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80CB607" w14:textId="3FCF7E92" w:rsidR="0018384D" w:rsidRPr="00F20AE1" w:rsidRDefault="00FD051F" w:rsidP="0018384D">
      <w:pPr>
        <w:spacing w:line="259" w:lineRule="auto"/>
        <w:rPr>
          <w:lang w:val="en-GB"/>
        </w:rPr>
      </w:pPr>
      <w:r w:rsidRPr="00F20AE1">
        <w:rPr>
          <w:noProof/>
          <w:lang w:val="fr-FR" w:eastAsia="fr-FR"/>
        </w:rPr>
        <mc:AlternateContent>
          <mc:Choice Requires="wpg">
            <w:drawing>
              <wp:anchor distT="0" distB="0" distL="114300" distR="114300" simplePos="0" relativeHeight="26" behindDoc="0" locked="0" layoutInCell="1" allowOverlap="1" wp14:anchorId="3EF69153" wp14:editId="06B7449A">
                <wp:simplePos x="0" y="0"/>
                <wp:positionH relativeFrom="margin">
                  <wp:posOffset>-372745</wp:posOffset>
                </wp:positionH>
                <wp:positionV relativeFrom="paragraph">
                  <wp:posOffset>-485775</wp:posOffset>
                </wp:positionV>
                <wp:extent cx="6530340" cy="9392285"/>
                <wp:effectExtent l="0" t="0" r="0" b="0"/>
                <wp:wrapNone/>
                <wp:docPr id="1468" name="Groe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30340" cy="9392285"/>
                          <a:chOff x="98" y="0"/>
                          <a:chExt cx="65304" cy="93921"/>
                        </a:xfrm>
                      </wpg:grpSpPr>
                      <wps:wsp>
                        <wps:cNvPr id="1469" name="Tekstvak 2"/>
                        <wps:cNvSpPr txBox="1">
                          <a:spLocks noChangeArrowheads="1"/>
                        </wps:cNvSpPr>
                        <wps:spPr bwMode="auto">
                          <a:xfrm>
                            <a:off x="9346" y="0"/>
                            <a:ext cx="7054" cy="7429"/>
                          </a:xfrm>
                          <a:prstGeom prst="rect">
                            <a:avLst/>
                          </a:prstGeom>
                          <a:solidFill>
                            <a:srgbClr val="F1EACA"/>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14:paraId="03DC0288" w14:textId="7A8643CC" w:rsidR="00BD564F" w:rsidRPr="00B94B05" w:rsidRDefault="00BD564F" w:rsidP="0018384D">
                              <w:pPr>
                                <w:rPr>
                                  <w:rFonts w:cs="Arial"/>
                                  <w:b/>
                                </w:rPr>
                              </w:pPr>
                              <w:r>
                                <w:rPr>
                                  <w:rFonts w:cs="Arial"/>
                                  <w:b/>
                                </w:rPr>
                                <w:t>S-</w:t>
                              </w:r>
                              <w:r>
                                <w:rPr>
                                  <w:rFonts w:cs="Arial"/>
                                  <w:b/>
                                  <w:color w:val="FF0000"/>
                                </w:rPr>
                                <w:t>XX</w:t>
                              </w:r>
                            </w:p>
                          </w:txbxContent>
                        </wps:txbx>
                        <wps:bodyPr rot="0" vert="horz" wrap="square" lIns="180000" tIns="288000" rIns="180000" bIns="288000" anchor="ctr" anchorCtr="0" upright="1">
                          <a:noAutofit/>
                        </wps:bodyPr>
                      </wps:wsp>
                      <pic:pic xmlns:pic="http://schemas.openxmlformats.org/drawingml/2006/picture">
                        <pic:nvPicPr>
                          <pic:cNvPr id="1470" name="Afbeelding 3"/>
                          <pic:cNvPicPr>
                            <a:picLocks noChangeAspect="1"/>
                          </pic:cNvPicPr>
                        </pic:nvPicPr>
                        <pic:blipFill>
                          <a:blip r:embed="rId8">
                            <a:extLst>
                              <a:ext uri="{28A0092B-C50C-407E-A947-70E740481C1C}">
                                <a14:useLocalDpi xmlns:a14="http://schemas.microsoft.com/office/drawing/2010/main" val="0"/>
                              </a:ext>
                            </a:extLst>
                          </a:blip>
                          <a:srcRect/>
                          <a:stretch>
                            <a:fillRect/>
                          </a:stretch>
                        </pic:blipFill>
                        <pic:spPr bwMode="auto">
                          <a:xfrm>
                            <a:off x="98" y="58730"/>
                            <a:ext cx="9347" cy="9271"/>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471" name="Afbeelding 6"/>
                          <pic:cNvPicPr>
                            <a:picLocks noChangeAspect="1"/>
                          </pic:cNvPicPr>
                        </pic:nvPicPr>
                        <pic:blipFill>
                          <a:blip r:embed="rId9">
                            <a:extLst>
                              <a:ext uri="{28A0092B-C50C-407E-A947-70E740481C1C}">
                                <a14:useLocalDpi xmlns:a14="http://schemas.microsoft.com/office/drawing/2010/main" val="0"/>
                              </a:ext>
                            </a:extLst>
                          </a:blip>
                          <a:srcRect/>
                          <a:stretch>
                            <a:fillRect/>
                          </a:stretch>
                        </pic:blipFill>
                        <pic:spPr bwMode="auto">
                          <a:xfrm>
                            <a:off x="105" y="68001"/>
                            <a:ext cx="9340" cy="9271"/>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472" name="Afbeelding 7"/>
                          <pic:cNvPicPr>
                            <a:picLocks noChangeAspect="1"/>
                          </pic:cNvPicPr>
                        </pic:nvPicPr>
                        <pic:blipFill>
                          <a:blip r:embed="rId10">
                            <a:extLst>
                              <a:ext uri="{28A0092B-C50C-407E-A947-70E740481C1C}">
                                <a14:useLocalDpi xmlns:a14="http://schemas.microsoft.com/office/drawing/2010/main" val="0"/>
                              </a:ext>
                            </a:extLst>
                          </a:blip>
                          <a:srcRect/>
                          <a:stretch>
                            <a:fillRect/>
                          </a:stretch>
                        </pic:blipFill>
                        <pic:spPr bwMode="auto">
                          <a:xfrm>
                            <a:off x="9459" y="68001"/>
                            <a:ext cx="9271" cy="9271"/>
                          </a:xfrm>
                          <a:prstGeom prst="rect">
                            <a:avLst/>
                          </a:prstGeom>
                          <a:noFill/>
                          <a:extLst>
                            <a:ext uri="{909E8E84-426E-40DD-AFC4-6F175D3DCCD1}">
                              <a14:hiddenFill xmlns:a14="http://schemas.microsoft.com/office/drawing/2010/main">
                                <a:solidFill>
                                  <a:srgbClr val="FFFFFF"/>
                                </a:solidFill>
                              </a14:hiddenFill>
                            </a:ext>
                          </a:extLst>
                        </pic:spPr>
                      </pic:pic>
                      <wps:wsp>
                        <wps:cNvPr id="1473" name="Tekstvak 10"/>
                        <wps:cNvSpPr txBox="1">
                          <a:spLocks noChangeArrowheads="1"/>
                        </wps:cNvSpPr>
                        <wps:spPr bwMode="auto">
                          <a:xfrm>
                            <a:off x="36891" y="68001"/>
                            <a:ext cx="28512" cy="25920"/>
                          </a:xfrm>
                          <a:prstGeom prst="rect">
                            <a:avLst/>
                          </a:prstGeom>
                          <a:solidFill>
                            <a:srgbClr val="00AC9E"/>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14:paraId="589E7101" w14:textId="77777777" w:rsidR="00BD564F" w:rsidRDefault="00BD564F" w:rsidP="0018384D">
                              <w:pPr>
                                <w:jc w:val="right"/>
                                <w:rPr>
                                  <w:rFonts w:cs="Arial"/>
                                  <w:color w:val="FFFFFF"/>
                                  <w:sz w:val="16"/>
                                  <w:szCs w:val="16"/>
                                </w:rPr>
                              </w:pPr>
                            </w:p>
                            <w:p w14:paraId="662FC30D" w14:textId="77777777" w:rsidR="00BD564F" w:rsidRDefault="00BD564F" w:rsidP="0018384D">
                              <w:pPr>
                                <w:jc w:val="right"/>
                                <w:rPr>
                                  <w:rFonts w:cs="Arial"/>
                                  <w:color w:val="FFFFFF"/>
                                  <w:sz w:val="16"/>
                                  <w:szCs w:val="16"/>
                                </w:rPr>
                              </w:pPr>
                            </w:p>
                            <w:p w14:paraId="21EFE873" w14:textId="77777777" w:rsidR="00BD564F" w:rsidRDefault="00BD564F" w:rsidP="0018384D">
                              <w:pPr>
                                <w:jc w:val="right"/>
                                <w:rPr>
                                  <w:rFonts w:cs="Arial"/>
                                  <w:color w:val="FFFFFF"/>
                                  <w:sz w:val="16"/>
                                  <w:szCs w:val="16"/>
                                </w:rPr>
                              </w:pPr>
                            </w:p>
                            <w:p w14:paraId="776FF21C" w14:textId="77777777" w:rsidR="00BD564F" w:rsidRDefault="00BD564F" w:rsidP="0018384D">
                              <w:pPr>
                                <w:jc w:val="right"/>
                                <w:rPr>
                                  <w:rFonts w:cs="Arial"/>
                                  <w:color w:val="FFFFFF"/>
                                  <w:sz w:val="16"/>
                                  <w:szCs w:val="16"/>
                                </w:rPr>
                              </w:pPr>
                            </w:p>
                            <w:p w14:paraId="524CE5FF" w14:textId="77777777" w:rsidR="00BD564F" w:rsidRDefault="00BD564F" w:rsidP="0018384D">
                              <w:pPr>
                                <w:jc w:val="right"/>
                                <w:rPr>
                                  <w:rFonts w:cs="Arial"/>
                                  <w:color w:val="FFFFFF"/>
                                  <w:sz w:val="16"/>
                                  <w:szCs w:val="16"/>
                                </w:rPr>
                              </w:pPr>
                            </w:p>
                            <w:p w14:paraId="60AA7411" w14:textId="77777777" w:rsidR="00BD564F" w:rsidRDefault="00BD564F" w:rsidP="0018384D">
                              <w:pPr>
                                <w:jc w:val="right"/>
                                <w:rPr>
                                  <w:rFonts w:cs="Arial"/>
                                  <w:color w:val="FFFFFF"/>
                                  <w:sz w:val="16"/>
                                  <w:szCs w:val="16"/>
                                </w:rPr>
                              </w:pPr>
                            </w:p>
                            <w:p w14:paraId="6E43022C" w14:textId="77777777" w:rsidR="00BD564F" w:rsidRDefault="00BD564F" w:rsidP="0018384D">
                              <w:pPr>
                                <w:jc w:val="right"/>
                                <w:rPr>
                                  <w:rFonts w:cs="Arial"/>
                                  <w:color w:val="FFFFFF"/>
                                  <w:sz w:val="16"/>
                                  <w:szCs w:val="16"/>
                                </w:rPr>
                              </w:pPr>
                            </w:p>
                            <w:p w14:paraId="3E93DC91" w14:textId="77777777" w:rsidR="00BD564F" w:rsidRDefault="00BD564F" w:rsidP="0018384D">
                              <w:pPr>
                                <w:jc w:val="right"/>
                                <w:rPr>
                                  <w:rFonts w:cs="Arial"/>
                                  <w:color w:val="FFFFFF"/>
                                  <w:sz w:val="16"/>
                                  <w:szCs w:val="16"/>
                                </w:rPr>
                              </w:pPr>
                            </w:p>
                            <w:p w14:paraId="6AD63097" w14:textId="77777777" w:rsidR="00BD564F" w:rsidRDefault="00BD564F" w:rsidP="0018384D">
                              <w:pPr>
                                <w:jc w:val="right"/>
                                <w:rPr>
                                  <w:rFonts w:cs="Arial"/>
                                  <w:color w:val="FFFFFF"/>
                                  <w:sz w:val="16"/>
                                  <w:szCs w:val="16"/>
                                </w:rPr>
                              </w:pPr>
                            </w:p>
                            <w:p w14:paraId="553CA220" w14:textId="77777777" w:rsidR="00BD564F" w:rsidRDefault="00BD564F" w:rsidP="0018384D">
                              <w:pPr>
                                <w:jc w:val="right"/>
                                <w:rPr>
                                  <w:rFonts w:cs="Arial"/>
                                  <w:color w:val="FFFFFF"/>
                                  <w:sz w:val="16"/>
                                  <w:szCs w:val="16"/>
                                </w:rPr>
                              </w:pPr>
                            </w:p>
                            <w:p w14:paraId="7D1BC274" w14:textId="77777777" w:rsidR="00BD564F" w:rsidRDefault="00BD564F" w:rsidP="0018384D">
                              <w:pPr>
                                <w:jc w:val="right"/>
                                <w:rPr>
                                  <w:rFonts w:cs="Arial"/>
                                  <w:color w:val="FFFFFF"/>
                                  <w:sz w:val="16"/>
                                  <w:szCs w:val="16"/>
                                </w:rPr>
                              </w:pPr>
                            </w:p>
                            <w:p w14:paraId="2A59D733" w14:textId="77777777" w:rsidR="00BD564F" w:rsidRPr="0018384D" w:rsidRDefault="00BD564F" w:rsidP="0018384D">
                              <w:pPr>
                                <w:jc w:val="right"/>
                                <w:rPr>
                                  <w:rFonts w:cs="Arial"/>
                                  <w:color w:val="FFFFFF"/>
                                  <w:sz w:val="16"/>
                                  <w:szCs w:val="16"/>
                                </w:rPr>
                              </w:pPr>
                              <w:r w:rsidRPr="0018384D">
                                <w:rPr>
                                  <w:rFonts w:cs="Arial"/>
                                  <w:color w:val="FFFFFF"/>
                                  <w:sz w:val="16"/>
                                  <w:szCs w:val="16"/>
                                </w:rPr>
                                <w:t>Published by the</w:t>
                              </w:r>
                            </w:p>
                            <w:p w14:paraId="53A1976B" w14:textId="77777777" w:rsidR="00BD564F" w:rsidRPr="0018384D" w:rsidRDefault="00BD564F" w:rsidP="0018384D">
                              <w:pPr>
                                <w:jc w:val="right"/>
                                <w:rPr>
                                  <w:rFonts w:cs="Arial"/>
                                  <w:color w:val="FFFFFF"/>
                                  <w:sz w:val="16"/>
                                  <w:szCs w:val="16"/>
                                </w:rPr>
                              </w:pPr>
                              <w:r w:rsidRPr="0018384D">
                                <w:rPr>
                                  <w:rFonts w:cs="Arial"/>
                                  <w:color w:val="FFFFFF"/>
                                  <w:sz w:val="16"/>
                                  <w:szCs w:val="16"/>
                                </w:rPr>
                                <w:t>International Hydrographic Organization</w:t>
                              </w:r>
                            </w:p>
                            <w:p w14:paraId="793AC02E" w14:textId="77777777" w:rsidR="00BD564F" w:rsidRPr="0018384D" w:rsidRDefault="00BD564F" w:rsidP="0018384D">
                              <w:pPr>
                                <w:jc w:val="right"/>
                                <w:rPr>
                                  <w:rFonts w:cs="Arial"/>
                                  <w:color w:val="FFFFFF"/>
                                  <w:sz w:val="16"/>
                                  <w:szCs w:val="16"/>
                                  <w:lang w:val="fr-FR"/>
                                </w:rPr>
                              </w:pPr>
                              <w:r w:rsidRPr="0018384D">
                                <w:rPr>
                                  <w:rFonts w:cs="Arial"/>
                                  <w:color w:val="FFFFFF"/>
                                  <w:sz w:val="16"/>
                                  <w:szCs w:val="16"/>
                                  <w:lang w:val="fr-FR"/>
                                </w:rPr>
                                <w:t>4b quai Antoine 1</w:t>
                              </w:r>
                              <w:r w:rsidRPr="0018384D">
                                <w:rPr>
                                  <w:rFonts w:cs="Arial"/>
                                  <w:color w:val="FFFFFF"/>
                                  <w:sz w:val="16"/>
                                  <w:szCs w:val="16"/>
                                  <w:vertAlign w:val="superscript"/>
                                  <w:lang w:val="fr-FR"/>
                                </w:rPr>
                                <w:t>er</w:t>
                              </w:r>
                            </w:p>
                            <w:p w14:paraId="5DEB9C85" w14:textId="77777777" w:rsidR="00BD564F" w:rsidRPr="0018384D" w:rsidRDefault="00BD564F" w:rsidP="0018384D">
                              <w:pPr>
                                <w:jc w:val="right"/>
                                <w:rPr>
                                  <w:rFonts w:cs="Arial"/>
                                  <w:color w:val="FFFFFF"/>
                                  <w:sz w:val="16"/>
                                  <w:szCs w:val="16"/>
                                  <w:lang w:val="fr-FR"/>
                                </w:rPr>
                              </w:pPr>
                              <w:r w:rsidRPr="0018384D">
                                <w:rPr>
                                  <w:rFonts w:cs="Arial"/>
                                  <w:color w:val="FFFFFF"/>
                                  <w:sz w:val="16"/>
                                  <w:szCs w:val="16"/>
                                  <w:lang w:val="fr-FR"/>
                                </w:rPr>
                                <w:t>Principauté de Monaco</w:t>
                              </w:r>
                            </w:p>
                            <w:p w14:paraId="32E0853D" w14:textId="77777777" w:rsidR="00BD564F" w:rsidRPr="0018384D" w:rsidRDefault="00BD564F" w:rsidP="0018384D">
                              <w:pPr>
                                <w:jc w:val="right"/>
                                <w:rPr>
                                  <w:rFonts w:cs="Arial"/>
                                  <w:color w:val="FFFFFF"/>
                                  <w:sz w:val="16"/>
                                  <w:szCs w:val="16"/>
                                </w:rPr>
                              </w:pPr>
                              <w:r w:rsidRPr="0018384D">
                                <w:rPr>
                                  <w:rFonts w:cs="Arial"/>
                                  <w:color w:val="FFFFFF"/>
                                  <w:sz w:val="16"/>
                                  <w:szCs w:val="16"/>
                                </w:rPr>
                                <w:t>Tel: (377) 93.10.81.00</w:t>
                              </w:r>
                            </w:p>
                            <w:p w14:paraId="6A6456B7" w14:textId="77777777" w:rsidR="00BD564F" w:rsidRPr="0018384D" w:rsidRDefault="00BD564F" w:rsidP="0018384D">
                              <w:pPr>
                                <w:jc w:val="right"/>
                                <w:rPr>
                                  <w:rFonts w:cs="Arial"/>
                                  <w:color w:val="FFFFFF"/>
                                  <w:sz w:val="16"/>
                                  <w:szCs w:val="16"/>
                                </w:rPr>
                              </w:pPr>
                              <w:r w:rsidRPr="0018384D">
                                <w:rPr>
                                  <w:rFonts w:cs="Arial"/>
                                  <w:color w:val="FFFFFF"/>
                                  <w:sz w:val="16"/>
                                  <w:szCs w:val="16"/>
                                </w:rPr>
                                <w:t>Fax: (377) 93.10.81.40</w:t>
                              </w:r>
                            </w:p>
                            <w:p w14:paraId="265F975A" w14:textId="77777777" w:rsidR="00BD564F" w:rsidRPr="0018384D" w:rsidRDefault="00BD564F" w:rsidP="0018384D">
                              <w:pPr>
                                <w:jc w:val="right"/>
                                <w:rPr>
                                  <w:rFonts w:cs="Arial"/>
                                  <w:color w:val="FFFFFF"/>
                                  <w:sz w:val="16"/>
                                  <w:szCs w:val="16"/>
                                </w:rPr>
                              </w:pPr>
                              <w:r w:rsidRPr="0018384D">
                                <w:rPr>
                                  <w:rFonts w:cs="Arial"/>
                                  <w:color w:val="FFFFFF"/>
                                  <w:sz w:val="16"/>
                                  <w:szCs w:val="16"/>
                                </w:rPr>
                                <w:t>info@iho.int</w:t>
                              </w:r>
                            </w:p>
                            <w:p w14:paraId="3C3E2E9D" w14:textId="381F8A25" w:rsidR="00BD564F" w:rsidRPr="0018384D" w:rsidRDefault="00BD564F" w:rsidP="0018384D">
                              <w:pPr>
                                <w:jc w:val="right"/>
                                <w:rPr>
                                  <w:rFonts w:cs="Arial"/>
                                  <w:color w:val="FFFFFF"/>
                                  <w:sz w:val="16"/>
                                  <w:szCs w:val="16"/>
                                </w:rPr>
                              </w:pPr>
                              <w:r w:rsidRPr="0018384D">
                                <w:rPr>
                                  <w:rFonts w:cs="Arial"/>
                                  <w:color w:val="FFFFFF"/>
                                  <w:sz w:val="16"/>
                                  <w:szCs w:val="16"/>
                                </w:rPr>
                                <w:t>www.iho.</w:t>
                              </w:r>
                              <w:r>
                                <w:rPr>
                                  <w:rFonts w:cs="Arial"/>
                                  <w:color w:val="FFFFFF"/>
                                  <w:sz w:val="16"/>
                                  <w:szCs w:val="16"/>
                                </w:rPr>
                                <w:t>int</w:t>
                              </w:r>
                            </w:p>
                          </w:txbxContent>
                        </wps:txbx>
                        <wps:bodyPr rot="0" vert="horz" wrap="square" lIns="180000" tIns="180000" rIns="180000" bIns="180000" anchor="b" anchorCtr="0" upright="1">
                          <a:noAutofit/>
                        </wps:bodyPr>
                      </wps:wsp>
                      <wps:wsp>
                        <wps:cNvPr id="1474" name="Tekstvak 1"/>
                        <wps:cNvSpPr txBox="1">
                          <a:spLocks noChangeArrowheads="1"/>
                        </wps:cNvSpPr>
                        <wps:spPr bwMode="auto">
                          <a:xfrm>
                            <a:off x="9459" y="7567"/>
                            <a:ext cx="55836" cy="60408"/>
                          </a:xfrm>
                          <a:prstGeom prst="rect">
                            <a:avLst/>
                          </a:prstGeom>
                          <a:solidFill>
                            <a:srgbClr val="FFFFFF"/>
                          </a:solidFill>
                          <a:ln w="6350">
                            <a:solidFill>
                              <a:srgbClr val="001532"/>
                            </a:solidFill>
                            <a:miter lim="800000"/>
                            <a:headEnd/>
                            <a:tailEnd/>
                          </a:ln>
                        </wps:spPr>
                        <wps:txbx>
                          <w:txbxContent>
                            <w:p w14:paraId="6538CF0F" w14:textId="3B3D8E9A" w:rsidR="00BD564F" w:rsidRDefault="00BD564F" w:rsidP="007040DE">
                              <w:pPr>
                                <w:pStyle w:val="Basisalinea"/>
                                <w:spacing w:line="240" w:lineRule="auto"/>
                                <w:rPr>
                                  <w:rFonts w:ascii="Arial" w:hAnsi="Arial" w:cs="HelveticaNeueLT Std Med"/>
                                  <w:b/>
                                  <w:color w:val="00004C"/>
                                  <w:sz w:val="56"/>
                                  <w:szCs w:val="56"/>
                                </w:rPr>
                              </w:pPr>
                            </w:p>
                            <w:p w14:paraId="388F0B7C" w14:textId="7B0B3D83" w:rsidR="00BD564F" w:rsidRDefault="00BD564F" w:rsidP="007040DE">
                              <w:pPr>
                                <w:pStyle w:val="Basisalinea"/>
                                <w:spacing w:line="240" w:lineRule="auto"/>
                                <w:rPr>
                                  <w:rFonts w:ascii="Arial" w:hAnsi="Arial" w:cs="HelveticaNeueLT Std Med"/>
                                  <w:b/>
                                  <w:color w:val="00004C"/>
                                  <w:sz w:val="56"/>
                                  <w:szCs w:val="56"/>
                                </w:rPr>
                              </w:pPr>
                              <w:r>
                                <w:rPr>
                                  <w:rFonts w:ascii="Arial" w:hAnsi="Arial" w:cs="HelveticaNeueLT Std Med"/>
                                  <w:b/>
                                  <w:color w:val="00004C"/>
                                  <w:sz w:val="56"/>
                                  <w:szCs w:val="56"/>
                                </w:rPr>
                                <w:t>S-57 to S-101 Conversion Guidance</w:t>
                              </w:r>
                            </w:p>
                            <w:p w14:paraId="62B874B4" w14:textId="77777777" w:rsidR="00BD564F" w:rsidRDefault="00BD564F" w:rsidP="007040DE">
                              <w:pPr>
                                <w:pStyle w:val="Basisalinea"/>
                                <w:spacing w:line="240" w:lineRule="auto"/>
                                <w:rPr>
                                  <w:rFonts w:ascii="Arial" w:hAnsi="Arial" w:cs="HelveticaNeueLT Std Med"/>
                                  <w:b/>
                                  <w:color w:val="00004C"/>
                                  <w:sz w:val="56"/>
                                  <w:szCs w:val="56"/>
                                </w:rPr>
                              </w:pPr>
                            </w:p>
                            <w:p w14:paraId="48147E4A" w14:textId="77777777" w:rsidR="00BD564F" w:rsidRPr="002A0167" w:rsidRDefault="00BD564F" w:rsidP="007040DE">
                              <w:pPr>
                                <w:pStyle w:val="Basisalinea"/>
                                <w:spacing w:line="240" w:lineRule="auto"/>
                                <w:rPr>
                                  <w:rFonts w:ascii="Arial" w:hAnsi="Arial" w:cs="HelveticaNeueLT Std Med"/>
                                  <w:b/>
                                  <w:color w:val="00004C"/>
                                  <w:sz w:val="36"/>
                                  <w:szCs w:val="36"/>
                                </w:rPr>
                              </w:pPr>
                            </w:p>
                            <w:p w14:paraId="20280F28" w14:textId="77777777" w:rsidR="00BD564F" w:rsidRDefault="00BD564F" w:rsidP="007040DE">
                              <w:pPr>
                                <w:pStyle w:val="Basisalinea"/>
                                <w:spacing w:line="240" w:lineRule="auto"/>
                                <w:rPr>
                                  <w:rFonts w:ascii="Arial" w:hAnsi="Arial" w:cs="HelveticaNeueLT Std Med"/>
                                  <w:b/>
                                  <w:color w:val="00004C"/>
                                  <w:sz w:val="56"/>
                                  <w:szCs w:val="56"/>
                                </w:rPr>
                              </w:pPr>
                            </w:p>
                            <w:p w14:paraId="3BDA3B7C" w14:textId="6B17C10F" w:rsidR="00BD564F" w:rsidRPr="00FD27EE" w:rsidRDefault="00BD564F" w:rsidP="007040DE">
                              <w:pPr>
                                <w:pStyle w:val="Basisalinea"/>
                                <w:spacing w:line="240" w:lineRule="auto"/>
                                <w:rPr>
                                  <w:rFonts w:ascii="Arial" w:hAnsi="Arial" w:cs="HelveticaNeueLT Std Med"/>
                                  <w:b/>
                                  <w:color w:val="00004C"/>
                                  <w:sz w:val="28"/>
                                  <w:szCs w:val="28"/>
                                </w:rPr>
                              </w:pPr>
                              <w:r>
                                <w:rPr>
                                  <w:rFonts w:ascii="Arial" w:hAnsi="Arial" w:cs="HelveticaNeueLT Std Med"/>
                                  <w:b/>
                                  <w:color w:val="00004C"/>
                                  <w:sz w:val="28"/>
                                  <w:szCs w:val="28"/>
                                </w:rPr>
                                <w:t>Draft Edition 0.0.2.</w:t>
                              </w:r>
                              <w:r w:rsidR="00377AFE">
                                <w:rPr>
                                  <w:rFonts w:ascii="Arial" w:hAnsi="Arial" w:cs="HelveticaNeueLT Std Med"/>
                                  <w:b/>
                                  <w:color w:val="00004C"/>
                                  <w:sz w:val="28"/>
                                  <w:szCs w:val="28"/>
                                </w:rPr>
                                <w:t>2022012</w:t>
                              </w:r>
                              <w:r w:rsidR="00377AFE">
                                <w:rPr>
                                  <w:rFonts w:ascii="Arial" w:hAnsi="Arial" w:cs="HelveticaNeueLT Std Med"/>
                                  <w:b/>
                                  <w:color w:val="00004C"/>
                                  <w:sz w:val="28"/>
                                  <w:szCs w:val="28"/>
                                </w:rPr>
                                <w:t>5</w:t>
                              </w:r>
                              <w:r w:rsidR="00377AFE">
                                <w:rPr>
                                  <w:rFonts w:ascii="Arial" w:hAnsi="Arial" w:cs="HelveticaNeueLT Std Med"/>
                                  <w:b/>
                                  <w:color w:val="00004C"/>
                                  <w:sz w:val="28"/>
                                  <w:szCs w:val="28"/>
                                </w:rPr>
                                <w:t xml:space="preserve"> </w:t>
                              </w:r>
                              <w:r>
                                <w:rPr>
                                  <w:rFonts w:ascii="Arial" w:hAnsi="Arial" w:cs="HelveticaNeueLT Std Med"/>
                                  <w:b/>
                                  <w:color w:val="00004C"/>
                                  <w:sz w:val="28"/>
                                  <w:szCs w:val="28"/>
                                </w:rPr>
                                <w:t xml:space="preserve">–  </w:t>
                              </w:r>
                              <w:r>
                                <w:rPr>
                                  <w:rFonts w:ascii="Arial" w:hAnsi="Arial" w:cs="HelveticaNeueLT Std Med"/>
                                  <w:b/>
                                  <w:color w:val="FF0000"/>
                                  <w:sz w:val="28"/>
                                  <w:szCs w:val="28"/>
                                </w:rPr>
                                <w:t>Xxxx</w:t>
                              </w:r>
                              <w:r>
                                <w:rPr>
                                  <w:rFonts w:ascii="Arial" w:hAnsi="Arial" w:cs="HelveticaNeueLT Std Med"/>
                                  <w:b/>
                                  <w:color w:val="00004C"/>
                                  <w:sz w:val="28"/>
                                  <w:szCs w:val="28"/>
                                </w:rPr>
                                <w:t xml:space="preserve"> 2022</w:t>
                              </w:r>
                              <w:bookmarkStart w:id="0" w:name="_GoBack"/>
                              <w:bookmarkEnd w:id="0"/>
                            </w:p>
                            <w:p w14:paraId="3E28E89A" w14:textId="77777777" w:rsidR="00BD564F" w:rsidRDefault="00BD564F" w:rsidP="007040DE">
                              <w:pPr>
                                <w:pStyle w:val="Basisalinea"/>
                                <w:spacing w:line="240" w:lineRule="auto"/>
                                <w:rPr>
                                  <w:rFonts w:ascii="Arial" w:hAnsi="Arial" w:cs="HelveticaNeueLT Std Med"/>
                                  <w:b/>
                                  <w:color w:val="00004C"/>
                                  <w:sz w:val="56"/>
                                  <w:szCs w:val="56"/>
                                </w:rPr>
                              </w:pPr>
                            </w:p>
                            <w:p w14:paraId="42702CA5" w14:textId="77777777" w:rsidR="00BD564F" w:rsidRDefault="00BD564F" w:rsidP="007040DE">
                              <w:pPr>
                                <w:pStyle w:val="Basisalinea"/>
                                <w:spacing w:line="240" w:lineRule="auto"/>
                                <w:rPr>
                                  <w:rFonts w:ascii="Arial" w:hAnsi="Arial" w:cs="HelveticaNeueLT Std Med"/>
                                  <w:b/>
                                  <w:color w:val="00004C"/>
                                  <w:sz w:val="56"/>
                                  <w:szCs w:val="56"/>
                                </w:rPr>
                              </w:pPr>
                            </w:p>
                            <w:p w14:paraId="646D8178" w14:textId="77777777" w:rsidR="00BD564F" w:rsidRPr="00FD27EE" w:rsidRDefault="00BD564F" w:rsidP="007040DE">
                              <w:pPr>
                                <w:pStyle w:val="Basisalinea"/>
                                <w:spacing w:line="240" w:lineRule="auto"/>
                                <w:rPr>
                                  <w:rFonts w:ascii="Arial" w:hAnsi="Arial" w:cs="HelveticaNeueLT Std Med"/>
                                  <w:b/>
                                  <w:color w:val="00004C"/>
                                  <w:sz w:val="56"/>
                                  <w:szCs w:val="56"/>
                                </w:rPr>
                              </w:pPr>
                            </w:p>
                          </w:txbxContent>
                        </wps:txbx>
                        <wps:bodyPr rot="0" vert="horz" wrap="square" lIns="360000" tIns="360000" rIns="360000" bIns="360000" anchor="ctr" anchorCtr="0" upright="1">
                          <a:noAutofit/>
                        </wps:bodyPr>
                      </wps:wsp>
                    </wpg:wgp>
                  </a:graphicData>
                </a:graphic>
                <wp14:sizeRelH relativeFrom="margin">
                  <wp14:pctWidth>0</wp14:pctWidth>
                </wp14:sizeRelH>
                <wp14:sizeRelV relativeFrom="page">
                  <wp14:pctHeight>0</wp14:pctHeight>
                </wp14:sizeRelV>
              </wp:anchor>
            </w:drawing>
          </mc:Choice>
          <mc:Fallback>
            <w:pict>
              <v:group w14:anchorId="3EF69153" id="Groep 11" o:spid="_x0000_s1026" style="position:absolute;margin-left:-29.35pt;margin-top:-38.25pt;width:514.2pt;height:739.55pt;z-index:26;mso-position-horizontal-relative:margin;mso-width-relative:margin" coordorigin="98" coordsize="65304,9392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">
                <v:shapetype id="_x0000_t202" coordsize="21600,21600" o:spt="202" path="m,l,21600r21600,l21600,xe">
                  <v:stroke joinstyle="miter"/>
                  <v:path gradientshapeok="t" o:connecttype="rect"/>
                </v:shapetype>
                <v:shape id="Tekstvak 2" o:spid="_x0000_s1027" type="#_x0000_t202" style="position:absolute;left:9346;width:7054;height:7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4CqcIA&#10;AADdAAAADwAAAGRycy9kb3ducmV2LnhtbERPS2vCQBC+F/oflin0InXTYkKNrlICLfZWrb0P2TFZ&#10;zM6G7Obhv3cLgrf5+J6z3k62EQN13jhW8DpPQBCXThuuFBx/P1/eQfiArLFxTAou5GG7eXxYY67d&#10;yHsaDqESMYR9jgrqENpcSl/WZNHPXUscuZPrLIYIu0rqDscYbhv5liSZtGg4NtTYUlFTeT70VkGZ&#10;nma9KfrvL/rztNTp7Mcce6Wen6aPFYhAU7iLb+6djvMX2RL+v4knyM0V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fgKpwgAAAN0AAAAPAAAAAAAAAAAAAAAAAJgCAABkcnMvZG93&#10;bnJldi54bWxQSwUGAAAAAAQABAD1AAAAhwMAAAAA&#10;" fillcolor="#f1eaca" stroked="f" strokeweight=".5pt">
                  <v:textbox inset="5mm,8mm,5mm,8mm">
                    <w:txbxContent>
                      <w:p w14:paraId="03DC0288" w14:textId="7A8643CC" w:rsidR="00BD564F" w:rsidRPr="00B94B05" w:rsidRDefault="00BD564F" w:rsidP="0018384D">
                        <w:pPr>
                          <w:rPr>
                            <w:rFonts w:cs="Arial"/>
                            <w:b/>
                          </w:rPr>
                        </w:pPr>
                        <w:r>
                          <w:rPr>
                            <w:rFonts w:cs="Arial"/>
                            <w:b/>
                          </w:rPr>
                          <w:t>S-</w:t>
                        </w:r>
                        <w:r>
                          <w:rPr>
                            <w:rFonts w:cs="Arial"/>
                            <w:b/>
                            <w:color w:val="FF0000"/>
                          </w:rPr>
                          <w:t>XX</w:t>
                        </w:r>
                      </w:p>
                    </w:txbxContent>
                  </v:textbox>
                </v:shape>
                <v:shape id="Afbeelding 3" o:spid="_x0000_s1028" type="#_x0000_t75" style="position:absolute;left:98;top:58730;width:9347;height:927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LNzbHDAAAA3QAAAA8AAABkcnMvZG93bnJldi54bWxEj0FrwzAMhe+D/QejwW6rk9K1I6tbSqCw&#10;65L9ABGrSdpYDrHrpv++OhR2k3hP733a7mc3qERT6D0byBcZKOLG255bA3/18eMLVIjIFgfPZOBO&#10;Afa715ctFtbf+JdSFVslIRwKNNDFOBZah6Yjh2HhR2LRTn5yGGWdWm0nvEm4G/Qyy9baYc/S0OFI&#10;ZUfNpbo6A+dVbk/jssznlKrPuk53VzaVMe9v8+EbVKQ5/puf1z9W8Fcb4ZdvZAS9e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0s3NscMAAADdAAAADwAAAAAAAAAAAAAAAACf&#10;AgAAZHJzL2Rvd25yZXYueG1sUEsFBgAAAAAEAAQA9wAAAI8DAAAAAA==&#10;">
                  <v:imagedata r:id="rId11" o:title=""/>
                  <v:path arrowok="t"/>
                </v:shape>
                <v:shape id="Afbeelding 6" o:spid="_x0000_s1029" type="#_x0000_t75" style="position:absolute;left:105;top:68001;width:9340;height:927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YNIDLBAAAA3QAAAA8AAABkcnMvZG93bnJldi54bWxET0uLwjAQvgv7H8Is7E3TyqJLNYoIdj14&#10;8cGeh2Zsis2kNNm2/nsjCN7m43vOcj3YWnTU+sqxgnSSgCAunK64VHA578Y/IHxA1lg7JgV38rBe&#10;fYyWmGnX85G6UyhFDGGfoQITQpNJ6QtDFv3ENcSRu7rWYoiwLaVusY/htpbTJJlJixXHBoMNbQ0V&#10;t9O/VZDPDn/pNrW7Pv81zhXTrsrnUqmvz2GzABFoCG/xy73Xcf73PIXnN/EEuXo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LYNIDLBAAAA3QAAAA8AAAAAAAAAAAAAAAAAnwIA&#10;AGRycy9kb3ducmV2LnhtbFBLBQYAAAAABAAEAPcAAACNAwAAAAA=&#10;">
                  <v:imagedata r:id="rId12" o:title=""/>
                  <v:path arrowok="t"/>
                </v:shape>
                <v:shape id="Afbeelding 7" o:spid="_x0000_s1030" type="#_x0000_t75" style="position:absolute;left:9459;top:68001;width:9271;height:927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JBsUPEAAAA3QAAAA8AAABkcnMvZG93bnJldi54bWxET01rwkAQvRf8D8sIvdWNUrWkriJBi1g9&#10;GD14HLLTbGh2NmS3Gv31XaHQ2zze58wWna3FhVpfOVYwHCQgiAunKy4VnI7rlzcQPiBrrB2Tght5&#10;WMx7TzNMtbvygS55KEUMYZ+iAhNCk0rpC0MW/cA1xJH7cq3FEGFbSt3iNYbbWo6SZCItVhwbDDaU&#10;GSq+8x+rgMYnOnIWVtuP/X1nzuPcf54zpZ773fIdRKAu/Iv/3Bsd579OR/D4Jp4g57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JBsUPEAAAA3QAAAA8AAAAAAAAAAAAAAAAA&#10;nwIAAGRycy9kb3ducmV2LnhtbFBLBQYAAAAABAAEAPcAAACQAwAAAAA=&#10;">
                  <v:imagedata r:id="rId13" o:title=""/>
                  <v:path arrowok="t"/>
                </v:shape>
                <v:shape id="Tekstvak 10" o:spid="_x0000_s1031" type="#_x0000_t202" style="position:absolute;left:36891;top:68001;width:28512;height:25920;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RD/lMIA&#10;AADdAAAADwAAAGRycy9kb3ducmV2LnhtbERPS4vCMBC+L/gfwgje1lRXVKpR3GUFj+vb49hMH9hM&#10;ShO1/nuzIHibj+8503ljSnGj2hWWFfS6EQjixOqCMwW77fJzDMJ5ZI2lZVLwIAfzWetjirG2d17T&#10;beMzEULYxagg976KpXRJTgZd11bEgUttbdAHWGdS13gP4aaU/SgaSoMFh4YcK/rJKblsrkbBoX/c&#10;n3/X5SI9RWlzHP353neqleq0m8UEhKfGv8Uv90qH+YPRF/x/E06Qs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pEP+UwgAAAN0AAAAPAAAAAAAAAAAAAAAAAJgCAABkcnMvZG93&#10;bnJldi54bWxQSwUGAAAAAAQABAD1AAAAhwMAAAAA&#10;" fillcolor="#00ac9e" stroked="f" strokeweight=".5pt">
                  <v:textbox inset="5mm,5mm,5mm,5mm">
                    <w:txbxContent>
                      <w:p w14:paraId="589E7101" w14:textId="77777777" w:rsidR="00BD564F" w:rsidRDefault="00BD564F" w:rsidP="0018384D">
                        <w:pPr>
                          <w:jc w:val="right"/>
                          <w:rPr>
                            <w:rFonts w:cs="Arial"/>
                            <w:color w:val="FFFFFF"/>
                            <w:sz w:val="16"/>
                            <w:szCs w:val="16"/>
                          </w:rPr>
                        </w:pPr>
                      </w:p>
                      <w:p w14:paraId="662FC30D" w14:textId="77777777" w:rsidR="00BD564F" w:rsidRDefault="00BD564F" w:rsidP="0018384D">
                        <w:pPr>
                          <w:jc w:val="right"/>
                          <w:rPr>
                            <w:rFonts w:cs="Arial"/>
                            <w:color w:val="FFFFFF"/>
                            <w:sz w:val="16"/>
                            <w:szCs w:val="16"/>
                          </w:rPr>
                        </w:pPr>
                      </w:p>
                      <w:p w14:paraId="21EFE873" w14:textId="77777777" w:rsidR="00BD564F" w:rsidRDefault="00BD564F" w:rsidP="0018384D">
                        <w:pPr>
                          <w:jc w:val="right"/>
                          <w:rPr>
                            <w:rFonts w:cs="Arial"/>
                            <w:color w:val="FFFFFF"/>
                            <w:sz w:val="16"/>
                            <w:szCs w:val="16"/>
                          </w:rPr>
                        </w:pPr>
                      </w:p>
                      <w:p w14:paraId="776FF21C" w14:textId="77777777" w:rsidR="00BD564F" w:rsidRDefault="00BD564F" w:rsidP="0018384D">
                        <w:pPr>
                          <w:jc w:val="right"/>
                          <w:rPr>
                            <w:rFonts w:cs="Arial"/>
                            <w:color w:val="FFFFFF"/>
                            <w:sz w:val="16"/>
                            <w:szCs w:val="16"/>
                          </w:rPr>
                        </w:pPr>
                      </w:p>
                      <w:p w14:paraId="524CE5FF" w14:textId="77777777" w:rsidR="00BD564F" w:rsidRDefault="00BD564F" w:rsidP="0018384D">
                        <w:pPr>
                          <w:jc w:val="right"/>
                          <w:rPr>
                            <w:rFonts w:cs="Arial"/>
                            <w:color w:val="FFFFFF"/>
                            <w:sz w:val="16"/>
                            <w:szCs w:val="16"/>
                          </w:rPr>
                        </w:pPr>
                      </w:p>
                      <w:p w14:paraId="60AA7411" w14:textId="77777777" w:rsidR="00BD564F" w:rsidRDefault="00BD564F" w:rsidP="0018384D">
                        <w:pPr>
                          <w:jc w:val="right"/>
                          <w:rPr>
                            <w:rFonts w:cs="Arial"/>
                            <w:color w:val="FFFFFF"/>
                            <w:sz w:val="16"/>
                            <w:szCs w:val="16"/>
                          </w:rPr>
                        </w:pPr>
                      </w:p>
                      <w:p w14:paraId="6E43022C" w14:textId="77777777" w:rsidR="00BD564F" w:rsidRDefault="00BD564F" w:rsidP="0018384D">
                        <w:pPr>
                          <w:jc w:val="right"/>
                          <w:rPr>
                            <w:rFonts w:cs="Arial"/>
                            <w:color w:val="FFFFFF"/>
                            <w:sz w:val="16"/>
                            <w:szCs w:val="16"/>
                          </w:rPr>
                        </w:pPr>
                      </w:p>
                      <w:p w14:paraId="3E93DC91" w14:textId="77777777" w:rsidR="00BD564F" w:rsidRDefault="00BD564F" w:rsidP="0018384D">
                        <w:pPr>
                          <w:jc w:val="right"/>
                          <w:rPr>
                            <w:rFonts w:cs="Arial"/>
                            <w:color w:val="FFFFFF"/>
                            <w:sz w:val="16"/>
                            <w:szCs w:val="16"/>
                          </w:rPr>
                        </w:pPr>
                      </w:p>
                      <w:p w14:paraId="6AD63097" w14:textId="77777777" w:rsidR="00BD564F" w:rsidRDefault="00BD564F" w:rsidP="0018384D">
                        <w:pPr>
                          <w:jc w:val="right"/>
                          <w:rPr>
                            <w:rFonts w:cs="Arial"/>
                            <w:color w:val="FFFFFF"/>
                            <w:sz w:val="16"/>
                            <w:szCs w:val="16"/>
                          </w:rPr>
                        </w:pPr>
                      </w:p>
                      <w:p w14:paraId="553CA220" w14:textId="77777777" w:rsidR="00BD564F" w:rsidRDefault="00BD564F" w:rsidP="0018384D">
                        <w:pPr>
                          <w:jc w:val="right"/>
                          <w:rPr>
                            <w:rFonts w:cs="Arial"/>
                            <w:color w:val="FFFFFF"/>
                            <w:sz w:val="16"/>
                            <w:szCs w:val="16"/>
                          </w:rPr>
                        </w:pPr>
                      </w:p>
                      <w:p w14:paraId="7D1BC274" w14:textId="77777777" w:rsidR="00BD564F" w:rsidRDefault="00BD564F" w:rsidP="0018384D">
                        <w:pPr>
                          <w:jc w:val="right"/>
                          <w:rPr>
                            <w:rFonts w:cs="Arial"/>
                            <w:color w:val="FFFFFF"/>
                            <w:sz w:val="16"/>
                            <w:szCs w:val="16"/>
                          </w:rPr>
                        </w:pPr>
                      </w:p>
                      <w:p w14:paraId="2A59D733" w14:textId="77777777" w:rsidR="00BD564F" w:rsidRPr="0018384D" w:rsidRDefault="00BD564F" w:rsidP="0018384D">
                        <w:pPr>
                          <w:jc w:val="right"/>
                          <w:rPr>
                            <w:rFonts w:cs="Arial"/>
                            <w:color w:val="FFFFFF"/>
                            <w:sz w:val="16"/>
                            <w:szCs w:val="16"/>
                          </w:rPr>
                        </w:pPr>
                        <w:r w:rsidRPr="0018384D">
                          <w:rPr>
                            <w:rFonts w:cs="Arial"/>
                            <w:color w:val="FFFFFF"/>
                            <w:sz w:val="16"/>
                            <w:szCs w:val="16"/>
                          </w:rPr>
                          <w:t>Published by the</w:t>
                        </w:r>
                      </w:p>
                      <w:p w14:paraId="53A1976B" w14:textId="77777777" w:rsidR="00BD564F" w:rsidRPr="0018384D" w:rsidRDefault="00BD564F" w:rsidP="0018384D">
                        <w:pPr>
                          <w:jc w:val="right"/>
                          <w:rPr>
                            <w:rFonts w:cs="Arial"/>
                            <w:color w:val="FFFFFF"/>
                            <w:sz w:val="16"/>
                            <w:szCs w:val="16"/>
                          </w:rPr>
                        </w:pPr>
                        <w:r w:rsidRPr="0018384D">
                          <w:rPr>
                            <w:rFonts w:cs="Arial"/>
                            <w:color w:val="FFFFFF"/>
                            <w:sz w:val="16"/>
                            <w:szCs w:val="16"/>
                          </w:rPr>
                          <w:t>International Hydrographic Organization</w:t>
                        </w:r>
                      </w:p>
                      <w:p w14:paraId="793AC02E" w14:textId="77777777" w:rsidR="00BD564F" w:rsidRPr="0018384D" w:rsidRDefault="00BD564F" w:rsidP="0018384D">
                        <w:pPr>
                          <w:jc w:val="right"/>
                          <w:rPr>
                            <w:rFonts w:cs="Arial"/>
                            <w:color w:val="FFFFFF"/>
                            <w:sz w:val="16"/>
                            <w:szCs w:val="16"/>
                            <w:lang w:val="fr-FR"/>
                          </w:rPr>
                        </w:pPr>
                        <w:r w:rsidRPr="0018384D">
                          <w:rPr>
                            <w:rFonts w:cs="Arial"/>
                            <w:color w:val="FFFFFF"/>
                            <w:sz w:val="16"/>
                            <w:szCs w:val="16"/>
                            <w:lang w:val="fr-FR"/>
                          </w:rPr>
                          <w:t>4b quai Antoine 1</w:t>
                        </w:r>
                        <w:r w:rsidRPr="0018384D">
                          <w:rPr>
                            <w:rFonts w:cs="Arial"/>
                            <w:color w:val="FFFFFF"/>
                            <w:sz w:val="16"/>
                            <w:szCs w:val="16"/>
                            <w:vertAlign w:val="superscript"/>
                            <w:lang w:val="fr-FR"/>
                          </w:rPr>
                          <w:t>er</w:t>
                        </w:r>
                      </w:p>
                      <w:p w14:paraId="5DEB9C85" w14:textId="77777777" w:rsidR="00BD564F" w:rsidRPr="0018384D" w:rsidRDefault="00BD564F" w:rsidP="0018384D">
                        <w:pPr>
                          <w:jc w:val="right"/>
                          <w:rPr>
                            <w:rFonts w:cs="Arial"/>
                            <w:color w:val="FFFFFF"/>
                            <w:sz w:val="16"/>
                            <w:szCs w:val="16"/>
                            <w:lang w:val="fr-FR"/>
                          </w:rPr>
                        </w:pPr>
                        <w:r w:rsidRPr="0018384D">
                          <w:rPr>
                            <w:rFonts w:cs="Arial"/>
                            <w:color w:val="FFFFFF"/>
                            <w:sz w:val="16"/>
                            <w:szCs w:val="16"/>
                            <w:lang w:val="fr-FR"/>
                          </w:rPr>
                          <w:t>Principauté de Monaco</w:t>
                        </w:r>
                      </w:p>
                      <w:p w14:paraId="32E0853D" w14:textId="77777777" w:rsidR="00BD564F" w:rsidRPr="0018384D" w:rsidRDefault="00BD564F" w:rsidP="0018384D">
                        <w:pPr>
                          <w:jc w:val="right"/>
                          <w:rPr>
                            <w:rFonts w:cs="Arial"/>
                            <w:color w:val="FFFFFF"/>
                            <w:sz w:val="16"/>
                            <w:szCs w:val="16"/>
                          </w:rPr>
                        </w:pPr>
                        <w:r w:rsidRPr="0018384D">
                          <w:rPr>
                            <w:rFonts w:cs="Arial"/>
                            <w:color w:val="FFFFFF"/>
                            <w:sz w:val="16"/>
                            <w:szCs w:val="16"/>
                          </w:rPr>
                          <w:t>Tel: (377) 93.10.81.00</w:t>
                        </w:r>
                      </w:p>
                      <w:p w14:paraId="6A6456B7" w14:textId="77777777" w:rsidR="00BD564F" w:rsidRPr="0018384D" w:rsidRDefault="00BD564F" w:rsidP="0018384D">
                        <w:pPr>
                          <w:jc w:val="right"/>
                          <w:rPr>
                            <w:rFonts w:cs="Arial"/>
                            <w:color w:val="FFFFFF"/>
                            <w:sz w:val="16"/>
                            <w:szCs w:val="16"/>
                          </w:rPr>
                        </w:pPr>
                        <w:r w:rsidRPr="0018384D">
                          <w:rPr>
                            <w:rFonts w:cs="Arial"/>
                            <w:color w:val="FFFFFF"/>
                            <w:sz w:val="16"/>
                            <w:szCs w:val="16"/>
                          </w:rPr>
                          <w:t>Fax: (377) 93.10.81.40</w:t>
                        </w:r>
                      </w:p>
                      <w:p w14:paraId="265F975A" w14:textId="77777777" w:rsidR="00BD564F" w:rsidRPr="0018384D" w:rsidRDefault="00BD564F" w:rsidP="0018384D">
                        <w:pPr>
                          <w:jc w:val="right"/>
                          <w:rPr>
                            <w:rFonts w:cs="Arial"/>
                            <w:color w:val="FFFFFF"/>
                            <w:sz w:val="16"/>
                            <w:szCs w:val="16"/>
                          </w:rPr>
                        </w:pPr>
                        <w:r w:rsidRPr="0018384D">
                          <w:rPr>
                            <w:rFonts w:cs="Arial"/>
                            <w:color w:val="FFFFFF"/>
                            <w:sz w:val="16"/>
                            <w:szCs w:val="16"/>
                          </w:rPr>
                          <w:t>info@iho.int</w:t>
                        </w:r>
                      </w:p>
                      <w:p w14:paraId="3C3E2E9D" w14:textId="381F8A25" w:rsidR="00BD564F" w:rsidRPr="0018384D" w:rsidRDefault="00BD564F" w:rsidP="0018384D">
                        <w:pPr>
                          <w:jc w:val="right"/>
                          <w:rPr>
                            <w:rFonts w:cs="Arial"/>
                            <w:color w:val="FFFFFF"/>
                            <w:sz w:val="16"/>
                            <w:szCs w:val="16"/>
                          </w:rPr>
                        </w:pPr>
                        <w:r w:rsidRPr="0018384D">
                          <w:rPr>
                            <w:rFonts w:cs="Arial"/>
                            <w:color w:val="FFFFFF"/>
                            <w:sz w:val="16"/>
                            <w:szCs w:val="16"/>
                          </w:rPr>
                          <w:t>www.iho.</w:t>
                        </w:r>
                        <w:r>
                          <w:rPr>
                            <w:rFonts w:cs="Arial"/>
                            <w:color w:val="FFFFFF"/>
                            <w:sz w:val="16"/>
                            <w:szCs w:val="16"/>
                          </w:rPr>
                          <w:t>int</w:t>
                        </w:r>
                      </w:p>
                    </w:txbxContent>
                  </v:textbox>
                </v:shape>
                <v:shape id="Tekstvak 1" o:spid="_x0000_s1032" type="#_x0000_t202" style="position:absolute;left:9459;top:7567;width:55836;height:604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tRW8UA&#10;AADdAAAADwAAAGRycy9kb3ducmV2LnhtbERP3WrCMBS+F3yHcITdyEwdZc5qFB3IhsyCzgc4a45p&#10;sTnpmqjd2y/CYHfn4/s982Vna3Gl1leOFYxHCQjiwumKjYLj5+bxBYQPyBprx6TghzwsF/3eHDPt&#10;bryn6yEYEUPYZ6igDKHJpPRFSRb9yDXEkTu51mKIsDVSt3iL4baWT0nyLC1WHBtKbOi1pOJ8uFgF&#10;EzNMze67Pr595Hbtq+00776mSj0MutUMRKAu/Iv/3O86zk8nKdy/iSfIx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6C1FbxQAAAN0AAAAPAAAAAAAAAAAAAAAAAJgCAABkcnMv&#10;ZG93bnJldi54bWxQSwUGAAAAAAQABAD1AAAAigMAAAAA&#10;" strokecolor="#001532" strokeweight=".5pt">
                  <v:textbox inset="10mm,10mm,10mm,10mm">
                    <w:txbxContent>
                      <w:p w14:paraId="6538CF0F" w14:textId="3B3D8E9A" w:rsidR="00BD564F" w:rsidRDefault="00BD564F" w:rsidP="007040DE">
                        <w:pPr>
                          <w:pStyle w:val="Basisalinea"/>
                          <w:spacing w:line="240" w:lineRule="auto"/>
                          <w:rPr>
                            <w:rFonts w:ascii="Arial" w:hAnsi="Arial" w:cs="HelveticaNeueLT Std Med"/>
                            <w:b/>
                            <w:color w:val="00004C"/>
                            <w:sz w:val="56"/>
                            <w:szCs w:val="56"/>
                          </w:rPr>
                        </w:pPr>
                      </w:p>
                      <w:p w14:paraId="388F0B7C" w14:textId="7B0B3D83" w:rsidR="00BD564F" w:rsidRDefault="00BD564F" w:rsidP="007040DE">
                        <w:pPr>
                          <w:pStyle w:val="Basisalinea"/>
                          <w:spacing w:line="240" w:lineRule="auto"/>
                          <w:rPr>
                            <w:rFonts w:ascii="Arial" w:hAnsi="Arial" w:cs="HelveticaNeueLT Std Med"/>
                            <w:b/>
                            <w:color w:val="00004C"/>
                            <w:sz w:val="56"/>
                            <w:szCs w:val="56"/>
                          </w:rPr>
                        </w:pPr>
                        <w:r>
                          <w:rPr>
                            <w:rFonts w:ascii="Arial" w:hAnsi="Arial" w:cs="HelveticaNeueLT Std Med"/>
                            <w:b/>
                            <w:color w:val="00004C"/>
                            <w:sz w:val="56"/>
                            <w:szCs w:val="56"/>
                          </w:rPr>
                          <w:t>S-57 to S-101 Conversion Guidance</w:t>
                        </w:r>
                      </w:p>
                      <w:p w14:paraId="62B874B4" w14:textId="77777777" w:rsidR="00BD564F" w:rsidRDefault="00BD564F" w:rsidP="007040DE">
                        <w:pPr>
                          <w:pStyle w:val="Basisalinea"/>
                          <w:spacing w:line="240" w:lineRule="auto"/>
                          <w:rPr>
                            <w:rFonts w:ascii="Arial" w:hAnsi="Arial" w:cs="HelveticaNeueLT Std Med"/>
                            <w:b/>
                            <w:color w:val="00004C"/>
                            <w:sz w:val="56"/>
                            <w:szCs w:val="56"/>
                          </w:rPr>
                        </w:pPr>
                      </w:p>
                      <w:p w14:paraId="48147E4A" w14:textId="77777777" w:rsidR="00BD564F" w:rsidRPr="002A0167" w:rsidRDefault="00BD564F" w:rsidP="007040DE">
                        <w:pPr>
                          <w:pStyle w:val="Basisalinea"/>
                          <w:spacing w:line="240" w:lineRule="auto"/>
                          <w:rPr>
                            <w:rFonts w:ascii="Arial" w:hAnsi="Arial" w:cs="HelveticaNeueLT Std Med"/>
                            <w:b/>
                            <w:color w:val="00004C"/>
                            <w:sz w:val="36"/>
                            <w:szCs w:val="36"/>
                          </w:rPr>
                        </w:pPr>
                      </w:p>
                      <w:p w14:paraId="20280F28" w14:textId="77777777" w:rsidR="00BD564F" w:rsidRDefault="00BD564F" w:rsidP="007040DE">
                        <w:pPr>
                          <w:pStyle w:val="Basisalinea"/>
                          <w:spacing w:line="240" w:lineRule="auto"/>
                          <w:rPr>
                            <w:rFonts w:ascii="Arial" w:hAnsi="Arial" w:cs="HelveticaNeueLT Std Med"/>
                            <w:b/>
                            <w:color w:val="00004C"/>
                            <w:sz w:val="56"/>
                            <w:szCs w:val="56"/>
                          </w:rPr>
                        </w:pPr>
                      </w:p>
                      <w:p w14:paraId="3BDA3B7C" w14:textId="6B17C10F" w:rsidR="00BD564F" w:rsidRPr="00FD27EE" w:rsidRDefault="00BD564F" w:rsidP="007040DE">
                        <w:pPr>
                          <w:pStyle w:val="Basisalinea"/>
                          <w:spacing w:line="240" w:lineRule="auto"/>
                          <w:rPr>
                            <w:rFonts w:ascii="Arial" w:hAnsi="Arial" w:cs="HelveticaNeueLT Std Med"/>
                            <w:b/>
                            <w:color w:val="00004C"/>
                            <w:sz w:val="28"/>
                            <w:szCs w:val="28"/>
                          </w:rPr>
                        </w:pPr>
                        <w:r>
                          <w:rPr>
                            <w:rFonts w:ascii="Arial" w:hAnsi="Arial" w:cs="HelveticaNeueLT Std Med"/>
                            <w:b/>
                            <w:color w:val="00004C"/>
                            <w:sz w:val="28"/>
                            <w:szCs w:val="28"/>
                          </w:rPr>
                          <w:t>Draft Edition 0.0.2.</w:t>
                        </w:r>
                        <w:r w:rsidR="00377AFE">
                          <w:rPr>
                            <w:rFonts w:ascii="Arial" w:hAnsi="Arial" w:cs="HelveticaNeueLT Std Med"/>
                            <w:b/>
                            <w:color w:val="00004C"/>
                            <w:sz w:val="28"/>
                            <w:szCs w:val="28"/>
                          </w:rPr>
                          <w:t>2022012</w:t>
                        </w:r>
                        <w:r w:rsidR="00377AFE">
                          <w:rPr>
                            <w:rFonts w:ascii="Arial" w:hAnsi="Arial" w:cs="HelveticaNeueLT Std Med"/>
                            <w:b/>
                            <w:color w:val="00004C"/>
                            <w:sz w:val="28"/>
                            <w:szCs w:val="28"/>
                          </w:rPr>
                          <w:t>5</w:t>
                        </w:r>
                        <w:r w:rsidR="00377AFE">
                          <w:rPr>
                            <w:rFonts w:ascii="Arial" w:hAnsi="Arial" w:cs="HelveticaNeueLT Std Med"/>
                            <w:b/>
                            <w:color w:val="00004C"/>
                            <w:sz w:val="28"/>
                            <w:szCs w:val="28"/>
                          </w:rPr>
                          <w:t xml:space="preserve"> </w:t>
                        </w:r>
                        <w:r>
                          <w:rPr>
                            <w:rFonts w:ascii="Arial" w:hAnsi="Arial" w:cs="HelveticaNeueLT Std Med"/>
                            <w:b/>
                            <w:color w:val="00004C"/>
                            <w:sz w:val="28"/>
                            <w:szCs w:val="28"/>
                          </w:rPr>
                          <w:t xml:space="preserve">–  </w:t>
                        </w:r>
                        <w:r>
                          <w:rPr>
                            <w:rFonts w:ascii="Arial" w:hAnsi="Arial" w:cs="HelveticaNeueLT Std Med"/>
                            <w:b/>
                            <w:color w:val="FF0000"/>
                            <w:sz w:val="28"/>
                            <w:szCs w:val="28"/>
                          </w:rPr>
                          <w:t>Xxxx</w:t>
                        </w:r>
                        <w:r>
                          <w:rPr>
                            <w:rFonts w:ascii="Arial" w:hAnsi="Arial" w:cs="HelveticaNeueLT Std Med"/>
                            <w:b/>
                            <w:color w:val="00004C"/>
                            <w:sz w:val="28"/>
                            <w:szCs w:val="28"/>
                          </w:rPr>
                          <w:t xml:space="preserve"> 2022</w:t>
                        </w:r>
                        <w:bookmarkStart w:id="1" w:name="_GoBack"/>
                        <w:bookmarkEnd w:id="1"/>
                      </w:p>
                      <w:p w14:paraId="3E28E89A" w14:textId="77777777" w:rsidR="00BD564F" w:rsidRDefault="00BD564F" w:rsidP="007040DE">
                        <w:pPr>
                          <w:pStyle w:val="Basisalinea"/>
                          <w:spacing w:line="240" w:lineRule="auto"/>
                          <w:rPr>
                            <w:rFonts w:ascii="Arial" w:hAnsi="Arial" w:cs="HelveticaNeueLT Std Med"/>
                            <w:b/>
                            <w:color w:val="00004C"/>
                            <w:sz w:val="56"/>
                            <w:szCs w:val="56"/>
                          </w:rPr>
                        </w:pPr>
                      </w:p>
                      <w:p w14:paraId="42702CA5" w14:textId="77777777" w:rsidR="00BD564F" w:rsidRDefault="00BD564F" w:rsidP="007040DE">
                        <w:pPr>
                          <w:pStyle w:val="Basisalinea"/>
                          <w:spacing w:line="240" w:lineRule="auto"/>
                          <w:rPr>
                            <w:rFonts w:ascii="Arial" w:hAnsi="Arial" w:cs="HelveticaNeueLT Std Med"/>
                            <w:b/>
                            <w:color w:val="00004C"/>
                            <w:sz w:val="56"/>
                            <w:szCs w:val="56"/>
                          </w:rPr>
                        </w:pPr>
                      </w:p>
                      <w:p w14:paraId="646D8178" w14:textId="77777777" w:rsidR="00BD564F" w:rsidRPr="00FD27EE" w:rsidRDefault="00BD564F" w:rsidP="007040DE">
                        <w:pPr>
                          <w:pStyle w:val="Basisalinea"/>
                          <w:spacing w:line="240" w:lineRule="auto"/>
                          <w:rPr>
                            <w:rFonts w:ascii="Arial" w:hAnsi="Arial" w:cs="HelveticaNeueLT Std Med"/>
                            <w:b/>
                            <w:color w:val="00004C"/>
                            <w:sz w:val="56"/>
                            <w:szCs w:val="56"/>
                          </w:rPr>
                        </w:pPr>
                      </w:p>
                    </w:txbxContent>
                  </v:textbox>
                </v:shape>
                <w10:wrap anchorx="margin"/>
              </v:group>
            </w:pict>
          </mc:Fallback>
        </mc:AlternateContent>
      </w:r>
      <w:r w:rsidR="0018384D" w:rsidRPr="00F20AE1">
        <w:rPr>
          <w:lang w:val="en-GB"/>
        </w:rPr>
        <w:tab/>
        <w:t xml:space="preserve"> </w:t>
      </w:r>
    </w:p>
    <w:p w14:paraId="0964D1FA" w14:textId="34BB0BC9" w:rsidR="006B2826" w:rsidRPr="00F20AE1" w:rsidRDefault="00B955A9">
      <w:pPr>
        <w:rPr>
          <w:lang w:val="en-GB"/>
        </w:rPr>
      </w:pPr>
      <w:r w:rsidRPr="00F20AE1">
        <w:rPr>
          <w:rFonts w:cs="Arial"/>
          <w:lang w:val="en-GB"/>
        </w:rPr>
        <w:br w:type="page"/>
      </w:r>
    </w:p>
    <w:p w14:paraId="7BD826E1" w14:textId="77777777" w:rsidR="006B2826" w:rsidRPr="00F20AE1" w:rsidRDefault="006B2826">
      <w:pPr>
        <w:rPr>
          <w:lang w:val="en-GB"/>
        </w:rPr>
      </w:pPr>
    </w:p>
    <w:tbl>
      <w:tblPr>
        <w:tblW w:w="0" w:type="auto"/>
        <w:tblInd w:w="534" w:type="dxa"/>
        <w:tblBorders>
          <w:top w:val="single" w:sz="4" w:space="0" w:color="000000"/>
          <w:left w:val="single" w:sz="4" w:space="0" w:color="000000"/>
          <w:bottom w:val="single" w:sz="4" w:space="0" w:color="000000"/>
          <w:right w:val="single" w:sz="4" w:space="0" w:color="000000"/>
          <w:insideH w:val="single" w:sz="4" w:space="0" w:color="FFFFFF"/>
          <w:insideV w:val="single" w:sz="4" w:space="0" w:color="FFFFFF"/>
        </w:tblBorders>
        <w:tblLook w:val="00A0" w:firstRow="1" w:lastRow="0" w:firstColumn="1" w:lastColumn="0" w:noHBand="0" w:noVBand="0"/>
      </w:tblPr>
      <w:tblGrid>
        <w:gridCol w:w="8636"/>
      </w:tblGrid>
      <w:tr w:rsidR="006B2826" w:rsidRPr="00F20AE1" w14:paraId="129BFCF5" w14:textId="77777777" w:rsidTr="00AF6753">
        <w:tc>
          <w:tcPr>
            <w:tcW w:w="8862" w:type="dxa"/>
            <w:tcBorders>
              <w:top w:val="single" w:sz="4" w:space="0" w:color="000000"/>
            </w:tcBorders>
          </w:tcPr>
          <w:p w14:paraId="2E587562" w14:textId="46A8806C" w:rsidR="006B2826" w:rsidRPr="00F20AE1" w:rsidRDefault="006B2826" w:rsidP="002B6BCF">
            <w:pPr>
              <w:tabs>
                <w:tab w:val="left" w:pos="-1440"/>
                <w:tab w:val="left" w:pos="-720"/>
                <w:tab w:val="left" w:pos="851"/>
                <w:tab w:val="left" w:pos="1440"/>
                <w:tab w:val="left" w:pos="2160"/>
                <w:tab w:val="left" w:pos="2880"/>
                <w:tab w:val="left" w:pos="3600"/>
                <w:tab w:val="left" w:pos="4320"/>
                <w:tab w:val="left" w:pos="5040"/>
                <w:tab w:val="left" w:pos="5760"/>
                <w:tab w:val="left" w:pos="6480"/>
                <w:tab w:val="left" w:pos="7200"/>
                <w:tab w:val="left" w:pos="7920"/>
                <w:tab w:val="left" w:pos="8640"/>
              </w:tabs>
              <w:spacing w:before="360" w:after="120"/>
              <w:jc w:val="center"/>
              <w:rPr>
                <w:rFonts w:ascii="Helvetica" w:hAnsi="Helvetica"/>
                <w:sz w:val="22"/>
                <w:szCs w:val="22"/>
                <w:lang w:val="en-GB"/>
              </w:rPr>
            </w:pPr>
            <w:r w:rsidRPr="00F20AE1">
              <w:rPr>
                <w:rFonts w:ascii="Helvetica" w:hAnsi="Helvetica" w:cs="Helvetica"/>
                <w:sz w:val="22"/>
                <w:szCs w:val="22"/>
                <w:lang w:val="en-GB"/>
              </w:rPr>
              <w:t xml:space="preserve">© </w:t>
            </w:r>
            <w:r w:rsidRPr="00F20AE1">
              <w:rPr>
                <w:rFonts w:ascii="Helvetica" w:hAnsi="Helvetica"/>
                <w:sz w:val="22"/>
                <w:szCs w:val="22"/>
                <w:lang w:val="en-GB"/>
              </w:rPr>
              <w:t xml:space="preserve">Copyright International Hydrographic Organization </w:t>
            </w:r>
            <w:r w:rsidR="002B6BCF" w:rsidRPr="00F20AE1">
              <w:rPr>
                <w:rFonts w:ascii="Helvetica" w:hAnsi="Helvetica"/>
                <w:sz w:val="22"/>
                <w:szCs w:val="22"/>
                <w:lang w:val="en-GB"/>
              </w:rPr>
              <w:t>202</w:t>
            </w:r>
            <w:r w:rsidR="002B6BCF">
              <w:rPr>
                <w:rFonts w:ascii="Helvetica" w:hAnsi="Helvetica"/>
                <w:sz w:val="22"/>
                <w:szCs w:val="22"/>
                <w:lang w:val="en-GB"/>
              </w:rPr>
              <w:t>2</w:t>
            </w:r>
          </w:p>
        </w:tc>
      </w:tr>
      <w:tr w:rsidR="006B2826" w:rsidRPr="00F20AE1" w14:paraId="1BDAB848" w14:textId="77777777" w:rsidTr="00AF6753">
        <w:tc>
          <w:tcPr>
            <w:tcW w:w="8862" w:type="dxa"/>
          </w:tcPr>
          <w:p w14:paraId="0543FA01" w14:textId="6B4DCCFC" w:rsidR="006B2826" w:rsidRPr="00F20AE1" w:rsidRDefault="006B2826" w:rsidP="000B3EDD">
            <w:pPr>
              <w:pStyle w:val="Default"/>
              <w:spacing w:before="120" w:after="120"/>
              <w:ind w:left="317" w:right="390"/>
              <w:jc w:val="both"/>
              <w:rPr>
                <w:rFonts w:ascii="Arial" w:hAnsi="Arial" w:cs="Arial"/>
                <w:color w:val="auto"/>
                <w:sz w:val="20"/>
                <w:szCs w:val="20"/>
              </w:rPr>
            </w:pPr>
            <w:r w:rsidRPr="00F20AE1">
              <w:rPr>
                <w:rFonts w:ascii="Arial" w:hAnsi="Arial" w:cs="Arial"/>
                <w:color w:val="auto"/>
                <w:sz w:val="20"/>
                <w:szCs w:val="20"/>
              </w:rPr>
              <w:t xml:space="preserve">This work is copyright. Apart from any use permitted in accordance with the </w:t>
            </w:r>
            <w:hyperlink r:id="rId14" w:history="1">
              <w:r w:rsidRPr="00F20AE1">
                <w:rPr>
                  <w:rFonts w:ascii="Arial" w:hAnsi="Arial" w:cs="Arial"/>
                  <w:color w:val="auto"/>
                  <w:sz w:val="20"/>
                  <w:szCs w:val="20"/>
                </w:rPr>
                <w:t>Berne Convention for the Protection of Literary and Artistic Works</w:t>
              </w:r>
            </w:hyperlink>
            <w:r w:rsidRPr="00F20AE1">
              <w:rPr>
                <w:rFonts w:ascii="Arial" w:hAnsi="Arial" w:cs="Arial"/>
                <w:color w:val="auto"/>
                <w:sz w:val="20"/>
                <w:szCs w:val="20"/>
              </w:rPr>
              <w:t xml:space="preserve"> (1886), and except in the circumstances described below, no part may be translated, reproduced by any process, adapted, communicated or commercially exploited without prior written permission from the International Hydrographic </w:t>
            </w:r>
            <w:r w:rsidR="00342D60" w:rsidRPr="00F20AE1">
              <w:rPr>
                <w:rFonts w:ascii="Arial" w:hAnsi="Arial" w:cs="Arial"/>
                <w:color w:val="auto"/>
                <w:sz w:val="20"/>
                <w:szCs w:val="20"/>
              </w:rPr>
              <w:t>Organization</w:t>
            </w:r>
            <w:r w:rsidRPr="00F20AE1">
              <w:rPr>
                <w:rFonts w:ascii="Arial" w:hAnsi="Arial" w:cs="Arial"/>
                <w:color w:val="auto"/>
                <w:sz w:val="20"/>
                <w:szCs w:val="20"/>
              </w:rPr>
              <w:t xml:space="preserve"> (IH</w:t>
            </w:r>
            <w:r w:rsidR="00342D60" w:rsidRPr="00F20AE1">
              <w:rPr>
                <w:rFonts w:ascii="Arial" w:hAnsi="Arial" w:cs="Arial"/>
                <w:color w:val="auto"/>
                <w:sz w:val="20"/>
                <w:szCs w:val="20"/>
              </w:rPr>
              <w:t>O</w:t>
            </w:r>
            <w:r w:rsidRPr="00F20AE1">
              <w:rPr>
                <w:rFonts w:ascii="Arial" w:hAnsi="Arial" w:cs="Arial"/>
                <w:color w:val="auto"/>
                <w:sz w:val="20"/>
                <w:szCs w:val="20"/>
              </w:rPr>
              <w:t>). Copyright in some of the material in this publication may be owned by another party and permission for the translation and/or reproduction of that material must be obtained from the owner.</w:t>
            </w:r>
          </w:p>
        </w:tc>
      </w:tr>
      <w:tr w:rsidR="006B2826" w:rsidRPr="00F20AE1" w14:paraId="0F74DD89" w14:textId="77777777" w:rsidTr="00AF6753">
        <w:tc>
          <w:tcPr>
            <w:tcW w:w="8862" w:type="dxa"/>
          </w:tcPr>
          <w:p w14:paraId="30DC534F" w14:textId="22BDDCD4" w:rsidR="006B2826" w:rsidRPr="00F20AE1" w:rsidRDefault="006B2826" w:rsidP="000B3EDD">
            <w:pPr>
              <w:pStyle w:val="Default"/>
              <w:spacing w:before="120" w:after="120"/>
              <w:ind w:left="317" w:right="390"/>
              <w:jc w:val="both"/>
              <w:rPr>
                <w:rFonts w:ascii="Arial" w:hAnsi="Arial" w:cs="Arial"/>
                <w:color w:val="auto"/>
                <w:sz w:val="20"/>
                <w:szCs w:val="20"/>
              </w:rPr>
            </w:pPr>
            <w:r w:rsidRPr="00F20AE1">
              <w:rPr>
                <w:rFonts w:ascii="Arial" w:hAnsi="Arial" w:cs="Arial"/>
                <w:color w:val="auto"/>
                <w:sz w:val="20"/>
                <w:szCs w:val="20"/>
              </w:rPr>
              <w:t xml:space="preserve">This document or partial material from this document may be translated, reproduced or distributed for general information, on no more than a cost recovery basis. Copies may not be sold or distributed for profit or gain without prior written agreement of the </w:t>
            </w:r>
            <w:r w:rsidR="00342D60" w:rsidRPr="00F20AE1">
              <w:rPr>
                <w:rFonts w:ascii="Arial" w:hAnsi="Arial" w:cs="Arial"/>
                <w:color w:val="auto"/>
                <w:sz w:val="20"/>
                <w:szCs w:val="20"/>
              </w:rPr>
              <w:t>IHO Secretariat</w:t>
            </w:r>
            <w:r w:rsidRPr="00F20AE1">
              <w:rPr>
                <w:rFonts w:ascii="Arial" w:hAnsi="Arial" w:cs="Arial"/>
                <w:color w:val="auto"/>
                <w:sz w:val="20"/>
                <w:szCs w:val="20"/>
              </w:rPr>
              <w:t xml:space="preserve"> and any other copyright holders.</w:t>
            </w:r>
          </w:p>
        </w:tc>
      </w:tr>
      <w:tr w:rsidR="006B2826" w:rsidRPr="00F20AE1" w14:paraId="33A9C17B" w14:textId="77777777" w:rsidTr="00AF6753">
        <w:tc>
          <w:tcPr>
            <w:tcW w:w="8862" w:type="dxa"/>
          </w:tcPr>
          <w:p w14:paraId="11639076" w14:textId="77777777" w:rsidR="006B2826" w:rsidRPr="00F20AE1" w:rsidRDefault="006B2826" w:rsidP="000B3EDD">
            <w:pPr>
              <w:autoSpaceDE w:val="0"/>
              <w:autoSpaceDN w:val="0"/>
              <w:adjustRightInd w:val="0"/>
              <w:spacing w:before="120" w:after="120"/>
              <w:ind w:left="317" w:right="390"/>
              <w:jc w:val="both"/>
              <w:rPr>
                <w:rFonts w:cs="Arial"/>
                <w:lang w:val="en-GB"/>
              </w:rPr>
            </w:pPr>
            <w:r w:rsidRPr="00F20AE1">
              <w:rPr>
                <w:rFonts w:cs="Arial"/>
                <w:lang w:val="en-GB"/>
              </w:rPr>
              <w:t>In the event that this document or partial material from this document is reproduced, translated or distributed under the terms described above, the following statements are to be included:</w:t>
            </w:r>
          </w:p>
        </w:tc>
      </w:tr>
      <w:tr w:rsidR="006B2826" w:rsidRPr="00F20AE1" w14:paraId="79F419E1" w14:textId="77777777" w:rsidTr="00AF6753">
        <w:tc>
          <w:tcPr>
            <w:tcW w:w="8862" w:type="dxa"/>
          </w:tcPr>
          <w:p w14:paraId="12705185" w14:textId="68CD7F77" w:rsidR="006B2826" w:rsidRPr="00F20AE1" w:rsidRDefault="006B2826" w:rsidP="000B3EDD">
            <w:pPr>
              <w:autoSpaceDE w:val="0"/>
              <w:autoSpaceDN w:val="0"/>
              <w:adjustRightInd w:val="0"/>
              <w:spacing w:before="120" w:after="120"/>
              <w:ind w:left="600" w:right="924"/>
              <w:jc w:val="both"/>
              <w:rPr>
                <w:rFonts w:ascii="Calibri" w:hAnsi="Calibri" w:cs="Arial"/>
                <w:i/>
                <w:lang w:val="en-GB"/>
              </w:rPr>
            </w:pPr>
            <w:r w:rsidRPr="00F20AE1">
              <w:rPr>
                <w:rFonts w:ascii="Calibri" w:hAnsi="Calibri" w:cs="Arial"/>
                <w:i/>
                <w:lang w:val="en-GB"/>
              </w:rPr>
              <w:t xml:space="preserve">“Material from IHO publication [reference to extract: Title, Edition] is reproduced with the permission of the </w:t>
            </w:r>
            <w:r w:rsidR="00342D60" w:rsidRPr="00F20AE1">
              <w:rPr>
                <w:rFonts w:ascii="Calibri" w:hAnsi="Calibri" w:cs="Arial"/>
                <w:i/>
                <w:lang w:val="en-GB"/>
              </w:rPr>
              <w:t>IHO Secretariat</w:t>
            </w:r>
            <w:r w:rsidRPr="00F20AE1">
              <w:rPr>
                <w:rFonts w:ascii="Calibri" w:hAnsi="Calibri" w:cs="Arial"/>
                <w:i/>
                <w:lang w:val="en-GB"/>
              </w:rPr>
              <w:t xml:space="preserve"> (Permission No ……</w:t>
            </w:r>
            <w:proofErr w:type="gramStart"/>
            <w:r w:rsidRPr="00F20AE1">
              <w:rPr>
                <w:rFonts w:ascii="Calibri" w:hAnsi="Calibri" w:cs="Arial"/>
                <w:i/>
                <w:lang w:val="en-GB"/>
              </w:rPr>
              <w:t>./</w:t>
            </w:r>
            <w:proofErr w:type="gramEnd"/>
            <w:r w:rsidRPr="00F20AE1">
              <w:rPr>
                <w:rFonts w:ascii="Calibri" w:hAnsi="Calibri" w:cs="Arial"/>
                <w:i/>
                <w:lang w:val="en-GB"/>
              </w:rPr>
              <w:t xml:space="preserve">…) acting for the International Hydrographic Organization (IHO), which does not accept responsibility for the correctness of the material as reproduced: in case of doubt, the IHO’s authentic text shall prevail.    The incorporation of material sourced from IHO shall not be construed as constituting an endorsement by IHO of this product.” </w:t>
            </w:r>
          </w:p>
        </w:tc>
      </w:tr>
      <w:tr w:rsidR="006B2826" w:rsidRPr="00F20AE1" w14:paraId="5AF165D2" w14:textId="77777777" w:rsidTr="00AF6753">
        <w:trPr>
          <w:trHeight w:val="2312"/>
        </w:trPr>
        <w:tc>
          <w:tcPr>
            <w:tcW w:w="8862" w:type="dxa"/>
            <w:tcBorders>
              <w:bottom w:val="single" w:sz="4" w:space="0" w:color="000000"/>
            </w:tcBorders>
          </w:tcPr>
          <w:p w14:paraId="2491C048" w14:textId="77777777" w:rsidR="006B2826" w:rsidRPr="00F20AE1" w:rsidRDefault="006B2826" w:rsidP="00EB372B">
            <w:pPr>
              <w:autoSpaceDE w:val="0"/>
              <w:autoSpaceDN w:val="0"/>
              <w:adjustRightInd w:val="0"/>
              <w:spacing w:before="120" w:after="120"/>
              <w:ind w:left="600" w:right="924"/>
              <w:jc w:val="both"/>
              <w:rPr>
                <w:rFonts w:ascii="Calibri" w:hAnsi="Calibri" w:cs="Arial"/>
                <w:i/>
                <w:lang w:val="en-GB"/>
              </w:rPr>
            </w:pPr>
            <w:r w:rsidRPr="00F20AE1">
              <w:rPr>
                <w:rFonts w:ascii="Calibri" w:hAnsi="Calibri" w:cs="Arial"/>
                <w:i/>
                <w:lang w:val="en-GB"/>
              </w:rPr>
              <w:t>“This [document/publication] is a translation of IHO [document/publication] [name]. The IHO has not checked this translation and therefore takes no responsibility for its accuracy. In case of doubt the source version of [name] in [language] should be consulted.”</w:t>
            </w:r>
          </w:p>
          <w:p w14:paraId="068A413B" w14:textId="2E9FD8E4" w:rsidR="006B2826" w:rsidRPr="00F20AE1" w:rsidRDefault="006B2826" w:rsidP="000B3EDD">
            <w:pPr>
              <w:autoSpaceDE w:val="0"/>
              <w:autoSpaceDN w:val="0"/>
              <w:adjustRightInd w:val="0"/>
              <w:spacing w:before="120" w:after="120"/>
              <w:ind w:left="366" w:right="924"/>
              <w:jc w:val="both"/>
              <w:rPr>
                <w:rFonts w:cs="Arial"/>
                <w:lang w:val="en-GB"/>
              </w:rPr>
            </w:pPr>
            <w:r w:rsidRPr="00F20AE1">
              <w:rPr>
                <w:rFonts w:cs="Arial"/>
                <w:lang w:val="en-GB"/>
              </w:rPr>
              <w:t xml:space="preserve">The IHO Logo or other identifiers shall not be used in any derived product without prior written permission from the </w:t>
            </w:r>
            <w:r w:rsidR="00342D60" w:rsidRPr="00F20AE1">
              <w:rPr>
                <w:rFonts w:cs="Arial"/>
                <w:lang w:val="en-GB"/>
              </w:rPr>
              <w:t>IHO Secretariat</w:t>
            </w:r>
            <w:r w:rsidRPr="00F20AE1">
              <w:rPr>
                <w:rFonts w:cs="Arial"/>
                <w:lang w:val="en-GB"/>
              </w:rPr>
              <w:t>.</w:t>
            </w:r>
          </w:p>
          <w:p w14:paraId="00F53B52" w14:textId="77777777" w:rsidR="006B2826" w:rsidRPr="00F20AE1" w:rsidRDefault="006B2826" w:rsidP="000B3EDD">
            <w:pPr>
              <w:autoSpaceDE w:val="0"/>
              <w:autoSpaceDN w:val="0"/>
              <w:adjustRightInd w:val="0"/>
              <w:spacing w:before="120" w:after="120"/>
              <w:ind w:left="600" w:right="924"/>
              <w:jc w:val="both"/>
              <w:rPr>
                <w:rFonts w:cs="Arial"/>
                <w:lang w:val="en-GB"/>
              </w:rPr>
            </w:pPr>
          </w:p>
        </w:tc>
      </w:tr>
    </w:tbl>
    <w:p w14:paraId="79DC097F" w14:textId="77777777" w:rsidR="006B2826" w:rsidRPr="00F20AE1" w:rsidRDefault="006B2826">
      <w:pPr>
        <w:rPr>
          <w:lang w:val="en-GB"/>
        </w:rPr>
      </w:pPr>
    </w:p>
    <w:p w14:paraId="09653B23" w14:textId="77777777" w:rsidR="006B2826" w:rsidRPr="00F20AE1" w:rsidRDefault="006B2826">
      <w:pPr>
        <w:rPr>
          <w:lang w:val="en-GB"/>
        </w:rPr>
      </w:pPr>
    </w:p>
    <w:p w14:paraId="0B9A53B5" w14:textId="77777777" w:rsidR="006B2826" w:rsidRPr="00F20AE1" w:rsidRDefault="006B2826">
      <w:pPr>
        <w:rPr>
          <w:lang w:val="en-GB"/>
        </w:rPr>
      </w:pPr>
    </w:p>
    <w:p w14:paraId="3A89FDC0" w14:textId="77777777" w:rsidR="006B2826" w:rsidRPr="00F20AE1" w:rsidRDefault="006B2826">
      <w:pPr>
        <w:rPr>
          <w:lang w:val="en-GB"/>
        </w:rPr>
      </w:pPr>
    </w:p>
    <w:p w14:paraId="5AD89507" w14:textId="77777777" w:rsidR="006B2826" w:rsidRPr="00F20AE1" w:rsidRDefault="006B2826">
      <w:pPr>
        <w:rPr>
          <w:lang w:val="en-GB"/>
        </w:rPr>
      </w:pPr>
    </w:p>
    <w:p w14:paraId="41DA050F" w14:textId="77777777" w:rsidR="006B2826" w:rsidRPr="00F20AE1" w:rsidRDefault="006B2826">
      <w:pPr>
        <w:rPr>
          <w:lang w:val="en-GB"/>
        </w:rPr>
        <w:sectPr w:rsidR="006B2826" w:rsidRPr="00F20AE1" w:rsidSect="00EB372B">
          <w:headerReference w:type="even" r:id="rId15"/>
          <w:footerReference w:type="even" r:id="rId16"/>
          <w:pgSz w:w="11905" w:h="16837"/>
          <w:pgMar w:top="1440" w:right="1285" w:bottom="1440" w:left="1440" w:header="1440" w:footer="1440" w:gutter="0"/>
          <w:pgNumType w:fmt="lowerRoman"/>
          <w:cols w:space="720"/>
          <w:noEndnote/>
        </w:sectPr>
      </w:pPr>
    </w:p>
    <w:p w14:paraId="6400F048" w14:textId="77777777" w:rsidR="006B2826" w:rsidRPr="00F20AE1" w:rsidRDefault="006B2826">
      <w:pPr>
        <w:tabs>
          <w:tab w:val="center"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s>
        <w:jc w:val="center"/>
        <w:outlineLvl w:val="0"/>
        <w:rPr>
          <w:lang w:val="en-GB"/>
        </w:rPr>
      </w:pPr>
      <w:r w:rsidRPr="00F20AE1">
        <w:rPr>
          <w:b/>
          <w:sz w:val="28"/>
          <w:lang w:val="en-GB"/>
        </w:rPr>
        <w:lastRenderedPageBreak/>
        <w:t>CONTENTS</w:t>
      </w:r>
    </w:p>
    <w:p w14:paraId="130EE036" w14:textId="77777777" w:rsidR="006B2826" w:rsidRPr="00F20AE1" w:rsidRDefault="006B2826">
      <w:pPr>
        <w:pStyle w:val="TOC9"/>
        <w:tabs>
          <w:tab w:val="right" w:leader="dot" w:pos="9182"/>
        </w:tabs>
        <w:rPr>
          <w:rFonts w:ascii="Arial" w:hAnsi="Arial"/>
          <w:sz w:val="20"/>
          <w:lang w:val="en-GB"/>
        </w:rPr>
      </w:pPr>
    </w:p>
    <w:bookmarkStart w:id="2" w:name="_Toc465753686"/>
    <w:bookmarkStart w:id="3" w:name="_Toc466699646"/>
    <w:bookmarkStart w:id="4" w:name="_Toc466703679"/>
    <w:bookmarkStart w:id="5" w:name="_Toc8629827"/>
    <w:bookmarkStart w:id="6" w:name="_Toc8629959"/>
    <w:p w14:paraId="4F17DAA1" w14:textId="67B3CA53" w:rsidR="009348B0" w:rsidRDefault="009348B0">
      <w:pPr>
        <w:pStyle w:val="TOC1"/>
        <w:rPr>
          <w:rFonts w:asciiTheme="minorHAnsi" w:eastAsiaTheme="minorEastAsia" w:hAnsiTheme="minorHAnsi" w:cstheme="minorBidi"/>
          <w:sz w:val="22"/>
          <w:szCs w:val="22"/>
          <w:lang w:eastAsia="en-US"/>
        </w:rPr>
      </w:pPr>
      <w:r>
        <w:rPr>
          <w:lang w:val="en-GB"/>
        </w:rPr>
        <w:fldChar w:fldCharType="begin"/>
      </w:r>
      <w:r>
        <w:rPr>
          <w:lang w:val="en-GB"/>
        </w:rPr>
        <w:instrText xml:space="preserve"> TOC \o "2-9" \t "Heading 1,1,HEADING 1 - NEW,1" </w:instrText>
      </w:r>
      <w:r>
        <w:rPr>
          <w:lang w:val="en-GB"/>
        </w:rPr>
        <w:fldChar w:fldCharType="separate"/>
      </w:r>
      <w:r w:rsidRPr="00005859">
        <w:rPr>
          <w:lang w:val="en-GB"/>
        </w:rPr>
        <w:t>1</w:t>
      </w:r>
      <w:r>
        <w:rPr>
          <w:rFonts w:asciiTheme="minorHAnsi" w:eastAsiaTheme="minorEastAsia" w:hAnsiTheme="minorHAnsi" w:cstheme="minorBidi"/>
          <w:sz w:val="22"/>
          <w:szCs w:val="22"/>
          <w:lang w:eastAsia="en-US"/>
        </w:rPr>
        <w:tab/>
      </w:r>
      <w:r w:rsidRPr="00005859">
        <w:rPr>
          <w:lang w:val="en-GB"/>
        </w:rPr>
        <w:t>Introduction</w:t>
      </w:r>
      <w:r>
        <w:tab/>
      </w:r>
      <w:r>
        <w:fldChar w:fldCharType="begin"/>
      </w:r>
      <w:r>
        <w:instrText xml:space="preserve"> PAGEREF _Toc68293096 \h </w:instrText>
      </w:r>
      <w:r>
        <w:fldChar w:fldCharType="separate"/>
      </w:r>
      <w:r w:rsidR="00FA6EE2">
        <w:t>1</w:t>
      </w:r>
      <w:r>
        <w:fldChar w:fldCharType="end"/>
      </w:r>
    </w:p>
    <w:p w14:paraId="612B3192" w14:textId="1777A7EA" w:rsidR="009348B0" w:rsidRDefault="009348B0">
      <w:pPr>
        <w:pStyle w:val="TOC2"/>
        <w:rPr>
          <w:rFonts w:asciiTheme="minorHAnsi" w:eastAsiaTheme="minorEastAsia" w:hAnsiTheme="minorHAnsi" w:cstheme="minorBidi"/>
          <w:sz w:val="22"/>
          <w:szCs w:val="22"/>
          <w:lang w:eastAsia="en-US"/>
        </w:rPr>
      </w:pPr>
      <w:r w:rsidRPr="00005859">
        <w:rPr>
          <w:lang w:val="en-GB"/>
        </w:rPr>
        <w:t>1.1</w:t>
      </w:r>
      <w:r>
        <w:rPr>
          <w:rFonts w:asciiTheme="minorHAnsi" w:eastAsiaTheme="minorEastAsia" w:hAnsiTheme="minorHAnsi" w:cstheme="minorBidi"/>
          <w:sz w:val="22"/>
          <w:szCs w:val="22"/>
          <w:lang w:eastAsia="en-US"/>
        </w:rPr>
        <w:tab/>
      </w:r>
      <w:r w:rsidRPr="00005859">
        <w:rPr>
          <w:lang w:val="en-GB"/>
        </w:rPr>
        <w:t>General</w:t>
      </w:r>
      <w:r>
        <w:tab/>
      </w:r>
      <w:r>
        <w:fldChar w:fldCharType="begin"/>
      </w:r>
      <w:r>
        <w:instrText xml:space="preserve"> PAGEREF _Toc68293097 \h </w:instrText>
      </w:r>
      <w:r>
        <w:fldChar w:fldCharType="separate"/>
      </w:r>
      <w:r w:rsidR="00FA6EE2">
        <w:t>1</w:t>
      </w:r>
      <w:r>
        <w:fldChar w:fldCharType="end"/>
      </w:r>
    </w:p>
    <w:p w14:paraId="51199B22" w14:textId="725B10D9" w:rsidR="009348B0" w:rsidRDefault="009348B0">
      <w:pPr>
        <w:pStyle w:val="TOC2"/>
        <w:rPr>
          <w:rFonts w:asciiTheme="minorHAnsi" w:eastAsiaTheme="minorEastAsia" w:hAnsiTheme="minorHAnsi" w:cstheme="minorBidi"/>
          <w:sz w:val="22"/>
          <w:szCs w:val="22"/>
          <w:lang w:eastAsia="en-US"/>
        </w:rPr>
      </w:pPr>
      <w:r w:rsidRPr="00005859">
        <w:rPr>
          <w:lang w:val="en-GB"/>
        </w:rPr>
        <w:t>1.2</w:t>
      </w:r>
      <w:r>
        <w:rPr>
          <w:rFonts w:asciiTheme="minorHAnsi" w:eastAsiaTheme="minorEastAsia" w:hAnsiTheme="minorHAnsi" w:cstheme="minorBidi"/>
          <w:sz w:val="22"/>
          <w:szCs w:val="22"/>
          <w:lang w:eastAsia="en-US"/>
        </w:rPr>
        <w:tab/>
      </w:r>
      <w:r w:rsidRPr="00005859">
        <w:rPr>
          <w:lang w:val="en-GB"/>
        </w:rPr>
        <w:t>Presentation of the document</w:t>
      </w:r>
      <w:r>
        <w:tab/>
      </w:r>
      <w:r>
        <w:fldChar w:fldCharType="begin"/>
      </w:r>
      <w:r>
        <w:instrText xml:space="preserve"> PAGEREF _Toc68293098 \h </w:instrText>
      </w:r>
      <w:r>
        <w:fldChar w:fldCharType="separate"/>
      </w:r>
      <w:r w:rsidR="00FA6EE2">
        <w:t>1</w:t>
      </w:r>
      <w:r>
        <w:fldChar w:fldCharType="end"/>
      </w:r>
    </w:p>
    <w:p w14:paraId="5E61532C" w14:textId="30E4492C" w:rsidR="009348B0" w:rsidRDefault="009348B0">
      <w:pPr>
        <w:pStyle w:val="TOC2"/>
        <w:rPr>
          <w:rFonts w:asciiTheme="minorHAnsi" w:eastAsiaTheme="minorEastAsia" w:hAnsiTheme="minorHAnsi" w:cstheme="minorBidi"/>
          <w:sz w:val="22"/>
          <w:szCs w:val="22"/>
          <w:lang w:eastAsia="en-US"/>
        </w:rPr>
      </w:pPr>
      <w:r w:rsidRPr="00005859">
        <w:rPr>
          <w:lang w:val="en-GB"/>
        </w:rPr>
        <w:t>1.3</w:t>
      </w:r>
      <w:r>
        <w:rPr>
          <w:rFonts w:asciiTheme="minorHAnsi" w:eastAsiaTheme="minorEastAsia" w:hAnsiTheme="minorHAnsi" w:cstheme="minorBidi"/>
          <w:sz w:val="22"/>
          <w:szCs w:val="22"/>
          <w:lang w:eastAsia="en-US"/>
        </w:rPr>
        <w:tab/>
      </w:r>
      <w:r w:rsidRPr="00005859">
        <w:rPr>
          <w:lang w:val="en-GB"/>
        </w:rPr>
        <w:t>Use of language</w:t>
      </w:r>
      <w:r>
        <w:tab/>
      </w:r>
      <w:r>
        <w:fldChar w:fldCharType="begin"/>
      </w:r>
      <w:r>
        <w:instrText xml:space="preserve"> PAGEREF _Toc68293099 \h </w:instrText>
      </w:r>
      <w:r>
        <w:fldChar w:fldCharType="separate"/>
      </w:r>
      <w:r w:rsidR="00FA6EE2">
        <w:t>2</w:t>
      </w:r>
      <w:r>
        <w:fldChar w:fldCharType="end"/>
      </w:r>
    </w:p>
    <w:p w14:paraId="56C0A76F" w14:textId="37083B21" w:rsidR="009348B0" w:rsidRDefault="009348B0">
      <w:pPr>
        <w:pStyle w:val="TOC2"/>
        <w:rPr>
          <w:rFonts w:asciiTheme="minorHAnsi" w:eastAsiaTheme="minorEastAsia" w:hAnsiTheme="minorHAnsi" w:cstheme="minorBidi"/>
          <w:sz w:val="22"/>
          <w:szCs w:val="22"/>
          <w:lang w:eastAsia="en-US"/>
        </w:rPr>
      </w:pPr>
      <w:r w:rsidRPr="00005859">
        <w:rPr>
          <w:lang w:val="en-GB"/>
        </w:rPr>
        <w:t>1.4</w:t>
      </w:r>
      <w:r>
        <w:rPr>
          <w:rFonts w:asciiTheme="minorHAnsi" w:eastAsiaTheme="minorEastAsia" w:hAnsiTheme="minorHAnsi" w:cstheme="minorBidi"/>
          <w:sz w:val="22"/>
          <w:szCs w:val="22"/>
          <w:lang w:eastAsia="en-US"/>
        </w:rPr>
        <w:tab/>
      </w:r>
      <w:r w:rsidRPr="00005859">
        <w:rPr>
          <w:lang w:val="en-GB"/>
        </w:rPr>
        <w:t>Maintenance</w:t>
      </w:r>
      <w:r>
        <w:tab/>
      </w:r>
      <w:r>
        <w:fldChar w:fldCharType="begin"/>
      </w:r>
      <w:r>
        <w:instrText xml:space="preserve"> PAGEREF _Toc68293100 \h </w:instrText>
      </w:r>
      <w:r>
        <w:fldChar w:fldCharType="separate"/>
      </w:r>
      <w:r w:rsidR="00FA6EE2">
        <w:t>2</w:t>
      </w:r>
      <w:r>
        <w:fldChar w:fldCharType="end"/>
      </w:r>
    </w:p>
    <w:p w14:paraId="37E42F1B" w14:textId="609FE1A5" w:rsidR="009348B0" w:rsidRDefault="009348B0">
      <w:pPr>
        <w:pStyle w:val="TOC3"/>
        <w:rPr>
          <w:rFonts w:asciiTheme="minorHAnsi" w:eastAsiaTheme="minorEastAsia" w:hAnsiTheme="minorHAnsi" w:cstheme="minorBidi"/>
          <w:sz w:val="22"/>
          <w:szCs w:val="22"/>
          <w:lang w:eastAsia="en-US"/>
        </w:rPr>
      </w:pPr>
      <w:r w:rsidRPr="00005859">
        <w:rPr>
          <w:bCs/>
          <w:lang w:val="en-GB"/>
        </w:rPr>
        <w:t>1.4.1</w:t>
      </w:r>
      <w:r>
        <w:rPr>
          <w:rFonts w:asciiTheme="minorHAnsi" w:eastAsiaTheme="minorEastAsia" w:hAnsiTheme="minorHAnsi" w:cstheme="minorBidi"/>
          <w:sz w:val="22"/>
          <w:szCs w:val="22"/>
          <w:lang w:eastAsia="en-US"/>
        </w:rPr>
        <w:tab/>
      </w:r>
      <w:r w:rsidRPr="00005859">
        <w:rPr>
          <w:bCs/>
          <w:lang w:val="en-GB"/>
        </w:rPr>
        <w:t>Clarification</w:t>
      </w:r>
      <w:r>
        <w:tab/>
      </w:r>
      <w:r>
        <w:fldChar w:fldCharType="begin"/>
      </w:r>
      <w:r>
        <w:instrText xml:space="preserve"> PAGEREF _Toc68293101 \h </w:instrText>
      </w:r>
      <w:r>
        <w:fldChar w:fldCharType="separate"/>
      </w:r>
      <w:r w:rsidR="00FA6EE2">
        <w:t>2</w:t>
      </w:r>
      <w:r>
        <w:fldChar w:fldCharType="end"/>
      </w:r>
    </w:p>
    <w:p w14:paraId="47EFFA39" w14:textId="556C8A9B" w:rsidR="009348B0" w:rsidRDefault="009348B0">
      <w:pPr>
        <w:pStyle w:val="TOC3"/>
        <w:rPr>
          <w:rFonts w:asciiTheme="minorHAnsi" w:eastAsiaTheme="minorEastAsia" w:hAnsiTheme="minorHAnsi" w:cstheme="minorBidi"/>
          <w:sz w:val="22"/>
          <w:szCs w:val="22"/>
          <w:lang w:eastAsia="en-US"/>
        </w:rPr>
      </w:pPr>
      <w:r w:rsidRPr="00005859">
        <w:rPr>
          <w:bCs/>
          <w:lang w:val="en-GB"/>
        </w:rPr>
        <w:t>1.4.2</w:t>
      </w:r>
      <w:r>
        <w:rPr>
          <w:rFonts w:asciiTheme="minorHAnsi" w:eastAsiaTheme="minorEastAsia" w:hAnsiTheme="minorHAnsi" w:cstheme="minorBidi"/>
          <w:sz w:val="22"/>
          <w:szCs w:val="22"/>
          <w:lang w:eastAsia="en-US"/>
        </w:rPr>
        <w:tab/>
      </w:r>
      <w:r w:rsidRPr="00005859">
        <w:rPr>
          <w:bCs/>
          <w:lang w:val="en-GB"/>
        </w:rPr>
        <w:t>Revision</w:t>
      </w:r>
      <w:r>
        <w:tab/>
      </w:r>
      <w:r>
        <w:fldChar w:fldCharType="begin"/>
      </w:r>
      <w:r>
        <w:instrText xml:space="preserve"> PAGEREF _Toc68293102 \h </w:instrText>
      </w:r>
      <w:r>
        <w:fldChar w:fldCharType="separate"/>
      </w:r>
      <w:r w:rsidR="00FA6EE2">
        <w:t>2</w:t>
      </w:r>
      <w:r>
        <w:fldChar w:fldCharType="end"/>
      </w:r>
    </w:p>
    <w:p w14:paraId="5C5F2742" w14:textId="7E458A32" w:rsidR="009348B0" w:rsidRDefault="009348B0">
      <w:pPr>
        <w:pStyle w:val="TOC3"/>
        <w:rPr>
          <w:rFonts w:asciiTheme="minorHAnsi" w:eastAsiaTheme="minorEastAsia" w:hAnsiTheme="minorHAnsi" w:cstheme="minorBidi"/>
          <w:sz w:val="22"/>
          <w:szCs w:val="22"/>
          <w:lang w:eastAsia="en-US"/>
        </w:rPr>
      </w:pPr>
      <w:r w:rsidRPr="00005859">
        <w:rPr>
          <w:bCs/>
          <w:lang w:val="en-GB"/>
        </w:rPr>
        <w:t>1.4.3</w:t>
      </w:r>
      <w:r>
        <w:rPr>
          <w:rFonts w:asciiTheme="minorHAnsi" w:eastAsiaTheme="minorEastAsia" w:hAnsiTheme="minorHAnsi" w:cstheme="minorBidi"/>
          <w:sz w:val="22"/>
          <w:szCs w:val="22"/>
          <w:lang w:eastAsia="en-US"/>
        </w:rPr>
        <w:tab/>
      </w:r>
      <w:r w:rsidRPr="00005859">
        <w:rPr>
          <w:bCs/>
          <w:lang w:val="en-GB"/>
        </w:rPr>
        <w:t>New Edition</w:t>
      </w:r>
      <w:r>
        <w:tab/>
      </w:r>
      <w:r>
        <w:fldChar w:fldCharType="begin"/>
      </w:r>
      <w:r>
        <w:instrText xml:space="preserve"> PAGEREF _Toc68293103 \h </w:instrText>
      </w:r>
      <w:r>
        <w:fldChar w:fldCharType="separate"/>
      </w:r>
      <w:r w:rsidR="00FA6EE2">
        <w:t>3</w:t>
      </w:r>
      <w:r>
        <w:fldChar w:fldCharType="end"/>
      </w:r>
    </w:p>
    <w:p w14:paraId="497204EA" w14:textId="6BBC5EEA" w:rsidR="009348B0" w:rsidRDefault="009348B0">
      <w:pPr>
        <w:pStyle w:val="TOC3"/>
        <w:rPr>
          <w:rFonts w:asciiTheme="minorHAnsi" w:eastAsiaTheme="minorEastAsia" w:hAnsiTheme="minorHAnsi" w:cstheme="minorBidi"/>
          <w:sz w:val="22"/>
          <w:szCs w:val="22"/>
          <w:lang w:eastAsia="en-US"/>
        </w:rPr>
      </w:pPr>
      <w:r w:rsidRPr="00005859">
        <w:rPr>
          <w:bCs/>
          <w:lang w:val="en-GB"/>
        </w:rPr>
        <w:t>1.4.4</w:t>
      </w:r>
      <w:r>
        <w:rPr>
          <w:rFonts w:asciiTheme="minorHAnsi" w:eastAsiaTheme="minorEastAsia" w:hAnsiTheme="minorHAnsi" w:cstheme="minorBidi"/>
          <w:sz w:val="22"/>
          <w:szCs w:val="22"/>
          <w:lang w:eastAsia="en-US"/>
        </w:rPr>
        <w:tab/>
      </w:r>
      <w:r w:rsidRPr="00005859">
        <w:rPr>
          <w:rFonts w:cs="Arial"/>
          <w:bCs/>
          <w:lang w:val="en-GB"/>
        </w:rPr>
        <w:t>Version control</w:t>
      </w:r>
      <w:r>
        <w:tab/>
      </w:r>
      <w:r>
        <w:fldChar w:fldCharType="begin"/>
      </w:r>
      <w:r>
        <w:instrText xml:space="preserve"> PAGEREF _Toc68293104 \h </w:instrText>
      </w:r>
      <w:r>
        <w:fldChar w:fldCharType="separate"/>
      </w:r>
      <w:r w:rsidR="00FA6EE2">
        <w:t>3</w:t>
      </w:r>
      <w:r>
        <w:fldChar w:fldCharType="end"/>
      </w:r>
    </w:p>
    <w:p w14:paraId="36335B1A" w14:textId="6449733C" w:rsidR="009348B0" w:rsidRDefault="009348B0">
      <w:pPr>
        <w:pStyle w:val="TOC4"/>
        <w:rPr>
          <w:rFonts w:asciiTheme="minorHAnsi" w:eastAsiaTheme="minorEastAsia" w:hAnsiTheme="minorHAnsi" w:cstheme="minorBidi"/>
          <w:sz w:val="22"/>
          <w:szCs w:val="22"/>
          <w:lang w:eastAsia="en-US"/>
        </w:rPr>
      </w:pPr>
      <w:r w:rsidRPr="00005859">
        <w:rPr>
          <w:bCs/>
          <w:lang w:val="en-GB"/>
        </w:rPr>
        <w:t>1.4.4.1</w:t>
      </w:r>
      <w:r>
        <w:rPr>
          <w:rFonts w:asciiTheme="minorHAnsi" w:eastAsiaTheme="minorEastAsia" w:hAnsiTheme="minorHAnsi" w:cstheme="minorBidi"/>
          <w:sz w:val="22"/>
          <w:szCs w:val="22"/>
          <w:lang w:eastAsia="en-US"/>
        </w:rPr>
        <w:tab/>
      </w:r>
      <w:r w:rsidRPr="00005859">
        <w:rPr>
          <w:bCs/>
          <w:lang w:val="en-GB"/>
        </w:rPr>
        <w:t>Clarification version control</w:t>
      </w:r>
      <w:r>
        <w:tab/>
      </w:r>
      <w:r>
        <w:fldChar w:fldCharType="begin"/>
      </w:r>
      <w:r>
        <w:instrText xml:space="preserve"> PAGEREF _Toc68293105 \h </w:instrText>
      </w:r>
      <w:r>
        <w:fldChar w:fldCharType="separate"/>
      </w:r>
      <w:r w:rsidR="00FA6EE2">
        <w:t>3</w:t>
      </w:r>
      <w:r>
        <w:fldChar w:fldCharType="end"/>
      </w:r>
    </w:p>
    <w:p w14:paraId="6B3AC2F8" w14:textId="7476C60C" w:rsidR="009348B0" w:rsidRDefault="009348B0">
      <w:pPr>
        <w:pStyle w:val="TOC4"/>
        <w:rPr>
          <w:rFonts w:asciiTheme="minorHAnsi" w:eastAsiaTheme="minorEastAsia" w:hAnsiTheme="minorHAnsi" w:cstheme="minorBidi"/>
          <w:sz w:val="22"/>
          <w:szCs w:val="22"/>
          <w:lang w:eastAsia="en-US"/>
        </w:rPr>
      </w:pPr>
      <w:r w:rsidRPr="00005859">
        <w:rPr>
          <w:bCs/>
          <w:lang w:val="en-GB"/>
        </w:rPr>
        <w:t>1.4.4.2</w:t>
      </w:r>
      <w:r>
        <w:rPr>
          <w:rFonts w:asciiTheme="minorHAnsi" w:eastAsiaTheme="minorEastAsia" w:hAnsiTheme="minorHAnsi" w:cstheme="minorBidi"/>
          <w:sz w:val="22"/>
          <w:szCs w:val="22"/>
          <w:lang w:eastAsia="en-US"/>
        </w:rPr>
        <w:tab/>
      </w:r>
      <w:r w:rsidRPr="00005859">
        <w:rPr>
          <w:bCs/>
          <w:lang w:val="en-GB"/>
        </w:rPr>
        <w:t>Revision version control</w:t>
      </w:r>
      <w:r>
        <w:tab/>
      </w:r>
      <w:r>
        <w:fldChar w:fldCharType="begin"/>
      </w:r>
      <w:r>
        <w:instrText xml:space="preserve"> PAGEREF _Toc68293106 \h </w:instrText>
      </w:r>
      <w:r>
        <w:fldChar w:fldCharType="separate"/>
      </w:r>
      <w:r w:rsidR="00FA6EE2">
        <w:t>3</w:t>
      </w:r>
      <w:r>
        <w:fldChar w:fldCharType="end"/>
      </w:r>
    </w:p>
    <w:p w14:paraId="48568BB8" w14:textId="7CFABAE7" w:rsidR="009348B0" w:rsidRDefault="009348B0">
      <w:pPr>
        <w:pStyle w:val="TOC4"/>
        <w:rPr>
          <w:rFonts w:asciiTheme="minorHAnsi" w:eastAsiaTheme="minorEastAsia" w:hAnsiTheme="minorHAnsi" w:cstheme="minorBidi"/>
          <w:sz w:val="22"/>
          <w:szCs w:val="22"/>
          <w:lang w:eastAsia="en-US"/>
        </w:rPr>
      </w:pPr>
      <w:r w:rsidRPr="00005859">
        <w:rPr>
          <w:bCs/>
          <w:lang w:val="en-GB"/>
        </w:rPr>
        <w:t>1.4.4.3</w:t>
      </w:r>
      <w:r>
        <w:rPr>
          <w:rFonts w:asciiTheme="minorHAnsi" w:eastAsiaTheme="minorEastAsia" w:hAnsiTheme="minorHAnsi" w:cstheme="minorBidi"/>
          <w:sz w:val="22"/>
          <w:szCs w:val="22"/>
          <w:lang w:eastAsia="en-US"/>
        </w:rPr>
        <w:tab/>
      </w:r>
      <w:r w:rsidRPr="00005859">
        <w:rPr>
          <w:bCs/>
          <w:lang w:val="en-GB"/>
        </w:rPr>
        <w:t>New Edition version control</w:t>
      </w:r>
      <w:r>
        <w:tab/>
      </w:r>
      <w:r>
        <w:fldChar w:fldCharType="begin"/>
      </w:r>
      <w:r>
        <w:instrText xml:space="preserve"> PAGEREF _Toc68293107 \h </w:instrText>
      </w:r>
      <w:r>
        <w:fldChar w:fldCharType="separate"/>
      </w:r>
      <w:r w:rsidR="00FA6EE2">
        <w:t>3</w:t>
      </w:r>
      <w:r>
        <w:fldChar w:fldCharType="end"/>
      </w:r>
    </w:p>
    <w:p w14:paraId="3B3AF3C7" w14:textId="0C50E5D9" w:rsidR="009348B0" w:rsidRDefault="009348B0">
      <w:pPr>
        <w:pStyle w:val="TOC1"/>
        <w:rPr>
          <w:rFonts w:asciiTheme="minorHAnsi" w:eastAsiaTheme="minorEastAsia" w:hAnsiTheme="minorHAnsi" w:cstheme="minorBidi"/>
          <w:sz w:val="22"/>
          <w:szCs w:val="22"/>
          <w:lang w:eastAsia="en-US"/>
        </w:rPr>
      </w:pPr>
      <w:r w:rsidRPr="00005859">
        <w:rPr>
          <w:lang w:val="en-GB"/>
        </w:rPr>
        <w:t>2</w:t>
      </w:r>
      <w:r>
        <w:rPr>
          <w:rFonts w:asciiTheme="minorHAnsi" w:eastAsiaTheme="minorEastAsia" w:hAnsiTheme="minorHAnsi" w:cstheme="minorBidi"/>
          <w:sz w:val="22"/>
          <w:szCs w:val="22"/>
          <w:lang w:eastAsia="en-US"/>
        </w:rPr>
        <w:tab/>
      </w:r>
      <w:r w:rsidRPr="00005859">
        <w:rPr>
          <w:lang w:val="en-GB"/>
        </w:rPr>
        <w:t>General rules</w:t>
      </w:r>
      <w:r>
        <w:tab/>
      </w:r>
      <w:r>
        <w:fldChar w:fldCharType="begin"/>
      </w:r>
      <w:r>
        <w:instrText xml:space="preserve"> PAGEREF _Toc68293108 \h </w:instrText>
      </w:r>
      <w:r>
        <w:fldChar w:fldCharType="separate"/>
      </w:r>
      <w:r w:rsidR="00FA6EE2">
        <w:t>4</w:t>
      </w:r>
      <w:r>
        <w:fldChar w:fldCharType="end"/>
      </w:r>
    </w:p>
    <w:p w14:paraId="5FA6DC47" w14:textId="6E7983BE" w:rsidR="009348B0" w:rsidRDefault="009348B0">
      <w:pPr>
        <w:pStyle w:val="TOC2"/>
        <w:rPr>
          <w:rFonts w:asciiTheme="minorHAnsi" w:eastAsiaTheme="minorEastAsia" w:hAnsiTheme="minorHAnsi" w:cstheme="minorBidi"/>
          <w:sz w:val="22"/>
          <w:szCs w:val="22"/>
          <w:lang w:eastAsia="en-US"/>
        </w:rPr>
      </w:pPr>
      <w:r w:rsidRPr="00005859">
        <w:rPr>
          <w:lang w:val="en-GB"/>
        </w:rPr>
        <w:t>2.1</w:t>
      </w:r>
      <w:r>
        <w:rPr>
          <w:rFonts w:asciiTheme="minorHAnsi" w:eastAsiaTheme="minorEastAsia" w:hAnsiTheme="minorHAnsi" w:cstheme="minorBidi"/>
          <w:sz w:val="22"/>
          <w:szCs w:val="22"/>
          <w:lang w:eastAsia="en-US"/>
        </w:rPr>
        <w:tab/>
      </w:r>
      <w:r w:rsidRPr="00005859">
        <w:rPr>
          <w:lang w:val="en-GB"/>
        </w:rPr>
        <w:t>Cartographic framework</w:t>
      </w:r>
      <w:r>
        <w:tab/>
      </w:r>
      <w:r>
        <w:fldChar w:fldCharType="begin"/>
      </w:r>
      <w:r>
        <w:instrText xml:space="preserve"> PAGEREF _Toc68293109 \h </w:instrText>
      </w:r>
      <w:r>
        <w:fldChar w:fldCharType="separate"/>
      </w:r>
      <w:r w:rsidR="00FA6EE2">
        <w:t>4</w:t>
      </w:r>
      <w:r>
        <w:fldChar w:fldCharType="end"/>
      </w:r>
    </w:p>
    <w:p w14:paraId="1F5D7878" w14:textId="4EC5CF10" w:rsidR="009348B0" w:rsidRDefault="009348B0">
      <w:pPr>
        <w:pStyle w:val="TOC3"/>
        <w:rPr>
          <w:rFonts w:asciiTheme="minorHAnsi" w:eastAsiaTheme="minorEastAsia" w:hAnsiTheme="minorHAnsi" w:cstheme="minorBidi"/>
          <w:sz w:val="22"/>
          <w:szCs w:val="22"/>
          <w:lang w:eastAsia="en-US"/>
        </w:rPr>
      </w:pPr>
      <w:r w:rsidRPr="00005859">
        <w:rPr>
          <w:lang w:val="en-GB"/>
        </w:rPr>
        <w:t>2.1.1</w:t>
      </w:r>
      <w:r>
        <w:rPr>
          <w:rFonts w:asciiTheme="minorHAnsi" w:eastAsiaTheme="minorEastAsia" w:hAnsiTheme="minorHAnsi" w:cstheme="minorBidi"/>
          <w:sz w:val="22"/>
          <w:szCs w:val="22"/>
          <w:lang w:eastAsia="en-US"/>
        </w:rPr>
        <w:tab/>
      </w:r>
      <w:r w:rsidRPr="00005859">
        <w:rPr>
          <w:lang w:val="en-GB"/>
        </w:rPr>
        <w:t>Horizontal datum</w:t>
      </w:r>
      <w:r>
        <w:tab/>
      </w:r>
      <w:r>
        <w:fldChar w:fldCharType="begin"/>
      </w:r>
      <w:r>
        <w:instrText xml:space="preserve"> PAGEREF _Toc68293110 \h </w:instrText>
      </w:r>
      <w:r>
        <w:fldChar w:fldCharType="separate"/>
      </w:r>
      <w:r w:rsidR="00FA6EE2">
        <w:t>4</w:t>
      </w:r>
      <w:r>
        <w:fldChar w:fldCharType="end"/>
      </w:r>
    </w:p>
    <w:p w14:paraId="5FE363EA" w14:textId="0A204055" w:rsidR="009348B0" w:rsidRDefault="009348B0">
      <w:pPr>
        <w:pStyle w:val="TOC3"/>
        <w:rPr>
          <w:rFonts w:asciiTheme="minorHAnsi" w:eastAsiaTheme="minorEastAsia" w:hAnsiTheme="minorHAnsi" w:cstheme="minorBidi"/>
          <w:sz w:val="22"/>
          <w:szCs w:val="22"/>
          <w:lang w:eastAsia="en-US"/>
        </w:rPr>
      </w:pPr>
      <w:r w:rsidRPr="00005859">
        <w:rPr>
          <w:lang w:val="en-GB"/>
        </w:rPr>
        <w:t>2.1.2</w:t>
      </w:r>
      <w:r>
        <w:rPr>
          <w:rFonts w:asciiTheme="minorHAnsi" w:eastAsiaTheme="minorEastAsia" w:hAnsiTheme="minorHAnsi" w:cstheme="minorBidi"/>
          <w:sz w:val="22"/>
          <w:szCs w:val="22"/>
          <w:lang w:eastAsia="en-US"/>
        </w:rPr>
        <w:tab/>
      </w:r>
      <w:r w:rsidRPr="00005859">
        <w:rPr>
          <w:lang w:val="en-GB"/>
        </w:rPr>
        <w:t>Vertical datum</w:t>
      </w:r>
      <w:r>
        <w:tab/>
      </w:r>
      <w:r>
        <w:fldChar w:fldCharType="begin"/>
      </w:r>
      <w:r>
        <w:instrText xml:space="preserve"> PAGEREF _Toc68293111 \h </w:instrText>
      </w:r>
      <w:r>
        <w:fldChar w:fldCharType="separate"/>
      </w:r>
      <w:r w:rsidR="00FA6EE2">
        <w:t>4</w:t>
      </w:r>
      <w:r>
        <w:fldChar w:fldCharType="end"/>
      </w:r>
    </w:p>
    <w:p w14:paraId="317CFD6C" w14:textId="3B065631" w:rsidR="009348B0" w:rsidRDefault="009348B0">
      <w:pPr>
        <w:pStyle w:val="TOC3"/>
        <w:rPr>
          <w:rFonts w:asciiTheme="minorHAnsi" w:eastAsiaTheme="minorEastAsia" w:hAnsiTheme="minorHAnsi" w:cstheme="minorBidi"/>
          <w:sz w:val="22"/>
          <w:szCs w:val="22"/>
          <w:lang w:eastAsia="en-US"/>
        </w:rPr>
      </w:pPr>
      <w:r w:rsidRPr="00005859">
        <w:rPr>
          <w:lang w:val="en-GB"/>
        </w:rPr>
        <w:t>2.1.3</w:t>
      </w:r>
      <w:r>
        <w:rPr>
          <w:rFonts w:asciiTheme="minorHAnsi" w:eastAsiaTheme="minorEastAsia" w:hAnsiTheme="minorHAnsi" w:cstheme="minorBidi"/>
          <w:sz w:val="22"/>
          <w:szCs w:val="22"/>
          <w:lang w:eastAsia="en-US"/>
        </w:rPr>
        <w:tab/>
      </w:r>
      <w:r w:rsidRPr="00005859">
        <w:rPr>
          <w:lang w:val="en-GB"/>
        </w:rPr>
        <w:t>Sounding datum</w:t>
      </w:r>
      <w:r>
        <w:tab/>
      </w:r>
      <w:r>
        <w:fldChar w:fldCharType="begin"/>
      </w:r>
      <w:r>
        <w:instrText xml:space="preserve"> PAGEREF _Toc68293112 \h </w:instrText>
      </w:r>
      <w:r>
        <w:fldChar w:fldCharType="separate"/>
      </w:r>
      <w:r w:rsidR="00FA6EE2">
        <w:t>5</w:t>
      </w:r>
      <w:r>
        <w:fldChar w:fldCharType="end"/>
      </w:r>
    </w:p>
    <w:p w14:paraId="2312E3EA" w14:textId="1D4A7A02" w:rsidR="009348B0" w:rsidRDefault="009348B0">
      <w:pPr>
        <w:pStyle w:val="TOC3"/>
        <w:rPr>
          <w:rFonts w:asciiTheme="minorHAnsi" w:eastAsiaTheme="minorEastAsia" w:hAnsiTheme="minorHAnsi" w:cstheme="minorBidi"/>
          <w:sz w:val="22"/>
          <w:szCs w:val="22"/>
          <w:lang w:eastAsia="en-US"/>
        </w:rPr>
      </w:pPr>
      <w:r w:rsidRPr="00005859">
        <w:rPr>
          <w:lang w:val="en-GB"/>
        </w:rPr>
        <w:t>2.1.4</w:t>
      </w:r>
      <w:r>
        <w:rPr>
          <w:rFonts w:asciiTheme="minorHAnsi" w:eastAsiaTheme="minorEastAsia" w:hAnsiTheme="minorHAnsi" w:cstheme="minorBidi"/>
          <w:sz w:val="22"/>
          <w:szCs w:val="22"/>
          <w:lang w:eastAsia="en-US"/>
        </w:rPr>
        <w:tab/>
      </w:r>
      <w:r w:rsidRPr="00005859">
        <w:rPr>
          <w:lang w:val="en-GB"/>
        </w:rPr>
        <w:t>Units</w:t>
      </w:r>
      <w:r>
        <w:tab/>
      </w:r>
      <w:r>
        <w:fldChar w:fldCharType="begin"/>
      </w:r>
      <w:r>
        <w:instrText xml:space="preserve"> PAGEREF _Toc68293113 \h </w:instrText>
      </w:r>
      <w:r>
        <w:fldChar w:fldCharType="separate"/>
      </w:r>
      <w:r w:rsidR="00FA6EE2">
        <w:t>6</w:t>
      </w:r>
      <w:r>
        <w:fldChar w:fldCharType="end"/>
      </w:r>
    </w:p>
    <w:p w14:paraId="26BE4D05" w14:textId="5E81A4C0" w:rsidR="009348B0" w:rsidRDefault="009348B0">
      <w:pPr>
        <w:pStyle w:val="TOC3"/>
        <w:rPr>
          <w:rFonts w:asciiTheme="minorHAnsi" w:eastAsiaTheme="minorEastAsia" w:hAnsiTheme="minorHAnsi" w:cstheme="minorBidi"/>
          <w:sz w:val="22"/>
          <w:szCs w:val="22"/>
          <w:lang w:eastAsia="en-US"/>
        </w:rPr>
      </w:pPr>
      <w:r w:rsidRPr="00005859">
        <w:rPr>
          <w:lang w:val="en-GB"/>
        </w:rPr>
        <w:t>2.1.5</w:t>
      </w:r>
      <w:r>
        <w:rPr>
          <w:rFonts w:asciiTheme="minorHAnsi" w:eastAsiaTheme="minorEastAsia" w:hAnsiTheme="minorHAnsi" w:cstheme="minorBidi"/>
          <w:sz w:val="22"/>
          <w:szCs w:val="22"/>
          <w:lang w:eastAsia="en-US"/>
        </w:rPr>
        <w:tab/>
      </w:r>
      <w:r w:rsidRPr="00005859">
        <w:rPr>
          <w:lang w:val="en-GB"/>
        </w:rPr>
        <w:t>Dates</w:t>
      </w:r>
      <w:r>
        <w:tab/>
      </w:r>
      <w:r>
        <w:fldChar w:fldCharType="begin"/>
      </w:r>
      <w:r>
        <w:instrText xml:space="preserve"> PAGEREF _Toc68293114 \h </w:instrText>
      </w:r>
      <w:r>
        <w:fldChar w:fldCharType="separate"/>
      </w:r>
      <w:r w:rsidR="00FA6EE2">
        <w:t>6</w:t>
      </w:r>
      <w:r>
        <w:fldChar w:fldCharType="end"/>
      </w:r>
    </w:p>
    <w:p w14:paraId="6D9D7774" w14:textId="6F82D974" w:rsidR="009348B0" w:rsidRDefault="009348B0">
      <w:pPr>
        <w:pStyle w:val="TOC4"/>
        <w:rPr>
          <w:rFonts w:asciiTheme="minorHAnsi" w:eastAsiaTheme="minorEastAsia" w:hAnsiTheme="minorHAnsi" w:cstheme="minorBidi"/>
          <w:sz w:val="22"/>
          <w:szCs w:val="22"/>
          <w:lang w:eastAsia="en-US"/>
        </w:rPr>
      </w:pPr>
      <w:r w:rsidRPr="00005859">
        <w:rPr>
          <w:lang w:val="en-GB"/>
        </w:rPr>
        <w:t>2.1.5.1</w:t>
      </w:r>
      <w:r>
        <w:rPr>
          <w:rFonts w:asciiTheme="minorHAnsi" w:eastAsiaTheme="minorEastAsia" w:hAnsiTheme="minorHAnsi" w:cstheme="minorBidi"/>
          <w:sz w:val="22"/>
          <w:szCs w:val="22"/>
          <w:lang w:eastAsia="en-US"/>
        </w:rPr>
        <w:tab/>
      </w:r>
      <w:r w:rsidRPr="00005859">
        <w:rPr>
          <w:lang w:val="en-GB"/>
        </w:rPr>
        <w:t>Seasonal Objects</w:t>
      </w:r>
      <w:r>
        <w:tab/>
      </w:r>
      <w:r>
        <w:fldChar w:fldCharType="begin"/>
      </w:r>
      <w:r>
        <w:instrText xml:space="preserve"> PAGEREF _Toc68293115 \h </w:instrText>
      </w:r>
      <w:r>
        <w:fldChar w:fldCharType="separate"/>
      </w:r>
      <w:r w:rsidR="00FA6EE2">
        <w:t>6</w:t>
      </w:r>
      <w:r>
        <w:fldChar w:fldCharType="end"/>
      </w:r>
    </w:p>
    <w:p w14:paraId="4CFC97A6" w14:textId="02E0E7EA" w:rsidR="009348B0" w:rsidRDefault="009348B0">
      <w:pPr>
        <w:pStyle w:val="TOC3"/>
        <w:rPr>
          <w:rFonts w:asciiTheme="minorHAnsi" w:eastAsiaTheme="minorEastAsia" w:hAnsiTheme="minorHAnsi" w:cstheme="minorBidi"/>
          <w:sz w:val="22"/>
          <w:szCs w:val="22"/>
          <w:lang w:eastAsia="en-US"/>
        </w:rPr>
      </w:pPr>
      <w:r w:rsidRPr="00005859">
        <w:rPr>
          <w:lang w:val="en-GB"/>
        </w:rPr>
        <w:t>2.1.6</w:t>
      </w:r>
      <w:r>
        <w:rPr>
          <w:rFonts w:asciiTheme="minorHAnsi" w:eastAsiaTheme="minorEastAsia" w:hAnsiTheme="minorHAnsi" w:cstheme="minorBidi"/>
          <w:sz w:val="22"/>
          <w:szCs w:val="22"/>
          <w:lang w:eastAsia="en-US"/>
        </w:rPr>
        <w:tab/>
      </w:r>
      <w:r w:rsidRPr="00005859">
        <w:rPr>
          <w:lang w:val="en-GB"/>
        </w:rPr>
        <w:t>Times</w:t>
      </w:r>
      <w:r>
        <w:tab/>
      </w:r>
      <w:r>
        <w:fldChar w:fldCharType="begin"/>
      </w:r>
      <w:r>
        <w:instrText xml:space="preserve"> PAGEREF _Toc68293116 \h </w:instrText>
      </w:r>
      <w:r>
        <w:fldChar w:fldCharType="separate"/>
      </w:r>
      <w:r w:rsidR="00FA6EE2">
        <w:t>6</w:t>
      </w:r>
      <w:r>
        <w:fldChar w:fldCharType="end"/>
      </w:r>
    </w:p>
    <w:p w14:paraId="1152948C" w14:textId="38F9D67D" w:rsidR="009348B0" w:rsidRDefault="009348B0">
      <w:pPr>
        <w:pStyle w:val="TOC3"/>
        <w:rPr>
          <w:rFonts w:asciiTheme="minorHAnsi" w:eastAsiaTheme="minorEastAsia" w:hAnsiTheme="minorHAnsi" w:cstheme="minorBidi"/>
          <w:sz w:val="22"/>
          <w:szCs w:val="22"/>
          <w:lang w:eastAsia="en-US"/>
        </w:rPr>
      </w:pPr>
      <w:r w:rsidRPr="00005859">
        <w:rPr>
          <w:lang w:val="en-GB"/>
        </w:rPr>
        <w:t>2.1.7</w:t>
      </w:r>
      <w:r>
        <w:rPr>
          <w:rFonts w:asciiTheme="minorHAnsi" w:eastAsiaTheme="minorEastAsia" w:hAnsiTheme="minorHAnsi" w:cstheme="minorBidi"/>
          <w:sz w:val="22"/>
          <w:szCs w:val="22"/>
          <w:lang w:eastAsia="en-US"/>
        </w:rPr>
        <w:tab/>
      </w:r>
      <w:r w:rsidRPr="00005859">
        <w:rPr>
          <w:lang w:val="en-GB"/>
        </w:rPr>
        <w:t>Cells</w:t>
      </w:r>
      <w:r>
        <w:tab/>
      </w:r>
      <w:r>
        <w:fldChar w:fldCharType="begin"/>
      </w:r>
      <w:r>
        <w:instrText xml:space="preserve"> PAGEREF _Toc68293117 \h </w:instrText>
      </w:r>
      <w:r>
        <w:fldChar w:fldCharType="separate"/>
      </w:r>
      <w:r w:rsidR="00FA6EE2">
        <w:t>6</w:t>
      </w:r>
      <w:r>
        <w:fldChar w:fldCharType="end"/>
      </w:r>
    </w:p>
    <w:p w14:paraId="28197F26" w14:textId="7E447A5F" w:rsidR="009348B0" w:rsidRDefault="009348B0">
      <w:pPr>
        <w:pStyle w:val="TOC3"/>
        <w:rPr>
          <w:rFonts w:asciiTheme="minorHAnsi" w:eastAsiaTheme="minorEastAsia" w:hAnsiTheme="minorHAnsi" w:cstheme="minorBidi"/>
          <w:sz w:val="22"/>
          <w:szCs w:val="22"/>
          <w:lang w:eastAsia="en-US"/>
        </w:rPr>
      </w:pPr>
      <w:r w:rsidRPr="00005859">
        <w:rPr>
          <w:bCs/>
          <w:lang w:val="en-GB"/>
        </w:rPr>
        <w:t>2.1.8</w:t>
      </w:r>
      <w:r>
        <w:rPr>
          <w:rFonts w:asciiTheme="minorHAnsi" w:eastAsiaTheme="minorEastAsia" w:hAnsiTheme="minorHAnsi" w:cstheme="minorBidi"/>
          <w:sz w:val="22"/>
          <w:szCs w:val="22"/>
          <w:lang w:eastAsia="en-US"/>
        </w:rPr>
        <w:tab/>
      </w:r>
      <w:r w:rsidRPr="00005859">
        <w:rPr>
          <w:bCs/>
          <w:lang w:val="en-GB"/>
        </w:rPr>
        <w:t>Seamless ENC coverage</w:t>
      </w:r>
      <w:r>
        <w:tab/>
      </w:r>
      <w:r>
        <w:fldChar w:fldCharType="begin"/>
      </w:r>
      <w:r>
        <w:instrText xml:space="preserve"> PAGEREF _Toc68293118 \h </w:instrText>
      </w:r>
      <w:r>
        <w:fldChar w:fldCharType="separate"/>
      </w:r>
      <w:r w:rsidR="00FA6EE2">
        <w:t>6</w:t>
      </w:r>
      <w:r>
        <w:fldChar w:fldCharType="end"/>
      </w:r>
    </w:p>
    <w:p w14:paraId="752FA8CC" w14:textId="388B400E" w:rsidR="009348B0" w:rsidRDefault="009348B0">
      <w:pPr>
        <w:pStyle w:val="TOC4"/>
        <w:rPr>
          <w:rFonts w:asciiTheme="minorHAnsi" w:eastAsiaTheme="minorEastAsia" w:hAnsiTheme="minorHAnsi" w:cstheme="minorBidi"/>
          <w:sz w:val="22"/>
          <w:szCs w:val="22"/>
          <w:lang w:eastAsia="en-US"/>
        </w:rPr>
      </w:pPr>
      <w:r w:rsidRPr="00005859">
        <w:rPr>
          <w:bCs/>
          <w:lang w:val="en-GB"/>
        </w:rPr>
        <w:t>2.1.8.1</w:t>
      </w:r>
      <w:r>
        <w:rPr>
          <w:rFonts w:asciiTheme="minorHAnsi" w:eastAsiaTheme="minorEastAsia" w:hAnsiTheme="minorHAnsi" w:cstheme="minorBidi"/>
          <w:sz w:val="22"/>
          <w:szCs w:val="22"/>
          <w:lang w:eastAsia="en-US"/>
        </w:rPr>
        <w:tab/>
      </w:r>
      <w:r w:rsidRPr="00005859">
        <w:rPr>
          <w:bCs/>
          <w:lang w:val="en-GB"/>
        </w:rPr>
        <w:t>Feature Object Identifiers</w:t>
      </w:r>
      <w:r>
        <w:tab/>
      </w:r>
      <w:r>
        <w:fldChar w:fldCharType="begin"/>
      </w:r>
      <w:r>
        <w:instrText xml:space="preserve"> PAGEREF _Toc68293119 \h </w:instrText>
      </w:r>
      <w:r>
        <w:fldChar w:fldCharType="separate"/>
      </w:r>
      <w:r w:rsidR="00FA6EE2">
        <w:t>6</w:t>
      </w:r>
      <w:r>
        <w:fldChar w:fldCharType="end"/>
      </w:r>
    </w:p>
    <w:p w14:paraId="406B8BB3" w14:textId="17BE46B3" w:rsidR="009348B0" w:rsidRDefault="009348B0">
      <w:pPr>
        <w:pStyle w:val="TOC4"/>
        <w:rPr>
          <w:rFonts w:asciiTheme="minorHAnsi" w:eastAsiaTheme="minorEastAsia" w:hAnsiTheme="minorHAnsi" w:cstheme="minorBidi"/>
          <w:sz w:val="22"/>
          <w:szCs w:val="22"/>
          <w:lang w:eastAsia="en-US"/>
        </w:rPr>
      </w:pPr>
      <w:r w:rsidRPr="00005859">
        <w:rPr>
          <w:lang w:val="en-GB"/>
        </w:rPr>
        <w:t>2.1.8.2</w:t>
      </w:r>
      <w:r>
        <w:rPr>
          <w:rFonts w:asciiTheme="minorHAnsi" w:eastAsiaTheme="minorEastAsia" w:hAnsiTheme="minorHAnsi" w:cstheme="minorBidi"/>
          <w:sz w:val="22"/>
          <w:szCs w:val="22"/>
          <w:lang w:eastAsia="en-US"/>
        </w:rPr>
        <w:tab/>
      </w:r>
      <w:r w:rsidRPr="00005859">
        <w:rPr>
          <w:lang w:val="en-GB"/>
        </w:rPr>
        <w:t>180</w:t>
      </w:r>
      <w:r w:rsidRPr="00005859">
        <w:rPr>
          <w:rFonts w:cs="Arial"/>
          <w:lang w:val="en-GB"/>
        </w:rPr>
        <w:t>°</w:t>
      </w:r>
      <w:r w:rsidRPr="00005859">
        <w:rPr>
          <w:lang w:val="en-GB"/>
        </w:rPr>
        <w:t xml:space="preserve"> Meridian of Longitude</w:t>
      </w:r>
      <w:r>
        <w:tab/>
      </w:r>
      <w:r>
        <w:fldChar w:fldCharType="begin"/>
      </w:r>
      <w:r>
        <w:instrText xml:space="preserve"> PAGEREF _Toc68293120 \h </w:instrText>
      </w:r>
      <w:r>
        <w:fldChar w:fldCharType="separate"/>
      </w:r>
      <w:r w:rsidR="00FA6EE2">
        <w:t>6</w:t>
      </w:r>
      <w:r>
        <w:fldChar w:fldCharType="end"/>
      </w:r>
    </w:p>
    <w:p w14:paraId="78DB39F3" w14:textId="304D1533" w:rsidR="009348B0" w:rsidRDefault="009348B0">
      <w:pPr>
        <w:pStyle w:val="TOC2"/>
        <w:rPr>
          <w:rFonts w:asciiTheme="minorHAnsi" w:eastAsiaTheme="minorEastAsia" w:hAnsiTheme="minorHAnsi" w:cstheme="minorBidi"/>
          <w:sz w:val="22"/>
          <w:szCs w:val="22"/>
          <w:lang w:eastAsia="en-US"/>
        </w:rPr>
      </w:pPr>
      <w:r w:rsidRPr="00005859">
        <w:rPr>
          <w:lang w:val="en-GB"/>
        </w:rPr>
        <w:t>2.2</w:t>
      </w:r>
      <w:r>
        <w:rPr>
          <w:rFonts w:asciiTheme="minorHAnsi" w:eastAsiaTheme="minorEastAsia" w:hAnsiTheme="minorHAnsi" w:cstheme="minorBidi"/>
          <w:sz w:val="22"/>
          <w:szCs w:val="22"/>
          <w:lang w:eastAsia="en-US"/>
        </w:rPr>
        <w:tab/>
      </w:r>
      <w:r w:rsidRPr="00005859">
        <w:rPr>
          <w:lang w:val="en-GB"/>
        </w:rPr>
        <w:t>Data quality description</w:t>
      </w:r>
      <w:r>
        <w:tab/>
      </w:r>
      <w:r>
        <w:fldChar w:fldCharType="begin"/>
      </w:r>
      <w:r>
        <w:instrText xml:space="preserve"> PAGEREF _Toc68293121 \h </w:instrText>
      </w:r>
      <w:r>
        <w:fldChar w:fldCharType="separate"/>
      </w:r>
      <w:r w:rsidR="00FA6EE2">
        <w:t>6</w:t>
      </w:r>
      <w:r>
        <w:fldChar w:fldCharType="end"/>
      </w:r>
    </w:p>
    <w:p w14:paraId="0D4B1D03" w14:textId="780E5B72" w:rsidR="009348B0" w:rsidRDefault="009348B0">
      <w:pPr>
        <w:pStyle w:val="TOC3"/>
        <w:rPr>
          <w:rFonts w:asciiTheme="minorHAnsi" w:eastAsiaTheme="minorEastAsia" w:hAnsiTheme="minorHAnsi" w:cstheme="minorBidi"/>
          <w:sz w:val="22"/>
          <w:szCs w:val="22"/>
          <w:lang w:eastAsia="en-US"/>
        </w:rPr>
      </w:pPr>
      <w:r w:rsidRPr="00005859">
        <w:rPr>
          <w:lang w:val="en-GB"/>
        </w:rPr>
        <w:t>2.2.1</w:t>
      </w:r>
      <w:r>
        <w:rPr>
          <w:rFonts w:asciiTheme="minorHAnsi" w:eastAsiaTheme="minorEastAsia" w:hAnsiTheme="minorHAnsi" w:cstheme="minorBidi"/>
          <w:sz w:val="22"/>
          <w:szCs w:val="22"/>
          <w:lang w:eastAsia="en-US"/>
        </w:rPr>
        <w:tab/>
      </w:r>
      <w:r w:rsidRPr="00005859">
        <w:rPr>
          <w:lang w:val="en-GB"/>
        </w:rPr>
        <w:t>Production information</w:t>
      </w:r>
      <w:r>
        <w:tab/>
      </w:r>
      <w:r>
        <w:fldChar w:fldCharType="begin"/>
      </w:r>
      <w:r>
        <w:instrText xml:space="preserve"> PAGEREF _Toc68293122 \h </w:instrText>
      </w:r>
      <w:r>
        <w:fldChar w:fldCharType="separate"/>
      </w:r>
      <w:r w:rsidR="00FA6EE2">
        <w:t>6</w:t>
      </w:r>
      <w:r>
        <w:fldChar w:fldCharType="end"/>
      </w:r>
    </w:p>
    <w:p w14:paraId="15A4A7C7" w14:textId="2A127C46" w:rsidR="009348B0" w:rsidRDefault="009348B0">
      <w:pPr>
        <w:pStyle w:val="TOC3"/>
        <w:rPr>
          <w:rFonts w:asciiTheme="minorHAnsi" w:eastAsiaTheme="minorEastAsia" w:hAnsiTheme="minorHAnsi" w:cstheme="minorBidi"/>
          <w:sz w:val="22"/>
          <w:szCs w:val="22"/>
          <w:lang w:eastAsia="en-US"/>
        </w:rPr>
      </w:pPr>
      <w:r w:rsidRPr="00005859">
        <w:rPr>
          <w:lang w:val="en-GB"/>
        </w:rPr>
        <w:t>2.2.2</w:t>
      </w:r>
      <w:r>
        <w:rPr>
          <w:rFonts w:asciiTheme="minorHAnsi" w:eastAsiaTheme="minorEastAsia" w:hAnsiTheme="minorHAnsi" w:cstheme="minorBidi"/>
          <w:sz w:val="22"/>
          <w:szCs w:val="22"/>
          <w:lang w:eastAsia="en-US"/>
        </w:rPr>
        <w:tab/>
      </w:r>
      <w:r w:rsidRPr="00005859">
        <w:rPr>
          <w:lang w:val="en-GB"/>
        </w:rPr>
        <w:t>Up-to-datedness information</w:t>
      </w:r>
      <w:r>
        <w:tab/>
      </w:r>
      <w:r>
        <w:fldChar w:fldCharType="begin"/>
      </w:r>
      <w:r>
        <w:instrText xml:space="preserve"> PAGEREF _Toc68293123 \h </w:instrText>
      </w:r>
      <w:r>
        <w:fldChar w:fldCharType="separate"/>
      </w:r>
      <w:r w:rsidR="00FA6EE2">
        <w:t>7</w:t>
      </w:r>
      <w:r>
        <w:fldChar w:fldCharType="end"/>
      </w:r>
    </w:p>
    <w:p w14:paraId="68C52CCC" w14:textId="17B12C1A" w:rsidR="009348B0" w:rsidRDefault="009348B0">
      <w:pPr>
        <w:pStyle w:val="TOC3"/>
        <w:rPr>
          <w:rFonts w:asciiTheme="minorHAnsi" w:eastAsiaTheme="minorEastAsia" w:hAnsiTheme="minorHAnsi" w:cstheme="minorBidi"/>
          <w:sz w:val="22"/>
          <w:szCs w:val="22"/>
          <w:lang w:eastAsia="en-US"/>
        </w:rPr>
      </w:pPr>
      <w:r w:rsidRPr="00005859">
        <w:rPr>
          <w:lang w:val="en-GB"/>
        </w:rPr>
        <w:t>2.2.3</w:t>
      </w:r>
      <w:r>
        <w:rPr>
          <w:rFonts w:asciiTheme="minorHAnsi" w:eastAsiaTheme="minorEastAsia" w:hAnsiTheme="minorHAnsi" w:cstheme="minorBidi"/>
          <w:sz w:val="22"/>
          <w:szCs w:val="22"/>
          <w:lang w:eastAsia="en-US"/>
        </w:rPr>
        <w:tab/>
      </w:r>
      <w:r w:rsidRPr="00005859">
        <w:rPr>
          <w:lang w:val="en-GB"/>
        </w:rPr>
        <w:t>Quality, reliability and accuracy of bathymetric data</w:t>
      </w:r>
      <w:r>
        <w:tab/>
      </w:r>
      <w:r>
        <w:fldChar w:fldCharType="begin"/>
      </w:r>
      <w:r>
        <w:instrText xml:space="preserve"> PAGEREF _Toc68293124 \h </w:instrText>
      </w:r>
      <w:r>
        <w:fldChar w:fldCharType="separate"/>
      </w:r>
      <w:r w:rsidR="00FA6EE2">
        <w:t>7</w:t>
      </w:r>
      <w:r>
        <w:fldChar w:fldCharType="end"/>
      </w:r>
    </w:p>
    <w:p w14:paraId="6F546E17" w14:textId="216A9E67" w:rsidR="009348B0" w:rsidRDefault="009348B0">
      <w:pPr>
        <w:pStyle w:val="TOC4"/>
        <w:rPr>
          <w:rFonts w:asciiTheme="minorHAnsi" w:eastAsiaTheme="minorEastAsia" w:hAnsiTheme="minorHAnsi" w:cstheme="minorBidi"/>
          <w:sz w:val="22"/>
          <w:szCs w:val="22"/>
          <w:lang w:eastAsia="en-US"/>
        </w:rPr>
      </w:pPr>
      <w:r w:rsidRPr="00005859">
        <w:rPr>
          <w:lang w:val="en-GB"/>
        </w:rPr>
        <w:t>2.2.3.1</w:t>
      </w:r>
      <w:r>
        <w:rPr>
          <w:rFonts w:asciiTheme="minorHAnsi" w:eastAsiaTheme="minorEastAsia" w:hAnsiTheme="minorHAnsi" w:cstheme="minorBidi"/>
          <w:sz w:val="22"/>
          <w:szCs w:val="22"/>
          <w:lang w:eastAsia="en-US"/>
        </w:rPr>
        <w:tab/>
      </w:r>
      <w:r w:rsidRPr="00005859">
        <w:rPr>
          <w:lang w:val="en-GB"/>
        </w:rPr>
        <w:t>Quality of bathymetric data</w:t>
      </w:r>
      <w:r>
        <w:tab/>
      </w:r>
      <w:r>
        <w:fldChar w:fldCharType="begin"/>
      </w:r>
      <w:r>
        <w:instrText xml:space="preserve"> PAGEREF _Toc68293125 \h </w:instrText>
      </w:r>
      <w:r>
        <w:fldChar w:fldCharType="separate"/>
      </w:r>
      <w:r w:rsidR="00FA6EE2">
        <w:t>7</w:t>
      </w:r>
      <w:r>
        <w:fldChar w:fldCharType="end"/>
      </w:r>
    </w:p>
    <w:p w14:paraId="15105C59" w14:textId="777EF9F9" w:rsidR="009348B0" w:rsidRDefault="009348B0">
      <w:pPr>
        <w:pStyle w:val="TOC4"/>
        <w:rPr>
          <w:rFonts w:asciiTheme="minorHAnsi" w:eastAsiaTheme="minorEastAsia" w:hAnsiTheme="minorHAnsi" w:cstheme="minorBidi"/>
          <w:sz w:val="22"/>
          <w:szCs w:val="22"/>
          <w:lang w:eastAsia="en-US"/>
        </w:rPr>
      </w:pPr>
      <w:r w:rsidRPr="00005859">
        <w:rPr>
          <w:lang w:val="en-GB"/>
        </w:rPr>
        <w:t>2.2.3.2</w:t>
      </w:r>
      <w:r>
        <w:rPr>
          <w:rFonts w:asciiTheme="minorHAnsi" w:eastAsiaTheme="minorEastAsia" w:hAnsiTheme="minorHAnsi" w:cstheme="minorBidi"/>
          <w:sz w:val="22"/>
          <w:szCs w:val="22"/>
          <w:lang w:eastAsia="en-US"/>
        </w:rPr>
        <w:tab/>
      </w:r>
      <w:r w:rsidRPr="00005859">
        <w:rPr>
          <w:lang w:val="en-GB"/>
        </w:rPr>
        <w:t>Survey reliability</w:t>
      </w:r>
      <w:r>
        <w:tab/>
      </w:r>
      <w:r>
        <w:fldChar w:fldCharType="begin"/>
      </w:r>
      <w:r>
        <w:instrText xml:space="preserve"> PAGEREF _Toc68293126 \h </w:instrText>
      </w:r>
      <w:r>
        <w:fldChar w:fldCharType="separate"/>
      </w:r>
      <w:r w:rsidR="00FA6EE2">
        <w:t>8</w:t>
      </w:r>
      <w:r>
        <w:fldChar w:fldCharType="end"/>
      </w:r>
    </w:p>
    <w:p w14:paraId="2FB37CB4" w14:textId="4CF8E8F3" w:rsidR="009348B0" w:rsidRDefault="009348B0">
      <w:pPr>
        <w:pStyle w:val="TOC4"/>
        <w:rPr>
          <w:rFonts w:asciiTheme="minorHAnsi" w:eastAsiaTheme="minorEastAsia" w:hAnsiTheme="minorHAnsi" w:cstheme="minorBidi"/>
          <w:sz w:val="22"/>
          <w:szCs w:val="22"/>
          <w:lang w:eastAsia="en-US"/>
        </w:rPr>
      </w:pPr>
      <w:r w:rsidRPr="00005859">
        <w:rPr>
          <w:lang w:val="en-GB"/>
        </w:rPr>
        <w:t>2.2.3.3</w:t>
      </w:r>
      <w:r>
        <w:rPr>
          <w:rFonts w:asciiTheme="minorHAnsi" w:eastAsiaTheme="minorEastAsia" w:hAnsiTheme="minorHAnsi" w:cstheme="minorBidi"/>
          <w:sz w:val="22"/>
          <w:szCs w:val="22"/>
          <w:lang w:eastAsia="en-US"/>
        </w:rPr>
        <w:tab/>
      </w:r>
      <w:r w:rsidRPr="00005859">
        <w:rPr>
          <w:lang w:val="en-GB"/>
        </w:rPr>
        <w:t>Quality of sounding</w:t>
      </w:r>
      <w:r>
        <w:tab/>
      </w:r>
      <w:r>
        <w:fldChar w:fldCharType="begin"/>
      </w:r>
      <w:r>
        <w:instrText xml:space="preserve"> PAGEREF _Toc68293127 \h </w:instrText>
      </w:r>
      <w:r>
        <w:fldChar w:fldCharType="separate"/>
      </w:r>
      <w:r w:rsidR="00FA6EE2">
        <w:t>9</w:t>
      </w:r>
      <w:r>
        <w:fldChar w:fldCharType="end"/>
      </w:r>
    </w:p>
    <w:p w14:paraId="13C3CBFA" w14:textId="17FE7E7A" w:rsidR="009348B0" w:rsidRDefault="009348B0">
      <w:pPr>
        <w:pStyle w:val="TOC4"/>
        <w:rPr>
          <w:rFonts w:asciiTheme="minorHAnsi" w:eastAsiaTheme="minorEastAsia" w:hAnsiTheme="minorHAnsi" w:cstheme="minorBidi"/>
          <w:sz w:val="22"/>
          <w:szCs w:val="22"/>
          <w:lang w:eastAsia="en-US"/>
        </w:rPr>
      </w:pPr>
      <w:r w:rsidRPr="00005859">
        <w:rPr>
          <w:lang w:val="en-GB"/>
        </w:rPr>
        <w:t>2.2.3.4</w:t>
      </w:r>
      <w:r>
        <w:rPr>
          <w:rFonts w:asciiTheme="minorHAnsi" w:eastAsiaTheme="minorEastAsia" w:hAnsiTheme="minorHAnsi" w:cstheme="minorBidi"/>
          <w:sz w:val="22"/>
          <w:szCs w:val="22"/>
          <w:lang w:eastAsia="en-US"/>
        </w:rPr>
        <w:tab/>
      </w:r>
      <w:r w:rsidRPr="00005859">
        <w:rPr>
          <w:lang w:val="en-GB"/>
        </w:rPr>
        <w:t>Sounding accuracy</w:t>
      </w:r>
      <w:r>
        <w:tab/>
      </w:r>
      <w:r>
        <w:fldChar w:fldCharType="begin"/>
      </w:r>
      <w:r>
        <w:instrText xml:space="preserve"> PAGEREF _Toc68293128 \h </w:instrText>
      </w:r>
      <w:r>
        <w:fldChar w:fldCharType="separate"/>
      </w:r>
      <w:r w:rsidR="00FA6EE2">
        <w:t>9</w:t>
      </w:r>
      <w:r>
        <w:fldChar w:fldCharType="end"/>
      </w:r>
    </w:p>
    <w:p w14:paraId="5974ED57" w14:textId="4C208E4A" w:rsidR="009348B0" w:rsidRDefault="009348B0">
      <w:pPr>
        <w:pStyle w:val="TOC4"/>
        <w:rPr>
          <w:rFonts w:asciiTheme="minorHAnsi" w:eastAsiaTheme="minorEastAsia" w:hAnsiTheme="minorHAnsi" w:cstheme="minorBidi"/>
          <w:sz w:val="22"/>
          <w:szCs w:val="22"/>
          <w:lang w:eastAsia="en-US"/>
        </w:rPr>
      </w:pPr>
      <w:r w:rsidRPr="00005859">
        <w:rPr>
          <w:lang w:val="en-GB"/>
        </w:rPr>
        <w:t>2.2.3.5</w:t>
      </w:r>
      <w:r>
        <w:rPr>
          <w:rFonts w:asciiTheme="minorHAnsi" w:eastAsiaTheme="minorEastAsia" w:hAnsiTheme="minorHAnsi" w:cstheme="minorBidi"/>
          <w:sz w:val="22"/>
          <w:szCs w:val="22"/>
          <w:lang w:eastAsia="en-US"/>
        </w:rPr>
        <w:tab/>
      </w:r>
      <w:r w:rsidRPr="00005859">
        <w:rPr>
          <w:lang w:val="en-GB"/>
        </w:rPr>
        <w:t>Technique of sounding measurement</w:t>
      </w:r>
      <w:r>
        <w:tab/>
      </w:r>
      <w:r>
        <w:fldChar w:fldCharType="begin"/>
      </w:r>
      <w:r>
        <w:instrText xml:space="preserve"> PAGEREF _Toc68293129 \h </w:instrText>
      </w:r>
      <w:r>
        <w:fldChar w:fldCharType="separate"/>
      </w:r>
      <w:r w:rsidR="00FA6EE2">
        <w:t>9</w:t>
      </w:r>
      <w:r>
        <w:fldChar w:fldCharType="end"/>
      </w:r>
    </w:p>
    <w:p w14:paraId="75C2134B" w14:textId="3EBB3195" w:rsidR="009348B0" w:rsidRDefault="009348B0">
      <w:pPr>
        <w:pStyle w:val="TOC3"/>
        <w:rPr>
          <w:rFonts w:asciiTheme="minorHAnsi" w:eastAsiaTheme="minorEastAsia" w:hAnsiTheme="minorHAnsi" w:cstheme="minorBidi"/>
          <w:sz w:val="22"/>
          <w:szCs w:val="22"/>
          <w:lang w:eastAsia="en-US"/>
        </w:rPr>
      </w:pPr>
      <w:r w:rsidRPr="00005859">
        <w:rPr>
          <w:lang w:val="en-GB"/>
        </w:rPr>
        <w:t>2.2.4</w:t>
      </w:r>
      <w:r>
        <w:rPr>
          <w:rFonts w:asciiTheme="minorHAnsi" w:eastAsiaTheme="minorEastAsia" w:hAnsiTheme="minorHAnsi" w:cstheme="minorBidi"/>
          <w:sz w:val="22"/>
          <w:szCs w:val="22"/>
          <w:lang w:eastAsia="en-US"/>
        </w:rPr>
        <w:tab/>
      </w:r>
      <w:r w:rsidRPr="00005859">
        <w:rPr>
          <w:lang w:val="en-GB"/>
        </w:rPr>
        <w:t>Accuracy of non-bathymetric data</w:t>
      </w:r>
      <w:r>
        <w:tab/>
      </w:r>
      <w:r>
        <w:fldChar w:fldCharType="begin"/>
      </w:r>
      <w:r>
        <w:instrText xml:space="preserve"> PAGEREF _Toc68293130 \h </w:instrText>
      </w:r>
      <w:r>
        <w:fldChar w:fldCharType="separate"/>
      </w:r>
      <w:r w:rsidR="00FA6EE2">
        <w:t>9</w:t>
      </w:r>
      <w:r>
        <w:fldChar w:fldCharType="end"/>
      </w:r>
    </w:p>
    <w:p w14:paraId="316B2BA5" w14:textId="2FF68E7D" w:rsidR="009348B0" w:rsidRDefault="009348B0">
      <w:pPr>
        <w:pStyle w:val="TOC4"/>
        <w:rPr>
          <w:rFonts w:asciiTheme="minorHAnsi" w:eastAsiaTheme="minorEastAsia" w:hAnsiTheme="minorHAnsi" w:cstheme="minorBidi"/>
          <w:sz w:val="22"/>
          <w:szCs w:val="22"/>
          <w:lang w:eastAsia="en-US"/>
        </w:rPr>
      </w:pPr>
      <w:r w:rsidRPr="00005859">
        <w:rPr>
          <w:lang w:val="en-GB"/>
        </w:rPr>
        <w:t>2.2.4.1</w:t>
      </w:r>
      <w:r>
        <w:rPr>
          <w:rFonts w:asciiTheme="minorHAnsi" w:eastAsiaTheme="minorEastAsia" w:hAnsiTheme="minorHAnsi" w:cstheme="minorBidi"/>
          <w:sz w:val="22"/>
          <w:szCs w:val="22"/>
          <w:lang w:eastAsia="en-US"/>
        </w:rPr>
        <w:tab/>
      </w:r>
      <w:r w:rsidRPr="00005859">
        <w:rPr>
          <w:lang w:val="en-GB"/>
        </w:rPr>
        <w:t>Quality of positions</w:t>
      </w:r>
      <w:r>
        <w:tab/>
      </w:r>
      <w:r>
        <w:fldChar w:fldCharType="begin"/>
      </w:r>
      <w:r>
        <w:instrText xml:space="preserve"> PAGEREF _Toc68293131 \h </w:instrText>
      </w:r>
      <w:r>
        <w:fldChar w:fldCharType="separate"/>
      </w:r>
      <w:r w:rsidR="00FA6EE2">
        <w:t>9</w:t>
      </w:r>
      <w:r>
        <w:fldChar w:fldCharType="end"/>
      </w:r>
    </w:p>
    <w:p w14:paraId="7776151B" w14:textId="424D9F25" w:rsidR="009348B0" w:rsidRDefault="009348B0">
      <w:pPr>
        <w:pStyle w:val="TOC4"/>
        <w:rPr>
          <w:rFonts w:asciiTheme="minorHAnsi" w:eastAsiaTheme="minorEastAsia" w:hAnsiTheme="minorHAnsi" w:cstheme="minorBidi"/>
          <w:sz w:val="22"/>
          <w:szCs w:val="22"/>
          <w:lang w:eastAsia="en-US"/>
        </w:rPr>
      </w:pPr>
      <w:r w:rsidRPr="00005859">
        <w:rPr>
          <w:lang w:val="en-GB"/>
        </w:rPr>
        <w:t>2.2.4.2</w:t>
      </w:r>
      <w:r>
        <w:rPr>
          <w:rFonts w:asciiTheme="minorHAnsi" w:eastAsiaTheme="minorEastAsia" w:hAnsiTheme="minorHAnsi" w:cstheme="minorBidi"/>
          <w:sz w:val="22"/>
          <w:szCs w:val="22"/>
          <w:lang w:eastAsia="en-US"/>
        </w:rPr>
        <w:tab/>
      </w:r>
      <w:r w:rsidRPr="00005859">
        <w:rPr>
          <w:lang w:val="en-GB"/>
        </w:rPr>
        <w:t>Horizontal accuracy</w:t>
      </w:r>
      <w:r>
        <w:tab/>
      </w:r>
      <w:r>
        <w:fldChar w:fldCharType="begin"/>
      </w:r>
      <w:r>
        <w:instrText xml:space="preserve"> PAGEREF _Toc68293132 \h </w:instrText>
      </w:r>
      <w:r>
        <w:fldChar w:fldCharType="separate"/>
      </w:r>
      <w:r w:rsidR="00FA6EE2">
        <w:t>9</w:t>
      </w:r>
      <w:r>
        <w:fldChar w:fldCharType="end"/>
      </w:r>
    </w:p>
    <w:p w14:paraId="0814A78B" w14:textId="29474D45" w:rsidR="009348B0" w:rsidRDefault="009348B0">
      <w:pPr>
        <w:pStyle w:val="TOC4"/>
        <w:rPr>
          <w:rFonts w:asciiTheme="minorHAnsi" w:eastAsiaTheme="minorEastAsia" w:hAnsiTheme="minorHAnsi" w:cstheme="minorBidi"/>
          <w:sz w:val="22"/>
          <w:szCs w:val="22"/>
          <w:lang w:eastAsia="en-US"/>
        </w:rPr>
      </w:pPr>
      <w:r w:rsidRPr="00005859">
        <w:rPr>
          <w:lang w:val="en-GB"/>
        </w:rPr>
        <w:t>2.2.4.3</w:t>
      </w:r>
      <w:r>
        <w:rPr>
          <w:rFonts w:asciiTheme="minorHAnsi" w:eastAsiaTheme="minorEastAsia" w:hAnsiTheme="minorHAnsi" w:cstheme="minorBidi"/>
          <w:sz w:val="22"/>
          <w:szCs w:val="22"/>
          <w:lang w:eastAsia="en-US"/>
        </w:rPr>
        <w:tab/>
      </w:r>
      <w:r w:rsidRPr="00005859">
        <w:rPr>
          <w:lang w:val="en-GB"/>
        </w:rPr>
        <w:t>Vertical accuracy</w:t>
      </w:r>
      <w:r>
        <w:tab/>
      </w:r>
      <w:r>
        <w:fldChar w:fldCharType="begin"/>
      </w:r>
      <w:r>
        <w:instrText xml:space="preserve"> PAGEREF _Toc68293133 \h </w:instrText>
      </w:r>
      <w:r>
        <w:fldChar w:fldCharType="separate"/>
      </w:r>
      <w:r w:rsidR="00FA6EE2">
        <w:t>10</w:t>
      </w:r>
      <w:r>
        <w:fldChar w:fldCharType="end"/>
      </w:r>
    </w:p>
    <w:p w14:paraId="1B6C475B" w14:textId="62966634" w:rsidR="009348B0" w:rsidRDefault="009348B0">
      <w:pPr>
        <w:pStyle w:val="TOC3"/>
        <w:rPr>
          <w:rFonts w:asciiTheme="minorHAnsi" w:eastAsiaTheme="minorEastAsia" w:hAnsiTheme="minorHAnsi" w:cstheme="minorBidi"/>
          <w:sz w:val="22"/>
          <w:szCs w:val="22"/>
          <w:lang w:eastAsia="en-US"/>
        </w:rPr>
      </w:pPr>
      <w:r w:rsidRPr="00005859">
        <w:rPr>
          <w:lang w:val="en-GB"/>
        </w:rPr>
        <w:t>2.2.5</w:t>
      </w:r>
      <w:r>
        <w:rPr>
          <w:rFonts w:asciiTheme="minorHAnsi" w:eastAsiaTheme="minorEastAsia" w:hAnsiTheme="minorHAnsi" w:cstheme="minorBidi"/>
          <w:sz w:val="22"/>
          <w:szCs w:val="22"/>
          <w:lang w:eastAsia="en-US"/>
        </w:rPr>
        <w:tab/>
      </w:r>
      <w:r w:rsidRPr="00005859">
        <w:rPr>
          <w:lang w:val="en-GB"/>
        </w:rPr>
        <w:t>Source of data</w:t>
      </w:r>
      <w:r>
        <w:tab/>
      </w:r>
      <w:r>
        <w:fldChar w:fldCharType="begin"/>
      </w:r>
      <w:r>
        <w:instrText xml:space="preserve"> PAGEREF _Toc68293134 \h </w:instrText>
      </w:r>
      <w:r>
        <w:fldChar w:fldCharType="separate"/>
      </w:r>
      <w:r w:rsidR="00FA6EE2">
        <w:t>10</w:t>
      </w:r>
      <w:r>
        <w:fldChar w:fldCharType="end"/>
      </w:r>
    </w:p>
    <w:p w14:paraId="23FA28F4" w14:textId="0F500B7E" w:rsidR="009348B0" w:rsidRDefault="009348B0">
      <w:pPr>
        <w:pStyle w:val="TOC4"/>
        <w:rPr>
          <w:rFonts w:asciiTheme="minorHAnsi" w:eastAsiaTheme="minorEastAsia" w:hAnsiTheme="minorHAnsi" w:cstheme="minorBidi"/>
          <w:sz w:val="22"/>
          <w:szCs w:val="22"/>
          <w:lang w:eastAsia="en-US"/>
        </w:rPr>
      </w:pPr>
      <w:r w:rsidRPr="00005859">
        <w:rPr>
          <w:lang w:val="en-GB"/>
        </w:rPr>
        <w:t>2.2.5.1</w:t>
      </w:r>
      <w:r>
        <w:rPr>
          <w:rFonts w:asciiTheme="minorHAnsi" w:eastAsiaTheme="minorEastAsia" w:hAnsiTheme="minorHAnsi" w:cstheme="minorBidi"/>
          <w:sz w:val="22"/>
          <w:szCs w:val="22"/>
          <w:lang w:eastAsia="en-US"/>
        </w:rPr>
        <w:tab/>
      </w:r>
      <w:r w:rsidRPr="00005859">
        <w:rPr>
          <w:lang w:val="en-GB"/>
        </w:rPr>
        <w:t>Source of bathymetric data</w:t>
      </w:r>
      <w:r>
        <w:tab/>
      </w:r>
      <w:r>
        <w:fldChar w:fldCharType="begin"/>
      </w:r>
      <w:r>
        <w:instrText xml:space="preserve"> PAGEREF _Toc68293135 \h </w:instrText>
      </w:r>
      <w:r>
        <w:fldChar w:fldCharType="separate"/>
      </w:r>
      <w:r w:rsidR="00FA6EE2">
        <w:t>10</w:t>
      </w:r>
      <w:r>
        <w:fldChar w:fldCharType="end"/>
      </w:r>
    </w:p>
    <w:p w14:paraId="4F01E9A3" w14:textId="7C3463EC" w:rsidR="009348B0" w:rsidRDefault="009348B0">
      <w:pPr>
        <w:pStyle w:val="TOC4"/>
        <w:rPr>
          <w:rFonts w:asciiTheme="minorHAnsi" w:eastAsiaTheme="minorEastAsia" w:hAnsiTheme="minorHAnsi" w:cstheme="minorBidi"/>
          <w:sz w:val="22"/>
          <w:szCs w:val="22"/>
          <w:lang w:eastAsia="en-US"/>
        </w:rPr>
      </w:pPr>
      <w:r w:rsidRPr="00005859">
        <w:rPr>
          <w:lang w:val="en-GB"/>
        </w:rPr>
        <w:t>2.2.5.2</w:t>
      </w:r>
      <w:r>
        <w:rPr>
          <w:rFonts w:asciiTheme="minorHAnsi" w:eastAsiaTheme="minorEastAsia" w:hAnsiTheme="minorHAnsi" w:cstheme="minorBidi"/>
          <w:sz w:val="22"/>
          <w:szCs w:val="22"/>
          <w:lang w:eastAsia="en-US"/>
        </w:rPr>
        <w:tab/>
      </w:r>
      <w:r w:rsidRPr="00005859">
        <w:rPr>
          <w:lang w:val="en-GB"/>
        </w:rPr>
        <w:t>Source of other data</w:t>
      </w:r>
      <w:r>
        <w:tab/>
      </w:r>
      <w:r>
        <w:fldChar w:fldCharType="begin"/>
      </w:r>
      <w:r>
        <w:instrText xml:space="preserve"> PAGEREF _Toc68293136 \h </w:instrText>
      </w:r>
      <w:r>
        <w:fldChar w:fldCharType="separate"/>
      </w:r>
      <w:r w:rsidR="00FA6EE2">
        <w:t>10</w:t>
      </w:r>
      <w:r>
        <w:fldChar w:fldCharType="end"/>
      </w:r>
    </w:p>
    <w:p w14:paraId="176CF99E" w14:textId="386A7147" w:rsidR="009348B0" w:rsidRDefault="009348B0">
      <w:pPr>
        <w:pStyle w:val="TOC3"/>
        <w:rPr>
          <w:rFonts w:asciiTheme="minorHAnsi" w:eastAsiaTheme="minorEastAsia" w:hAnsiTheme="minorHAnsi" w:cstheme="minorBidi"/>
          <w:sz w:val="22"/>
          <w:szCs w:val="22"/>
          <w:lang w:eastAsia="en-US"/>
        </w:rPr>
      </w:pPr>
      <w:r w:rsidRPr="00005859">
        <w:rPr>
          <w:lang w:val="en-GB"/>
        </w:rPr>
        <w:t>2.2.6</w:t>
      </w:r>
      <w:r>
        <w:rPr>
          <w:rFonts w:asciiTheme="minorHAnsi" w:eastAsiaTheme="minorEastAsia" w:hAnsiTheme="minorHAnsi" w:cstheme="minorBidi"/>
          <w:sz w:val="22"/>
          <w:szCs w:val="22"/>
          <w:lang w:eastAsia="en-US"/>
        </w:rPr>
        <w:tab/>
      </w:r>
      <w:r w:rsidRPr="00005859">
        <w:rPr>
          <w:lang w:val="en-GB"/>
        </w:rPr>
        <w:t>Compilation scale</w:t>
      </w:r>
      <w:r>
        <w:tab/>
      </w:r>
      <w:r>
        <w:fldChar w:fldCharType="begin"/>
      </w:r>
      <w:r>
        <w:instrText xml:space="preserve"> PAGEREF _Toc68293137 \h </w:instrText>
      </w:r>
      <w:r>
        <w:fldChar w:fldCharType="separate"/>
      </w:r>
      <w:r w:rsidR="00FA6EE2">
        <w:t>10</w:t>
      </w:r>
      <w:r>
        <w:fldChar w:fldCharType="end"/>
      </w:r>
    </w:p>
    <w:p w14:paraId="4AB0EF59" w14:textId="1EA2ECD8" w:rsidR="009348B0" w:rsidRDefault="009348B0">
      <w:pPr>
        <w:pStyle w:val="TOC3"/>
        <w:rPr>
          <w:rFonts w:asciiTheme="minorHAnsi" w:eastAsiaTheme="minorEastAsia" w:hAnsiTheme="minorHAnsi" w:cstheme="minorBidi"/>
          <w:sz w:val="22"/>
          <w:szCs w:val="22"/>
          <w:lang w:eastAsia="en-US"/>
        </w:rPr>
      </w:pPr>
      <w:r w:rsidRPr="00005859">
        <w:rPr>
          <w:lang w:val="en-GB"/>
        </w:rPr>
        <w:t>2.2.7</w:t>
      </w:r>
      <w:r>
        <w:rPr>
          <w:rFonts w:asciiTheme="minorHAnsi" w:eastAsiaTheme="minorEastAsia" w:hAnsiTheme="minorHAnsi" w:cstheme="minorBidi"/>
          <w:sz w:val="22"/>
          <w:szCs w:val="22"/>
          <w:lang w:eastAsia="en-US"/>
        </w:rPr>
        <w:tab/>
      </w:r>
      <w:r w:rsidRPr="00005859">
        <w:rPr>
          <w:lang w:val="en-GB"/>
        </w:rPr>
        <w:t>Use of the attribute SCAMIN</w:t>
      </w:r>
      <w:r>
        <w:tab/>
      </w:r>
      <w:r>
        <w:fldChar w:fldCharType="begin"/>
      </w:r>
      <w:r>
        <w:instrText xml:space="preserve"> PAGEREF _Toc68293138 \h </w:instrText>
      </w:r>
      <w:r>
        <w:fldChar w:fldCharType="separate"/>
      </w:r>
      <w:r w:rsidR="00FA6EE2">
        <w:t>12</w:t>
      </w:r>
      <w:r>
        <w:fldChar w:fldCharType="end"/>
      </w:r>
    </w:p>
    <w:p w14:paraId="00DB1815" w14:textId="17F52F4B" w:rsidR="009348B0" w:rsidRDefault="009348B0">
      <w:pPr>
        <w:pStyle w:val="TOC4"/>
        <w:rPr>
          <w:rFonts w:asciiTheme="minorHAnsi" w:eastAsiaTheme="minorEastAsia" w:hAnsiTheme="minorHAnsi" w:cstheme="minorBidi"/>
          <w:sz w:val="22"/>
          <w:szCs w:val="22"/>
          <w:lang w:eastAsia="en-US"/>
        </w:rPr>
      </w:pPr>
      <w:r w:rsidRPr="00005859">
        <w:rPr>
          <w:lang w:val="en-GB"/>
        </w:rPr>
        <w:t>2.2.7.1</w:t>
      </w:r>
      <w:r>
        <w:rPr>
          <w:rFonts w:asciiTheme="minorHAnsi" w:eastAsiaTheme="minorEastAsia" w:hAnsiTheme="minorHAnsi" w:cstheme="minorBidi"/>
          <w:sz w:val="22"/>
          <w:szCs w:val="22"/>
          <w:lang w:eastAsia="en-US"/>
        </w:rPr>
        <w:tab/>
      </w:r>
      <w:r w:rsidRPr="00005859">
        <w:rPr>
          <w:lang w:val="en-GB"/>
        </w:rPr>
        <w:t>Sample SCAMIN policy</w:t>
      </w:r>
      <w:r>
        <w:tab/>
      </w:r>
      <w:r>
        <w:fldChar w:fldCharType="begin"/>
      </w:r>
      <w:r>
        <w:instrText xml:space="preserve"> PAGEREF _Toc68293139 \h </w:instrText>
      </w:r>
      <w:r>
        <w:fldChar w:fldCharType="separate"/>
      </w:r>
      <w:r w:rsidR="00FA6EE2">
        <w:t>13</w:t>
      </w:r>
      <w:r>
        <w:fldChar w:fldCharType="end"/>
      </w:r>
    </w:p>
    <w:p w14:paraId="70377C92" w14:textId="64A42265" w:rsidR="009348B0" w:rsidRDefault="009348B0">
      <w:pPr>
        <w:pStyle w:val="TOC2"/>
        <w:rPr>
          <w:rFonts w:asciiTheme="minorHAnsi" w:eastAsiaTheme="minorEastAsia" w:hAnsiTheme="minorHAnsi" w:cstheme="minorBidi"/>
          <w:sz w:val="22"/>
          <w:szCs w:val="22"/>
          <w:lang w:eastAsia="en-US"/>
        </w:rPr>
      </w:pPr>
      <w:r w:rsidRPr="00005859">
        <w:rPr>
          <w:lang w:val="en-GB"/>
        </w:rPr>
        <w:t>2.3</w:t>
      </w:r>
      <w:r>
        <w:rPr>
          <w:rFonts w:asciiTheme="minorHAnsi" w:eastAsiaTheme="minorEastAsia" w:hAnsiTheme="minorHAnsi" w:cstheme="minorBidi"/>
          <w:sz w:val="22"/>
          <w:szCs w:val="22"/>
          <w:lang w:eastAsia="en-US"/>
        </w:rPr>
        <w:tab/>
      </w:r>
      <w:r w:rsidRPr="00005859">
        <w:rPr>
          <w:lang w:val="en-GB"/>
        </w:rPr>
        <w:t>Textual information</w:t>
      </w:r>
      <w:r>
        <w:tab/>
      </w:r>
      <w:r>
        <w:fldChar w:fldCharType="begin"/>
      </w:r>
      <w:r>
        <w:instrText xml:space="preserve"> PAGEREF _Toc68293140 \h </w:instrText>
      </w:r>
      <w:r>
        <w:fldChar w:fldCharType="separate"/>
      </w:r>
      <w:r w:rsidR="00FA6EE2">
        <w:t>13</w:t>
      </w:r>
      <w:r>
        <w:fldChar w:fldCharType="end"/>
      </w:r>
    </w:p>
    <w:p w14:paraId="1BB2EDEB" w14:textId="2E139567" w:rsidR="009348B0" w:rsidRDefault="009348B0">
      <w:pPr>
        <w:pStyle w:val="TOC2"/>
        <w:rPr>
          <w:rFonts w:asciiTheme="minorHAnsi" w:eastAsiaTheme="minorEastAsia" w:hAnsiTheme="minorHAnsi" w:cstheme="minorBidi"/>
          <w:sz w:val="22"/>
          <w:szCs w:val="22"/>
          <w:lang w:eastAsia="en-US"/>
        </w:rPr>
      </w:pPr>
      <w:r w:rsidRPr="00005859">
        <w:rPr>
          <w:lang w:val="en-GB"/>
        </w:rPr>
        <w:t>2.4</w:t>
      </w:r>
      <w:r>
        <w:rPr>
          <w:rFonts w:asciiTheme="minorHAnsi" w:eastAsiaTheme="minorEastAsia" w:hAnsiTheme="minorHAnsi" w:cstheme="minorBidi"/>
          <w:sz w:val="22"/>
          <w:szCs w:val="22"/>
          <w:lang w:eastAsia="en-US"/>
        </w:rPr>
        <w:tab/>
      </w:r>
      <w:r w:rsidRPr="00005859">
        <w:rPr>
          <w:lang w:val="en-GB"/>
        </w:rPr>
        <w:t>Colours and colour patterns</w:t>
      </w:r>
      <w:r>
        <w:tab/>
      </w:r>
      <w:r>
        <w:fldChar w:fldCharType="begin"/>
      </w:r>
      <w:r>
        <w:instrText xml:space="preserve"> PAGEREF _Toc68293141 \h </w:instrText>
      </w:r>
      <w:r>
        <w:fldChar w:fldCharType="separate"/>
      </w:r>
      <w:r w:rsidR="00FA6EE2">
        <w:t>14</w:t>
      </w:r>
      <w:r>
        <w:fldChar w:fldCharType="end"/>
      </w:r>
    </w:p>
    <w:p w14:paraId="3A5E1F92" w14:textId="749437A5" w:rsidR="009348B0" w:rsidRDefault="009348B0">
      <w:pPr>
        <w:pStyle w:val="TOC2"/>
        <w:rPr>
          <w:rFonts w:asciiTheme="minorHAnsi" w:eastAsiaTheme="minorEastAsia" w:hAnsiTheme="minorHAnsi" w:cstheme="minorBidi"/>
          <w:sz w:val="22"/>
          <w:szCs w:val="22"/>
          <w:lang w:eastAsia="en-US"/>
        </w:rPr>
      </w:pPr>
      <w:r w:rsidRPr="00005859">
        <w:rPr>
          <w:lang w:val="en-GB"/>
        </w:rPr>
        <w:t>2.5</w:t>
      </w:r>
      <w:r>
        <w:rPr>
          <w:rFonts w:asciiTheme="minorHAnsi" w:eastAsiaTheme="minorEastAsia" w:hAnsiTheme="minorHAnsi" w:cstheme="minorBidi"/>
          <w:sz w:val="22"/>
          <w:szCs w:val="22"/>
          <w:lang w:eastAsia="en-US"/>
        </w:rPr>
        <w:tab/>
      </w:r>
      <w:r w:rsidRPr="00005859">
        <w:rPr>
          <w:lang w:val="en-GB"/>
        </w:rPr>
        <w:t>Reference to other publications</w:t>
      </w:r>
      <w:r>
        <w:tab/>
      </w:r>
      <w:r>
        <w:fldChar w:fldCharType="begin"/>
      </w:r>
      <w:r>
        <w:instrText xml:space="preserve"> PAGEREF _Toc68293142 \h </w:instrText>
      </w:r>
      <w:r>
        <w:fldChar w:fldCharType="separate"/>
      </w:r>
      <w:r w:rsidR="00FA6EE2">
        <w:t>14</w:t>
      </w:r>
      <w:r>
        <w:fldChar w:fldCharType="end"/>
      </w:r>
    </w:p>
    <w:p w14:paraId="47EDFDA7" w14:textId="0F4BDEF8" w:rsidR="009348B0" w:rsidRDefault="009348B0">
      <w:pPr>
        <w:pStyle w:val="TOC2"/>
        <w:rPr>
          <w:rFonts w:asciiTheme="minorHAnsi" w:eastAsiaTheme="minorEastAsia" w:hAnsiTheme="minorHAnsi" w:cstheme="minorBidi"/>
          <w:sz w:val="22"/>
          <w:szCs w:val="22"/>
          <w:lang w:eastAsia="en-US"/>
        </w:rPr>
      </w:pPr>
      <w:r w:rsidRPr="00005859">
        <w:rPr>
          <w:lang w:val="en-GB"/>
        </w:rPr>
        <w:t>2.6</w:t>
      </w:r>
      <w:r>
        <w:rPr>
          <w:rFonts w:asciiTheme="minorHAnsi" w:eastAsiaTheme="minorEastAsia" w:hAnsiTheme="minorHAnsi" w:cstheme="minorBidi"/>
          <w:sz w:val="22"/>
          <w:szCs w:val="22"/>
          <w:lang w:eastAsia="en-US"/>
        </w:rPr>
        <w:tab/>
      </w:r>
      <w:r w:rsidRPr="00005859">
        <w:rPr>
          <w:lang w:val="en-GB"/>
        </w:rPr>
        <w:t>Updating</w:t>
      </w:r>
      <w:r>
        <w:tab/>
      </w:r>
      <w:r>
        <w:fldChar w:fldCharType="begin"/>
      </w:r>
      <w:r>
        <w:instrText xml:space="preserve"> PAGEREF _Toc68293143 \h </w:instrText>
      </w:r>
      <w:r>
        <w:fldChar w:fldCharType="separate"/>
      </w:r>
      <w:r w:rsidR="00FA6EE2">
        <w:t>14</w:t>
      </w:r>
      <w:r>
        <w:fldChar w:fldCharType="end"/>
      </w:r>
    </w:p>
    <w:p w14:paraId="1028D2CD" w14:textId="097715DF" w:rsidR="009348B0" w:rsidRDefault="009348B0">
      <w:pPr>
        <w:pStyle w:val="TOC3"/>
        <w:rPr>
          <w:rFonts w:asciiTheme="minorHAnsi" w:eastAsiaTheme="minorEastAsia" w:hAnsiTheme="minorHAnsi" w:cstheme="minorBidi"/>
          <w:sz w:val="22"/>
          <w:szCs w:val="22"/>
          <w:lang w:eastAsia="en-US"/>
        </w:rPr>
      </w:pPr>
      <w:r w:rsidRPr="00005859">
        <w:rPr>
          <w:lang w:val="en-GB"/>
        </w:rPr>
        <w:t>2.6.1</w:t>
      </w:r>
      <w:r>
        <w:rPr>
          <w:rFonts w:asciiTheme="minorHAnsi" w:eastAsiaTheme="minorEastAsia" w:hAnsiTheme="minorHAnsi" w:cstheme="minorBidi"/>
          <w:sz w:val="22"/>
          <w:szCs w:val="22"/>
          <w:lang w:eastAsia="en-US"/>
        </w:rPr>
        <w:tab/>
      </w:r>
      <w:r w:rsidRPr="00005859">
        <w:rPr>
          <w:lang w:val="en-GB"/>
        </w:rPr>
        <w:t>Issuing Updates in advance</w:t>
      </w:r>
      <w:r>
        <w:tab/>
      </w:r>
      <w:r>
        <w:fldChar w:fldCharType="begin"/>
      </w:r>
      <w:r>
        <w:instrText xml:space="preserve"> PAGEREF _Toc68293144 \h </w:instrText>
      </w:r>
      <w:r>
        <w:fldChar w:fldCharType="separate"/>
      </w:r>
      <w:r w:rsidR="00FA6EE2">
        <w:t>14</w:t>
      </w:r>
      <w:r>
        <w:fldChar w:fldCharType="end"/>
      </w:r>
    </w:p>
    <w:p w14:paraId="092BC1DE" w14:textId="57D36A64" w:rsidR="009348B0" w:rsidRDefault="009348B0">
      <w:pPr>
        <w:pStyle w:val="TOC4"/>
        <w:rPr>
          <w:rFonts w:asciiTheme="minorHAnsi" w:eastAsiaTheme="minorEastAsia" w:hAnsiTheme="minorHAnsi" w:cstheme="minorBidi"/>
          <w:sz w:val="22"/>
          <w:szCs w:val="22"/>
          <w:lang w:eastAsia="en-US"/>
        </w:rPr>
      </w:pPr>
      <w:r w:rsidRPr="00005859">
        <w:rPr>
          <w:bCs/>
          <w:lang w:val="en-GB"/>
        </w:rPr>
        <w:t>2.6.1.1</w:t>
      </w:r>
      <w:r>
        <w:rPr>
          <w:rFonts w:asciiTheme="minorHAnsi" w:eastAsiaTheme="minorEastAsia" w:hAnsiTheme="minorHAnsi" w:cstheme="minorBidi"/>
          <w:sz w:val="22"/>
          <w:szCs w:val="22"/>
          <w:lang w:eastAsia="en-US"/>
        </w:rPr>
        <w:tab/>
      </w:r>
      <w:r w:rsidRPr="00005859">
        <w:rPr>
          <w:bCs/>
          <w:lang w:val="en-GB"/>
        </w:rPr>
        <w:t>Advance notification of changes to traffic separation schemes</w:t>
      </w:r>
      <w:r>
        <w:tab/>
      </w:r>
      <w:r>
        <w:fldChar w:fldCharType="begin"/>
      </w:r>
      <w:r>
        <w:instrText xml:space="preserve"> PAGEREF _Toc68293145 \h </w:instrText>
      </w:r>
      <w:r>
        <w:fldChar w:fldCharType="separate"/>
      </w:r>
      <w:r w:rsidR="00FA6EE2">
        <w:t>14</w:t>
      </w:r>
      <w:r>
        <w:fldChar w:fldCharType="end"/>
      </w:r>
    </w:p>
    <w:p w14:paraId="6EB90862" w14:textId="37B569F7" w:rsidR="009348B0" w:rsidRDefault="009348B0">
      <w:pPr>
        <w:pStyle w:val="TOC3"/>
        <w:rPr>
          <w:rFonts w:asciiTheme="minorHAnsi" w:eastAsiaTheme="minorEastAsia" w:hAnsiTheme="minorHAnsi" w:cstheme="minorBidi"/>
          <w:sz w:val="22"/>
          <w:szCs w:val="22"/>
          <w:lang w:eastAsia="en-US"/>
        </w:rPr>
      </w:pPr>
      <w:r w:rsidRPr="00005859">
        <w:rPr>
          <w:lang w:val="en-GB"/>
        </w:rPr>
        <w:t>2.6.2</w:t>
      </w:r>
      <w:r>
        <w:rPr>
          <w:rFonts w:asciiTheme="minorHAnsi" w:eastAsiaTheme="minorEastAsia" w:hAnsiTheme="minorHAnsi" w:cstheme="minorBidi"/>
          <w:sz w:val="22"/>
          <w:szCs w:val="22"/>
          <w:lang w:eastAsia="en-US"/>
        </w:rPr>
        <w:tab/>
      </w:r>
      <w:r w:rsidRPr="00005859">
        <w:rPr>
          <w:lang w:val="en-GB"/>
        </w:rPr>
        <w:t>Guidelines for encoding Temporary and Preliminary ENC Updates</w:t>
      </w:r>
      <w:r>
        <w:tab/>
      </w:r>
      <w:r>
        <w:fldChar w:fldCharType="begin"/>
      </w:r>
      <w:r>
        <w:instrText xml:space="preserve"> PAGEREF _Toc68293146 \h </w:instrText>
      </w:r>
      <w:r>
        <w:fldChar w:fldCharType="separate"/>
      </w:r>
      <w:r w:rsidR="00FA6EE2">
        <w:t>15</w:t>
      </w:r>
      <w:r>
        <w:fldChar w:fldCharType="end"/>
      </w:r>
    </w:p>
    <w:p w14:paraId="4B839448" w14:textId="63AC879C" w:rsidR="009348B0" w:rsidRDefault="009348B0">
      <w:pPr>
        <w:pStyle w:val="TOC2"/>
        <w:rPr>
          <w:rFonts w:asciiTheme="minorHAnsi" w:eastAsiaTheme="minorEastAsia" w:hAnsiTheme="minorHAnsi" w:cstheme="minorBidi"/>
          <w:sz w:val="22"/>
          <w:szCs w:val="22"/>
          <w:lang w:eastAsia="en-US"/>
        </w:rPr>
      </w:pPr>
      <w:r w:rsidRPr="00005859">
        <w:rPr>
          <w:lang w:val="en-GB"/>
        </w:rPr>
        <w:t>2.7</w:t>
      </w:r>
      <w:r>
        <w:rPr>
          <w:rFonts w:asciiTheme="minorHAnsi" w:eastAsiaTheme="minorEastAsia" w:hAnsiTheme="minorHAnsi" w:cstheme="minorBidi"/>
          <w:sz w:val="22"/>
          <w:szCs w:val="22"/>
          <w:lang w:eastAsia="en-US"/>
        </w:rPr>
        <w:tab/>
      </w:r>
      <w:r w:rsidRPr="00005859">
        <w:rPr>
          <w:lang w:val="en-GB"/>
        </w:rPr>
        <w:t>Multiple objects and objects shown out of position on paper charts</w:t>
      </w:r>
      <w:r>
        <w:tab/>
      </w:r>
      <w:r>
        <w:fldChar w:fldCharType="begin"/>
      </w:r>
      <w:r>
        <w:instrText xml:space="preserve"> PAGEREF _Toc68293147 \h </w:instrText>
      </w:r>
      <w:r>
        <w:fldChar w:fldCharType="separate"/>
      </w:r>
      <w:r w:rsidR="00FA6EE2">
        <w:t>15</w:t>
      </w:r>
      <w:r>
        <w:fldChar w:fldCharType="end"/>
      </w:r>
    </w:p>
    <w:p w14:paraId="11DC7197" w14:textId="34EF2E47" w:rsidR="009348B0" w:rsidRDefault="009348B0">
      <w:pPr>
        <w:pStyle w:val="TOC2"/>
        <w:rPr>
          <w:rFonts w:asciiTheme="minorHAnsi" w:eastAsiaTheme="minorEastAsia" w:hAnsiTheme="minorHAnsi" w:cstheme="minorBidi"/>
          <w:sz w:val="22"/>
          <w:szCs w:val="22"/>
          <w:lang w:eastAsia="en-US"/>
        </w:rPr>
      </w:pPr>
      <w:r w:rsidRPr="00005859">
        <w:rPr>
          <w:bCs/>
          <w:lang w:val="en-GB"/>
        </w:rPr>
        <w:t>2.8</w:t>
      </w:r>
      <w:r>
        <w:rPr>
          <w:rFonts w:asciiTheme="minorHAnsi" w:eastAsiaTheme="minorEastAsia" w:hAnsiTheme="minorHAnsi" w:cstheme="minorBidi"/>
          <w:sz w:val="22"/>
          <w:szCs w:val="22"/>
          <w:lang w:eastAsia="en-US"/>
        </w:rPr>
        <w:tab/>
      </w:r>
      <w:r w:rsidRPr="00005859">
        <w:rPr>
          <w:bCs/>
          <w:lang w:val="en-GB"/>
        </w:rPr>
        <w:t>Minimal depiction areas</w:t>
      </w:r>
      <w:r>
        <w:tab/>
      </w:r>
      <w:r>
        <w:fldChar w:fldCharType="begin"/>
      </w:r>
      <w:r>
        <w:instrText xml:space="preserve"> PAGEREF _Toc68293148 \h </w:instrText>
      </w:r>
      <w:r>
        <w:fldChar w:fldCharType="separate"/>
      </w:r>
      <w:r w:rsidR="00FA6EE2">
        <w:t>15</w:t>
      </w:r>
      <w:r>
        <w:fldChar w:fldCharType="end"/>
      </w:r>
    </w:p>
    <w:p w14:paraId="50FE62C1" w14:textId="646A31A1" w:rsidR="009348B0" w:rsidRDefault="009348B0">
      <w:pPr>
        <w:pStyle w:val="TOC3"/>
        <w:rPr>
          <w:rFonts w:asciiTheme="minorHAnsi" w:eastAsiaTheme="minorEastAsia" w:hAnsiTheme="minorHAnsi" w:cstheme="minorBidi"/>
          <w:sz w:val="22"/>
          <w:szCs w:val="22"/>
          <w:lang w:eastAsia="en-US"/>
        </w:rPr>
      </w:pPr>
      <w:r w:rsidRPr="00005859">
        <w:rPr>
          <w:bCs/>
          <w:lang w:val="en-GB"/>
        </w:rPr>
        <w:t>2.8.1</w:t>
      </w:r>
      <w:r>
        <w:rPr>
          <w:rFonts w:asciiTheme="minorHAnsi" w:eastAsiaTheme="minorEastAsia" w:hAnsiTheme="minorHAnsi" w:cstheme="minorBidi"/>
          <w:sz w:val="22"/>
          <w:szCs w:val="22"/>
          <w:lang w:eastAsia="en-US"/>
        </w:rPr>
        <w:tab/>
      </w:r>
      <w:r w:rsidRPr="00005859">
        <w:rPr>
          <w:bCs/>
          <w:lang w:val="en-GB"/>
        </w:rPr>
        <w:t>Wide blank areas</w:t>
      </w:r>
      <w:r>
        <w:tab/>
      </w:r>
      <w:r>
        <w:fldChar w:fldCharType="begin"/>
      </w:r>
      <w:r>
        <w:instrText xml:space="preserve"> PAGEREF _Toc68293149 \h </w:instrText>
      </w:r>
      <w:r>
        <w:fldChar w:fldCharType="separate"/>
      </w:r>
      <w:r w:rsidR="00FA6EE2">
        <w:t>15</w:t>
      </w:r>
      <w:r>
        <w:fldChar w:fldCharType="end"/>
      </w:r>
    </w:p>
    <w:p w14:paraId="4A1F6918" w14:textId="4159F161" w:rsidR="009348B0" w:rsidRDefault="009348B0">
      <w:pPr>
        <w:pStyle w:val="TOC3"/>
        <w:rPr>
          <w:rFonts w:asciiTheme="minorHAnsi" w:eastAsiaTheme="minorEastAsia" w:hAnsiTheme="minorHAnsi" w:cstheme="minorBidi"/>
          <w:sz w:val="22"/>
          <w:szCs w:val="22"/>
          <w:lang w:eastAsia="en-US"/>
        </w:rPr>
      </w:pPr>
      <w:r w:rsidRPr="00005859">
        <w:rPr>
          <w:bCs/>
          <w:lang w:val="en-GB"/>
        </w:rPr>
        <w:t>2.8.2</w:t>
      </w:r>
      <w:r>
        <w:rPr>
          <w:rFonts w:asciiTheme="minorHAnsi" w:eastAsiaTheme="minorEastAsia" w:hAnsiTheme="minorHAnsi" w:cstheme="minorBidi"/>
          <w:sz w:val="22"/>
          <w:szCs w:val="22"/>
          <w:lang w:eastAsia="en-US"/>
        </w:rPr>
        <w:tab/>
      </w:r>
      <w:r w:rsidRPr="00005859">
        <w:rPr>
          <w:bCs/>
          <w:lang w:val="en-GB"/>
        </w:rPr>
        <w:t>Simplified or minimal depiction areas</w:t>
      </w:r>
      <w:r>
        <w:tab/>
      </w:r>
      <w:r>
        <w:fldChar w:fldCharType="begin"/>
      </w:r>
      <w:r>
        <w:instrText xml:space="preserve"> PAGEREF _Toc68293150 \h </w:instrText>
      </w:r>
      <w:r>
        <w:fldChar w:fldCharType="separate"/>
      </w:r>
      <w:r w:rsidR="00FA6EE2">
        <w:t>15</w:t>
      </w:r>
      <w:r>
        <w:fldChar w:fldCharType="end"/>
      </w:r>
    </w:p>
    <w:p w14:paraId="320F9589" w14:textId="07492315" w:rsidR="009348B0" w:rsidRDefault="009348B0">
      <w:pPr>
        <w:pStyle w:val="TOC1"/>
        <w:rPr>
          <w:rFonts w:asciiTheme="minorHAnsi" w:eastAsiaTheme="minorEastAsia" w:hAnsiTheme="minorHAnsi" w:cstheme="minorBidi"/>
          <w:sz w:val="22"/>
          <w:szCs w:val="22"/>
          <w:lang w:eastAsia="en-US"/>
        </w:rPr>
      </w:pPr>
      <w:r w:rsidRPr="00005859">
        <w:rPr>
          <w:lang w:val="en-GB"/>
        </w:rPr>
        <w:lastRenderedPageBreak/>
        <w:t>3</w:t>
      </w:r>
      <w:r>
        <w:rPr>
          <w:rFonts w:asciiTheme="minorHAnsi" w:eastAsiaTheme="minorEastAsia" w:hAnsiTheme="minorHAnsi" w:cstheme="minorBidi"/>
          <w:sz w:val="22"/>
          <w:szCs w:val="22"/>
          <w:lang w:eastAsia="en-US"/>
        </w:rPr>
        <w:tab/>
      </w:r>
      <w:r w:rsidRPr="00005859">
        <w:rPr>
          <w:lang w:val="en-GB"/>
        </w:rPr>
        <w:t>Time Varying Objects</w:t>
      </w:r>
      <w:r>
        <w:tab/>
      </w:r>
      <w:r>
        <w:fldChar w:fldCharType="begin"/>
      </w:r>
      <w:r>
        <w:instrText xml:space="preserve"> PAGEREF _Toc68293151 \h </w:instrText>
      </w:r>
      <w:r>
        <w:fldChar w:fldCharType="separate"/>
      </w:r>
      <w:r w:rsidR="00FA6EE2">
        <w:t>16</w:t>
      </w:r>
      <w:r>
        <w:fldChar w:fldCharType="end"/>
      </w:r>
    </w:p>
    <w:p w14:paraId="1AE87E1E" w14:textId="204BD676" w:rsidR="009348B0" w:rsidRDefault="009348B0">
      <w:pPr>
        <w:pStyle w:val="TOC2"/>
        <w:rPr>
          <w:rFonts w:asciiTheme="minorHAnsi" w:eastAsiaTheme="minorEastAsia" w:hAnsiTheme="minorHAnsi" w:cstheme="minorBidi"/>
          <w:sz w:val="22"/>
          <w:szCs w:val="22"/>
          <w:lang w:eastAsia="en-US"/>
        </w:rPr>
      </w:pPr>
      <w:r w:rsidRPr="00005859">
        <w:rPr>
          <w:lang w:val="en-GB"/>
        </w:rPr>
        <w:t>3.1</w:t>
      </w:r>
      <w:r>
        <w:rPr>
          <w:rFonts w:asciiTheme="minorHAnsi" w:eastAsiaTheme="minorEastAsia" w:hAnsiTheme="minorHAnsi" w:cstheme="minorBidi"/>
          <w:sz w:val="22"/>
          <w:szCs w:val="22"/>
          <w:lang w:eastAsia="en-US"/>
        </w:rPr>
        <w:tab/>
      </w:r>
      <w:r w:rsidRPr="00005859">
        <w:rPr>
          <w:lang w:val="en-GB"/>
        </w:rPr>
        <w:t>Magnetic data</w:t>
      </w:r>
      <w:r>
        <w:tab/>
      </w:r>
      <w:r>
        <w:fldChar w:fldCharType="begin"/>
      </w:r>
      <w:r>
        <w:instrText xml:space="preserve"> PAGEREF _Toc68293152 \h </w:instrText>
      </w:r>
      <w:r>
        <w:fldChar w:fldCharType="separate"/>
      </w:r>
      <w:r w:rsidR="00FA6EE2">
        <w:t>16</w:t>
      </w:r>
      <w:r>
        <w:fldChar w:fldCharType="end"/>
      </w:r>
    </w:p>
    <w:p w14:paraId="643AF41A" w14:textId="7F34E837" w:rsidR="009348B0" w:rsidRDefault="009348B0">
      <w:pPr>
        <w:pStyle w:val="TOC3"/>
        <w:rPr>
          <w:rFonts w:asciiTheme="minorHAnsi" w:eastAsiaTheme="minorEastAsia" w:hAnsiTheme="minorHAnsi" w:cstheme="minorBidi"/>
          <w:sz w:val="22"/>
          <w:szCs w:val="22"/>
          <w:lang w:eastAsia="en-US"/>
        </w:rPr>
      </w:pPr>
      <w:r w:rsidRPr="00005859">
        <w:rPr>
          <w:lang w:val="en-GB"/>
        </w:rPr>
        <w:t>3.1.1</w:t>
      </w:r>
      <w:r>
        <w:rPr>
          <w:rFonts w:asciiTheme="minorHAnsi" w:eastAsiaTheme="minorEastAsia" w:hAnsiTheme="minorHAnsi" w:cstheme="minorBidi"/>
          <w:sz w:val="22"/>
          <w:szCs w:val="22"/>
          <w:lang w:eastAsia="en-US"/>
        </w:rPr>
        <w:tab/>
      </w:r>
      <w:r w:rsidRPr="00005859">
        <w:rPr>
          <w:lang w:val="en-GB"/>
        </w:rPr>
        <w:t>Magnetic variation</w:t>
      </w:r>
      <w:r>
        <w:tab/>
      </w:r>
      <w:r>
        <w:fldChar w:fldCharType="begin"/>
      </w:r>
      <w:r>
        <w:instrText xml:space="preserve"> PAGEREF _Toc68293153 \h </w:instrText>
      </w:r>
      <w:r>
        <w:fldChar w:fldCharType="separate"/>
      </w:r>
      <w:r w:rsidR="00FA6EE2">
        <w:t>16</w:t>
      </w:r>
      <w:r>
        <w:fldChar w:fldCharType="end"/>
      </w:r>
    </w:p>
    <w:p w14:paraId="44B373EB" w14:textId="2280B76D" w:rsidR="009348B0" w:rsidRDefault="009348B0">
      <w:pPr>
        <w:pStyle w:val="TOC3"/>
        <w:rPr>
          <w:rFonts w:asciiTheme="minorHAnsi" w:eastAsiaTheme="minorEastAsia" w:hAnsiTheme="minorHAnsi" w:cstheme="minorBidi"/>
          <w:sz w:val="22"/>
          <w:szCs w:val="22"/>
          <w:lang w:eastAsia="en-US"/>
        </w:rPr>
      </w:pPr>
      <w:r w:rsidRPr="00005859">
        <w:rPr>
          <w:lang w:val="en-GB"/>
        </w:rPr>
        <w:t>3.1.2</w:t>
      </w:r>
      <w:r>
        <w:rPr>
          <w:rFonts w:asciiTheme="minorHAnsi" w:eastAsiaTheme="minorEastAsia" w:hAnsiTheme="minorHAnsi" w:cstheme="minorBidi"/>
          <w:sz w:val="22"/>
          <w:szCs w:val="22"/>
          <w:lang w:eastAsia="en-US"/>
        </w:rPr>
        <w:tab/>
      </w:r>
      <w:r w:rsidRPr="00005859">
        <w:rPr>
          <w:lang w:val="en-GB"/>
        </w:rPr>
        <w:t>Abnormal magnetic variation</w:t>
      </w:r>
      <w:r>
        <w:tab/>
      </w:r>
      <w:r>
        <w:fldChar w:fldCharType="begin"/>
      </w:r>
      <w:r>
        <w:instrText xml:space="preserve"> PAGEREF _Toc68293154 \h </w:instrText>
      </w:r>
      <w:r>
        <w:fldChar w:fldCharType="separate"/>
      </w:r>
      <w:r w:rsidR="00FA6EE2">
        <w:t>16</w:t>
      </w:r>
      <w:r>
        <w:fldChar w:fldCharType="end"/>
      </w:r>
    </w:p>
    <w:p w14:paraId="3372DC7B" w14:textId="6B6FFAD2" w:rsidR="009348B0" w:rsidRDefault="009348B0">
      <w:pPr>
        <w:pStyle w:val="TOC2"/>
        <w:rPr>
          <w:rFonts w:asciiTheme="minorHAnsi" w:eastAsiaTheme="minorEastAsia" w:hAnsiTheme="minorHAnsi" w:cstheme="minorBidi"/>
          <w:sz w:val="22"/>
          <w:szCs w:val="22"/>
          <w:lang w:eastAsia="en-US"/>
        </w:rPr>
      </w:pPr>
      <w:r w:rsidRPr="00005859">
        <w:rPr>
          <w:lang w:val="en-GB"/>
        </w:rPr>
        <w:t>3.2</w:t>
      </w:r>
      <w:r>
        <w:rPr>
          <w:rFonts w:asciiTheme="minorHAnsi" w:eastAsiaTheme="minorEastAsia" w:hAnsiTheme="minorHAnsi" w:cstheme="minorBidi"/>
          <w:sz w:val="22"/>
          <w:szCs w:val="22"/>
          <w:lang w:eastAsia="en-US"/>
        </w:rPr>
        <w:tab/>
      </w:r>
      <w:r w:rsidRPr="00005859">
        <w:rPr>
          <w:lang w:val="en-GB"/>
        </w:rPr>
        <w:t>Tidal data</w:t>
      </w:r>
      <w:r>
        <w:tab/>
      </w:r>
      <w:r>
        <w:fldChar w:fldCharType="begin"/>
      </w:r>
      <w:r>
        <w:instrText xml:space="preserve"> PAGEREF _Toc68293155 \h </w:instrText>
      </w:r>
      <w:r>
        <w:fldChar w:fldCharType="separate"/>
      </w:r>
      <w:r w:rsidR="00FA6EE2">
        <w:t>16</w:t>
      </w:r>
      <w:r>
        <w:fldChar w:fldCharType="end"/>
      </w:r>
    </w:p>
    <w:p w14:paraId="588139EB" w14:textId="1FD9BE01" w:rsidR="009348B0" w:rsidRDefault="009348B0">
      <w:pPr>
        <w:pStyle w:val="TOC2"/>
        <w:rPr>
          <w:rFonts w:asciiTheme="minorHAnsi" w:eastAsiaTheme="minorEastAsia" w:hAnsiTheme="minorHAnsi" w:cstheme="minorBidi"/>
          <w:sz w:val="22"/>
          <w:szCs w:val="22"/>
          <w:lang w:eastAsia="en-US"/>
        </w:rPr>
      </w:pPr>
      <w:r w:rsidRPr="00005859">
        <w:rPr>
          <w:bCs/>
          <w:lang w:val="en-GB"/>
        </w:rPr>
        <w:t>3.3</w:t>
      </w:r>
      <w:r>
        <w:rPr>
          <w:rFonts w:asciiTheme="minorHAnsi" w:eastAsiaTheme="minorEastAsia" w:hAnsiTheme="minorHAnsi" w:cstheme="minorBidi"/>
          <w:sz w:val="22"/>
          <w:szCs w:val="22"/>
          <w:lang w:eastAsia="en-US"/>
        </w:rPr>
        <w:tab/>
      </w:r>
      <w:r w:rsidRPr="00005859">
        <w:rPr>
          <w:bCs/>
          <w:lang w:val="en-GB"/>
        </w:rPr>
        <w:t>Tidal stream data</w:t>
      </w:r>
      <w:r>
        <w:tab/>
      </w:r>
      <w:r>
        <w:fldChar w:fldCharType="begin"/>
      </w:r>
      <w:r>
        <w:instrText xml:space="preserve"> PAGEREF _Toc68293156 \h </w:instrText>
      </w:r>
      <w:r>
        <w:fldChar w:fldCharType="separate"/>
      </w:r>
      <w:r w:rsidR="00FA6EE2">
        <w:t>16</w:t>
      </w:r>
      <w:r>
        <w:fldChar w:fldCharType="end"/>
      </w:r>
    </w:p>
    <w:p w14:paraId="7097C10A" w14:textId="5E3596A9" w:rsidR="009348B0" w:rsidRDefault="009348B0">
      <w:pPr>
        <w:pStyle w:val="TOC3"/>
        <w:rPr>
          <w:rFonts w:asciiTheme="minorHAnsi" w:eastAsiaTheme="minorEastAsia" w:hAnsiTheme="minorHAnsi" w:cstheme="minorBidi"/>
          <w:sz w:val="22"/>
          <w:szCs w:val="22"/>
          <w:lang w:eastAsia="en-US"/>
        </w:rPr>
      </w:pPr>
      <w:r w:rsidRPr="00005859">
        <w:rPr>
          <w:lang w:val="en-GB"/>
        </w:rPr>
        <w:t>3.3.1</w:t>
      </w:r>
      <w:r>
        <w:rPr>
          <w:rFonts w:asciiTheme="minorHAnsi" w:eastAsiaTheme="minorEastAsia" w:hAnsiTheme="minorHAnsi" w:cstheme="minorBidi"/>
          <w:sz w:val="22"/>
          <w:szCs w:val="22"/>
          <w:lang w:eastAsia="en-US"/>
        </w:rPr>
        <w:tab/>
      </w:r>
      <w:r w:rsidRPr="00005859">
        <w:rPr>
          <w:lang w:val="en-GB"/>
        </w:rPr>
        <w:t>Tidal stream (flood/ebb)</w:t>
      </w:r>
      <w:r>
        <w:tab/>
      </w:r>
      <w:r>
        <w:fldChar w:fldCharType="begin"/>
      </w:r>
      <w:r>
        <w:instrText xml:space="preserve"> PAGEREF _Toc68293157 \h </w:instrText>
      </w:r>
      <w:r>
        <w:fldChar w:fldCharType="separate"/>
      </w:r>
      <w:r w:rsidR="00FA6EE2">
        <w:t>16</w:t>
      </w:r>
      <w:r>
        <w:fldChar w:fldCharType="end"/>
      </w:r>
    </w:p>
    <w:p w14:paraId="08D58037" w14:textId="18050559" w:rsidR="009348B0" w:rsidRDefault="009348B0">
      <w:pPr>
        <w:pStyle w:val="TOC3"/>
        <w:rPr>
          <w:rFonts w:asciiTheme="minorHAnsi" w:eastAsiaTheme="minorEastAsia" w:hAnsiTheme="minorHAnsi" w:cstheme="minorBidi"/>
          <w:sz w:val="22"/>
          <w:szCs w:val="22"/>
          <w:lang w:eastAsia="en-US"/>
        </w:rPr>
      </w:pPr>
      <w:r w:rsidRPr="00005859">
        <w:rPr>
          <w:lang w:val="en-GB"/>
        </w:rPr>
        <w:t>3.3.2</w:t>
      </w:r>
      <w:r>
        <w:rPr>
          <w:rFonts w:asciiTheme="minorHAnsi" w:eastAsiaTheme="minorEastAsia" w:hAnsiTheme="minorHAnsi" w:cstheme="minorBidi"/>
          <w:sz w:val="22"/>
          <w:szCs w:val="22"/>
          <w:lang w:eastAsia="en-US"/>
        </w:rPr>
        <w:tab/>
      </w:r>
      <w:r w:rsidRPr="00005859">
        <w:rPr>
          <w:lang w:val="en-GB"/>
        </w:rPr>
        <w:t>Tidal stream time series</w:t>
      </w:r>
      <w:r>
        <w:tab/>
      </w:r>
      <w:r>
        <w:fldChar w:fldCharType="begin"/>
      </w:r>
      <w:r>
        <w:instrText xml:space="preserve"> PAGEREF _Toc68293158 \h </w:instrText>
      </w:r>
      <w:r>
        <w:fldChar w:fldCharType="separate"/>
      </w:r>
      <w:r w:rsidR="00FA6EE2">
        <w:t>17</w:t>
      </w:r>
      <w:r>
        <w:fldChar w:fldCharType="end"/>
      </w:r>
    </w:p>
    <w:p w14:paraId="01A480E5" w14:textId="1B9C1441" w:rsidR="009348B0" w:rsidRDefault="009348B0">
      <w:pPr>
        <w:pStyle w:val="TOC3"/>
        <w:rPr>
          <w:rFonts w:asciiTheme="minorHAnsi" w:eastAsiaTheme="minorEastAsia" w:hAnsiTheme="minorHAnsi" w:cstheme="minorBidi"/>
          <w:sz w:val="22"/>
          <w:szCs w:val="22"/>
          <w:lang w:eastAsia="en-US"/>
        </w:rPr>
      </w:pPr>
      <w:r w:rsidRPr="00005859">
        <w:rPr>
          <w:lang w:val="en-GB"/>
        </w:rPr>
        <w:t>3.3.3</w:t>
      </w:r>
      <w:r>
        <w:rPr>
          <w:rFonts w:asciiTheme="minorHAnsi" w:eastAsiaTheme="minorEastAsia" w:hAnsiTheme="minorHAnsi" w:cstheme="minorBidi"/>
          <w:sz w:val="22"/>
          <w:szCs w:val="22"/>
          <w:lang w:eastAsia="en-US"/>
        </w:rPr>
        <w:tab/>
      </w:r>
      <w:r w:rsidRPr="00005859">
        <w:rPr>
          <w:lang w:val="en-GB"/>
        </w:rPr>
        <w:t>Prediction by harmonic methods</w:t>
      </w:r>
      <w:r>
        <w:tab/>
      </w:r>
      <w:r>
        <w:fldChar w:fldCharType="begin"/>
      </w:r>
      <w:r>
        <w:instrText xml:space="preserve"> PAGEREF _Toc68293159 \h </w:instrText>
      </w:r>
      <w:r>
        <w:fldChar w:fldCharType="separate"/>
      </w:r>
      <w:r w:rsidR="00FA6EE2">
        <w:t>17</w:t>
      </w:r>
      <w:r>
        <w:fldChar w:fldCharType="end"/>
      </w:r>
    </w:p>
    <w:p w14:paraId="1EF18C89" w14:textId="1DD6A7CD" w:rsidR="009348B0" w:rsidRDefault="009348B0">
      <w:pPr>
        <w:pStyle w:val="TOC3"/>
        <w:rPr>
          <w:rFonts w:asciiTheme="minorHAnsi" w:eastAsiaTheme="minorEastAsia" w:hAnsiTheme="minorHAnsi" w:cstheme="minorBidi"/>
          <w:sz w:val="22"/>
          <w:szCs w:val="22"/>
          <w:lang w:eastAsia="en-US"/>
        </w:rPr>
      </w:pPr>
      <w:r w:rsidRPr="00005859">
        <w:rPr>
          <w:lang w:val="en-GB"/>
        </w:rPr>
        <w:t>3.3.4</w:t>
      </w:r>
      <w:r>
        <w:rPr>
          <w:rFonts w:asciiTheme="minorHAnsi" w:eastAsiaTheme="minorEastAsia" w:hAnsiTheme="minorHAnsi" w:cstheme="minorBidi"/>
          <w:sz w:val="22"/>
          <w:szCs w:val="22"/>
          <w:lang w:eastAsia="en-US"/>
        </w:rPr>
        <w:tab/>
      </w:r>
      <w:r w:rsidRPr="00005859">
        <w:rPr>
          <w:lang w:val="en-GB"/>
        </w:rPr>
        <w:t>Prediction by non-harmonic methods</w:t>
      </w:r>
      <w:r>
        <w:tab/>
      </w:r>
      <w:r>
        <w:fldChar w:fldCharType="begin"/>
      </w:r>
      <w:r>
        <w:instrText xml:space="preserve"> PAGEREF _Toc68293160 \h </w:instrText>
      </w:r>
      <w:r>
        <w:fldChar w:fldCharType="separate"/>
      </w:r>
      <w:r w:rsidR="00FA6EE2">
        <w:t>17</w:t>
      </w:r>
      <w:r>
        <w:fldChar w:fldCharType="end"/>
      </w:r>
    </w:p>
    <w:p w14:paraId="33A93837" w14:textId="6FC38ADF" w:rsidR="009348B0" w:rsidRDefault="009348B0">
      <w:pPr>
        <w:pStyle w:val="TOC3"/>
        <w:rPr>
          <w:rFonts w:asciiTheme="minorHAnsi" w:eastAsiaTheme="minorEastAsia" w:hAnsiTheme="minorHAnsi" w:cstheme="minorBidi"/>
          <w:sz w:val="22"/>
          <w:szCs w:val="22"/>
          <w:lang w:eastAsia="en-US"/>
        </w:rPr>
      </w:pPr>
      <w:r w:rsidRPr="00005859">
        <w:rPr>
          <w:lang w:val="en-GB"/>
        </w:rPr>
        <w:t>3.3.5</w:t>
      </w:r>
      <w:r>
        <w:rPr>
          <w:rFonts w:asciiTheme="minorHAnsi" w:eastAsiaTheme="minorEastAsia" w:hAnsiTheme="minorHAnsi" w:cstheme="minorBidi"/>
          <w:sz w:val="22"/>
          <w:szCs w:val="22"/>
          <w:lang w:eastAsia="en-US"/>
        </w:rPr>
        <w:tab/>
      </w:r>
      <w:r w:rsidRPr="00005859">
        <w:rPr>
          <w:lang w:val="en-GB"/>
        </w:rPr>
        <w:t>Tidal stream panels</w:t>
      </w:r>
      <w:r>
        <w:tab/>
      </w:r>
      <w:r>
        <w:fldChar w:fldCharType="begin"/>
      </w:r>
      <w:r>
        <w:instrText xml:space="preserve"> PAGEREF _Toc68293161 \h </w:instrText>
      </w:r>
      <w:r>
        <w:fldChar w:fldCharType="separate"/>
      </w:r>
      <w:r w:rsidR="00FA6EE2">
        <w:t>17</w:t>
      </w:r>
      <w:r>
        <w:fldChar w:fldCharType="end"/>
      </w:r>
    </w:p>
    <w:p w14:paraId="7DDE7027" w14:textId="7196903A" w:rsidR="009348B0" w:rsidRDefault="009348B0">
      <w:pPr>
        <w:pStyle w:val="TOC2"/>
        <w:rPr>
          <w:rFonts w:asciiTheme="minorHAnsi" w:eastAsiaTheme="minorEastAsia" w:hAnsiTheme="minorHAnsi" w:cstheme="minorBidi"/>
          <w:sz w:val="22"/>
          <w:szCs w:val="22"/>
          <w:lang w:eastAsia="en-US"/>
        </w:rPr>
      </w:pPr>
      <w:r w:rsidRPr="00005859">
        <w:rPr>
          <w:lang w:val="en-GB"/>
        </w:rPr>
        <w:t>3.4</w:t>
      </w:r>
      <w:r>
        <w:rPr>
          <w:rFonts w:asciiTheme="minorHAnsi" w:eastAsiaTheme="minorEastAsia" w:hAnsiTheme="minorHAnsi" w:cstheme="minorBidi"/>
          <w:sz w:val="22"/>
          <w:szCs w:val="22"/>
          <w:lang w:eastAsia="en-US"/>
        </w:rPr>
        <w:tab/>
      </w:r>
      <w:r w:rsidRPr="00005859">
        <w:rPr>
          <w:lang w:val="en-GB"/>
        </w:rPr>
        <w:t>Current data</w:t>
      </w:r>
      <w:r>
        <w:tab/>
      </w:r>
      <w:r>
        <w:fldChar w:fldCharType="begin"/>
      </w:r>
      <w:r>
        <w:instrText xml:space="preserve"> PAGEREF _Toc68293162 \h </w:instrText>
      </w:r>
      <w:r>
        <w:fldChar w:fldCharType="separate"/>
      </w:r>
      <w:r w:rsidR="00FA6EE2">
        <w:t>17</w:t>
      </w:r>
      <w:r>
        <w:fldChar w:fldCharType="end"/>
      </w:r>
    </w:p>
    <w:p w14:paraId="59818C61" w14:textId="6E5333CD" w:rsidR="009348B0" w:rsidRDefault="009348B0">
      <w:pPr>
        <w:pStyle w:val="TOC1"/>
        <w:rPr>
          <w:rFonts w:asciiTheme="minorHAnsi" w:eastAsiaTheme="minorEastAsia" w:hAnsiTheme="minorHAnsi" w:cstheme="minorBidi"/>
          <w:sz w:val="22"/>
          <w:szCs w:val="22"/>
          <w:lang w:eastAsia="en-US"/>
        </w:rPr>
      </w:pPr>
      <w:r w:rsidRPr="00005859">
        <w:rPr>
          <w:bCs/>
          <w:lang w:val="en-GB"/>
        </w:rPr>
        <w:t>4</w:t>
      </w:r>
      <w:r>
        <w:rPr>
          <w:rFonts w:asciiTheme="minorHAnsi" w:eastAsiaTheme="minorEastAsia" w:hAnsiTheme="minorHAnsi" w:cstheme="minorBidi"/>
          <w:sz w:val="22"/>
          <w:szCs w:val="22"/>
          <w:lang w:eastAsia="en-US"/>
        </w:rPr>
        <w:tab/>
      </w:r>
      <w:r w:rsidRPr="00005859">
        <w:rPr>
          <w:bCs/>
          <w:lang w:val="en-GB"/>
        </w:rPr>
        <w:t>Topography</w:t>
      </w:r>
      <w:r>
        <w:tab/>
      </w:r>
      <w:r>
        <w:fldChar w:fldCharType="begin"/>
      </w:r>
      <w:r>
        <w:instrText xml:space="preserve"> PAGEREF _Toc68293163 \h </w:instrText>
      </w:r>
      <w:r>
        <w:fldChar w:fldCharType="separate"/>
      </w:r>
      <w:r w:rsidR="00FA6EE2">
        <w:t>18</w:t>
      </w:r>
      <w:r>
        <w:fldChar w:fldCharType="end"/>
      </w:r>
    </w:p>
    <w:p w14:paraId="59F33F60" w14:textId="1021C3DF" w:rsidR="009348B0" w:rsidRDefault="009348B0">
      <w:pPr>
        <w:pStyle w:val="TOC2"/>
        <w:rPr>
          <w:rFonts w:asciiTheme="minorHAnsi" w:eastAsiaTheme="minorEastAsia" w:hAnsiTheme="minorHAnsi" w:cstheme="minorBidi"/>
          <w:sz w:val="22"/>
          <w:szCs w:val="22"/>
          <w:lang w:eastAsia="en-US"/>
        </w:rPr>
      </w:pPr>
      <w:r w:rsidRPr="00005859">
        <w:rPr>
          <w:lang w:val="en-GB"/>
        </w:rPr>
        <w:t>4.1</w:t>
      </w:r>
      <w:r>
        <w:rPr>
          <w:rFonts w:asciiTheme="minorHAnsi" w:eastAsiaTheme="minorEastAsia" w:hAnsiTheme="minorHAnsi" w:cstheme="minorBidi"/>
          <w:sz w:val="22"/>
          <w:szCs w:val="22"/>
          <w:lang w:eastAsia="en-US"/>
        </w:rPr>
        <w:tab/>
      </w:r>
      <w:r w:rsidRPr="00005859">
        <w:rPr>
          <w:lang w:val="en-GB"/>
        </w:rPr>
        <w:t>Land area</w:t>
      </w:r>
      <w:r>
        <w:tab/>
      </w:r>
      <w:r>
        <w:fldChar w:fldCharType="begin"/>
      </w:r>
      <w:r>
        <w:instrText xml:space="preserve"> PAGEREF _Toc68293164 \h </w:instrText>
      </w:r>
      <w:r>
        <w:fldChar w:fldCharType="separate"/>
      </w:r>
      <w:r w:rsidR="00FA6EE2">
        <w:t>18</w:t>
      </w:r>
      <w:r>
        <w:fldChar w:fldCharType="end"/>
      </w:r>
    </w:p>
    <w:p w14:paraId="63D3336B" w14:textId="68D32250" w:rsidR="009348B0" w:rsidRDefault="009348B0">
      <w:pPr>
        <w:pStyle w:val="TOC2"/>
        <w:rPr>
          <w:rFonts w:asciiTheme="minorHAnsi" w:eastAsiaTheme="minorEastAsia" w:hAnsiTheme="minorHAnsi" w:cstheme="minorBidi"/>
          <w:sz w:val="22"/>
          <w:szCs w:val="22"/>
          <w:lang w:eastAsia="en-US"/>
        </w:rPr>
      </w:pPr>
      <w:r w:rsidRPr="00005859">
        <w:rPr>
          <w:lang w:val="en-GB"/>
        </w:rPr>
        <w:t>4.2</w:t>
      </w:r>
      <w:r>
        <w:rPr>
          <w:rFonts w:asciiTheme="minorHAnsi" w:eastAsiaTheme="minorEastAsia" w:hAnsiTheme="minorHAnsi" w:cstheme="minorBidi"/>
          <w:sz w:val="22"/>
          <w:szCs w:val="22"/>
          <w:lang w:eastAsia="en-US"/>
        </w:rPr>
        <w:tab/>
      </w:r>
      <w:r w:rsidRPr="00005859">
        <w:rPr>
          <w:lang w:val="en-GB"/>
        </w:rPr>
        <w:t>Vertical measurements</w:t>
      </w:r>
      <w:r>
        <w:tab/>
      </w:r>
      <w:r>
        <w:fldChar w:fldCharType="begin"/>
      </w:r>
      <w:r>
        <w:instrText xml:space="preserve"> PAGEREF _Toc68293165 \h </w:instrText>
      </w:r>
      <w:r>
        <w:fldChar w:fldCharType="separate"/>
      </w:r>
      <w:r w:rsidR="00FA6EE2">
        <w:t>18</w:t>
      </w:r>
      <w:r>
        <w:fldChar w:fldCharType="end"/>
      </w:r>
    </w:p>
    <w:p w14:paraId="38687F24" w14:textId="3015115E" w:rsidR="009348B0" w:rsidRDefault="009348B0">
      <w:pPr>
        <w:pStyle w:val="TOC3"/>
        <w:rPr>
          <w:rFonts w:asciiTheme="minorHAnsi" w:eastAsiaTheme="minorEastAsia" w:hAnsiTheme="minorHAnsi" w:cstheme="minorBidi"/>
          <w:sz w:val="22"/>
          <w:szCs w:val="22"/>
          <w:lang w:eastAsia="en-US"/>
        </w:rPr>
      </w:pPr>
      <w:r w:rsidRPr="00005859">
        <w:rPr>
          <w:lang w:val="en-GB"/>
        </w:rPr>
        <w:t>4.2.1</w:t>
      </w:r>
      <w:r>
        <w:rPr>
          <w:rFonts w:asciiTheme="minorHAnsi" w:eastAsiaTheme="minorEastAsia" w:hAnsiTheme="minorHAnsi" w:cstheme="minorBidi"/>
          <w:sz w:val="22"/>
          <w:szCs w:val="22"/>
          <w:lang w:eastAsia="en-US"/>
        </w:rPr>
        <w:tab/>
      </w:r>
      <w:r w:rsidRPr="00005859">
        <w:rPr>
          <w:lang w:val="en-GB"/>
        </w:rPr>
        <w:t>Vertical datum</w:t>
      </w:r>
      <w:r>
        <w:tab/>
      </w:r>
      <w:r>
        <w:fldChar w:fldCharType="begin"/>
      </w:r>
      <w:r>
        <w:instrText xml:space="preserve"> PAGEREF _Toc68293166 \h </w:instrText>
      </w:r>
      <w:r>
        <w:fldChar w:fldCharType="separate"/>
      </w:r>
      <w:r w:rsidR="00FA6EE2">
        <w:t>18</w:t>
      </w:r>
      <w:r>
        <w:fldChar w:fldCharType="end"/>
      </w:r>
    </w:p>
    <w:p w14:paraId="1BE257CE" w14:textId="6BCA1E6A" w:rsidR="009348B0" w:rsidRDefault="009348B0">
      <w:pPr>
        <w:pStyle w:val="TOC3"/>
        <w:rPr>
          <w:rFonts w:asciiTheme="minorHAnsi" w:eastAsiaTheme="minorEastAsia" w:hAnsiTheme="minorHAnsi" w:cstheme="minorBidi"/>
          <w:sz w:val="22"/>
          <w:szCs w:val="22"/>
          <w:lang w:eastAsia="en-US"/>
        </w:rPr>
      </w:pPr>
      <w:r w:rsidRPr="00005859">
        <w:rPr>
          <w:lang w:val="en-GB"/>
        </w:rPr>
        <w:t>4.2.2</w:t>
      </w:r>
      <w:r>
        <w:rPr>
          <w:rFonts w:asciiTheme="minorHAnsi" w:eastAsiaTheme="minorEastAsia" w:hAnsiTheme="minorHAnsi" w:cstheme="minorBidi"/>
          <w:sz w:val="22"/>
          <w:szCs w:val="22"/>
          <w:lang w:eastAsia="en-US"/>
        </w:rPr>
        <w:tab/>
      </w:r>
      <w:r w:rsidRPr="00005859">
        <w:rPr>
          <w:lang w:val="en-GB"/>
        </w:rPr>
        <w:t>Heights and elevations</w:t>
      </w:r>
      <w:r>
        <w:tab/>
      </w:r>
      <w:r>
        <w:fldChar w:fldCharType="begin"/>
      </w:r>
      <w:r>
        <w:instrText xml:space="preserve"> PAGEREF _Toc68293167 \h </w:instrText>
      </w:r>
      <w:r>
        <w:fldChar w:fldCharType="separate"/>
      </w:r>
      <w:r w:rsidR="00FA6EE2">
        <w:t>18</w:t>
      </w:r>
      <w:r>
        <w:fldChar w:fldCharType="end"/>
      </w:r>
    </w:p>
    <w:p w14:paraId="554F3780" w14:textId="775D9EA4" w:rsidR="009348B0" w:rsidRDefault="009348B0">
      <w:pPr>
        <w:pStyle w:val="TOC2"/>
        <w:rPr>
          <w:rFonts w:asciiTheme="minorHAnsi" w:eastAsiaTheme="minorEastAsia" w:hAnsiTheme="minorHAnsi" w:cstheme="minorBidi"/>
          <w:sz w:val="22"/>
          <w:szCs w:val="22"/>
          <w:lang w:eastAsia="en-US"/>
        </w:rPr>
      </w:pPr>
      <w:r w:rsidRPr="00005859">
        <w:rPr>
          <w:lang w:val="en-GB"/>
        </w:rPr>
        <w:t>4.3</w:t>
      </w:r>
      <w:r>
        <w:rPr>
          <w:rFonts w:asciiTheme="minorHAnsi" w:eastAsiaTheme="minorEastAsia" w:hAnsiTheme="minorHAnsi" w:cstheme="minorBidi"/>
          <w:sz w:val="22"/>
          <w:szCs w:val="22"/>
          <w:lang w:eastAsia="en-US"/>
        </w:rPr>
        <w:tab/>
      </w:r>
      <w:r w:rsidRPr="00005859">
        <w:rPr>
          <w:lang w:val="en-GB"/>
        </w:rPr>
        <w:t>Control points</w:t>
      </w:r>
      <w:r>
        <w:tab/>
      </w:r>
      <w:r>
        <w:fldChar w:fldCharType="begin"/>
      </w:r>
      <w:r>
        <w:instrText xml:space="preserve"> PAGEREF _Toc68293168 \h </w:instrText>
      </w:r>
      <w:r>
        <w:fldChar w:fldCharType="separate"/>
      </w:r>
      <w:r w:rsidR="00FA6EE2">
        <w:t>18</w:t>
      </w:r>
      <w:r>
        <w:fldChar w:fldCharType="end"/>
      </w:r>
    </w:p>
    <w:p w14:paraId="5B111625" w14:textId="424630CA" w:rsidR="009348B0" w:rsidRDefault="009348B0">
      <w:pPr>
        <w:pStyle w:val="TOC2"/>
        <w:rPr>
          <w:rFonts w:asciiTheme="minorHAnsi" w:eastAsiaTheme="minorEastAsia" w:hAnsiTheme="minorHAnsi" w:cstheme="minorBidi"/>
          <w:sz w:val="22"/>
          <w:szCs w:val="22"/>
          <w:lang w:eastAsia="en-US"/>
        </w:rPr>
      </w:pPr>
      <w:r w:rsidRPr="00005859">
        <w:rPr>
          <w:lang w:val="en-GB"/>
        </w:rPr>
        <w:t>4.4</w:t>
      </w:r>
      <w:r>
        <w:rPr>
          <w:rFonts w:asciiTheme="minorHAnsi" w:eastAsiaTheme="minorEastAsia" w:hAnsiTheme="minorHAnsi" w:cstheme="minorBidi"/>
          <w:sz w:val="22"/>
          <w:szCs w:val="22"/>
          <w:lang w:eastAsia="en-US"/>
        </w:rPr>
        <w:tab/>
      </w:r>
      <w:r w:rsidRPr="00005859">
        <w:rPr>
          <w:lang w:val="en-GB"/>
        </w:rPr>
        <w:t>Distance marks</w:t>
      </w:r>
      <w:r>
        <w:tab/>
      </w:r>
      <w:r>
        <w:fldChar w:fldCharType="begin"/>
      </w:r>
      <w:r>
        <w:instrText xml:space="preserve"> PAGEREF _Toc68293169 \h </w:instrText>
      </w:r>
      <w:r>
        <w:fldChar w:fldCharType="separate"/>
      </w:r>
      <w:r w:rsidR="00FA6EE2">
        <w:t>18</w:t>
      </w:r>
      <w:r>
        <w:fldChar w:fldCharType="end"/>
      </w:r>
    </w:p>
    <w:p w14:paraId="398B71D1" w14:textId="07F71123" w:rsidR="009348B0" w:rsidRDefault="009348B0">
      <w:pPr>
        <w:pStyle w:val="TOC2"/>
        <w:rPr>
          <w:rFonts w:asciiTheme="minorHAnsi" w:eastAsiaTheme="minorEastAsia" w:hAnsiTheme="minorHAnsi" w:cstheme="minorBidi"/>
          <w:sz w:val="22"/>
          <w:szCs w:val="22"/>
          <w:lang w:eastAsia="en-US"/>
        </w:rPr>
      </w:pPr>
      <w:r w:rsidRPr="00005859">
        <w:rPr>
          <w:lang w:val="en-GB"/>
        </w:rPr>
        <w:t>4.5</w:t>
      </w:r>
      <w:r>
        <w:rPr>
          <w:rFonts w:asciiTheme="minorHAnsi" w:eastAsiaTheme="minorEastAsia" w:hAnsiTheme="minorHAnsi" w:cstheme="minorBidi"/>
          <w:sz w:val="22"/>
          <w:szCs w:val="22"/>
          <w:lang w:eastAsia="en-US"/>
        </w:rPr>
        <w:tab/>
      </w:r>
      <w:r w:rsidRPr="00005859">
        <w:rPr>
          <w:lang w:val="en-GB"/>
        </w:rPr>
        <w:t>Coastline</w:t>
      </w:r>
      <w:r>
        <w:tab/>
      </w:r>
      <w:r>
        <w:fldChar w:fldCharType="begin"/>
      </w:r>
      <w:r>
        <w:instrText xml:space="preserve"> PAGEREF _Toc68293170 \h </w:instrText>
      </w:r>
      <w:r>
        <w:fldChar w:fldCharType="separate"/>
      </w:r>
      <w:r w:rsidR="00FA6EE2">
        <w:t>19</w:t>
      </w:r>
      <w:r>
        <w:fldChar w:fldCharType="end"/>
      </w:r>
    </w:p>
    <w:p w14:paraId="359A39BD" w14:textId="7233CACA" w:rsidR="009348B0" w:rsidRDefault="009348B0">
      <w:pPr>
        <w:pStyle w:val="TOC3"/>
        <w:rPr>
          <w:rFonts w:asciiTheme="minorHAnsi" w:eastAsiaTheme="minorEastAsia" w:hAnsiTheme="minorHAnsi" w:cstheme="minorBidi"/>
          <w:sz w:val="22"/>
          <w:szCs w:val="22"/>
          <w:lang w:eastAsia="en-US"/>
        </w:rPr>
      </w:pPr>
      <w:r w:rsidRPr="00005859">
        <w:rPr>
          <w:lang w:val="en-GB"/>
        </w:rPr>
        <w:t>4.5.1</w:t>
      </w:r>
      <w:r>
        <w:rPr>
          <w:rFonts w:asciiTheme="minorHAnsi" w:eastAsiaTheme="minorEastAsia" w:hAnsiTheme="minorHAnsi" w:cstheme="minorBidi"/>
          <w:sz w:val="22"/>
          <w:szCs w:val="22"/>
          <w:lang w:eastAsia="en-US"/>
        </w:rPr>
        <w:tab/>
      </w:r>
      <w:r w:rsidRPr="00005859">
        <w:rPr>
          <w:lang w:val="en-GB"/>
        </w:rPr>
        <w:t>Natural coastline</w:t>
      </w:r>
      <w:r>
        <w:tab/>
      </w:r>
      <w:r>
        <w:fldChar w:fldCharType="begin"/>
      </w:r>
      <w:r>
        <w:instrText xml:space="preserve"> PAGEREF _Toc68293171 \h </w:instrText>
      </w:r>
      <w:r>
        <w:fldChar w:fldCharType="separate"/>
      </w:r>
      <w:r w:rsidR="00FA6EE2">
        <w:t>19</w:t>
      </w:r>
      <w:r>
        <w:fldChar w:fldCharType="end"/>
      </w:r>
    </w:p>
    <w:p w14:paraId="78A5E731" w14:textId="008C3259" w:rsidR="009348B0" w:rsidRDefault="009348B0">
      <w:pPr>
        <w:pStyle w:val="TOC3"/>
        <w:rPr>
          <w:rFonts w:asciiTheme="minorHAnsi" w:eastAsiaTheme="minorEastAsia" w:hAnsiTheme="minorHAnsi" w:cstheme="minorBidi"/>
          <w:sz w:val="22"/>
          <w:szCs w:val="22"/>
          <w:lang w:eastAsia="en-US"/>
        </w:rPr>
      </w:pPr>
      <w:r w:rsidRPr="00005859">
        <w:rPr>
          <w:lang w:val="en-GB"/>
        </w:rPr>
        <w:t>4.5.2</w:t>
      </w:r>
      <w:r>
        <w:rPr>
          <w:rFonts w:asciiTheme="minorHAnsi" w:eastAsiaTheme="minorEastAsia" w:hAnsiTheme="minorHAnsi" w:cstheme="minorBidi"/>
          <w:sz w:val="22"/>
          <w:szCs w:val="22"/>
          <w:lang w:eastAsia="en-US"/>
        </w:rPr>
        <w:tab/>
      </w:r>
      <w:r w:rsidRPr="00005859">
        <w:rPr>
          <w:lang w:val="en-GB"/>
        </w:rPr>
        <w:t>Artificial coastline</w:t>
      </w:r>
      <w:r>
        <w:tab/>
      </w:r>
      <w:r>
        <w:fldChar w:fldCharType="begin"/>
      </w:r>
      <w:r>
        <w:instrText xml:space="preserve"> PAGEREF _Toc68293172 \h </w:instrText>
      </w:r>
      <w:r>
        <w:fldChar w:fldCharType="separate"/>
      </w:r>
      <w:r w:rsidR="00FA6EE2">
        <w:t>19</w:t>
      </w:r>
      <w:r>
        <w:fldChar w:fldCharType="end"/>
      </w:r>
    </w:p>
    <w:p w14:paraId="0FA33359" w14:textId="0CD20AF0" w:rsidR="009348B0" w:rsidRDefault="009348B0">
      <w:pPr>
        <w:pStyle w:val="TOC2"/>
        <w:rPr>
          <w:rFonts w:asciiTheme="minorHAnsi" w:eastAsiaTheme="minorEastAsia" w:hAnsiTheme="minorHAnsi" w:cstheme="minorBidi"/>
          <w:sz w:val="22"/>
          <w:szCs w:val="22"/>
          <w:lang w:eastAsia="en-US"/>
        </w:rPr>
      </w:pPr>
      <w:r w:rsidRPr="00005859">
        <w:rPr>
          <w:lang w:val="en-GB"/>
        </w:rPr>
        <w:t>4.6</w:t>
      </w:r>
      <w:r>
        <w:rPr>
          <w:rFonts w:asciiTheme="minorHAnsi" w:eastAsiaTheme="minorEastAsia" w:hAnsiTheme="minorHAnsi" w:cstheme="minorBidi"/>
          <w:sz w:val="22"/>
          <w:szCs w:val="22"/>
          <w:lang w:eastAsia="en-US"/>
        </w:rPr>
        <w:tab/>
      </w:r>
      <w:r w:rsidRPr="00005859">
        <w:rPr>
          <w:lang w:val="en-GB"/>
        </w:rPr>
        <w:t>Harbour installations</w:t>
      </w:r>
      <w:r>
        <w:tab/>
      </w:r>
      <w:r>
        <w:fldChar w:fldCharType="begin"/>
      </w:r>
      <w:r>
        <w:instrText xml:space="preserve"> PAGEREF _Toc68293173 \h </w:instrText>
      </w:r>
      <w:r>
        <w:fldChar w:fldCharType="separate"/>
      </w:r>
      <w:r w:rsidR="00FA6EE2">
        <w:t>20</w:t>
      </w:r>
      <w:r>
        <w:fldChar w:fldCharType="end"/>
      </w:r>
    </w:p>
    <w:p w14:paraId="02F58A38" w14:textId="4E268E50" w:rsidR="009348B0" w:rsidRDefault="009348B0">
      <w:pPr>
        <w:pStyle w:val="TOC3"/>
        <w:rPr>
          <w:rFonts w:asciiTheme="minorHAnsi" w:eastAsiaTheme="minorEastAsia" w:hAnsiTheme="minorHAnsi" w:cstheme="minorBidi"/>
          <w:sz w:val="22"/>
          <w:szCs w:val="22"/>
          <w:lang w:eastAsia="en-US"/>
        </w:rPr>
      </w:pPr>
      <w:r w:rsidRPr="00005859">
        <w:rPr>
          <w:lang w:val="en-GB"/>
        </w:rPr>
        <w:t>4.6.1</w:t>
      </w:r>
      <w:r>
        <w:rPr>
          <w:rFonts w:asciiTheme="minorHAnsi" w:eastAsiaTheme="minorEastAsia" w:hAnsiTheme="minorHAnsi" w:cstheme="minorBidi"/>
          <w:sz w:val="22"/>
          <w:szCs w:val="22"/>
          <w:lang w:eastAsia="en-US"/>
        </w:rPr>
        <w:tab/>
      </w:r>
      <w:r w:rsidRPr="00005859">
        <w:rPr>
          <w:lang w:val="en-GB"/>
        </w:rPr>
        <w:t>Harbour facilities</w:t>
      </w:r>
      <w:r>
        <w:tab/>
      </w:r>
      <w:r>
        <w:fldChar w:fldCharType="begin"/>
      </w:r>
      <w:r>
        <w:instrText xml:space="preserve"> PAGEREF _Toc68293174 \h </w:instrText>
      </w:r>
      <w:r>
        <w:fldChar w:fldCharType="separate"/>
      </w:r>
      <w:r w:rsidR="00FA6EE2">
        <w:t>20</w:t>
      </w:r>
      <w:r>
        <w:fldChar w:fldCharType="end"/>
      </w:r>
    </w:p>
    <w:p w14:paraId="20C43241" w14:textId="679BF105" w:rsidR="009348B0" w:rsidRDefault="009348B0">
      <w:pPr>
        <w:pStyle w:val="TOC3"/>
        <w:rPr>
          <w:rFonts w:asciiTheme="minorHAnsi" w:eastAsiaTheme="minorEastAsia" w:hAnsiTheme="minorHAnsi" w:cstheme="minorBidi"/>
          <w:sz w:val="22"/>
          <w:szCs w:val="22"/>
          <w:lang w:eastAsia="en-US"/>
        </w:rPr>
      </w:pPr>
      <w:r w:rsidRPr="00005859">
        <w:rPr>
          <w:lang w:val="en-GB"/>
        </w:rPr>
        <w:t>4.6.2</w:t>
      </w:r>
      <w:r>
        <w:rPr>
          <w:rFonts w:asciiTheme="minorHAnsi" w:eastAsiaTheme="minorEastAsia" w:hAnsiTheme="minorHAnsi" w:cstheme="minorBidi"/>
          <w:sz w:val="22"/>
          <w:szCs w:val="22"/>
          <w:lang w:eastAsia="en-US"/>
        </w:rPr>
        <w:tab/>
      </w:r>
      <w:r w:rsidRPr="00005859">
        <w:rPr>
          <w:lang w:val="en-GB"/>
        </w:rPr>
        <w:t>Berths</w:t>
      </w:r>
      <w:r>
        <w:tab/>
      </w:r>
      <w:r>
        <w:fldChar w:fldCharType="begin"/>
      </w:r>
      <w:r>
        <w:instrText xml:space="preserve"> PAGEREF _Toc68293175 \h </w:instrText>
      </w:r>
      <w:r>
        <w:fldChar w:fldCharType="separate"/>
      </w:r>
      <w:r w:rsidR="00FA6EE2">
        <w:t>20</w:t>
      </w:r>
      <w:r>
        <w:fldChar w:fldCharType="end"/>
      </w:r>
    </w:p>
    <w:p w14:paraId="21C8AC07" w14:textId="4009AB99" w:rsidR="009348B0" w:rsidRDefault="009348B0">
      <w:pPr>
        <w:pStyle w:val="TOC3"/>
        <w:rPr>
          <w:rFonts w:asciiTheme="minorHAnsi" w:eastAsiaTheme="minorEastAsia" w:hAnsiTheme="minorHAnsi" w:cstheme="minorBidi"/>
          <w:sz w:val="22"/>
          <w:szCs w:val="22"/>
          <w:lang w:eastAsia="en-US"/>
        </w:rPr>
      </w:pPr>
      <w:r w:rsidRPr="00005859">
        <w:rPr>
          <w:lang w:val="en-GB"/>
        </w:rPr>
        <w:t>4.6.3</w:t>
      </w:r>
      <w:r>
        <w:rPr>
          <w:rFonts w:asciiTheme="minorHAnsi" w:eastAsiaTheme="minorEastAsia" w:hAnsiTheme="minorHAnsi" w:cstheme="minorBidi"/>
          <w:sz w:val="22"/>
          <w:szCs w:val="22"/>
          <w:lang w:eastAsia="en-US"/>
        </w:rPr>
        <w:tab/>
      </w:r>
      <w:r w:rsidRPr="00005859">
        <w:rPr>
          <w:lang w:val="en-GB"/>
        </w:rPr>
        <w:t>Harbour offices</w:t>
      </w:r>
      <w:r>
        <w:tab/>
      </w:r>
      <w:r>
        <w:fldChar w:fldCharType="begin"/>
      </w:r>
      <w:r>
        <w:instrText xml:space="preserve"> PAGEREF _Toc68293176 \h </w:instrText>
      </w:r>
      <w:r>
        <w:fldChar w:fldCharType="separate"/>
      </w:r>
      <w:r w:rsidR="00FA6EE2">
        <w:t>20</w:t>
      </w:r>
      <w:r>
        <w:fldChar w:fldCharType="end"/>
      </w:r>
    </w:p>
    <w:p w14:paraId="2A7C4CCE" w14:textId="438B70CA" w:rsidR="009348B0" w:rsidRDefault="009348B0">
      <w:pPr>
        <w:pStyle w:val="TOC3"/>
        <w:rPr>
          <w:rFonts w:asciiTheme="minorHAnsi" w:eastAsiaTheme="minorEastAsia" w:hAnsiTheme="minorHAnsi" w:cstheme="minorBidi"/>
          <w:sz w:val="22"/>
          <w:szCs w:val="22"/>
          <w:lang w:eastAsia="en-US"/>
        </w:rPr>
      </w:pPr>
      <w:r w:rsidRPr="00005859">
        <w:rPr>
          <w:lang w:val="en-GB"/>
        </w:rPr>
        <w:t>4.6.4</w:t>
      </w:r>
      <w:r>
        <w:rPr>
          <w:rFonts w:asciiTheme="minorHAnsi" w:eastAsiaTheme="minorEastAsia" w:hAnsiTheme="minorHAnsi" w:cstheme="minorBidi"/>
          <w:sz w:val="22"/>
          <w:szCs w:val="22"/>
          <w:lang w:eastAsia="en-US"/>
        </w:rPr>
        <w:tab/>
      </w:r>
      <w:r w:rsidRPr="00005859">
        <w:rPr>
          <w:lang w:val="en-GB"/>
        </w:rPr>
        <w:t>Checkpoints</w:t>
      </w:r>
      <w:r>
        <w:tab/>
      </w:r>
      <w:r>
        <w:fldChar w:fldCharType="begin"/>
      </w:r>
      <w:r>
        <w:instrText xml:space="preserve"> PAGEREF _Toc68293177 \h </w:instrText>
      </w:r>
      <w:r>
        <w:fldChar w:fldCharType="separate"/>
      </w:r>
      <w:r w:rsidR="00FA6EE2">
        <w:t>20</w:t>
      </w:r>
      <w:r>
        <w:fldChar w:fldCharType="end"/>
      </w:r>
    </w:p>
    <w:p w14:paraId="7D9B4084" w14:textId="6B480695" w:rsidR="009348B0" w:rsidRDefault="009348B0">
      <w:pPr>
        <w:pStyle w:val="TOC3"/>
        <w:rPr>
          <w:rFonts w:asciiTheme="minorHAnsi" w:eastAsiaTheme="minorEastAsia" w:hAnsiTheme="minorHAnsi" w:cstheme="minorBidi"/>
          <w:sz w:val="22"/>
          <w:szCs w:val="22"/>
          <w:lang w:eastAsia="en-US"/>
        </w:rPr>
      </w:pPr>
      <w:r w:rsidRPr="00005859">
        <w:rPr>
          <w:lang w:val="en-GB"/>
        </w:rPr>
        <w:t>4.6.5</w:t>
      </w:r>
      <w:r>
        <w:rPr>
          <w:rFonts w:asciiTheme="minorHAnsi" w:eastAsiaTheme="minorEastAsia" w:hAnsiTheme="minorHAnsi" w:cstheme="minorBidi"/>
          <w:sz w:val="22"/>
          <w:szCs w:val="22"/>
          <w:lang w:eastAsia="en-US"/>
        </w:rPr>
        <w:tab/>
      </w:r>
      <w:r w:rsidRPr="00005859">
        <w:rPr>
          <w:lang w:val="en-GB"/>
        </w:rPr>
        <w:t>Small craft facilities</w:t>
      </w:r>
      <w:r>
        <w:tab/>
      </w:r>
      <w:r>
        <w:fldChar w:fldCharType="begin"/>
      </w:r>
      <w:r>
        <w:instrText xml:space="preserve"> PAGEREF _Toc68293178 \h </w:instrText>
      </w:r>
      <w:r>
        <w:fldChar w:fldCharType="separate"/>
      </w:r>
      <w:r w:rsidR="00FA6EE2">
        <w:t>21</w:t>
      </w:r>
      <w:r>
        <w:fldChar w:fldCharType="end"/>
      </w:r>
    </w:p>
    <w:p w14:paraId="4807054F" w14:textId="15901D94" w:rsidR="009348B0" w:rsidRDefault="009348B0">
      <w:pPr>
        <w:pStyle w:val="TOC3"/>
        <w:rPr>
          <w:rFonts w:asciiTheme="minorHAnsi" w:eastAsiaTheme="minorEastAsia" w:hAnsiTheme="minorHAnsi" w:cstheme="minorBidi"/>
          <w:sz w:val="22"/>
          <w:szCs w:val="22"/>
          <w:lang w:eastAsia="en-US"/>
        </w:rPr>
      </w:pPr>
      <w:r w:rsidRPr="00005859">
        <w:rPr>
          <w:lang w:val="en-GB"/>
        </w:rPr>
        <w:t>4.6.6</w:t>
      </w:r>
      <w:r>
        <w:rPr>
          <w:rFonts w:asciiTheme="minorHAnsi" w:eastAsiaTheme="minorEastAsia" w:hAnsiTheme="minorHAnsi" w:cstheme="minorBidi"/>
          <w:sz w:val="22"/>
          <w:szCs w:val="22"/>
          <w:lang w:eastAsia="en-US"/>
        </w:rPr>
        <w:tab/>
      </w:r>
      <w:r w:rsidRPr="00005859">
        <w:rPr>
          <w:lang w:val="en-GB"/>
        </w:rPr>
        <w:t>Docks</w:t>
      </w:r>
      <w:r>
        <w:tab/>
      </w:r>
      <w:r>
        <w:fldChar w:fldCharType="begin"/>
      </w:r>
      <w:r>
        <w:instrText xml:space="preserve"> PAGEREF _Toc68293179 \h </w:instrText>
      </w:r>
      <w:r>
        <w:fldChar w:fldCharType="separate"/>
      </w:r>
      <w:r w:rsidR="00FA6EE2">
        <w:t>21</w:t>
      </w:r>
      <w:r>
        <w:fldChar w:fldCharType="end"/>
      </w:r>
    </w:p>
    <w:p w14:paraId="50637D31" w14:textId="1E01D84E" w:rsidR="009348B0" w:rsidRDefault="009348B0">
      <w:pPr>
        <w:pStyle w:val="TOC4"/>
        <w:rPr>
          <w:rFonts w:asciiTheme="minorHAnsi" w:eastAsiaTheme="minorEastAsia" w:hAnsiTheme="minorHAnsi" w:cstheme="minorBidi"/>
          <w:sz w:val="22"/>
          <w:szCs w:val="22"/>
          <w:lang w:eastAsia="en-US"/>
        </w:rPr>
      </w:pPr>
      <w:r w:rsidRPr="00005859">
        <w:rPr>
          <w:lang w:val="en-GB"/>
        </w:rPr>
        <w:t>4.6.6.1</w:t>
      </w:r>
      <w:r>
        <w:rPr>
          <w:rFonts w:asciiTheme="minorHAnsi" w:eastAsiaTheme="minorEastAsia" w:hAnsiTheme="minorHAnsi" w:cstheme="minorBidi"/>
          <w:sz w:val="22"/>
          <w:szCs w:val="22"/>
          <w:lang w:eastAsia="en-US"/>
        </w:rPr>
        <w:tab/>
      </w:r>
      <w:r w:rsidRPr="00005859">
        <w:rPr>
          <w:lang w:val="en-GB"/>
        </w:rPr>
        <w:t>Dry docks</w:t>
      </w:r>
      <w:r>
        <w:tab/>
      </w:r>
      <w:r>
        <w:fldChar w:fldCharType="begin"/>
      </w:r>
      <w:r>
        <w:instrText xml:space="preserve"> PAGEREF _Toc68293180 \h </w:instrText>
      </w:r>
      <w:r>
        <w:fldChar w:fldCharType="separate"/>
      </w:r>
      <w:r w:rsidR="00FA6EE2">
        <w:t>21</w:t>
      </w:r>
      <w:r>
        <w:fldChar w:fldCharType="end"/>
      </w:r>
    </w:p>
    <w:p w14:paraId="13C6A44F" w14:textId="28988A39" w:rsidR="009348B0" w:rsidRDefault="009348B0">
      <w:pPr>
        <w:pStyle w:val="TOC4"/>
        <w:rPr>
          <w:rFonts w:asciiTheme="minorHAnsi" w:eastAsiaTheme="minorEastAsia" w:hAnsiTheme="minorHAnsi" w:cstheme="minorBidi"/>
          <w:sz w:val="22"/>
          <w:szCs w:val="22"/>
          <w:lang w:eastAsia="en-US"/>
        </w:rPr>
      </w:pPr>
      <w:r w:rsidRPr="00005859">
        <w:rPr>
          <w:lang w:val="en-GB"/>
        </w:rPr>
        <w:t>4.6.6.2</w:t>
      </w:r>
      <w:r>
        <w:rPr>
          <w:rFonts w:asciiTheme="minorHAnsi" w:eastAsiaTheme="minorEastAsia" w:hAnsiTheme="minorHAnsi" w:cstheme="minorBidi"/>
          <w:sz w:val="22"/>
          <w:szCs w:val="22"/>
          <w:lang w:eastAsia="en-US"/>
        </w:rPr>
        <w:tab/>
      </w:r>
      <w:r w:rsidRPr="00005859">
        <w:rPr>
          <w:lang w:val="en-GB"/>
        </w:rPr>
        <w:t>Floating docks</w:t>
      </w:r>
      <w:r>
        <w:tab/>
      </w:r>
      <w:r>
        <w:fldChar w:fldCharType="begin"/>
      </w:r>
      <w:r>
        <w:instrText xml:space="preserve"> PAGEREF _Toc68293181 \h </w:instrText>
      </w:r>
      <w:r>
        <w:fldChar w:fldCharType="separate"/>
      </w:r>
      <w:r w:rsidR="00FA6EE2">
        <w:t>21</w:t>
      </w:r>
      <w:r>
        <w:fldChar w:fldCharType="end"/>
      </w:r>
    </w:p>
    <w:p w14:paraId="469A2691" w14:textId="10E16BFE" w:rsidR="009348B0" w:rsidRDefault="009348B0">
      <w:pPr>
        <w:pStyle w:val="TOC4"/>
        <w:rPr>
          <w:rFonts w:asciiTheme="minorHAnsi" w:eastAsiaTheme="minorEastAsia" w:hAnsiTheme="minorHAnsi" w:cstheme="minorBidi"/>
          <w:sz w:val="22"/>
          <w:szCs w:val="22"/>
          <w:lang w:eastAsia="en-US"/>
        </w:rPr>
      </w:pPr>
      <w:r w:rsidRPr="00005859">
        <w:rPr>
          <w:lang w:val="en-GB"/>
        </w:rPr>
        <w:t>4.6.6.3</w:t>
      </w:r>
      <w:r>
        <w:rPr>
          <w:rFonts w:asciiTheme="minorHAnsi" w:eastAsiaTheme="minorEastAsia" w:hAnsiTheme="minorHAnsi" w:cstheme="minorBidi"/>
          <w:sz w:val="22"/>
          <w:szCs w:val="22"/>
          <w:lang w:eastAsia="en-US"/>
        </w:rPr>
        <w:tab/>
      </w:r>
      <w:r w:rsidRPr="00005859">
        <w:rPr>
          <w:lang w:val="en-GB"/>
        </w:rPr>
        <w:t>Tidal and non-tidal basins</w:t>
      </w:r>
      <w:r>
        <w:tab/>
      </w:r>
      <w:r>
        <w:fldChar w:fldCharType="begin"/>
      </w:r>
      <w:r>
        <w:instrText xml:space="preserve"> PAGEREF _Toc68293182 \h </w:instrText>
      </w:r>
      <w:r>
        <w:fldChar w:fldCharType="separate"/>
      </w:r>
      <w:r w:rsidR="00FA6EE2">
        <w:t>22</w:t>
      </w:r>
      <w:r>
        <w:fldChar w:fldCharType="end"/>
      </w:r>
    </w:p>
    <w:p w14:paraId="22C66789" w14:textId="0A5CD0D6" w:rsidR="009348B0" w:rsidRDefault="009348B0">
      <w:pPr>
        <w:pStyle w:val="TOC4"/>
        <w:rPr>
          <w:rFonts w:asciiTheme="minorHAnsi" w:eastAsiaTheme="minorEastAsia" w:hAnsiTheme="minorHAnsi" w:cstheme="minorBidi"/>
          <w:sz w:val="22"/>
          <w:szCs w:val="22"/>
          <w:lang w:eastAsia="en-US"/>
        </w:rPr>
      </w:pPr>
      <w:r w:rsidRPr="00005859">
        <w:rPr>
          <w:bCs/>
          <w:lang w:val="en-GB"/>
        </w:rPr>
        <w:t>4.6.6.4</w:t>
      </w:r>
      <w:r>
        <w:rPr>
          <w:rFonts w:asciiTheme="minorHAnsi" w:eastAsiaTheme="minorEastAsia" w:hAnsiTheme="minorHAnsi" w:cstheme="minorBidi"/>
          <w:sz w:val="22"/>
          <w:szCs w:val="22"/>
          <w:lang w:eastAsia="en-US"/>
        </w:rPr>
        <w:tab/>
      </w:r>
      <w:r w:rsidRPr="00005859">
        <w:rPr>
          <w:bCs/>
          <w:lang w:val="en-GB"/>
        </w:rPr>
        <w:t>Gates</w:t>
      </w:r>
      <w:r>
        <w:tab/>
      </w:r>
      <w:r>
        <w:fldChar w:fldCharType="begin"/>
      </w:r>
      <w:r>
        <w:instrText xml:space="preserve"> PAGEREF _Toc68293183 \h </w:instrText>
      </w:r>
      <w:r>
        <w:fldChar w:fldCharType="separate"/>
      </w:r>
      <w:r w:rsidR="00FA6EE2">
        <w:t>22</w:t>
      </w:r>
      <w:r>
        <w:fldChar w:fldCharType="end"/>
      </w:r>
    </w:p>
    <w:p w14:paraId="307ECAF6" w14:textId="778D5C72" w:rsidR="009348B0" w:rsidRDefault="009348B0">
      <w:pPr>
        <w:pStyle w:val="TOC4"/>
        <w:rPr>
          <w:rFonts w:asciiTheme="minorHAnsi" w:eastAsiaTheme="minorEastAsia" w:hAnsiTheme="minorHAnsi" w:cstheme="minorBidi"/>
          <w:sz w:val="22"/>
          <w:szCs w:val="22"/>
          <w:lang w:eastAsia="en-US"/>
        </w:rPr>
      </w:pPr>
      <w:r w:rsidRPr="00005859">
        <w:rPr>
          <w:bCs/>
          <w:lang w:val="en-GB"/>
        </w:rPr>
        <w:t>4.6.6.5</w:t>
      </w:r>
      <w:r>
        <w:rPr>
          <w:rFonts w:asciiTheme="minorHAnsi" w:eastAsiaTheme="minorEastAsia" w:hAnsiTheme="minorHAnsi" w:cstheme="minorBidi"/>
          <w:sz w:val="22"/>
          <w:szCs w:val="22"/>
          <w:lang w:eastAsia="en-US"/>
        </w:rPr>
        <w:tab/>
      </w:r>
      <w:r w:rsidRPr="00005859">
        <w:rPr>
          <w:bCs/>
          <w:lang w:val="en-GB"/>
        </w:rPr>
        <w:t>Locks</w:t>
      </w:r>
      <w:r>
        <w:tab/>
      </w:r>
      <w:r>
        <w:fldChar w:fldCharType="begin"/>
      </w:r>
      <w:r>
        <w:instrText xml:space="preserve"> PAGEREF _Toc68293184 \h </w:instrText>
      </w:r>
      <w:r>
        <w:fldChar w:fldCharType="separate"/>
      </w:r>
      <w:r w:rsidR="00FA6EE2">
        <w:t>22</w:t>
      </w:r>
      <w:r>
        <w:fldChar w:fldCharType="end"/>
      </w:r>
    </w:p>
    <w:p w14:paraId="0B3D1131" w14:textId="48397D41" w:rsidR="009348B0" w:rsidRDefault="009348B0">
      <w:pPr>
        <w:pStyle w:val="TOC4"/>
        <w:rPr>
          <w:rFonts w:asciiTheme="minorHAnsi" w:eastAsiaTheme="minorEastAsia" w:hAnsiTheme="minorHAnsi" w:cstheme="minorBidi"/>
          <w:sz w:val="22"/>
          <w:szCs w:val="22"/>
          <w:lang w:eastAsia="en-US"/>
        </w:rPr>
      </w:pPr>
      <w:r w:rsidRPr="00005859">
        <w:rPr>
          <w:lang w:val="en-GB"/>
        </w:rPr>
        <w:t>4.6.6.6</w:t>
      </w:r>
      <w:r>
        <w:rPr>
          <w:rFonts w:asciiTheme="minorHAnsi" w:eastAsiaTheme="minorEastAsia" w:hAnsiTheme="minorHAnsi" w:cstheme="minorBidi"/>
          <w:sz w:val="22"/>
          <w:szCs w:val="22"/>
          <w:lang w:eastAsia="en-US"/>
        </w:rPr>
        <w:tab/>
      </w:r>
      <w:r w:rsidRPr="00005859">
        <w:rPr>
          <w:lang w:val="en-GB"/>
        </w:rPr>
        <w:t>Gridirons</w:t>
      </w:r>
      <w:r>
        <w:tab/>
      </w:r>
      <w:r>
        <w:fldChar w:fldCharType="begin"/>
      </w:r>
      <w:r>
        <w:instrText xml:space="preserve"> PAGEREF _Toc68293185 \h </w:instrText>
      </w:r>
      <w:r>
        <w:fldChar w:fldCharType="separate"/>
      </w:r>
      <w:r w:rsidR="00FA6EE2">
        <w:t>23</w:t>
      </w:r>
      <w:r>
        <w:fldChar w:fldCharType="end"/>
      </w:r>
    </w:p>
    <w:p w14:paraId="40C945C4" w14:textId="344369AB" w:rsidR="009348B0" w:rsidRDefault="009348B0">
      <w:pPr>
        <w:pStyle w:val="TOC3"/>
        <w:rPr>
          <w:rFonts w:asciiTheme="minorHAnsi" w:eastAsiaTheme="minorEastAsia" w:hAnsiTheme="minorHAnsi" w:cstheme="minorBidi"/>
          <w:sz w:val="22"/>
          <w:szCs w:val="22"/>
          <w:lang w:eastAsia="en-US"/>
        </w:rPr>
      </w:pPr>
      <w:r w:rsidRPr="00005859">
        <w:rPr>
          <w:lang w:val="en-GB"/>
        </w:rPr>
        <w:t>4.6.7</w:t>
      </w:r>
      <w:r>
        <w:rPr>
          <w:rFonts w:asciiTheme="minorHAnsi" w:eastAsiaTheme="minorEastAsia" w:hAnsiTheme="minorHAnsi" w:cstheme="minorBidi"/>
          <w:sz w:val="22"/>
          <w:szCs w:val="22"/>
          <w:lang w:eastAsia="en-US"/>
        </w:rPr>
        <w:tab/>
      </w:r>
      <w:r w:rsidRPr="00005859">
        <w:rPr>
          <w:lang w:val="en-GB"/>
        </w:rPr>
        <w:t>Mooring / warping facilities and pontoons</w:t>
      </w:r>
      <w:r>
        <w:tab/>
      </w:r>
      <w:r>
        <w:fldChar w:fldCharType="begin"/>
      </w:r>
      <w:r>
        <w:instrText xml:space="preserve"> PAGEREF _Toc68293186 \h </w:instrText>
      </w:r>
      <w:r>
        <w:fldChar w:fldCharType="separate"/>
      </w:r>
      <w:r w:rsidR="00FA6EE2">
        <w:t>23</w:t>
      </w:r>
      <w:r>
        <w:fldChar w:fldCharType="end"/>
      </w:r>
    </w:p>
    <w:p w14:paraId="04863631" w14:textId="5365EB99" w:rsidR="009348B0" w:rsidRDefault="009348B0">
      <w:pPr>
        <w:pStyle w:val="TOC4"/>
        <w:rPr>
          <w:rFonts w:asciiTheme="minorHAnsi" w:eastAsiaTheme="minorEastAsia" w:hAnsiTheme="minorHAnsi" w:cstheme="minorBidi"/>
          <w:sz w:val="22"/>
          <w:szCs w:val="22"/>
          <w:lang w:eastAsia="en-US"/>
        </w:rPr>
      </w:pPr>
      <w:r w:rsidRPr="00005859">
        <w:rPr>
          <w:lang w:val="en-GB"/>
        </w:rPr>
        <w:t>4.6.7.1</w:t>
      </w:r>
      <w:r>
        <w:rPr>
          <w:rFonts w:asciiTheme="minorHAnsi" w:eastAsiaTheme="minorEastAsia" w:hAnsiTheme="minorHAnsi" w:cstheme="minorBidi"/>
          <w:sz w:val="22"/>
          <w:szCs w:val="22"/>
          <w:lang w:eastAsia="en-US"/>
        </w:rPr>
        <w:tab/>
      </w:r>
      <w:r w:rsidRPr="00005859">
        <w:rPr>
          <w:lang w:val="en-GB"/>
        </w:rPr>
        <w:t>Mooring / warping facilities</w:t>
      </w:r>
      <w:r>
        <w:tab/>
      </w:r>
      <w:r>
        <w:fldChar w:fldCharType="begin"/>
      </w:r>
      <w:r>
        <w:instrText xml:space="preserve"> PAGEREF _Toc68293187 \h </w:instrText>
      </w:r>
      <w:r>
        <w:fldChar w:fldCharType="separate"/>
      </w:r>
      <w:r w:rsidR="00FA6EE2">
        <w:t>23</w:t>
      </w:r>
      <w:r>
        <w:fldChar w:fldCharType="end"/>
      </w:r>
    </w:p>
    <w:p w14:paraId="2BD99BF1" w14:textId="56026535" w:rsidR="009348B0" w:rsidRDefault="009348B0">
      <w:pPr>
        <w:pStyle w:val="TOC4"/>
        <w:rPr>
          <w:rFonts w:asciiTheme="minorHAnsi" w:eastAsiaTheme="minorEastAsia" w:hAnsiTheme="minorHAnsi" w:cstheme="minorBidi"/>
          <w:sz w:val="22"/>
          <w:szCs w:val="22"/>
          <w:lang w:eastAsia="en-US"/>
        </w:rPr>
      </w:pPr>
      <w:r w:rsidRPr="00005859">
        <w:rPr>
          <w:lang w:val="en-GB"/>
        </w:rPr>
        <w:t>4.6.7.2</w:t>
      </w:r>
      <w:r>
        <w:rPr>
          <w:rFonts w:asciiTheme="minorHAnsi" w:eastAsiaTheme="minorEastAsia" w:hAnsiTheme="minorHAnsi" w:cstheme="minorBidi"/>
          <w:sz w:val="22"/>
          <w:szCs w:val="22"/>
          <w:lang w:eastAsia="en-US"/>
        </w:rPr>
        <w:tab/>
      </w:r>
      <w:r w:rsidRPr="00005859">
        <w:rPr>
          <w:lang w:val="en-GB"/>
        </w:rPr>
        <w:t>Piles</w:t>
      </w:r>
      <w:r>
        <w:tab/>
      </w:r>
      <w:r>
        <w:fldChar w:fldCharType="begin"/>
      </w:r>
      <w:r>
        <w:instrText xml:space="preserve"> PAGEREF _Toc68293188 \h </w:instrText>
      </w:r>
      <w:r>
        <w:fldChar w:fldCharType="separate"/>
      </w:r>
      <w:r w:rsidR="00FA6EE2">
        <w:t>24</w:t>
      </w:r>
      <w:r>
        <w:fldChar w:fldCharType="end"/>
      </w:r>
    </w:p>
    <w:p w14:paraId="5640317C" w14:textId="2ECDDAEB" w:rsidR="009348B0" w:rsidRDefault="009348B0">
      <w:pPr>
        <w:pStyle w:val="TOC4"/>
        <w:rPr>
          <w:rFonts w:asciiTheme="minorHAnsi" w:eastAsiaTheme="minorEastAsia" w:hAnsiTheme="minorHAnsi" w:cstheme="minorBidi"/>
          <w:sz w:val="22"/>
          <w:szCs w:val="22"/>
          <w:lang w:eastAsia="en-US"/>
        </w:rPr>
      </w:pPr>
      <w:r w:rsidRPr="00005859">
        <w:rPr>
          <w:lang w:val="en-GB"/>
        </w:rPr>
        <w:t>4.6.7.3</w:t>
      </w:r>
      <w:r>
        <w:rPr>
          <w:rFonts w:asciiTheme="minorHAnsi" w:eastAsiaTheme="minorEastAsia" w:hAnsiTheme="minorHAnsi" w:cstheme="minorBidi"/>
          <w:sz w:val="22"/>
          <w:szCs w:val="22"/>
          <w:lang w:eastAsia="en-US"/>
        </w:rPr>
        <w:tab/>
      </w:r>
      <w:r w:rsidRPr="00005859">
        <w:rPr>
          <w:lang w:val="en-GB"/>
        </w:rPr>
        <w:t>Pontoons</w:t>
      </w:r>
      <w:r>
        <w:tab/>
      </w:r>
      <w:r>
        <w:fldChar w:fldCharType="begin"/>
      </w:r>
      <w:r>
        <w:instrText xml:space="preserve"> PAGEREF _Toc68293189 \h </w:instrText>
      </w:r>
      <w:r>
        <w:fldChar w:fldCharType="separate"/>
      </w:r>
      <w:r w:rsidR="00FA6EE2">
        <w:t>24</w:t>
      </w:r>
      <w:r>
        <w:fldChar w:fldCharType="end"/>
      </w:r>
    </w:p>
    <w:p w14:paraId="77B74014" w14:textId="7C3070F8" w:rsidR="009348B0" w:rsidRDefault="009348B0">
      <w:pPr>
        <w:pStyle w:val="TOC3"/>
        <w:rPr>
          <w:rFonts w:asciiTheme="minorHAnsi" w:eastAsiaTheme="minorEastAsia" w:hAnsiTheme="minorHAnsi" w:cstheme="minorBidi"/>
          <w:sz w:val="22"/>
          <w:szCs w:val="22"/>
          <w:lang w:eastAsia="en-US"/>
        </w:rPr>
      </w:pPr>
      <w:r w:rsidRPr="00005859">
        <w:rPr>
          <w:lang w:val="en-GB"/>
        </w:rPr>
        <w:t>4.6.8</w:t>
      </w:r>
      <w:r>
        <w:rPr>
          <w:rFonts w:asciiTheme="minorHAnsi" w:eastAsiaTheme="minorEastAsia" w:hAnsiTheme="minorHAnsi" w:cstheme="minorBidi"/>
          <w:sz w:val="22"/>
          <w:szCs w:val="22"/>
          <w:lang w:eastAsia="en-US"/>
        </w:rPr>
        <w:tab/>
      </w:r>
      <w:r w:rsidRPr="00005859">
        <w:rPr>
          <w:lang w:val="en-GB"/>
        </w:rPr>
        <w:t>Hulks</w:t>
      </w:r>
      <w:r>
        <w:tab/>
      </w:r>
      <w:r>
        <w:fldChar w:fldCharType="begin"/>
      </w:r>
      <w:r>
        <w:instrText xml:space="preserve"> PAGEREF _Toc68293190 \h </w:instrText>
      </w:r>
      <w:r>
        <w:fldChar w:fldCharType="separate"/>
      </w:r>
      <w:r w:rsidR="00FA6EE2">
        <w:t>24</w:t>
      </w:r>
      <w:r>
        <w:fldChar w:fldCharType="end"/>
      </w:r>
    </w:p>
    <w:p w14:paraId="4C223DE5" w14:textId="42625180" w:rsidR="009348B0" w:rsidRDefault="009348B0">
      <w:pPr>
        <w:pStyle w:val="TOC3"/>
        <w:rPr>
          <w:rFonts w:asciiTheme="minorHAnsi" w:eastAsiaTheme="minorEastAsia" w:hAnsiTheme="minorHAnsi" w:cstheme="minorBidi"/>
          <w:sz w:val="22"/>
          <w:szCs w:val="22"/>
          <w:lang w:eastAsia="en-US"/>
        </w:rPr>
      </w:pPr>
      <w:r w:rsidRPr="00005859">
        <w:rPr>
          <w:lang w:val="en-GB"/>
        </w:rPr>
        <w:t>4.6.9</w:t>
      </w:r>
      <w:r>
        <w:rPr>
          <w:rFonts w:asciiTheme="minorHAnsi" w:eastAsiaTheme="minorEastAsia" w:hAnsiTheme="minorHAnsi" w:cstheme="minorBidi"/>
          <w:sz w:val="22"/>
          <w:szCs w:val="22"/>
          <w:lang w:eastAsia="en-US"/>
        </w:rPr>
        <w:tab/>
      </w:r>
      <w:r w:rsidRPr="00005859">
        <w:rPr>
          <w:lang w:val="en-GB"/>
        </w:rPr>
        <w:t>Dockside buildings and structures</w:t>
      </w:r>
      <w:r>
        <w:tab/>
      </w:r>
      <w:r>
        <w:fldChar w:fldCharType="begin"/>
      </w:r>
      <w:r>
        <w:instrText xml:space="preserve"> PAGEREF _Toc68293191 \h </w:instrText>
      </w:r>
      <w:r>
        <w:fldChar w:fldCharType="separate"/>
      </w:r>
      <w:r w:rsidR="00FA6EE2">
        <w:t>24</w:t>
      </w:r>
      <w:r>
        <w:fldChar w:fldCharType="end"/>
      </w:r>
    </w:p>
    <w:p w14:paraId="58AD5321" w14:textId="57E61F11" w:rsidR="009348B0" w:rsidRDefault="009348B0">
      <w:pPr>
        <w:pStyle w:val="TOC4"/>
        <w:rPr>
          <w:rFonts w:asciiTheme="minorHAnsi" w:eastAsiaTheme="minorEastAsia" w:hAnsiTheme="minorHAnsi" w:cstheme="minorBidi"/>
          <w:sz w:val="22"/>
          <w:szCs w:val="22"/>
          <w:lang w:eastAsia="en-US"/>
        </w:rPr>
      </w:pPr>
      <w:r w:rsidRPr="00005859">
        <w:rPr>
          <w:lang w:val="en-GB"/>
        </w:rPr>
        <w:t>4.6.9.1</w:t>
      </w:r>
      <w:r>
        <w:rPr>
          <w:rFonts w:asciiTheme="minorHAnsi" w:eastAsiaTheme="minorEastAsia" w:hAnsiTheme="minorHAnsi" w:cstheme="minorBidi"/>
          <w:sz w:val="22"/>
          <w:szCs w:val="22"/>
          <w:lang w:eastAsia="en-US"/>
        </w:rPr>
        <w:tab/>
      </w:r>
      <w:r w:rsidRPr="00005859">
        <w:rPr>
          <w:lang w:val="en-GB"/>
        </w:rPr>
        <w:t>Transit sheds and warehouses</w:t>
      </w:r>
      <w:r>
        <w:tab/>
      </w:r>
      <w:r>
        <w:fldChar w:fldCharType="begin"/>
      </w:r>
      <w:r>
        <w:instrText xml:space="preserve"> PAGEREF _Toc68293192 \h </w:instrText>
      </w:r>
      <w:r>
        <w:fldChar w:fldCharType="separate"/>
      </w:r>
      <w:r w:rsidR="00FA6EE2">
        <w:t>24</w:t>
      </w:r>
      <w:r>
        <w:fldChar w:fldCharType="end"/>
      </w:r>
    </w:p>
    <w:p w14:paraId="0C5B0A22" w14:textId="41B137C1" w:rsidR="009348B0" w:rsidRDefault="009348B0">
      <w:pPr>
        <w:pStyle w:val="TOC4"/>
        <w:rPr>
          <w:rFonts w:asciiTheme="minorHAnsi" w:eastAsiaTheme="minorEastAsia" w:hAnsiTheme="minorHAnsi" w:cstheme="minorBidi"/>
          <w:sz w:val="22"/>
          <w:szCs w:val="22"/>
          <w:lang w:eastAsia="en-US"/>
        </w:rPr>
      </w:pPr>
      <w:r w:rsidRPr="00005859">
        <w:rPr>
          <w:lang w:val="en-GB"/>
        </w:rPr>
        <w:t>4.6.9.2</w:t>
      </w:r>
      <w:r>
        <w:rPr>
          <w:rFonts w:asciiTheme="minorHAnsi" w:eastAsiaTheme="minorEastAsia" w:hAnsiTheme="minorHAnsi" w:cstheme="minorBidi"/>
          <w:sz w:val="22"/>
          <w:szCs w:val="22"/>
          <w:lang w:eastAsia="en-US"/>
        </w:rPr>
        <w:tab/>
      </w:r>
      <w:r w:rsidRPr="00005859">
        <w:rPr>
          <w:lang w:val="en-GB"/>
        </w:rPr>
        <w:t>Timber yards</w:t>
      </w:r>
      <w:r>
        <w:tab/>
      </w:r>
      <w:r>
        <w:fldChar w:fldCharType="begin"/>
      </w:r>
      <w:r>
        <w:instrText xml:space="preserve"> PAGEREF _Toc68293193 \h </w:instrText>
      </w:r>
      <w:r>
        <w:fldChar w:fldCharType="separate"/>
      </w:r>
      <w:r w:rsidR="00FA6EE2">
        <w:t>24</w:t>
      </w:r>
      <w:r>
        <w:fldChar w:fldCharType="end"/>
      </w:r>
    </w:p>
    <w:p w14:paraId="1BA07878" w14:textId="213B2CB8" w:rsidR="009348B0" w:rsidRDefault="009348B0">
      <w:pPr>
        <w:pStyle w:val="TOC4"/>
        <w:rPr>
          <w:rFonts w:asciiTheme="minorHAnsi" w:eastAsiaTheme="minorEastAsia" w:hAnsiTheme="minorHAnsi" w:cstheme="minorBidi"/>
          <w:sz w:val="22"/>
          <w:szCs w:val="22"/>
          <w:lang w:eastAsia="en-US"/>
        </w:rPr>
      </w:pPr>
      <w:r w:rsidRPr="00005859">
        <w:rPr>
          <w:lang w:val="en-GB"/>
        </w:rPr>
        <w:t>4.6.9.3</w:t>
      </w:r>
      <w:r>
        <w:rPr>
          <w:rFonts w:asciiTheme="minorHAnsi" w:eastAsiaTheme="minorEastAsia" w:hAnsiTheme="minorHAnsi" w:cstheme="minorBidi"/>
          <w:sz w:val="22"/>
          <w:szCs w:val="22"/>
          <w:lang w:eastAsia="en-US"/>
        </w:rPr>
        <w:tab/>
      </w:r>
      <w:r w:rsidRPr="00005859">
        <w:rPr>
          <w:lang w:val="en-GB"/>
        </w:rPr>
        <w:t>Cranes</w:t>
      </w:r>
      <w:r>
        <w:tab/>
      </w:r>
      <w:r>
        <w:fldChar w:fldCharType="begin"/>
      </w:r>
      <w:r>
        <w:instrText xml:space="preserve"> PAGEREF _Toc68293194 \h </w:instrText>
      </w:r>
      <w:r>
        <w:fldChar w:fldCharType="separate"/>
      </w:r>
      <w:r w:rsidR="00FA6EE2">
        <w:t>24</w:t>
      </w:r>
      <w:r>
        <w:fldChar w:fldCharType="end"/>
      </w:r>
    </w:p>
    <w:p w14:paraId="763A5D52" w14:textId="0E57F23B" w:rsidR="009348B0" w:rsidRDefault="009348B0">
      <w:pPr>
        <w:pStyle w:val="TOC3"/>
        <w:rPr>
          <w:rFonts w:asciiTheme="minorHAnsi" w:eastAsiaTheme="minorEastAsia" w:hAnsiTheme="minorHAnsi" w:cstheme="minorBidi"/>
          <w:sz w:val="22"/>
          <w:szCs w:val="22"/>
          <w:lang w:eastAsia="en-US"/>
        </w:rPr>
      </w:pPr>
      <w:r w:rsidRPr="00005859">
        <w:rPr>
          <w:lang w:val="en-GB"/>
        </w:rPr>
        <w:t>4.6.10</w:t>
      </w:r>
      <w:r>
        <w:rPr>
          <w:rFonts w:asciiTheme="minorHAnsi" w:eastAsiaTheme="minorEastAsia" w:hAnsiTheme="minorHAnsi" w:cstheme="minorBidi"/>
          <w:sz w:val="22"/>
          <w:szCs w:val="22"/>
          <w:lang w:eastAsia="en-US"/>
        </w:rPr>
        <w:tab/>
      </w:r>
      <w:r w:rsidRPr="00005859">
        <w:rPr>
          <w:lang w:val="en-GB"/>
        </w:rPr>
        <w:t>Works in progress and projected</w:t>
      </w:r>
      <w:r>
        <w:tab/>
      </w:r>
      <w:r>
        <w:fldChar w:fldCharType="begin"/>
      </w:r>
      <w:r>
        <w:instrText xml:space="preserve"> PAGEREF _Toc68293195 \h </w:instrText>
      </w:r>
      <w:r>
        <w:fldChar w:fldCharType="separate"/>
      </w:r>
      <w:r w:rsidR="00FA6EE2">
        <w:t>25</w:t>
      </w:r>
      <w:r>
        <w:fldChar w:fldCharType="end"/>
      </w:r>
    </w:p>
    <w:p w14:paraId="381B08CD" w14:textId="64F64C24" w:rsidR="009348B0" w:rsidRDefault="009348B0">
      <w:pPr>
        <w:pStyle w:val="TOC2"/>
        <w:rPr>
          <w:rFonts w:asciiTheme="minorHAnsi" w:eastAsiaTheme="minorEastAsia" w:hAnsiTheme="minorHAnsi" w:cstheme="minorBidi"/>
          <w:sz w:val="22"/>
          <w:szCs w:val="22"/>
          <w:lang w:eastAsia="en-US"/>
        </w:rPr>
      </w:pPr>
      <w:r w:rsidRPr="00005859">
        <w:rPr>
          <w:lang w:val="en-GB"/>
        </w:rPr>
        <w:t>4.7</w:t>
      </w:r>
      <w:r>
        <w:rPr>
          <w:rFonts w:asciiTheme="minorHAnsi" w:eastAsiaTheme="minorEastAsia" w:hAnsiTheme="minorHAnsi" w:cstheme="minorBidi"/>
          <w:sz w:val="22"/>
          <w:szCs w:val="22"/>
          <w:lang w:eastAsia="en-US"/>
        </w:rPr>
        <w:tab/>
      </w:r>
      <w:r w:rsidRPr="00005859">
        <w:rPr>
          <w:lang w:val="en-GB"/>
        </w:rPr>
        <w:t>Natural features</w:t>
      </w:r>
      <w:r>
        <w:tab/>
      </w:r>
      <w:r>
        <w:fldChar w:fldCharType="begin"/>
      </w:r>
      <w:r>
        <w:instrText xml:space="preserve"> PAGEREF _Toc68293196 \h </w:instrText>
      </w:r>
      <w:r>
        <w:fldChar w:fldCharType="separate"/>
      </w:r>
      <w:r w:rsidR="00FA6EE2">
        <w:t>25</w:t>
      </w:r>
      <w:r>
        <w:fldChar w:fldCharType="end"/>
      </w:r>
    </w:p>
    <w:p w14:paraId="002D7D9D" w14:textId="76D56BC8" w:rsidR="009348B0" w:rsidRDefault="009348B0">
      <w:pPr>
        <w:pStyle w:val="TOC3"/>
        <w:rPr>
          <w:rFonts w:asciiTheme="minorHAnsi" w:eastAsiaTheme="minorEastAsia" w:hAnsiTheme="minorHAnsi" w:cstheme="minorBidi"/>
          <w:sz w:val="22"/>
          <w:szCs w:val="22"/>
          <w:lang w:eastAsia="en-US"/>
        </w:rPr>
      </w:pPr>
      <w:r w:rsidRPr="00005859">
        <w:rPr>
          <w:lang w:val="en-GB"/>
        </w:rPr>
        <w:t>4.7.1</w:t>
      </w:r>
      <w:r>
        <w:rPr>
          <w:rFonts w:asciiTheme="minorHAnsi" w:eastAsiaTheme="minorEastAsia" w:hAnsiTheme="minorHAnsi" w:cstheme="minorBidi"/>
          <w:sz w:val="22"/>
          <w:szCs w:val="22"/>
          <w:lang w:eastAsia="en-US"/>
        </w:rPr>
        <w:tab/>
      </w:r>
      <w:r w:rsidRPr="00005859">
        <w:rPr>
          <w:lang w:val="en-GB"/>
        </w:rPr>
        <w:t>Natural sceneries</w:t>
      </w:r>
      <w:r>
        <w:tab/>
      </w:r>
      <w:r>
        <w:fldChar w:fldCharType="begin"/>
      </w:r>
      <w:r>
        <w:instrText xml:space="preserve"> PAGEREF _Toc68293197 \h </w:instrText>
      </w:r>
      <w:r>
        <w:fldChar w:fldCharType="separate"/>
      </w:r>
      <w:r w:rsidR="00FA6EE2">
        <w:t>25</w:t>
      </w:r>
      <w:r>
        <w:fldChar w:fldCharType="end"/>
      </w:r>
    </w:p>
    <w:p w14:paraId="6C389B0B" w14:textId="09361232" w:rsidR="009348B0" w:rsidRDefault="009348B0">
      <w:pPr>
        <w:pStyle w:val="TOC3"/>
        <w:rPr>
          <w:rFonts w:asciiTheme="minorHAnsi" w:eastAsiaTheme="minorEastAsia" w:hAnsiTheme="minorHAnsi" w:cstheme="minorBidi"/>
          <w:sz w:val="22"/>
          <w:szCs w:val="22"/>
          <w:lang w:eastAsia="en-US"/>
        </w:rPr>
      </w:pPr>
      <w:r w:rsidRPr="00005859">
        <w:rPr>
          <w:lang w:val="en-GB"/>
        </w:rPr>
        <w:t>4.7.2</w:t>
      </w:r>
      <w:r>
        <w:rPr>
          <w:rFonts w:asciiTheme="minorHAnsi" w:eastAsiaTheme="minorEastAsia" w:hAnsiTheme="minorHAnsi" w:cstheme="minorBidi"/>
          <w:sz w:val="22"/>
          <w:szCs w:val="22"/>
          <w:lang w:eastAsia="en-US"/>
        </w:rPr>
        <w:tab/>
      </w:r>
      <w:r w:rsidRPr="00005859">
        <w:rPr>
          <w:lang w:val="en-GB"/>
        </w:rPr>
        <w:t>Height contours, spot heights</w:t>
      </w:r>
      <w:r>
        <w:tab/>
      </w:r>
      <w:r>
        <w:fldChar w:fldCharType="begin"/>
      </w:r>
      <w:r>
        <w:instrText xml:space="preserve"> PAGEREF _Toc68293198 \h </w:instrText>
      </w:r>
      <w:r>
        <w:fldChar w:fldCharType="separate"/>
      </w:r>
      <w:r w:rsidR="00FA6EE2">
        <w:t>25</w:t>
      </w:r>
      <w:r>
        <w:fldChar w:fldCharType="end"/>
      </w:r>
    </w:p>
    <w:p w14:paraId="52A0D8E0" w14:textId="0568554A" w:rsidR="009348B0" w:rsidRDefault="009348B0">
      <w:pPr>
        <w:pStyle w:val="TOC3"/>
        <w:rPr>
          <w:rFonts w:asciiTheme="minorHAnsi" w:eastAsiaTheme="minorEastAsia" w:hAnsiTheme="minorHAnsi" w:cstheme="minorBidi"/>
          <w:sz w:val="22"/>
          <w:szCs w:val="22"/>
          <w:lang w:eastAsia="en-US"/>
        </w:rPr>
      </w:pPr>
      <w:r w:rsidRPr="00005859">
        <w:rPr>
          <w:lang w:val="en-GB"/>
        </w:rPr>
        <w:t>4.7.3</w:t>
      </w:r>
      <w:r>
        <w:rPr>
          <w:rFonts w:asciiTheme="minorHAnsi" w:eastAsiaTheme="minorEastAsia" w:hAnsiTheme="minorHAnsi" w:cstheme="minorBidi"/>
          <w:sz w:val="22"/>
          <w:szCs w:val="22"/>
          <w:lang w:eastAsia="en-US"/>
        </w:rPr>
        <w:tab/>
      </w:r>
      <w:r w:rsidRPr="00005859">
        <w:rPr>
          <w:lang w:val="en-GB"/>
        </w:rPr>
        <w:t>Marsh</w:t>
      </w:r>
      <w:r>
        <w:tab/>
      </w:r>
      <w:r>
        <w:fldChar w:fldCharType="begin"/>
      </w:r>
      <w:r>
        <w:instrText xml:space="preserve"> PAGEREF _Toc68293199 \h </w:instrText>
      </w:r>
      <w:r>
        <w:fldChar w:fldCharType="separate"/>
      </w:r>
      <w:r w:rsidR="00FA6EE2">
        <w:t>25</w:t>
      </w:r>
      <w:r>
        <w:fldChar w:fldCharType="end"/>
      </w:r>
    </w:p>
    <w:p w14:paraId="7FACF68B" w14:textId="2A8C43ED" w:rsidR="009348B0" w:rsidRDefault="009348B0">
      <w:pPr>
        <w:pStyle w:val="TOC3"/>
        <w:rPr>
          <w:rFonts w:asciiTheme="minorHAnsi" w:eastAsiaTheme="minorEastAsia" w:hAnsiTheme="minorHAnsi" w:cstheme="minorBidi"/>
          <w:sz w:val="22"/>
          <w:szCs w:val="22"/>
          <w:lang w:eastAsia="en-US"/>
        </w:rPr>
      </w:pPr>
      <w:r w:rsidRPr="00005859">
        <w:rPr>
          <w:lang w:val="en-GB"/>
        </w:rPr>
        <w:t>4.7.4</w:t>
      </w:r>
      <w:r>
        <w:rPr>
          <w:rFonts w:asciiTheme="minorHAnsi" w:eastAsiaTheme="minorEastAsia" w:hAnsiTheme="minorHAnsi" w:cstheme="minorBidi"/>
          <w:sz w:val="22"/>
          <w:szCs w:val="22"/>
          <w:lang w:eastAsia="en-US"/>
        </w:rPr>
        <w:tab/>
      </w:r>
      <w:r w:rsidRPr="00005859">
        <w:rPr>
          <w:lang w:val="en-GB"/>
        </w:rPr>
        <w:t>Dunes, sand hills</w:t>
      </w:r>
      <w:r>
        <w:tab/>
      </w:r>
      <w:r>
        <w:fldChar w:fldCharType="begin"/>
      </w:r>
      <w:r>
        <w:instrText xml:space="preserve"> PAGEREF _Toc68293200 \h </w:instrText>
      </w:r>
      <w:r>
        <w:fldChar w:fldCharType="separate"/>
      </w:r>
      <w:r w:rsidR="00FA6EE2">
        <w:t>25</w:t>
      </w:r>
      <w:r>
        <w:fldChar w:fldCharType="end"/>
      </w:r>
    </w:p>
    <w:p w14:paraId="297B254A" w14:textId="1748A4FD" w:rsidR="009348B0" w:rsidRDefault="009348B0">
      <w:pPr>
        <w:pStyle w:val="TOC3"/>
        <w:rPr>
          <w:rFonts w:asciiTheme="minorHAnsi" w:eastAsiaTheme="minorEastAsia" w:hAnsiTheme="minorHAnsi" w:cstheme="minorBidi"/>
          <w:sz w:val="22"/>
          <w:szCs w:val="22"/>
          <w:lang w:eastAsia="en-US"/>
        </w:rPr>
      </w:pPr>
      <w:r w:rsidRPr="00005859">
        <w:rPr>
          <w:lang w:val="en-GB"/>
        </w:rPr>
        <w:t>4.7.5</w:t>
      </w:r>
      <w:r>
        <w:rPr>
          <w:rFonts w:asciiTheme="minorHAnsi" w:eastAsiaTheme="minorEastAsia" w:hAnsiTheme="minorHAnsi" w:cstheme="minorBidi"/>
          <w:sz w:val="22"/>
          <w:szCs w:val="22"/>
          <w:lang w:eastAsia="en-US"/>
        </w:rPr>
        <w:tab/>
      </w:r>
      <w:r w:rsidRPr="00005859">
        <w:rPr>
          <w:lang w:val="en-GB"/>
        </w:rPr>
        <w:t>Cliffs</w:t>
      </w:r>
      <w:r>
        <w:tab/>
      </w:r>
      <w:r>
        <w:fldChar w:fldCharType="begin"/>
      </w:r>
      <w:r>
        <w:instrText xml:space="preserve"> PAGEREF _Toc68293201 \h </w:instrText>
      </w:r>
      <w:r>
        <w:fldChar w:fldCharType="separate"/>
      </w:r>
      <w:r w:rsidR="00FA6EE2">
        <w:t>26</w:t>
      </w:r>
      <w:r>
        <w:fldChar w:fldCharType="end"/>
      </w:r>
    </w:p>
    <w:p w14:paraId="745245D8" w14:textId="486A4C49" w:rsidR="009348B0" w:rsidRDefault="009348B0">
      <w:pPr>
        <w:pStyle w:val="TOC3"/>
        <w:rPr>
          <w:rFonts w:asciiTheme="minorHAnsi" w:eastAsiaTheme="minorEastAsia" w:hAnsiTheme="minorHAnsi" w:cstheme="minorBidi"/>
          <w:sz w:val="22"/>
          <w:szCs w:val="22"/>
          <w:lang w:eastAsia="en-US"/>
        </w:rPr>
      </w:pPr>
      <w:r w:rsidRPr="00005859">
        <w:rPr>
          <w:lang w:val="en-GB"/>
        </w:rPr>
        <w:t>4.7.6</w:t>
      </w:r>
      <w:r>
        <w:rPr>
          <w:rFonts w:asciiTheme="minorHAnsi" w:eastAsiaTheme="minorEastAsia" w:hAnsiTheme="minorHAnsi" w:cstheme="minorBidi"/>
          <w:sz w:val="22"/>
          <w:szCs w:val="22"/>
          <w:lang w:eastAsia="en-US"/>
        </w:rPr>
        <w:tab/>
      </w:r>
      <w:r w:rsidRPr="00005859">
        <w:rPr>
          <w:lang w:val="en-GB"/>
        </w:rPr>
        <w:t>Rivers</w:t>
      </w:r>
      <w:r>
        <w:tab/>
      </w:r>
      <w:r>
        <w:fldChar w:fldCharType="begin"/>
      </w:r>
      <w:r>
        <w:instrText xml:space="preserve"> PAGEREF _Toc68293202 \h </w:instrText>
      </w:r>
      <w:r>
        <w:fldChar w:fldCharType="separate"/>
      </w:r>
      <w:r w:rsidR="00FA6EE2">
        <w:t>26</w:t>
      </w:r>
      <w:r>
        <w:fldChar w:fldCharType="end"/>
      </w:r>
    </w:p>
    <w:p w14:paraId="134E77FE" w14:textId="070449CD" w:rsidR="009348B0" w:rsidRDefault="009348B0">
      <w:pPr>
        <w:pStyle w:val="TOC3"/>
        <w:rPr>
          <w:rFonts w:asciiTheme="minorHAnsi" w:eastAsiaTheme="minorEastAsia" w:hAnsiTheme="minorHAnsi" w:cstheme="minorBidi"/>
          <w:sz w:val="22"/>
          <w:szCs w:val="22"/>
          <w:lang w:eastAsia="en-US"/>
        </w:rPr>
      </w:pPr>
      <w:r w:rsidRPr="00005859">
        <w:rPr>
          <w:lang w:val="en-GB"/>
        </w:rPr>
        <w:t>4.7.7</w:t>
      </w:r>
      <w:r>
        <w:rPr>
          <w:rFonts w:asciiTheme="minorHAnsi" w:eastAsiaTheme="minorEastAsia" w:hAnsiTheme="minorHAnsi" w:cstheme="minorBidi"/>
          <w:sz w:val="22"/>
          <w:szCs w:val="22"/>
          <w:lang w:eastAsia="en-US"/>
        </w:rPr>
        <w:tab/>
      </w:r>
      <w:r w:rsidRPr="00005859">
        <w:rPr>
          <w:lang w:val="en-GB"/>
        </w:rPr>
        <w:t>Rapids, waterfalls</w:t>
      </w:r>
      <w:r>
        <w:tab/>
      </w:r>
      <w:r>
        <w:fldChar w:fldCharType="begin"/>
      </w:r>
      <w:r>
        <w:instrText xml:space="preserve"> PAGEREF _Toc68293203 \h </w:instrText>
      </w:r>
      <w:r>
        <w:fldChar w:fldCharType="separate"/>
      </w:r>
      <w:r w:rsidR="00FA6EE2">
        <w:t>26</w:t>
      </w:r>
      <w:r>
        <w:fldChar w:fldCharType="end"/>
      </w:r>
    </w:p>
    <w:p w14:paraId="445DFCF3" w14:textId="0F0FEC78" w:rsidR="009348B0" w:rsidRDefault="009348B0">
      <w:pPr>
        <w:pStyle w:val="TOC4"/>
        <w:rPr>
          <w:rFonts w:asciiTheme="minorHAnsi" w:eastAsiaTheme="minorEastAsia" w:hAnsiTheme="minorHAnsi" w:cstheme="minorBidi"/>
          <w:sz w:val="22"/>
          <w:szCs w:val="22"/>
          <w:lang w:eastAsia="en-US"/>
        </w:rPr>
      </w:pPr>
      <w:r w:rsidRPr="00005859">
        <w:rPr>
          <w:lang w:val="en-GB"/>
        </w:rPr>
        <w:t>4.7.7.1</w:t>
      </w:r>
      <w:r>
        <w:rPr>
          <w:rFonts w:asciiTheme="minorHAnsi" w:eastAsiaTheme="minorEastAsia" w:hAnsiTheme="minorHAnsi" w:cstheme="minorBidi"/>
          <w:sz w:val="22"/>
          <w:szCs w:val="22"/>
          <w:lang w:eastAsia="en-US"/>
        </w:rPr>
        <w:tab/>
      </w:r>
      <w:r w:rsidRPr="00005859">
        <w:rPr>
          <w:lang w:val="en-GB"/>
        </w:rPr>
        <w:t>Rapids</w:t>
      </w:r>
      <w:r>
        <w:tab/>
      </w:r>
      <w:r>
        <w:fldChar w:fldCharType="begin"/>
      </w:r>
      <w:r>
        <w:instrText xml:space="preserve"> PAGEREF _Toc68293204 \h </w:instrText>
      </w:r>
      <w:r>
        <w:fldChar w:fldCharType="separate"/>
      </w:r>
      <w:r w:rsidR="00FA6EE2">
        <w:t>26</w:t>
      </w:r>
      <w:r>
        <w:fldChar w:fldCharType="end"/>
      </w:r>
    </w:p>
    <w:p w14:paraId="64BDE086" w14:textId="2E528789" w:rsidR="009348B0" w:rsidRDefault="009348B0">
      <w:pPr>
        <w:pStyle w:val="TOC4"/>
        <w:rPr>
          <w:rFonts w:asciiTheme="minorHAnsi" w:eastAsiaTheme="minorEastAsia" w:hAnsiTheme="minorHAnsi" w:cstheme="minorBidi"/>
          <w:sz w:val="22"/>
          <w:szCs w:val="22"/>
          <w:lang w:eastAsia="en-US"/>
        </w:rPr>
      </w:pPr>
      <w:r w:rsidRPr="00005859">
        <w:rPr>
          <w:lang w:val="en-GB"/>
        </w:rPr>
        <w:t>4.7.7.2</w:t>
      </w:r>
      <w:r>
        <w:rPr>
          <w:rFonts w:asciiTheme="minorHAnsi" w:eastAsiaTheme="minorEastAsia" w:hAnsiTheme="minorHAnsi" w:cstheme="minorBidi"/>
          <w:sz w:val="22"/>
          <w:szCs w:val="22"/>
          <w:lang w:eastAsia="en-US"/>
        </w:rPr>
        <w:tab/>
      </w:r>
      <w:r w:rsidRPr="00005859">
        <w:rPr>
          <w:lang w:val="en-GB"/>
        </w:rPr>
        <w:t>Waterfalls</w:t>
      </w:r>
      <w:r>
        <w:tab/>
      </w:r>
      <w:r>
        <w:fldChar w:fldCharType="begin"/>
      </w:r>
      <w:r>
        <w:instrText xml:space="preserve"> PAGEREF _Toc68293205 \h </w:instrText>
      </w:r>
      <w:r>
        <w:fldChar w:fldCharType="separate"/>
      </w:r>
      <w:r w:rsidR="00FA6EE2">
        <w:t>26</w:t>
      </w:r>
      <w:r>
        <w:fldChar w:fldCharType="end"/>
      </w:r>
    </w:p>
    <w:p w14:paraId="635B643F" w14:textId="70216E57" w:rsidR="009348B0" w:rsidRPr="00633669" w:rsidRDefault="009348B0">
      <w:pPr>
        <w:pStyle w:val="TOC3"/>
        <w:rPr>
          <w:rFonts w:asciiTheme="minorHAnsi" w:eastAsiaTheme="minorEastAsia" w:hAnsiTheme="minorHAnsi" w:cstheme="minorBidi"/>
          <w:sz w:val="22"/>
          <w:szCs w:val="22"/>
          <w:lang w:val="fr-FR" w:eastAsia="en-US"/>
        </w:rPr>
      </w:pPr>
      <w:r w:rsidRPr="00633669">
        <w:rPr>
          <w:lang w:val="fr-FR"/>
        </w:rPr>
        <w:t>4.7.8</w:t>
      </w:r>
      <w:r w:rsidRPr="00633669">
        <w:rPr>
          <w:rFonts w:asciiTheme="minorHAnsi" w:eastAsiaTheme="minorEastAsia" w:hAnsiTheme="minorHAnsi" w:cstheme="minorBidi"/>
          <w:sz w:val="22"/>
          <w:szCs w:val="22"/>
          <w:lang w:val="fr-FR" w:eastAsia="en-US"/>
        </w:rPr>
        <w:tab/>
      </w:r>
      <w:r w:rsidRPr="00633669">
        <w:rPr>
          <w:lang w:val="fr-FR"/>
        </w:rPr>
        <w:t>Lakes</w:t>
      </w:r>
      <w:r w:rsidRPr="00633669">
        <w:rPr>
          <w:lang w:val="fr-FR"/>
        </w:rPr>
        <w:tab/>
      </w:r>
      <w:r>
        <w:fldChar w:fldCharType="begin"/>
      </w:r>
      <w:r w:rsidRPr="00633669">
        <w:rPr>
          <w:lang w:val="fr-FR"/>
        </w:rPr>
        <w:instrText xml:space="preserve"> PAGEREF _Toc68293206 \h </w:instrText>
      </w:r>
      <w:r>
        <w:fldChar w:fldCharType="separate"/>
      </w:r>
      <w:r w:rsidR="00FA6EE2" w:rsidRPr="00633669">
        <w:rPr>
          <w:lang w:val="fr-FR"/>
        </w:rPr>
        <w:t>27</w:t>
      </w:r>
      <w:r>
        <w:fldChar w:fldCharType="end"/>
      </w:r>
    </w:p>
    <w:p w14:paraId="4421B07C" w14:textId="1B5B3AB9" w:rsidR="009348B0" w:rsidRPr="00633669" w:rsidRDefault="009348B0">
      <w:pPr>
        <w:pStyle w:val="TOC3"/>
        <w:rPr>
          <w:rFonts w:asciiTheme="minorHAnsi" w:eastAsiaTheme="minorEastAsia" w:hAnsiTheme="minorHAnsi" w:cstheme="minorBidi"/>
          <w:sz w:val="22"/>
          <w:szCs w:val="22"/>
          <w:lang w:val="fr-FR" w:eastAsia="en-US"/>
        </w:rPr>
      </w:pPr>
      <w:r w:rsidRPr="00633669">
        <w:rPr>
          <w:lang w:val="fr-FR"/>
        </w:rPr>
        <w:lastRenderedPageBreak/>
        <w:t>4.7.9</w:t>
      </w:r>
      <w:r w:rsidRPr="00633669">
        <w:rPr>
          <w:rFonts w:asciiTheme="minorHAnsi" w:eastAsiaTheme="minorEastAsia" w:hAnsiTheme="minorHAnsi" w:cstheme="minorBidi"/>
          <w:sz w:val="22"/>
          <w:szCs w:val="22"/>
          <w:lang w:val="fr-FR" w:eastAsia="en-US"/>
        </w:rPr>
        <w:tab/>
      </w:r>
      <w:r w:rsidRPr="00633669">
        <w:rPr>
          <w:lang w:val="fr-FR"/>
        </w:rPr>
        <w:t>Salt pans</w:t>
      </w:r>
      <w:r w:rsidRPr="00633669">
        <w:rPr>
          <w:lang w:val="fr-FR"/>
        </w:rPr>
        <w:tab/>
      </w:r>
      <w:r>
        <w:fldChar w:fldCharType="begin"/>
      </w:r>
      <w:r w:rsidRPr="00633669">
        <w:rPr>
          <w:lang w:val="fr-FR"/>
        </w:rPr>
        <w:instrText xml:space="preserve"> PAGEREF _Toc68293207 \h </w:instrText>
      </w:r>
      <w:r>
        <w:fldChar w:fldCharType="separate"/>
      </w:r>
      <w:r w:rsidR="00FA6EE2" w:rsidRPr="00633669">
        <w:rPr>
          <w:lang w:val="fr-FR"/>
        </w:rPr>
        <w:t>27</w:t>
      </w:r>
      <w:r>
        <w:fldChar w:fldCharType="end"/>
      </w:r>
    </w:p>
    <w:p w14:paraId="5B7C5897" w14:textId="17FF7B52" w:rsidR="009348B0" w:rsidRPr="00633669" w:rsidRDefault="009348B0">
      <w:pPr>
        <w:pStyle w:val="TOC3"/>
        <w:rPr>
          <w:rFonts w:asciiTheme="minorHAnsi" w:eastAsiaTheme="minorEastAsia" w:hAnsiTheme="minorHAnsi" w:cstheme="minorBidi"/>
          <w:sz w:val="22"/>
          <w:szCs w:val="22"/>
          <w:lang w:val="fr-FR" w:eastAsia="en-US"/>
        </w:rPr>
      </w:pPr>
      <w:r w:rsidRPr="00633669">
        <w:rPr>
          <w:lang w:val="fr-FR"/>
        </w:rPr>
        <w:t>4.7.10</w:t>
      </w:r>
      <w:r w:rsidRPr="00633669">
        <w:rPr>
          <w:rFonts w:asciiTheme="minorHAnsi" w:eastAsiaTheme="minorEastAsia" w:hAnsiTheme="minorHAnsi" w:cstheme="minorBidi"/>
          <w:sz w:val="22"/>
          <w:szCs w:val="22"/>
          <w:lang w:val="fr-FR" w:eastAsia="en-US"/>
        </w:rPr>
        <w:tab/>
      </w:r>
      <w:r w:rsidRPr="00633669">
        <w:rPr>
          <w:lang w:val="fr-FR"/>
        </w:rPr>
        <w:t>Glaciers</w:t>
      </w:r>
      <w:r w:rsidRPr="00633669">
        <w:rPr>
          <w:lang w:val="fr-FR"/>
        </w:rPr>
        <w:tab/>
      </w:r>
      <w:r>
        <w:fldChar w:fldCharType="begin"/>
      </w:r>
      <w:r w:rsidRPr="00633669">
        <w:rPr>
          <w:lang w:val="fr-FR"/>
        </w:rPr>
        <w:instrText xml:space="preserve"> PAGEREF _Toc68293208 \h </w:instrText>
      </w:r>
      <w:r>
        <w:fldChar w:fldCharType="separate"/>
      </w:r>
      <w:r w:rsidR="00FA6EE2" w:rsidRPr="00633669">
        <w:rPr>
          <w:lang w:val="fr-FR"/>
        </w:rPr>
        <w:t>27</w:t>
      </w:r>
      <w:r>
        <w:fldChar w:fldCharType="end"/>
      </w:r>
    </w:p>
    <w:p w14:paraId="4C5F8700" w14:textId="643C1192" w:rsidR="009348B0" w:rsidRPr="00633669" w:rsidRDefault="009348B0">
      <w:pPr>
        <w:pStyle w:val="TOC3"/>
        <w:rPr>
          <w:rFonts w:asciiTheme="minorHAnsi" w:eastAsiaTheme="minorEastAsia" w:hAnsiTheme="minorHAnsi" w:cstheme="minorBidi"/>
          <w:sz w:val="22"/>
          <w:szCs w:val="22"/>
          <w:lang w:val="fr-FR" w:eastAsia="en-US"/>
        </w:rPr>
      </w:pPr>
      <w:r w:rsidRPr="00633669">
        <w:rPr>
          <w:lang w:val="fr-FR"/>
        </w:rPr>
        <w:t>4.7.11</w:t>
      </w:r>
      <w:r w:rsidRPr="00633669">
        <w:rPr>
          <w:rFonts w:asciiTheme="minorHAnsi" w:eastAsiaTheme="minorEastAsia" w:hAnsiTheme="minorHAnsi" w:cstheme="minorBidi"/>
          <w:sz w:val="22"/>
          <w:szCs w:val="22"/>
          <w:lang w:val="fr-FR" w:eastAsia="en-US"/>
        </w:rPr>
        <w:tab/>
      </w:r>
      <w:r w:rsidRPr="00633669">
        <w:rPr>
          <w:lang w:val="fr-FR"/>
        </w:rPr>
        <w:t>Vegetation</w:t>
      </w:r>
      <w:r w:rsidRPr="00633669">
        <w:rPr>
          <w:lang w:val="fr-FR"/>
        </w:rPr>
        <w:tab/>
      </w:r>
      <w:r>
        <w:fldChar w:fldCharType="begin"/>
      </w:r>
      <w:r w:rsidRPr="00633669">
        <w:rPr>
          <w:lang w:val="fr-FR"/>
        </w:rPr>
        <w:instrText xml:space="preserve"> PAGEREF _Toc68293209 \h </w:instrText>
      </w:r>
      <w:r>
        <w:fldChar w:fldCharType="separate"/>
      </w:r>
      <w:r w:rsidR="00FA6EE2" w:rsidRPr="00633669">
        <w:rPr>
          <w:lang w:val="fr-FR"/>
        </w:rPr>
        <w:t>27</w:t>
      </w:r>
      <w:r>
        <w:fldChar w:fldCharType="end"/>
      </w:r>
    </w:p>
    <w:p w14:paraId="07CAE54B" w14:textId="5B26BD00" w:rsidR="009348B0" w:rsidRDefault="009348B0">
      <w:pPr>
        <w:pStyle w:val="TOC3"/>
        <w:rPr>
          <w:rFonts w:asciiTheme="minorHAnsi" w:eastAsiaTheme="minorEastAsia" w:hAnsiTheme="minorHAnsi" w:cstheme="minorBidi"/>
          <w:sz w:val="22"/>
          <w:szCs w:val="22"/>
          <w:lang w:eastAsia="en-US"/>
        </w:rPr>
      </w:pPr>
      <w:r w:rsidRPr="00005859">
        <w:rPr>
          <w:lang w:val="en-GB"/>
        </w:rPr>
        <w:t>4.7.12</w:t>
      </w:r>
      <w:r>
        <w:rPr>
          <w:rFonts w:asciiTheme="minorHAnsi" w:eastAsiaTheme="minorEastAsia" w:hAnsiTheme="minorHAnsi" w:cstheme="minorBidi"/>
          <w:sz w:val="22"/>
          <w:szCs w:val="22"/>
          <w:lang w:eastAsia="en-US"/>
        </w:rPr>
        <w:tab/>
      </w:r>
      <w:r w:rsidRPr="00005859">
        <w:rPr>
          <w:lang w:val="en-GB"/>
        </w:rPr>
        <w:t>Lava flow</w:t>
      </w:r>
      <w:r>
        <w:tab/>
      </w:r>
      <w:r>
        <w:fldChar w:fldCharType="begin"/>
      </w:r>
      <w:r>
        <w:instrText xml:space="preserve"> PAGEREF _Toc68293210 \h </w:instrText>
      </w:r>
      <w:r>
        <w:fldChar w:fldCharType="separate"/>
      </w:r>
      <w:r w:rsidR="00FA6EE2">
        <w:t>27</w:t>
      </w:r>
      <w:r>
        <w:fldChar w:fldCharType="end"/>
      </w:r>
    </w:p>
    <w:p w14:paraId="0DCB1D01" w14:textId="08261F92" w:rsidR="009348B0" w:rsidRDefault="009348B0">
      <w:pPr>
        <w:pStyle w:val="TOC2"/>
        <w:rPr>
          <w:rFonts w:asciiTheme="minorHAnsi" w:eastAsiaTheme="minorEastAsia" w:hAnsiTheme="minorHAnsi" w:cstheme="minorBidi"/>
          <w:sz w:val="22"/>
          <w:szCs w:val="22"/>
          <w:lang w:eastAsia="en-US"/>
        </w:rPr>
      </w:pPr>
      <w:r w:rsidRPr="00005859">
        <w:rPr>
          <w:lang w:val="en-GB"/>
        </w:rPr>
        <w:t>4.8</w:t>
      </w:r>
      <w:r>
        <w:rPr>
          <w:rFonts w:asciiTheme="minorHAnsi" w:eastAsiaTheme="minorEastAsia" w:hAnsiTheme="minorHAnsi" w:cstheme="minorBidi"/>
          <w:sz w:val="22"/>
          <w:szCs w:val="22"/>
          <w:lang w:eastAsia="en-US"/>
        </w:rPr>
        <w:tab/>
      </w:r>
      <w:r w:rsidRPr="00005859">
        <w:rPr>
          <w:lang w:val="en-GB"/>
        </w:rPr>
        <w:t>Artificial features</w:t>
      </w:r>
      <w:r>
        <w:tab/>
      </w:r>
      <w:r>
        <w:fldChar w:fldCharType="begin"/>
      </w:r>
      <w:r>
        <w:instrText xml:space="preserve"> PAGEREF _Toc68293211 \h </w:instrText>
      </w:r>
      <w:r>
        <w:fldChar w:fldCharType="separate"/>
      </w:r>
      <w:r w:rsidR="00FA6EE2">
        <w:t>27</w:t>
      </w:r>
      <w:r>
        <w:fldChar w:fldCharType="end"/>
      </w:r>
    </w:p>
    <w:p w14:paraId="44247007" w14:textId="43FB3A51" w:rsidR="009348B0" w:rsidRDefault="009348B0">
      <w:pPr>
        <w:pStyle w:val="TOC3"/>
        <w:rPr>
          <w:rFonts w:asciiTheme="minorHAnsi" w:eastAsiaTheme="minorEastAsia" w:hAnsiTheme="minorHAnsi" w:cstheme="minorBidi"/>
          <w:sz w:val="22"/>
          <w:szCs w:val="22"/>
          <w:lang w:eastAsia="en-US"/>
        </w:rPr>
      </w:pPr>
      <w:r w:rsidRPr="00005859">
        <w:rPr>
          <w:lang w:val="en-GB"/>
        </w:rPr>
        <w:t>4.8.1</w:t>
      </w:r>
      <w:r>
        <w:rPr>
          <w:rFonts w:asciiTheme="minorHAnsi" w:eastAsiaTheme="minorEastAsia" w:hAnsiTheme="minorHAnsi" w:cstheme="minorBidi"/>
          <w:sz w:val="22"/>
          <w:szCs w:val="22"/>
          <w:lang w:eastAsia="en-US"/>
        </w:rPr>
        <w:tab/>
      </w:r>
      <w:r w:rsidRPr="00005859">
        <w:rPr>
          <w:lang w:val="en-GB"/>
        </w:rPr>
        <w:t>Canals</w:t>
      </w:r>
      <w:r>
        <w:tab/>
      </w:r>
      <w:r>
        <w:fldChar w:fldCharType="begin"/>
      </w:r>
      <w:r>
        <w:instrText xml:space="preserve"> PAGEREF _Toc68293212 \h </w:instrText>
      </w:r>
      <w:r>
        <w:fldChar w:fldCharType="separate"/>
      </w:r>
      <w:r w:rsidR="00FA6EE2">
        <w:t>27</w:t>
      </w:r>
      <w:r>
        <w:fldChar w:fldCharType="end"/>
      </w:r>
    </w:p>
    <w:p w14:paraId="44EA8D04" w14:textId="4727C842" w:rsidR="009348B0" w:rsidRDefault="009348B0">
      <w:pPr>
        <w:pStyle w:val="TOC3"/>
        <w:rPr>
          <w:rFonts w:asciiTheme="minorHAnsi" w:eastAsiaTheme="minorEastAsia" w:hAnsiTheme="minorHAnsi" w:cstheme="minorBidi"/>
          <w:sz w:val="22"/>
          <w:szCs w:val="22"/>
          <w:lang w:eastAsia="en-US"/>
        </w:rPr>
      </w:pPr>
      <w:r w:rsidRPr="00005859">
        <w:rPr>
          <w:lang w:val="en-GB"/>
        </w:rPr>
        <w:t>4.8.2</w:t>
      </w:r>
      <w:r>
        <w:rPr>
          <w:rFonts w:asciiTheme="minorHAnsi" w:eastAsiaTheme="minorEastAsia" w:hAnsiTheme="minorHAnsi" w:cstheme="minorBidi"/>
          <w:sz w:val="22"/>
          <w:szCs w:val="22"/>
          <w:lang w:eastAsia="en-US"/>
        </w:rPr>
        <w:tab/>
      </w:r>
      <w:r w:rsidRPr="00005859">
        <w:rPr>
          <w:lang w:val="en-GB"/>
        </w:rPr>
        <w:t>Railways</w:t>
      </w:r>
      <w:r>
        <w:tab/>
      </w:r>
      <w:r>
        <w:fldChar w:fldCharType="begin"/>
      </w:r>
      <w:r>
        <w:instrText xml:space="preserve"> PAGEREF _Toc68293213 \h </w:instrText>
      </w:r>
      <w:r>
        <w:fldChar w:fldCharType="separate"/>
      </w:r>
      <w:r w:rsidR="00FA6EE2">
        <w:t>27</w:t>
      </w:r>
      <w:r>
        <w:fldChar w:fldCharType="end"/>
      </w:r>
    </w:p>
    <w:p w14:paraId="7530AF70" w14:textId="457DEA53" w:rsidR="009348B0" w:rsidRDefault="009348B0">
      <w:pPr>
        <w:pStyle w:val="TOC3"/>
        <w:rPr>
          <w:rFonts w:asciiTheme="minorHAnsi" w:eastAsiaTheme="minorEastAsia" w:hAnsiTheme="minorHAnsi" w:cstheme="minorBidi"/>
          <w:sz w:val="22"/>
          <w:szCs w:val="22"/>
          <w:lang w:eastAsia="en-US"/>
        </w:rPr>
      </w:pPr>
      <w:r w:rsidRPr="00005859">
        <w:rPr>
          <w:lang w:val="en-GB"/>
        </w:rPr>
        <w:t>4.8.3</w:t>
      </w:r>
      <w:r>
        <w:rPr>
          <w:rFonts w:asciiTheme="minorHAnsi" w:eastAsiaTheme="minorEastAsia" w:hAnsiTheme="minorHAnsi" w:cstheme="minorBidi"/>
          <w:sz w:val="22"/>
          <w:szCs w:val="22"/>
          <w:lang w:eastAsia="en-US"/>
        </w:rPr>
        <w:tab/>
      </w:r>
      <w:r w:rsidRPr="00005859">
        <w:rPr>
          <w:lang w:val="en-GB"/>
        </w:rPr>
        <w:t>Tunnels</w:t>
      </w:r>
      <w:r>
        <w:tab/>
      </w:r>
      <w:r>
        <w:fldChar w:fldCharType="begin"/>
      </w:r>
      <w:r>
        <w:instrText xml:space="preserve"> PAGEREF _Toc68293214 \h </w:instrText>
      </w:r>
      <w:r>
        <w:fldChar w:fldCharType="separate"/>
      </w:r>
      <w:r w:rsidR="00FA6EE2">
        <w:t>28</w:t>
      </w:r>
      <w:r>
        <w:fldChar w:fldCharType="end"/>
      </w:r>
    </w:p>
    <w:p w14:paraId="67C7457C" w14:textId="500ADE9E" w:rsidR="009348B0" w:rsidRDefault="009348B0">
      <w:pPr>
        <w:pStyle w:val="TOC3"/>
        <w:rPr>
          <w:rFonts w:asciiTheme="minorHAnsi" w:eastAsiaTheme="minorEastAsia" w:hAnsiTheme="minorHAnsi" w:cstheme="minorBidi"/>
          <w:sz w:val="22"/>
          <w:szCs w:val="22"/>
          <w:lang w:eastAsia="en-US"/>
        </w:rPr>
      </w:pPr>
      <w:r w:rsidRPr="00005859">
        <w:rPr>
          <w:lang w:val="en-GB"/>
        </w:rPr>
        <w:t>4.8.4</w:t>
      </w:r>
      <w:r>
        <w:rPr>
          <w:rFonts w:asciiTheme="minorHAnsi" w:eastAsiaTheme="minorEastAsia" w:hAnsiTheme="minorHAnsi" w:cstheme="minorBidi"/>
          <w:sz w:val="22"/>
          <w:szCs w:val="22"/>
          <w:lang w:eastAsia="en-US"/>
        </w:rPr>
        <w:tab/>
      </w:r>
      <w:r w:rsidRPr="00005859">
        <w:rPr>
          <w:lang w:val="en-GB"/>
        </w:rPr>
        <w:t>Cuttings and embankments</w:t>
      </w:r>
      <w:r>
        <w:tab/>
      </w:r>
      <w:r>
        <w:fldChar w:fldCharType="begin"/>
      </w:r>
      <w:r>
        <w:instrText xml:space="preserve"> PAGEREF _Toc68293215 \h </w:instrText>
      </w:r>
      <w:r>
        <w:fldChar w:fldCharType="separate"/>
      </w:r>
      <w:r w:rsidR="00FA6EE2">
        <w:t>28</w:t>
      </w:r>
      <w:r>
        <w:fldChar w:fldCharType="end"/>
      </w:r>
    </w:p>
    <w:p w14:paraId="62C1922B" w14:textId="6423CB36" w:rsidR="009348B0" w:rsidRDefault="009348B0">
      <w:pPr>
        <w:pStyle w:val="TOC3"/>
        <w:rPr>
          <w:rFonts w:asciiTheme="minorHAnsi" w:eastAsiaTheme="minorEastAsia" w:hAnsiTheme="minorHAnsi" w:cstheme="minorBidi"/>
          <w:sz w:val="22"/>
          <w:szCs w:val="22"/>
          <w:lang w:eastAsia="en-US"/>
        </w:rPr>
      </w:pPr>
      <w:r w:rsidRPr="00005859">
        <w:rPr>
          <w:lang w:val="en-GB"/>
        </w:rPr>
        <w:t>4.8.5</w:t>
      </w:r>
      <w:r>
        <w:rPr>
          <w:rFonts w:asciiTheme="minorHAnsi" w:eastAsiaTheme="minorEastAsia" w:hAnsiTheme="minorHAnsi" w:cstheme="minorBidi"/>
          <w:sz w:val="22"/>
          <w:szCs w:val="22"/>
          <w:lang w:eastAsia="en-US"/>
        </w:rPr>
        <w:tab/>
      </w:r>
      <w:r w:rsidRPr="00005859">
        <w:rPr>
          <w:lang w:val="en-GB"/>
        </w:rPr>
        <w:t>Dams</w:t>
      </w:r>
      <w:r>
        <w:tab/>
      </w:r>
      <w:r>
        <w:fldChar w:fldCharType="begin"/>
      </w:r>
      <w:r>
        <w:instrText xml:space="preserve"> PAGEREF _Toc68293216 \h </w:instrText>
      </w:r>
      <w:r>
        <w:fldChar w:fldCharType="separate"/>
      </w:r>
      <w:r w:rsidR="00FA6EE2">
        <w:t>28</w:t>
      </w:r>
      <w:r>
        <w:fldChar w:fldCharType="end"/>
      </w:r>
    </w:p>
    <w:p w14:paraId="37115995" w14:textId="0F5C8B79" w:rsidR="009348B0" w:rsidRDefault="009348B0">
      <w:pPr>
        <w:pStyle w:val="TOC3"/>
        <w:rPr>
          <w:rFonts w:asciiTheme="minorHAnsi" w:eastAsiaTheme="minorEastAsia" w:hAnsiTheme="minorHAnsi" w:cstheme="minorBidi"/>
          <w:sz w:val="22"/>
          <w:szCs w:val="22"/>
          <w:lang w:eastAsia="en-US"/>
        </w:rPr>
      </w:pPr>
      <w:r w:rsidRPr="00005859">
        <w:rPr>
          <w:lang w:val="en-GB"/>
        </w:rPr>
        <w:t>4.8.6</w:t>
      </w:r>
      <w:r>
        <w:rPr>
          <w:rFonts w:asciiTheme="minorHAnsi" w:eastAsiaTheme="minorEastAsia" w:hAnsiTheme="minorHAnsi" w:cstheme="minorBidi"/>
          <w:sz w:val="22"/>
          <w:szCs w:val="22"/>
          <w:lang w:eastAsia="en-US"/>
        </w:rPr>
        <w:tab/>
      </w:r>
      <w:r w:rsidRPr="00005859">
        <w:rPr>
          <w:lang w:val="en-GB"/>
        </w:rPr>
        <w:t>Flood barrages</w:t>
      </w:r>
      <w:r>
        <w:tab/>
      </w:r>
      <w:r>
        <w:fldChar w:fldCharType="begin"/>
      </w:r>
      <w:r>
        <w:instrText xml:space="preserve"> PAGEREF _Toc68293217 \h </w:instrText>
      </w:r>
      <w:r>
        <w:fldChar w:fldCharType="separate"/>
      </w:r>
      <w:r w:rsidR="00FA6EE2">
        <w:t>28</w:t>
      </w:r>
      <w:r>
        <w:fldChar w:fldCharType="end"/>
      </w:r>
    </w:p>
    <w:p w14:paraId="2FA67A6D" w14:textId="2092F3DC" w:rsidR="009348B0" w:rsidRDefault="009348B0">
      <w:pPr>
        <w:pStyle w:val="TOC3"/>
        <w:rPr>
          <w:rFonts w:asciiTheme="minorHAnsi" w:eastAsiaTheme="minorEastAsia" w:hAnsiTheme="minorHAnsi" w:cstheme="minorBidi"/>
          <w:sz w:val="22"/>
          <w:szCs w:val="22"/>
          <w:lang w:eastAsia="en-US"/>
        </w:rPr>
      </w:pPr>
      <w:r w:rsidRPr="00005859">
        <w:rPr>
          <w:lang w:val="en-GB"/>
        </w:rPr>
        <w:t>4.8.7</w:t>
      </w:r>
      <w:r>
        <w:rPr>
          <w:rFonts w:asciiTheme="minorHAnsi" w:eastAsiaTheme="minorEastAsia" w:hAnsiTheme="minorHAnsi" w:cstheme="minorBidi"/>
          <w:sz w:val="22"/>
          <w:szCs w:val="22"/>
          <w:lang w:eastAsia="en-US"/>
        </w:rPr>
        <w:tab/>
      </w:r>
      <w:r w:rsidRPr="00005859">
        <w:rPr>
          <w:lang w:val="en-GB"/>
        </w:rPr>
        <w:t>Dykes</w:t>
      </w:r>
      <w:r>
        <w:tab/>
      </w:r>
      <w:r>
        <w:fldChar w:fldCharType="begin"/>
      </w:r>
      <w:r>
        <w:instrText xml:space="preserve"> PAGEREF _Toc68293218 \h </w:instrText>
      </w:r>
      <w:r>
        <w:fldChar w:fldCharType="separate"/>
      </w:r>
      <w:r w:rsidR="00FA6EE2">
        <w:t>29</w:t>
      </w:r>
      <w:r>
        <w:fldChar w:fldCharType="end"/>
      </w:r>
    </w:p>
    <w:p w14:paraId="20B38483" w14:textId="230D6000" w:rsidR="009348B0" w:rsidRDefault="009348B0">
      <w:pPr>
        <w:pStyle w:val="TOC3"/>
        <w:rPr>
          <w:rFonts w:asciiTheme="minorHAnsi" w:eastAsiaTheme="minorEastAsia" w:hAnsiTheme="minorHAnsi" w:cstheme="minorBidi"/>
          <w:sz w:val="22"/>
          <w:szCs w:val="22"/>
          <w:lang w:eastAsia="en-US"/>
        </w:rPr>
      </w:pPr>
      <w:r w:rsidRPr="00005859">
        <w:rPr>
          <w:lang w:val="en-GB"/>
        </w:rPr>
        <w:t>4.8.8</w:t>
      </w:r>
      <w:r>
        <w:rPr>
          <w:rFonts w:asciiTheme="minorHAnsi" w:eastAsiaTheme="minorEastAsia" w:hAnsiTheme="minorHAnsi" w:cstheme="minorBidi"/>
          <w:sz w:val="22"/>
          <w:szCs w:val="22"/>
          <w:lang w:eastAsia="en-US"/>
        </w:rPr>
        <w:tab/>
      </w:r>
      <w:r w:rsidRPr="00005859">
        <w:rPr>
          <w:lang w:val="en-GB"/>
        </w:rPr>
        <w:t>Roads and tracks</w:t>
      </w:r>
      <w:r>
        <w:tab/>
      </w:r>
      <w:r>
        <w:fldChar w:fldCharType="begin"/>
      </w:r>
      <w:r>
        <w:instrText xml:space="preserve"> PAGEREF _Toc68293219 \h </w:instrText>
      </w:r>
      <w:r>
        <w:fldChar w:fldCharType="separate"/>
      </w:r>
      <w:r w:rsidR="00FA6EE2">
        <w:t>29</w:t>
      </w:r>
      <w:r>
        <w:fldChar w:fldCharType="end"/>
      </w:r>
    </w:p>
    <w:p w14:paraId="21EF520F" w14:textId="5971A12D" w:rsidR="009348B0" w:rsidRDefault="009348B0">
      <w:pPr>
        <w:pStyle w:val="TOC3"/>
        <w:rPr>
          <w:rFonts w:asciiTheme="minorHAnsi" w:eastAsiaTheme="minorEastAsia" w:hAnsiTheme="minorHAnsi" w:cstheme="minorBidi"/>
          <w:sz w:val="22"/>
          <w:szCs w:val="22"/>
          <w:lang w:eastAsia="en-US"/>
        </w:rPr>
      </w:pPr>
      <w:r w:rsidRPr="00005859">
        <w:rPr>
          <w:lang w:val="en-GB"/>
        </w:rPr>
        <w:t>4.8.9</w:t>
      </w:r>
      <w:r>
        <w:rPr>
          <w:rFonts w:asciiTheme="minorHAnsi" w:eastAsiaTheme="minorEastAsia" w:hAnsiTheme="minorHAnsi" w:cstheme="minorBidi"/>
          <w:sz w:val="22"/>
          <w:szCs w:val="22"/>
          <w:lang w:eastAsia="en-US"/>
        </w:rPr>
        <w:tab/>
      </w:r>
      <w:r w:rsidRPr="00005859">
        <w:rPr>
          <w:lang w:val="en-GB"/>
        </w:rPr>
        <w:t>Causeways</w:t>
      </w:r>
      <w:r>
        <w:tab/>
      </w:r>
      <w:r>
        <w:fldChar w:fldCharType="begin"/>
      </w:r>
      <w:r>
        <w:instrText xml:space="preserve"> PAGEREF _Toc68293220 \h </w:instrText>
      </w:r>
      <w:r>
        <w:fldChar w:fldCharType="separate"/>
      </w:r>
      <w:r w:rsidR="00FA6EE2">
        <w:t>29</w:t>
      </w:r>
      <w:r>
        <w:fldChar w:fldCharType="end"/>
      </w:r>
    </w:p>
    <w:p w14:paraId="752BD353" w14:textId="1A127EDE" w:rsidR="009348B0" w:rsidRDefault="009348B0">
      <w:pPr>
        <w:pStyle w:val="TOC3"/>
        <w:rPr>
          <w:rFonts w:asciiTheme="minorHAnsi" w:eastAsiaTheme="minorEastAsia" w:hAnsiTheme="minorHAnsi" w:cstheme="minorBidi"/>
          <w:sz w:val="22"/>
          <w:szCs w:val="22"/>
          <w:lang w:eastAsia="en-US"/>
        </w:rPr>
      </w:pPr>
      <w:r w:rsidRPr="00005859">
        <w:rPr>
          <w:lang w:val="en-GB"/>
        </w:rPr>
        <w:t>4.8.10</w:t>
      </w:r>
      <w:r>
        <w:rPr>
          <w:rFonts w:asciiTheme="minorHAnsi" w:eastAsiaTheme="minorEastAsia" w:hAnsiTheme="minorHAnsi" w:cstheme="minorBidi"/>
          <w:sz w:val="22"/>
          <w:szCs w:val="22"/>
          <w:lang w:eastAsia="en-US"/>
        </w:rPr>
        <w:tab/>
      </w:r>
      <w:r w:rsidRPr="00005859">
        <w:rPr>
          <w:lang w:val="en-GB"/>
        </w:rPr>
        <w:t>Bridges</w:t>
      </w:r>
      <w:r>
        <w:tab/>
      </w:r>
      <w:r>
        <w:fldChar w:fldCharType="begin"/>
      </w:r>
      <w:r>
        <w:instrText xml:space="preserve"> PAGEREF _Toc68293221 \h </w:instrText>
      </w:r>
      <w:r>
        <w:fldChar w:fldCharType="separate"/>
      </w:r>
      <w:r w:rsidR="00FA6EE2">
        <w:t>29</w:t>
      </w:r>
      <w:r>
        <w:fldChar w:fldCharType="end"/>
      </w:r>
    </w:p>
    <w:p w14:paraId="2D571B1A" w14:textId="6F701FAC" w:rsidR="009348B0" w:rsidRDefault="009348B0">
      <w:pPr>
        <w:pStyle w:val="TOC3"/>
        <w:rPr>
          <w:rFonts w:asciiTheme="minorHAnsi" w:eastAsiaTheme="minorEastAsia" w:hAnsiTheme="minorHAnsi" w:cstheme="minorBidi"/>
          <w:sz w:val="22"/>
          <w:szCs w:val="22"/>
          <w:lang w:eastAsia="en-US"/>
        </w:rPr>
      </w:pPr>
      <w:r w:rsidRPr="00005859">
        <w:rPr>
          <w:lang w:val="en-GB"/>
        </w:rPr>
        <w:t>4.8.11</w:t>
      </w:r>
      <w:r>
        <w:rPr>
          <w:rFonts w:asciiTheme="minorHAnsi" w:eastAsiaTheme="minorEastAsia" w:hAnsiTheme="minorHAnsi" w:cstheme="minorBidi"/>
          <w:sz w:val="22"/>
          <w:szCs w:val="22"/>
          <w:lang w:eastAsia="en-US"/>
        </w:rPr>
        <w:tab/>
      </w:r>
      <w:r w:rsidRPr="00005859">
        <w:rPr>
          <w:lang w:val="en-GB"/>
        </w:rPr>
        <w:t>Conveyors</w:t>
      </w:r>
      <w:r>
        <w:tab/>
      </w:r>
      <w:r>
        <w:fldChar w:fldCharType="begin"/>
      </w:r>
      <w:r>
        <w:instrText xml:space="preserve"> PAGEREF _Toc68293222 \h </w:instrText>
      </w:r>
      <w:r>
        <w:fldChar w:fldCharType="separate"/>
      </w:r>
      <w:r w:rsidR="00FA6EE2">
        <w:t>30</w:t>
      </w:r>
      <w:r>
        <w:fldChar w:fldCharType="end"/>
      </w:r>
    </w:p>
    <w:p w14:paraId="01B78958" w14:textId="206FB7FB" w:rsidR="009348B0" w:rsidRDefault="009348B0">
      <w:pPr>
        <w:pStyle w:val="TOC3"/>
        <w:rPr>
          <w:rFonts w:asciiTheme="minorHAnsi" w:eastAsiaTheme="minorEastAsia" w:hAnsiTheme="minorHAnsi" w:cstheme="minorBidi"/>
          <w:sz w:val="22"/>
          <w:szCs w:val="22"/>
          <w:lang w:eastAsia="en-US"/>
        </w:rPr>
      </w:pPr>
      <w:r w:rsidRPr="00005859">
        <w:rPr>
          <w:lang w:val="en-GB"/>
        </w:rPr>
        <w:t>4.8.12</w:t>
      </w:r>
      <w:r>
        <w:rPr>
          <w:rFonts w:asciiTheme="minorHAnsi" w:eastAsiaTheme="minorEastAsia" w:hAnsiTheme="minorHAnsi" w:cstheme="minorBidi"/>
          <w:sz w:val="22"/>
          <w:szCs w:val="22"/>
          <w:lang w:eastAsia="en-US"/>
        </w:rPr>
        <w:tab/>
      </w:r>
      <w:r w:rsidRPr="00005859">
        <w:rPr>
          <w:lang w:val="en-GB"/>
        </w:rPr>
        <w:t>Airfields</w:t>
      </w:r>
      <w:r>
        <w:tab/>
      </w:r>
      <w:r>
        <w:fldChar w:fldCharType="begin"/>
      </w:r>
      <w:r>
        <w:instrText xml:space="preserve"> PAGEREF _Toc68293223 \h </w:instrText>
      </w:r>
      <w:r>
        <w:fldChar w:fldCharType="separate"/>
      </w:r>
      <w:r w:rsidR="00FA6EE2">
        <w:t>30</w:t>
      </w:r>
      <w:r>
        <w:fldChar w:fldCharType="end"/>
      </w:r>
    </w:p>
    <w:p w14:paraId="791CA0B9" w14:textId="708633E6" w:rsidR="009348B0" w:rsidRDefault="009348B0">
      <w:pPr>
        <w:pStyle w:val="TOC3"/>
        <w:rPr>
          <w:rFonts w:asciiTheme="minorHAnsi" w:eastAsiaTheme="minorEastAsia" w:hAnsiTheme="minorHAnsi" w:cstheme="minorBidi"/>
          <w:sz w:val="22"/>
          <w:szCs w:val="22"/>
          <w:lang w:eastAsia="en-US"/>
        </w:rPr>
      </w:pPr>
      <w:r w:rsidRPr="00005859">
        <w:rPr>
          <w:lang w:val="en-GB"/>
        </w:rPr>
        <w:t>4.8.13</w:t>
      </w:r>
      <w:r>
        <w:rPr>
          <w:rFonts w:asciiTheme="minorHAnsi" w:eastAsiaTheme="minorEastAsia" w:hAnsiTheme="minorHAnsi" w:cstheme="minorBidi"/>
          <w:sz w:val="22"/>
          <w:szCs w:val="22"/>
          <w:lang w:eastAsia="en-US"/>
        </w:rPr>
        <w:tab/>
      </w:r>
      <w:r w:rsidRPr="00005859">
        <w:rPr>
          <w:lang w:val="en-GB"/>
        </w:rPr>
        <w:t>Production and storage areas</w:t>
      </w:r>
      <w:r>
        <w:tab/>
      </w:r>
      <w:r>
        <w:fldChar w:fldCharType="begin"/>
      </w:r>
      <w:r>
        <w:instrText xml:space="preserve"> PAGEREF _Toc68293224 \h </w:instrText>
      </w:r>
      <w:r>
        <w:fldChar w:fldCharType="separate"/>
      </w:r>
      <w:r w:rsidR="00FA6EE2">
        <w:t>31</w:t>
      </w:r>
      <w:r>
        <w:fldChar w:fldCharType="end"/>
      </w:r>
    </w:p>
    <w:p w14:paraId="5A4EDC68" w14:textId="7E934730" w:rsidR="009348B0" w:rsidRDefault="009348B0">
      <w:pPr>
        <w:pStyle w:val="TOC3"/>
        <w:rPr>
          <w:rFonts w:asciiTheme="minorHAnsi" w:eastAsiaTheme="minorEastAsia" w:hAnsiTheme="minorHAnsi" w:cstheme="minorBidi"/>
          <w:sz w:val="22"/>
          <w:szCs w:val="22"/>
          <w:lang w:eastAsia="en-US"/>
        </w:rPr>
      </w:pPr>
      <w:r w:rsidRPr="00005859">
        <w:rPr>
          <w:lang w:val="en-GB"/>
        </w:rPr>
        <w:t>4.8.14</w:t>
      </w:r>
      <w:r>
        <w:rPr>
          <w:rFonts w:asciiTheme="minorHAnsi" w:eastAsiaTheme="minorEastAsia" w:hAnsiTheme="minorHAnsi" w:cstheme="minorBidi"/>
          <w:sz w:val="22"/>
          <w:szCs w:val="22"/>
          <w:lang w:eastAsia="en-US"/>
        </w:rPr>
        <w:tab/>
      </w:r>
      <w:r w:rsidRPr="00005859">
        <w:rPr>
          <w:lang w:val="en-GB"/>
        </w:rPr>
        <w:t>Built-up areas</w:t>
      </w:r>
      <w:r>
        <w:tab/>
      </w:r>
      <w:r>
        <w:fldChar w:fldCharType="begin"/>
      </w:r>
      <w:r>
        <w:instrText xml:space="preserve"> PAGEREF _Toc68293225 \h </w:instrText>
      </w:r>
      <w:r>
        <w:fldChar w:fldCharType="separate"/>
      </w:r>
      <w:r w:rsidR="00FA6EE2">
        <w:t>31</w:t>
      </w:r>
      <w:r>
        <w:fldChar w:fldCharType="end"/>
      </w:r>
    </w:p>
    <w:p w14:paraId="1E6A74A6" w14:textId="08250204" w:rsidR="009348B0" w:rsidRDefault="009348B0">
      <w:pPr>
        <w:pStyle w:val="TOC3"/>
        <w:rPr>
          <w:rFonts w:asciiTheme="minorHAnsi" w:eastAsiaTheme="minorEastAsia" w:hAnsiTheme="minorHAnsi" w:cstheme="minorBidi"/>
          <w:sz w:val="22"/>
          <w:szCs w:val="22"/>
          <w:lang w:eastAsia="en-US"/>
        </w:rPr>
      </w:pPr>
      <w:r w:rsidRPr="00005859">
        <w:rPr>
          <w:lang w:val="en-GB"/>
        </w:rPr>
        <w:t>4.8.15</w:t>
      </w:r>
      <w:r>
        <w:rPr>
          <w:rFonts w:asciiTheme="minorHAnsi" w:eastAsiaTheme="minorEastAsia" w:hAnsiTheme="minorHAnsi" w:cstheme="minorBidi"/>
          <w:sz w:val="22"/>
          <w:szCs w:val="22"/>
          <w:lang w:eastAsia="en-US"/>
        </w:rPr>
        <w:tab/>
      </w:r>
      <w:r w:rsidRPr="00005859">
        <w:rPr>
          <w:lang w:val="en-GB"/>
        </w:rPr>
        <w:t>Buildings, landmarks, tanks, silos</w:t>
      </w:r>
      <w:r>
        <w:tab/>
      </w:r>
      <w:r>
        <w:fldChar w:fldCharType="begin"/>
      </w:r>
      <w:r>
        <w:instrText xml:space="preserve"> PAGEREF _Toc68293226 \h </w:instrText>
      </w:r>
      <w:r>
        <w:fldChar w:fldCharType="separate"/>
      </w:r>
      <w:r w:rsidR="00FA6EE2">
        <w:t>31</w:t>
      </w:r>
      <w:r>
        <w:fldChar w:fldCharType="end"/>
      </w:r>
    </w:p>
    <w:p w14:paraId="7509C93C" w14:textId="1B5D4696" w:rsidR="009348B0" w:rsidRDefault="009348B0">
      <w:pPr>
        <w:pStyle w:val="TOC3"/>
        <w:rPr>
          <w:rFonts w:asciiTheme="minorHAnsi" w:eastAsiaTheme="minorEastAsia" w:hAnsiTheme="minorHAnsi" w:cstheme="minorBidi"/>
          <w:sz w:val="22"/>
          <w:szCs w:val="22"/>
          <w:lang w:eastAsia="en-US"/>
        </w:rPr>
      </w:pPr>
      <w:r w:rsidRPr="00005859">
        <w:rPr>
          <w:lang w:val="en-GB"/>
        </w:rPr>
        <w:t>4.8.16</w:t>
      </w:r>
      <w:r>
        <w:rPr>
          <w:rFonts w:asciiTheme="minorHAnsi" w:eastAsiaTheme="minorEastAsia" w:hAnsiTheme="minorHAnsi" w:cstheme="minorBidi"/>
          <w:sz w:val="22"/>
          <w:szCs w:val="22"/>
          <w:lang w:eastAsia="en-US"/>
        </w:rPr>
        <w:tab/>
      </w:r>
      <w:r w:rsidRPr="00005859">
        <w:rPr>
          <w:lang w:val="en-GB"/>
        </w:rPr>
        <w:t>Fences and walls</w:t>
      </w:r>
      <w:r>
        <w:tab/>
      </w:r>
      <w:r>
        <w:fldChar w:fldCharType="begin"/>
      </w:r>
      <w:r>
        <w:instrText xml:space="preserve"> PAGEREF _Toc68293227 \h </w:instrText>
      </w:r>
      <w:r>
        <w:fldChar w:fldCharType="separate"/>
      </w:r>
      <w:r w:rsidR="00FA6EE2">
        <w:t>32</w:t>
      </w:r>
      <w:r>
        <w:fldChar w:fldCharType="end"/>
      </w:r>
    </w:p>
    <w:p w14:paraId="137A0733" w14:textId="462361A4" w:rsidR="009348B0" w:rsidRDefault="009348B0">
      <w:pPr>
        <w:pStyle w:val="TOC3"/>
        <w:rPr>
          <w:rFonts w:asciiTheme="minorHAnsi" w:eastAsiaTheme="minorEastAsia" w:hAnsiTheme="minorHAnsi" w:cstheme="minorBidi"/>
          <w:sz w:val="22"/>
          <w:szCs w:val="22"/>
          <w:lang w:eastAsia="en-US"/>
        </w:rPr>
      </w:pPr>
      <w:r w:rsidRPr="00005859">
        <w:rPr>
          <w:lang w:val="en-GB"/>
        </w:rPr>
        <w:t>4.8.17</w:t>
      </w:r>
      <w:r>
        <w:rPr>
          <w:rFonts w:asciiTheme="minorHAnsi" w:eastAsiaTheme="minorEastAsia" w:hAnsiTheme="minorHAnsi" w:cstheme="minorBidi"/>
          <w:sz w:val="22"/>
          <w:szCs w:val="22"/>
          <w:lang w:eastAsia="en-US"/>
        </w:rPr>
        <w:tab/>
      </w:r>
      <w:r w:rsidRPr="00005859">
        <w:rPr>
          <w:lang w:val="en-GB"/>
        </w:rPr>
        <w:t>Fortified structures</w:t>
      </w:r>
      <w:r>
        <w:tab/>
      </w:r>
      <w:r>
        <w:fldChar w:fldCharType="begin"/>
      </w:r>
      <w:r>
        <w:instrText xml:space="preserve"> PAGEREF _Toc68293228 \h </w:instrText>
      </w:r>
      <w:r>
        <w:fldChar w:fldCharType="separate"/>
      </w:r>
      <w:r w:rsidR="00FA6EE2">
        <w:t>33</w:t>
      </w:r>
      <w:r>
        <w:fldChar w:fldCharType="end"/>
      </w:r>
    </w:p>
    <w:p w14:paraId="4B72E181" w14:textId="144AA7ED" w:rsidR="009348B0" w:rsidRDefault="009348B0">
      <w:pPr>
        <w:pStyle w:val="TOC3"/>
        <w:rPr>
          <w:rFonts w:asciiTheme="minorHAnsi" w:eastAsiaTheme="minorEastAsia" w:hAnsiTheme="minorHAnsi" w:cstheme="minorBidi"/>
          <w:sz w:val="22"/>
          <w:szCs w:val="22"/>
          <w:lang w:eastAsia="en-US"/>
        </w:rPr>
      </w:pPr>
      <w:r w:rsidRPr="00005859">
        <w:rPr>
          <w:lang w:val="en-GB"/>
        </w:rPr>
        <w:t>4.8.18</w:t>
      </w:r>
      <w:r>
        <w:rPr>
          <w:rFonts w:asciiTheme="minorHAnsi" w:eastAsiaTheme="minorEastAsia" w:hAnsiTheme="minorHAnsi" w:cstheme="minorBidi"/>
          <w:sz w:val="22"/>
          <w:szCs w:val="22"/>
          <w:lang w:eastAsia="en-US"/>
        </w:rPr>
        <w:tab/>
      </w:r>
      <w:r w:rsidRPr="00005859">
        <w:rPr>
          <w:lang w:val="en-GB"/>
        </w:rPr>
        <w:t>Pylons and bridge supports</w:t>
      </w:r>
      <w:r>
        <w:tab/>
      </w:r>
      <w:r>
        <w:fldChar w:fldCharType="begin"/>
      </w:r>
      <w:r>
        <w:instrText xml:space="preserve"> PAGEREF _Toc68293229 \h </w:instrText>
      </w:r>
      <w:r>
        <w:fldChar w:fldCharType="separate"/>
      </w:r>
      <w:r w:rsidR="00FA6EE2">
        <w:t>33</w:t>
      </w:r>
      <w:r>
        <w:fldChar w:fldCharType="end"/>
      </w:r>
    </w:p>
    <w:p w14:paraId="1141F1A0" w14:textId="4B4295D9" w:rsidR="009348B0" w:rsidRDefault="009348B0">
      <w:pPr>
        <w:pStyle w:val="TOC3"/>
        <w:rPr>
          <w:rFonts w:asciiTheme="minorHAnsi" w:eastAsiaTheme="minorEastAsia" w:hAnsiTheme="minorHAnsi" w:cstheme="minorBidi"/>
          <w:sz w:val="22"/>
          <w:szCs w:val="22"/>
          <w:lang w:eastAsia="en-US"/>
        </w:rPr>
      </w:pPr>
      <w:r w:rsidRPr="00005859">
        <w:rPr>
          <w:lang w:val="en-GB"/>
        </w:rPr>
        <w:t>4.8.19</w:t>
      </w:r>
      <w:r>
        <w:rPr>
          <w:rFonts w:asciiTheme="minorHAnsi" w:eastAsiaTheme="minorEastAsia" w:hAnsiTheme="minorHAnsi" w:cstheme="minorBidi"/>
          <w:sz w:val="22"/>
          <w:szCs w:val="22"/>
          <w:lang w:eastAsia="en-US"/>
        </w:rPr>
        <w:tab/>
      </w:r>
      <w:r w:rsidRPr="00005859">
        <w:rPr>
          <w:lang w:val="en-GB"/>
        </w:rPr>
        <w:t>Oil barriers</w:t>
      </w:r>
      <w:r>
        <w:tab/>
      </w:r>
      <w:r>
        <w:fldChar w:fldCharType="begin"/>
      </w:r>
      <w:r>
        <w:instrText xml:space="preserve"> PAGEREF _Toc68293230 \h </w:instrText>
      </w:r>
      <w:r>
        <w:fldChar w:fldCharType="separate"/>
      </w:r>
      <w:r w:rsidR="00FA6EE2">
        <w:t>33</w:t>
      </w:r>
      <w:r>
        <w:fldChar w:fldCharType="end"/>
      </w:r>
    </w:p>
    <w:p w14:paraId="29DF3FD9" w14:textId="1F344E4C" w:rsidR="009348B0" w:rsidRDefault="009348B0">
      <w:pPr>
        <w:pStyle w:val="TOC3"/>
        <w:rPr>
          <w:rFonts w:asciiTheme="minorHAnsi" w:eastAsiaTheme="minorEastAsia" w:hAnsiTheme="minorHAnsi" w:cstheme="minorBidi"/>
          <w:sz w:val="22"/>
          <w:szCs w:val="22"/>
          <w:lang w:eastAsia="en-US"/>
        </w:rPr>
      </w:pPr>
      <w:r w:rsidRPr="00005859">
        <w:rPr>
          <w:lang w:val="en-GB"/>
        </w:rPr>
        <w:t>4.8.20</w:t>
      </w:r>
      <w:r>
        <w:rPr>
          <w:rFonts w:asciiTheme="minorHAnsi" w:eastAsiaTheme="minorEastAsia" w:hAnsiTheme="minorHAnsi" w:cstheme="minorBidi"/>
          <w:sz w:val="22"/>
          <w:szCs w:val="22"/>
          <w:lang w:eastAsia="en-US"/>
        </w:rPr>
        <w:tab/>
      </w:r>
      <w:r w:rsidRPr="00005859">
        <w:rPr>
          <w:lang w:val="en-GB"/>
        </w:rPr>
        <w:t>Views and sketches, viewpoints</w:t>
      </w:r>
      <w:r>
        <w:tab/>
      </w:r>
      <w:r>
        <w:fldChar w:fldCharType="begin"/>
      </w:r>
      <w:r>
        <w:instrText xml:space="preserve"> PAGEREF _Toc68293231 \h </w:instrText>
      </w:r>
      <w:r>
        <w:fldChar w:fldCharType="separate"/>
      </w:r>
      <w:r w:rsidR="00FA6EE2">
        <w:t>33</w:t>
      </w:r>
      <w:r>
        <w:fldChar w:fldCharType="end"/>
      </w:r>
    </w:p>
    <w:p w14:paraId="74A12E90" w14:textId="5AFABBF3" w:rsidR="009348B0" w:rsidRDefault="009348B0">
      <w:pPr>
        <w:pStyle w:val="TOC3"/>
        <w:rPr>
          <w:rFonts w:asciiTheme="minorHAnsi" w:eastAsiaTheme="minorEastAsia" w:hAnsiTheme="minorHAnsi" w:cstheme="minorBidi"/>
          <w:sz w:val="22"/>
          <w:szCs w:val="22"/>
          <w:lang w:eastAsia="en-US"/>
        </w:rPr>
      </w:pPr>
      <w:r w:rsidRPr="00005859">
        <w:rPr>
          <w:lang w:val="en-GB"/>
        </w:rPr>
        <w:t>4.8.21</w:t>
      </w:r>
      <w:r>
        <w:rPr>
          <w:rFonts w:asciiTheme="minorHAnsi" w:eastAsiaTheme="minorEastAsia" w:hAnsiTheme="minorHAnsi" w:cstheme="minorBidi"/>
          <w:sz w:val="22"/>
          <w:szCs w:val="22"/>
          <w:lang w:eastAsia="en-US"/>
        </w:rPr>
        <w:tab/>
      </w:r>
      <w:r w:rsidRPr="00005859">
        <w:rPr>
          <w:lang w:val="en-GB"/>
        </w:rPr>
        <w:t>Signs and Notice boards</w:t>
      </w:r>
      <w:r>
        <w:tab/>
      </w:r>
      <w:r>
        <w:fldChar w:fldCharType="begin"/>
      </w:r>
      <w:r>
        <w:instrText xml:space="preserve"> PAGEREF _Toc68293232 \h </w:instrText>
      </w:r>
      <w:r>
        <w:fldChar w:fldCharType="separate"/>
      </w:r>
      <w:r w:rsidR="00FA6EE2">
        <w:t>33</w:t>
      </w:r>
      <w:r>
        <w:fldChar w:fldCharType="end"/>
      </w:r>
    </w:p>
    <w:p w14:paraId="66843622" w14:textId="5D3CC916" w:rsidR="009348B0" w:rsidRDefault="009348B0">
      <w:pPr>
        <w:pStyle w:val="TOC1"/>
        <w:rPr>
          <w:rFonts w:asciiTheme="minorHAnsi" w:eastAsiaTheme="minorEastAsia" w:hAnsiTheme="minorHAnsi" w:cstheme="minorBidi"/>
          <w:sz w:val="22"/>
          <w:szCs w:val="22"/>
          <w:lang w:eastAsia="en-US"/>
        </w:rPr>
      </w:pPr>
      <w:r w:rsidRPr="00005859">
        <w:rPr>
          <w:lang w:val="en-GB"/>
        </w:rPr>
        <w:t>5</w:t>
      </w:r>
      <w:r>
        <w:rPr>
          <w:rFonts w:asciiTheme="minorHAnsi" w:eastAsiaTheme="minorEastAsia" w:hAnsiTheme="minorHAnsi" w:cstheme="minorBidi"/>
          <w:sz w:val="22"/>
          <w:szCs w:val="22"/>
          <w:lang w:eastAsia="en-US"/>
        </w:rPr>
        <w:tab/>
      </w:r>
      <w:r w:rsidRPr="00005859">
        <w:rPr>
          <w:lang w:val="en-GB"/>
        </w:rPr>
        <w:t>Depth</w:t>
      </w:r>
      <w:r>
        <w:tab/>
      </w:r>
      <w:r>
        <w:fldChar w:fldCharType="begin"/>
      </w:r>
      <w:r>
        <w:instrText xml:space="preserve"> PAGEREF _Toc68293233 \h </w:instrText>
      </w:r>
      <w:r>
        <w:fldChar w:fldCharType="separate"/>
      </w:r>
      <w:r w:rsidR="00FA6EE2">
        <w:t>34</w:t>
      </w:r>
      <w:r>
        <w:fldChar w:fldCharType="end"/>
      </w:r>
    </w:p>
    <w:p w14:paraId="791D9EE0" w14:textId="6167C1E5" w:rsidR="009348B0" w:rsidRDefault="009348B0">
      <w:pPr>
        <w:pStyle w:val="TOC2"/>
        <w:rPr>
          <w:rFonts w:asciiTheme="minorHAnsi" w:eastAsiaTheme="minorEastAsia" w:hAnsiTheme="minorHAnsi" w:cstheme="minorBidi"/>
          <w:sz w:val="22"/>
          <w:szCs w:val="22"/>
          <w:lang w:eastAsia="en-US"/>
        </w:rPr>
      </w:pPr>
      <w:r w:rsidRPr="00005859">
        <w:rPr>
          <w:lang w:val="en-GB"/>
        </w:rPr>
        <w:t>5.1</w:t>
      </w:r>
      <w:r>
        <w:rPr>
          <w:rFonts w:asciiTheme="minorHAnsi" w:eastAsiaTheme="minorEastAsia" w:hAnsiTheme="minorHAnsi" w:cstheme="minorBidi"/>
          <w:sz w:val="22"/>
          <w:szCs w:val="22"/>
          <w:lang w:eastAsia="en-US"/>
        </w:rPr>
        <w:tab/>
      </w:r>
      <w:r w:rsidRPr="00005859">
        <w:rPr>
          <w:lang w:val="en-GB"/>
        </w:rPr>
        <w:t>Sounding datum</w:t>
      </w:r>
      <w:r>
        <w:tab/>
      </w:r>
      <w:r>
        <w:fldChar w:fldCharType="begin"/>
      </w:r>
      <w:r>
        <w:instrText xml:space="preserve"> PAGEREF _Toc68293234 \h </w:instrText>
      </w:r>
      <w:r>
        <w:fldChar w:fldCharType="separate"/>
      </w:r>
      <w:r w:rsidR="00FA6EE2">
        <w:t>34</w:t>
      </w:r>
      <w:r>
        <w:fldChar w:fldCharType="end"/>
      </w:r>
    </w:p>
    <w:p w14:paraId="0064E021" w14:textId="108B954D" w:rsidR="009348B0" w:rsidRDefault="009348B0">
      <w:pPr>
        <w:pStyle w:val="TOC2"/>
        <w:rPr>
          <w:rFonts w:asciiTheme="minorHAnsi" w:eastAsiaTheme="minorEastAsia" w:hAnsiTheme="minorHAnsi" w:cstheme="minorBidi"/>
          <w:sz w:val="22"/>
          <w:szCs w:val="22"/>
          <w:lang w:eastAsia="en-US"/>
        </w:rPr>
      </w:pPr>
      <w:r w:rsidRPr="00005859">
        <w:rPr>
          <w:lang w:val="en-GB"/>
        </w:rPr>
        <w:t>5.2</w:t>
      </w:r>
      <w:r>
        <w:rPr>
          <w:rFonts w:asciiTheme="minorHAnsi" w:eastAsiaTheme="minorEastAsia" w:hAnsiTheme="minorHAnsi" w:cstheme="minorBidi"/>
          <w:sz w:val="22"/>
          <w:szCs w:val="22"/>
          <w:lang w:eastAsia="en-US"/>
        </w:rPr>
        <w:tab/>
      </w:r>
      <w:r w:rsidRPr="00005859">
        <w:rPr>
          <w:lang w:val="en-GB"/>
        </w:rPr>
        <w:t>Depth contours</w:t>
      </w:r>
      <w:r>
        <w:tab/>
      </w:r>
      <w:r>
        <w:fldChar w:fldCharType="begin"/>
      </w:r>
      <w:r>
        <w:instrText xml:space="preserve"> PAGEREF _Toc68293235 \h </w:instrText>
      </w:r>
      <w:r>
        <w:fldChar w:fldCharType="separate"/>
      </w:r>
      <w:r w:rsidR="00FA6EE2">
        <w:t>34</w:t>
      </w:r>
      <w:r>
        <w:fldChar w:fldCharType="end"/>
      </w:r>
    </w:p>
    <w:p w14:paraId="38F70311" w14:textId="45534841" w:rsidR="009348B0" w:rsidRDefault="009348B0">
      <w:pPr>
        <w:pStyle w:val="TOC2"/>
        <w:rPr>
          <w:rFonts w:asciiTheme="minorHAnsi" w:eastAsiaTheme="minorEastAsia" w:hAnsiTheme="minorHAnsi" w:cstheme="minorBidi"/>
          <w:sz w:val="22"/>
          <w:szCs w:val="22"/>
          <w:lang w:eastAsia="en-US"/>
        </w:rPr>
      </w:pPr>
      <w:r w:rsidRPr="00005859">
        <w:rPr>
          <w:bCs/>
          <w:lang w:val="en-GB"/>
        </w:rPr>
        <w:t>5.3</w:t>
      </w:r>
      <w:r>
        <w:rPr>
          <w:rFonts w:asciiTheme="minorHAnsi" w:eastAsiaTheme="minorEastAsia" w:hAnsiTheme="minorHAnsi" w:cstheme="minorBidi"/>
          <w:sz w:val="22"/>
          <w:szCs w:val="22"/>
          <w:lang w:eastAsia="en-US"/>
        </w:rPr>
        <w:tab/>
      </w:r>
      <w:r w:rsidRPr="00005859">
        <w:rPr>
          <w:bCs/>
          <w:lang w:val="en-GB"/>
        </w:rPr>
        <w:t>Soundings</w:t>
      </w:r>
      <w:r>
        <w:tab/>
      </w:r>
      <w:r>
        <w:fldChar w:fldCharType="begin"/>
      </w:r>
      <w:r>
        <w:instrText xml:space="preserve"> PAGEREF _Toc68293236 \h </w:instrText>
      </w:r>
      <w:r>
        <w:fldChar w:fldCharType="separate"/>
      </w:r>
      <w:r w:rsidR="00FA6EE2">
        <w:t>34</w:t>
      </w:r>
      <w:r>
        <w:fldChar w:fldCharType="end"/>
      </w:r>
    </w:p>
    <w:p w14:paraId="773D7C0A" w14:textId="6FE98F91" w:rsidR="009348B0" w:rsidRDefault="009348B0">
      <w:pPr>
        <w:pStyle w:val="TOC2"/>
        <w:rPr>
          <w:rFonts w:asciiTheme="minorHAnsi" w:eastAsiaTheme="minorEastAsia" w:hAnsiTheme="minorHAnsi" w:cstheme="minorBidi"/>
          <w:sz w:val="22"/>
          <w:szCs w:val="22"/>
          <w:lang w:eastAsia="en-US"/>
        </w:rPr>
      </w:pPr>
      <w:r w:rsidRPr="00005859">
        <w:rPr>
          <w:bCs/>
          <w:lang w:val="en-GB"/>
        </w:rPr>
        <w:t>5.4</w:t>
      </w:r>
      <w:r>
        <w:rPr>
          <w:rFonts w:asciiTheme="minorHAnsi" w:eastAsiaTheme="minorEastAsia" w:hAnsiTheme="minorHAnsi" w:cstheme="minorBidi"/>
          <w:sz w:val="22"/>
          <w:szCs w:val="22"/>
          <w:lang w:eastAsia="en-US"/>
        </w:rPr>
        <w:tab/>
      </w:r>
      <w:r w:rsidRPr="00005859">
        <w:rPr>
          <w:bCs/>
          <w:lang w:val="en-GB"/>
        </w:rPr>
        <w:t>Depth areas</w:t>
      </w:r>
      <w:r>
        <w:tab/>
      </w:r>
      <w:r>
        <w:fldChar w:fldCharType="begin"/>
      </w:r>
      <w:r>
        <w:instrText xml:space="preserve"> PAGEREF _Toc68293237 \h </w:instrText>
      </w:r>
      <w:r>
        <w:fldChar w:fldCharType="separate"/>
      </w:r>
      <w:r w:rsidR="00FA6EE2">
        <w:t>35</w:t>
      </w:r>
      <w:r>
        <w:fldChar w:fldCharType="end"/>
      </w:r>
    </w:p>
    <w:p w14:paraId="0CCC8432" w14:textId="1C34244C" w:rsidR="009348B0" w:rsidRDefault="009348B0">
      <w:pPr>
        <w:pStyle w:val="TOC3"/>
        <w:rPr>
          <w:rFonts w:asciiTheme="minorHAnsi" w:eastAsiaTheme="minorEastAsia" w:hAnsiTheme="minorHAnsi" w:cstheme="minorBidi"/>
          <w:sz w:val="22"/>
          <w:szCs w:val="22"/>
          <w:lang w:eastAsia="en-US"/>
        </w:rPr>
      </w:pPr>
      <w:r w:rsidRPr="00005859">
        <w:rPr>
          <w:bCs/>
          <w:lang w:val="en-GB"/>
        </w:rPr>
        <w:t>5.4.1</w:t>
      </w:r>
      <w:r>
        <w:rPr>
          <w:rFonts w:asciiTheme="minorHAnsi" w:eastAsiaTheme="minorEastAsia" w:hAnsiTheme="minorHAnsi" w:cstheme="minorBidi"/>
          <w:sz w:val="22"/>
          <w:szCs w:val="22"/>
          <w:lang w:eastAsia="en-US"/>
        </w:rPr>
        <w:tab/>
      </w:r>
      <w:r w:rsidRPr="00005859">
        <w:rPr>
          <w:bCs/>
          <w:lang w:val="en-GB"/>
        </w:rPr>
        <w:t>Geo object depth areas</w:t>
      </w:r>
      <w:r>
        <w:tab/>
      </w:r>
      <w:r>
        <w:fldChar w:fldCharType="begin"/>
      </w:r>
      <w:r>
        <w:instrText xml:space="preserve"> PAGEREF _Toc68293238 \h </w:instrText>
      </w:r>
      <w:r>
        <w:fldChar w:fldCharType="separate"/>
      </w:r>
      <w:r w:rsidR="00FA6EE2">
        <w:t>35</w:t>
      </w:r>
      <w:r>
        <w:fldChar w:fldCharType="end"/>
      </w:r>
    </w:p>
    <w:p w14:paraId="1CF82FAF" w14:textId="09A14FEC" w:rsidR="009348B0" w:rsidRDefault="009348B0">
      <w:pPr>
        <w:pStyle w:val="TOC3"/>
        <w:rPr>
          <w:rFonts w:asciiTheme="minorHAnsi" w:eastAsiaTheme="minorEastAsia" w:hAnsiTheme="minorHAnsi" w:cstheme="minorBidi"/>
          <w:sz w:val="22"/>
          <w:szCs w:val="22"/>
          <w:lang w:eastAsia="en-US"/>
        </w:rPr>
      </w:pPr>
      <w:r w:rsidRPr="00005859">
        <w:rPr>
          <w:bCs/>
          <w:lang w:val="en-GB"/>
        </w:rPr>
        <w:t>5.4.2</w:t>
      </w:r>
      <w:r>
        <w:rPr>
          <w:rFonts w:asciiTheme="minorHAnsi" w:eastAsiaTheme="minorEastAsia" w:hAnsiTheme="minorHAnsi" w:cstheme="minorBidi"/>
          <w:sz w:val="22"/>
          <w:szCs w:val="22"/>
          <w:lang w:eastAsia="en-US"/>
        </w:rPr>
        <w:tab/>
      </w:r>
      <w:r w:rsidRPr="00005859">
        <w:rPr>
          <w:bCs/>
          <w:lang w:val="en-GB"/>
        </w:rPr>
        <w:t>Geometry of depth areas</w:t>
      </w:r>
      <w:r>
        <w:tab/>
      </w:r>
      <w:r>
        <w:fldChar w:fldCharType="begin"/>
      </w:r>
      <w:r>
        <w:instrText xml:space="preserve"> PAGEREF _Toc68293239 \h </w:instrText>
      </w:r>
      <w:r>
        <w:fldChar w:fldCharType="separate"/>
      </w:r>
      <w:r w:rsidR="00FA6EE2">
        <w:t>35</w:t>
      </w:r>
      <w:r>
        <w:fldChar w:fldCharType="end"/>
      </w:r>
    </w:p>
    <w:p w14:paraId="784A04EB" w14:textId="3502A930" w:rsidR="009348B0" w:rsidRDefault="009348B0">
      <w:pPr>
        <w:pStyle w:val="TOC3"/>
        <w:rPr>
          <w:rFonts w:asciiTheme="minorHAnsi" w:eastAsiaTheme="minorEastAsia" w:hAnsiTheme="minorHAnsi" w:cstheme="minorBidi"/>
          <w:sz w:val="22"/>
          <w:szCs w:val="22"/>
          <w:lang w:eastAsia="en-US"/>
        </w:rPr>
      </w:pPr>
      <w:r w:rsidRPr="00005859">
        <w:rPr>
          <w:bCs/>
          <w:lang w:val="en-GB"/>
        </w:rPr>
        <w:t>5.4.3</w:t>
      </w:r>
      <w:r>
        <w:rPr>
          <w:rFonts w:asciiTheme="minorHAnsi" w:eastAsiaTheme="minorEastAsia" w:hAnsiTheme="minorHAnsi" w:cstheme="minorBidi"/>
          <w:sz w:val="22"/>
          <w:szCs w:val="22"/>
          <w:lang w:eastAsia="en-US"/>
        </w:rPr>
        <w:tab/>
      </w:r>
      <w:r w:rsidRPr="00005859">
        <w:rPr>
          <w:bCs/>
          <w:lang w:val="en-GB"/>
        </w:rPr>
        <w:t>Use of attributes DRVAL1 and DRVAL2 for depth areas in general</w:t>
      </w:r>
      <w:r>
        <w:tab/>
      </w:r>
      <w:r>
        <w:fldChar w:fldCharType="begin"/>
      </w:r>
      <w:r>
        <w:instrText xml:space="preserve"> PAGEREF _Toc68293240 \h </w:instrText>
      </w:r>
      <w:r>
        <w:fldChar w:fldCharType="separate"/>
      </w:r>
      <w:r w:rsidR="00FA6EE2">
        <w:t>35</w:t>
      </w:r>
      <w:r>
        <w:fldChar w:fldCharType="end"/>
      </w:r>
    </w:p>
    <w:p w14:paraId="4AAB9BFD" w14:textId="171F6E01" w:rsidR="009348B0" w:rsidRDefault="009348B0">
      <w:pPr>
        <w:pStyle w:val="TOC3"/>
        <w:rPr>
          <w:rFonts w:asciiTheme="minorHAnsi" w:eastAsiaTheme="minorEastAsia" w:hAnsiTheme="minorHAnsi" w:cstheme="minorBidi"/>
          <w:sz w:val="22"/>
          <w:szCs w:val="22"/>
          <w:lang w:eastAsia="en-US"/>
        </w:rPr>
      </w:pPr>
      <w:r w:rsidRPr="00005859">
        <w:rPr>
          <w:bCs/>
          <w:lang w:val="en-GB"/>
        </w:rPr>
        <w:t>5.4.4</w:t>
      </w:r>
      <w:r>
        <w:rPr>
          <w:rFonts w:asciiTheme="minorHAnsi" w:eastAsiaTheme="minorEastAsia" w:hAnsiTheme="minorHAnsi" w:cstheme="minorBidi"/>
          <w:sz w:val="22"/>
          <w:szCs w:val="22"/>
          <w:lang w:eastAsia="en-US"/>
        </w:rPr>
        <w:tab/>
      </w:r>
      <w:r w:rsidRPr="00005859">
        <w:rPr>
          <w:bCs/>
          <w:lang w:val="en-GB"/>
        </w:rPr>
        <w:t>Not currently used</w:t>
      </w:r>
      <w:r>
        <w:tab/>
      </w:r>
      <w:r>
        <w:fldChar w:fldCharType="begin"/>
      </w:r>
      <w:r>
        <w:instrText xml:space="preserve"> PAGEREF _Toc68293241 \h </w:instrText>
      </w:r>
      <w:r>
        <w:fldChar w:fldCharType="separate"/>
      </w:r>
      <w:r w:rsidR="00FA6EE2">
        <w:t>35</w:t>
      </w:r>
      <w:r>
        <w:fldChar w:fldCharType="end"/>
      </w:r>
    </w:p>
    <w:p w14:paraId="348C130D" w14:textId="4564379B" w:rsidR="009348B0" w:rsidRDefault="009348B0">
      <w:pPr>
        <w:pStyle w:val="TOC3"/>
        <w:rPr>
          <w:rFonts w:asciiTheme="minorHAnsi" w:eastAsiaTheme="minorEastAsia" w:hAnsiTheme="minorHAnsi" w:cstheme="minorBidi"/>
          <w:sz w:val="22"/>
          <w:szCs w:val="22"/>
          <w:lang w:eastAsia="en-US"/>
        </w:rPr>
      </w:pPr>
      <w:r w:rsidRPr="00005859">
        <w:rPr>
          <w:bCs/>
          <w:lang w:val="en-GB"/>
        </w:rPr>
        <w:t>5.4.5</w:t>
      </w:r>
      <w:r>
        <w:rPr>
          <w:rFonts w:asciiTheme="minorHAnsi" w:eastAsiaTheme="minorEastAsia" w:hAnsiTheme="minorHAnsi" w:cstheme="minorBidi"/>
          <w:sz w:val="22"/>
          <w:szCs w:val="22"/>
          <w:lang w:eastAsia="en-US"/>
        </w:rPr>
        <w:tab/>
      </w:r>
      <w:r w:rsidRPr="00005859">
        <w:rPr>
          <w:bCs/>
          <w:lang w:val="en-GB"/>
        </w:rPr>
        <w:t>Not currently used</w:t>
      </w:r>
      <w:r>
        <w:tab/>
      </w:r>
      <w:r>
        <w:fldChar w:fldCharType="begin"/>
      </w:r>
      <w:r>
        <w:instrText xml:space="preserve"> PAGEREF _Toc68293242 \h </w:instrText>
      </w:r>
      <w:r>
        <w:fldChar w:fldCharType="separate"/>
      </w:r>
      <w:r w:rsidR="00FA6EE2">
        <w:t>35</w:t>
      </w:r>
      <w:r>
        <w:fldChar w:fldCharType="end"/>
      </w:r>
    </w:p>
    <w:p w14:paraId="7CC3A0E7" w14:textId="51A9CAE9" w:rsidR="009348B0" w:rsidRDefault="009348B0">
      <w:pPr>
        <w:pStyle w:val="TOC3"/>
        <w:rPr>
          <w:rFonts w:asciiTheme="minorHAnsi" w:eastAsiaTheme="minorEastAsia" w:hAnsiTheme="minorHAnsi" w:cstheme="minorBidi"/>
          <w:sz w:val="22"/>
          <w:szCs w:val="22"/>
          <w:lang w:eastAsia="en-US"/>
        </w:rPr>
      </w:pPr>
      <w:r w:rsidRPr="00005859">
        <w:rPr>
          <w:bCs/>
          <w:lang w:val="en-GB"/>
        </w:rPr>
        <w:t>5.4.6</w:t>
      </w:r>
      <w:r>
        <w:rPr>
          <w:rFonts w:asciiTheme="minorHAnsi" w:eastAsiaTheme="minorEastAsia" w:hAnsiTheme="minorHAnsi" w:cstheme="minorBidi"/>
          <w:sz w:val="22"/>
          <w:szCs w:val="22"/>
          <w:lang w:eastAsia="en-US"/>
        </w:rPr>
        <w:tab/>
      </w:r>
      <w:r w:rsidRPr="00005859">
        <w:rPr>
          <w:bCs/>
          <w:lang w:val="en-GB"/>
        </w:rPr>
        <w:t>Not currently used</w:t>
      </w:r>
      <w:r>
        <w:tab/>
      </w:r>
      <w:r>
        <w:fldChar w:fldCharType="begin"/>
      </w:r>
      <w:r>
        <w:instrText xml:space="preserve"> PAGEREF _Toc68293243 \h </w:instrText>
      </w:r>
      <w:r>
        <w:fldChar w:fldCharType="separate"/>
      </w:r>
      <w:r w:rsidR="00FA6EE2">
        <w:t>35</w:t>
      </w:r>
      <w:r>
        <w:fldChar w:fldCharType="end"/>
      </w:r>
    </w:p>
    <w:p w14:paraId="7800AD2F" w14:textId="40C9B74E" w:rsidR="009348B0" w:rsidRDefault="009348B0">
      <w:pPr>
        <w:pStyle w:val="TOC3"/>
        <w:rPr>
          <w:rFonts w:asciiTheme="minorHAnsi" w:eastAsiaTheme="minorEastAsia" w:hAnsiTheme="minorHAnsi" w:cstheme="minorBidi"/>
          <w:sz w:val="22"/>
          <w:szCs w:val="22"/>
          <w:lang w:eastAsia="en-US"/>
        </w:rPr>
      </w:pPr>
      <w:r w:rsidRPr="00005859">
        <w:rPr>
          <w:bCs/>
          <w:lang w:val="en-GB"/>
        </w:rPr>
        <w:t>5.4.7</w:t>
      </w:r>
      <w:r>
        <w:rPr>
          <w:rFonts w:asciiTheme="minorHAnsi" w:eastAsiaTheme="minorEastAsia" w:hAnsiTheme="minorHAnsi" w:cstheme="minorBidi"/>
          <w:sz w:val="22"/>
          <w:szCs w:val="22"/>
          <w:lang w:eastAsia="en-US"/>
        </w:rPr>
        <w:tab/>
      </w:r>
      <w:r w:rsidRPr="00005859">
        <w:rPr>
          <w:bCs/>
          <w:lang w:val="en-GB"/>
        </w:rPr>
        <w:t>Not currently used</w:t>
      </w:r>
      <w:r>
        <w:tab/>
      </w:r>
      <w:r>
        <w:fldChar w:fldCharType="begin"/>
      </w:r>
      <w:r>
        <w:instrText xml:space="preserve"> PAGEREF _Toc68293244 \h </w:instrText>
      </w:r>
      <w:r>
        <w:fldChar w:fldCharType="separate"/>
      </w:r>
      <w:r w:rsidR="00FA6EE2">
        <w:t>35</w:t>
      </w:r>
      <w:r>
        <w:fldChar w:fldCharType="end"/>
      </w:r>
    </w:p>
    <w:p w14:paraId="4D00DA3C" w14:textId="6BC457B5" w:rsidR="009348B0" w:rsidRDefault="009348B0">
      <w:pPr>
        <w:pStyle w:val="TOC3"/>
        <w:rPr>
          <w:rFonts w:asciiTheme="minorHAnsi" w:eastAsiaTheme="minorEastAsia" w:hAnsiTheme="minorHAnsi" w:cstheme="minorBidi"/>
          <w:sz w:val="22"/>
          <w:szCs w:val="22"/>
          <w:lang w:eastAsia="en-US"/>
        </w:rPr>
      </w:pPr>
      <w:r w:rsidRPr="00005859">
        <w:rPr>
          <w:bCs/>
          <w:lang w:val="en-GB"/>
        </w:rPr>
        <w:t>5.4.8</w:t>
      </w:r>
      <w:r>
        <w:rPr>
          <w:rFonts w:asciiTheme="minorHAnsi" w:eastAsiaTheme="minorEastAsia" w:hAnsiTheme="minorHAnsi" w:cstheme="minorBidi"/>
          <w:sz w:val="22"/>
          <w:szCs w:val="22"/>
          <w:lang w:eastAsia="en-US"/>
        </w:rPr>
        <w:tab/>
      </w:r>
      <w:r w:rsidRPr="00005859">
        <w:rPr>
          <w:bCs/>
          <w:lang w:val="en-GB"/>
        </w:rPr>
        <w:t>Rivers, canals, lakes, basins, locks</w:t>
      </w:r>
      <w:r>
        <w:tab/>
      </w:r>
      <w:r>
        <w:fldChar w:fldCharType="begin"/>
      </w:r>
      <w:r>
        <w:instrText xml:space="preserve"> PAGEREF _Toc68293245 \h </w:instrText>
      </w:r>
      <w:r>
        <w:fldChar w:fldCharType="separate"/>
      </w:r>
      <w:r w:rsidR="00FA6EE2">
        <w:t>35</w:t>
      </w:r>
      <w:r>
        <w:fldChar w:fldCharType="end"/>
      </w:r>
    </w:p>
    <w:p w14:paraId="34C11ADF" w14:textId="63780C27" w:rsidR="009348B0" w:rsidRDefault="009348B0">
      <w:pPr>
        <w:pStyle w:val="TOC2"/>
        <w:rPr>
          <w:rFonts w:asciiTheme="minorHAnsi" w:eastAsiaTheme="minorEastAsia" w:hAnsiTheme="minorHAnsi" w:cstheme="minorBidi"/>
          <w:sz w:val="22"/>
          <w:szCs w:val="22"/>
          <w:lang w:eastAsia="en-US"/>
        </w:rPr>
      </w:pPr>
      <w:r w:rsidRPr="00005859">
        <w:rPr>
          <w:bCs/>
          <w:lang w:val="en-GB"/>
        </w:rPr>
        <w:t>5.5</w:t>
      </w:r>
      <w:r>
        <w:rPr>
          <w:rFonts w:asciiTheme="minorHAnsi" w:eastAsiaTheme="minorEastAsia" w:hAnsiTheme="minorHAnsi" w:cstheme="minorBidi"/>
          <w:sz w:val="22"/>
          <w:szCs w:val="22"/>
          <w:lang w:eastAsia="en-US"/>
        </w:rPr>
        <w:tab/>
      </w:r>
      <w:r w:rsidRPr="00005859">
        <w:rPr>
          <w:bCs/>
          <w:lang w:val="en-GB"/>
        </w:rPr>
        <w:t>Dredged areas</w:t>
      </w:r>
      <w:r>
        <w:tab/>
      </w:r>
      <w:r>
        <w:fldChar w:fldCharType="begin"/>
      </w:r>
      <w:r>
        <w:instrText xml:space="preserve"> PAGEREF _Toc68293246 \h </w:instrText>
      </w:r>
      <w:r>
        <w:fldChar w:fldCharType="separate"/>
      </w:r>
      <w:r w:rsidR="00FA6EE2">
        <w:t>35</w:t>
      </w:r>
      <w:r>
        <w:fldChar w:fldCharType="end"/>
      </w:r>
    </w:p>
    <w:p w14:paraId="6F30A624" w14:textId="668F06D1" w:rsidR="009348B0" w:rsidRDefault="009348B0">
      <w:pPr>
        <w:pStyle w:val="TOC2"/>
        <w:rPr>
          <w:rFonts w:asciiTheme="minorHAnsi" w:eastAsiaTheme="minorEastAsia" w:hAnsiTheme="minorHAnsi" w:cstheme="minorBidi"/>
          <w:sz w:val="22"/>
          <w:szCs w:val="22"/>
          <w:lang w:eastAsia="en-US"/>
        </w:rPr>
      </w:pPr>
      <w:r w:rsidRPr="00005859">
        <w:rPr>
          <w:bCs/>
          <w:lang w:val="en-GB"/>
        </w:rPr>
        <w:t>5.6</w:t>
      </w:r>
      <w:r>
        <w:rPr>
          <w:rFonts w:asciiTheme="minorHAnsi" w:eastAsiaTheme="minorEastAsia" w:hAnsiTheme="minorHAnsi" w:cstheme="minorBidi"/>
          <w:sz w:val="22"/>
          <w:szCs w:val="22"/>
          <w:lang w:eastAsia="en-US"/>
        </w:rPr>
        <w:tab/>
      </w:r>
      <w:r w:rsidRPr="00005859">
        <w:rPr>
          <w:bCs/>
          <w:lang w:val="en-GB"/>
        </w:rPr>
        <w:t>Swept areas</w:t>
      </w:r>
      <w:r>
        <w:tab/>
      </w:r>
      <w:r>
        <w:fldChar w:fldCharType="begin"/>
      </w:r>
      <w:r>
        <w:instrText xml:space="preserve"> PAGEREF _Toc68293247 \h </w:instrText>
      </w:r>
      <w:r>
        <w:fldChar w:fldCharType="separate"/>
      </w:r>
      <w:r w:rsidR="00FA6EE2">
        <w:t>36</w:t>
      </w:r>
      <w:r>
        <w:fldChar w:fldCharType="end"/>
      </w:r>
    </w:p>
    <w:p w14:paraId="386297B5" w14:textId="2464F6EF" w:rsidR="009348B0" w:rsidRDefault="009348B0">
      <w:pPr>
        <w:pStyle w:val="TOC2"/>
        <w:rPr>
          <w:rFonts w:asciiTheme="minorHAnsi" w:eastAsiaTheme="minorEastAsia" w:hAnsiTheme="minorHAnsi" w:cstheme="minorBidi"/>
          <w:sz w:val="22"/>
          <w:szCs w:val="22"/>
          <w:lang w:eastAsia="en-US"/>
        </w:rPr>
      </w:pPr>
      <w:r w:rsidRPr="00005859">
        <w:rPr>
          <w:bCs/>
          <w:lang w:val="en-GB"/>
        </w:rPr>
        <w:t>5.7</w:t>
      </w:r>
      <w:r>
        <w:rPr>
          <w:rFonts w:asciiTheme="minorHAnsi" w:eastAsiaTheme="minorEastAsia" w:hAnsiTheme="minorHAnsi" w:cstheme="minorBidi"/>
          <w:sz w:val="22"/>
          <w:szCs w:val="22"/>
          <w:lang w:eastAsia="en-US"/>
        </w:rPr>
        <w:tab/>
      </w:r>
      <w:r w:rsidRPr="00005859">
        <w:rPr>
          <w:bCs/>
          <w:lang w:val="en-GB"/>
        </w:rPr>
        <w:t>Areas of continual change</w:t>
      </w:r>
      <w:r>
        <w:tab/>
      </w:r>
      <w:r>
        <w:fldChar w:fldCharType="begin"/>
      </w:r>
      <w:r>
        <w:instrText xml:space="preserve"> PAGEREF _Toc68293248 \h </w:instrText>
      </w:r>
      <w:r>
        <w:fldChar w:fldCharType="separate"/>
      </w:r>
      <w:r w:rsidR="00FA6EE2">
        <w:t>36</w:t>
      </w:r>
      <w:r>
        <w:fldChar w:fldCharType="end"/>
      </w:r>
    </w:p>
    <w:p w14:paraId="3962D27F" w14:textId="562AD608" w:rsidR="009348B0" w:rsidRDefault="009348B0">
      <w:pPr>
        <w:pStyle w:val="TOC2"/>
        <w:rPr>
          <w:rFonts w:asciiTheme="minorHAnsi" w:eastAsiaTheme="minorEastAsia" w:hAnsiTheme="minorHAnsi" w:cstheme="minorBidi"/>
          <w:sz w:val="22"/>
          <w:szCs w:val="22"/>
          <w:lang w:eastAsia="en-US"/>
        </w:rPr>
      </w:pPr>
      <w:r w:rsidRPr="00005859">
        <w:rPr>
          <w:bCs/>
          <w:lang w:val="en-GB"/>
        </w:rPr>
        <w:t>5.8</w:t>
      </w:r>
      <w:r>
        <w:rPr>
          <w:rFonts w:asciiTheme="minorHAnsi" w:eastAsiaTheme="minorEastAsia" w:hAnsiTheme="minorHAnsi" w:cstheme="minorBidi"/>
          <w:sz w:val="22"/>
          <w:szCs w:val="22"/>
          <w:lang w:eastAsia="en-US"/>
        </w:rPr>
        <w:tab/>
      </w:r>
      <w:r w:rsidRPr="00005859">
        <w:rPr>
          <w:bCs/>
          <w:lang w:val="en-GB"/>
        </w:rPr>
        <w:t>Areas with inadequate depth information</w:t>
      </w:r>
      <w:r>
        <w:tab/>
      </w:r>
      <w:r>
        <w:fldChar w:fldCharType="begin"/>
      </w:r>
      <w:r>
        <w:instrText xml:space="preserve"> PAGEREF _Toc68293249 \h </w:instrText>
      </w:r>
      <w:r>
        <w:fldChar w:fldCharType="separate"/>
      </w:r>
      <w:r w:rsidR="00FA6EE2">
        <w:t>36</w:t>
      </w:r>
      <w:r>
        <w:fldChar w:fldCharType="end"/>
      </w:r>
    </w:p>
    <w:p w14:paraId="1F322084" w14:textId="7874DE7E" w:rsidR="009348B0" w:rsidRDefault="009348B0">
      <w:pPr>
        <w:pStyle w:val="TOC3"/>
        <w:rPr>
          <w:rFonts w:asciiTheme="minorHAnsi" w:eastAsiaTheme="minorEastAsia" w:hAnsiTheme="minorHAnsi" w:cstheme="minorBidi"/>
          <w:sz w:val="22"/>
          <w:szCs w:val="22"/>
          <w:lang w:eastAsia="en-US"/>
        </w:rPr>
      </w:pPr>
      <w:r w:rsidRPr="00005859">
        <w:rPr>
          <w:bCs/>
          <w:lang w:val="en-GB"/>
        </w:rPr>
        <w:t>5.8.1</w:t>
      </w:r>
      <w:r>
        <w:rPr>
          <w:rFonts w:asciiTheme="minorHAnsi" w:eastAsiaTheme="minorEastAsia" w:hAnsiTheme="minorHAnsi" w:cstheme="minorBidi"/>
          <w:sz w:val="22"/>
          <w:szCs w:val="22"/>
          <w:lang w:eastAsia="en-US"/>
        </w:rPr>
        <w:tab/>
      </w:r>
      <w:r w:rsidRPr="00005859">
        <w:rPr>
          <w:bCs/>
          <w:lang w:val="en-GB"/>
        </w:rPr>
        <w:t>Unsurveyed areas</w:t>
      </w:r>
      <w:r>
        <w:tab/>
      </w:r>
      <w:r>
        <w:fldChar w:fldCharType="begin"/>
      </w:r>
      <w:r>
        <w:instrText xml:space="preserve"> PAGEREF _Toc68293250 \h </w:instrText>
      </w:r>
      <w:r>
        <w:fldChar w:fldCharType="separate"/>
      </w:r>
      <w:r w:rsidR="00FA6EE2">
        <w:t>36</w:t>
      </w:r>
      <w:r>
        <w:fldChar w:fldCharType="end"/>
      </w:r>
    </w:p>
    <w:p w14:paraId="61161B47" w14:textId="2E4E3992" w:rsidR="009348B0" w:rsidRDefault="009348B0">
      <w:pPr>
        <w:pStyle w:val="TOC4"/>
        <w:rPr>
          <w:rFonts w:asciiTheme="minorHAnsi" w:eastAsiaTheme="minorEastAsia" w:hAnsiTheme="minorHAnsi" w:cstheme="minorBidi"/>
          <w:sz w:val="22"/>
          <w:szCs w:val="22"/>
          <w:lang w:eastAsia="en-US"/>
        </w:rPr>
      </w:pPr>
      <w:r w:rsidRPr="00005859">
        <w:rPr>
          <w:bCs/>
          <w:lang w:val="en-GB"/>
        </w:rPr>
        <w:t>5.8.1.1</w:t>
      </w:r>
      <w:r>
        <w:rPr>
          <w:rFonts w:asciiTheme="minorHAnsi" w:eastAsiaTheme="minorEastAsia" w:hAnsiTheme="minorHAnsi" w:cstheme="minorBidi"/>
          <w:sz w:val="22"/>
          <w:szCs w:val="22"/>
          <w:lang w:eastAsia="en-US"/>
        </w:rPr>
        <w:tab/>
      </w:r>
      <w:r w:rsidRPr="00005859">
        <w:rPr>
          <w:bCs/>
          <w:lang w:val="en-GB"/>
        </w:rPr>
        <w:t>Satellite imagery as source information</w:t>
      </w:r>
      <w:r>
        <w:tab/>
      </w:r>
      <w:r>
        <w:fldChar w:fldCharType="begin"/>
      </w:r>
      <w:r>
        <w:instrText xml:space="preserve"> PAGEREF _Toc68293251 \h </w:instrText>
      </w:r>
      <w:r>
        <w:fldChar w:fldCharType="separate"/>
      </w:r>
      <w:r w:rsidR="00FA6EE2">
        <w:t>36</w:t>
      </w:r>
      <w:r>
        <w:fldChar w:fldCharType="end"/>
      </w:r>
    </w:p>
    <w:p w14:paraId="28215CE5" w14:textId="411E79F4" w:rsidR="009348B0" w:rsidRDefault="009348B0">
      <w:pPr>
        <w:pStyle w:val="TOC3"/>
        <w:rPr>
          <w:rFonts w:asciiTheme="minorHAnsi" w:eastAsiaTheme="minorEastAsia" w:hAnsiTheme="minorHAnsi" w:cstheme="minorBidi"/>
          <w:sz w:val="22"/>
          <w:szCs w:val="22"/>
          <w:lang w:eastAsia="en-US"/>
        </w:rPr>
      </w:pPr>
      <w:r w:rsidRPr="00005859">
        <w:rPr>
          <w:bCs/>
          <w:lang w:val="en-GB"/>
        </w:rPr>
        <w:t>5.8.2</w:t>
      </w:r>
      <w:r>
        <w:rPr>
          <w:rFonts w:asciiTheme="minorHAnsi" w:eastAsiaTheme="minorEastAsia" w:hAnsiTheme="minorHAnsi" w:cstheme="minorBidi"/>
          <w:sz w:val="22"/>
          <w:szCs w:val="22"/>
          <w:lang w:eastAsia="en-US"/>
        </w:rPr>
        <w:tab/>
      </w:r>
      <w:r w:rsidRPr="00005859">
        <w:rPr>
          <w:bCs/>
          <w:lang w:val="en-GB"/>
        </w:rPr>
        <w:t>Incompletely surveyed areas</w:t>
      </w:r>
      <w:r>
        <w:tab/>
      </w:r>
      <w:r>
        <w:fldChar w:fldCharType="begin"/>
      </w:r>
      <w:r>
        <w:instrText xml:space="preserve"> PAGEREF _Toc68293252 \h </w:instrText>
      </w:r>
      <w:r>
        <w:fldChar w:fldCharType="separate"/>
      </w:r>
      <w:r w:rsidR="00FA6EE2">
        <w:t>36</w:t>
      </w:r>
      <w:r>
        <w:fldChar w:fldCharType="end"/>
      </w:r>
    </w:p>
    <w:p w14:paraId="22F57876" w14:textId="38C326D9" w:rsidR="009348B0" w:rsidRDefault="009348B0">
      <w:pPr>
        <w:pStyle w:val="TOC3"/>
        <w:rPr>
          <w:rFonts w:asciiTheme="minorHAnsi" w:eastAsiaTheme="minorEastAsia" w:hAnsiTheme="minorHAnsi" w:cstheme="minorBidi"/>
          <w:sz w:val="22"/>
          <w:szCs w:val="22"/>
          <w:lang w:eastAsia="en-US"/>
        </w:rPr>
      </w:pPr>
      <w:r w:rsidRPr="00005859">
        <w:rPr>
          <w:bCs/>
          <w:lang w:val="en-GB"/>
        </w:rPr>
        <w:t>5.8.3</w:t>
      </w:r>
      <w:r>
        <w:rPr>
          <w:rFonts w:asciiTheme="minorHAnsi" w:eastAsiaTheme="minorEastAsia" w:hAnsiTheme="minorHAnsi" w:cstheme="minorBidi"/>
          <w:sz w:val="22"/>
          <w:szCs w:val="22"/>
          <w:lang w:eastAsia="en-US"/>
        </w:rPr>
        <w:tab/>
      </w:r>
      <w:r w:rsidRPr="00005859">
        <w:rPr>
          <w:bCs/>
          <w:lang w:val="en-GB"/>
        </w:rPr>
        <w:t>Bathymetry in areas of minimal depiction of detail on paper charts</w:t>
      </w:r>
      <w:r>
        <w:tab/>
      </w:r>
      <w:r>
        <w:fldChar w:fldCharType="begin"/>
      </w:r>
      <w:r>
        <w:instrText xml:space="preserve"> PAGEREF _Toc68293253 \h </w:instrText>
      </w:r>
      <w:r>
        <w:fldChar w:fldCharType="separate"/>
      </w:r>
      <w:r w:rsidR="00FA6EE2">
        <w:t>37</w:t>
      </w:r>
      <w:r>
        <w:fldChar w:fldCharType="end"/>
      </w:r>
    </w:p>
    <w:p w14:paraId="3E1B1458" w14:textId="3438BB87" w:rsidR="009348B0" w:rsidRDefault="009348B0">
      <w:pPr>
        <w:pStyle w:val="TOC4"/>
        <w:rPr>
          <w:rFonts w:asciiTheme="minorHAnsi" w:eastAsiaTheme="minorEastAsia" w:hAnsiTheme="minorHAnsi" w:cstheme="minorBidi"/>
          <w:sz w:val="22"/>
          <w:szCs w:val="22"/>
          <w:lang w:eastAsia="en-US"/>
        </w:rPr>
      </w:pPr>
      <w:r w:rsidRPr="00005859">
        <w:rPr>
          <w:bCs/>
          <w:lang w:val="en-GB"/>
        </w:rPr>
        <w:t>5.8.3.1</w:t>
      </w:r>
      <w:r>
        <w:rPr>
          <w:rFonts w:asciiTheme="minorHAnsi" w:eastAsiaTheme="minorEastAsia" w:hAnsiTheme="minorHAnsi" w:cstheme="minorBidi"/>
          <w:sz w:val="22"/>
          <w:szCs w:val="22"/>
          <w:lang w:eastAsia="en-US"/>
        </w:rPr>
        <w:tab/>
      </w:r>
      <w:r w:rsidRPr="00005859">
        <w:rPr>
          <w:bCs/>
          <w:lang w:val="en-GB"/>
        </w:rPr>
        <w:t>Areas of omitted bathymetry</w:t>
      </w:r>
      <w:r>
        <w:tab/>
      </w:r>
      <w:r>
        <w:fldChar w:fldCharType="begin"/>
      </w:r>
      <w:r>
        <w:instrText xml:space="preserve"> PAGEREF _Toc68293254 \h </w:instrText>
      </w:r>
      <w:r>
        <w:fldChar w:fldCharType="separate"/>
      </w:r>
      <w:r w:rsidR="00FA6EE2">
        <w:t>37</w:t>
      </w:r>
      <w:r>
        <w:fldChar w:fldCharType="end"/>
      </w:r>
    </w:p>
    <w:p w14:paraId="2FE846C4" w14:textId="47689F67" w:rsidR="009348B0" w:rsidRDefault="009348B0">
      <w:pPr>
        <w:pStyle w:val="TOC4"/>
        <w:rPr>
          <w:rFonts w:asciiTheme="minorHAnsi" w:eastAsiaTheme="minorEastAsia" w:hAnsiTheme="minorHAnsi" w:cstheme="minorBidi"/>
          <w:sz w:val="22"/>
          <w:szCs w:val="22"/>
          <w:lang w:eastAsia="en-US"/>
        </w:rPr>
      </w:pPr>
      <w:r w:rsidRPr="00005859">
        <w:rPr>
          <w:bCs/>
          <w:lang w:val="en-GB"/>
        </w:rPr>
        <w:t>5.8.3.2</w:t>
      </w:r>
      <w:r>
        <w:rPr>
          <w:rFonts w:asciiTheme="minorHAnsi" w:eastAsiaTheme="minorEastAsia" w:hAnsiTheme="minorHAnsi" w:cstheme="minorBidi"/>
          <w:sz w:val="22"/>
          <w:szCs w:val="22"/>
          <w:lang w:eastAsia="en-US"/>
        </w:rPr>
        <w:tab/>
      </w:r>
      <w:r w:rsidRPr="00005859">
        <w:rPr>
          <w:bCs/>
          <w:lang w:val="en-GB"/>
        </w:rPr>
        <w:t>Areas of very simplified bathymetry</w:t>
      </w:r>
      <w:r>
        <w:tab/>
      </w:r>
      <w:r>
        <w:fldChar w:fldCharType="begin"/>
      </w:r>
      <w:r>
        <w:instrText xml:space="preserve"> PAGEREF _Toc68293255 \h </w:instrText>
      </w:r>
      <w:r>
        <w:fldChar w:fldCharType="separate"/>
      </w:r>
      <w:r w:rsidR="00FA6EE2">
        <w:t>37</w:t>
      </w:r>
      <w:r>
        <w:fldChar w:fldCharType="end"/>
      </w:r>
    </w:p>
    <w:p w14:paraId="7CEF9C06" w14:textId="15F79A72" w:rsidR="009348B0" w:rsidRDefault="009348B0">
      <w:pPr>
        <w:pStyle w:val="TOC3"/>
        <w:rPr>
          <w:rFonts w:asciiTheme="minorHAnsi" w:eastAsiaTheme="minorEastAsia" w:hAnsiTheme="minorHAnsi" w:cstheme="minorBidi"/>
          <w:sz w:val="22"/>
          <w:szCs w:val="22"/>
          <w:lang w:eastAsia="en-US"/>
        </w:rPr>
      </w:pPr>
      <w:r w:rsidRPr="00005859">
        <w:rPr>
          <w:bCs/>
          <w:lang w:val="en-GB"/>
        </w:rPr>
        <w:t>5.8.4</w:t>
      </w:r>
      <w:r>
        <w:rPr>
          <w:rFonts w:asciiTheme="minorHAnsi" w:eastAsiaTheme="minorEastAsia" w:hAnsiTheme="minorHAnsi" w:cstheme="minorBidi"/>
          <w:sz w:val="22"/>
          <w:szCs w:val="22"/>
          <w:lang w:eastAsia="en-US"/>
        </w:rPr>
        <w:tab/>
      </w:r>
      <w:r w:rsidRPr="00005859">
        <w:rPr>
          <w:bCs/>
          <w:lang w:val="en-GB"/>
        </w:rPr>
        <w:t>Depth discontinuities between surveys</w:t>
      </w:r>
      <w:r>
        <w:tab/>
      </w:r>
      <w:r>
        <w:fldChar w:fldCharType="begin"/>
      </w:r>
      <w:r>
        <w:instrText xml:space="preserve"> PAGEREF _Toc68293256 \h </w:instrText>
      </w:r>
      <w:r>
        <w:fldChar w:fldCharType="separate"/>
      </w:r>
      <w:r w:rsidR="00FA6EE2">
        <w:t>37</w:t>
      </w:r>
      <w:r>
        <w:fldChar w:fldCharType="end"/>
      </w:r>
    </w:p>
    <w:p w14:paraId="0F4195AF" w14:textId="5479BB1A" w:rsidR="009348B0" w:rsidRDefault="009348B0">
      <w:pPr>
        <w:pStyle w:val="TOC1"/>
        <w:rPr>
          <w:rFonts w:asciiTheme="minorHAnsi" w:eastAsiaTheme="minorEastAsia" w:hAnsiTheme="minorHAnsi" w:cstheme="minorBidi"/>
          <w:sz w:val="22"/>
          <w:szCs w:val="22"/>
          <w:lang w:eastAsia="en-US"/>
        </w:rPr>
      </w:pPr>
      <w:r w:rsidRPr="00005859">
        <w:rPr>
          <w:lang w:val="en-GB"/>
        </w:rPr>
        <w:t>6</w:t>
      </w:r>
      <w:r>
        <w:rPr>
          <w:rFonts w:asciiTheme="minorHAnsi" w:eastAsiaTheme="minorEastAsia" w:hAnsiTheme="minorHAnsi" w:cstheme="minorBidi"/>
          <w:sz w:val="22"/>
          <w:szCs w:val="22"/>
          <w:lang w:eastAsia="en-US"/>
        </w:rPr>
        <w:tab/>
      </w:r>
      <w:r w:rsidRPr="00005859">
        <w:rPr>
          <w:lang w:val="en-GB"/>
        </w:rPr>
        <w:t>Dangers</w:t>
      </w:r>
      <w:r>
        <w:tab/>
      </w:r>
      <w:r>
        <w:fldChar w:fldCharType="begin"/>
      </w:r>
      <w:r>
        <w:instrText xml:space="preserve"> PAGEREF _Toc68293257 \h </w:instrText>
      </w:r>
      <w:r>
        <w:fldChar w:fldCharType="separate"/>
      </w:r>
      <w:r w:rsidR="00FA6EE2">
        <w:t>38</w:t>
      </w:r>
      <w:r>
        <w:fldChar w:fldCharType="end"/>
      </w:r>
    </w:p>
    <w:p w14:paraId="621805A8" w14:textId="23720078" w:rsidR="009348B0" w:rsidRDefault="009348B0">
      <w:pPr>
        <w:pStyle w:val="TOC2"/>
        <w:rPr>
          <w:rFonts w:asciiTheme="minorHAnsi" w:eastAsiaTheme="minorEastAsia" w:hAnsiTheme="minorHAnsi" w:cstheme="minorBidi"/>
          <w:sz w:val="22"/>
          <w:szCs w:val="22"/>
          <w:lang w:eastAsia="en-US"/>
        </w:rPr>
      </w:pPr>
      <w:r w:rsidRPr="00005859">
        <w:rPr>
          <w:bCs/>
          <w:lang w:val="en-GB"/>
        </w:rPr>
        <w:t>6.1</w:t>
      </w:r>
      <w:r>
        <w:rPr>
          <w:rFonts w:asciiTheme="minorHAnsi" w:eastAsiaTheme="minorEastAsia" w:hAnsiTheme="minorHAnsi" w:cstheme="minorBidi"/>
          <w:sz w:val="22"/>
          <w:szCs w:val="22"/>
          <w:lang w:eastAsia="en-US"/>
        </w:rPr>
        <w:tab/>
      </w:r>
      <w:r w:rsidRPr="00005859">
        <w:rPr>
          <w:bCs/>
          <w:lang w:val="en-GB"/>
        </w:rPr>
        <w:t>Rocks and coral reefs</w:t>
      </w:r>
      <w:r>
        <w:tab/>
      </w:r>
      <w:r>
        <w:fldChar w:fldCharType="begin"/>
      </w:r>
      <w:r>
        <w:instrText xml:space="preserve"> PAGEREF _Toc68293258 \h </w:instrText>
      </w:r>
      <w:r>
        <w:fldChar w:fldCharType="separate"/>
      </w:r>
      <w:r w:rsidR="00FA6EE2">
        <w:t>38</w:t>
      </w:r>
      <w:r>
        <w:fldChar w:fldCharType="end"/>
      </w:r>
    </w:p>
    <w:p w14:paraId="4E9DE8E1" w14:textId="06A79E0D" w:rsidR="009348B0" w:rsidRDefault="009348B0">
      <w:pPr>
        <w:pStyle w:val="TOC3"/>
        <w:rPr>
          <w:rFonts w:asciiTheme="minorHAnsi" w:eastAsiaTheme="minorEastAsia" w:hAnsiTheme="minorHAnsi" w:cstheme="minorBidi"/>
          <w:sz w:val="22"/>
          <w:szCs w:val="22"/>
          <w:lang w:eastAsia="en-US"/>
        </w:rPr>
      </w:pPr>
      <w:r w:rsidRPr="00005859">
        <w:rPr>
          <w:bCs/>
          <w:lang w:val="en-GB"/>
        </w:rPr>
        <w:t>6.1.1</w:t>
      </w:r>
      <w:r>
        <w:rPr>
          <w:rFonts w:asciiTheme="minorHAnsi" w:eastAsiaTheme="minorEastAsia" w:hAnsiTheme="minorHAnsi" w:cstheme="minorBidi"/>
          <w:sz w:val="22"/>
          <w:szCs w:val="22"/>
          <w:lang w:eastAsia="en-US"/>
        </w:rPr>
        <w:tab/>
      </w:r>
      <w:r w:rsidRPr="00005859">
        <w:rPr>
          <w:bCs/>
          <w:lang w:val="en-GB"/>
        </w:rPr>
        <w:t>Rocks which do not cover (islets)</w:t>
      </w:r>
      <w:r>
        <w:tab/>
      </w:r>
      <w:r>
        <w:fldChar w:fldCharType="begin"/>
      </w:r>
      <w:r>
        <w:instrText xml:space="preserve"> PAGEREF _Toc68293259 \h </w:instrText>
      </w:r>
      <w:r>
        <w:fldChar w:fldCharType="separate"/>
      </w:r>
      <w:r w:rsidR="00FA6EE2">
        <w:t>38</w:t>
      </w:r>
      <w:r>
        <w:fldChar w:fldCharType="end"/>
      </w:r>
    </w:p>
    <w:p w14:paraId="1AFBDA54" w14:textId="7A373092" w:rsidR="009348B0" w:rsidRDefault="009348B0">
      <w:pPr>
        <w:pStyle w:val="TOC3"/>
        <w:rPr>
          <w:rFonts w:asciiTheme="minorHAnsi" w:eastAsiaTheme="minorEastAsia" w:hAnsiTheme="minorHAnsi" w:cstheme="minorBidi"/>
          <w:sz w:val="22"/>
          <w:szCs w:val="22"/>
          <w:lang w:eastAsia="en-US"/>
        </w:rPr>
      </w:pPr>
      <w:r w:rsidRPr="00005859">
        <w:rPr>
          <w:bCs/>
          <w:lang w:val="en-GB"/>
        </w:rPr>
        <w:t>6.1.2</w:t>
      </w:r>
      <w:r>
        <w:rPr>
          <w:rFonts w:asciiTheme="minorHAnsi" w:eastAsiaTheme="minorEastAsia" w:hAnsiTheme="minorHAnsi" w:cstheme="minorBidi"/>
          <w:sz w:val="22"/>
          <w:szCs w:val="22"/>
          <w:lang w:eastAsia="en-US"/>
        </w:rPr>
        <w:tab/>
      </w:r>
      <w:r w:rsidRPr="00005859">
        <w:rPr>
          <w:bCs/>
          <w:lang w:val="en-GB"/>
        </w:rPr>
        <w:t>Rocks which may cover</w:t>
      </w:r>
      <w:r>
        <w:tab/>
      </w:r>
      <w:r>
        <w:fldChar w:fldCharType="begin"/>
      </w:r>
      <w:r>
        <w:instrText xml:space="preserve"> PAGEREF _Toc68293260 \h </w:instrText>
      </w:r>
      <w:r>
        <w:fldChar w:fldCharType="separate"/>
      </w:r>
      <w:r w:rsidR="00FA6EE2">
        <w:t>38</w:t>
      </w:r>
      <w:r>
        <w:fldChar w:fldCharType="end"/>
      </w:r>
    </w:p>
    <w:p w14:paraId="4AF39325" w14:textId="2842C564" w:rsidR="009348B0" w:rsidRDefault="009348B0">
      <w:pPr>
        <w:pStyle w:val="TOC2"/>
        <w:rPr>
          <w:rFonts w:asciiTheme="minorHAnsi" w:eastAsiaTheme="minorEastAsia" w:hAnsiTheme="minorHAnsi" w:cstheme="minorBidi"/>
          <w:sz w:val="22"/>
          <w:szCs w:val="22"/>
          <w:lang w:eastAsia="en-US"/>
        </w:rPr>
      </w:pPr>
      <w:r w:rsidRPr="00005859">
        <w:rPr>
          <w:bCs/>
          <w:lang w:val="en-GB"/>
        </w:rPr>
        <w:t>6.2</w:t>
      </w:r>
      <w:r>
        <w:rPr>
          <w:rFonts w:asciiTheme="minorHAnsi" w:eastAsiaTheme="minorEastAsia" w:hAnsiTheme="minorHAnsi" w:cstheme="minorBidi"/>
          <w:sz w:val="22"/>
          <w:szCs w:val="22"/>
          <w:lang w:eastAsia="en-US"/>
        </w:rPr>
        <w:tab/>
      </w:r>
      <w:r w:rsidRPr="00005859">
        <w:rPr>
          <w:bCs/>
          <w:lang w:val="en-GB"/>
        </w:rPr>
        <w:t>Wrecks, foul ground and obstructions</w:t>
      </w:r>
      <w:r>
        <w:tab/>
      </w:r>
      <w:r>
        <w:fldChar w:fldCharType="begin"/>
      </w:r>
      <w:r>
        <w:instrText xml:space="preserve"> PAGEREF _Toc68293261 \h </w:instrText>
      </w:r>
      <w:r>
        <w:fldChar w:fldCharType="separate"/>
      </w:r>
      <w:r w:rsidR="00FA6EE2">
        <w:t>39</w:t>
      </w:r>
      <w:r>
        <w:fldChar w:fldCharType="end"/>
      </w:r>
    </w:p>
    <w:p w14:paraId="7D60C8FB" w14:textId="788411C8" w:rsidR="009348B0" w:rsidRDefault="009348B0">
      <w:pPr>
        <w:pStyle w:val="TOC3"/>
        <w:rPr>
          <w:rFonts w:asciiTheme="minorHAnsi" w:eastAsiaTheme="minorEastAsia" w:hAnsiTheme="minorHAnsi" w:cstheme="minorBidi"/>
          <w:sz w:val="22"/>
          <w:szCs w:val="22"/>
          <w:lang w:eastAsia="en-US"/>
        </w:rPr>
      </w:pPr>
      <w:r w:rsidRPr="00005859">
        <w:rPr>
          <w:bCs/>
          <w:lang w:val="en-GB"/>
        </w:rPr>
        <w:t>6.2.1</w:t>
      </w:r>
      <w:r>
        <w:rPr>
          <w:rFonts w:asciiTheme="minorHAnsi" w:eastAsiaTheme="minorEastAsia" w:hAnsiTheme="minorHAnsi" w:cstheme="minorBidi"/>
          <w:sz w:val="22"/>
          <w:szCs w:val="22"/>
          <w:lang w:eastAsia="en-US"/>
        </w:rPr>
        <w:tab/>
      </w:r>
      <w:r w:rsidRPr="00005859">
        <w:rPr>
          <w:bCs/>
          <w:lang w:val="en-GB"/>
        </w:rPr>
        <w:t>Wrecks</w:t>
      </w:r>
      <w:r>
        <w:tab/>
      </w:r>
      <w:r>
        <w:fldChar w:fldCharType="begin"/>
      </w:r>
      <w:r>
        <w:instrText xml:space="preserve"> PAGEREF _Toc68293262 \h </w:instrText>
      </w:r>
      <w:r>
        <w:fldChar w:fldCharType="separate"/>
      </w:r>
      <w:r w:rsidR="00FA6EE2">
        <w:t>39</w:t>
      </w:r>
      <w:r>
        <w:fldChar w:fldCharType="end"/>
      </w:r>
    </w:p>
    <w:p w14:paraId="050B3D86" w14:textId="2934621E" w:rsidR="009348B0" w:rsidRDefault="009348B0">
      <w:pPr>
        <w:pStyle w:val="TOC3"/>
        <w:rPr>
          <w:rFonts w:asciiTheme="minorHAnsi" w:eastAsiaTheme="minorEastAsia" w:hAnsiTheme="minorHAnsi" w:cstheme="minorBidi"/>
          <w:sz w:val="22"/>
          <w:szCs w:val="22"/>
          <w:lang w:eastAsia="en-US"/>
        </w:rPr>
      </w:pPr>
      <w:r w:rsidRPr="00005859">
        <w:rPr>
          <w:bCs/>
          <w:lang w:val="en-GB"/>
        </w:rPr>
        <w:t>6.2.2</w:t>
      </w:r>
      <w:r>
        <w:rPr>
          <w:rFonts w:asciiTheme="minorHAnsi" w:eastAsiaTheme="minorEastAsia" w:hAnsiTheme="minorHAnsi" w:cstheme="minorBidi"/>
          <w:sz w:val="22"/>
          <w:szCs w:val="22"/>
          <w:lang w:eastAsia="en-US"/>
        </w:rPr>
        <w:tab/>
      </w:r>
      <w:r w:rsidRPr="00005859">
        <w:rPr>
          <w:bCs/>
          <w:lang w:val="en-GB"/>
        </w:rPr>
        <w:t>Obstructions, foul areas and foul ground</w:t>
      </w:r>
      <w:r>
        <w:tab/>
      </w:r>
      <w:r>
        <w:fldChar w:fldCharType="begin"/>
      </w:r>
      <w:r>
        <w:instrText xml:space="preserve"> PAGEREF _Toc68293263 \h </w:instrText>
      </w:r>
      <w:r>
        <w:fldChar w:fldCharType="separate"/>
      </w:r>
      <w:r w:rsidR="00FA6EE2">
        <w:t>39</w:t>
      </w:r>
      <w:r>
        <w:fldChar w:fldCharType="end"/>
      </w:r>
    </w:p>
    <w:p w14:paraId="1B43E65E" w14:textId="24FEB0FE" w:rsidR="009348B0" w:rsidRDefault="009348B0">
      <w:pPr>
        <w:pStyle w:val="TOC2"/>
        <w:rPr>
          <w:rFonts w:asciiTheme="minorHAnsi" w:eastAsiaTheme="minorEastAsia" w:hAnsiTheme="minorHAnsi" w:cstheme="minorBidi"/>
          <w:sz w:val="22"/>
          <w:szCs w:val="22"/>
          <w:lang w:eastAsia="en-US"/>
        </w:rPr>
      </w:pPr>
      <w:r w:rsidRPr="00005859">
        <w:rPr>
          <w:bCs/>
          <w:lang w:val="en-GB"/>
        </w:rPr>
        <w:lastRenderedPageBreak/>
        <w:t>6.3</w:t>
      </w:r>
      <w:r>
        <w:rPr>
          <w:rFonts w:asciiTheme="minorHAnsi" w:eastAsiaTheme="minorEastAsia" w:hAnsiTheme="minorHAnsi" w:cstheme="minorBidi"/>
          <w:sz w:val="22"/>
          <w:szCs w:val="22"/>
          <w:lang w:eastAsia="en-US"/>
        </w:rPr>
        <w:tab/>
      </w:r>
      <w:r w:rsidRPr="00005859">
        <w:rPr>
          <w:bCs/>
          <w:lang w:val="en-GB"/>
        </w:rPr>
        <w:t>Danger lines</w:t>
      </w:r>
      <w:r>
        <w:tab/>
      </w:r>
      <w:r>
        <w:fldChar w:fldCharType="begin"/>
      </w:r>
      <w:r>
        <w:instrText xml:space="preserve"> PAGEREF _Toc68293264 \h </w:instrText>
      </w:r>
      <w:r>
        <w:fldChar w:fldCharType="separate"/>
      </w:r>
      <w:r w:rsidR="00FA6EE2">
        <w:t>40</w:t>
      </w:r>
      <w:r>
        <w:fldChar w:fldCharType="end"/>
      </w:r>
    </w:p>
    <w:p w14:paraId="16E96FD4" w14:textId="6DECAAF3" w:rsidR="009348B0" w:rsidRDefault="009348B0">
      <w:pPr>
        <w:pStyle w:val="TOC3"/>
        <w:rPr>
          <w:rFonts w:asciiTheme="minorHAnsi" w:eastAsiaTheme="minorEastAsia" w:hAnsiTheme="minorHAnsi" w:cstheme="minorBidi"/>
          <w:sz w:val="22"/>
          <w:szCs w:val="22"/>
          <w:lang w:eastAsia="en-US"/>
        </w:rPr>
      </w:pPr>
      <w:r w:rsidRPr="00005859">
        <w:rPr>
          <w:bCs/>
          <w:lang w:val="en-GB"/>
        </w:rPr>
        <w:t>6.3.1</w:t>
      </w:r>
      <w:r>
        <w:rPr>
          <w:rFonts w:asciiTheme="minorHAnsi" w:eastAsiaTheme="minorEastAsia" w:hAnsiTheme="minorHAnsi" w:cstheme="minorBidi"/>
          <w:sz w:val="22"/>
          <w:szCs w:val="22"/>
          <w:lang w:eastAsia="en-US"/>
        </w:rPr>
        <w:tab/>
      </w:r>
      <w:r w:rsidRPr="00005859">
        <w:rPr>
          <w:bCs/>
          <w:lang w:val="en-GB"/>
        </w:rPr>
        <w:t>Danger line around a point danger or an isolated sounding</w:t>
      </w:r>
      <w:r>
        <w:tab/>
      </w:r>
      <w:r>
        <w:fldChar w:fldCharType="begin"/>
      </w:r>
      <w:r>
        <w:instrText xml:space="preserve"> PAGEREF _Toc68293265 \h </w:instrText>
      </w:r>
      <w:r>
        <w:fldChar w:fldCharType="separate"/>
      </w:r>
      <w:r w:rsidR="00FA6EE2">
        <w:t>40</w:t>
      </w:r>
      <w:r>
        <w:fldChar w:fldCharType="end"/>
      </w:r>
    </w:p>
    <w:p w14:paraId="1473DD07" w14:textId="2BBB6F21" w:rsidR="009348B0" w:rsidRDefault="009348B0">
      <w:pPr>
        <w:pStyle w:val="TOC3"/>
        <w:rPr>
          <w:rFonts w:asciiTheme="minorHAnsi" w:eastAsiaTheme="minorEastAsia" w:hAnsiTheme="minorHAnsi" w:cstheme="minorBidi"/>
          <w:sz w:val="22"/>
          <w:szCs w:val="22"/>
          <w:lang w:eastAsia="en-US"/>
        </w:rPr>
      </w:pPr>
      <w:r w:rsidRPr="00005859">
        <w:rPr>
          <w:bCs/>
          <w:lang w:val="en-GB"/>
        </w:rPr>
        <w:t>6.3.2</w:t>
      </w:r>
      <w:r>
        <w:rPr>
          <w:rFonts w:asciiTheme="minorHAnsi" w:eastAsiaTheme="minorEastAsia" w:hAnsiTheme="minorHAnsi" w:cstheme="minorBidi"/>
          <w:sz w:val="22"/>
          <w:szCs w:val="22"/>
          <w:lang w:eastAsia="en-US"/>
        </w:rPr>
        <w:tab/>
      </w:r>
      <w:r w:rsidRPr="00005859">
        <w:rPr>
          <w:bCs/>
          <w:lang w:val="en-GB"/>
        </w:rPr>
        <w:t>Danger line limiting an area of wrecks or obstructions</w:t>
      </w:r>
      <w:r>
        <w:tab/>
      </w:r>
      <w:r>
        <w:fldChar w:fldCharType="begin"/>
      </w:r>
      <w:r>
        <w:instrText xml:space="preserve"> PAGEREF _Toc68293266 \h </w:instrText>
      </w:r>
      <w:r>
        <w:fldChar w:fldCharType="separate"/>
      </w:r>
      <w:r w:rsidR="00FA6EE2">
        <w:t>40</w:t>
      </w:r>
      <w:r>
        <w:fldChar w:fldCharType="end"/>
      </w:r>
    </w:p>
    <w:p w14:paraId="3BF3142F" w14:textId="18BDCC69" w:rsidR="009348B0" w:rsidRDefault="009348B0">
      <w:pPr>
        <w:pStyle w:val="TOC3"/>
        <w:rPr>
          <w:rFonts w:asciiTheme="minorHAnsi" w:eastAsiaTheme="minorEastAsia" w:hAnsiTheme="minorHAnsi" w:cstheme="minorBidi"/>
          <w:sz w:val="22"/>
          <w:szCs w:val="22"/>
          <w:lang w:eastAsia="en-US"/>
        </w:rPr>
      </w:pPr>
      <w:r w:rsidRPr="00005859">
        <w:rPr>
          <w:bCs/>
          <w:lang w:val="en-GB"/>
        </w:rPr>
        <w:t>6.3.3</w:t>
      </w:r>
      <w:r>
        <w:rPr>
          <w:rFonts w:asciiTheme="minorHAnsi" w:eastAsiaTheme="minorEastAsia" w:hAnsiTheme="minorHAnsi" w:cstheme="minorBidi"/>
          <w:sz w:val="22"/>
          <w:szCs w:val="22"/>
          <w:lang w:eastAsia="en-US"/>
        </w:rPr>
        <w:tab/>
      </w:r>
      <w:r w:rsidRPr="00005859">
        <w:rPr>
          <w:bCs/>
          <w:lang w:val="en-GB"/>
        </w:rPr>
        <w:t>Danger line bordering an area through which navigation is not safe</w:t>
      </w:r>
      <w:r>
        <w:tab/>
      </w:r>
      <w:r>
        <w:fldChar w:fldCharType="begin"/>
      </w:r>
      <w:r>
        <w:instrText xml:space="preserve"> PAGEREF _Toc68293267 \h </w:instrText>
      </w:r>
      <w:r>
        <w:fldChar w:fldCharType="separate"/>
      </w:r>
      <w:r w:rsidR="00FA6EE2">
        <w:t>40</w:t>
      </w:r>
      <w:r>
        <w:fldChar w:fldCharType="end"/>
      </w:r>
    </w:p>
    <w:p w14:paraId="775A2337" w14:textId="712EDAEB" w:rsidR="009348B0" w:rsidRDefault="009348B0">
      <w:pPr>
        <w:pStyle w:val="TOC2"/>
        <w:rPr>
          <w:rFonts w:asciiTheme="minorHAnsi" w:eastAsiaTheme="minorEastAsia" w:hAnsiTheme="minorHAnsi" w:cstheme="minorBidi"/>
          <w:sz w:val="22"/>
          <w:szCs w:val="22"/>
          <w:lang w:eastAsia="en-US"/>
        </w:rPr>
      </w:pPr>
      <w:r w:rsidRPr="00005859">
        <w:rPr>
          <w:bCs/>
          <w:lang w:val="en-GB"/>
        </w:rPr>
        <w:t>6.4</w:t>
      </w:r>
      <w:r>
        <w:rPr>
          <w:rFonts w:asciiTheme="minorHAnsi" w:eastAsiaTheme="minorEastAsia" w:hAnsiTheme="minorHAnsi" w:cstheme="minorBidi"/>
          <w:sz w:val="22"/>
          <w:szCs w:val="22"/>
          <w:lang w:eastAsia="en-US"/>
        </w:rPr>
        <w:tab/>
      </w:r>
      <w:r w:rsidRPr="00005859">
        <w:rPr>
          <w:bCs/>
          <w:lang w:val="en-GB"/>
        </w:rPr>
        <w:t>Overfalls, races, breakers, eddies</w:t>
      </w:r>
      <w:r>
        <w:tab/>
      </w:r>
      <w:r>
        <w:fldChar w:fldCharType="begin"/>
      </w:r>
      <w:r>
        <w:instrText xml:space="preserve"> PAGEREF _Toc68293268 \h </w:instrText>
      </w:r>
      <w:r>
        <w:fldChar w:fldCharType="separate"/>
      </w:r>
      <w:r w:rsidR="00FA6EE2">
        <w:t>40</w:t>
      </w:r>
      <w:r>
        <w:fldChar w:fldCharType="end"/>
      </w:r>
    </w:p>
    <w:p w14:paraId="5805F482" w14:textId="3BB4BEF2" w:rsidR="009348B0" w:rsidRDefault="009348B0">
      <w:pPr>
        <w:pStyle w:val="TOC2"/>
        <w:rPr>
          <w:rFonts w:asciiTheme="minorHAnsi" w:eastAsiaTheme="minorEastAsia" w:hAnsiTheme="minorHAnsi" w:cstheme="minorBidi"/>
          <w:sz w:val="22"/>
          <w:szCs w:val="22"/>
          <w:lang w:eastAsia="en-US"/>
        </w:rPr>
      </w:pPr>
      <w:r w:rsidRPr="00005859">
        <w:rPr>
          <w:bCs/>
          <w:lang w:val="en-GB"/>
        </w:rPr>
        <w:t>6.5</w:t>
      </w:r>
      <w:r>
        <w:rPr>
          <w:rFonts w:asciiTheme="minorHAnsi" w:eastAsiaTheme="minorEastAsia" w:hAnsiTheme="minorHAnsi" w:cstheme="minorBidi"/>
          <w:sz w:val="22"/>
          <w:szCs w:val="22"/>
          <w:lang w:eastAsia="en-US"/>
        </w:rPr>
        <w:tab/>
      </w:r>
      <w:r w:rsidRPr="00005859">
        <w:rPr>
          <w:bCs/>
          <w:lang w:val="en-GB"/>
        </w:rPr>
        <w:t>Doubtful dangers</w:t>
      </w:r>
      <w:r>
        <w:tab/>
      </w:r>
      <w:r>
        <w:fldChar w:fldCharType="begin"/>
      </w:r>
      <w:r>
        <w:instrText xml:space="preserve"> PAGEREF _Toc68293269 \h </w:instrText>
      </w:r>
      <w:r>
        <w:fldChar w:fldCharType="separate"/>
      </w:r>
      <w:r w:rsidR="00FA6EE2">
        <w:t>40</w:t>
      </w:r>
      <w:r>
        <w:fldChar w:fldCharType="end"/>
      </w:r>
    </w:p>
    <w:p w14:paraId="7781FF0F" w14:textId="56C9B3F4" w:rsidR="009348B0" w:rsidRDefault="009348B0">
      <w:pPr>
        <w:pStyle w:val="TOC2"/>
        <w:rPr>
          <w:rFonts w:asciiTheme="minorHAnsi" w:eastAsiaTheme="minorEastAsia" w:hAnsiTheme="minorHAnsi" w:cstheme="minorBidi"/>
          <w:sz w:val="22"/>
          <w:szCs w:val="22"/>
          <w:lang w:eastAsia="en-US"/>
        </w:rPr>
      </w:pPr>
      <w:r w:rsidRPr="00005859">
        <w:rPr>
          <w:bCs/>
          <w:lang w:val="en-GB"/>
        </w:rPr>
        <w:t>6.6</w:t>
      </w:r>
      <w:r>
        <w:rPr>
          <w:rFonts w:asciiTheme="minorHAnsi" w:eastAsiaTheme="minorEastAsia" w:hAnsiTheme="minorHAnsi" w:cstheme="minorBidi"/>
          <w:sz w:val="22"/>
          <w:szCs w:val="22"/>
          <w:lang w:eastAsia="en-US"/>
        </w:rPr>
        <w:tab/>
      </w:r>
      <w:r w:rsidRPr="00005859">
        <w:rPr>
          <w:bCs/>
          <w:lang w:val="en-GB"/>
        </w:rPr>
        <w:t>Caution areas</w:t>
      </w:r>
      <w:r>
        <w:tab/>
      </w:r>
      <w:r>
        <w:fldChar w:fldCharType="begin"/>
      </w:r>
      <w:r>
        <w:instrText xml:space="preserve"> PAGEREF _Toc68293270 \h </w:instrText>
      </w:r>
      <w:r>
        <w:fldChar w:fldCharType="separate"/>
      </w:r>
      <w:r w:rsidR="00FA6EE2">
        <w:t>40</w:t>
      </w:r>
      <w:r>
        <w:fldChar w:fldCharType="end"/>
      </w:r>
    </w:p>
    <w:p w14:paraId="5122C880" w14:textId="6B9E3580" w:rsidR="009348B0" w:rsidRDefault="009348B0">
      <w:pPr>
        <w:pStyle w:val="TOC1"/>
        <w:rPr>
          <w:rFonts w:asciiTheme="minorHAnsi" w:eastAsiaTheme="minorEastAsia" w:hAnsiTheme="minorHAnsi" w:cstheme="minorBidi"/>
          <w:sz w:val="22"/>
          <w:szCs w:val="22"/>
          <w:lang w:eastAsia="en-US"/>
        </w:rPr>
      </w:pPr>
      <w:r w:rsidRPr="00005859">
        <w:rPr>
          <w:bCs/>
          <w:lang w:val="en-GB"/>
        </w:rPr>
        <w:t>7</w:t>
      </w:r>
      <w:r>
        <w:rPr>
          <w:rFonts w:asciiTheme="minorHAnsi" w:eastAsiaTheme="minorEastAsia" w:hAnsiTheme="minorHAnsi" w:cstheme="minorBidi"/>
          <w:sz w:val="22"/>
          <w:szCs w:val="22"/>
          <w:lang w:eastAsia="en-US"/>
        </w:rPr>
        <w:tab/>
      </w:r>
      <w:r w:rsidRPr="00005859">
        <w:rPr>
          <w:bCs/>
          <w:lang w:val="en-GB"/>
        </w:rPr>
        <w:t>Nature of the seabed</w:t>
      </w:r>
      <w:r>
        <w:tab/>
      </w:r>
      <w:r>
        <w:fldChar w:fldCharType="begin"/>
      </w:r>
      <w:r>
        <w:instrText xml:space="preserve"> PAGEREF _Toc68293271 \h </w:instrText>
      </w:r>
      <w:r>
        <w:fldChar w:fldCharType="separate"/>
      </w:r>
      <w:r w:rsidR="00FA6EE2">
        <w:t>41</w:t>
      </w:r>
      <w:r>
        <w:fldChar w:fldCharType="end"/>
      </w:r>
    </w:p>
    <w:p w14:paraId="3E72BFA0" w14:textId="129DCE62" w:rsidR="009348B0" w:rsidRDefault="009348B0">
      <w:pPr>
        <w:pStyle w:val="TOC2"/>
        <w:rPr>
          <w:rFonts w:asciiTheme="minorHAnsi" w:eastAsiaTheme="minorEastAsia" w:hAnsiTheme="minorHAnsi" w:cstheme="minorBidi"/>
          <w:sz w:val="22"/>
          <w:szCs w:val="22"/>
          <w:lang w:eastAsia="en-US"/>
        </w:rPr>
      </w:pPr>
      <w:r w:rsidRPr="00005859">
        <w:rPr>
          <w:bCs/>
          <w:lang w:val="en-GB"/>
        </w:rPr>
        <w:t>7.1</w:t>
      </w:r>
      <w:r>
        <w:rPr>
          <w:rFonts w:asciiTheme="minorHAnsi" w:eastAsiaTheme="minorEastAsia" w:hAnsiTheme="minorHAnsi" w:cstheme="minorBidi"/>
          <w:sz w:val="22"/>
          <w:szCs w:val="22"/>
          <w:lang w:eastAsia="en-US"/>
        </w:rPr>
        <w:tab/>
      </w:r>
      <w:r w:rsidRPr="00005859">
        <w:rPr>
          <w:bCs/>
          <w:lang w:val="en-GB"/>
        </w:rPr>
        <w:t>Description of the bottom</w:t>
      </w:r>
      <w:r>
        <w:tab/>
      </w:r>
      <w:r>
        <w:fldChar w:fldCharType="begin"/>
      </w:r>
      <w:r>
        <w:instrText xml:space="preserve"> PAGEREF _Toc68293272 \h </w:instrText>
      </w:r>
      <w:r>
        <w:fldChar w:fldCharType="separate"/>
      </w:r>
      <w:r w:rsidR="00FA6EE2">
        <w:t>41</w:t>
      </w:r>
      <w:r>
        <w:fldChar w:fldCharType="end"/>
      </w:r>
    </w:p>
    <w:p w14:paraId="532E30E5" w14:textId="546CB48D" w:rsidR="009348B0" w:rsidRDefault="009348B0">
      <w:pPr>
        <w:pStyle w:val="TOC2"/>
        <w:rPr>
          <w:rFonts w:asciiTheme="minorHAnsi" w:eastAsiaTheme="minorEastAsia" w:hAnsiTheme="minorHAnsi" w:cstheme="minorBidi"/>
          <w:sz w:val="22"/>
          <w:szCs w:val="22"/>
          <w:lang w:eastAsia="en-US"/>
        </w:rPr>
      </w:pPr>
      <w:r w:rsidRPr="00005859">
        <w:rPr>
          <w:bCs/>
          <w:lang w:val="en-GB"/>
        </w:rPr>
        <w:t>7.2</w:t>
      </w:r>
      <w:r>
        <w:rPr>
          <w:rFonts w:asciiTheme="minorHAnsi" w:eastAsiaTheme="minorEastAsia" w:hAnsiTheme="minorHAnsi" w:cstheme="minorBidi"/>
          <w:sz w:val="22"/>
          <w:szCs w:val="22"/>
          <w:lang w:eastAsia="en-US"/>
        </w:rPr>
        <w:tab/>
      </w:r>
      <w:r w:rsidRPr="00005859">
        <w:rPr>
          <w:bCs/>
          <w:lang w:val="en-GB"/>
        </w:rPr>
        <w:t>Special bottom types</w:t>
      </w:r>
      <w:r>
        <w:tab/>
      </w:r>
      <w:r>
        <w:fldChar w:fldCharType="begin"/>
      </w:r>
      <w:r>
        <w:instrText xml:space="preserve"> PAGEREF _Toc68293273 \h </w:instrText>
      </w:r>
      <w:r>
        <w:fldChar w:fldCharType="separate"/>
      </w:r>
      <w:r w:rsidR="00FA6EE2">
        <w:t>41</w:t>
      </w:r>
      <w:r>
        <w:fldChar w:fldCharType="end"/>
      </w:r>
    </w:p>
    <w:p w14:paraId="2E169DE1" w14:textId="58A19214" w:rsidR="009348B0" w:rsidRDefault="009348B0">
      <w:pPr>
        <w:pStyle w:val="TOC3"/>
        <w:rPr>
          <w:rFonts w:asciiTheme="minorHAnsi" w:eastAsiaTheme="minorEastAsia" w:hAnsiTheme="minorHAnsi" w:cstheme="minorBidi"/>
          <w:sz w:val="22"/>
          <w:szCs w:val="22"/>
          <w:lang w:eastAsia="en-US"/>
        </w:rPr>
      </w:pPr>
      <w:r w:rsidRPr="00005859">
        <w:rPr>
          <w:bCs/>
          <w:lang w:val="en-GB"/>
        </w:rPr>
        <w:t>7.2.1</w:t>
      </w:r>
      <w:r>
        <w:rPr>
          <w:rFonts w:asciiTheme="minorHAnsi" w:eastAsiaTheme="minorEastAsia" w:hAnsiTheme="minorHAnsi" w:cstheme="minorBidi"/>
          <w:sz w:val="22"/>
          <w:szCs w:val="22"/>
          <w:lang w:eastAsia="en-US"/>
        </w:rPr>
        <w:tab/>
      </w:r>
      <w:r w:rsidRPr="00005859">
        <w:rPr>
          <w:bCs/>
          <w:lang w:val="en-GB"/>
        </w:rPr>
        <w:t>Sandwaves</w:t>
      </w:r>
      <w:r>
        <w:tab/>
      </w:r>
      <w:r>
        <w:fldChar w:fldCharType="begin"/>
      </w:r>
      <w:r>
        <w:instrText xml:space="preserve"> PAGEREF _Toc68293274 \h </w:instrText>
      </w:r>
      <w:r>
        <w:fldChar w:fldCharType="separate"/>
      </w:r>
      <w:r w:rsidR="00FA6EE2">
        <w:t>41</w:t>
      </w:r>
      <w:r>
        <w:fldChar w:fldCharType="end"/>
      </w:r>
    </w:p>
    <w:p w14:paraId="34B38EAA" w14:textId="17B6F418" w:rsidR="009348B0" w:rsidRDefault="009348B0">
      <w:pPr>
        <w:pStyle w:val="TOC3"/>
        <w:rPr>
          <w:rFonts w:asciiTheme="minorHAnsi" w:eastAsiaTheme="minorEastAsia" w:hAnsiTheme="minorHAnsi" w:cstheme="minorBidi"/>
          <w:sz w:val="22"/>
          <w:szCs w:val="22"/>
          <w:lang w:eastAsia="en-US"/>
        </w:rPr>
      </w:pPr>
      <w:r w:rsidRPr="00005859">
        <w:rPr>
          <w:bCs/>
          <w:lang w:val="en-GB"/>
        </w:rPr>
        <w:t>7.2.2</w:t>
      </w:r>
      <w:r>
        <w:rPr>
          <w:rFonts w:asciiTheme="minorHAnsi" w:eastAsiaTheme="minorEastAsia" w:hAnsiTheme="minorHAnsi" w:cstheme="minorBidi"/>
          <w:sz w:val="22"/>
          <w:szCs w:val="22"/>
          <w:lang w:eastAsia="en-US"/>
        </w:rPr>
        <w:tab/>
      </w:r>
      <w:r w:rsidRPr="00005859">
        <w:rPr>
          <w:bCs/>
          <w:lang w:val="en-GB"/>
        </w:rPr>
        <w:t>Weed - Kelp</w:t>
      </w:r>
      <w:r>
        <w:tab/>
      </w:r>
      <w:r>
        <w:fldChar w:fldCharType="begin"/>
      </w:r>
      <w:r>
        <w:instrText xml:space="preserve"> PAGEREF _Toc68293275 \h </w:instrText>
      </w:r>
      <w:r>
        <w:fldChar w:fldCharType="separate"/>
      </w:r>
      <w:r w:rsidR="00FA6EE2">
        <w:t>41</w:t>
      </w:r>
      <w:r>
        <w:fldChar w:fldCharType="end"/>
      </w:r>
    </w:p>
    <w:p w14:paraId="6774E600" w14:textId="1BE5B3BD" w:rsidR="009348B0" w:rsidRDefault="009348B0">
      <w:pPr>
        <w:pStyle w:val="TOC3"/>
        <w:rPr>
          <w:rFonts w:asciiTheme="minorHAnsi" w:eastAsiaTheme="minorEastAsia" w:hAnsiTheme="minorHAnsi" w:cstheme="minorBidi"/>
          <w:sz w:val="22"/>
          <w:szCs w:val="22"/>
          <w:lang w:eastAsia="en-US"/>
        </w:rPr>
      </w:pPr>
      <w:r w:rsidRPr="00005859">
        <w:rPr>
          <w:bCs/>
          <w:lang w:val="en-GB"/>
        </w:rPr>
        <w:t>7.2.3</w:t>
      </w:r>
      <w:r>
        <w:rPr>
          <w:rFonts w:asciiTheme="minorHAnsi" w:eastAsiaTheme="minorEastAsia" w:hAnsiTheme="minorHAnsi" w:cstheme="minorBidi"/>
          <w:sz w:val="22"/>
          <w:szCs w:val="22"/>
          <w:lang w:eastAsia="en-US"/>
        </w:rPr>
        <w:tab/>
      </w:r>
      <w:r w:rsidRPr="00005859">
        <w:rPr>
          <w:bCs/>
          <w:lang w:val="en-GB"/>
        </w:rPr>
        <w:t>Springs in the seabed</w:t>
      </w:r>
      <w:r>
        <w:tab/>
      </w:r>
      <w:r>
        <w:fldChar w:fldCharType="begin"/>
      </w:r>
      <w:r>
        <w:instrText xml:space="preserve"> PAGEREF _Toc68293276 \h </w:instrText>
      </w:r>
      <w:r>
        <w:fldChar w:fldCharType="separate"/>
      </w:r>
      <w:r w:rsidR="00FA6EE2">
        <w:t>41</w:t>
      </w:r>
      <w:r>
        <w:fldChar w:fldCharType="end"/>
      </w:r>
    </w:p>
    <w:p w14:paraId="0AA86A77" w14:textId="1B6BD1B9" w:rsidR="009348B0" w:rsidRDefault="009348B0">
      <w:pPr>
        <w:pStyle w:val="TOC3"/>
        <w:rPr>
          <w:rFonts w:asciiTheme="minorHAnsi" w:eastAsiaTheme="minorEastAsia" w:hAnsiTheme="minorHAnsi" w:cstheme="minorBidi"/>
          <w:sz w:val="22"/>
          <w:szCs w:val="22"/>
          <w:lang w:eastAsia="en-US"/>
        </w:rPr>
      </w:pPr>
      <w:r w:rsidRPr="00005859">
        <w:rPr>
          <w:bCs/>
          <w:lang w:val="en-GB"/>
        </w:rPr>
        <w:t>7.2.4</w:t>
      </w:r>
      <w:r>
        <w:rPr>
          <w:rFonts w:asciiTheme="minorHAnsi" w:eastAsiaTheme="minorEastAsia" w:hAnsiTheme="minorHAnsi" w:cstheme="minorBidi"/>
          <w:sz w:val="22"/>
          <w:szCs w:val="22"/>
          <w:lang w:eastAsia="en-US"/>
        </w:rPr>
        <w:tab/>
      </w:r>
      <w:r w:rsidRPr="00005859">
        <w:rPr>
          <w:bCs/>
          <w:lang w:val="en-GB"/>
        </w:rPr>
        <w:t>Tideways</w:t>
      </w:r>
      <w:r>
        <w:tab/>
      </w:r>
      <w:r>
        <w:fldChar w:fldCharType="begin"/>
      </w:r>
      <w:r>
        <w:instrText xml:space="preserve"> PAGEREF _Toc68293277 \h </w:instrText>
      </w:r>
      <w:r>
        <w:fldChar w:fldCharType="separate"/>
      </w:r>
      <w:r w:rsidR="00FA6EE2">
        <w:t>41</w:t>
      </w:r>
      <w:r>
        <w:fldChar w:fldCharType="end"/>
      </w:r>
    </w:p>
    <w:p w14:paraId="7A09103F" w14:textId="0AB82A65" w:rsidR="009348B0" w:rsidRDefault="009348B0">
      <w:pPr>
        <w:pStyle w:val="TOC1"/>
        <w:rPr>
          <w:rFonts w:asciiTheme="minorHAnsi" w:eastAsiaTheme="minorEastAsia" w:hAnsiTheme="minorHAnsi" w:cstheme="minorBidi"/>
          <w:sz w:val="22"/>
          <w:szCs w:val="22"/>
          <w:lang w:eastAsia="en-US"/>
        </w:rPr>
      </w:pPr>
      <w:r w:rsidRPr="00005859">
        <w:rPr>
          <w:bCs/>
          <w:lang w:val="en-GB"/>
        </w:rPr>
        <w:t>8</w:t>
      </w:r>
      <w:r>
        <w:rPr>
          <w:rFonts w:asciiTheme="minorHAnsi" w:eastAsiaTheme="minorEastAsia" w:hAnsiTheme="minorHAnsi" w:cstheme="minorBidi"/>
          <w:sz w:val="22"/>
          <w:szCs w:val="22"/>
          <w:lang w:eastAsia="en-US"/>
        </w:rPr>
        <w:tab/>
      </w:r>
      <w:r w:rsidRPr="00005859">
        <w:rPr>
          <w:bCs/>
          <w:lang w:val="en-GB"/>
        </w:rPr>
        <w:t>Sea areas</w:t>
      </w:r>
      <w:r>
        <w:tab/>
      </w:r>
      <w:r>
        <w:fldChar w:fldCharType="begin"/>
      </w:r>
      <w:r>
        <w:instrText xml:space="preserve"> PAGEREF _Toc68293278 \h </w:instrText>
      </w:r>
      <w:r>
        <w:fldChar w:fldCharType="separate"/>
      </w:r>
      <w:r w:rsidR="00FA6EE2">
        <w:t>42</w:t>
      </w:r>
      <w:r>
        <w:fldChar w:fldCharType="end"/>
      </w:r>
    </w:p>
    <w:p w14:paraId="48C149DB" w14:textId="4C9AA649" w:rsidR="009348B0" w:rsidRDefault="009348B0">
      <w:pPr>
        <w:pStyle w:val="TOC1"/>
        <w:rPr>
          <w:rFonts w:asciiTheme="minorHAnsi" w:eastAsiaTheme="minorEastAsia" w:hAnsiTheme="minorHAnsi" w:cstheme="minorBidi"/>
          <w:sz w:val="22"/>
          <w:szCs w:val="22"/>
          <w:lang w:eastAsia="en-US"/>
        </w:rPr>
      </w:pPr>
      <w:r w:rsidRPr="00005859">
        <w:rPr>
          <w:bCs/>
          <w:lang w:val="en-GB"/>
        </w:rPr>
        <w:t>9</w:t>
      </w:r>
      <w:r>
        <w:rPr>
          <w:rFonts w:asciiTheme="minorHAnsi" w:eastAsiaTheme="minorEastAsia" w:hAnsiTheme="minorHAnsi" w:cstheme="minorBidi"/>
          <w:sz w:val="22"/>
          <w:szCs w:val="22"/>
          <w:lang w:eastAsia="en-US"/>
        </w:rPr>
        <w:tab/>
      </w:r>
      <w:r w:rsidRPr="00005859">
        <w:rPr>
          <w:bCs/>
          <w:lang w:val="en-GB"/>
        </w:rPr>
        <w:t>Harbour regulations</w:t>
      </w:r>
      <w:r>
        <w:tab/>
      </w:r>
      <w:r>
        <w:fldChar w:fldCharType="begin"/>
      </w:r>
      <w:r>
        <w:instrText xml:space="preserve"> PAGEREF _Toc68293279 \h </w:instrText>
      </w:r>
      <w:r>
        <w:fldChar w:fldCharType="separate"/>
      </w:r>
      <w:r w:rsidR="00FA6EE2">
        <w:t>43</w:t>
      </w:r>
      <w:r>
        <w:fldChar w:fldCharType="end"/>
      </w:r>
    </w:p>
    <w:p w14:paraId="3A3B31E6" w14:textId="2764AB35" w:rsidR="009348B0" w:rsidRDefault="009348B0">
      <w:pPr>
        <w:pStyle w:val="TOC2"/>
        <w:rPr>
          <w:rFonts w:asciiTheme="minorHAnsi" w:eastAsiaTheme="minorEastAsia" w:hAnsiTheme="minorHAnsi" w:cstheme="minorBidi"/>
          <w:sz w:val="22"/>
          <w:szCs w:val="22"/>
          <w:lang w:eastAsia="en-US"/>
        </w:rPr>
      </w:pPr>
      <w:r w:rsidRPr="00005859">
        <w:rPr>
          <w:bCs/>
          <w:lang w:val="en-GB"/>
        </w:rPr>
        <w:t>9.1</w:t>
      </w:r>
      <w:r>
        <w:rPr>
          <w:rFonts w:asciiTheme="minorHAnsi" w:eastAsiaTheme="minorEastAsia" w:hAnsiTheme="minorHAnsi" w:cstheme="minorBidi"/>
          <w:sz w:val="22"/>
          <w:szCs w:val="22"/>
          <w:lang w:eastAsia="en-US"/>
        </w:rPr>
        <w:tab/>
      </w:r>
      <w:r w:rsidRPr="00005859">
        <w:rPr>
          <w:bCs/>
          <w:lang w:val="en-GB"/>
        </w:rPr>
        <w:t>Regulations within harbour limits</w:t>
      </w:r>
      <w:r>
        <w:tab/>
      </w:r>
      <w:r>
        <w:fldChar w:fldCharType="begin"/>
      </w:r>
      <w:r>
        <w:instrText xml:space="preserve"> PAGEREF _Toc68293280 \h </w:instrText>
      </w:r>
      <w:r>
        <w:fldChar w:fldCharType="separate"/>
      </w:r>
      <w:r w:rsidR="00FA6EE2">
        <w:t>43</w:t>
      </w:r>
      <w:r>
        <w:fldChar w:fldCharType="end"/>
      </w:r>
    </w:p>
    <w:p w14:paraId="0BF60825" w14:textId="59CAB1C4" w:rsidR="009348B0" w:rsidRDefault="009348B0">
      <w:pPr>
        <w:pStyle w:val="TOC3"/>
        <w:rPr>
          <w:rFonts w:asciiTheme="minorHAnsi" w:eastAsiaTheme="minorEastAsia" w:hAnsiTheme="minorHAnsi" w:cstheme="minorBidi"/>
          <w:sz w:val="22"/>
          <w:szCs w:val="22"/>
          <w:lang w:eastAsia="en-US"/>
        </w:rPr>
      </w:pPr>
      <w:r w:rsidRPr="00005859">
        <w:rPr>
          <w:bCs/>
          <w:lang w:val="en-GB"/>
        </w:rPr>
        <w:t>9.1.1</w:t>
      </w:r>
      <w:r>
        <w:rPr>
          <w:rFonts w:asciiTheme="minorHAnsi" w:eastAsiaTheme="minorEastAsia" w:hAnsiTheme="minorHAnsi" w:cstheme="minorBidi"/>
          <w:sz w:val="22"/>
          <w:szCs w:val="22"/>
          <w:lang w:eastAsia="en-US"/>
        </w:rPr>
        <w:tab/>
      </w:r>
      <w:r w:rsidRPr="00005859">
        <w:rPr>
          <w:bCs/>
          <w:lang w:val="en-GB"/>
        </w:rPr>
        <w:t>Administrative harbour areas</w:t>
      </w:r>
      <w:r>
        <w:tab/>
      </w:r>
      <w:r>
        <w:fldChar w:fldCharType="begin"/>
      </w:r>
      <w:r>
        <w:instrText xml:space="preserve"> PAGEREF _Toc68293281 \h </w:instrText>
      </w:r>
      <w:r>
        <w:fldChar w:fldCharType="separate"/>
      </w:r>
      <w:r w:rsidR="00FA6EE2">
        <w:t>43</w:t>
      </w:r>
      <w:r>
        <w:fldChar w:fldCharType="end"/>
      </w:r>
    </w:p>
    <w:p w14:paraId="78A320C5" w14:textId="71DE0377" w:rsidR="009348B0" w:rsidRDefault="009348B0">
      <w:pPr>
        <w:pStyle w:val="TOC3"/>
        <w:rPr>
          <w:rFonts w:asciiTheme="minorHAnsi" w:eastAsiaTheme="minorEastAsia" w:hAnsiTheme="minorHAnsi" w:cstheme="minorBidi"/>
          <w:sz w:val="22"/>
          <w:szCs w:val="22"/>
          <w:lang w:eastAsia="en-US"/>
        </w:rPr>
      </w:pPr>
      <w:r w:rsidRPr="00005859">
        <w:rPr>
          <w:bCs/>
          <w:lang w:val="en-GB"/>
        </w:rPr>
        <w:t>9.1.2</w:t>
      </w:r>
      <w:r>
        <w:rPr>
          <w:rFonts w:asciiTheme="minorHAnsi" w:eastAsiaTheme="minorEastAsia" w:hAnsiTheme="minorHAnsi" w:cstheme="minorBidi"/>
          <w:sz w:val="22"/>
          <w:szCs w:val="22"/>
          <w:lang w:eastAsia="en-US"/>
        </w:rPr>
        <w:tab/>
      </w:r>
      <w:r w:rsidRPr="00005859">
        <w:rPr>
          <w:bCs/>
          <w:lang w:val="en-GB"/>
        </w:rPr>
        <w:t>Speed limits</w:t>
      </w:r>
      <w:r>
        <w:tab/>
      </w:r>
      <w:r>
        <w:fldChar w:fldCharType="begin"/>
      </w:r>
      <w:r>
        <w:instrText xml:space="preserve"> PAGEREF _Toc68293282 \h </w:instrText>
      </w:r>
      <w:r>
        <w:fldChar w:fldCharType="separate"/>
      </w:r>
      <w:r w:rsidR="00FA6EE2">
        <w:t>43</w:t>
      </w:r>
      <w:r>
        <w:fldChar w:fldCharType="end"/>
      </w:r>
    </w:p>
    <w:p w14:paraId="252D21A6" w14:textId="1664C56A" w:rsidR="009348B0" w:rsidRDefault="009348B0">
      <w:pPr>
        <w:pStyle w:val="TOC2"/>
        <w:rPr>
          <w:rFonts w:asciiTheme="minorHAnsi" w:eastAsiaTheme="minorEastAsia" w:hAnsiTheme="minorHAnsi" w:cstheme="minorBidi"/>
          <w:sz w:val="22"/>
          <w:szCs w:val="22"/>
          <w:lang w:eastAsia="en-US"/>
        </w:rPr>
      </w:pPr>
      <w:r w:rsidRPr="00005859">
        <w:rPr>
          <w:bCs/>
          <w:lang w:val="en-GB"/>
        </w:rPr>
        <w:t>9.2</w:t>
      </w:r>
      <w:r>
        <w:rPr>
          <w:rFonts w:asciiTheme="minorHAnsi" w:eastAsiaTheme="minorEastAsia" w:hAnsiTheme="minorHAnsi" w:cstheme="minorBidi"/>
          <w:sz w:val="22"/>
          <w:szCs w:val="22"/>
          <w:lang w:eastAsia="en-US"/>
        </w:rPr>
        <w:tab/>
      </w:r>
      <w:r w:rsidRPr="00005859">
        <w:rPr>
          <w:bCs/>
          <w:lang w:val="en-GB"/>
        </w:rPr>
        <w:t>Anchorages and prohibited/restricted anchorages; moorings</w:t>
      </w:r>
      <w:r>
        <w:tab/>
      </w:r>
      <w:r>
        <w:fldChar w:fldCharType="begin"/>
      </w:r>
      <w:r>
        <w:instrText xml:space="preserve"> PAGEREF _Toc68293283 \h </w:instrText>
      </w:r>
      <w:r>
        <w:fldChar w:fldCharType="separate"/>
      </w:r>
      <w:r w:rsidR="00FA6EE2">
        <w:t>43</w:t>
      </w:r>
      <w:r>
        <w:fldChar w:fldCharType="end"/>
      </w:r>
    </w:p>
    <w:p w14:paraId="4F70AF5A" w14:textId="2AC64640" w:rsidR="009348B0" w:rsidRDefault="009348B0">
      <w:pPr>
        <w:pStyle w:val="TOC3"/>
        <w:rPr>
          <w:rFonts w:asciiTheme="minorHAnsi" w:eastAsiaTheme="minorEastAsia" w:hAnsiTheme="minorHAnsi" w:cstheme="minorBidi"/>
          <w:sz w:val="22"/>
          <w:szCs w:val="22"/>
          <w:lang w:eastAsia="en-US"/>
        </w:rPr>
      </w:pPr>
      <w:r w:rsidRPr="00005859">
        <w:rPr>
          <w:bCs/>
          <w:lang w:val="en-GB"/>
        </w:rPr>
        <w:t>9.2.1</w:t>
      </w:r>
      <w:r>
        <w:rPr>
          <w:rFonts w:asciiTheme="minorHAnsi" w:eastAsiaTheme="minorEastAsia" w:hAnsiTheme="minorHAnsi" w:cstheme="minorBidi"/>
          <w:sz w:val="22"/>
          <w:szCs w:val="22"/>
          <w:lang w:eastAsia="en-US"/>
        </w:rPr>
        <w:tab/>
      </w:r>
      <w:r w:rsidRPr="00005859">
        <w:rPr>
          <w:bCs/>
          <w:lang w:val="en-GB"/>
        </w:rPr>
        <w:t>Anchorages</w:t>
      </w:r>
      <w:r>
        <w:tab/>
      </w:r>
      <w:r>
        <w:fldChar w:fldCharType="begin"/>
      </w:r>
      <w:r>
        <w:instrText xml:space="preserve"> PAGEREF _Toc68293284 \h </w:instrText>
      </w:r>
      <w:r>
        <w:fldChar w:fldCharType="separate"/>
      </w:r>
      <w:r w:rsidR="00FA6EE2">
        <w:t>43</w:t>
      </w:r>
      <w:r>
        <w:fldChar w:fldCharType="end"/>
      </w:r>
    </w:p>
    <w:p w14:paraId="3103E590" w14:textId="77EB0BF0" w:rsidR="009348B0" w:rsidRDefault="009348B0">
      <w:pPr>
        <w:pStyle w:val="TOC3"/>
        <w:rPr>
          <w:rFonts w:asciiTheme="minorHAnsi" w:eastAsiaTheme="minorEastAsia" w:hAnsiTheme="minorHAnsi" w:cstheme="minorBidi"/>
          <w:sz w:val="22"/>
          <w:szCs w:val="22"/>
          <w:lang w:eastAsia="en-US"/>
        </w:rPr>
      </w:pPr>
      <w:r w:rsidRPr="00005859">
        <w:rPr>
          <w:bCs/>
          <w:lang w:val="en-GB"/>
        </w:rPr>
        <w:t>9.2.2</w:t>
      </w:r>
      <w:r>
        <w:rPr>
          <w:rFonts w:asciiTheme="minorHAnsi" w:eastAsiaTheme="minorEastAsia" w:hAnsiTheme="minorHAnsi" w:cstheme="minorBidi"/>
          <w:sz w:val="22"/>
          <w:szCs w:val="22"/>
          <w:lang w:eastAsia="en-US"/>
        </w:rPr>
        <w:tab/>
      </w:r>
      <w:r w:rsidRPr="00005859">
        <w:rPr>
          <w:bCs/>
          <w:lang w:val="en-GB"/>
        </w:rPr>
        <w:t>Anchor berths</w:t>
      </w:r>
      <w:r>
        <w:tab/>
      </w:r>
      <w:r>
        <w:fldChar w:fldCharType="begin"/>
      </w:r>
      <w:r>
        <w:instrText xml:space="preserve"> PAGEREF _Toc68293285 \h </w:instrText>
      </w:r>
      <w:r>
        <w:fldChar w:fldCharType="separate"/>
      </w:r>
      <w:r w:rsidR="00FA6EE2">
        <w:t>43</w:t>
      </w:r>
      <w:r>
        <w:fldChar w:fldCharType="end"/>
      </w:r>
    </w:p>
    <w:p w14:paraId="7D8AA54B" w14:textId="24A1A76C" w:rsidR="009348B0" w:rsidRDefault="009348B0">
      <w:pPr>
        <w:pStyle w:val="TOC3"/>
        <w:rPr>
          <w:rFonts w:asciiTheme="minorHAnsi" w:eastAsiaTheme="minorEastAsia" w:hAnsiTheme="minorHAnsi" w:cstheme="minorBidi"/>
          <w:sz w:val="22"/>
          <w:szCs w:val="22"/>
          <w:lang w:eastAsia="en-US"/>
        </w:rPr>
      </w:pPr>
      <w:r w:rsidRPr="00005859">
        <w:rPr>
          <w:bCs/>
          <w:lang w:val="en-GB"/>
        </w:rPr>
        <w:t>9.2.3</w:t>
      </w:r>
      <w:r>
        <w:rPr>
          <w:rFonts w:asciiTheme="minorHAnsi" w:eastAsiaTheme="minorEastAsia" w:hAnsiTheme="minorHAnsi" w:cstheme="minorBidi"/>
          <w:sz w:val="22"/>
          <w:szCs w:val="22"/>
          <w:lang w:eastAsia="en-US"/>
        </w:rPr>
        <w:tab/>
      </w:r>
      <w:r w:rsidRPr="00005859">
        <w:rPr>
          <w:bCs/>
          <w:lang w:val="en-GB"/>
        </w:rPr>
        <w:t>Anchoring restricted</w:t>
      </w:r>
      <w:r>
        <w:tab/>
      </w:r>
      <w:r>
        <w:fldChar w:fldCharType="begin"/>
      </w:r>
      <w:r>
        <w:instrText xml:space="preserve"> PAGEREF _Toc68293286 \h </w:instrText>
      </w:r>
      <w:r>
        <w:fldChar w:fldCharType="separate"/>
      </w:r>
      <w:r w:rsidR="00FA6EE2">
        <w:t>43</w:t>
      </w:r>
      <w:r>
        <w:fldChar w:fldCharType="end"/>
      </w:r>
    </w:p>
    <w:p w14:paraId="4AF4223C" w14:textId="7426DCBE" w:rsidR="009348B0" w:rsidRDefault="009348B0">
      <w:pPr>
        <w:pStyle w:val="TOC3"/>
        <w:rPr>
          <w:rFonts w:asciiTheme="minorHAnsi" w:eastAsiaTheme="minorEastAsia" w:hAnsiTheme="minorHAnsi" w:cstheme="minorBidi"/>
          <w:sz w:val="22"/>
          <w:szCs w:val="22"/>
          <w:lang w:eastAsia="en-US"/>
        </w:rPr>
      </w:pPr>
      <w:r w:rsidRPr="00005859">
        <w:rPr>
          <w:bCs/>
          <w:lang w:val="en-GB"/>
        </w:rPr>
        <w:t>9.2.4</w:t>
      </w:r>
      <w:r>
        <w:rPr>
          <w:rFonts w:asciiTheme="minorHAnsi" w:eastAsiaTheme="minorEastAsia" w:hAnsiTheme="minorHAnsi" w:cstheme="minorBidi"/>
          <w:sz w:val="22"/>
          <w:szCs w:val="22"/>
          <w:lang w:eastAsia="en-US"/>
        </w:rPr>
        <w:tab/>
      </w:r>
      <w:r w:rsidRPr="00005859">
        <w:rPr>
          <w:bCs/>
          <w:lang w:val="en-GB"/>
        </w:rPr>
        <w:t>Mooring buoys</w:t>
      </w:r>
      <w:r>
        <w:tab/>
      </w:r>
      <w:r>
        <w:fldChar w:fldCharType="begin"/>
      </w:r>
      <w:r>
        <w:instrText xml:space="preserve"> PAGEREF _Toc68293287 \h </w:instrText>
      </w:r>
      <w:r>
        <w:fldChar w:fldCharType="separate"/>
      </w:r>
      <w:r w:rsidR="00FA6EE2">
        <w:t>43</w:t>
      </w:r>
      <w:r>
        <w:fldChar w:fldCharType="end"/>
      </w:r>
    </w:p>
    <w:p w14:paraId="12D23888" w14:textId="243CBF96" w:rsidR="009348B0" w:rsidRDefault="009348B0">
      <w:pPr>
        <w:pStyle w:val="TOC3"/>
        <w:rPr>
          <w:rFonts w:asciiTheme="minorHAnsi" w:eastAsiaTheme="minorEastAsia" w:hAnsiTheme="minorHAnsi" w:cstheme="minorBidi"/>
          <w:sz w:val="22"/>
          <w:szCs w:val="22"/>
          <w:lang w:eastAsia="en-US"/>
        </w:rPr>
      </w:pPr>
      <w:r w:rsidRPr="00005859">
        <w:rPr>
          <w:bCs/>
          <w:lang w:val="en-GB"/>
        </w:rPr>
        <w:t>9.2.5</w:t>
      </w:r>
      <w:r>
        <w:rPr>
          <w:rFonts w:asciiTheme="minorHAnsi" w:eastAsiaTheme="minorEastAsia" w:hAnsiTheme="minorHAnsi" w:cstheme="minorBidi"/>
          <w:sz w:val="22"/>
          <w:szCs w:val="22"/>
          <w:lang w:eastAsia="en-US"/>
        </w:rPr>
        <w:tab/>
      </w:r>
      <w:r w:rsidRPr="00005859">
        <w:rPr>
          <w:bCs/>
          <w:lang w:val="en-GB"/>
        </w:rPr>
        <w:t>Mooring trots</w:t>
      </w:r>
      <w:r>
        <w:tab/>
      </w:r>
      <w:r>
        <w:fldChar w:fldCharType="begin"/>
      </w:r>
      <w:r>
        <w:instrText xml:space="preserve"> PAGEREF _Toc68293288 \h </w:instrText>
      </w:r>
      <w:r>
        <w:fldChar w:fldCharType="separate"/>
      </w:r>
      <w:r w:rsidR="00FA6EE2">
        <w:t>44</w:t>
      </w:r>
      <w:r>
        <w:fldChar w:fldCharType="end"/>
      </w:r>
    </w:p>
    <w:p w14:paraId="25CF7FFE" w14:textId="7FAF50FE" w:rsidR="009348B0" w:rsidRDefault="009348B0">
      <w:pPr>
        <w:pStyle w:val="TOC3"/>
        <w:rPr>
          <w:rFonts w:asciiTheme="minorHAnsi" w:eastAsiaTheme="minorEastAsia" w:hAnsiTheme="minorHAnsi" w:cstheme="minorBidi"/>
          <w:sz w:val="22"/>
          <w:szCs w:val="22"/>
          <w:lang w:eastAsia="en-US"/>
        </w:rPr>
      </w:pPr>
      <w:r w:rsidRPr="00005859">
        <w:rPr>
          <w:bCs/>
          <w:lang w:val="en-GB"/>
        </w:rPr>
        <w:t>9.2.6</w:t>
      </w:r>
      <w:r>
        <w:rPr>
          <w:rFonts w:asciiTheme="minorHAnsi" w:eastAsiaTheme="minorEastAsia" w:hAnsiTheme="minorHAnsi" w:cstheme="minorBidi"/>
          <w:sz w:val="22"/>
          <w:szCs w:val="22"/>
          <w:lang w:eastAsia="en-US"/>
        </w:rPr>
        <w:tab/>
      </w:r>
      <w:r w:rsidRPr="00005859">
        <w:rPr>
          <w:bCs/>
          <w:lang w:val="en-GB"/>
        </w:rPr>
        <w:t>Anchorage - relationships</w:t>
      </w:r>
      <w:r>
        <w:tab/>
      </w:r>
      <w:r>
        <w:fldChar w:fldCharType="begin"/>
      </w:r>
      <w:r>
        <w:instrText xml:space="preserve"> PAGEREF _Toc68293289 \h </w:instrText>
      </w:r>
      <w:r>
        <w:fldChar w:fldCharType="separate"/>
      </w:r>
      <w:r w:rsidR="00FA6EE2">
        <w:t>44</w:t>
      </w:r>
      <w:r>
        <w:fldChar w:fldCharType="end"/>
      </w:r>
    </w:p>
    <w:p w14:paraId="246DEACC" w14:textId="6E54AA6A" w:rsidR="009348B0" w:rsidRDefault="009348B0">
      <w:pPr>
        <w:pStyle w:val="TOC1"/>
        <w:rPr>
          <w:rFonts w:asciiTheme="minorHAnsi" w:eastAsiaTheme="minorEastAsia" w:hAnsiTheme="minorHAnsi" w:cstheme="minorBidi"/>
          <w:sz w:val="22"/>
          <w:szCs w:val="22"/>
          <w:lang w:eastAsia="en-US"/>
        </w:rPr>
      </w:pPr>
      <w:r w:rsidRPr="00005859">
        <w:rPr>
          <w:bCs/>
          <w:lang w:val="en-GB"/>
        </w:rPr>
        <w:t>10</w:t>
      </w:r>
      <w:r>
        <w:rPr>
          <w:rFonts w:asciiTheme="minorHAnsi" w:eastAsiaTheme="minorEastAsia" w:hAnsiTheme="minorHAnsi" w:cstheme="minorBidi"/>
          <w:sz w:val="22"/>
          <w:szCs w:val="22"/>
          <w:lang w:eastAsia="en-US"/>
        </w:rPr>
        <w:tab/>
      </w:r>
      <w:r w:rsidRPr="00005859">
        <w:rPr>
          <w:bCs/>
          <w:lang w:val="en-GB"/>
        </w:rPr>
        <w:t>Recommended tracks and routes</w:t>
      </w:r>
      <w:r>
        <w:tab/>
      </w:r>
      <w:r>
        <w:fldChar w:fldCharType="begin"/>
      </w:r>
      <w:r>
        <w:instrText xml:space="preserve"> PAGEREF _Toc68293290 \h </w:instrText>
      </w:r>
      <w:r>
        <w:fldChar w:fldCharType="separate"/>
      </w:r>
      <w:r w:rsidR="00FA6EE2">
        <w:t>45</w:t>
      </w:r>
      <w:r>
        <w:fldChar w:fldCharType="end"/>
      </w:r>
    </w:p>
    <w:p w14:paraId="27D55E71" w14:textId="340E6462" w:rsidR="009348B0" w:rsidRDefault="009348B0">
      <w:pPr>
        <w:pStyle w:val="TOC2"/>
        <w:rPr>
          <w:rFonts w:asciiTheme="minorHAnsi" w:eastAsiaTheme="minorEastAsia" w:hAnsiTheme="minorHAnsi" w:cstheme="minorBidi"/>
          <w:sz w:val="22"/>
          <w:szCs w:val="22"/>
          <w:lang w:eastAsia="en-US"/>
        </w:rPr>
      </w:pPr>
      <w:r w:rsidRPr="00005859">
        <w:rPr>
          <w:lang w:val="en-GB"/>
        </w:rPr>
        <w:t>10.1</w:t>
      </w:r>
      <w:r>
        <w:rPr>
          <w:rFonts w:asciiTheme="minorHAnsi" w:eastAsiaTheme="minorEastAsia" w:hAnsiTheme="minorHAnsi" w:cstheme="minorBidi"/>
          <w:sz w:val="22"/>
          <w:szCs w:val="22"/>
          <w:lang w:eastAsia="en-US"/>
        </w:rPr>
        <w:tab/>
      </w:r>
      <w:r w:rsidRPr="00005859">
        <w:rPr>
          <w:bCs/>
          <w:lang w:val="en-GB"/>
        </w:rPr>
        <w:t>Leading, clearing and transit lines and recommended tracks</w:t>
      </w:r>
      <w:r>
        <w:tab/>
      </w:r>
      <w:r>
        <w:fldChar w:fldCharType="begin"/>
      </w:r>
      <w:r>
        <w:instrText xml:space="preserve"> PAGEREF _Toc68293291 \h </w:instrText>
      </w:r>
      <w:r>
        <w:fldChar w:fldCharType="separate"/>
      </w:r>
      <w:r w:rsidR="00FA6EE2">
        <w:t>45</w:t>
      </w:r>
      <w:r>
        <w:fldChar w:fldCharType="end"/>
      </w:r>
    </w:p>
    <w:p w14:paraId="3F94CFB8" w14:textId="2398409E" w:rsidR="009348B0" w:rsidRDefault="009348B0">
      <w:pPr>
        <w:pStyle w:val="TOC3"/>
        <w:rPr>
          <w:rFonts w:asciiTheme="minorHAnsi" w:eastAsiaTheme="minorEastAsia" w:hAnsiTheme="minorHAnsi" w:cstheme="minorBidi"/>
          <w:sz w:val="22"/>
          <w:szCs w:val="22"/>
          <w:lang w:eastAsia="en-US"/>
        </w:rPr>
      </w:pPr>
      <w:r w:rsidRPr="00005859">
        <w:rPr>
          <w:bCs/>
          <w:lang w:val="en-GB"/>
        </w:rPr>
        <w:t>10.1.1</w:t>
      </w:r>
      <w:r>
        <w:rPr>
          <w:rFonts w:asciiTheme="minorHAnsi" w:eastAsiaTheme="minorEastAsia" w:hAnsiTheme="minorHAnsi" w:cstheme="minorBidi"/>
          <w:sz w:val="22"/>
          <w:szCs w:val="22"/>
          <w:lang w:eastAsia="en-US"/>
        </w:rPr>
        <w:tab/>
      </w:r>
      <w:r w:rsidRPr="00005859">
        <w:rPr>
          <w:bCs/>
          <w:lang w:val="en-GB"/>
        </w:rPr>
        <w:t>Navigation lines and recommended tracks</w:t>
      </w:r>
      <w:r>
        <w:tab/>
      </w:r>
      <w:r>
        <w:fldChar w:fldCharType="begin"/>
      </w:r>
      <w:r>
        <w:instrText xml:space="preserve"> PAGEREF _Toc68293292 \h </w:instrText>
      </w:r>
      <w:r>
        <w:fldChar w:fldCharType="separate"/>
      </w:r>
      <w:r w:rsidR="00FA6EE2">
        <w:t>45</w:t>
      </w:r>
      <w:r>
        <w:fldChar w:fldCharType="end"/>
      </w:r>
    </w:p>
    <w:p w14:paraId="4AF1A84D" w14:textId="777262EA" w:rsidR="009348B0" w:rsidRDefault="009348B0">
      <w:pPr>
        <w:pStyle w:val="TOC3"/>
        <w:rPr>
          <w:rFonts w:asciiTheme="minorHAnsi" w:eastAsiaTheme="minorEastAsia" w:hAnsiTheme="minorHAnsi" w:cstheme="minorBidi"/>
          <w:sz w:val="22"/>
          <w:szCs w:val="22"/>
          <w:lang w:eastAsia="en-US"/>
        </w:rPr>
      </w:pPr>
      <w:r w:rsidRPr="00005859">
        <w:rPr>
          <w:bCs/>
          <w:lang w:val="en-GB"/>
        </w:rPr>
        <w:t>10.1.2</w:t>
      </w:r>
      <w:r>
        <w:rPr>
          <w:rFonts w:asciiTheme="minorHAnsi" w:eastAsiaTheme="minorEastAsia" w:hAnsiTheme="minorHAnsi" w:cstheme="minorBidi"/>
          <w:sz w:val="22"/>
          <w:szCs w:val="22"/>
          <w:lang w:eastAsia="en-US"/>
        </w:rPr>
        <w:tab/>
      </w:r>
      <w:r w:rsidRPr="00005859">
        <w:rPr>
          <w:bCs/>
          <w:lang w:val="en-GB"/>
        </w:rPr>
        <w:t>Range systems - relationship</w:t>
      </w:r>
      <w:r>
        <w:tab/>
      </w:r>
      <w:r>
        <w:fldChar w:fldCharType="begin"/>
      </w:r>
      <w:r>
        <w:instrText xml:space="preserve"> PAGEREF _Toc68293293 \h </w:instrText>
      </w:r>
      <w:r>
        <w:fldChar w:fldCharType="separate"/>
      </w:r>
      <w:r w:rsidR="00FA6EE2">
        <w:t>45</w:t>
      </w:r>
      <w:r>
        <w:fldChar w:fldCharType="end"/>
      </w:r>
    </w:p>
    <w:p w14:paraId="33D25F60" w14:textId="768AB053" w:rsidR="009348B0" w:rsidRDefault="009348B0">
      <w:pPr>
        <w:pStyle w:val="TOC3"/>
        <w:rPr>
          <w:rFonts w:asciiTheme="minorHAnsi" w:eastAsiaTheme="minorEastAsia" w:hAnsiTheme="minorHAnsi" w:cstheme="minorBidi"/>
          <w:sz w:val="22"/>
          <w:szCs w:val="22"/>
          <w:lang w:eastAsia="en-US"/>
        </w:rPr>
      </w:pPr>
      <w:r w:rsidRPr="00005859">
        <w:rPr>
          <w:bCs/>
          <w:lang w:val="en-GB"/>
        </w:rPr>
        <w:t>10.1.3</w:t>
      </w:r>
      <w:r>
        <w:rPr>
          <w:rFonts w:asciiTheme="minorHAnsi" w:eastAsiaTheme="minorEastAsia" w:hAnsiTheme="minorHAnsi" w:cstheme="minorBidi"/>
          <w:sz w:val="22"/>
          <w:szCs w:val="22"/>
          <w:lang w:eastAsia="en-US"/>
        </w:rPr>
        <w:tab/>
      </w:r>
      <w:r w:rsidRPr="00005859">
        <w:rPr>
          <w:bCs/>
          <w:lang w:val="en-GB"/>
        </w:rPr>
        <w:t>Measured distances</w:t>
      </w:r>
      <w:r>
        <w:tab/>
      </w:r>
      <w:r>
        <w:fldChar w:fldCharType="begin"/>
      </w:r>
      <w:r>
        <w:instrText xml:space="preserve"> PAGEREF _Toc68293294 \h </w:instrText>
      </w:r>
      <w:r>
        <w:fldChar w:fldCharType="separate"/>
      </w:r>
      <w:r w:rsidR="00FA6EE2">
        <w:t>45</w:t>
      </w:r>
      <w:r>
        <w:fldChar w:fldCharType="end"/>
      </w:r>
    </w:p>
    <w:p w14:paraId="28A1B1B4" w14:textId="00425B04" w:rsidR="009348B0" w:rsidRDefault="009348B0">
      <w:pPr>
        <w:pStyle w:val="TOC2"/>
        <w:rPr>
          <w:rFonts w:asciiTheme="minorHAnsi" w:eastAsiaTheme="minorEastAsia" w:hAnsiTheme="minorHAnsi" w:cstheme="minorBidi"/>
          <w:sz w:val="22"/>
          <w:szCs w:val="22"/>
          <w:lang w:eastAsia="en-US"/>
        </w:rPr>
      </w:pPr>
      <w:r w:rsidRPr="00005859">
        <w:rPr>
          <w:bCs/>
          <w:lang w:val="en-GB"/>
        </w:rPr>
        <w:t>10.2</w:t>
      </w:r>
      <w:r>
        <w:rPr>
          <w:rFonts w:asciiTheme="minorHAnsi" w:eastAsiaTheme="minorEastAsia" w:hAnsiTheme="minorHAnsi" w:cstheme="minorBidi"/>
          <w:sz w:val="22"/>
          <w:szCs w:val="22"/>
          <w:lang w:eastAsia="en-US"/>
        </w:rPr>
        <w:tab/>
      </w:r>
      <w:r w:rsidRPr="00005859">
        <w:rPr>
          <w:bCs/>
          <w:lang w:val="en-GB"/>
        </w:rPr>
        <w:t>Routeing measures</w:t>
      </w:r>
      <w:r>
        <w:tab/>
      </w:r>
      <w:r>
        <w:fldChar w:fldCharType="begin"/>
      </w:r>
      <w:r>
        <w:instrText xml:space="preserve"> PAGEREF _Toc68293295 \h </w:instrText>
      </w:r>
      <w:r>
        <w:fldChar w:fldCharType="separate"/>
      </w:r>
      <w:r w:rsidR="00FA6EE2">
        <w:t>46</w:t>
      </w:r>
      <w:r>
        <w:fldChar w:fldCharType="end"/>
      </w:r>
    </w:p>
    <w:p w14:paraId="5E2B1956" w14:textId="0075958B" w:rsidR="009348B0" w:rsidRDefault="009348B0">
      <w:pPr>
        <w:pStyle w:val="TOC3"/>
        <w:rPr>
          <w:rFonts w:asciiTheme="minorHAnsi" w:eastAsiaTheme="minorEastAsia" w:hAnsiTheme="minorHAnsi" w:cstheme="minorBidi"/>
          <w:sz w:val="22"/>
          <w:szCs w:val="22"/>
          <w:lang w:eastAsia="en-US"/>
        </w:rPr>
      </w:pPr>
      <w:r w:rsidRPr="00005859">
        <w:rPr>
          <w:bCs/>
          <w:lang w:val="en-GB"/>
        </w:rPr>
        <w:t>10.2.1</w:t>
      </w:r>
      <w:r>
        <w:rPr>
          <w:rFonts w:asciiTheme="minorHAnsi" w:eastAsiaTheme="minorEastAsia" w:hAnsiTheme="minorHAnsi" w:cstheme="minorBidi"/>
          <w:sz w:val="22"/>
          <w:szCs w:val="22"/>
          <w:lang w:eastAsia="en-US"/>
        </w:rPr>
        <w:tab/>
      </w:r>
      <w:r w:rsidRPr="00005859">
        <w:rPr>
          <w:bCs/>
          <w:lang w:val="en-GB"/>
        </w:rPr>
        <w:t>Traffic separation schemes</w:t>
      </w:r>
      <w:r>
        <w:tab/>
      </w:r>
      <w:r>
        <w:fldChar w:fldCharType="begin"/>
      </w:r>
      <w:r>
        <w:instrText xml:space="preserve"> PAGEREF _Toc68293296 \h </w:instrText>
      </w:r>
      <w:r>
        <w:fldChar w:fldCharType="separate"/>
      </w:r>
      <w:r w:rsidR="00FA6EE2">
        <w:t>46</w:t>
      </w:r>
      <w:r>
        <w:fldChar w:fldCharType="end"/>
      </w:r>
    </w:p>
    <w:p w14:paraId="3677D501" w14:textId="436CD44C" w:rsidR="009348B0" w:rsidRDefault="009348B0">
      <w:pPr>
        <w:pStyle w:val="TOC4"/>
        <w:rPr>
          <w:rFonts w:asciiTheme="minorHAnsi" w:eastAsiaTheme="minorEastAsia" w:hAnsiTheme="minorHAnsi" w:cstheme="minorBidi"/>
          <w:sz w:val="22"/>
          <w:szCs w:val="22"/>
          <w:lang w:eastAsia="en-US"/>
        </w:rPr>
      </w:pPr>
      <w:r w:rsidRPr="00005859">
        <w:rPr>
          <w:bCs/>
          <w:lang w:val="en-GB"/>
        </w:rPr>
        <w:t>10.2.1.1</w:t>
      </w:r>
      <w:r>
        <w:rPr>
          <w:rFonts w:asciiTheme="minorHAnsi" w:eastAsiaTheme="minorEastAsia" w:hAnsiTheme="minorHAnsi" w:cstheme="minorBidi"/>
          <w:sz w:val="22"/>
          <w:szCs w:val="22"/>
          <w:lang w:eastAsia="en-US"/>
        </w:rPr>
        <w:tab/>
      </w:r>
      <w:r w:rsidRPr="00005859">
        <w:rPr>
          <w:bCs/>
          <w:lang w:val="en-GB"/>
        </w:rPr>
        <w:t>Traffic separation scheme lanes</w:t>
      </w:r>
      <w:r>
        <w:tab/>
      </w:r>
      <w:r>
        <w:fldChar w:fldCharType="begin"/>
      </w:r>
      <w:r>
        <w:instrText xml:space="preserve"> PAGEREF _Toc68293297 \h </w:instrText>
      </w:r>
      <w:r>
        <w:fldChar w:fldCharType="separate"/>
      </w:r>
      <w:r w:rsidR="00FA6EE2">
        <w:t>46</w:t>
      </w:r>
      <w:r>
        <w:fldChar w:fldCharType="end"/>
      </w:r>
    </w:p>
    <w:p w14:paraId="2E335C42" w14:textId="019A42D3" w:rsidR="009348B0" w:rsidRDefault="009348B0">
      <w:pPr>
        <w:pStyle w:val="TOC4"/>
        <w:rPr>
          <w:rFonts w:asciiTheme="minorHAnsi" w:eastAsiaTheme="minorEastAsia" w:hAnsiTheme="minorHAnsi" w:cstheme="minorBidi"/>
          <w:sz w:val="22"/>
          <w:szCs w:val="22"/>
          <w:lang w:eastAsia="en-US"/>
        </w:rPr>
      </w:pPr>
      <w:r w:rsidRPr="00005859">
        <w:rPr>
          <w:bCs/>
          <w:lang w:val="en-GB"/>
        </w:rPr>
        <w:t>10.2.1.2</w:t>
      </w:r>
      <w:r>
        <w:rPr>
          <w:rFonts w:asciiTheme="minorHAnsi" w:eastAsiaTheme="minorEastAsia" w:hAnsiTheme="minorHAnsi" w:cstheme="minorBidi"/>
          <w:sz w:val="22"/>
          <w:szCs w:val="22"/>
          <w:lang w:eastAsia="en-US"/>
        </w:rPr>
        <w:tab/>
      </w:r>
      <w:r w:rsidRPr="00005859">
        <w:rPr>
          <w:bCs/>
          <w:lang w:val="en-GB"/>
        </w:rPr>
        <w:t>Traffic separation scheme boundaries</w:t>
      </w:r>
      <w:r>
        <w:tab/>
      </w:r>
      <w:r>
        <w:fldChar w:fldCharType="begin"/>
      </w:r>
      <w:r>
        <w:instrText xml:space="preserve"> PAGEREF _Toc68293298 \h </w:instrText>
      </w:r>
      <w:r>
        <w:fldChar w:fldCharType="separate"/>
      </w:r>
      <w:r w:rsidR="00FA6EE2">
        <w:t>46</w:t>
      </w:r>
      <w:r>
        <w:fldChar w:fldCharType="end"/>
      </w:r>
    </w:p>
    <w:p w14:paraId="0367221A" w14:textId="6F2CD6CF" w:rsidR="009348B0" w:rsidRDefault="009348B0">
      <w:pPr>
        <w:pStyle w:val="TOC4"/>
        <w:rPr>
          <w:rFonts w:asciiTheme="minorHAnsi" w:eastAsiaTheme="minorEastAsia" w:hAnsiTheme="minorHAnsi" w:cstheme="minorBidi"/>
          <w:sz w:val="22"/>
          <w:szCs w:val="22"/>
          <w:lang w:eastAsia="en-US"/>
        </w:rPr>
      </w:pPr>
      <w:r w:rsidRPr="00005859">
        <w:rPr>
          <w:bCs/>
          <w:lang w:val="en-GB"/>
        </w:rPr>
        <w:t>10.2.1.3</w:t>
      </w:r>
      <w:r>
        <w:rPr>
          <w:rFonts w:asciiTheme="minorHAnsi" w:eastAsiaTheme="minorEastAsia" w:hAnsiTheme="minorHAnsi" w:cstheme="minorBidi"/>
          <w:sz w:val="22"/>
          <w:szCs w:val="22"/>
          <w:lang w:eastAsia="en-US"/>
        </w:rPr>
        <w:tab/>
      </w:r>
      <w:r w:rsidRPr="00005859">
        <w:rPr>
          <w:bCs/>
          <w:lang w:val="en-GB"/>
        </w:rPr>
        <w:t>Traffic separation lines</w:t>
      </w:r>
      <w:r>
        <w:tab/>
      </w:r>
      <w:r>
        <w:fldChar w:fldCharType="begin"/>
      </w:r>
      <w:r>
        <w:instrText xml:space="preserve"> PAGEREF _Toc68293299 \h </w:instrText>
      </w:r>
      <w:r>
        <w:fldChar w:fldCharType="separate"/>
      </w:r>
      <w:r w:rsidR="00FA6EE2">
        <w:t>46</w:t>
      </w:r>
      <w:r>
        <w:fldChar w:fldCharType="end"/>
      </w:r>
    </w:p>
    <w:p w14:paraId="2693F5EC" w14:textId="0E42A824" w:rsidR="009348B0" w:rsidRDefault="009348B0">
      <w:pPr>
        <w:pStyle w:val="TOC4"/>
        <w:rPr>
          <w:rFonts w:asciiTheme="minorHAnsi" w:eastAsiaTheme="minorEastAsia" w:hAnsiTheme="minorHAnsi" w:cstheme="minorBidi"/>
          <w:sz w:val="22"/>
          <w:szCs w:val="22"/>
          <w:lang w:eastAsia="en-US"/>
        </w:rPr>
      </w:pPr>
      <w:r w:rsidRPr="00005859">
        <w:rPr>
          <w:bCs/>
          <w:lang w:val="en-GB"/>
        </w:rPr>
        <w:t>10.2.1.4</w:t>
      </w:r>
      <w:r>
        <w:rPr>
          <w:rFonts w:asciiTheme="minorHAnsi" w:eastAsiaTheme="minorEastAsia" w:hAnsiTheme="minorHAnsi" w:cstheme="minorBidi"/>
          <w:sz w:val="22"/>
          <w:szCs w:val="22"/>
          <w:lang w:eastAsia="en-US"/>
        </w:rPr>
        <w:tab/>
      </w:r>
      <w:r w:rsidRPr="00005859">
        <w:rPr>
          <w:bCs/>
          <w:lang w:val="en-GB"/>
        </w:rPr>
        <w:t>Traffic separation zones</w:t>
      </w:r>
      <w:r>
        <w:tab/>
      </w:r>
      <w:r>
        <w:fldChar w:fldCharType="begin"/>
      </w:r>
      <w:r>
        <w:instrText xml:space="preserve"> PAGEREF _Toc68293300 \h </w:instrText>
      </w:r>
      <w:r>
        <w:fldChar w:fldCharType="separate"/>
      </w:r>
      <w:r w:rsidR="00FA6EE2">
        <w:t>46</w:t>
      </w:r>
      <w:r>
        <w:fldChar w:fldCharType="end"/>
      </w:r>
    </w:p>
    <w:p w14:paraId="154E143C" w14:textId="5EB72F5F" w:rsidR="009348B0" w:rsidRDefault="009348B0">
      <w:pPr>
        <w:pStyle w:val="TOC4"/>
        <w:rPr>
          <w:rFonts w:asciiTheme="minorHAnsi" w:eastAsiaTheme="minorEastAsia" w:hAnsiTheme="minorHAnsi" w:cstheme="minorBidi"/>
          <w:sz w:val="22"/>
          <w:szCs w:val="22"/>
          <w:lang w:eastAsia="en-US"/>
        </w:rPr>
      </w:pPr>
      <w:r w:rsidRPr="00005859">
        <w:rPr>
          <w:bCs/>
          <w:lang w:val="en-GB"/>
        </w:rPr>
        <w:t>10.2.1.5</w:t>
      </w:r>
      <w:r>
        <w:rPr>
          <w:rFonts w:asciiTheme="minorHAnsi" w:eastAsiaTheme="minorEastAsia" w:hAnsiTheme="minorHAnsi" w:cstheme="minorBidi"/>
          <w:sz w:val="22"/>
          <w:szCs w:val="22"/>
          <w:lang w:eastAsia="en-US"/>
        </w:rPr>
        <w:tab/>
      </w:r>
      <w:r w:rsidRPr="00005859">
        <w:rPr>
          <w:bCs/>
          <w:lang w:val="en-GB"/>
        </w:rPr>
        <w:t>Traffic separation scheme crossings</w:t>
      </w:r>
      <w:r>
        <w:tab/>
      </w:r>
      <w:r>
        <w:fldChar w:fldCharType="begin"/>
      </w:r>
      <w:r>
        <w:instrText xml:space="preserve"> PAGEREF _Toc68293301 \h </w:instrText>
      </w:r>
      <w:r>
        <w:fldChar w:fldCharType="separate"/>
      </w:r>
      <w:r w:rsidR="00FA6EE2">
        <w:t>47</w:t>
      </w:r>
      <w:r>
        <w:fldChar w:fldCharType="end"/>
      </w:r>
    </w:p>
    <w:p w14:paraId="6F6B0FCB" w14:textId="27CA3BB4" w:rsidR="009348B0" w:rsidRDefault="009348B0">
      <w:pPr>
        <w:pStyle w:val="TOC4"/>
        <w:rPr>
          <w:rFonts w:asciiTheme="minorHAnsi" w:eastAsiaTheme="minorEastAsia" w:hAnsiTheme="minorHAnsi" w:cstheme="minorBidi"/>
          <w:sz w:val="22"/>
          <w:szCs w:val="22"/>
          <w:lang w:eastAsia="en-US"/>
        </w:rPr>
      </w:pPr>
      <w:r w:rsidRPr="00005859">
        <w:rPr>
          <w:bCs/>
          <w:lang w:val="en-GB"/>
        </w:rPr>
        <w:t>10.2.1.6</w:t>
      </w:r>
      <w:r>
        <w:rPr>
          <w:rFonts w:asciiTheme="minorHAnsi" w:eastAsiaTheme="minorEastAsia" w:hAnsiTheme="minorHAnsi" w:cstheme="minorBidi"/>
          <w:sz w:val="22"/>
          <w:szCs w:val="22"/>
          <w:lang w:eastAsia="en-US"/>
        </w:rPr>
        <w:tab/>
      </w:r>
      <w:r w:rsidRPr="00005859">
        <w:rPr>
          <w:bCs/>
          <w:lang w:val="en-GB"/>
        </w:rPr>
        <w:t>Traffic separation scheme roundabouts</w:t>
      </w:r>
      <w:r>
        <w:tab/>
      </w:r>
      <w:r>
        <w:fldChar w:fldCharType="begin"/>
      </w:r>
      <w:r>
        <w:instrText xml:space="preserve"> PAGEREF _Toc68293302 \h </w:instrText>
      </w:r>
      <w:r>
        <w:fldChar w:fldCharType="separate"/>
      </w:r>
      <w:r w:rsidR="00FA6EE2">
        <w:t>47</w:t>
      </w:r>
      <w:r>
        <w:fldChar w:fldCharType="end"/>
      </w:r>
    </w:p>
    <w:p w14:paraId="7949E251" w14:textId="6E5CAF76" w:rsidR="009348B0" w:rsidRDefault="009348B0">
      <w:pPr>
        <w:pStyle w:val="TOC4"/>
        <w:rPr>
          <w:rFonts w:asciiTheme="minorHAnsi" w:eastAsiaTheme="minorEastAsia" w:hAnsiTheme="minorHAnsi" w:cstheme="minorBidi"/>
          <w:sz w:val="22"/>
          <w:szCs w:val="22"/>
          <w:lang w:eastAsia="en-US"/>
        </w:rPr>
      </w:pPr>
      <w:r w:rsidRPr="00005859">
        <w:rPr>
          <w:bCs/>
          <w:lang w:val="en-GB"/>
        </w:rPr>
        <w:t>10.2.1.7</w:t>
      </w:r>
      <w:r>
        <w:rPr>
          <w:rFonts w:asciiTheme="minorHAnsi" w:eastAsiaTheme="minorEastAsia" w:hAnsiTheme="minorHAnsi" w:cstheme="minorBidi"/>
          <w:sz w:val="22"/>
          <w:szCs w:val="22"/>
          <w:lang w:eastAsia="en-US"/>
        </w:rPr>
        <w:tab/>
      </w:r>
      <w:r w:rsidRPr="00005859">
        <w:rPr>
          <w:bCs/>
          <w:lang w:val="en-GB"/>
        </w:rPr>
        <w:t>Inshore traffic zones</w:t>
      </w:r>
      <w:r>
        <w:tab/>
      </w:r>
      <w:r>
        <w:fldChar w:fldCharType="begin"/>
      </w:r>
      <w:r>
        <w:instrText xml:space="preserve"> PAGEREF _Toc68293303 \h </w:instrText>
      </w:r>
      <w:r>
        <w:fldChar w:fldCharType="separate"/>
      </w:r>
      <w:r w:rsidR="00FA6EE2">
        <w:t>47</w:t>
      </w:r>
      <w:r>
        <w:fldChar w:fldCharType="end"/>
      </w:r>
    </w:p>
    <w:p w14:paraId="227C3C22" w14:textId="2733295B" w:rsidR="009348B0" w:rsidRDefault="009348B0">
      <w:pPr>
        <w:pStyle w:val="TOC4"/>
        <w:rPr>
          <w:rFonts w:asciiTheme="minorHAnsi" w:eastAsiaTheme="minorEastAsia" w:hAnsiTheme="minorHAnsi" w:cstheme="minorBidi"/>
          <w:sz w:val="22"/>
          <w:szCs w:val="22"/>
          <w:lang w:eastAsia="en-US"/>
        </w:rPr>
      </w:pPr>
      <w:r w:rsidRPr="00005859">
        <w:rPr>
          <w:bCs/>
          <w:lang w:val="en-GB"/>
        </w:rPr>
        <w:t>10.2.1.8</w:t>
      </w:r>
      <w:r>
        <w:rPr>
          <w:rFonts w:asciiTheme="minorHAnsi" w:eastAsiaTheme="minorEastAsia" w:hAnsiTheme="minorHAnsi" w:cstheme="minorBidi"/>
          <w:sz w:val="22"/>
          <w:szCs w:val="22"/>
          <w:lang w:eastAsia="en-US"/>
        </w:rPr>
        <w:tab/>
      </w:r>
      <w:r w:rsidRPr="00005859">
        <w:rPr>
          <w:bCs/>
          <w:lang w:val="en-GB"/>
        </w:rPr>
        <w:t>Precautionary areas</w:t>
      </w:r>
      <w:r>
        <w:tab/>
      </w:r>
      <w:r>
        <w:fldChar w:fldCharType="begin"/>
      </w:r>
      <w:r>
        <w:instrText xml:space="preserve"> PAGEREF _Toc68293304 \h </w:instrText>
      </w:r>
      <w:r>
        <w:fldChar w:fldCharType="separate"/>
      </w:r>
      <w:r w:rsidR="00FA6EE2">
        <w:t>47</w:t>
      </w:r>
      <w:r>
        <w:fldChar w:fldCharType="end"/>
      </w:r>
    </w:p>
    <w:p w14:paraId="131B9DD3" w14:textId="02AFA85F" w:rsidR="009348B0" w:rsidRDefault="009348B0">
      <w:pPr>
        <w:pStyle w:val="TOC3"/>
        <w:rPr>
          <w:rFonts w:asciiTheme="minorHAnsi" w:eastAsiaTheme="minorEastAsia" w:hAnsiTheme="minorHAnsi" w:cstheme="minorBidi"/>
          <w:sz w:val="22"/>
          <w:szCs w:val="22"/>
          <w:lang w:eastAsia="en-US"/>
        </w:rPr>
      </w:pPr>
      <w:r w:rsidRPr="00005859">
        <w:rPr>
          <w:bCs/>
          <w:lang w:val="en-GB"/>
        </w:rPr>
        <w:t>10.2.2</w:t>
      </w:r>
      <w:r>
        <w:rPr>
          <w:rFonts w:asciiTheme="minorHAnsi" w:eastAsiaTheme="minorEastAsia" w:hAnsiTheme="minorHAnsi" w:cstheme="minorBidi"/>
          <w:sz w:val="22"/>
          <w:szCs w:val="22"/>
          <w:lang w:eastAsia="en-US"/>
        </w:rPr>
        <w:tab/>
      </w:r>
      <w:r w:rsidRPr="00005859">
        <w:rPr>
          <w:bCs/>
          <w:lang w:val="en-GB"/>
        </w:rPr>
        <w:t>Deep water routes</w:t>
      </w:r>
      <w:r>
        <w:tab/>
      </w:r>
      <w:r>
        <w:fldChar w:fldCharType="begin"/>
      </w:r>
      <w:r>
        <w:instrText xml:space="preserve"> PAGEREF _Toc68293305 \h </w:instrText>
      </w:r>
      <w:r>
        <w:fldChar w:fldCharType="separate"/>
      </w:r>
      <w:r w:rsidR="00FA6EE2">
        <w:t>47</w:t>
      </w:r>
      <w:r>
        <w:fldChar w:fldCharType="end"/>
      </w:r>
    </w:p>
    <w:p w14:paraId="25826758" w14:textId="186DDF4F" w:rsidR="009348B0" w:rsidRDefault="009348B0">
      <w:pPr>
        <w:pStyle w:val="TOC4"/>
        <w:rPr>
          <w:rFonts w:asciiTheme="minorHAnsi" w:eastAsiaTheme="minorEastAsia" w:hAnsiTheme="minorHAnsi" w:cstheme="minorBidi"/>
          <w:sz w:val="22"/>
          <w:szCs w:val="22"/>
          <w:lang w:eastAsia="en-US"/>
        </w:rPr>
      </w:pPr>
      <w:r w:rsidRPr="00005859">
        <w:rPr>
          <w:bCs/>
          <w:lang w:val="en-GB"/>
        </w:rPr>
        <w:t>10.2.2.1</w:t>
      </w:r>
      <w:r>
        <w:rPr>
          <w:rFonts w:asciiTheme="minorHAnsi" w:eastAsiaTheme="minorEastAsia" w:hAnsiTheme="minorHAnsi" w:cstheme="minorBidi"/>
          <w:sz w:val="22"/>
          <w:szCs w:val="22"/>
          <w:lang w:eastAsia="en-US"/>
        </w:rPr>
        <w:tab/>
      </w:r>
      <w:r w:rsidRPr="00005859">
        <w:rPr>
          <w:bCs/>
          <w:lang w:val="en-GB"/>
        </w:rPr>
        <w:t>Deep water route parts</w:t>
      </w:r>
      <w:r>
        <w:tab/>
      </w:r>
      <w:r>
        <w:fldChar w:fldCharType="begin"/>
      </w:r>
      <w:r>
        <w:instrText xml:space="preserve"> PAGEREF _Toc68293306 \h </w:instrText>
      </w:r>
      <w:r>
        <w:fldChar w:fldCharType="separate"/>
      </w:r>
      <w:r w:rsidR="00FA6EE2">
        <w:t>47</w:t>
      </w:r>
      <w:r>
        <w:fldChar w:fldCharType="end"/>
      </w:r>
    </w:p>
    <w:p w14:paraId="16C35D95" w14:textId="45D39856" w:rsidR="009348B0" w:rsidRDefault="009348B0">
      <w:pPr>
        <w:pStyle w:val="TOC4"/>
        <w:rPr>
          <w:rFonts w:asciiTheme="minorHAnsi" w:eastAsiaTheme="minorEastAsia" w:hAnsiTheme="minorHAnsi" w:cstheme="minorBidi"/>
          <w:sz w:val="22"/>
          <w:szCs w:val="22"/>
          <w:lang w:eastAsia="en-US"/>
        </w:rPr>
      </w:pPr>
      <w:r w:rsidRPr="00005859">
        <w:rPr>
          <w:bCs/>
          <w:lang w:val="en-GB"/>
        </w:rPr>
        <w:t>10.2.2.2</w:t>
      </w:r>
      <w:r>
        <w:rPr>
          <w:rFonts w:asciiTheme="minorHAnsi" w:eastAsiaTheme="minorEastAsia" w:hAnsiTheme="minorHAnsi" w:cstheme="minorBidi"/>
          <w:sz w:val="22"/>
          <w:szCs w:val="22"/>
          <w:lang w:eastAsia="en-US"/>
        </w:rPr>
        <w:tab/>
      </w:r>
      <w:r w:rsidRPr="00005859">
        <w:rPr>
          <w:bCs/>
          <w:lang w:val="en-GB"/>
        </w:rPr>
        <w:t>Deep water route centrelines</w:t>
      </w:r>
      <w:r>
        <w:tab/>
      </w:r>
      <w:r>
        <w:fldChar w:fldCharType="begin"/>
      </w:r>
      <w:r>
        <w:instrText xml:space="preserve"> PAGEREF _Toc68293307 \h </w:instrText>
      </w:r>
      <w:r>
        <w:fldChar w:fldCharType="separate"/>
      </w:r>
      <w:r w:rsidR="00FA6EE2">
        <w:t>48</w:t>
      </w:r>
      <w:r>
        <w:fldChar w:fldCharType="end"/>
      </w:r>
    </w:p>
    <w:p w14:paraId="5FE9E2F6" w14:textId="38928FA3" w:rsidR="009348B0" w:rsidRDefault="009348B0">
      <w:pPr>
        <w:pStyle w:val="TOC3"/>
        <w:rPr>
          <w:rFonts w:asciiTheme="minorHAnsi" w:eastAsiaTheme="minorEastAsia" w:hAnsiTheme="minorHAnsi" w:cstheme="minorBidi"/>
          <w:sz w:val="22"/>
          <w:szCs w:val="22"/>
          <w:lang w:eastAsia="en-US"/>
        </w:rPr>
      </w:pPr>
      <w:r w:rsidRPr="00005859">
        <w:rPr>
          <w:bCs/>
          <w:lang w:val="en-GB"/>
        </w:rPr>
        <w:t>10.2.3</w:t>
      </w:r>
      <w:r>
        <w:rPr>
          <w:rFonts w:asciiTheme="minorHAnsi" w:eastAsiaTheme="minorEastAsia" w:hAnsiTheme="minorHAnsi" w:cstheme="minorBidi"/>
          <w:sz w:val="22"/>
          <w:szCs w:val="22"/>
          <w:lang w:eastAsia="en-US"/>
        </w:rPr>
        <w:tab/>
      </w:r>
      <w:r w:rsidRPr="00005859">
        <w:rPr>
          <w:bCs/>
          <w:lang w:val="en-GB"/>
        </w:rPr>
        <w:t>Traffic separation scheme systems</w:t>
      </w:r>
      <w:r>
        <w:tab/>
      </w:r>
      <w:r>
        <w:fldChar w:fldCharType="begin"/>
      </w:r>
      <w:r>
        <w:instrText xml:space="preserve"> PAGEREF _Toc68293308 \h </w:instrText>
      </w:r>
      <w:r>
        <w:fldChar w:fldCharType="separate"/>
      </w:r>
      <w:r w:rsidR="00FA6EE2">
        <w:t>48</w:t>
      </w:r>
      <w:r>
        <w:fldChar w:fldCharType="end"/>
      </w:r>
    </w:p>
    <w:p w14:paraId="2AB4DC4C" w14:textId="4E956A98" w:rsidR="009348B0" w:rsidRDefault="009348B0">
      <w:pPr>
        <w:pStyle w:val="TOC3"/>
        <w:rPr>
          <w:rFonts w:asciiTheme="minorHAnsi" w:eastAsiaTheme="minorEastAsia" w:hAnsiTheme="minorHAnsi" w:cstheme="minorBidi"/>
          <w:sz w:val="22"/>
          <w:szCs w:val="22"/>
          <w:lang w:eastAsia="en-US"/>
        </w:rPr>
      </w:pPr>
      <w:r w:rsidRPr="00005859">
        <w:rPr>
          <w:bCs/>
          <w:lang w:val="en-GB"/>
        </w:rPr>
        <w:t>10.2.4</w:t>
      </w:r>
      <w:r>
        <w:rPr>
          <w:rFonts w:asciiTheme="minorHAnsi" w:eastAsiaTheme="minorEastAsia" w:hAnsiTheme="minorHAnsi" w:cstheme="minorBidi"/>
          <w:sz w:val="22"/>
          <w:szCs w:val="22"/>
          <w:lang w:eastAsia="en-US"/>
        </w:rPr>
        <w:tab/>
      </w:r>
      <w:r w:rsidRPr="00005859">
        <w:rPr>
          <w:bCs/>
          <w:lang w:val="en-GB"/>
        </w:rPr>
        <w:t>Recommended routes</w:t>
      </w:r>
      <w:r>
        <w:tab/>
      </w:r>
      <w:r>
        <w:fldChar w:fldCharType="begin"/>
      </w:r>
      <w:r>
        <w:instrText xml:space="preserve"> PAGEREF _Toc68293309 \h </w:instrText>
      </w:r>
      <w:r>
        <w:fldChar w:fldCharType="separate"/>
      </w:r>
      <w:r w:rsidR="00FA6EE2">
        <w:t>48</w:t>
      </w:r>
      <w:r>
        <w:fldChar w:fldCharType="end"/>
      </w:r>
    </w:p>
    <w:p w14:paraId="77741CC8" w14:textId="5C3EC82D" w:rsidR="009348B0" w:rsidRDefault="009348B0">
      <w:pPr>
        <w:pStyle w:val="TOC3"/>
        <w:rPr>
          <w:rFonts w:asciiTheme="minorHAnsi" w:eastAsiaTheme="minorEastAsia" w:hAnsiTheme="minorHAnsi" w:cstheme="minorBidi"/>
          <w:sz w:val="22"/>
          <w:szCs w:val="22"/>
          <w:lang w:eastAsia="en-US"/>
        </w:rPr>
      </w:pPr>
      <w:r w:rsidRPr="00005859">
        <w:rPr>
          <w:bCs/>
          <w:lang w:val="en-GB"/>
        </w:rPr>
        <w:t>10.2.5</w:t>
      </w:r>
      <w:r>
        <w:rPr>
          <w:rFonts w:asciiTheme="minorHAnsi" w:eastAsiaTheme="minorEastAsia" w:hAnsiTheme="minorHAnsi" w:cstheme="minorBidi"/>
          <w:sz w:val="22"/>
          <w:szCs w:val="22"/>
          <w:lang w:eastAsia="en-US"/>
        </w:rPr>
        <w:tab/>
      </w:r>
      <w:r w:rsidRPr="00005859">
        <w:rPr>
          <w:bCs/>
          <w:lang w:val="en-GB"/>
        </w:rPr>
        <w:t>Recommended direction of traffic flow</w:t>
      </w:r>
      <w:r>
        <w:tab/>
      </w:r>
      <w:r>
        <w:fldChar w:fldCharType="begin"/>
      </w:r>
      <w:r>
        <w:instrText xml:space="preserve"> PAGEREF _Toc68293310 \h </w:instrText>
      </w:r>
      <w:r>
        <w:fldChar w:fldCharType="separate"/>
      </w:r>
      <w:r w:rsidR="00FA6EE2">
        <w:t>49</w:t>
      </w:r>
      <w:r>
        <w:fldChar w:fldCharType="end"/>
      </w:r>
    </w:p>
    <w:p w14:paraId="3C81284E" w14:textId="5B5304FA" w:rsidR="009348B0" w:rsidRDefault="009348B0">
      <w:pPr>
        <w:pStyle w:val="TOC3"/>
        <w:rPr>
          <w:rFonts w:asciiTheme="minorHAnsi" w:eastAsiaTheme="minorEastAsia" w:hAnsiTheme="minorHAnsi" w:cstheme="minorBidi"/>
          <w:sz w:val="22"/>
          <w:szCs w:val="22"/>
          <w:lang w:eastAsia="en-US"/>
        </w:rPr>
      </w:pPr>
      <w:r w:rsidRPr="00005859">
        <w:rPr>
          <w:bCs/>
          <w:lang w:val="en-GB"/>
        </w:rPr>
        <w:t>10.2.6</w:t>
      </w:r>
      <w:r>
        <w:rPr>
          <w:rFonts w:asciiTheme="minorHAnsi" w:eastAsiaTheme="minorEastAsia" w:hAnsiTheme="minorHAnsi" w:cstheme="minorBidi"/>
          <w:sz w:val="22"/>
          <w:szCs w:val="22"/>
          <w:lang w:eastAsia="en-US"/>
        </w:rPr>
        <w:tab/>
      </w:r>
      <w:r w:rsidRPr="00005859">
        <w:rPr>
          <w:bCs/>
          <w:lang w:val="en-GB"/>
        </w:rPr>
        <w:t>Two-way routes</w:t>
      </w:r>
      <w:r>
        <w:tab/>
      </w:r>
      <w:r>
        <w:fldChar w:fldCharType="begin"/>
      </w:r>
      <w:r>
        <w:instrText xml:space="preserve"> PAGEREF _Toc68293311 \h </w:instrText>
      </w:r>
      <w:r>
        <w:fldChar w:fldCharType="separate"/>
      </w:r>
      <w:r w:rsidR="00FA6EE2">
        <w:t>49</w:t>
      </w:r>
      <w:r>
        <w:fldChar w:fldCharType="end"/>
      </w:r>
    </w:p>
    <w:p w14:paraId="41F417B8" w14:textId="6E35DBA7" w:rsidR="009348B0" w:rsidRDefault="009348B0">
      <w:pPr>
        <w:pStyle w:val="TOC3"/>
        <w:rPr>
          <w:rFonts w:asciiTheme="minorHAnsi" w:eastAsiaTheme="minorEastAsia" w:hAnsiTheme="minorHAnsi" w:cstheme="minorBidi"/>
          <w:sz w:val="22"/>
          <w:szCs w:val="22"/>
          <w:lang w:eastAsia="en-US"/>
        </w:rPr>
      </w:pPr>
      <w:r w:rsidRPr="00005859">
        <w:rPr>
          <w:bCs/>
          <w:lang w:val="en-GB"/>
        </w:rPr>
        <w:t>10.2.7</w:t>
      </w:r>
      <w:r>
        <w:rPr>
          <w:rFonts w:asciiTheme="minorHAnsi" w:eastAsiaTheme="minorEastAsia" w:hAnsiTheme="minorHAnsi" w:cstheme="minorBidi"/>
          <w:sz w:val="22"/>
          <w:szCs w:val="22"/>
          <w:lang w:eastAsia="en-US"/>
        </w:rPr>
        <w:tab/>
      </w:r>
      <w:r w:rsidRPr="00005859">
        <w:rPr>
          <w:bCs/>
          <w:lang w:val="en-GB"/>
        </w:rPr>
        <w:t>Areas to be avoided</w:t>
      </w:r>
      <w:r>
        <w:tab/>
      </w:r>
      <w:r>
        <w:fldChar w:fldCharType="begin"/>
      </w:r>
      <w:r>
        <w:instrText xml:space="preserve"> PAGEREF _Toc68293312 \h </w:instrText>
      </w:r>
      <w:r>
        <w:fldChar w:fldCharType="separate"/>
      </w:r>
      <w:r w:rsidR="00FA6EE2">
        <w:t>49</w:t>
      </w:r>
      <w:r>
        <w:fldChar w:fldCharType="end"/>
      </w:r>
    </w:p>
    <w:p w14:paraId="4C3ED073" w14:textId="47E3D6EC" w:rsidR="009348B0" w:rsidRDefault="009348B0">
      <w:pPr>
        <w:pStyle w:val="TOC2"/>
        <w:rPr>
          <w:rFonts w:asciiTheme="minorHAnsi" w:eastAsiaTheme="minorEastAsia" w:hAnsiTheme="minorHAnsi" w:cstheme="minorBidi"/>
          <w:sz w:val="22"/>
          <w:szCs w:val="22"/>
          <w:lang w:eastAsia="en-US"/>
        </w:rPr>
      </w:pPr>
      <w:r w:rsidRPr="00005859">
        <w:rPr>
          <w:bCs/>
          <w:lang w:val="en-GB"/>
        </w:rPr>
        <w:t>10.3</w:t>
      </w:r>
      <w:r>
        <w:rPr>
          <w:rFonts w:asciiTheme="minorHAnsi" w:eastAsiaTheme="minorEastAsia" w:hAnsiTheme="minorHAnsi" w:cstheme="minorBidi"/>
          <w:sz w:val="22"/>
          <w:szCs w:val="22"/>
          <w:lang w:eastAsia="en-US"/>
        </w:rPr>
        <w:tab/>
      </w:r>
      <w:r w:rsidRPr="00005859">
        <w:rPr>
          <w:bCs/>
          <w:lang w:val="en-GB"/>
        </w:rPr>
        <w:t>Ferries</w:t>
      </w:r>
      <w:r>
        <w:tab/>
      </w:r>
      <w:r>
        <w:fldChar w:fldCharType="begin"/>
      </w:r>
      <w:r>
        <w:instrText xml:space="preserve"> PAGEREF _Toc68293313 \h </w:instrText>
      </w:r>
      <w:r>
        <w:fldChar w:fldCharType="separate"/>
      </w:r>
      <w:r w:rsidR="00FA6EE2">
        <w:t>49</w:t>
      </w:r>
      <w:r>
        <w:fldChar w:fldCharType="end"/>
      </w:r>
    </w:p>
    <w:p w14:paraId="20CFA71E" w14:textId="72AF5139" w:rsidR="009348B0" w:rsidRDefault="009348B0">
      <w:pPr>
        <w:pStyle w:val="TOC2"/>
        <w:rPr>
          <w:rFonts w:asciiTheme="minorHAnsi" w:eastAsiaTheme="minorEastAsia" w:hAnsiTheme="minorHAnsi" w:cstheme="minorBidi"/>
          <w:sz w:val="22"/>
          <w:szCs w:val="22"/>
          <w:lang w:eastAsia="en-US"/>
        </w:rPr>
      </w:pPr>
      <w:r w:rsidRPr="00005859">
        <w:rPr>
          <w:bCs/>
          <w:lang w:val="en-GB"/>
        </w:rPr>
        <w:t>10.4</w:t>
      </w:r>
      <w:r>
        <w:rPr>
          <w:rFonts w:asciiTheme="minorHAnsi" w:eastAsiaTheme="minorEastAsia" w:hAnsiTheme="minorHAnsi" w:cstheme="minorBidi"/>
          <w:sz w:val="22"/>
          <w:szCs w:val="22"/>
          <w:lang w:eastAsia="en-US"/>
        </w:rPr>
        <w:tab/>
      </w:r>
      <w:r w:rsidRPr="00005859">
        <w:rPr>
          <w:bCs/>
          <w:lang w:val="en-GB"/>
        </w:rPr>
        <w:t>Fairways</w:t>
      </w:r>
      <w:r>
        <w:tab/>
      </w:r>
      <w:r>
        <w:fldChar w:fldCharType="begin"/>
      </w:r>
      <w:r>
        <w:instrText xml:space="preserve"> PAGEREF _Toc68293314 \h </w:instrText>
      </w:r>
      <w:r>
        <w:fldChar w:fldCharType="separate"/>
      </w:r>
      <w:r w:rsidR="00FA6EE2">
        <w:t>49</w:t>
      </w:r>
      <w:r>
        <w:fldChar w:fldCharType="end"/>
      </w:r>
    </w:p>
    <w:p w14:paraId="594AED7C" w14:textId="0971CB54" w:rsidR="009348B0" w:rsidRDefault="009348B0">
      <w:pPr>
        <w:pStyle w:val="TOC2"/>
        <w:rPr>
          <w:rFonts w:asciiTheme="minorHAnsi" w:eastAsiaTheme="minorEastAsia" w:hAnsiTheme="minorHAnsi" w:cstheme="minorBidi"/>
          <w:sz w:val="22"/>
          <w:szCs w:val="22"/>
          <w:lang w:eastAsia="en-US"/>
        </w:rPr>
      </w:pPr>
      <w:r w:rsidRPr="00005859">
        <w:rPr>
          <w:bCs/>
          <w:lang w:val="en-GB"/>
        </w:rPr>
        <w:t>10.5</w:t>
      </w:r>
      <w:r>
        <w:rPr>
          <w:rFonts w:asciiTheme="minorHAnsi" w:eastAsiaTheme="minorEastAsia" w:hAnsiTheme="minorHAnsi" w:cstheme="minorBidi"/>
          <w:sz w:val="22"/>
          <w:szCs w:val="22"/>
          <w:lang w:eastAsia="en-US"/>
        </w:rPr>
        <w:tab/>
      </w:r>
      <w:r w:rsidRPr="00005859">
        <w:rPr>
          <w:bCs/>
          <w:lang w:val="en-GB"/>
        </w:rPr>
        <w:t>Archipelagic Sea Lane</w:t>
      </w:r>
      <w:r>
        <w:tab/>
      </w:r>
      <w:r>
        <w:fldChar w:fldCharType="begin"/>
      </w:r>
      <w:r>
        <w:instrText xml:space="preserve"> PAGEREF _Toc68293315 \h </w:instrText>
      </w:r>
      <w:r>
        <w:fldChar w:fldCharType="separate"/>
      </w:r>
      <w:r w:rsidR="00FA6EE2">
        <w:t>50</w:t>
      </w:r>
      <w:r>
        <w:fldChar w:fldCharType="end"/>
      </w:r>
    </w:p>
    <w:p w14:paraId="2A8581BE" w14:textId="18E54DA0" w:rsidR="009348B0" w:rsidRDefault="009348B0">
      <w:pPr>
        <w:pStyle w:val="TOC3"/>
        <w:rPr>
          <w:rFonts w:asciiTheme="minorHAnsi" w:eastAsiaTheme="minorEastAsia" w:hAnsiTheme="minorHAnsi" w:cstheme="minorBidi"/>
          <w:sz w:val="22"/>
          <w:szCs w:val="22"/>
          <w:lang w:eastAsia="en-US"/>
        </w:rPr>
      </w:pPr>
      <w:r w:rsidRPr="00005859">
        <w:rPr>
          <w:bCs/>
          <w:lang w:val="en-GB"/>
        </w:rPr>
        <w:t>10.5.1</w:t>
      </w:r>
      <w:r>
        <w:rPr>
          <w:rFonts w:asciiTheme="minorHAnsi" w:eastAsiaTheme="minorEastAsia" w:hAnsiTheme="minorHAnsi" w:cstheme="minorBidi"/>
          <w:sz w:val="22"/>
          <w:szCs w:val="22"/>
          <w:lang w:eastAsia="en-US"/>
        </w:rPr>
        <w:tab/>
      </w:r>
      <w:r w:rsidRPr="00005859">
        <w:rPr>
          <w:bCs/>
          <w:lang w:val="en-GB"/>
        </w:rPr>
        <w:t>Archipelagic Sea Lanes</w:t>
      </w:r>
      <w:r>
        <w:tab/>
      </w:r>
      <w:r>
        <w:fldChar w:fldCharType="begin"/>
      </w:r>
      <w:r>
        <w:instrText xml:space="preserve"> PAGEREF _Toc68293316 \h </w:instrText>
      </w:r>
      <w:r>
        <w:fldChar w:fldCharType="separate"/>
      </w:r>
      <w:r w:rsidR="00FA6EE2">
        <w:t>50</w:t>
      </w:r>
      <w:r>
        <w:fldChar w:fldCharType="end"/>
      </w:r>
    </w:p>
    <w:p w14:paraId="5ECF2BBD" w14:textId="34B354D7" w:rsidR="009348B0" w:rsidRDefault="009348B0">
      <w:pPr>
        <w:pStyle w:val="TOC3"/>
        <w:rPr>
          <w:rFonts w:asciiTheme="minorHAnsi" w:eastAsiaTheme="minorEastAsia" w:hAnsiTheme="minorHAnsi" w:cstheme="minorBidi"/>
          <w:sz w:val="22"/>
          <w:szCs w:val="22"/>
          <w:lang w:eastAsia="en-US"/>
        </w:rPr>
      </w:pPr>
      <w:r w:rsidRPr="00005859">
        <w:rPr>
          <w:bCs/>
          <w:lang w:val="en-GB"/>
        </w:rPr>
        <w:t>10.5.2</w:t>
      </w:r>
      <w:r>
        <w:rPr>
          <w:rFonts w:asciiTheme="minorHAnsi" w:eastAsiaTheme="minorEastAsia" w:hAnsiTheme="minorHAnsi" w:cstheme="minorBidi"/>
          <w:sz w:val="22"/>
          <w:szCs w:val="22"/>
          <w:lang w:eastAsia="en-US"/>
        </w:rPr>
        <w:tab/>
      </w:r>
      <w:r w:rsidRPr="00005859">
        <w:rPr>
          <w:bCs/>
          <w:lang w:val="en-GB"/>
        </w:rPr>
        <w:t>Archipelagic Sea Lane Axis</w:t>
      </w:r>
      <w:r>
        <w:tab/>
      </w:r>
      <w:r>
        <w:fldChar w:fldCharType="begin"/>
      </w:r>
      <w:r>
        <w:instrText xml:space="preserve"> PAGEREF _Toc68293317 \h </w:instrText>
      </w:r>
      <w:r>
        <w:fldChar w:fldCharType="separate"/>
      </w:r>
      <w:r w:rsidR="00FA6EE2">
        <w:t>50</w:t>
      </w:r>
      <w:r>
        <w:fldChar w:fldCharType="end"/>
      </w:r>
    </w:p>
    <w:p w14:paraId="4CCDEA12" w14:textId="19945CDE" w:rsidR="009348B0" w:rsidRDefault="009348B0">
      <w:pPr>
        <w:pStyle w:val="TOC3"/>
        <w:rPr>
          <w:rFonts w:asciiTheme="minorHAnsi" w:eastAsiaTheme="minorEastAsia" w:hAnsiTheme="minorHAnsi" w:cstheme="minorBidi"/>
          <w:sz w:val="22"/>
          <w:szCs w:val="22"/>
          <w:lang w:eastAsia="en-US"/>
        </w:rPr>
      </w:pPr>
      <w:r w:rsidRPr="00005859">
        <w:rPr>
          <w:bCs/>
          <w:lang w:val="en-GB"/>
        </w:rPr>
        <w:t>10.5.3</w:t>
      </w:r>
      <w:r>
        <w:rPr>
          <w:rFonts w:asciiTheme="minorHAnsi" w:eastAsiaTheme="minorEastAsia" w:hAnsiTheme="minorHAnsi" w:cstheme="minorBidi"/>
          <w:sz w:val="22"/>
          <w:szCs w:val="22"/>
          <w:lang w:eastAsia="en-US"/>
        </w:rPr>
        <w:tab/>
      </w:r>
      <w:r w:rsidRPr="00005859">
        <w:rPr>
          <w:bCs/>
          <w:lang w:val="en-GB"/>
        </w:rPr>
        <w:t>Archipelagic Sea Lane systems</w:t>
      </w:r>
      <w:r>
        <w:tab/>
      </w:r>
      <w:r>
        <w:fldChar w:fldCharType="begin"/>
      </w:r>
      <w:r>
        <w:instrText xml:space="preserve"> PAGEREF _Toc68293318 \h </w:instrText>
      </w:r>
      <w:r>
        <w:fldChar w:fldCharType="separate"/>
      </w:r>
      <w:r w:rsidR="00FA6EE2">
        <w:t>50</w:t>
      </w:r>
      <w:r>
        <w:fldChar w:fldCharType="end"/>
      </w:r>
    </w:p>
    <w:p w14:paraId="12998A69" w14:textId="13807D50" w:rsidR="009348B0" w:rsidRDefault="009348B0">
      <w:pPr>
        <w:pStyle w:val="TOC1"/>
        <w:rPr>
          <w:rFonts w:asciiTheme="minorHAnsi" w:eastAsiaTheme="minorEastAsia" w:hAnsiTheme="minorHAnsi" w:cstheme="minorBidi"/>
          <w:sz w:val="22"/>
          <w:szCs w:val="22"/>
          <w:lang w:eastAsia="en-US"/>
        </w:rPr>
      </w:pPr>
      <w:r w:rsidRPr="00005859">
        <w:rPr>
          <w:bCs/>
          <w:lang w:val="en-GB"/>
        </w:rPr>
        <w:t>11</w:t>
      </w:r>
      <w:r>
        <w:rPr>
          <w:rFonts w:asciiTheme="minorHAnsi" w:eastAsiaTheme="minorEastAsia" w:hAnsiTheme="minorHAnsi" w:cstheme="minorBidi"/>
          <w:sz w:val="22"/>
          <w:szCs w:val="22"/>
          <w:lang w:eastAsia="en-US"/>
        </w:rPr>
        <w:tab/>
      </w:r>
      <w:r w:rsidRPr="00005859">
        <w:rPr>
          <w:bCs/>
          <w:lang w:val="en-GB"/>
        </w:rPr>
        <w:t>Regulated areas</w:t>
      </w:r>
      <w:r>
        <w:tab/>
      </w:r>
      <w:r>
        <w:fldChar w:fldCharType="begin"/>
      </w:r>
      <w:r>
        <w:instrText xml:space="preserve"> PAGEREF _Toc68293319 \h </w:instrText>
      </w:r>
      <w:r>
        <w:fldChar w:fldCharType="separate"/>
      </w:r>
      <w:r w:rsidR="00FA6EE2">
        <w:t>52</w:t>
      </w:r>
      <w:r>
        <w:fldChar w:fldCharType="end"/>
      </w:r>
    </w:p>
    <w:p w14:paraId="275F97C4" w14:textId="0B4521BE" w:rsidR="009348B0" w:rsidRDefault="009348B0">
      <w:pPr>
        <w:pStyle w:val="TOC2"/>
        <w:rPr>
          <w:rFonts w:asciiTheme="minorHAnsi" w:eastAsiaTheme="minorEastAsia" w:hAnsiTheme="minorHAnsi" w:cstheme="minorBidi"/>
          <w:sz w:val="22"/>
          <w:szCs w:val="22"/>
          <w:lang w:eastAsia="en-US"/>
        </w:rPr>
      </w:pPr>
      <w:r w:rsidRPr="00005859">
        <w:rPr>
          <w:bCs/>
          <w:lang w:val="en-GB"/>
        </w:rPr>
        <w:lastRenderedPageBreak/>
        <w:t>11.1</w:t>
      </w:r>
      <w:r>
        <w:rPr>
          <w:rFonts w:asciiTheme="minorHAnsi" w:eastAsiaTheme="minorEastAsia" w:hAnsiTheme="minorHAnsi" w:cstheme="minorBidi"/>
          <w:sz w:val="22"/>
          <w:szCs w:val="22"/>
          <w:lang w:eastAsia="en-US"/>
        </w:rPr>
        <w:tab/>
      </w:r>
      <w:r w:rsidRPr="00005859">
        <w:rPr>
          <w:bCs/>
          <w:lang w:val="en-GB"/>
        </w:rPr>
        <w:t>Restricted areas in general</w:t>
      </w:r>
      <w:r>
        <w:tab/>
      </w:r>
      <w:r>
        <w:fldChar w:fldCharType="begin"/>
      </w:r>
      <w:r>
        <w:instrText xml:space="preserve"> PAGEREF _Toc68293320 \h </w:instrText>
      </w:r>
      <w:r>
        <w:fldChar w:fldCharType="separate"/>
      </w:r>
      <w:r w:rsidR="00FA6EE2">
        <w:t>52</w:t>
      </w:r>
      <w:r>
        <w:fldChar w:fldCharType="end"/>
      </w:r>
    </w:p>
    <w:p w14:paraId="194E07D5" w14:textId="15B43706" w:rsidR="009348B0" w:rsidRDefault="009348B0">
      <w:pPr>
        <w:pStyle w:val="TOC2"/>
        <w:rPr>
          <w:rFonts w:asciiTheme="minorHAnsi" w:eastAsiaTheme="minorEastAsia" w:hAnsiTheme="minorHAnsi" w:cstheme="minorBidi"/>
          <w:sz w:val="22"/>
          <w:szCs w:val="22"/>
          <w:lang w:eastAsia="en-US"/>
        </w:rPr>
      </w:pPr>
      <w:r w:rsidRPr="00005859">
        <w:rPr>
          <w:bCs/>
          <w:lang w:val="en-GB"/>
        </w:rPr>
        <w:t>11.2</w:t>
      </w:r>
      <w:r>
        <w:rPr>
          <w:rFonts w:asciiTheme="minorHAnsi" w:eastAsiaTheme="minorEastAsia" w:hAnsiTheme="minorHAnsi" w:cstheme="minorBidi"/>
          <w:sz w:val="22"/>
          <w:szCs w:val="22"/>
          <w:lang w:eastAsia="en-US"/>
        </w:rPr>
        <w:tab/>
      </w:r>
      <w:r w:rsidRPr="00005859">
        <w:rPr>
          <w:bCs/>
          <w:lang w:val="en-GB"/>
        </w:rPr>
        <w:t>Maritime jurisdiction areas</w:t>
      </w:r>
      <w:r>
        <w:tab/>
      </w:r>
      <w:r>
        <w:fldChar w:fldCharType="begin"/>
      </w:r>
      <w:r>
        <w:instrText xml:space="preserve"> PAGEREF _Toc68293321 \h </w:instrText>
      </w:r>
      <w:r>
        <w:fldChar w:fldCharType="separate"/>
      </w:r>
      <w:r w:rsidR="00FA6EE2">
        <w:t>52</w:t>
      </w:r>
      <w:r>
        <w:fldChar w:fldCharType="end"/>
      </w:r>
    </w:p>
    <w:p w14:paraId="618F30BF" w14:textId="12D2CF1F" w:rsidR="009348B0" w:rsidRDefault="009348B0">
      <w:pPr>
        <w:pStyle w:val="TOC3"/>
        <w:rPr>
          <w:rFonts w:asciiTheme="minorHAnsi" w:eastAsiaTheme="minorEastAsia" w:hAnsiTheme="minorHAnsi" w:cstheme="minorBidi"/>
          <w:sz w:val="22"/>
          <w:szCs w:val="22"/>
          <w:lang w:eastAsia="en-US"/>
        </w:rPr>
      </w:pPr>
      <w:r w:rsidRPr="00005859">
        <w:rPr>
          <w:bCs/>
          <w:lang w:val="en-GB"/>
        </w:rPr>
        <w:t>11.2.1</w:t>
      </w:r>
      <w:r>
        <w:rPr>
          <w:rFonts w:asciiTheme="minorHAnsi" w:eastAsiaTheme="minorEastAsia" w:hAnsiTheme="minorHAnsi" w:cstheme="minorBidi"/>
          <w:sz w:val="22"/>
          <w:szCs w:val="22"/>
          <w:lang w:eastAsia="en-US"/>
        </w:rPr>
        <w:tab/>
      </w:r>
      <w:r w:rsidRPr="00005859">
        <w:rPr>
          <w:bCs/>
          <w:lang w:val="en-GB"/>
        </w:rPr>
        <w:t>National territories</w:t>
      </w:r>
      <w:r>
        <w:tab/>
      </w:r>
      <w:r>
        <w:fldChar w:fldCharType="begin"/>
      </w:r>
      <w:r>
        <w:instrText xml:space="preserve"> PAGEREF _Toc68293322 \h </w:instrText>
      </w:r>
      <w:r>
        <w:fldChar w:fldCharType="separate"/>
      </w:r>
      <w:r w:rsidR="00FA6EE2">
        <w:t>52</w:t>
      </w:r>
      <w:r>
        <w:fldChar w:fldCharType="end"/>
      </w:r>
    </w:p>
    <w:p w14:paraId="4D4DFC55" w14:textId="60984F6A" w:rsidR="009348B0" w:rsidRDefault="009348B0">
      <w:pPr>
        <w:pStyle w:val="TOC3"/>
        <w:rPr>
          <w:rFonts w:asciiTheme="minorHAnsi" w:eastAsiaTheme="minorEastAsia" w:hAnsiTheme="minorHAnsi" w:cstheme="minorBidi"/>
          <w:sz w:val="22"/>
          <w:szCs w:val="22"/>
          <w:lang w:eastAsia="en-US"/>
        </w:rPr>
      </w:pPr>
      <w:r w:rsidRPr="00005859">
        <w:rPr>
          <w:bCs/>
          <w:lang w:val="en-GB"/>
        </w:rPr>
        <w:t>11.2.2</w:t>
      </w:r>
      <w:r>
        <w:rPr>
          <w:rFonts w:asciiTheme="minorHAnsi" w:eastAsiaTheme="minorEastAsia" w:hAnsiTheme="minorHAnsi" w:cstheme="minorBidi"/>
          <w:sz w:val="22"/>
          <w:szCs w:val="22"/>
          <w:lang w:eastAsia="en-US"/>
        </w:rPr>
        <w:tab/>
      </w:r>
      <w:r w:rsidRPr="00005859">
        <w:rPr>
          <w:bCs/>
          <w:lang w:val="en-GB"/>
        </w:rPr>
        <w:t>Custom zones</w:t>
      </w:r>
      <w:r>
        <w:tab/>
      </w:r>
      <w:r>
        <w:fldChar w:fldCharType="begin"/>
      </w:r>
      <w:r>
        <w:instrText xml:space="preserve"> PAGEREF _Toc68293323 \h </w:instrText>
      </w:r>
      <w:r>
        <w:fldChar w:fldCharType="separate"/>
      </w:r>
      <w:r w:rsidR="00FA6EE2">
        <w:t>52</w:t>
      </w:r>
      <w:r>
        <w:fldChar w:fldCharType="end"/>
      </w:r>
    </w:p>
    <w:p w14:paraId="43D626C4" w14:textId="75EADD84" w:rsidR="009348B0" w:rsidRDefault="009348B0">
      <w:pPr>
        <w:pStyle w:val="TOC3"/>
        <w:rPr>
          <w:rFonts w:asciiTheme="minorHAnsi" w:eastAsiaTheme="minorEastAsia" w:hAnsiTheme="minorHAnsi" w:cstheme="minorBidi"/>
          <w:sz w:val="22"/>
          <w:szCs w:val="22"/>
          <w:lang w:eastAsia="en-US"/>
        </w:rPr>
      </w:pPr>
      <w:r w:rsidRPr="00005859">
        <w:rPr>
          <w:bCs/>
          <w:lang w:val="en-GB"/>
        </w:rPr>
        <w:t>11.2.3</w:t>
      </w:r>
      <w:r>
        <w:rPr>
          <w:rFonts w:asciiTheme="minorHAnsi" w:eastAsiaTheme="minorEastAsia" w:hAnsiTheme="minorHAnsi" w:cstheme="minorBidi"/>
          <w:sz w:val="22"/>
          <w:szCs w:val="22"/>
          <w:lang w:eastAsia="en-US"/>
        </w:rPr>
        <w:tab/>
      </w:r>
      <w:r w:rsidRPr="00005859">
        <w:rPr>
          <w:bCs/>
          <w:lang w:val="en-GB"/>
        </w:rPr>
        <w:t>Free port areas</w:t>
      </w:r>
      <w:r>
        <w:tab/>
      </w:r>
      <w:r>
        <w:fldChar w:fldCharType="begin"/>
      </w:r>
      <w:r>
        <w:instrText xml:space="preserve"> PAGEREF _Toc68293324 \h </w:instrText>
      </w:r>
      <w:r>
        <w:fldChar w:fldCharType="separate"/>
      </w:r>
      <w:r w:rsidR="00FA6EE2">
        <w:t>52</w:t>
      </w:r>
      <w:r>
        <w:fldChar w:fldCharType="end"/>
      </w:r>
    </w:p>
    <w:p w14:paraId="0999F789" w14:textId="2E565EA5" w:rsidR="009348B0" w:rsidRDefault="009348B0">
      <w:pPr>
        <w:pStyle w:val="TOC3"/>
        <w:rPr>
          <w:rFonts w:asciiTheme="minorHAnsi" w:eastAsiaTheme="minorEastAsia" w:hAnsiTheme="minorHAnsi" w:cstheme="minorBidi"/>
          <w:sz w:val="22"/>
          <w:szCs w:val="22"/>
          <w:lang w:eastAsia="en-US"/>
        </w:rPr>
      </w:pPr>
      <w:r w:rsidRPr="00005859">
        <w:rPr>
          <w:bCs/>
          <w:lang w:val="en-GB"/>
        </w:rPr>
        <w:t>11.2.4</w:t>
      </w:r>
      <w:r>
        <w:rPr>
          <w:rFonts w:asciiTheme="minorHAnsi" w:eastAsiaTheme="minorEastAsia" w:hAnsiTheme="minorHAnsi" w:cstheme="minorBidi"/>
          <w:sz w:val="22"/>
          <w:szCs w:val="22"/>
          <w:lang w:eastAsia="en-US"/>
        </w:rPr>
        <w:tab/>
      </w:r>
      <w:r w:rsidRPr="00005859">
        <w:rPr>
          <w:bCs/>
          <w:lang w:val="en-GB"/>
        </w:rPr>
        <w:t>Territorial Seas</w:t>
      </w:r>
      <w:r>
        <w:tab/>
      </w:r>
      <w:r>
        <w:fldChar w:fldCharType="begin"/>
      </w:r>
      <w:r>
        <w:instrText xml:space="preserve"> PAGEREF _Toc68293325 \h </w:instrText>
      </w:r>
      <w:r>
        <w:fldChar w:fldCharType="separate"/>
      </w:r>
      <w:r w:rsidR="00FA6EE2">
        <w:t>53</w:t>
      </w:r>
      <w:r>
        <w:fldChar w:fldCharType="end"/>
      </w:r>
    </w:p>
    <w:p w14:paraId="72B9FD70" w14:textId="522F66F5" w:rsidR="009348B0" w:rsidRDefault="009348B0">
      <w:pPr>
        <w:pStyle w:val="TOC3"/>
        <w:rPr>
          <w:rFonts w:asciiTheme="minorHAnsi" w:eastAsiaTheme="minorEastAsia" w:hAnsiTheme="minorHAnsi" w:cstheme="minorBidi"/>
          <w:sz w:val="22"/>
          <w:szCs w:val="22"/>
          <w:lang w:eastAsia="en-US"/>
        </w:rPr>
      </w:pPr>
      <w:r w:rsidRPr="00005859">
        <w:rPr>
          <w:bCs/>
          <w:lang w:val="en-GB"/>
        </w:rPr>
        <w:t>11.2.5</w:t>
      </w:r>
      <w:r>
        <w:rPr>
          <w:rFonts w:asciiTheme="minorHAnsi" w:eastAsiaTheme="minorEastAsia" w:hAnsiTheme="minorHAnsi" w:cstheme="minorBidi"/>
          <w:sz w:val="22"/>
          <w:szCs w:val="22"/>
          <w:lang w:eastAsia="en-US"/>
        </w:rPr>
        <w:tab/>
      </w:r>
      <w:r w:rsidRPr="00005859">
        <w:rPr>
          <w:bCs/>
          <w:lang w:val="en-GB"/>
        </w:rPr>
        <w:t>Contiguous Zones</w:t>
      </w:r>
      <w:r>
        <w:tab/>
      </w:r>
      <w:r>
        <w:fldChar w:fldCharType="begin"/>
      </w:r>
      <w:r>
        <w:instrText xml:space="preserve"> PAGEREF _Toc68293326 \h </w:instrText>
      </w:r>
      <w:r>
        <w:fldChar w:fldCharType="separate"/>
      </w:r>
      <w:r w:rsidR="00FA6EE2">
        <w:t>53</w:t>
      </w:r>
      <w:r>
        <w:fldChar w:fldCharType="end"/>
      </w:r>
    </w:p>
    <w:p w14:paraId="643C9424" w14:textId="78F3A08A" w:rsidR="009348B0" w:rsidRDefault="009348B0">
      <w:pPr>
        <w:pStyle w:val="TOC3"/>
        <w:rPr>
          <w:rFonts w:asciiTheme="minorHAnsi" w:eastAsiaTheme="minorEastAsia" w:hAnsiTheme="minorHAnsi" w:cstheme="minorBidi"/>
          <w:sz w:val="22"/>
          <w:szCs w:val="22"/>
          <w:lang w:eastAsia="en-US"/>
        </w:rPr>
      </w:pPr>
      <w:r w:rsidRPr="00005859">
        <w:rPr>
          <w:bCs/>
          <w:lang w:val="en-GB"/>
        </w:rPr>
        <w:t>11.2.6</w:t>
      </w:r>
      <w:r>
        <w:rPr>
          <w:rFonts w:asciiTheme="minorHAnsi" w:eastAsiaTheme="minorEastAsia" w:hAnsiTheme="minorHAnsi" w:cstheme="minorBidi"/>
          <w:sz w:val="22"/>
          <w:szCs w:val="22"/>
          <w:lang w:eastAsia="en-US"/>
        </w:rPr>
        <w:tab/>
      </w:r>
      <w:r w:rsidRPr="00005859">
        <w:rPr>
          <w:bCs/>
          <w:lang w:val="en-GB"/>
        </w:rPr>
        <w:t>Fishery zones</w:t>
      </w:r>
      <w:r>
        <w:tab/>
      </w:r>
      <w:r>
        <w:fldChar w:fldCharType="begin"/>
      </w:r>
      <w:r>
        <w:instrText xml:space="preserve"> PAGEREF _Toc68293327 \h </w:instrText>
      </w:r>
      <w:r>
        <w:fldChar w:fldCharType="separate"/>
      </w:r>
      <w:r w:rsidR="00FA6EE2">
        <w:t>53</w:t>
      </w:r>
      <w:r>
        <w:fldChar w:fldCharType="end"/>
      </w:r>
    </w:p>
    <w:p w14:paraId="030C1CFF" w14:textId="2ADD47A1" w:rsidR="009348B0" w:rsidRDefault="009348B0">
      <w:pPr>
        <w:pStyle w:val="TOC3"/>
        <w:rPr>
          <w:rFonts w:asciiTheme="minorHAnsi" w:eastAsiaTheme="minorEastAsia" w:hAnsiTheme="minorHAnsi" w:cstheme="minorBidi"/>
          <w:sz w:val="22"/>
          <w:szCs w:val="22"/>
          <w:lang w:eastAsia="en-US"/>
        </w:rPr>
      </w:pPr>
      <w:r w:rsidRPr="00005859">
        <w:rPr>
          <w:bCs/>
          <w:lang w:val="en-GB"/>
        </w:rPr>
        <w:t>11.2.7</w:t>
      </w:r>
      <w:r>
        <w:rPr>
          <w:rFonts w:asciiTheme="minorHAnsi" w:eastAsiaTheme="minorEastAsia" w:hAnsiTheme="minorHAnsi" w:cstheme="minorBidi"/>
          <w:sz w:val="22"/>
          <w:szCs w:val="22"/>
          <w:lang w:eastAsia="en-US"/>
        </w:rPr>
        <w:tab/>
      </w:r>
      <w:r w:rsidRPr="00005859">
        <w:rPr>
          <w:bCs/>
          <w:lang w:val="en-GB"/>
        </w:rPr>
        <w:t>Continental Shelves</w:t>
      </w:r>
      <w:r>
        <w:tab/>
      </w:r>
      <w:r>
        <w:fldChar w:fldCharType="begin"/>
      </w:r>
      <w:r>
        <w:instrText xml:space="preserve"> PAGEREF _Toc68293328 \h </w:instrText>
      </w:r>
      <w:r>
        <w:fldChar w:fldCharType="separate"/>
      </w:r>
      <w:r w:rsidR="00FA6EE2">
        <w:t>54</w:t>
      </w:r>
      <w:r>
        <w:fldChar w:fldCharType="end"/>
      </w:r>
    </w:p>
    <w:p w14:paraId="02C1160B" w14:textId="6F370271" w:rsidR="009348B0" w:rsidRDefault="009348B0">
      <w:pPr>
        <w:pStyle w:val="TOC3"/>
        <w:rPr>
          <w:rFonts w:asciiTheme="minorHAnsi" w:eastAsiaTheme="minorEastAsia" w:hAnsiTheme="minorHAnsi" w:cstheme="minorBidi"/>
          <w:sz w:val="22"/>
          <w:szCs w:val="22"/>
          <w:lang w:eastAsia="en-US"/>
        </w:rPr>
      </w:pPr>
      <w:r w:rsidRPr="00005859">
        <w:rPr>
          <w:bCs/>
          <w:lang w:val="en-GB"/>
        </w:rPr>
        <w:t>11.2.8</w:t>
      </w:r>
      <w:r>
        <w:rPr>
          <w:rFonts w:asciiTheme="minorHAnsi" w:eastAsiaTheme="minorEastAsia" w:hAnsiTheme="minorHAnsi" w:cstheme="minorBidi"/>
          <w:sz w:val="22"/>
          <w:szCs w:val="22"/>
          <w:lang w:eastAsia="en-US"/>
        </w:rPr>
        <w:tab/>
      </w:r>
      <w:r w:rsidRPr="00005859">
        <w:rPr>
          <w:bCs/>
          <w:lang w:val="en-GB"/>
        </w:rPr>
        <w:t>Exclusive Economic Zones</w:t>
      </w:r>
      <w:r>
        <w:tab/>
      </w:r>
      <w:r>
        <w:fldChar w:fldCharType="begin"/>
      </w:r>
      <w:r>
        <w:instrText xml:space="preserve"> PAGEREF _Toc68293329 \h </w:instrText>
      </w:r>
      <w:r>
        <w:fldChar w:fldCharType="separate"/>
      </w:r>
      <w:r w:rsidR="00FA6EE2">
        <w:t>54</w:t>
      </w:r>
      <w:r>
        <w:fldChar w:fldCharType="end"/>
      </w:r>
    </w:p>
    <w:p w14:paraId="44774857" w14:textId="4ED3C5B5" w:rsidR="009348B0" w:rsidRDefault="009348B0">
      <w:pPr>
        <w:pStyle w:val="TOC2"/>
        <w:rPr>
          <w:rFonts w:asciiTheme="minorHAnsi" w:eastAsiaTheme="minorEastAsia" w:hAnsiTheme="minorHAnsi" w:cstheme="minorBidi"/>
          <w:sz w:val="22"/>
          <w:szCs w:val="22"/>
          <w:lang w:eastAsia="en-US"/>
        </w:rPr>
      </w:pPr>
      <w:r w:rsidRPr="00005859">
        <w:rPr>
          <w:bCs/>
          <w:lang w:val="en-GB"/>
        </w:rPr>
        <w:t>11.3</w:t>
      </w:r>
      <w:r>
        <w:rPr>
          <w:rFonts w:asciiTheme="minorHAnsi" w:eastAsiaTheme="minorEastAsia" w:hAnsiTheme="minorHAnsi" w:cstheme="minorBidi"/>
          <w:sz w:val="22"/>
          <w:szCs w:val="22"/>
          <w:lang w:eastAsia="en-US"/>
        </w:rPr>
        <w:tab/>
      </w:r>
      <w:r w:rsidRPr="00005859">
        <w:rPr>
          <w:bCs/>
          <w:lang w:val="en-GB"/>
        </w:rPr>
        <w:t>Military practice areas; submarine transit lanes; minefields</w:t>
      </w:r>
      <w:r>
        <w:tab/>
      </w:r>
      <w:r>
        <w:fldChar w:fldCharType="begin"/>
      </w:r>
      <w:r>
        <w:instrText xml:space="preserve"> PAGEREF _Toc68293330 \h </w:instrText>
      </w:r>
      <w:r>
        <w:fldChar w:fldCharType="separate"/>
      </w:r>
      <w:r w:rsidR="00FA6EE2">
        <w:t>54</w:t>
      </w:r>
      <w:r>
        <w:fldChar w:fldCharType="end"/>
      </w:r>
    </w:p>
    <w:p w14:paraId="2F1EFFC1" w14:textId="20F0C866" w:rsidR="009348B0" w:rsidRDefault="009348B0">
      <w:pPr>
        <w:pStyle w:val="TOC3"/>
        <w:rPr>
          <w:rFonts w:asciiTheme="minorHAnsi" w:eastAsiaTheme="minorEastAsia" w:hAnsiTheme="minorHAnsi" w:cstheme="minorBidi"/>
          <w:sz w:val="22"/>
          <w:szCs w:val="22"/>
          <w:lang w:eastAsia="en-US"/>
        </w:rPr>
      </w:pPr>
      <w:r w:rsidRPr="00005859">
        <w:rPr>
          <w:bCs/>
          <w:lang w:val="en-GB"/>
        </w:rPr>
        <w:t>11.3.1</w:t>
      </w:r>
      <w:r>
        <w:rPr>
          <w:rFonts w:asciiTheme="minorHAnsi" w:eastAsiaTheme="minorEastAsia" w:hAnsiTheme="minorHAnsi" w:cstheme="minorBidi"/>
          <w:sz w:val="22"/>
          <w:szCs w:val="22"/>
          <w:lang w:eastAsia="en-US"/>
        </w:rPr>
        <w:tab/>
      </w:r>
      <w:r w:rsidRPr="00005859">
        <w:rPr>
          <w:bCs/>
          <w:lang w:val="en-GB"/>
        </w:rPr>
        <w:t>Military practice areas</w:t>
      </w:r>
      <w:r>
        <w:tab/>
      </w:r>
      <w:r>
        <w:fldChar w:fldCharType="begin"/>
      </w:r>
      <w:r>
        <w:instrText xml:space="preserve"> PAGEREF _Toc68293331 \h </w:instrText>
      </w:r>
      <w:r>
        <w:fldChar w:fldCharType="separate"/>
      </w:r>
      <w:r w:rsidR="00FA6EE2">
        <w:t>54</w:t>
      </w:r>
      <w:r>
        <w:fldChar w:fldCharType="end"/>
      </w:r>
    </w:p>
    <w:p w14:paraId="53464C41" w14:textId="78037D90" w:rsidR="009348B0" w:rsidRDefault="009348B0">
      <w:pPr>
        <w:pStyle w:val="TOC3"/>
        <w:rPr>
          <w:rFonts w:asciiTheme="minorHAnsi" w:eastAsiaTheme="minorEastAsia" w:hAnsiTheme="minorHAnsi" w:cstheme="minorBidi"/>
          <w:sz w:val="22"/>
          <w:szCs w:val="22"/>
          <w:lang w:eastAsia="en-US"/>
        </w:rPr>
      </w:pPr>
      <w:r w:rsidRPr="00005859">
        <w:rPr>
          <w:bCs/>
          <w:lang w:val="en-GB"/>
        </w:rPr>
        <w:t>11.3.2</w:t>
      </w:r>
      <w:r>
        <w:rPr>
          <w:rFonts w:asciiTheme="minorHAnsi" w:eastAsiaTheme="minorEastAsia" w:hAnsiTheme="minorHAnsi" w:cstheme="minorBidi"/>
          <w:sz w:val="22"/>
          <w:szCs w:val="22"/>
          <w:lang w:eastAsia="en-US"/>
        </w:rPr>
        <w:tab/>
      </w:r>
      <w:r w:rsidRPr="00005859">
        <w:rPr>
          <w:bCs/>
          <w:lang w:val="en-GB"/>
        </w:rPr>
        <w:t>Submarine transit lanes</w:t>
      </w:r>
      <w:r>
        <w:tab/>
      </w:r>
      <w:r>
        <w:fldChar w:fldCharType="begin"/>
      </w:r>
      <w:r>
        <w:instrText xml:space="preserve"> PAGEREF _Toc68293332 \h </w:instrText>
      </w:r>
      <w:r>
        <w:fldChar w:fldCharType="separate"/>
      </w:r>
      <w:r w:rsidR="00FA6EE2">
        <w:t>54</w:t>
      </w:r>
      <w:r>
        <w:fldChar w:fldCharType="end"/>
      </w:r>
    </w:p>
    <w:p w14:paraId="4AE83BD8" w14:textId="26D7437F" w:rsidR="009348B0" w:rsidRDefault="009348B0">
      <w:pPr>
        <w:pStyle w:val="TOC3"/>
        <w:rPr>
          <w:rFonts w:asciiTheme="minorHAnsi" w:eastAsiaTheme="minorEastAsia" w:hAnsiTheme="minorHAnsi" w:cstheme="minorBidi"/>
          <w:sz w:val="22"/>
          <w:szCs w:val="22"/>
          <w:lang w:eastAsia="en-US"/>
        </w:rPr>
      </w:pPr>
      <w:r w:rsidRPr="00005859">
        <w:rPr>
          <w:bCs/>
          <w:lang w:val="en-GB"/>
        </w:rPr>
        <w:t>11.3.3</w:t>
      </w:r>
      <w:r>
        <w:rPr>
          <w:rFonts w:asciiTheme="minorHAnsi" w:eastAsiaTheme="minorEastAsia" w:hAnsiTheme="minorHAnsi" w:cstheme="minorBidi"/>
          <w:sz w:val="22"/>
          <w:szCs w:val="22"/>
          <w:lang w:eastAsia="en-US"/>
        </w:rPr>
        <w:tab/>
      </w:r>
      <w:r w:rsidRPr="00005859">
        <w:rPr>
          <w:bCs/>
          <w:lang w:val="en-GB"/>
        </w:rPr>
        <w:t>Minefields</w:t>
      </w:r>
      <w:r>
        <w:tab/>
      </w:r>
      <w:r>
        <w:fldChar w:fldCharType="begin"/>
      </w:r>
      <w:r>
        <w:instrText xml:space="preserve"> PAGEREF _Toc68293333 \h </w:instrText>
      </w:r>
      <w:r>
        <w:fldChar w:fldCharType="separate"/>
      </w:r>
      <w:r w:rsidR="00FA6EE2">
        <w:t>55</w:t>
      </w:r>
      <w:r>
        <w:fldChar w:fldCharType="end"/>
      </w:r>
    </w:p>
    <w:p w14:paraId="4A4CAC54" w14:textId="16F2DFAA" w:rsidR="009348B0" w:rsidRDefault="009348B0">
      <w:pPr>
        <w:pStyle w:val="TOC2"/>
        <w:rPr>
          <w:rFonts w:asciiTheme="minorHAnsi" w:eastAsiaTheme="minorEastAsia" w:hAnsiTheme="minorHAnsi" w:cstheme="minorBidi"/>
          <w:sz w:val="22"/>
          <w:szCs w:val="22"/>
          <w:lang w:eastAsia="en-US"/>
        </w:rPr>
      </w:pPr>
      <w:r w:rsidRPr="00005859">
        <w:rPr>
          <w:bCs/>
          <w:lang w:val="en-GB"/>
        </w:rPr>
        <w:t>11.4</w:t>
      </w:r>
      <w:r>
        <w:rPr>
          <w:rFonts w:asciiTheme="minorHAnsi" w:eastAsiaTheme="minorEastAsia" w:hAnsiTheme="minorHAnsi" w:cstheme="minorBidi"/>
          <w:sz w:val="22"/>
          <w:szCs w:val="22"/>
          <w:lang w:eastAsia="en-US"/>
        </w:rPr>
        <w:tab/>
      </w:r>
      <w:r w:rsidRPr="00005859">
        <w:rPr>
          <w:bCs/>
          <w:lang w:val="en-GB"/>
        </w:rPr>
        <w:t>Dumping grounds</w:t>
      </w:r>
      <w:r>
        <w:tab/>
      </w:r>
      <w:r>
        <w:fldChar w:fldCharType="begin"/>
      </w:r>
      <w:r>
        <w:instrText xml:space="preserve"> PAGEREF _Toc68293334 \h </w:instrText>
      </w:r>
      <w:r>
        <w:fldChar w:fldCharType="separate"/>
      </w:r>
      <w:r w:rsidR="00FA6EE2">
        <w:t>55</w:t>
      </w:r>
      <w:r>
        <w:fldChar w:fldCharType="end"/>
      </w:r>
    </w:p>
    <w:p w14:paraId="7A7BEAB4" w14:textId="5641279D" w:rsidR="009348B0" w:rsidRDefault="009348B0">
      <w:pPr>
        <w:pStyle w:val="TOC2"/>
        <w:rPr>
          <w:rFonts w:asciiTheme="minorHAnsi" w:eastAsiaTheme="minorEastAsia" w:hAnsiTheme="minorHAnsi" w:cstheme="minorBidi"/>
          <w:sz w:val="22"/>
          <w:szCs w:val="22"/>
          <w:lang w:eastAsia="en-US"/>
        </w:rPr>
      </w:pPr>
      <w:r w:rsidRPr="00005859">
        <w:rPr>
          <w:bCs/>
          <w:lang w:val="en-GB"/>
        </w:rPr>
        <w:t>11.5</w:t>
      </w:r>
      <w:r>
        <w:rPr>
          <w:rFonts w:asciiTheme="minorHAnsi" w:eastAsiaTheme="minorEastAsia" w:hAnsiTheme="minorHAnsi" w:cstheme="minorBidi"/>
          <w:sz w:val="22"/>
          <w:szCs w:val="22"/>
          <w:lang w:eastAsia="en-US"/>
        </w:rPr>
        <w:tab/>
      </w:r>
      <w:r w:rsidRPr="00005859">
        <w:rPr>
          <w:bCs/>
          <w:lang w:val="en-GB"/>
        </w:rPr>
        <w:t>Cables and cable areas</w:t>
      </w:r>
      <w:r>
        <w:tab/>
      </w:r>
      <w:r>
        <w:fldChar w:fldCharType="begin"/>
      </w:r>
      <w:r>
        <w:instrText xml:space="preserve"> PAGEREF _Toc68293335 \h </w:instrText>
      </w:r>
      <w:r>
        <w:fldChar w:fldCharType="separate"/>
      </w:r>
      <w:r w:rsidR="00FA6EE2">
        <w:t>55</w:t>
      </w:r>
      <w:r>
        <w:fldChar w:fldCharType="end"/>
      </w:r>
    </w:p>
    <w:p w14:paraId="7EE7F392" w14:textId="4DF32FDE" w:rsidR="009348B0" w:rsidRDefault="009348B0">
      <w:pPr>
        <w:pStyle w:val="TOC3"/>
        <w:rPr>
          <w:rFonts w:asciiTheme="minorHAnsi" w:eastAsiaTheme="minorEastAsia" w:hAnsiTheme="minorHAnsi" w:cstheme="minorBidi"/>
          <w:sz w:val="22"/>
          <w:szCs w:val="22"/>
          <w:lang w:eastAsia="en-US"/>
        </w:rPr>
      </w:pPr>
      <w:r w:rsidRPr="00005859">
        <w:rPr>
          <w:bCs/>
          <w:lang w:val="en-GB"/>
        </w:rPr>
        <w:t>11.5.1</w:t>
      </w:r>
      <w:r>
        <w:rPr>
          <w:rFonts w:asciiTheme="minorHAnsi" w:eastAsiaTheme="minorEastAsia" w:hAnsiTheme="minorHAnsi" w:cstheme="minorBidi"/>
          <w:sz w:val="22"/>
          <w:szCs w:val="22"/>
          <w:lang w:eastAsia="en-US"/>
        </w:rPr>
        <w:tab/>
      </w:r>
      <w:r w:rsidRPr="00005859">
        <w:rPr>
          <w:bCs/>
          <w:lang w:val="en-GB"/>
        </w:rPr>
        <w:t>Submarine cables</w:t>
      </w:r>
      <w:r>
        <w:tab/>
      </w:r>
      <w:r>
        <w:fldChar w:fldCharType="begin"/>
      </w:r>
      <w:r>
        <w:instrText xml:space="preserve"> PAGEREF _Toc68293336 \h </w:instrText>
      </w:r>
      <w:r>
        <w:fldChar w:fldCharType="separate"/>
      </w:r>
      <w:r w:rsidR="00FA6EE2">
        <w:t>55</w:t>
      </w:r>
      <w:r>
        <w:fldChar w:fldCharType="end"/>
      </w:r>
    </w:p>
    <w:p w14:paraId="237835BB" w14:textId="23BD85A7" w:rsidR="009348B0" w:rsidRDefault="009348B0">
      <w:pPr>
        <w:pStyle w:val="TOC3"/>
        <w:rPr>
          <w:rFonts w:asciiTheme="minorHAnsi" w:eastAsiaTheme="minorEastAsia" w:hAnsiTheme="minorHAnsi" w:cstheme="minorBidi"/>
          <w:sz w:val="22"/>
          <w:szCs w:val="22"/>
          <w:lang w:eastAsia="en-US"/>
        </w:rPr>
      </w:pPr>
      <w:r w:rsidRPr="00005859">
        <w:rPr>
          <w:bCs/>
          <w:lang w:val="en-GB"/>
        </w:rPr>
        <w:t>11.5.2</w:t>
      </w:r>
      <w:r>
        <w:rPr>
          <w:rFonts w:asciiTheme="minorHAnsi" w:eastAsiaTheme="minorEastAsia" w:hAnsiTheme="minorHAnsi" w:cstheme="minorBidi"/>
          <w:sz w:val="22"/>
          <w:szCs w:val="22"/>
          <w:lang w:eastAsia="en-US"/>
        </w:rPr>
        <w:tab/>
      </w:r>
      <w:r w:rsidRPr="00005859">
        <w:rPr>
          <w:bCs/>
          <w:lang w:val="en-GB"/>
        </w:rPr>
        <w:t>Overhead cables</w:t>
      </w:r>
      <w:r>
        <w:tab/>
      </w:r>
      <w:r>
        <w:fldChar w:fldCharType="begin"/>
      </w:r>
      <w:r>
        <w:instrText xml:space="preserve"> PAGEREF _Toc68293337 \h </w:instrText>
      </w:r>
      <w:r>
        <w:fldChar w:fldCharType="separate"/>
      </w:r>
      <w:r w:rsidR="00FA6EE2">
        <w:t>55</w:t>
      </w:r>
      <w:r>
        <w:fldChar w:fldCharType="end"/>
      </w:r>
    </w:p>
    <w:p w14:paraId="55B20CFE" w14:textId="47785B14" w:rsidR="009348B0" w:rsidRDefault="009348B0">
      <w:pPr>
        <w:pStyle w:val="TOC3"/>
        <w:rPr>
          <w:rFonts w:asciiTheme="minorHAnsi" w:eastAsiaTheme="minorEastAsia" w:hAnsiTheme="minorHAnsi" w:cstheme="minorBidi"/>
          <w:sz w:val="22"/>
          <w:szCs w:val="22"/>
          <w:lang w:eastAsia="en-US"/>
        </w:rPr>
      </w:pPr>
      <w:r w:rsidRPr="00005859">
        <w:rPr>
          <w:bCs/>
          <w:lang w:val="en-GB"/>
        </w:rPr>
        <w:t>11.5.3</w:t>
      </w:r>
      <w:r>
        <w:rPr>
          <w:rFonts w:asciiTheme="minorHAnsi" w:eastAsiaTheme="minorEastAsia" w:hAnsiTheme="minorHAnsi" w:cstheme="minorBidi"/>
          <w:sz w:val="22"/>
          <w:szCs w:val="22"/>
          <w:lang w:eastAsia="en-US"/>
        </w:rPr>
        <w:tab/>
      </w:r>
      <w:r w:rsidRPr="00005859">
        <w:rPr>
          <w:bCs/>
          <w:lang w:val="en-GB"/>
        </w:rPr>
        <w:t>Submarine cable areas</w:t>
      </w:r>
      <w:r>
        <w:tab/>
      </w:r>
      <w:r>
        <w:fldChar w:fldCharType="begin"/>
      </w:r>
      <w:r>
        <w:instrText xml:space="preserve"> PAGEREF _Toc68293338 \h </w:instrText>
      </w:r>
      <w:r>
        <w:fldChar w:fldCharType="separate"/>
      </w:r>
      <w:r w:rsidR="00FA6EE2">
        <w:t>55</w:t>
      </w:r>
      <w:r>
        <w:fldChar w:fldCharType="end"/>
      </w:r>
    </w:p>
    <w:p w14:paraId="2AA93FBF" w14:textId="2874DCF2" w:rsidR="009348B0" w:rsidRDefault="009348B0">
      <w:pPr>
        <w:pStyle w:val="TOC2"/>
        <w:rPr>
          <w:rFonts w:asciiTheme="minorHAnsi" w:eastAsiaTheme="minorEastAsia" w:hAnsiTheme="minorHAnsi" w:cstheme="minorBidi"/>
          <w:sz w:val="22"/>
          <w:szCs w:val="22"/>
          <w:lang w:eastAsia="en-US"/>
        </w:rPr>
      </w:pPr>
      <w:r w:rsidRPr="00005859">
        <w:rPr>
          <w:bCs/>
          <w:lang w:val="en-GB"/>
        </w:rPr>
        <w:t>11.6</w:t>
      </w:r>
      <w:r>
        <w:rPr>
          <w:rFonts w:asciiTheme="minorHAnsi" w:eastAsiaTheme="minorEastAsia" w:hAnsiTheme="minorHAnsi" w:cstheme="minorBidi"/>
          <w:sz w:val="22"/>
          <w:szCs w:val="22"/>
          <w:lang w:eastAsia="en-US"/>
        </w:rPr>
        <w:tab/>
      </w:r>
      <w:r w:rsidRPr="00005859">
        <w:rPr>
          <w:bCs/>
          <w:lang w:val="en-GB"/>
        </w:rPr>
        <w:t>Pipelines and pipeline areas</w:t>
      </w:r>
      <w:r>
        <w:tab/>
      </w:r>
      <w:r>
        <w:fldChar w:fldCharType="begin"/>
      </w:r>
      <w:r>
        <w:instrText xml:space="preserve"> PAGEREF _Toc68293339 \h </w:instrText>
      </w:r>
      <w:r>
        <w:fldChar w:fldCharType="separate"/>
      </w:r>
      <w:r w:rsidR="00FA6EE2">
        <w:t>56</w:t>
      </w:r>
      <w:r>
        <w:fldChar w:fldCharType="end"/>
      </w:r>
    </w:p>
    <w:p w14:paraId="39FF4333" w14:textId="73E68982" w:rsidR="009348B0" w:rsidRDefault="009348B0">
      <w:pPr>
        <w:pStyle w:val="TOC3"/>
        <w:rPr>
          <w:rFonts w:asciiTheme="minorHAnsi" w:eastAsiaTheme="minorEastAsia" w:hAnsiTheme="minorHAnsi" w:cstheme="minorBidi"/>
          <w:sz w:val="22"/>
          <w:szCs w:val="22"/>
          <w:lang w:eastAsia="en-US"/>
        </w:rPr>
      </w:pPr>
      <w:r w:rsidRPr="00005859">
        <w:rPr>
          <w:bCs/>
          <w:lang w:val="en-GB"/>
        </w:rPr>
        <w:t>11.6.1</w:t>
      </w:r>
      <w:r>
        <w:rPr>
          <w:rFonts w:asciiTheme="minorHAnsi" w:eastAsiaTheme="minorEastAsia" w:hAnsiTheme="minorHAnsi" w:cstheme="minorBidi"/>
          <w:sz w:val="22"/>
          <w:szCs w:val="22"/>
          <w:lang w:eastAsia="en-US"/>
        </w:rPr>
        <w:tab/>
      </w:r>
      <w:r w:rsidRPr="00005859">
        <w:rPr>
          <w:bCs/>
          <w:lang w:val="en-GB"/>
        </w:rPr>
        <w:t>Pipelines, submarine or on land</w:t>
      </w:r>
      <w:r>
        <w:tab/>
      </w:r>
      <w:r>
        <w:fldChar w:fldCharType="begin"/>
      </w:r>
      <w:r>
        <w:instrText xml:space="preserve"> PAGEREF _Toc68293340 \h </w:instrText>
      </w:r>
      <w:r>
        <w:fldChar w:fldCharType="separate"/>
      </w:r>
      <w:r w:rsidR="00FA6EE2">
        <w:t>56</w:t>
      </w:r>
      <w:r>
        <w:fldChar w:fldCharType="end"/>
      </w:r>
    </w:p>
    <w:p w14:paraId="10C1D9F1" w14:textId="2FDFE9E7" w:rsidR="009348B0" w:rsidRDefault="009348B0">
      <w:pPr>
        <w:pStyle w:val="TOC3"/>
        <w:rPr>
          <w:rFonts w:asciiTheme="minorHAnsi" w:eastAsiaTheme="minorEastAsia" w:hAnsiTheme="minorHAnsi" w:cstheme="minorBidi"/>
          <w:sz w:val="22"/>
          <w:szCs w:val="22"/>
          <w:lang w:eastAsia="en-US"/>
        </w:rPr>
      </w:pPr>
      <w:r w:rsidRPr="00005859">
        <w:rPr>
          <w:bCs/>
          <w:lang w:val="en-GB"/>
        </w:rPr>
        <w:t>11.6.2</w:t>
      </w:r>
      <w:r>
        <w:rPr>
          <w:rFonts w:asciiTheme="minorHAnsi" w:eastAsiaTheme="minorEastAsia" w:hAnsiTheme="minorHAnsi" w:cstheme="minorBidi"/>
          <w:sz w:val="22"/>
          <w:szCs w:val="22"/>
          <w:lang w:eastAsia="en-US"/>
        </w:rPr>
        <w:tab/>
      </w:r>
      <w:r w:rsidRPr="00005859">
        <w:rPr>
          <w:bCs/>
          <w:lang w:val="en-GB"/>
        </w:rPr>
        <w:t>Diffusers, cribs</w:t>
      </w:r>
      <w:r>
        <w:tab/>
      </w:r>
      <w:r>
        <w:fldChar w:fldCharType="begin"/>
      </w:r>
      <w:r>
        <w:instrText xml:space="preserve"> PAGEREF _Toc68293341 \h </w:instrText>
      </w:r>
      <w:r>
        <w:fldChar w:fldCharType="separate"/>
      </w:r>
      <w:r w:rsidR="00FA6EE2">
        <w:t>56</w:t>
      </w:r>
      <w:r>
        <w:fldChar w:fldCharType="end"/>
      </w:r>
    </w:p>
    <w:p w14:paraId="77D2A0EE" w14:textId="41896B4F" w:rsidR="009348B0" w:rsidRDefault="009348B0">
      <w:pPr>
        <w:pStyle w:val="TOC3"/>
        <w:rPr>
          <w:rFonts w:asciiTheme="minorHAnsi" w:eastAsiaTheme="minorEastAsia" w:hAnsiTheme="minorHAnsi" w:cstheme="minorBidi"/>
          <w:sz w:val="22"/>
          <w:szCs w:val="22"/>
          <w:lang w:eastAsia="en-US"/>
        </w:rPr>
      </w:pPr>
      <w:r w:rsidRPr="00005859">
        <w:rPr>
          <w:bCs/>
          <w:lang w:val="en-GB"/>
        </w:rPr>
        <w:t>11.6.3</w:t>
      </w:r>
      <w:r>
        <w:rPr>
          <w:rFonts w:asciiTheme="minorHAnsi" w:eastAsiaTheme="minorEastAsia" w:hAnsiTheme="minorHAnsi" w:cstheme="minorBidi"/>
          <w:sz w:val="22"/>
          <w:szCs w:val="22"/>
          <w:lang w:eastAsia="en-US"/>
        </w:rPr>
        <w:tab/>
      </w:r>
      <w:r w:rsidRPr="00005859">
        <w:rPr>
          <w:bCs/>
          <w:lang w:val="en-GB"/>
        </w:rPr>
        <w:t>Overhead pipelines</w:t>
      </w:r>
      <w:r>
        <w:tab/>
      </w:r>
      <w:r>
        <w:fldChar w:fldCharType="begin"/>
      </w:r>
      <w:r>
        <w:instrText xml:space="preserve"> PAGEREF _Toc68293342 \h </w:instrText>
      </w:r>
      <w:r>
        <w:fldChar w:fldCharType="separate"/>
      </w:r>
      <w:r w:rsidR="00FA6EE2">
        <w:t>56</w:t>
      </w:r>
      <w:r>
        <w:fldChar w:fldCharType="end"/>
      </w:r>
    </w:p>
    <w:p w14:paraId="6674B502" w14:textId="588290CF" w:rsidR="009348B0" w:rsidRDefault="009348B0">
      <w:pPr>
        <w:pStyle w:val="TOC3"/>
        <w:rPr>
          <w:rFonts w:asciiTheme="minorHAnsi" w:eastAsiaTheme="minorEastAsia" w:hAnsiTheme="minorHAnsi" w:cstheme="minorBidi"/>
          <w:sz w:val="22"/>
          <w:szCs w:val="22"/>
          <w:lang w:eastAsia="en-US"/>
        </w:rPr>
      </w:pPr>
      <w:r w:rsidRPr="00005859">
        <w:rPr>
          <w:bCs/>
          <w:lang w:val="en-GB"/>
        </w:rPr>
        <w:t>11.6.4</w:t>
      </w:r>
      <w:r>
        <w:rPr>
          <w:rFonts w:asciiTheme="minorHAnsi" w:eastAsiaTheme="minorEastAsia" w:hAnsiTheme="minorHAnsi" w:cstheme="minorBidi"/>
          <w:sz w:val="22"/>
          <w:szCs w:val="22"/>
          <w:lang w:eastAsia="en-US"/>
        </w:rPr>
        <w:tab/>
      </w:r>
      <w:r w:rsidRPr="00005859">
        <w:rPr>
          <w:bCs/>
          <w:lang w:val="en-GB"/>
        </w:rPr>
        <w:t>Pipeline areas</w:t>
      </w:r>
      <w:r>
        <w:tab/>
      </w:r>
      <w:r>
        <w:fldChar w:fldCharType="begin"/>
      </w:r>
      <w:r>
        <w:instrText xml:space="preserve"> PAGEREF _Toc68293343 \h </w:instrText>
      </w:r>
      <w:r>
        <w:fldChar w:fldCharType="separate"/>
      </w:r>
      <w:r w:rsidR="00FA6EE2">
        <w:t>56</w:t>
      </w:r>
      <w:r>
        <w:fldChar w:fldCharType="end"/>
      </w:r>
    </w:p>
    <w:p w14:paraId="2650F2F5" w14:textId="4F672A41" w:rsidR="009348B0" w:rsidRDefault="009348B0">
      <w:pPr>
        <w:pStyle w:val="TOC2"/>
        <w:rPr>
          <w:rFonts w:asciiTheme="minorHAnsi" w:eastAsiaTheme="minorEastAsia" w:hAnsiTheme="minorHAnsi" w:cstheme="minorBidi"/>
          <w:sz w:val="22"/>
          <w:szCs w:val="22"/>
          <w:lang w:eastAsia="en-US"/>
        </w:rPr>
      </w:pPr>
      <w:r w:rsidRPr="00005859">
        <w:rPr>
          <w:bCs/>
          <w:lang w:val="en-GB"/>
        </w:rPr>
        <w:t>11.7</w:t>
      </w:r>
      <w:r>
        <w:rPr>
          <w:rFonts w:asciiTheme="minorHAnsi" w:eastAsiaTheme="minorEastAsia" w:hAnsiTheme="minorHAnsi" w:cstheme="minorBidi"/>
          <w:sz w:val="22"/>
          <w:szCs w:val="22"/>
          <w:lang w:eastAsia="en-US"/>
        </w:rPr>
        <w:tab/>
      </w:r>
      <w:r w:rsidRPr="00005859">
        <w:rPr>
          <w:bCs/>
          <w:lang w:val="en-GB"/>
        </w:rPr>
        <w:t>Oil and Gas fields</w:t>
      </w:r>
      <w:r>
        <w:tab/>
      </w:r>
      <w:r>
        <w:fldChar w:fldCharType="begin"/>
      </w:r>
      <w:r>
        <w:instrText xml:space="preserve"> PAGEREF _Toc68293344 \h </w:instrText>
      </w:r>
      <w:r>
        <w:fldChar w:fldCharType="separate"/>
      </w:r>
      <w:r w:rsidR="00FA6EE2">
        <w:t>57</w:t>
      </w:r>
      <w:r>
        <w:fldChar w:fldCharType="end"/>
      </w:r>
    </w:p>
    <w:p w14:paraId="0A8563B2" w14:textId="24578D78" w:rsidR="009348B0" w:rsidRDefault="009348B0">
      <w:pPr>
        <w:pStyle w:val="TOC3"/>
        <w:rPr>
          <w:rFonts w:asciiTheme="minorHAnsi" w:eastAsiaTheme="minorEastAsia" w:hAnsiTheme="minorHAnsi" w:cstheme="minorBidi"/>
          <w:sz w:val="22"/>
          <w:szCs w:val="22"/>
          <w:lang w:eastAsia="en-US"/>
        </w:rPr>
      </w:pPr>
      <w:r w:rsidRPr="00005859">
        <w:rPr>
          <w:bCs/>
          <w:lang w:val="en-GB"/>
        </w:rPr>
        <w:t>11.7.1</w:t>
      </w:r>
      <w:r>
        <w:rPr>
          <w:rFonts w:asciiTheme="minorHAnsi" w:eastAsiaTheme="minorEastAsia" w:hAnsiTheme="minorHAnsi" w:cstheme="minorBidi"/>
          <w:sz w:val="22"/>
          <w:szCs w:val="22"/>
          <w:lang w:eastAsia="en-US"/>
        </w:rPr>
        <w:tab/>
      </w:r>
      <w:r w:rsidRPr="00005859">
        <w:rPr>
          <w:bCs/>
          <w:lang w:val="en-GB"/>
        </w:rPr>
        <w:t>Wellheads</w:t>
      </w:r>
      <w:r>
        <w:tab/>
      </w:r>
      <w:r>
        <w:fldChar w:fldCharType="begin"/>
      </w:r>
      <w:r>
        <w:instrText xml:space="preserve"> PAGEREF _Toc68293345 \h </w:instrText>
      </w:r>
      <w:r>
        <w:fldChar w:fldCharType="separate"/>
      </w:r>
      <w:r w:rsidR="00FA6EE2">
        <w:t>57</w:t>
      </w:r>
      <w:r>
        <w:fldChar w:fldCharType="end"/>
      </w:r>
    </w:p>
    <w:p w14:paraId="3A4E4A1A" w14:textId="66F0D390" w:rsidR="009348B0" w:rsidRDefault="009348B0">
      <w:pPr>
        <w:pStyle w:val="TOC3"/>
        <w:rPr>
          <w:rFonts w:asciiTheme="minorHAnsi" w:eastAsiaTheme="minorEastAsia" w:hAnsiTheme="minorHAnsi" w:cstheme="minorBidi"/>
          <w:sz w:val="22"/>
          <w:szCs w:val="22"/>
          <w:lang w:eastAsia="en-US"/>
        </w:rPr>
      </w:pPr>
      <w:r w:rsidRPr="00005859">
        <w:rPr>
          <w:bCs/>
          <w:lang w:val="en-GB"/>
        </w:rPr>
        <w:t>11.7.2</w:t>
      </w:r>
      <w:r>
        <w:rPr>
          <w:rFonts w:asciiTheme="minorHAnsi" w:eastAsiaTheme="minorEastAsia" w:hAnsiTheme="minorHAnsi" w:cstheme="minorBidi"/>
          <w:sz w:val="22"/>
          <w:szCs w:val="22"/>
          <w:lang w:eastAsia="en-US"/>
        </w:rPr>
        <w:tab/>
      </w:r>
      <w:r w:rsidRPr="00005859">
        <w:rPr>
          <w:bCs/>
          <w:lang w:val="en-GB"/>
        </w:rPr>
        <w:t>Offshore platforms</w:t>
      </w:r>
      <w:r>
        <w:tab/>
      </w:r>
      <w:r>
        <w:fldChar w:fldCharType="begin"/>
      </w:r>
      <w:r>
        <w:instrText xml:space="preserve"> PAGEREF _Toc68293346 \h </w:instrText>
      </w:r>
      <w:r>
        <w:fldChar w:fldCharType="separate"/>
      </w:r>
      <w:r w:rsidR="00FA6EE2">
        <w:t>57</w:t>
      </w:r>
      <w:r>
        <w:fldChar w:fldCharType="end"/>
      </w:r>
    </w:p>
    <w:p w14:paraId="687DA840" w14:textId="24290CC4" w:rsidR="009348B0" w:rsidRDefault="009348B0">
      <w:pPr>
        <w:pStyle w:val="TOC3"/>
        <w:rPr>
          <w:rFonts w:asciiTheme="minorHAnsi" w:eastAsiaTheme="minorEastAsia" w:hAnsiTheme="minorHAnsi" w:cstheme="minorBidi"/>
          <w:sz w:val="22"/>
          <w:szCs w:val="22"/>
          <w:lang w:eastAsia="en-US"/>
        </w:rPr>
      </w:pPr>
      <w:r w:rsidRPr="00005859">
        <w:rPr>
          <w:bCs/>
          <w:lang w:val="en-GB"/>
        </w:rPr>
        <w:t>11.7.3</w:t>
      </w:r>
      <w:r>
        <w:rPr>
          <w:rFonts w:asciiTheme="minorHAnsi" w:eastAsiaTheme="minorEastAsia" w:hAnsiTheme="minorHAnsi" w:cstheme="minorBidi"/>
          <w:sz w:val="22"/>
          <w:szCs w:val="22"/>
          <w:lang w:eastAsia="en-US"/>
        </w:rPr>
        <w:tab/>
      </w:r>
      <w:r w:rsidRPr="00005859">
        <w:rPr>
          <w:bCs/>
          <w:lang w:val="en-GB"/>
        </w:rPr>
        <w:t>Offshore safety zones</w:t>
      </w:r>
      <w:r>
        <w:tab/>
      </w:r>
      <w:r>
        <w:fldChar w:fldCharType="begin"/>
      </w:r>
      <w:r>
        <w:instrText xml:space="preserve"> PAGEREF _Toc68293347 \h </w:instrText>
      </w:r>
      <w:r>
        <w:fldChar w:fldCharType="separate"/>
      </w:r>
      <w:r w:rsidR="00FA6EE2">
        <w:t>57</w:t>
      </w:r>
      <w:r>
        <w:fldChar w:fldCharType="end"/>
      </w:r>
    </w:p>
    <w:p w14:paraId="37AC932A" w14:textId="60A47EB0" w:rsidR="009348B0" w:rsidRDefault="009348B0">
      <w:pPr>
        <w:pStyle w:val="TOC3"/>
        <w:rPr>
          <w:rFonts w:asciiTheme="minorHAnsi" w:eastAsiaTheme="minorEastAsia" w:hAnsiTheme="minorHAnsi" w:cstheme="minorBidi"/>
          <w:sz w:val="22"/>
          <w:szCs w:val="22"/>
          <w:lang w:eastAsia="en-US"/>
        </w:rPr>
      </w:pPr>
      <w:r w:rsidRPr="00005859">
        <w:rPr>
          <w:bCs/>
          <w:lang w:val="en-GB"/>
        </w:rPr>
        <w:t>11.7.4</w:t>
      </w:r>
      <w:r>
        <w:rPr>
          <w:rFonts w:asciiTheme="minorHAnsi" w:eastAsiaTheme="minorEastAsia" w:hAnsiTheme="minorHAnsi" w:cstheme="minorBidi"/>
          <w:sz w:val="22"/>
          <w:szCs w:val="22"/>
          <w:lang w:eastAsia="en-US"/>
        </w:rPr>
        <w:tab/>
      </w:r>
      <w:r w:rsidRPr="00005859">
        <w:rPr>
          <w:bCs/>
          <w:lang w:val="en-GB"/>
        </w:rPr>
        <w:t>Offshore production areas</w:t>
      </w:r>
      <w:r>
        <w:tab/>
      </w:r>
      <w:r>
        <w:fldChar w:fldCharType="begin"/>
      </w:r>
      <w:r>
        <w:instrText xml:space="preserve"> PAGEREF _Toc68293348 \h </w:instrText>
      </w:r>
      <w:r>
        <w:fldChar w:fldCharType="separate"/>
      </w:r>
      <w:r w:rsidR="00FA6EE2">
        <w:t>57</w:t>
      </w:r>
      <w:r>
        <w:fldChar w:fldCharType="end"/>
      </w:r>
    </w:p>
    <w:p w14:paraId="72968C05" w14:textId="2254A134" w:rsidR="009348B0" w:rsidRDefault="009348B0">
      <w:pPr>
        <w:pStyle w:val="TOC3"/>
        <w:rPr>
          <w:rFonts w:asciiTheme="minorHAnsi" w:eastAsiaTheme="minorEastAsia" w:hAnsiTheme="minorHAnsi" w:cstheme="minorBidi"/>
          <w:sz w:val="22"/>
          <w:szCs w:val="22"/>
          <w:lang w:eastAsia="en-US"/>
        </w:rPr>
      </w:pPr>
      <w:r w:rsidRPr="00005859">
        <w:rPr>
          <w:bCs/>
          <w:lang w:val="en-GB"/>
        </w:rPr>
        <w:t>11.7.5</w:t>
      </w:r>
      <w:r>
        <w:rPr>
          <w:rFonts w:asciiTheme="minorHAnsi" w:eastAsiaTheme="minorEastAsia" w:hAnsiTheme="minorHAnsi" w:cstheme="minorBidi"/>
          <w:sz w:val="22"/>
          <w:szCs w:val="22"/>
          <w:lang w:eastAsia="en-US"/>
        </w:rPr>
        <w:tab/>
      </w:r>
      <w:r w:rsidRPr="00005859">
        <w:rPr>
          <w:bCs/>
          <w:lang w:val="en-GB"/>
        </w:rPr>
        <w:t>Offshore tanker loading systems</w:t>
      </w:r>
      <w:r>
        <w:tab/>
      </w:r>
      <w:r>
        <w:fldChar w:fldCharType="begin"/>
      </w:r>
      <w:r>
        <w:instrText xml:space="preserve"> PAGEREF _Toc68293349 \h </w:instrText>
      </w:r>
      <w:r>
        <w:fldChar w:fldCharType="separate"/>
      </w:r>
      <w:r w:rsidR="00FA6EE2">
        <w:t>58</w:t>
      </w:r>
      <w:r>
        <w:fldChar w:fldCharType="end"/>
      </w:r>
    </w:p>
    <w:p w14:paraId="14868CE3" w14:textId="0E222DB3" w:rsidR="009348B0" w:rsidRDefault="009348B0">
      <w:pPr>
        <w:pStyle w:val="TOC3"/>
        <w:rPr>
          <w:rFonts w:asciiTheme="minorHAnsi" w:eastAsiaTheme="minorEastAsia" w:hAnsiTheme="minorHAnsi" w:cstheme="minorBidi"/>
          <w:sz w:val="22"/>
          <w:szCs w:val="22"/>
          <w:lang w:eastAsia="en-US"/>
        </w:rPr>
      </w:pPr>
      <w:r w:rsidRPr="00005859">
        <w:rPr>
          <w:bCs/>
          <w:lang w:val="en-GB"/>
        </w:rPr>
        <w:t>11.7.6</w:t>
      </w:r>
      <w:r>
        <w:rPr>
          <w:rFonts w:asciiTheme="minorHAnsi" w:eastAsiaTheme="minorEastAsia" w:hAnsiTheme="minorHAnsi" w:cstheme="minorBidi"/>
          <w:sz w:val="22"/>
          <w:szCs w:val="22"/>
          <w:lang w:eastAsia="en-US"/>
        </w:rPr>
        <w:tab/>
      </w:r>
      <w:r w:rsidRPr="00005859">
        <w:rPr>
          <w:bCs/>
          <w:lang w:val="en-GB"/>
        </w:rPr>
        <w:t>Flare stacks</w:t>
      </w:r>
      <w:r>
        <w:tab/>
      </w:r>
      <w:r>
        <w:fldChar w:fldCharType="begin"/>
      </w:r>
      <w:r>
        <w:instrText xml:space="preserve"> PAGEREF _Toc68293350 \h </w:instrText>
      </w:r>
      <w:r>
        <w:fldChar w:fldCharType="separate"/>
      </w:r>
      <w:r w:rsidR="00FA6EE2">
        <w:t>58</w:t>
      </w:r>
      <w:r>
        <w:fldChar w:fldCharType="end"/>
      </w:r>
    </w:p>
    <w:p w14:paraId="08D797B1" w14:textId="3C7134EB" w:rsidR="009348B0" w:rsidRDefault="009348B0">
      <w:pPr>
        <w:pStyle w:val="TOC2"/>
        <w:rPr>
          <w:rFonts w:asciiTheme="minorHAnsi" w:eastAsiaTheme="minorEastAsia" w:hAnsiTheme="minorHAnsi" w:cstheme="minorBidi"/>
          <w:sz w:val="22"/>
          <w:szCs w:val="22"/>
          <w:lang w:eastAsia="en-US"/>
        </w:rPr>
      </w:pPr>
      <w:r w:rsidRPr="00005859">
        <w:rPr>
          <w:bCs/>
          <w:lang w:val="en-GB"/>
        </w:rPr>
        <w:t>11.8</w:t>
      </w:r>
      <w:r>
        <w:rPr>
          <w:rFonts w:asciiTheme="minorHAnsi" w:eastAsiaTheme="minorEastAsia" w:hAnsiTheme="minorHAnsi" w:cstheme="minorBidi"/>
          <w:sz w:val="22"/>
          <w:szCs w:val="22"/>
          <w:lang w:eastAsia="en-US"/>
        </w:rPr>
        <w:tab/>
      </w:r>
      <w:r w:rsidRPr="00005859">
        <w:rPr>
          <w:bCs/>
          <w:lang w:val="en-GB"/>
        </w:rPr>
        <w:t>Spoil grounds, dredging areas</w:t>
      </w:r>
      <w:r>
        <w:tab/>
      </w:r>
      <w:r>
        <w:fldChar w:fldCharType="begin"/>
      </w:r>
      <w:r>
        <w:instrText xml:space="preserve"> PAGEREF _Toc68293351 \h </w:instrText>
      </w:r>
      <w:r>
        <w:fldChar w:fldCharType="separate"/>
      </w:r>
      <w:r w:rsidR="00FA6EE2">
        <w:t>58</w:t>
      </w:r>
      <w:r>
        <w:fldChar w:fldCharType="end"/>
      </w:r>
    </w:p>
    <w:p w14:paraId="51E30FC1" w14:textId="6F20CF46" w:rsidR="009348B0" w:rsidRDefault="009348B0">
      <w:pPr>
        <w:pStyle w:val="TOC2"/>
        <w:rPr>
          <w:rFonts w:asciiTheme="minorHAnsi" w:eastAsiaTheme="minorEastAsia" w:hAnsiTheme="minorHAnsi" w:cstheme="minorBidi"/>
          <w:sz w:val="22"/>
          <w:szCs w:val="22"/>
          <w:lang w:eastAsia="en-US"/>
        </w:rPr>
      </w:pPr>
      <w:r w:rsidRPr="00005859">
        <w:rPr>
          <w:bCs/>
          <w:lang w:val="en-GB"/>
        </w:rPr>
        <w:t>11.9</w:t>
      </w:r>
      <w:r>
        <w:rPr>
          <w:rFonts w:asciiTheme="minorHAnsi" w:eastAsiaTheme="minorEastAsia" w:hAnsiTheme="minorHAnsi" w:cstheme="minorBidi"/>
          <w:sz w:val="22"/>
          <w:szCs w:val="22"/>
          <w:lang w:eastAsia="en-US"/>
        </w:rPr>
        <w:tab/>
      </w:r>
      <w:r w:rsidRPr="00005859">
        <w:rPr>
          <w:bCs/>
          <w:lang w:val="en-GB"/>
        </w:rPr>
        <w:t>Fishing equipment and aquaculture areas</w:t>
      </w:r>
      <w:r>
        <w:tab/>
      </w:r>
      <w:r>
        <w:fldChar w:fldCharType="begin"/>
      </w:r>
      <w:r>
        <w:instrText xml:space="preserve"> PAGEREF _Toc68293352 \h </w:instrText>
      </w:r>
      <w:r>
        <w:fldChar w:fldCharType="separate"/>
      </w:r>
      <w:r w:rsidR="00FA6EE2">
        <w:t>58</w:t>
      </w:r>
      <w:r>
        <w:fldChar w:fldCharType="end"/>
      </w:r>
    </w:p>
    <w:p w14:paraId="0EE050A2" w14:textId="58279BBD" w:rsidR="009348B0" w:rsidRDefault="009348B0">
      <w:pPr>
        <w:pStyle w:val="TOC3"/>
        <w:rPr>
          <w:rFonts w:asciiTheme="minorHAnsi" w:eastAsiaTheme="minorEastAsia" w:hAnsiTheme="minorHAnsi" w:cstheme="minorBidi"/>
          <w:sz w:val="22"/>
          <w:szCs w:val="22"/>
          <w:lang w:eastAsia="en-US"/>
        </w:rPr>
      </w:pPr>
      <w:r w:rsidRPr="00005859">
        <w:rPr>
          <w:bCs/>
          <w:lang w:val="en-GB"/>
        </w:rPr>
        <w:t>11.9.1</w:t>
      </w:r>
      <w:r>
        <w:rPr>
          <w:rFonts w:asciiTheme="minorHAnsi" w:eastAsiaTheme="minorEastAsia" w:hAnsiTheme="minorHAnsi" w:cstheme="minorBidi"/>
          <w:sz w:val="22"/>
          <w:szCs w:val="22"/>
          <w:lang w:eastAsia="en-US"/>
        </w:rPr>
        <w:tab/>
      </w:r>
      <w:r w:rsidRPr="00005859">
        <w:rPr>
          <w:bCs/>
          <w:lang w:val="en-GB"/>
        </w:rPr>
        <w:t>Fishing facilities</w:t>
      </w:r>
      <w:r>
        <w:tab/>
      </w:r>
      <w:r>
        <w:fldChar w:fldCharType="begin"/>
      </w:r>
      <w:r>
        <w:instrText xml:space="preserve"> PAGEREF _Toc68293353 \h </w:instrText>
      </w:r>
      <w:r>
        <w:fldChar w:fldCharType="separate"/>
      </w:r>
      <w:r w:rsidR="00FA6EE2">
        <w:t>58</w:t>
      </w:r>
      <w:r>
        <w:fldChar w:fldCharType="end"/>
      </w:r>
    </w:p>
    <w:p w14:paraId="4E821172" w14:textId="2F894AA6" w:rsidR="009348B0" w:rsidRDefault="009348B0">
      <w:pPr>
        <w:pStyle w:val="TOC3"/>
        <w:rPr>
          <w:rFonts w:asciiTheme="minorHAnsi" w:eastAsiaTheme="minorEastAsia" w:hAnsiTheme="minorHAnsi" w:cstheme="minorBidi"/>
          <w:sz w:val="22"/>
          <w:szCs w:val="22"/>
          <w:lang w:eastAsia="en-US"/>
        </w:rPr>
      </w:pPr>
      <w:r w:rsidRPr="00005859">
        <w:rPr>
          <w:bCs/>
          <w:lang w:val="en-GB"/>
        </w:rPr>
        <w:t>11.9.2</w:t>
      </w:r>
      <w:r>
        <w:rPr>
          <w:rFonts w:asciiTheme="minorHAnsi" w:eastAsiaTheme="minorEastAsia" w:hAnsiTheme="minorHAnsi" w:cstheme="minorBidi"/>
          <w:sz w:val="22"/>
          <w:szCs w:val="22"/>
          <w:lang w:eastAsia="en-US"/>
        </w:rPr>
        <w:tab/>
      </w:r>
      <w:r w:rsidRPr="00005859">
        <w:rPr>
          <w:bCs/>
          <w:lang w:val="en-GB"/>
        </w:rPr>
        <w:t>Marine farms</w:t>
      </w:r>
      <w:r>
        <w:tab/>
      </w:r>
      <w:r>
        <w:fldChar w:fldCharType="begin"/>
      </w:r>
      <w:r>
        <w:instrText xml:space="preserve"> PAGEREF _Toc68293354 \h </w:instrText>
      </w:r>
      <w:r>
        <w:fldChar w:fldCharType="separate"/>
      </w:r>
      <w:r w:rsidR="00FA6EE2">
        <w:t>58</w:t>
      </w:r>
      <w:r>
        <w:fldChar w:fldCharType="end"/>
      </w:r>
    </w:p>
    <w:p w14:paraId="6EE41DE6" w14:textId="7160B332" w:rsidR="009348B0" w:rsidRDefault="009348B0">
      <w:pPr>
        <w:pStyle w:val="TOC3"/>
        <w:rPr>
          <w:rFonts w:asciiTheme="minorHAnsi" w:eastAsiaTheme="minorEastAsia" w:hAnsiTheme="minorHAnsi" w:cstheme="minorBidi"/>
          <w:sz w:val="22"/>
          <w:szCs w:val="22"/>
          <w:lang w:eastAsia="en-US"/>
        </w:rPr>
      </w:pPr>
      <w:r w:rsidRPr="00005859">
        <w:rPr>
          <w:bCs/>
          <w:lang w:val="en-GB"/>
        </w:rPr>
        <w:t>11.9.3</w:t>
      </w:r>
      <w:r>
        <w:rPr>
          <w:rFonts w:asciiTheme="minorHAnsi" w:eastAsiaTheme="minorEastAsia" w:hAnsiTheme="minorHAnsi" w:cstheme="minorBidi"/>
          <w:sz w:val="22"/>
          <w:szCs w:val="22"/>
          <w:lang w:eastAsia="en-US"/>
        </w:rPr>
        <w:tab/>
      </w:r>
      <w:r w:rsidRPr="00005859">
        <w:rPr>
          <w:bCs/>
          <w:lang w:val="en-GB"/>
        </w:rPr>
        <w:t>Fish havens</w:t>
      </w:r>
      <w:r>
        <w:tab/>
      </w:r>
      <w:r>
        <w:fldChar w:fldCharType="begin"/>
      </w:r>
      <w:r>
        <w:instrText xml:space="preserve"> PAGEREF _Toc68293355 \h </w:instrText>
      </w:r>
      <w:r>
        <w:fldChar w:fldCharType="separate"/>
      </w:r>
      <w:r w:rsidR="00FA6EE2">
        <w:t>58</w:t>
      </w:r>
      <w:r>
        <w:fldChar w:fldCharType="end"/>
      </w:r>
    </w:p>
    <w:p w14:paraId="405BF871" w14:textId="73626CBC" w:rsidR="009348B0" w:rsidRDefault="009348B0">
      <w:pPr>
        <w:pStyle w:val="TOC3"/>
        <w:rPr>
          <w:rFonts w:asciiTheme="minorHAnsi" w:eastAsiaTheme="minorEastAsia" w:hAnsiTheme="minorHAnsi" w:cstheme="minorBidi"/>
          <w:sz w:val="22"/>
          <w:szCs w:val="22"/>
          <w:lang w:eastAsia="en-US"/>
        </w:rPr>
      </w:pPr>
      <w:r w:rsidRPr="00005859">
        <w:rPr>
          <w:bCs/>
          <w:lang w:val="en-GB"/>
        </w:rPr>
        <w:t>11.9.4</w:t>
      </w:r>
      <w:r>
        <w:rPr>
          <w:rFonts w:asciiTheme="minorHAnsi" w:eastAsiaTheme="minorEastAsia" w:hAnsiTheme="minorHAnsi" w:cstheme="minorBidi"/>
          <w:sz w:val="22"/>
          <w:szCs w:val="22"/>
          <w:lang w:eastAsia="en-US"/>
        </w:rPr>
        <w:tab/>
      </w:r>
      <w:r w:rsidRPr="00005859">
        <w:rPr>
          <w:bCs/>
          <w:lang w:val="en-GB"/>
        </w:rPr>
        <w:t>Fishing grounds</w:t>
      </w:r>
      <w:r>
        <w:tab/>
      </w:r>
      <w:r>
        <w:fldChar w:fldCharType="begin"/>
      </w:r>
      <w:r>
        <w:instrText xml:space="preserve"> PAGEREF _Toc68293356 \h </w:instrText>
      </w:r>
      <w:r>
        <w:fldChar w:fldCharType="separate"/>
      </w:r>
      <w:r w:rsidR="00FA6EE2">
        <w:t>59</w:t>
      </w:r>
      <w:r>
        <w:fldChar w:fldCharType="end"/>
      </w:r>
    </w:p>
    <w:p w14:paraId="2356D281" w14:textId="6C0A2362" w:rsidR="009348B0" w:rsidRDefault="009348B0">
      <w:pPr>
        <w:pStyle w:val="TOC2"/>
        <w:rPr>
          <w:rFonts w:asciiTheme="minorHAnsi" w:eastAsiaTheme="minorEastAsia" w:hAnsiTheme="minorHAnsi" w:cstheme="minorBidi"/>
          <w:sz w:val="22"/>
          <w:szCs w:val="22"/>
          <w:lang w:eastAsia="en-US"/>
        </w:rPr>
      </w:pPr>
      <w:r w:rsidRPr="00005859">
        <w:rPr>
          <w:bCs/>
          <w:lang w:val="en-GB"/>
        </w:rPr>
        <w:t>11.10</w:t>
      </w:r>
      <w:r>
        <w:rPr>
          <w:rFonts w:asciiTheme="minorHAnsi" w:eastAsiaTheme="minorEastAsia" w:hAnsiTheme="minorHAnsi" w:cstheme="minorBidi"/>
          <w:sz w:val="22"/>
          <w:szCs w:val="22"/>
          <w:lang w:eastAsia="en-US"/>
        </w:rPr>
        <w:tab/>
      </w:r>
      <w:r w:rsidRPr="00005859">
        <w:rPr>
          <w:bCs/>
          <w:lang w:val="en-GB"/>
        </w:rPr>
        <w:t>Degaussing ranges</w:t>
      </w:r>
      <w:r>
        <w:tab/>
      </w:r>
      <w:r>
        <w:fldChar w:fldCharType="begin"/>
      </w:r>
      <w:r>
        <w:instrText xml:space="preserve"> PAGEREF _Toc68293357 \h </w:instrText>
      </w:r>
      <w:r>
        <w:fldChar w:fldCharType="separate"/>
      </w:r>
      <w:r w:rsidR="00FA6EE2">
        <w:t>59</w:t>
      </w:r>
      <w:r>
        <w:fldChar w:fldCharType="end"/>
      </w:r>
    </w:p>
    <w:p w14:paraId="54D67554" w14:textId="7D14DDC0" w:rsidR="009348B0" w:rsidRDefault="009348B0">
      <w:pPr>
        <w:pStyle w:val="TOC2"/>
        <w:rPr>
          <w:rFonts w:asciiTheme="minorHAnsi" w:eastAsiaTheme="minorEastAsia" w:hAnsiTheme="minorHAnsi" w:cstheme="minorBidi"/>
          <w:sz w:val="22"/>
          <w:szCs w:val="22"/>
          <w:lang w:eastAsia="en-US"/>
        </w:rPr>
      </w:pPr>
      <w:r w:rsidRPr="00005859">
        <w:rPr>
          <w:bCs/>
          <w:lang w:val="en-GB"/>
        </w:rPr>
        <w:t>11.11</w:t>
      </w:r>
      <w:r>
        <w:rPr>
          <w:rFonts w:asciiTheme="minorHAnsi" w:eastAsiaTheme="minorEastAsia" w:hAnsiTheme="minorHAnsi" w:cstheme="minorBidi"/>
          <w:sz w:val="22"/>
          <w:szCs w:val="22"/>
          <w:lang w:eastAsia="en-US"/>
        </w:rPr>
        <w:tab/>
      </w:r>
      <w:r w:rsidRPr="00005859">
        <w:rPr>
          <w:bCs/>
          <w:lang w:val="en-GB"/>
        </w:rPr>
        <w:t>Historic wrecks</w:t>
      </w:r>
      <w:r>
        <w:tab/>
      </w:r>
      <w:r>
        <w:fldChar w:fldCharType="begin"/>
      </w:r>
      <w:r>
        <w:instrText xml:space="preserve"> PAGEREF _Toc68293358 \h </w:instrText>
      </w:r>
      <w:r>
        <w:fldChar w:fldCharType="separate"/>
      </w:r>
      <w:r w:rsidR="00FA6EE2">
        <w:t>59</w:t>
      </w:r>
      <w:r>
        <w:fldChar w:fldCharType="end"/>
      </w:r>
    </w:p>
    <w:p w14:paraId="426008E2" w14:textId="29D932FA" w:rsidR="009348B0" w:rsidRDefault="009348B0">
      <w:pPr>
        <w:pStyle w:val="TOC2"/>
        <w:rPr>
          <w:rFonts w:asciiTheme="minorHAnsi" w:eastAsiaTheme="minorEastAsia" w:hAnsiTheme="minorHAnsi" w:cstheme="minorBidi"/>
          <w:sz w:val="22"/>
          <w:szCs w:val="22"/>
          <w:lang w:eastAsia="en-US"/>
        </w:rPr>
      </w:pPr>
      <w:r w:rsidRPr="00005859">
        <w:rPr>
          <w:bCs/>
          <w:lang w:val="en-GB"/>
        </w:rPr>
        <w:t>11.12</w:t>
      </w:r>
      <w:r>
        <w:rPr>
          <w:rFonts w:asciiTheme="minorHAnsi" w:eastAsiaTheme="minorEastAsia" w:hAnsiTheme="minorHAnsi" w:cstheme="minorBidi"/>
          <w:sz w:val="22"/>
          <w:szCs w:val="22"/>
          <w:lang w:eastAsia="en-US"/>
        </w:rPr>
        <w:tab/>
      </w:r>
      <w:r w:rsidRPr="00005859">
        <w:rPr>
          <w:bCs/>
          <w:lang w:val="en-GB"/>
        </w:rPr>
        <w:t>Seaplane landing areas</w:t>
      </w:r>
      <w:r>
        <w:tab/>
      </w:r>
      <w:r>
        <w:fldChar w:fldCharType="begin"/>
      </w:r>
      <w:r>
        <w:instrText xml:space="preserve"> PAGEREF _Toc68293359 \h </w:instrText>
      </w:r>
      <w:r>
        <w:fldChar w:fldCharType="separate"/>
      </w:r>
      <w:r w:rsidR="00FA6EE2">
        <w:t>59</w:t>
      </w:r>
      <w:r>
        <w:fldChar w:fldCharType="end"/>
      </w:r>
    </w:p>
    <w:p w14:paraId="7941991E" w14:textId="7424C094" w:rsidR="009348B0" w:rsidRDefault="009348B0">
      <w:pPr>
        <w:pStyle w:val="TOC2"/>
        <w:rPr>
          <w:rFonts w:asciiTheme="minorHAnsi" w:eastAsiaTheme="minorEastAsia" w:hAnsiTheme="minorHAnsi" w:cstheme="minorBidi"/>
          <w:sz w:val="22"/>
          <w:szCs w:val="22"/>
          <w:lang w:eastAsia="en-US"/>
        </w:rPr>
      </w:pPr>
      <w:r w:rsidRPr="00005859">
        <w:rPr>
          <w:bCs/>
          <w:lang w:val="en-GB"/>
        </w:rPr>
        <w:t>11.13</w:t>
      </w:r>
      <w:r>
        <w:rPr>
          <w:rFonts w:asciiTheme="minorHAnsi" w:eastAsiaTheme="minorEastAsia" w:hAnsiTheme="minorHAnsi" w:cstheme="minorBidi"/>
          <w:sz w:val="22"/>
          <w:szCs w:val="22"/>
          <w:lang w:eastAsia="en-US"/>
        </w:rPr>
        <w:tab/>
      </w:r>
      <w:r w:rsidRPr="00005859">
        <w:rPr>
          <w:bCs/>
          <w:lang w:val="en-GB"/>
        </w:rPr>
        <w:t>Various maritime areas</w:t>
      </w:r>
      <w:r>
        <w:tab/>
      </w:r>
      <w:r>
        <w:fldChar w:fldCharType="begin"/>
      </w:r>
      <w:r>
        <w:instrText xml:space="preserve"> PAGEREF _Toc68293360 \h </w:instrText>
      </w:r>
      <w:r>
        <w:fldChar w:fldCharType="separate"/>
      </w:r>
      <w:r w:rsidR="00FA6EE2">
        <w:t>59</w:t>
      </w:r>
      <w:r>
        <w:fldChar w:fldCharType="end"/>
      </w:r>
    </w:p>
    <w:p w14:paraId="649C1DFD" w14:textId="3F3717D0" w:rsidR="009348B0" w:rsidRDefault="009348B0">
      <w:pPr>
        <w:pStyle w:val="TOC3"/>
        <w:rPr>
          <w:rFonts w:asciiTheme="minorHAnsi" w:eastAsiaTheme="minorEastAsia" w:hAnsiTheme="minorHAnsi" w:cstheme="minorBidi"/>
          <w:sz w:val="22"/>
          <w:szCs w:val="22"/>
          <w:lang w:eastAsia="en-US"/>
        </w:rPr>
      </w:pPr>
      <w:r w:rsidRPr="00005859">
        <w:rPr>
          <w:bCs/>
          <w:lang w:val="en-GB"/>
        </w:rPr>
        <w:t>11.13.1</w:t>
      </w:r>
      <w:r>
        <w:rPr>
          <w:rFonts w:asciiTheme="minorHAnsi" w:eastAsiaTheme="minorEastAsia" w:hAnsiTheme="minorHAnsi" w:cstheme="minorBidi"/>
          <w:sz w:val="22"/>
          <w:szCs w:val="22"/>
          <w:lang w:eastAsia="en-US"/>
        </w:rPr>
        <w:tab/>
      </w:r>
      <w:r w:rsidRPr="00005859">
        <w:rPr>
          <w:bCs/>
          <w:lang w:val="en-GB"/>
        </w:rPr>
        <w:t>Ice areas</w:t>
      </w:r>
      <w:r>
        <w:tab/>
      </w:r>
      <w:r>
        <w:fldChar w:fldCharType="begin"/>
      </w:r>
      <w:r>
        <w:instrText xml:space="preserve"> PAGEREF _Toc68293361 \h </w:instrText>
      </w:r>
      <w:r>
        <w:fldChar w:fldCharType="separate"/>
      </w:r>
      <w:r w:rsidR="00FA6EE2">
        <w:t>59</w:t>
      </w:r>
      <w:r>
        <w:fldChar w:fldCharType="end"/>
      </w:r>
    </w:p>
    <w:p w14:paraId="54376A1F" w14:textId="7AA6BA7E" w:rsidR="009348B0" w:rsidRDefault="009348B0">
      <w:pPr>
        <w:pStyle w:val="TOC3"/>
        <w:rPr>
          <w:rFonts w:asciiTheme="minorHAnsi" w:eastAsiaTheme="minorEastAsia" w:hAnsiTheme="minorHAnsi" w:cstheme="minorBidi"/>
          <w:sz w:val="22"/>
          <w:szCs w:val="22"/>
          <w:lang w:eastAsia="en-US"/>
        </w:rPr>
      </w:pPr>
      <w:r w:rsidRPr="00005859">
        <w:rPr>
          <w:bCs/>
          <w:lang w:val="en-GB"/>
        </w:rPr>
        <w:t>11.13.2</w:t>
      </w:r>
      <w:r>
        <w:rPr>
          <w:rFonts w:asciiTheme="minorHAnsi" w:eastAsiaTheme="minorEastAsia" w:hAnsiTheme="minorHAnsi" w:cstheme="minorBidi"/>
          <w:sz w:val="22"/>
          <w:szCs w:val="22"/>
          <w:lang w:eastAsia="en-US"/>
        </w:rPr>
        <w:tab/>
      </w:r>
      <w:r w:rsidRPr="00005859">
        <w:rPr>
          <w:bCs/>
          <w:lang w:val="en-GB"/>
        </w:rPr>
        <w:t>Log ponds</w:t>
      </w:r>
      <w:r>
        <w:tab/>
      </w:r>
      <w:r>
        <w:fldChar w:fldCharType="begin"/>
      </w:r>
      <w:r>
        <w:instrText xml:space="preserve"> PAGEREF _Toc68293362 \h </w:instrText>
      </w:r>
      <w:r>
        <w:fldChar w:fldCharType="separate"/>
      </w:r>
      <w:r w:rsidR="00FA6EE2">
        <w:t>59</w:t>
      </w:r>
      <w:r>
        <w:fldChar w:fldCharType="end"/>
      </w:r>
    </w:p>
    <w:p w14:paraId="6CEF00B9" w14:textId="58958FF4" w:rsidR="009348B0" w:rsidRDefault="009348B0">
      <w:pPr>
        <w:pStyle w:val="TOC3"/>
        <w:rPr>
          <w:rFonts w:asciiTheme="minorHAnsi" w:eastAsiaTheme="minorEastAsia" w:hAnsiTheme="minorHAnsi" w:cstheme="minorBidi"/>
          <w:sz w:val="22"/>
          <w:szCs w:val="22"/>
          <w:lang w:eastAsia="en-US"/>
        </w:rPr>
      </w:pPr>
      <w:r w:rsidRPr="00005859">
        <w:rPr>
          <w:bCs/>
          <w:lang w:val="en-GB"/>
        </w:rPr>
        <w:t>11.13.3</w:t>
      </w:r>
      <w:r>
        <w:rPr>
          <w:rFonts w:asciiTheme="minorHAnsi" w:eastAsiaTheme="minorEastAsia" w:hAnsiTheme="minorHAnsi" w:cstheme="minorBidi"/>
          <w:sz w:val="22"/>
          <w:szCs w:val="22"/>
          <w:lang w:eastAsia="en-US"/>
        </w:rPr>
        <w:tab/>
      </w:r>
      <w:r w:rsidRPr="00005859">
        <w:rPr>
          <w:bCs/>
          <w:lang w:val="en-GB"/>
        </w:rPr>
        <w:t>Incineration areas</w:t>
      </w:r>
      <w:r>
        <w:tab/>
      </w:r>
      <w:r>
        <w:fldChar w:fldCharType="begin"/>
      </w:r>
      <w:r>
        <w:instrText xml:space="preserve"> PAGEREF _Toc68293363 \h </w:instrText>
      </w:r>
      <w:r>
        <w:fldChar w:fldCharType="separate"/>
      </w:r>
      <w:r w:rsidR="00FA6EE2">
        <w:t>60</w:t>
      </w:r>
      <w:r>
        <w:fldChar w:fldCharType="end"/>
      </w:r>
    </w:p>
    <w:p w14:paraId="27FBB4C4" w14:textId="7A872C96" w:rsidR="009348B0" w:rsidRDefault="009348B0">
      <w:pPr>
        <w:pStyle w:val="TOC3"/>
        <w:rPr>
          <w:rFonts w:asciiTheme="minorHAnsi" w:eastAsiaTheme="minorEastAsia" w:hAnsiTheme="minorHAnsi" w:cstheme="minorBidi"/>
          <w:sz w:val="22"/>
          <w:szCs w:val="22"/>
          <w:lang w:eastAsia="en-US"/>
        </w:rPr>
      </w:pPr>
      <w:r w:rsidRPr="00005859">
        <w:rPr>
          <w:bCs/>
          <w:lang w:val="en-GB"/>
        </w:rPr>
        <w:t>11.13.4</w:t>
      </w:r>
      <w:r>
        <w:rPr>
          <w:rFonts w:asciiTheme="minorHAnsi" w:eastAsiaTheme="minorEastAsia" w:hAnsiTheme="minorHAnsi" w:cstheme="minorBidi"/>
          <w:sz w:val="22"/>
          <w:szCs w:val="22"/>
          <w:lang w:eastAsia="en-US"/>
        </w:rPr>
        <w:tab/>
      </w:r>
      <w:r w:rsidRPr="00005859">
        <w:rPr>
          <w:bCs/>
          <w:lang w:val="en-GB"/>
        </w:rPr>
        <w:t>Cargo transhipment areas</w:t>
      </w:r>
      <w:r>
        <w:tab/>
      </w:r>
      <w:r>
        <w:fldChar w:fldCharType="begin"/>
      </w:r>
      <w:r>
        <w:instrText xml:space="preserve"> PAGEREF _Toc68293364 \h </w:instrText>
      </w:r>
      <w:r>
        <w:fldChar w:fldCharType="separate"/>
      </w:r>
      <w:r w:rsidR="00FA6EE2">
        <w:t>60</w:t>
      </w:r>
      <w:r>
        <w:fldChar w:fldCharType="end"/>
      </w:r>
    </w:p>
    <w:p w14:paraId="7E528AE8" w14:textId="0CE731E2" w:rsidR="009348B0" w:rsidRDefault="009348B0">
      <w:pPr>
        <w:pStyle w:val="TOC3"/>
        <w:rPr>
          <w:rFonts w:asciiTheme="minorHAnsi" w:eastAsiaTheme="minorEastAsia" w:hAnsiTheme="minorHAnsi" w:cstheme="minorBidi"/>
          <w:sz w:val="22"/>
          <w:szCs w:val="22"/>
          <w:lang w:eastAsia="en-US"/>
        </w:rPr>
      </w:pPr>
      <w:r w:rsidRPr="00005859">
        <w:rPr>
          <w:bCs/>
          <w:lang w:val="en-GB"/>
        </w:rPr>
        <w:t>11.13.5</w:t>
      </w:r>
      <w:r>
        <w:rPr>
          <w:rFonts w:asciiTheme="minorHAnsi" w:eastAsiaTheme="minorEastAsia" w:hAnsiTheme="minorHAnsi" w:cstheme="minorBidi"/>
          <w:sz w:val="22"/>
          <w:szCs w:val="22"/>
          <w:lang w:eastAsia="en-US"/>
        </w:rPr>
        <w:tab/>
      </w:r>
      <w:r w:rsidRPr="00005859">
        <w:rPr>
          <w:bCs/>
          <w:lang w:val="en-GB"/>
        </w:rPr>
        <w:t>Collision regulations</w:t>
      </w:r>
      <w:r>
        <w:tab/>
      </w:r>
      <w:r>
        <w:fldChar w:fldCharType="begin"/>
      </w:r>
      <w:r>
        <w:instrText xml:space="preserve"> PAGEREF _Toc68293365 \h </w:instrText>
      </w:r>
      <w:r>
        <w:fldChar w:fldCharType="separate"/>
      </w:r>
      <w:r w:rsidR="00FA6EE2">
        <w:t>60</w:t>
      </w:r>
      <w:r>
        <w:fldChar w:fldCharType="end"/>
      </w:r>
    </w:p>
    <w:p w14:paraId="3FA7DFF7" w14:textId="4449054F" w:rsidR="009348B0" w:rsidRDefault="009348B0">
      <w:pPr>
        <w:pStyle w:val="TOC2"/>
        <w:rPr>
          <w:rFonts w:asciiTheme="minorHAnsi" w:eastAsiaTheme="minorEastAsia" w:hAnsiTheme="minorHAnsi" w:cstheme="minorBidi"/>
          <w:sz w:val="22"/>
          <w:szCs w:val="22"/>
          <w:lang w:eastAsia="en-US"/>
        </w:rPr>
      </w:pPr>
      <w:r w:rsidRPr="00005859">
        <w:rPr>
          <w:bCs/>
          <w:lang w:val="en-GB"/>
        </w:rPr>
        <w:t>11.14</w:t>
      </w:r>
      <w:r>
        <w:rPr>
          <w:rFonts w:asciiTheme="minorHAnsi" w:eastAsiaTheme="minorEastAsia" w:hAnsiTheme="minorHAnsi" w:cstheme="minorBidi"/>
          <w:sz w:val="22"/>
          <w:szCs w:val="22"/>
          <w:lang w:eastAsia="en-US"/>
        </w:rPr>
        <w:tab/>
      </w:r>
      <w:r w:rsidRPr="00005859">
        <w:rPr>
          <w:bCs/>
          <w:lang w:val="en-GB"/>
        </w:rPr>
        <w:t>Nature reserves</w:t>
      </w:r>
      <w:r>
        <w:tab/>
      </w:r>
      <w:r>
        <w:fldChar w:fldCharType="begin"/>
      </w:r>
      <w:r>
        <w:instrText xml:space="preserve"> PAGEREF _Toc68293366 \h </w:instrText>
      </w:r>
      <w:r>
        <w:fldChar w:fldCharType="separate"/>
      </w:r>
      <w:r w:rsidR="00FA6EE2">
        <w:t>60</w:t>
      </w:r>
      <w:r>
        <w:fldChar w:fldCharType="end"/>
      </w:r>
    </w:p>
    <w:p w14:paraId="2647DFF9" w14:textId="5D9004B1" w:rsidR="009348B0" w:rsidRDefault="009348B0">
      <w:pPr>
        <w:pStyle w:val="TOC2"/>
        <w:rPr>
          <w:rFonts w:asciiTheme="minorHAnsi" w:eastAsiaTheme="minorEastAsia" w:hAnsiTheme="minorHAnsi" w:cstheme="minorBidi"/>
          <w:sz w:val="22"/>
          <w:szCs w:val="22"/>
          <w:lang w:eastAsia="en-US"/>
        </w:rPr>
      </w:pPr>
      <w:r w:rsidRPr="00005859">
        <w:rPr>
          <w:bCs/>
          <w:lang w:val="en-GB"/>
        </w:rPr>
        <w:t>11.15</w:t>
      </w:r>
      <w:r>
        <w:rPr>
          <w:rFonts w:asciiTheme="minorHAnsi" w:eastAsiaTheme="minorEastAsia" w:hAnsiTheme="minorHAnsi" w:cstheme="minorBidi"/>
          <w:sz w:val="22"/>
          <w:szCs w:val="22"/>
          <w:lang w:eastAsia="en-US"/>
        </w:rPr>
        <w:tab/>
      </w:r>
      <w:r w:rsidRPr="00005859">
        <w:rPr>
          <w:bCs/>
          <w:lang w:val="en-GB"/>
        </w:rPr>
        <w:t>Environmentally Sensitive Sea Areas</w:t>
      </w:r>
      <w:r>
        <w:tab/>
      </w:r>
      <w:r>
        <w:fldChar w:fldCharType="begin"/>
      </w:r>
      <w:r>
        <w:instrText xml:space="preserve"> PAGEREF _Toc68293367 \h </w:instrText>
      </w:r>
      <w:r>
        <w:fldChar w:fldCharType="separate"/>
      </w:r>
      <w:r w:rsidR="00FA6EE2">
        <w:t>60</w:t>
      </w:r>
      <w:r>
        <w:fldChar w:fldCharType="end"/>
      </w:r>
    </w:p>
    <w:p w14:paraId="2E6813BF" w14:textId="18C376EE" w:rsidR="009348B0" w:rsidRDefault="009348B0">
      <w:pPr>
        <w:pStyle w:val="TOC2"/>
        <w:rPr>
          <w:rFonts w:asciiTheme="minorHAnsi" w:eastAsiaTheme="minorEastAsia" w:hAnsiTheme="minorHAnsi" w:cstheme="minorBidi"/>
          <w:sz w:val="22"/>
          <w:szCs w:val="22"/>
          <w:lang w:eastAsia="en-US"/>
        </w:rPr>
      </w:pPr>
      <w:r w:rsidRPr="00005859">
        <w:rPr>
          <w:bCs/>
          <w:lang w:val="en-GB"/>
        </w:rPr>
        <w:t>11.16</w:t>
      </w:r>
      <w:r>
        <w:rPr>
          <w:rFonts w:asciiTheme="minorHAnsi" w:eastAsiaTheme="minorEastAsia" w:hAnsiTheme="minorHAnsi" w:cstheme="minorBidi"/>
          <w:sz w:val="22"/>
          <w:szCs w:val="22"/>
          <w:lang w:eastAsia="en-US"/>
        </w:rPr>
        <w:tab/>
      </w:r>
      <w:r w:rsidRPr="00005859">
        <w:rPr>
          <w:bCs/>
          <w:lang w:val="en-GB"/>
        </w:rPr>
        <w:t>Marine pollution regulations</w:t>
      </w:r>
      <w:r>
        <w:tab/>
      </w:r>
      <w:r>
        <w:fldChar w:fldCharType="begin"/>
      </w:r>
      <w:r>
        <w:instrText xml:space="preserve"> PAGEREF _Toc68293368 \h </w:instrText>
      </w:r>
      <w:r>
        <w:fldChar w:fldCharType="separate"/>
      </w:r>
      <w:r w:rsidR="00FA6EE2">
        <w:t>60</w:t>
      </w:r>
      <w:r>
        <w:fldChar w:fldCharType="end"/>
      </w:r>
    </w:p>
    <w:p w14:paraId="69CA5A61" w14:textId="747F2856" w:rsidR="009348B0" w:rsidRDefault="009348B0">
      <w:pPr>
        <w:pStyle w:val="TOC1"/>
        <w:rPr>
          <w:rFonts w:asciiTheme="minorHAnsi" w:eastAsiaTheme="minorEastAsia" w:hAnsiTheme="minorHAnsi" w:cstheme="minorBidi"/>
          <w:sz w:val="22"/>
          <w:szCs w:val="22"/>
          <w:lang w:eastAsia="en-US"/>
        </w:rPr>
      </w:pPr>
      <w:r w:rsidRPr="00005859">
        <w:rPr>
          <w:bCs/>
          <w:lang w:val="en-GB"/>
        </w:rPr>
        <w:t>12</w:t>
      </w:r>
      <w:r>
        <w:rPr>
          <w:rFonts w:asciiTheme="minorHAnsi" w:eastAsiaTheme="minorEastAsia" w:hAnsiTheme="minorHAnsi" w:cstheme="minorBidi"/>
          <w:sz w:val="22"/>
          <w:szCs w:val="22"/>
          <w:lang w:eastAsia="en-US"/>
        </w:rPr>
        <w:tab/>
      </w:r>
      <w:r w:rsidRPr="00005859">
        <w:rPr>
          <w:bCs/>
          <w:lang w:val="en-GB"/>
        </w:rPr>
        <w:t>Aids to navigation</w:t>
      </w:r>
      <w:r>
        <w:tab/>
      </w:r>
      <w:r>
        <w:fldChar w:fldCharType="begin"/>
      </w:r>
      <w:r>
        <w:instrText xml:space="preserve"> PAGEREF _Toc68293369 \h </w:instrText>
      </w:r>
      <w:r>
        <w:fldChar w:fldCharType="separate"/>
      </w:r>
      <w:r w:rsidR="00FA6EE2">
        <w:t>61</w:t>
      </w:r>
      <w:r>
        <w:fldChar w:fldCharType="end"/>
      </w:r>
    </w:p>
    <w:p w14:paraId="12FA2CD5" w14:textId="7C257FB1" w:rsidR="009348B0" w:rsidRDefault="009348B0">
      <w:pPr>
        <w:pStyle w:val="TOC2"/>
        <w:rPr>
          <w:rFonts w:asciiTheme="minorHAnsi" w:eastAsiaTheme="minorEastAsia" w:hAnsiTheme="minorHAnsi" w:cstheme="minorBidi"/>
          <w:sz w:val="22"/>
          <w:szCs w:val="22"/>
          <w:lang w:eastAsia="en-US"/>
        </w:rPr>
      </w:pPr>
      <w:r w:rsidRPr="00005859">
        <w:rPr>
          <w:bCs/>
          <w:lang w:val="en-GB"/>
        </w:rPr>
        <w:t>12.1</w:t>
      </w:r>
      <w:r>
        <w:rPr>
          <w:rFonts w:asciiTheme="minorHAnsi" w:eastAsiaTheme="minorEastAsia" w:hAnsiTheme="minorHAnsi" w:cstheme="minorBidi"/>
          <w:sz w:val="22"/>
          <w:szCs w:val="22"/>
          <w:lang w:eastAsia="en-US"/>
        </w:rPr>
        <w:tab/>
      </w:r>
      <w:r w:rsidRPr="00005859">
        <w:rPr>
          <w:bCs/>
          <w:lang w:val="en-GB"/>
        </w:rPr>
        <w:t>Lighthouses, navigational marks - relationships</w:t>
      </w:r>
      <w:r>
        <w:tab/>
      </w:r>
      <w:r>
        <w:fldChar w:fldCharType="begin"/>
      </w:r>
      <w:r>
        <w:instrText xml:space="preserve"> PAGEREF _Toc68293370 \h </w:instrText>
      </w:r>
      <w:r>
        <w:fldChar w:fldCharType="separate"/>
      </w:r>
      <w:r w:rsidR="00FA6EE2">
        <w:t>61</w:t>
      </w:r>
      <w:r>
        <w:fldChar w:fldCharType="end"/>
      </w:r>
    </w:p>
    <w:p w14:paraId="2296A8F1" w14:textId="3E6B78DB" w:rsidR="009348B0" w:rsidRDefault="009348B0">
      <w:pPr>
        <w:pStyle w:val="TOC3"/>
        <w:rPr>
          <w:rFonts w:asciiTheme="minorHAnsi" w:eastAsiaTheme="minorEastAsia" w:hAnsiTheme="minorHAnsi" w:cstheme="minorBidi"/>
          <w:sz w:val="22"/>
          <w:szCs w:val="22"/>
          <w:lang w:eastAsia="en-US"/>
        </w:rPr>
      </w:pPr>
      <w:r w:rsidRPr="00005859">
        <w:rPr>
          <w:bCs/>
          <w:lang w:val="en-GB"/>
        </w:rPr>
        <w:t>12.1.1</w:t>
      </w:r>
      <w:r>
        <w:rPr>
          <w:rFonts w:asciiTheme="minorHAnsi" w:eastAsiaTheme="minorEastAsia" w:hAnsiTheme="minorHAnsi" w:cstheme="minorBidi"/>
          <w:sz w:val="22"/>
          <w:szCs w:val="22"/>
          <w:lang w:eastAsia="en-US"/>
        </w:rPr>
        <w:tab/>
      </w:r>
      <w:r w:rsidRPr="00005859">
        <w:rPr>
          <w:bCs/>
          <w:lang w:val="en-GB"/>
        </w:rPr>
        <w:t>Geo objects forming parts of navigational aids</w:t>
      </w:r>
      <w:r>
        <w:tab/>
      </w:r>
      <w:r>
        <w:fldChar w:fldCharType="begin"/>
      </w:r>
      <w:r>
        <w:instrText xml:space="preserve"> PAGEREF _Toc68293371 \h </w:instrText>
      </w:r>
      <w:r>
        <w:fldChar w:fldCharType="separate"/>
      </w:r>
      <w:r w:rsidR="00FA6EE2">
        <w:t>61</w:t>
      </w:r>
      <w:r>
        <w:fldChar w:fldCharType="end"/>
      </w:r>
    </w:p>
    <w:p w14:paraId="08DBFCEC" w14:textId="245C0E3D" w:rsidR="009348B0" w:rsidRDefault="009348B0">
      <w:pPr>
        <w:pStyle w:val="TOC3"/>
        <w:rPr>
          <w:rFonts w:asciiTheme="minorHAnsi" w:eastAsiaTheme="minorEastAsia" w:hAnsiTheme="minorHAnsi" w:cstheme="minorBidi"/>
          <w:sz w:val="22"/>
          <w:szCs w:val="22"/>
          <w:lang w:eastAsia="en-US"/>
        </w:rPr>
      </w:pPr>
      <w:r w:rsidRPr="00005859">
        <w:rPr>
          <w:bCs/>
          <w:lang w:val="en-GB"/>
        </w:rPr>
        <w:t>12.1.2</w:t>
      </w:r>
      <w:r>
        <w:rPr>
          <w:rFonts w:asciiTheme="minorHAnsi" w:eastAsiaTheme="minorEastAsia" w:hAnsiTheme="minorHAnsi" w:cstheme="minorBidi"/>
          <w:sz w:val="22"/>
          <w:szCs w:val="22"/>
          <w:lang w:eastAsia="en-US"/>
        </w:rPr>
        <w:tab/>
      </w:r>
      <w:r w:rsidRPr="00005859">
        <w:rPr>
          <w:bCs/>
          <w:lang w:val="en-GB"/>
        </w:rPr>
        <w:t>Relationships</w:t>
      </w:r>
      <w:r>
        <w:tab/>
      </w:r>
      <w:r>
        <w:fldChar w:fldCharType="begin"/>
      </w:r>
      <w:r>
        <w:instrText xml:space="preserve"> PAGEREF _Toc68293372 \h </w:instrText>
      </w:r>
      <w:r>
        <w:fldChar w:fldCharType="separate"/>
      </w:r>
      <w:r w:rsidR="00FA6EE2">
        <w:t>61</w:t>
      </w:r>
      <w:r>
        <w:fldChar w:fldCharType="end"/>
      </w:r>
    </w:p>
    <w:p w14:paraId="7A829544" w14:textId="251CB212" w:rsidR="009348B0" w:rsidRDefault="009348B0">
      <w:pPr>
        <w:pStyle w:val="TOC2"/>
        <w:rPr>
          <w:rFonts w:asciiTheme="minorHAnsi" w:eastAsiaTheme="minorEastAsia" w:hAnsiTheme="minorHAnsi" w:cstheme="minorBidi"/>
          <w:sz w:val="22"/>
          <w:szCs w:val="22"/>
          <w:lang w:eastAsia="en-US"/>
        </w:rPr>
      </w:pPr>
      <w:r w:rsidRPr="00005859">
        <w:rPr>
          <w:bCs/>
          <w:lang w:val="en-GB"/>
        </w:rPr>
        <w:t>12.2</w:t>
      </w:r>
      <w:r>
        <w:rPr>
          <w:rFonts w:asciiTheme="minorHAnsi" w:eastAsiaTheme="minorEastAsia" w:hAnsiTheme="minorHAnsi" w:cstheme="minorBidi"/>
          <w:sz w:val="22"/>
          <w:szCs w:val="22"/>
          <w:lang w:eastAsia="en-US"/>
        </w:rPr>
        <w:tab/>
      </w:r>
      <w:r w:rsidRPr="00005859">
        <w:rPr>
          <w:bCs/>
          <w:lang w:val="en-GB"/>
        </w:rPr>
        <w:t>Buoyage systems and direction of buoyage</w:t>
      </w:r>
      <w:r>
        <w:tab/>
      </w:r>
      <w:r>
        <w:fldChar w:fldCharType="begin"/>
      </w:r>
      <w:r>
        <w:instrText xml:space="preserve"> PAGEREF _Toc68293373 \h </w:instrText>
      </w:r>
      <w:r>
        <w:fldChar w:fldCharType="separate"/>
      </w:r>
      <w:r w:rsidR="00FA6EE2">
        <w:t>61</w:t>
      </w:r>
      <w:r>
        <w:fldChar w:fldCharType="end"/>
      </w:r>
    </w:p>
    <w:p w14:paraId="7EA53FFE" w14:textId="5AA130C7" w:rsidR="009348B0" w:rsidRDefault="009348B0">
      <w:pPr>
        <w:pStyle w:val="TOC2"/>
        <w:rPr>
          <w:rFonts w:asciiTheme="minorHAnsi" w:eastAsiaTheme="minorEastAsia" w:hAnsiTheme="minorHAnsi" w:cstheme="minorBidi"/>
          <w:sz w:val="22"/>
          <w:szCs w:val="22"/>
          <w:lang w:eastAsia="en-US"/>
        </w:rPr>
      </w:pPr>
      <w:r w:rsidRPr="00005859">
        <w:rPr>
          <w:bCs/>
          <w:lang w:val="en-GB"/>
        </w:rPr>
        <w:t>12.3</w:t>
      </w:r>
      <w:r>
        <w:rPr>
          <w:rFonts w:asciiTheme="minorHAnsi" w:eastAsiaTheme="minorEastAsia" w:hAnsiTheme="minorHAnsi" w:cstheme="minorBidi"/>
          <w:sz w:val="22"/>
          <w:szCs w:val="22"/>
          <w:lang w:eastAsia="en-US"/>
        </w:rPr>
        <w:tab/>
      </w:r>
      <w:r w:rsidRPr="00005859">
        <w:rPr>
          <w:bCs/>
          <w:lang w:val="en-GB"/>
        </w:rPr>
        <w:t>Fixed structures</w:t>
      </w:r>
      <w:r>
        <w:tab/>
      </w:r>
      <w:r>
        <w:fldChar w:fldCharType="begin"/>
      </w:r>
      <w:r>
        <w:instrText xml:space="preserve"> PAGEREF _Toc68293374 \h </w:instrText>
      </w:r>
      <w:r>
        <w:fldChar w:fldCharType="separate"/>
      </w:r>
      <w:r w:rsidR="00FA6EE2">
        <w:t>61</w:t>
      </w:r>
      <w:r>
        <w:fldChar w:fldCharType="end"/>
      </w:r>
    </w:p>
    <w:p w14:paraId="249501DD" w14:textId="4A5DBBE6" w:rsidR="009348B0" w:rsidRDefault="009348B0">
      <w:pPr>
        <w:pStyle w:val="TOC3"/>
        <w:rPr>
          <w:rFonts w:asciiTheme="minorHAnsi" w:eastAsiaTheme="minorEastAsia" w:hAnsiTheme="minorHAnsi" w:cstheme="minorBidi"/>
          <w:sz w:val="22"/>
          <w:szCs w:val="22"/>
          <w:lang w:eastAsia="en-US"/>
        </w:rPr>
      </w:pPr>
      <w:r w:rsidRPr="00005859">
        <w:rPr>
          <w:bCs/>
          <w:lang w:val="en-GB"/>
        </w:rPr>
        <w:t>12.3.1</w:t>
      </w:r>
      <w:r>
        <w:rPr>
          <w:rFonts w:asciiTheme="minorHAnsi" w:eastAsiaTheme="minorEastAsia" w:hAnsiTheme="minorHAnsi" w:cstheme="minorBidi"/>
          <w:sz w:val="22"/>
          <w:szCs w:val="22"/>
          <w:lang w:eastAsia="en-US"/>
        </w:rPr>
        <w:tab/>
      </w:r>
      <w:r w:rsidRPr="00005859">
        <w:rPr>
          <w:bCs/>
          <w:lang w:val="en-GB"/>
        </w:rPr>
        <w:t>Beacons</w:t>
      </w:r>
      <w:r>
        <w:tab/>
      </w:r>
      <w:r>
        <w:fldChar w:fldCharType="begin"/>
      </w:r>
      <w:r>
        <w:instrText xml:space="preserve"> PAGEREF _Toc68293375 \h </w:instrText>
      </w:r>
      <w:r>
        <w:fldChar w:fldCharType="separate"/>
      </w:r>
      <w:r w:rsidR="00FA6EE2">
        <w:t>61</w:t>
      </w:r>
      <w:r>
        <w:fldChar w:fldCharType="end"/>
      </w:r>
    </w:p>
    <w:p w14:paraId="0375483E" w14:textId="1EA2A13A" w:rsidR="009348B0" w:rsidRDefault="009348B0">
      <w:pPr>
        <w:pStyle w:val="TOC3"/>
        <w:rPr>
          <w:rFonts w:asciiTheme="minorHAnsi" w:eastAsiaTheme="minorEastAsia" w:hAnsiTheme="minorHAnsi" w:cstheme="minorBidi"/>
          <w:sz w:val="22"/>
          <w:szCs w:val="22"/>
          <w:lang w:eastAsia="en-US"/>
        </w:rPr>
      </w:pPr>
      <w:r w:rsidRPr="00005859">
        <w:rPr>
          <w:bCs/>
          <w:lang w:val="en-GB"/>
        </w:rPr>
        <w:t>12.3.2</w:t>
      </w:r>
      <w:r>
        <w:rPr>
          <w:rFonts w:asciiTheme="minorHAnsi" w:eastAsiaTheme="minorEastAsia" w:hAnsiTheme="minorHAnsi" w:cstheme="minorBidi"/>
          <w:sz w:val="22"/>
          <w:szCs w:val="22"/>
          <w:lang w:eastAsia="en-US"/>
        </w:rPr>
        <w:tab/>
      </w:r>
      <w:r w:rsidRPr="00005859">
        <w:rPr>
          <w:bCs/>
          <w:lang w:val="en-GB"/>
        </w:rPr>
        <w:t>Lighthouses</w:t>
      </w:r>
      <w:r>
        <w:tab/>
      </w:r>
      <w:r>
        <w:fldChar w:fldCharType="begin"/>
      </w:r>
      <w:r>
        <w:instrText xml:space="preserve"> PAGEREF _Toc68293376 \h </w:instrText>
      </w:r>
      <w:r>
        <w:fldChar w:fldCharType="separate"/>
      </w:r>
      <w:r w:rsidR="00FA6EE2">
        <w:t>62</w:t>
      </w:r>
      <w:r>
        <w:fldChar w:fldCharType="end"/>
      </w:r>
    </w:p>
    <w:p w14:paraId="4561148A" w14:textId="5CD0C395" w:rsidR="009348B0" w:rsidRDefault="009348B0">
      <w:pPr>
        <w:pStyle w:val="TOC3"/>
        <w:rPr>
          <w:rFonts w:asciiTheme="minorHAnsi" w:eastAsiaTheme="minorEastAsia" w:hAnsiTheme="minorHAnsi" w:cstheme="minorBidi"/>
          <w:sz w:val="22"/>
          <w:szCs w:val="22"/>
          <w:lang w:eastAsia="en-US"/>
        </w:rPr>
      </w:pPr>
      <w:r w:rsidRPr="00005859">
        <w:rPr>
          <w:bCs/>
          <w:lang w:val="en-GB"/>
        </w:rPr>
        <w:lastRenderedPageBreak/>
        <w:t>12.3.3</w:t>
      </w:r>
      <w:r>
        <w:rPr>
          <w:rFonts w:asciiTheme="minorHAnsi" w:eastAsiaTheme="minorEastAsia" w:hAnsiTheme="minorHAnsi" w:cstheme="minorBidi"/>
          <w:sz w:val="22"/>
          <w:szCs w:val="22"/>
          <w:lang w:eastAsia="en-US"/>
        </w:rPr>
        <w:tab/>
      </w:r>
      <w:r w:rsidRPr="00005859">
        <w:rPr>
          <w:bCs/>
          <w:lang w:val="en-GB"/>
        </w:rPr>
        <w:t>Daymarks</w:t>
      </w:r>
      <w:r>
        <w:tab/>
      </w:r>
      <w:r>
        <w:fldChar w:fldCharType="begin"/>
      </w:r>
      <w:r>
        <w:instrText xml:space="preserve"> PAGEREF _Toc68293377 \h </w:instrText>
      </w:r>
      <w:r>
        <w:fldChar w:fldCharType="separate"/>
      </w:r>
      <w:r w:rsidR="00FA6EE2">
        <w:t>62</w:t>
      </w:r>
      <w:r>
        <w:fldChar w:fldCharType="end"/>
      </w:r>
    </w:p>
    <w:p w14:paraId="385DDDCE" w14:textId="2CCC6CAA" w:rsidR="009348B0" w:rsidRDefault="009348B0">
      <w:pPr>
        <w:pStyle w:val="TOC2"/>
        <w:rPr>
          <w:rFonts w:asciiTheme="minorHAnsi" w:eastAsiaTheme="minorEastAsia" w:hAnsiTheme="minorHAnsi" w:cstheme="minorBidi"/>
          <w:sz w:val="22"/>
          <w:szCs w:val="22"/>
          <w:lang w:eastAsia="en-US"/>
        </w:rPr>
      </w:pPr>
      <w:r w:rsidRPr="00005859">
        <w:rPr>
          <w:bCs/>
          <w:lang w:val="en-GB"/>
        </w:rPr>
        <w:t>12.4</w:t>
      </w:r>
      <w:r>
        <w:rPr>
          <w:rFonts w:asciiTheme="minorHAnsi" w:eastAsiaTheme="minorEastAsia" w:hAnsiTheme="minorHAnsi" w:cstheme="minorBidi"/>
          <w:sz w:val="22"/>
          <w:szCs w:val="22"/>
          <w:lang w:eastAsia="en-US"/>
        </w:rPr>
        <w:tab/>
      </w:r>
      <w:r w:rsidRPr="00005859">
        <w:rPr>
          <w:bCs/>
          <w:lang w:val="en-GB"/>
        </w:rPr>
        <w:t>Floating structures</w:t>
      </w:r>
      <w:r>
        <w:tab/>
      </w:r>
      <w:r>
        <w:fldChar w:fldCharType="begin"/>
      </w:r>
      <w:r>
        <w:instrText xml:space="preserve"> PAGEREF _Toc68293378 \h </w:instrText>
      </w:r>
      <w:r>
        <w:fldChar w:fldCharType="separate"/>
      </w:r>
      <w:r w:rsidR="00FA6EE2">
        <w:t>63</w:t>
      </w:r>
      <w:r>
        <w:fldChar w:fldCharType="end"/>
      </w:r>
    </w:p>
    <w:p w14:paraId="0413025A" w14:textId="513A994F" w:rsidR="009348B0" w:rsidRDefault="009348B0">
      <w:pPr>
        <w:pStyle w:val="TOC3"/>
        <w:rPr>
          <w:rFonts w:asciiTheme="minorHAnsi" w:eastAsiaTheme="minorEastAsia" w:hAnsiTheme="minorHAnsi" w:cstheme="minorBidi"/>
          <w:sz w:val="22"/>
          <w:szCs w:val="22"/>
          <w:lang w:eastAsia="en-US"/>
        </w:rPr>
      </w:pPr>
      <w:r w:rsidRPr="00005859">
        <w:rPr>
          <w:bCs/>
          <w:lang w:val="en-GB"/>
        </w:rPr>
        <w:t>12.4.1</w:t>
      </w:r>
      <w:r>
        <w:rPr>
          <w:rFonts w:asciiTheme="minorHAnsi" w:eastAsiaTheme="minorEastAsia" w:hAnsiTheme="minorHAnsi" w:cstheme="minorBidi"/>
          <w:sz w:val="22"/>
          <w:szCs w:val="22"/>
          <w:lang w:eastAsia="en-US"/>
        </w:rPr>
        <w:tab/>
      </w:r>
      <w:r w:rsidRPr="00005859">
        <w:rPr>
          <w:bCs/>
          <w:lang w:val="en-GB"/>
        </w:rPr>
        <w:t>Buoys</w:t>
      </w:r>
      <w:r>
        <w:tab/>
      </w:r>
      <w:r>
        <w:fldChar w:fldCharType="begin"/>
      </w:r>
      <w:r>
        <w:instrText xml:space="preserve"> PAGEREF _Toc68293379 \h </w:instrText>
      </w:r>
      <w:r>
        <w:fldChar w:fldCharType="separate"/>
      </w:r>
      <w:r w:rsidR="00FA6EE2">
        <w:t>63</w:t>
      </w:r>
      <w:r>
        <w:fldChar w:fldCharType="end"/>
      </w:r>
    </w:p>
    <w:p w14:paraId="684DFA5A" w14:textId="50A8F45A" w:rsidR="009348B0" w:rsidRDefault="009348B0">
      <w:pPr>
        <w:pStyle w:val="TOC4"/>
        <w:rPr>
          <w:rFonts w:asciiTheme="minorHAnsi" w:eastAsiaTheme="minorEastAsia" w:hAnsiTheme="minorHAnsi" w:cstheme="minorBidi"/>
          <w:sz w:val="22"/>
          <w:szCs w:val="22"/>
          <w:lang w:eastAsia="en-US"/>
        </w:rPr>
      </w:pPr>
      <w:r w:rsidRPr="00005859">
        <w:rPr>
          <w:bCs/>
          <w:lang w:val="en-GB"/>
        </w:rPr>
        <w:t>12.4.1.1</w:t>
      </w:r>
      <w:r>
        <w:rPr>
          <w:rFonts w:asciiTheme="minorHAnsi" w:eastAsiaTheme="minorEastAsia" w:hAnsiTheme="minorHAnsi" w:cstheme="minorBidi"/>
          <w:sz w:val="22"/>
          <w:szCs w:val="22"/>
          <w:lang w:eastAsia="en-US"/>
        </w:rPr>
        <w:tab/>
      </w:r>
      <w:r w:rsidRPr="00005859">
        <w:rPr>
          <w:bCs/>
          <w:lang w:val="en-GB"/>
        </w:rPr>
        <w:t>Emergency wreck marking buoys</w:t>
      </w:r>
      <w:r>
        <w:tab/>
      </w:r>
      <w:r>
        <w:fldChar w:fldCharType="begin"/>
      </w:r>
      <w:r>
        <w:instrText xml:space="preserve"> PAGEREF _Toc68293380 \h </w:instrText>
      </w:r>
      <w:r>
        <w:fldChar w:fldCharType="separate"/>
      </w:r>
      <w:r w:rsidR="00FA6EE2">
        <w:t>64</w:t>
      </w:r>
      <w:r>
        <w:fldChar w:fldCharType="end"/>
      </w:r>
    </w:p>
    <w:p w14:paraId="128A4FBA" w14:textId="7B4D53E7" w:rsidR="009348B0" w:rsidRDefault="009348B0">
      <w:pPr>
        <w:pStyle w:val="TOC3"/>
        <w:rPr>
          <w:rFonts w:asciiTheme="minorHAnsi" w:eastAsiaTheme="minorEastAsia" w:hAnsiTheme="minorHAnsi" w:cstheme="minorBidi"/>
          <w:sz w:val="22"/>
          <w:szCs w:val="22"/>
          <w:lang w:eastAsia="en-US"/>
        </w:rPr>
      </w:pPr>
      <w:r w:rsidRPr="00005859">
        <w:rPr>
          <w:bCs/>
          <w:lang w:val="en-GB"/>
        </w:rPr>
        <w:t>12.4.2</w:t>
      </w:r>
      <w:r>
        <w:rPr>
          <w:rFonts w:asciiTheme="minorHAnsi" w:eastAsiaTheme="minorEastAsia" w:hAnsiTheme="minorHAnsi" w:cstheme="minorBidi"/>
          <w:sz w:val="22"/>
          <w:szCs w:val="22"/>
          <w:lang w:eastAsia="en-US"/>
        </w:rPr>
        <w:tab/>
      </w:r>
      <w:r w:rsidRPr="00005859">
        <w:rPr>
          <w:bCs/>
          <w:lang w:val="en-GB"/>
        </w:rPr>
        <w:t>Light floats and light vessels</w:t>
      </w:r>
      <w:r>
        <w:tab/>
      </w:r>
      <w:r>
        <w:fldChar w:fldCharType="begin"/>
      </w:r>
      <w:r>
        <w:instrText xml:space="preserve"> PAGEREF _Toc68293381 \h </w:instrText>
      </w:r>
      <w:r>
        <w:fldChar w:fldCharType="separate"/>
      </w:r>
      <w:r w:rsidR="00FA6EE2">
        <w:t>64</w:t>
      </w:r>
      <w:r>
        <w:fldChar w:fldCharType="end"/>
      </w:r>
    </w:p>
    <w:p w14:paraId="5F213DCD" w14:textId="5C932D41" w:rsidR="009348B0" w:rsidRDefault="009348B0">
      <w:pPr>
        <w:pStyle w:val="TOC2"/>
        <w:rPr>
          <w:rFonts w:asciiTheme="minorHAnsi" w:eastAsiaTheme="minorEastAsia" w:hAnsiTheme="minorHAnsi" w:cstheme="minorBidi"/>
          <w:sz w:val="22"/>
          <w:szCs w:val="22"/>
          <w:lang w:eastAsia="en-US"/>
        </w:rPr>
      </w:pPr>
      <w:r w:rsidRPr="00005859">
        <w:rPr>
          <w:bCs/>
          <w:lang w:val="en-GB"/>
        </w:rPr>
        <w:t>12.5</w:t>
      </w:r>
      <w:r>
        <w:rPr>
          <w:rFonts w:asciiTheme="minorHAnsi" w:eastAsiaTheme="minorEastAsia" w:hAnsiTheme="minorHAnsi" w:cstheme="minorBidi"/>
          <w:sz w:val="22"/>
          <w:szCs w:val="22"/>
          <w:lang w:eastAsia="en-US"/>
        </w:rPr>
        <w:tab/>
      </w:r>
      <w:r w:rsidRPr="00005859">
        <w:rPr>
          <w:bCs/>
          <w:lang w:val="en-GB"/>
        </w:rPr>
        <w:t>Fog signals</w:t>
      </w:r>
      <w:r>
        <w:tab/>
      </w:r>
      <w:r>
        <w:fldChar w:fldCharType="begin"/>
      </w:r>
      <w:r>
        <w:instrText xml:space="preserve"> PAGEREF _Toc68293382 \h </w:instrText>
      </w:r>
      <w:r>
        <w:fldChar w:fldCharType="separate"/>
      </w:r>
      <w:r w:rsidR="00FA6EE2">
        <w:t>65</w:t>
      </w:r>
      <w:r>
        <w:fldChar w:fldCharType="end"/>
      </w:r>
    </w:p>
    <w:p w14:paraId="194CDA42" w14:textId="38227CB3" w:rsidR="009348B0" w:rsidRDefault="009348B0">
      <w:pPr>
        <w:pStyle w:val="TOC2"/>
        <w:rPr>
          <w:rFonts w:asciiTheme="minorHAnsi" w:eastAsiaTheme="minorEastAsia" w:hAnsiTheme="minorHAnsi" w:cstheme="minorBidi"/>
          <w:sz w:val="22"/>
          <w:szCs w:val="22"/>
          <w:lang w:eastAsia="en-US"/>
        </w:rPr>
      </w:pPr>
      <w:r w:rsidRPr="00005859">
        <w:rPr>
          <w:bCs/>
          <w:lang w:val="en-GB"/>
        </w:rPr>
        <w:t>12.6</w:t>
      </w:r>
      <w:r>
        <w:rPr>
          <w:rFonts w:asciiTheme="minorHAnsi" w:eastAsiaTheme="minorEastAsia" w:hAnsiTheme="minorHAnsi" w:cstheme="minorBidi"/>
          <w:sz w:val="22"/>
          <w:szCs w:val="22"/>
          <w:lang w:eastAsia="en-US"/>
        </w:rPr>
        <w:tab/>
      </w:r>
      <w:r w:rsidRPr="00005859">
        <w:rPr>
          <w:bCs/>
          <w:lang w:val="en-GB"/>
        </w:rPr>
        <w:t>Topmarks</w:t>
      </w:r>
      <w:r>
        <w:tab/>
      </w:r>
      <w:r>
        <w:fldChar w:fldCharType="begin"/>
      </w:r>
      <w:r>
        <w:instrText xml:space="preserve"> PAGEREF _Toc68293383 \h </w:instrText>
      </w:r>
      <w:r>
        <w:fldChar w:fldCharType="separate"/>
      </w:r>
      <w:r w:rsidR="00FA6EE2">
        <w:t>65</w:t>
      </w:r>
      <w:r>
        <w:fldChar w:fldCharType="end"/>
      </w:r>
    </w:p>
    <w:p w14:paraId="345DE853" w14:textId="6934C904" w:rsidR="009348B0" w:rsidRDefault="009348B0">
      <w:pPr>
        <w:pStyle w:val="TOC2"/>
        <w:rPr>
          <w:rFonts w:asciiTheme="minorHAnsi" w:eastAsiaTheme="minorEastAsia" w:hAnsiTheme="minorHAnsi" w:cstheme="minorBidi"/>
          <w:sz w:val="22"/>
          <w:szCs w:val="22"/>
          <w:lang w:eastAsia="en-US"/>
        </w:rPr>
      </w:pPr>
      <w:r w:rsidRPr="00005859">
        <w:rPr>
          <w:bCs/>
          <w:lang w:val="en-GB"/>
        </w:rPr>
        <w:t>12.7</w:t>
      </w:r>
      <w:r>
        <w:rPr>
          <w:rFonts w:asciiTheme="minorHAnsi" w:eastAsiaTheme="minorEastAsia" w:hAnsiTheme="minorHAnsi" w:cstheme="minorBidi"/>
          <w:sz w:val="22"/>
          <w:szCs w:val="22"/>
          <w:lang w:eastAsia="en-US"/>
        </w:rPr>
        <w:tab/>
      </w:r>
      <w:r w:rsidRPr="00005859">
        <w:rPr>
          <w:bCs/>
          <w:lang w:val="en-GB"/>
        </w:rPr>
        <w:t>Retroreflectors</w:t>
      </w:r>
      <w:r>
        <w:tab/>
      </w:r>
      <w:r>
        <w:fldChar w:fldCharType="begin"/>
      </w:r>
      <w:r>
        <w:instrText xml:space="preserve"> PAGEREF _Toc68293384 \h </w:instrText>
      </w:r>
      <w:r>
        <w:fldChar w:fldCharType="separate"/>
      </w:r>
      <w:r w:rsidR="00FA6EE2">
        <w:t>65</w:t>
      </w:r>
      <w:r>
        <w:fldChar w:fldCharType="end"/>
      </w:r>
    </w:p>
    <w:p w14:paraId="11A68389" w14:textId="7B3F203F" w:rsidR="009348B0" w:rsidRDefault="009348B0">
      <w:pPr>
        <w:pStyle w:val="TOC2"/>
        <w:rPr>
          <w:rFonts w:asciiTheme="minorHAnsi" w:eastAsiaTheme="minorEastAsia" w:hAnsiTheme="minorHAnsi" w:cstheme="minorBidi"/>
          <w:sz w:val="22"/>
          <w:szCs w:val="22"/>
          <w:lang w:eastAsia="en-US"/>
        </w:rPr>
      </w:pPr>
      <w:r w:rsidRPr="00005859">
        <w:rPr>
          <w:bCs/>
          <w:lang w:val="en-GB"/>
        </w:rPr>
        <w:t>12.8</w:t>
      </w:r>
      <w:r>
        <w:rPr>
          <w:rFonts w:asciiTheme="minorHAnsi" w:eastAsiaTheme="minorEastAsia" w:hAnsiTheme="minorHAnsi" w:cstheme="minorBidi"/>
          <w:sz w:val="22"/>
          <w:szCs w:val="22"/>
          <w:lang w:eastAsia="en-US"/>
        </w:rPr>
        <w:tab/>
      </w:r>
      <w:r w:rsidRPr="00005859">
        <w:rPr>
          <w:bCs/>
          <w:lang w:val="en-GB"/>
        </w:rPr>
        <w:t>Lights</w:t>
      </w:r>
      <w:r>
        <w:tab/>
      </w:r>
      <w:r>
        <w:fldChar w:fldCharType="begin"/>
      </w:r>
      <w:r>
        <w:instrText xml:space="preserve"> PAGEREF _Toc68293385 \h </w:instrText>
      </w:r>
      <w:r>
        <w:fldChar w:fldCharType="separate"/>
      </w:r>
      <w:r w:rsidR="00FA6EE2">
        <w:t>65</w:t>
      </w:r>
      <w:r>
        <w:fldChar w:fldCharType="end"/>
      </w:r>
    </w:p>
    <w:p w14:paraId="3C10C7E8" w14:textId="056CD9B2" w:rsidR="009348B0" w:rsidRDefault="009348B0">
      <w:pPr>
        <w:pStyle w:val="TOC3"/>
        <w:rPr>
          <w:rFonts w:asciiTheme="minorHAnsi" w:eastAsiaTheme="minorEastAsia" w:hAnsiTheme="minorHAnsi" w:cstheme="minorBidi"/>
          <w:sz w:val="22"/>
          <w:szCs w:val="22"/>
          <w:lang w:eastAsia="en-US"/>
        </w:rPr>
      </w:pPr>
      <w:r w:rsidRPr="00005859">
        <w:rPr>
          <w:bCs/>
          <w:lang w:val="en-GB"/>
        </w:rPr>
        <w:t>12.8.1</w:t>
      </w:r>
      <w:r>
        <w:rPr>
          <w:rFonts w:asciiTheme="minorHAnsi" w:eastAsiaTheme="minorEastAsia" w:hAnsiTheme="minorHAnsi" w:cstheme="minorBidi"/>
          <w:sz w:val="22"/>
          <w:szCs w:val="22"/>
          <w:lang w:eastAsia="en-US"/>
        </w:rPr>
        <w:tab/>
      </w:r>
      <w:r w:rsidRPr="00005859">
        <w:rPr>
          <w:bCs/>
          <w:lang w:val="en-GB"/>
        </w:rPr>
        <w:t>Description of lights</w:t>
      </w:r>
      <w:r>
        <w:tab/>
      </w:r>
      <w:r>
        <w:fldChar w:fldCharType="begin"/>
      </w:r>
      <w:r>
        <w:instrText xml:space="preserve"> PAGEREF _Toc68293386 \h </w:instrText>
      </w:r>
      <w:r>
        <w:fldChar w:fldCharType="separate"/>
      </w:r>
      <w:r w:rsidR="00FA6EE2">
        <w:t>65</w:t>
      </w:r>
      <w:r>
        <w:fldChar w:fldCharType="end"/>
      </w:r>
    </w:p>
    <w:p w14:paraId="6AD1DE67" w14:textId="575C8B77" w:rsidR="009348B0" w:rsidRDefault="009348B0">
      <w:pPr>
        <w:pStyle w:val="TOC3"/>
        <w:rPr>
          <w:rFonts w:asciiTheme="minorHAnsi" w:eastAsiaTheme="minorEastAsia" w:hAnsiTheme="minorHAnsi" w:cstheme="minorBidi"/>
          <w:sz w:val="22"/>
          <w:szCs w:val="22"/>
          <w:lang w:eastAsia="en-US"/>
        </w:rPr>
      </w:pPr>
      <w:r w:rsidRPr="00005859">
        <w:rPr>
          <w:bCs/>
          <w:lang w:val="en-GB"/>
        </w:rPr>
        <w:t>12.8.2</w:t>
      </w:r>
      <w:r>
        <w:rPr>
          <w:rFonts w:asciiTheme="minorHAnsi" w:eastAsiaTheme="minorEastAsia" w:hAnsiTheme="minorHAnsi" w:cstheme="minorBidi"/>
          <w:sz w:val="22"/>
          <w:szCs w:val="22"/>
          <w:lang w:eastAsia="en-US"/>
        </w:rPr>
        <w:tab/>
      </w:r>
      <w:r w:rsidRPr="00005859">
        <w:rPr>
          <w:bCs/>
          <w:lang w:val="en-GB"/>
        </w:rPr>
        <w:t>Types and functions of lights</w:t>
      </w:r>
      <w:r>
        <w:tab/>
      </w:r>
      <w:r>
        <w:fldChar w:fldCharType="begin"/>
      </w:r>
      <w:r>
        <w:instrText xml:space="preserve"> PAGEREF _Toc68293387 \h </w:instrText>
      </w:r>
      <w:r>
        <w:fldChar w:fldCharType="separate"/>
      </w:r>
      <w:r w:rsidR="00FA6EE2">
        <w:t>66</w:t>
      </w:r>
      <w:r>
        <w:fldChar w:fldCharType="end"/>
      </w:r>
    </w:p>
    <w:p w14:paraId="104E0E6E" w14:textId="21382891" w:rsidR="009348B0" w:rsidRDefault="009348B0">
      <w:pPr>
        <w:pStyle w:val="TOC3"/>
        <w:rPr>
          <w:rFonts w:asciiTheme="minorHAnsi" w:eastAsiaTheme="minorEastAsia" w:hAnsiTheme="minorHAnsi" w:cstheme="minorBidi"/>
          <w:sz w:val="22"/>
          <w:szCs w:val="22"/>
          <w:lang w:eastAsia="en-US"/>
        </w:rPr>
      </w:pPr>
      <w:r w:rsidRPr="00005859">
        <w:rPr>
          <w:bCs/>
          <w:lang w:val="en-GB"/>
        </w:rPr>
        <w:t>12.8.3</w:t>
      </w:r>
      <w:r>
        <w:rPr>
          <w:rFonts w:asciiTheme="minorHAnsi" w:eastAsiaTheme="minorEastAsia" w:hAnsiTheme="minorHAnsi" w:cstheme="minorBidi"/>
          <w:sz w:val="22"/>
          <w:szCs w:val="22"/>
          <w:lang w:eastAsia="en-US"/>
        </w:rPr>
        <w:tab/>
      </w:r>
      <w:r w:rsidRPr="00005859">
        <w:rPr>
          <w:bCs/>
          <w:lang w:val="en-GB"/>
        </w:rPr>
        <w:t>Rhythms of lights</w:t>
      </w:r>
      <w:r>
        <w:tab/>
      </w:r>
      <w:r>
        <w:fldChar w:fldCharType="begin"/>
      </w:r>
      <w:r>
        <w:instrText xml:space="preserve"> PAGEREF _Toc68293388 \h </w:instrText>
      </w:r>
      <w:r>
        <w:fldChar w:fldCharType="separate"/>
      </w:r>
      <w:r w:rsidR="00FA6EE2">
        <w:t>67</w:t>
      </w:r>
      <w:r>
        <w:fldChar w:fldCharType="end"/>
      </w:r>
    </w:p>
    <w:p w14:paraId="1D8C52ED" w14:textId="7AC66B71" w:rsidR="009348B0" w:rsidRDefault="009348B0">
      <w:pPr>
        <w:pStyle w:val="TOC3"/>
        <w:rPr>
          <w:rFonts w:asciiTheme="minorHAnsi" w:eastAsiaTheme="minorEastAsia" w:hAnsiTheme="minorHAnsi" w:cstheme="minorBidi"/>
          <w:sz w:val="22"/>
          <w:szCs w:val="22"/>
          <w:lang w:eastAsia="en-US"/>
        </w:rPr>
      </w:pPr>
      <w:r w:rsidRPr="00005859">
        <w:rPr>
          <w:bCs/>
          <w:lang w:val="en-GB"/>
        </w:rPr>
        <w:t>12.8.4</w:t>
      </w:r>
      <w:r>
        <w:rPr>
          <w:rFonts w:asciiTheme="minorHAnsi" w:eastAsiaTheme="minorEastAsia" w:hAnsiTheme="minorHAnsi" w:cstheme="minorBidi"/>
          <w:sz w:val="22"/>
          <w:szCs w:val="22"/>
          <w:lang w:eastAsia="en-US"/>
        </w:rPr>
        <w:tab/>
      </w:r>
      <w:r w:rsidRPr="00005859">
        <w:rPr>
          <w:bCs/>
          <w:lang w:val="en-GB"/>
        </w:rPr>
        <w:t>Elevations of lights</w:t>
      </w:r>
      <w:r>
        <w:tab/>
      </w:r>
      <w:r>
        <w:fldChar w:fldCharType="begin"/>
      </w:r>
      <w:r>
        <w:instrText xml:space="preserve"> PAGEREF _Toc68293389 \h </w:instrText>
      </w:r>
      <w:r>
        <w:fldChar w:fldCharType="separate"/>
      </w:r>
      <w:r w:rsidR="00FA6EE2">
        <w:t>67</w:t>
      </w:r>
      <w:r>
        <w:fldChar w:fldCharType="end"/>
      </w:r>
    </w:p>
    <w:p w14:paraId="2B561415" w14:textId="1D33E822" w:rsidR="009348B0" w:rsidRDefault="009348B0">
      <w:pPr>
        <w:pStyle w:val="TOC3"/>
        <w:rPr>
          <w:rFonts w:asciiTheme="minorHAnsi" w:eastAsiaTheme="minorEastAsia" w:hAnsiTheme="minorHAnsi" w:cstheme="minorBidi"/>
          <w:sz w:val="22"/>
          <w:szCs w:val="22"/>
          <w:lang w:eastAsia="en-US"/>
        </w:rPr>
      </w:pPr>
      <w:r w:rsidRPr="00005859">
        <w:rPr>
          <w:bCs/>
          <w:lang w:val="en-GB"/>
        </w:rPr>
        <w:t>12.8.5</w:t>
      </w:r>
      <w:r>
        <w:rPr>
          <w:rFonts w:asciiTheme="minorHAnsi" w:eastAsiaTheme="minorEastAsia" w:hAnsiTheme="minorHAnsi" w:cstheme="minorBidi"/>
          <w:sz w:val="22"/>
          <w:szCs w:val="22"/>
          <w:lang w:eastAsia="en-US"/>
        </w:rPr>
        <w:tab/>
      </w:r>
      <w:r w:rsidRPr="00005859">
        <w:rPr>
          <w:bCs/>
          <w:lang w:val="en-GB"/>
        </w:rPr>
        <w:t>Times of exhibition and exhibition conditions</w:t>
      </w:r>
      <w:r>
        <w:tab/>
      </w:r>
      <w:r>
        <w:fldChar w:fldCharType="begin"/>
      </w:r>
      <w:r>
        <w:instrText xml:space="preserve"> PAGEREF _Toc68293390 \h </w:instrText>
      </w:r>
      <w:r>
        <w:fldChar w:fldCharType="separate"/>
      </w:r>
      <w:r w:rsidR="00FA6EE2">
        <w:t>67</w:t>
      </w:r>
      <w:r>
        <w:fldChar w:fldCharType="end"/>
      </w:r>
    </w:p>
    <w:p w14:paraId="204D3622" w14:textId="70E1EEBD" w:rsidR="009348B0" w:rsidRDefault="009348B0">
      <w:pPr>
        <w:pStyle w:val="TOC4"/>
        <w:rPr>
          <w:rFonts w:asciiTheme="minorHAnsi" w:eastAsiaTheme="minorEastAsia" w:hAnsiTheme="minorHAnsi" w:cstheme="minorBidi"/>
          <w:sz w:val="22"/>
          <w:szCs w:val="22"/>
          <w:lang w:eastAsia="en-US"/>
        </w:rPr>
      </w:pPr>
      <w:r w:rsidRPr="00005859">
        <w:rPr>
          <w:bCs/>
          <w:lang w:val="en-GB"/>
        </w:rPr>
        <w:t>12.8.5.1</w:t>
      </w:r>
      <w:r>
        <w:rPr>
          <w:rFonts w:asciiTheme="minorHAnsi" w:eastAsiaTheme="minorEastAsia" w:hAnsiTheme="minorHAnsi" w:cstheme="minorBidi"/>
          <w:sz w:val="22"/>
          <w:szCs w:val="22"/>
          <w:lang w:eastAsia="en-US"/>
        </w:rPr>
        <w:tab/>
      </w:r>
      <w:r w:rsidRPr="00005859">
        <w:rPr>
          <w:bCs/>
          <w:lang w:val="en-GB"/>
        </w:rPr>
        <w:t>Night lights</w:t>
      </w:r>
      <w:r>
        <w:tab/>
      </w:r>
      <w:r>
        <w:fldChar w:fldCharType="begin"/>
      </w:r>
      <w:r>
        <w:instrText xml:space="preserve"> PAGEREF _Toc68293391 \h </w:instrText>
      </w:r>
      <w:r>
        <w:fldChar w:fldCharType="separate"/>
      </w:r>
      <w:r w:rsidR="00FA6EE2">
        <w:t>67</w:t>
      </w:r>
      <w:r>
        <w:fldChar w:fldCharType="end"/>
      </w:r>
    </w:p>
    <w:p w14:paraId="4D227B49" w14:textId="1B70D84B" w:rsidR="009348B0" w:rsidRDefault="009348B0">
      <w:pPr>
        <w:pStyle w:val="TOC4"/>
        <w:rPr>
          <w:rFonts w:asciiTheme="minorHAnsi" w:eastAsiaTheme="minorEastAsia" w:hAnsiTheme="minorHAnsi" w:cstheme="minorBidi"/>
          <w:sz w:val="22"/>
          <w:szCs w:val="22"/>
          <w:lang w:eastAsia="en-US"/>
        </w:rPr>
      </w:pPr>
      <w:r w:rsidRPr="00005859">
        <w:rPr>
          <w:bCs/>
          <w:lang w:val="en-GB"/>
        </w:rPr>
        <w:t>12.8.5.2</w:t>
      </w:r>
      <w:r>
        <w:rPr>
          <w:rFonts w:asciiTheme="minorHAnsi" w:eastAsiaTheme="minorEastAsia" w:hAnsiTheme="minorHAnsi" w:cstheme="minorBidi"/>
          <w:sz w:val="22"/>
          <w:szCs w:val="22"/>
          <w:lang w:eastAsia="en-US"/>
        </w:rPr>
        <w:tab/>
      </w:r>
      <w:r w:rsidRPr="00005859">
        <w:rPr>
          <w:bCs/>
          <w:lang w:val="en-GB"/>
        </w:rPr>
        <w:t>Unwatched lights</w:t>
      </w:r>
      <w:r>
        <w:tab/>
      </w:r>
      <w:r>
        <w:fldChar w:fldCharType="begin"/>
      </w:r>
      <w:r>
        <w:instrText xml:space="preserve"> PAGEREF _Toc68293392 \h </w:instrText>
      </w:r>
      <w:r>
        <w:fldChar w:fldCharType="separate"/>
      </w:r>
      <w:r w:rsidR="00FA6EE2">
        <w:t>67</w:t>
      </w:r>
      <w:r>
        <w:fldChar w:fldCharType="end"/>
      </w:r>
    </w:p>
    <w:p w14:paraId="3EE07D8E" w14:textId="05C29968" w:rsidR="009348B0" w:rsidRDefault="009348B0">
      <w:pPr>
        <w:pStyle w:val="TOC4"/>
        <w:rPr>
          <w:rFonts w:asciiTheme="minorHAnsi" w:eastAsiaTheme="minorEastAsia" w:hAnsiTheme="minorHAnsi" w:cstheme="minorBidi"/>
          <w:sz w:val="22"/>
          <w:szCs w:val="22"/>
          <w:lang w:eastAsia="en-US"/>
        </w:rPr>
      </w:pPr>
      <w:r w:rsidRPr="00005859">
        <w:rPr>
          <w:bCs/>
          <w:lang w:val="en-GB"/>
        </w:rPr>
        <w:t>12.8.5.3</w:t>
      </w:r>
      <w:r>
        <w:rPr>
          <w:rFonts w:asciiTheme="minorHAnsi" w:eastAsiaTheme="minorEastAsia" w:hAnsiTheme="minorHAnsi" w:cstheme="minorBidi"/>
          <w:sz w:val="22"/>
          <w:szCs w:val="22"/>
          <w:lang w:eastAsia="en-US"/>
        </w:rPr>
        <w:tab/>
      </w:r>
      <w:r w:rsidRPr="00005859">
        <w:rPr>
          <w:bCs/>
          <w:lang w:val="en-GB"/>
        </w:rPr>
        <w:t>Occasional lights</w:t>
      </w:r>
      <w:r>
        <w:tab/>
      </w:r>
      <w:r>
        <w:fldChar w:fldCharType="begin"/>
      </w:r>
      <w:r>
        <w:instrText xml:space="preserve"> PAGEREF _Toc68293393 \h </w:instrText>
      </w:r>
      <w:r>
        <w:fldChar w:fldCharType="separate"/>
      </w:r>
      <w:r w:rsidR="00FA6EE2">
        <w:t>67</w:t>
      </w:r>
      <w:r>
        <w:fldChar w:fldCharType="end"/>
      </w:r>
    </w:p>
    <w:p w14:paraId="453D88DA" w14:textId="7DF28728" w:rsidR="009348B0" w:rsidRDefault="009348B0">
      <w:pPr>
        <w:pStyle w:val="TOC4"/>
        <w:rPr>
          <w:rFonts w:asciiTheme="minorHAnsi" w:eastAsiaTheme="minorEastAsia" w:hAnsiTheme="minorHAnsi" w:cstheme="minorBidi"/>
          <w:sz w:val="22"/>
          <w:szCs w:val="22"/>
          <w:lang w:eastAsia="en-US"/>
        </w:rPr>
      </w:pPr>
      <w:r w:rsidRPr="00005859">
        <w:rPr>
          <w:bCs/>
          <w:lang w:val="en-GB"/>
        </w:rPr>
        <w:t>12.8.5.4</w:t>
      </w:r>
      <w:r>
        <w:rPr>
          <w:rFonts w:asciiTheme="minorHAnsi" w:eastAsiaTheme="minorEastAsia" w:hAnsiTheme="minorHAnsi" w:cstheme="minorBidi"/>
          <w:sz w:val="22"/>
          <w:szCs w:val="22"/>
          <w:lang w:eastAsia="en-US"/>
        </w:rPr>
        <w:tab/>
      </w:r>
      <w:r w:rsidRPr="00005859">
        <w:rPr>
          <w:bCs/>
          <w:lang w:val="en-GB"/>
        </w:rPr>
        <w:t>Daytime lights</w:t>
      </w:r>
      <w:r>
        <w:tab/>
      </w:r>
      <w:r>
        <w:fldChar w:fldCharType="begin"/>
      </w:r>
      <w:r>
        <w:instrText xml:space="preserve"> PAGEREF _Toc68293394 \h </w:instrText>
      </w:r>
      <w:r>
        <w:fldChar w:fldCharType="separate"/>
      </w:r>
      <w:r w:rsidR="00FA6EE2">
        <w:t>67</w:t>
      </w:r>
      <w:r>
        <w:fldChar w:fldCharType="end"/>
      </w:r>
    </w:p>
    <w:p w14:paraId="64B7EBFC" w14:textId="6A4240D7" w:rsidR="009348B0" w:rsidRDefault="009348B0">
      <w:pPr>
        <w:pStyle w:val="TOC4"/>
        <w:rPr>
          <w:rFonts w:asciiTheme="minorHAnsi" w:eastAsiaTheme="minorEastAsia" w:hAnsiTheme="minorHAnsi" w:cstheme="minorBidi"/>
          <w:sz w:val="22"/>
          <w:szCs w:val="22"/>
          <w:lang w:eastAsia="en-US"/>
        </w:rPr>
      </w:pPr>
      <w:r w:rsidRPr="00005859">
        <w:rPr>
          <w:bCs/>
          <w:lang w:val="en-GB"/>
        </w:rPr>
        <w:t>12.8.5.5</w:t>
      </w:r>
      <w:r>
        <w:rPr>
          <w:rFonts w:asciiTheme="minorHAnsi" w:eastAsiaTheme="minorEastAsia" w:hAnsiTheme="minorHAnsi" w:cstheme="minorBidi"/>
          <w:sz w:val="22"/>
          <w:szCs w:val="22"/>
          <w:lang w:eastAsia="en-US"/>
        </w:rPr>
        <w:tab/>
      </w:r>
      <w:r w:rsidRPr="00005859">
        <w:rPr>
          <w:bCs/>
          <w:lang w:val="en-GB"/>
        </w:rPr>
        <w:t>Fog lights</w:t>
      </w:r>
      <w:r>
        <w:tab/>
      </w:r>
      <w:r>
        <w:fldChar w:fldCharType="begin"/>
      </w:r>
      <w:r>
        <w:instrText xml:space="preserve"> PAGEREF _Toc68293395 \h </w:instrText>
      </w:r>
      <w:r>
        <w:fldChar w:fldCharType="separate"/>
      </w:r>
      <w:r w:rsidR="00FA6EE2">
        <w:t>67</w:t>
      </w:r>
      <w:r>
        <w:fldChar w:fldCharType="end"/>
      </w:r>
    </w:p>
    <w:p w14:paraId="7EE505C0" w14:textId="46F7ED6F" w:rsidR="009348B0" w:rsidRDefault="009348B0">
      <w:pPr>
        <w:pStyle w:val="TOC4"/>
        <w:rPr>
          <w:rFonts w:asciiTheme="minorHAnsi" w:eastAsiaTheme="minorEastAsia" w:hAnsiTheme="minorHAnsi" w:cstheme="minorBidi"/>
          <w:sz w:val="22"/>
          <w:szCs w:val="22"/>
          <w:lang w:eastAsia="en-US"/>
        </w:rPr>
      </w:pPr>
      <w:r w:rsidRPr="00005859">
        <w:rPr>
          <w:bCs/>
          <w:lang w:val="en-GB"/>
        </w:rPr>
        <w:t>12.8.5.6</w:t>
      </w:r>
      <w:r>
        <w:rPr>
          <w:rFonts w:asciiTheme="minorHAnsi" w:eastAsiaTheme="minorEastAsia" w:hAnsiTheme="minorHAnsi" w:cstheme="minorBidi"/>
          <w:sz w:val="22"/>
          <w:szCs w:val="22"/>
          <w:lang w:eastAsia="en-US"/>
        </w:rPr>
        <w:tab/>
      </w:r>
      <w:r w:rsidRPr="00005859">
        <w:rPr>
          <w:bCs/>
          <w:lang w:val="en-GB"/>
        </w:rPr>
        <w:t>Manually-activated lights</w:t>
      </w:r>
      <w:r>
        <w:tab/>
      </w:r>
      <w:r>
        <w:fldChar w:fldCharType="begin"/>
      </w:r>
      <w:r>
        <w:instrText xml:space="preserve"> PAGEREF _Toc68293396 \h </w:instrText>
      </w:r>
      <w:r>
        <w:fldChar w:fldCharType="separate"/>
      </w:r>
      <w:r w:rsidR="00FA6EE2">
        <w:t>67</w:t>
      </w:r>
      <w:r>
        <w:fldChar w:fldCharType="end"/>
      </w:r>
    </w:p>
    <w:p w14:paraId="331A8379" w14:textId="69E4A8A9" w:rsidR="009348B0" w:rsidRDefault="009348B0">
      <w:pPr>
        <w:pStyle w:val="TOC3"/>
        <w:rPr>
          <w:rFonts w:asciiTheme="minorHAnsi" w:eastAsiaTheme="minorEastAsia" w:hAnsiTheme="minorHAnsi" w:cstheme="minorBidi"/>
          <w:sz w:val="22"/>
          <w:szCs w:val="22"/>
          <w:lang w:eastAsia="en-US"/>
        </w:rPr>
      </w:pPr>
      <w:r w:rsidRPr="00005859">
        <w:rPr>
          <w:bCs/>
          <w:lang w:val="en-GB"/>
        </w:rPr>
        <w:t>12.8.6</w:t>
      </w:r>
      <w:r>
        <w:rPr>
          <w:rFonts w:asciiTheme="minorHAnsi" w:eastAsiaTheme="minorEastAsia" w:hAnsiTheme="minorHAnsi" w:cstheme="minorBidi"/>
          <w:sz w:val="22"/>
          <w:szCs w:val="22"/>
          <w:lang w:eastAsia="en-US"/>
        </w:rPr>
        <w:tab/>
      </w:r>
      <w:r w:rsidRPr="00005859">
        <w:rPr>
          <w:bCs/>
          <w:lang w:val="en-GB"/>
        </w:rPr>
        <w:t>Sector lights and lights not visible all round</w:t>
      </w:r>
      <w:r>
        <w:tab/>
      </w:r>
      <w:r>
        <w:fldChar w:fldCharType="begin"/>
      </w:r>
      <w:r>
        <w:instrText xml:space="preserve"> PAGEREF _Toc68293397 \h </w:instrText>
      </w:r>
      <w:r>
        <w:fldChar w:fldCharType="separate"/>
      </w:r>
      <w:r w:rsidR="00FA6EE2">
        <w:t>67</w:t>
      </w:r>
      <w:r>
        <w:fldChar w:fldCharType="end"/>
      </w:r>
    </w:p>
    <w:p w14:paraId="1B328204" w14:textId="7464F497" w:rsidR="009348B0" w:rsidRDefault="009348B0">
      <w:pPr>
        <w:pStyle w:val="TOC4"/>
        <w:rPr>
          <w:rFonts w:asciiTheme="minorHAnsi" w:eastAsiaTheme="minorEastAsia" w:hAnsiTheme="minorHAnsi" w:cstheme="minorBidi"/>
          <w:sz w:val="22"/>
          <w:szCs w:val="22"/>
          <w:lang w:eastAsia="en-US"/>
        </w:rPr>
      </w:pPr>
      <w:r w:rsidRPr="00005859">
        <w:rPr>
          <w:bCs/>
          <w:lang w:val="en-GB"/>
        </w:rPr>
        <w:t>12.8.6.1</w:t>
      </w:r>
      <w:r>
        <w:rPr>
          <w:rFonts w:asciiTheme="minorHAnsi" w:eastAsiaTheme="minorEastAsia" w:hAnsiTheme="minorHAnsi" w:cstheme="minorBidi"/>
          <w:sz w:val="22"/>
          <w:szCs w:val="22"/>
          <w:lang w:eastAsia="en-US"/>
        </w:rPr>
        <w:tab/>
      </w:r>
      <w:r w:rsidRPr="00005859">
        <w:rPr>
          <w:bCs/>
          <w:lang w:val="en-GB"/>
        </w:rPr>
        <w:t>Sector lights</w:t>
      </w:r>
      <w:r>
        <w:tab/>
      </w:r>
      <w:r>
        <w:fldChar w:fldCharType="begin"/>
      </w:r>
      <w:r>
        <w:instrText xml:space="preserve"> PAGEREF _Toc68293398 \h </w:instrText>
      </w:r>
      <w:r>
        <w:fldChar w:fldCharType="separate"/>
      </w:r>
      <w:r w:rsidR="00FA6EE2">
        <w:t>67</w:t>
      </w:r>
      <w:r>
        <w:fldChar w:fldCharType="end"/>
      </w:r>
    </w:p>
    <w:p w14:paraId="7BB28ABF" w14:textId="340133A7" w:rsidR="009348B0" w:rsidRDefault="009348B0">
      <w:pPr>
        <w:pStyle w:val="TOC4"/>
        <w:rPr>
          <w:rFonts w:asciiTheme="minorHAnsi" w:eastAsiaTheme="minorEastAsia" w:hAnsiTheme="minorHAnsi" w:cstheme="minorBidi"/>
          <w:sz w:val="22"/>
          <w:szCs w:val="22"/>
          <w:lang w:eastAsia="en-US"/>
        </w:rPr>
      </w:pPr>
      <w:r w:rsidRPr="00005859">
        <w:rPr>
          <w:bCs/>
          <w:lang w:val="en-GB"/>
        </w:rPr>
        <w:t>12.8.6.2</w:t>
      </w:r>
      <w:r>
        <w:rPr>
          <w:rFonts w:asciiTheme="minorHAnsi" w:eastAsiaTheme="minorEastAsia" w:hAnsiTheme="minorHAnsi" w:cstheme="minorBidi"/>
          <w:sz w:val="22"/>
          <w:szCs w:val="22"/>
          <w:lang w:eastAsia="en-US"/>
        </w:rPr>
        <w:tab/>
      </w:r>
      <w:r w:rsidRPr="00005859">
        <w:rPr>
          <w:bCs/>
          <w:lang w:val="en-GB"/>
        </w:rPr>
        <w:t>Lights obscured by obstructions</w:t>
      </w:r>
      <w:r>
        <w:tab/>
      </w:r>
      <w:r>
        <w:fldChar w:fldCharType="begin"/>
      </w:r>
      <w:r>
        <w:instrText xml:space="preserve"> PAGEREF _Toc68293399 \h </w:instrText>
      </w:r>
      <w:r>
        <w:fldChar w:fldCharType="separate"/>
      </w:r>
      <w:r w:rsidR="00FA6EE2">
        <w:t>68</w:t>
      </w:r>
      <w:r>
        <w:fldChar w:fldCharType="end"/>
      </w:r>
    </w:p>
    <w:p w14:paraId="0B81C38A" w14:textId="5C7B4F3B" w:rsidR="009348B0" w:rsidRDefault="009348B0">
      <w:pPr>
        <w:pStyle w:val="TOC4"/>
        <w:rPr>
          <w:rFonts w:asciiTheme="minorHAnsi" w:eastAsiaTheme="minorEastAsia" w:hAnsiTheme="minorHAnsi" w:cstheme="minorBidi"/>
          <w:sz w:val="22"/>
          <w:szCs w:val="22"/>
          <w:lang w:eastAsia="en-US"/>
        </w:rPr>
      </w:pPr>
      <w:r w:rsidRPr="00005859">
        <w:rPr>
          <w:bCs/>
          <w:lang w:val="en-GB"/>
        </w:rPr>
        <w:t>12.8.6.3</w:t>
      </w:r>
      <w:r>
        <w:rPr>
          <w:rFonts w:asciiTheme="minorHAnsi" w:eastAsiaTheme="minorEastAsia" w:hAnsiTheme="minorHAnsi" w:cstheme="minorBidi"/>
          <w:sz w:val="22"/>
          <w:szCs w:val="22"/>
          <w:lang w:eastAsia="en-US"/>
        </w:rPr>
        <w:tab/>
      </w:r>
      <w:r w:rsidRPr="00005859">
        <w:rPr>
          <w:bCs/>
          <w:lang w:val="en-GB"/>
        </w:rPr>
        <w:t>White fairway sectors</w:t>
      </w:r>
      <w:r>
        <w:tab/>
      </w:r>
      <w:r>
        <w:fldChar w:fldCharType="begin"/>
      </w:r>
      <w:r>
        <w:instrText xml:space="preserve"> PAGEREF _Toc68293400 \h </w:instrText>
      </w:r>
      <w:r>
        <w:fldChar w:fldCharType="separate"/>
      </w:r>
      <w:r w:rsidR="00FA6EE2">
        <w:t>68</w:t>
      </w:r>
      <w:r>
        <w:fldChar w:fldCharType="end"/>
      </w:r>
    </w:p>
    <w:p w14:paraId="0C374C3E" w14:textId="45EECEB9" w:rsidR="009348B0" w:rsidRDefault="009348B0">
      <w:pPr>
        <w:pStyle w:val="TOC4"/>
        <w:rPr>
          <w:rFonts w:asciiTheme="minorHAnsi" w:eastAsiaTheme="minorEastAsia" w:hAnsiTheme="minorHAnsi" w:cstheme="minorBidi"/>
          <w:sz w:val="22"/>
          <w:szCs w:val="22"/>
          <w:lang w:eastAsia="en-US"/>
        </w:rPr>
      </w:pPr>
      <w:r w:rsidRPr="00005859">
        <w:rPr>
          <w:bCs/>
          <w:lang w:val="en-GB"/>
        </w:rPr>
        <w:t>12.8.6.4</w:t>
      </w:r>
      <w:r>
        <w:rPr>
          <w:rFonts w:asciiTheme="minorHAnsi" w:eastAsiaTheme="minorEastAsia" w:hAnsiTheme="minorHAnsi" w:cstheme="minorBidi"/>
          <w:sz w:val="22"/>
          <w:szCs w:val="22"/>
          <w:lang w:eastAsia="en-US"/>
        </w:rPr>
        <w:tab/>
      </w:r>
      <w:r w:rsidRPr="00005859">
        <w:rPr>
          <w:bCs/>
          <w:lang w:val="en-GB"/>
        </w:rPr>
        <w:t>Leading lights</w:t>
      </w:r>
      <w:r>
        <w:tab/>
      </w:r>
      <w:r>
        <w:fldChar w:fldCharType="begin"/>
      </w:r>
      <w:r>
        <w:instrText xml:space="preserve"> PAGEREF _Toc68293401 \h </w:instrText>
      </w:r>
      <w:r>
        <w:fldChar w:fldCharType="separate"/>
      </w:r>
      <w:r w:rsidR="00FA6EE2">
        <w:t>68</w:t>
      </w:r>
      <w:r>
        <w:fldChar w:fldCharType="end"/>
      </w:r>
    </w:p>
    <w:p w14:paraId="4074A876" w14:textId="69F9CE8D" w:rsidR="009348B0" w:rsidRDefault="009348B0">
      <w:pPr>
        <w:pStyle w:val="TOC4"/>
        <w:rPr>
          <w:rFonts w:asciiTheme="minorHAnsi" w:eastAsiaTheme="minorEastAsia" w:hAnsiTheme="minorHAnsi" w:cstheme="minorBidi"/>
          <w:sz w:val="22"/>
          <w:szCs w:val="22"/>
          <w:lang w:eastAsia="en-US"/>
        </w:rPr>
      </w:pPr>
      <w:r w:rsidRPr="00005859">
        <w:rPr>
          <w:bCs/>
          <w:lang w:val="en-GB"/>
        </w:rPr>
        <w:t>12.8.6.5</w:t>
      </w:r>
      <w:r>
        <w:rPr>
          <w:rFonts w:asciiTheme="minorHAnsi" w:eastAsiaTheme="minorEastAsia" w:hAnsiTheme="minorHAnsi" w:cstheme="minorBidi"/>
          <w:sz w:val="22"/>
          <w:szCs w:val="22"/>
          <w:lang w:eastAsia="en-US"/>
        </w:rPr>
        <w:tab/>
      </w:r>
      <w:r w:rsidRPr="00005859">
        <w:rPr>
          <w:bCs/>
          <w:lang w:val="en-GB"/>
        </w:rPr>
        <w:t>Directional lights</w:t>
      </w:r>
      <w:r>
        <w:tab/>
      </w:r>
      <w:r>
        <w:fldChar w:fldCharType="begin"/>
      </w:r>
      <w:r>
        <w:instrText xml:space="preserve"> PAGEREF _Toc68293402 \h </w:instrText>
      </w:r>
      <w:r>
        <w:fldChar w:fldCharType="separate"/>
      </w:r>
      <w:r w:rsidR="00FA6EE2">
        <w:t>68</w:t>
      </w:r>
      <w:r>
        <w:fldChar w:fldCharType="end"/>
      </w:r>
    </w:p>
    <w:p w14:paraId="566F8AB6" w14:textId="575213EE" w:rsidR="009348B0" w:rsidRDefault="009348B0">
      <w:pPr>
        <w:pStyle w:val="TOC4"/>
        <w:rPr>
          <w:rFonts w:asciiTheme="minorHAnsi" w:eastAsiaTheme="minorEastAsia" w:hAnsiTheme="minorHAnsi" w:cstheme="minorBidi"/>
          <w:sz w:val="22"/>
          <w:szCs w:val="22"/>
          <w:lang w:eastAsia="en-US"/>
        </w:rPr>
      </w:pPr>
      <w:r w:rsidRPr="00005859">
        <w:rPr>
          <w:bCs/>
          <w:lang w:val="en-GB"/>
        </w:rPr>
        <w:t>12.8.6.6</w:t>
      </w:r>
      <w:r>
        <w:rPr>
          <w:rFonts w:asciiTheme="minorHAnsi" w:eastAsiaTheme="minorEastAsia" w:hAnsiTheme="minorHAnsi" w:cstheme="minorBidi"/>
          <w:sz w:val="22"/>
          <w:szCs w:val="22"/>
          <w:lang w:eastAsia="en-US"/>
        </w:rPr>
        <w:tab/>
      </w:r>
      <w:r w:rsidRPr="00005859">
        <w:rPr>
          <w:bCs/>
          <w:lang w:val="en-GB"/>
        </w:rPr>
        <w:t>Moiré effect lights</w:t>
      </w:r>
      <w:r>
        <w:tab/>
      </w:r>
      <w:r>
        <w:fldChar w:fldCharType="begin"/>
      </w:r>
      <w:r>
        <w:instrText xml:space="preserve"> PAGEREF _Toc68293403 \h </w:instrText>
      </w:r>
      <w:r>
        <w:fldChar w:fldCharType="separate"/>
      </w:r>
      <w:r w:rsidR="00FA6EE2">
        <w:t>68</w:t>
      </w:r>
      <w:r>
        <w:fldChar w:fldCharType="end"/>
      </w:r>
    </w:p>
    <w:p w14:paraId="10294BC6" w14:textId="0526EADF" w:rsidR="009348B0" w:rsidRDefault="009348B0">
      <w:pPr>
        <w:pStyle w:val="TOC3"/>
        <w:rPr>
          <w:rFonts w:asciiTheme="minorHAnsi" w:eastAsiaTheme="minorEastAsia" w:hAnsiTheme="minorHAnsi" w:cstheme="minorBidi"/>
          <w:sz w:val="22"/>
          <w:szCs w:val="22"/>
          <w:lang w:eastAsia="en-US"/>
        </w:rPr>
      </w:pPr>
      <w:r w:rsidRPr="00005859">
        <w:rPr>
          <w:bCs/>
          <w:lang w:val="en-GB"/>
        </w:rPr>
        <w:t>12.8.7</w:t>
      </w:r>
      <w:r>
        <w:rPr>
          <w:rFonts w:asciiTheme="minorHAnsi" w:eastAsiaTheme="minorEastAsia" w:hAnsiTheme="minorHAnsi" w:cstheme="minorBidi"/>
          <w:sz w:val="22"/>
          <w:szCs w:val="22"/>
          <w:lang w:eastAsia="en-US"/>
        </w:rPr>
        <w:tab/>
      </w:r>
      <w:r w:rsidRPr="00005859">
        <w:rPr>
          <w:bCs/>
          <w:lang w:val="en-GB"/>
        </w:rPr>
        <w:t>Various special types of lights</w:t>
      </w:r>
      <w:r>
        <w:tab/>
      </w:r>
      <w:r>
        <w:fldChar w:fldCharType="begin"/>
      </w:r>
      <w:r>
        <w:instrText xml:space="preserve"> PAGEREF _Toc68293404 \h </w:instrText>
      </w:r>
      <w:r>
        <w:fldChar w:fldCharType="separate"/>
      </w:r>
      <w:r w:rsidR="00FA6EE2">
        <w:t>68</w:t>
      </w:r>
      <w:r>
        <w:fldChar w:fldCharType="end"/>
      </w:r>
    </w:p>
    <w:p w14:paraId="1B4CB4BD" w14:textId="2EF7CBD6" w:rsidR="009348B0" w:rsidRDefault="009348B0">
      <w:pPr>
        <w:pStyle w:val="TOC3"/>
        <w:rPr>
          <w:rFonts w:asciiTheme="minorHAnsi" w:eastAsiaTheme="minorEastAsia" w:hAnsiTheme="minorHAnsi" w:cstheme="minorBidi"/>
          <w:sz w:val="22"/>
          <w:szCs w:val="22"/>
          <w:lang w:eastAsia="en-US"/>
        </w:rPr>
      </w:pPr>
      <w:r w:rsidRPr="00005859">
        <w:rPr>
          <w:bCs/>
          <w:lang w:val="en-GB"/>
        </w:rPr>
        <w:t>12.8.8</w:t>
      </w:r>
      <w:r>
        <w:rPr>
          <w:rFonts w:asciiTheme="minorHAnsi" w:eastAsiaTheme="minorEastAsia" w:hAnsiTheme="minorHAnsi" w:cstheme="minorBidi"/>
          <w:sz w:val="22"/>
          <w:szCs w:val="22"/>
          <w:lang w:eastAsia="en-US"/>
        </w:rPr>
        <w:tab/>
      </w:r>
      <w:r w:rsidRPr="00005859">
        <w:rPr>
          <w:bCs/>
          <w:lang w:val="en-GB"/>
        </w:rPr>
        <w:t>Light structures</w:t>
      </w:r>
      <w:r>
        <w:tab/>
      </w:r>
      <w:r>
        <w:fldChar w:fldCharType="begin"/>
      </w:r>
      <w:r>
        <w:instrText xml:space="preserve"> PAGEREF _Toc68293405 \h </w:instrText>
      </w:r>
      <w:r>
        <w:fldChar w:fldCharType="separate"/>
      </w:r>
      <w:r w:rsidR="00FA6EE2">
        <w:t>68</w:t>
      </w:r>
      <w:r>
        <w:fldChar w:fldCharType="end"/>
      </w:r>
    </w:p>
    <w:p w14:paraId="68BE66E9" w14:textId="6A9BD51E" w:rsidR="009348B0" w:rsidRDefault="009348B0">
      <w:pPr>
        <w:pStyle w:val="TOC2"/>
        <w:rPr>
          <w:rFonts w:asciiTheme="minorHAnsi" w:eastAsiaTheme="minorEastAsia" w:hAnsiTheme="minorHAnsi" w:cstheme="minorBidi"/>
          <w:sz w:val="22"/>
          <w:szCs w:val="22"/>
          <w:lang w:eastAsia="en-US"/>
        </w:rPr>
      </w:pPr>
      <w:r w:rsidRPr="00005859">
        <w:rPr>
          <w:bCs/>
          <w:lang w:val="en-GB"/>
        </w:rPr>
        <w:t>12.9</w:t>
      </w:r>
      <w:r>
        <w:rPr>
          <w:rFonts w:asciiTheme="minorHAnsi" w:eastAsiaTheme="minorEastAsia" w:hAnsiTheme="minorHAnsi" w:cstheme="minorBidi"/>
          <w:sz w:val="22"/>
          <w:szCs w:val="22"/>
          <w:lang w:eastAsia="en-US"/>
        </w:rPr>
        <w:tab/>
      </w:r>
      <w:r w:rsidRPr="00005859">
        <w:rPr>
          <w:bCs/>
          <w:lang w:val="en-GB"/>
        </w:rPr>
        <w:t>Radio stations</w:t>
      </w:r>
      <w:r>
        <w:tab/>
      </w:r>
      <w:r>
        <w:fldChar w:fldCharType="begin"/>
      </w:r>
      <w:r>
        <w:instrText xml:space="preserve"> PAGEREF _Toc68293406 \h </w:instrText>
      </w:r>
      <w:r>
        <w:fldChar w:fldCharType="separate"/>
      </w:r>
      <w:r w:rsidR="00FA6EE2">
        <w:t>69</w:t>
      </w:r>
      <w:r>
        <w:fldChar w:fldCharType="end"/>
      </w:r>
    </w:p>
    <w:p w14:paraId="6B7EF7F2" w14:textId="3531937F" w:rsidR="009348B0" w:rsidRDefault="009348B0">
      <w:pPr>
        <w:pStyle w:val="TOC3"/>
        <w:rPr>
          <w:rFonts w:asciiTheme="minorHAnsi" w:eastAsiaTheme="minorEastAsia" w:hAnsiTheme="minorHAnsi" w:cstheme="minorBidi"/>
          <w:sz w:val="22"/>
          <w:szCs w:val="22"/>
          <w:lang w:eastAsia="en-US"/>
        </w:rPr>
      </w:pPr>
      <w:r w:rsidRPr="00005859">
        <w:rPr>
          <w:bCs/>
          <w:lang w:val="en-GB"/>
        </w:rPr>
        <w:t>12.9.1</w:t>
      </w:r>
      <w:r>
        <w:rPr>
          <w:rFonts w:asciiTheme="minorHAnsi" w:eastAsiaTheme="minorEastAsia" w:hAnsiTheme="minorHAnsi" w:cstheme="minorBidi"/>
          <w:sz w:val="22"/>
          <w:szCs w:val="22"/>
          <w:lang w:eastAsia="en-US"/>
        </w:rPr>
        <w:tab/>
      </w:r>
      <w:r w:rsidRPr="00005859">
        <w:rPr>
          <w:bCs/>
          <w:lang w:val="en-GB"/>
        </w:rPr>
        <w:t>Marine and aero-marine radiobeacons</w:t>
      </w:r>
      <w:r>
        <w:tab/>
      </w:r>
      <w:r>
        <w:fldChar w:fldCharType="begin"/>
      </w:r>
      <w:r>
        <w:instrText xml:space="preserve"> PAGEREF _Toc68293407 \h </w:instrText>
      </w:r>
      <w:r>
        <w:fldChar w:fldCharType="separate"/>
      </w:r>
      <w:r w:rsidR="00FA6EE2">
        <w:t>69</w:t>
      </w:r>
      <w:r>
        <w:fldChar w:fldCharType="end"/>
      </w:r>
    </w:p>
    <w:p w14:paraId="00FAF00F" w14:textId="3B897187" w:rsidR="009348B0" w:rsidRDefault="009348B0">
      <w:pPr>
        <w:pStyle w:val="TOC3"/>
        <w:rPr>
          <w:rFonts w:asciiTheme="minorHAnsi" w:eastAsiaTheme="minorEastAsia" w:hAnsiTheme="minorHAnsi" w:cstheme="minorBidi"/>
          <w:sz w:val="22"/>
          <w:szCs w:val="22"/>
          <w:lang w:eastAsia="en-US"/>
        </w:rPr>
      </w:pPr>
      <w:r w:rsidRPr="00005859">
        <w:rPr>
          <w:bCs/>
          <w:lang w:val="en-GB"/>
        </w:rPr>
        <w:t>12.9.2</w:t>
      </w:r>
      <w:r>
        <w:rPr>
          <w:rFonts w:asciiTheme="minorHAnsi" w:eastAsiaTheme="minorEastAsia" w:hAnsiTheme="minorHAnsi" w:cstheme="minorBidi"/>
          <w:sz w:val="22"/>
          <w:szCs w:val="22"/>
          <w:lang w:eastAsia="en-US"/>
        </w:rPr>
        <w:tab/>
      </w:r>
      <w:r w:rsidRPr="00005859">
        <w:rPr>
          <w:bCs/>
          <w:lang w:val="en-GB"/>
        </w:rPr>
        <w:t>Aeronautical radiobeacons</w:t>
      </w:r>
      <w:r>
        <w:tab/>
      </w:r>
      <w:r>
        <w:fldChar w:fldCharType="begin"/>
      </w:r>
      <w:r>
        <w:instrText xml:space="preserve"> PAGEREF _Toc68293408 \h </w:instrText>
      </w:r>
      <w:r>
        <w:fldChar w:fldCharType="separate"/>
      </w:r>
      <w:r w:rsidR="00FA6EE2">
        <w:t>69</w:t>
      </w:r>
      <w:r>
        <w:fldChar w:fldCharType="end"/>
      </w:r>
    </w:p>
    <w:p w14:paraId="35D82DB7" w14:textId="64A176DC" w:rsidR="009348B0" w:rsidRDefault="009348B0">
      <w:pPr>
        <w:pStyle w:val="TOC3"/>
        <w:rPr>
          <w:rFonts w:asciiTheme="minorHAnsi" w:eastAsiaTheme="minorEastAsia" w:hAnsiTheme="minorHAnsi" w:cstheme="minorBidi"/>
          <w:sz w:val="22"/>
          <w:szCs w:val="22"/>
          <w:lang w:eastAsia="en-US"/>
        </w:rPr>
      </w:pPr>
      <w:r w:rsidRPr="00005859">
        <w:rPr>
          <w:bCs/>
          <w:lang w:val="en-GB"/>
        </w:rPr>
        <w:t>12.9.3</w:t>
      </w:r>
      <w:r>
        <w:rPr>
          <w:rFonts w:asciiTheme="minorHAnsi" w:eastAsiaTheme="minorEastAsia" w:hAnsiTheme="minorHAnsi" w:cstheme="minorBidi"/>
          <w:sz w:val="22"/>
          <w:szCs w:val="22"/>
          <w:lang w:eastAsia="en-US"/>
        </w:rPr>
        <w:tab/>
      </w:r>
      <w:r w:rsidRPr="00005859">
        <w:rPr>
          <w:bCs/>
          <w:lang w:val="en-GB"/>
        </w:rPr>
        <w:t>Radio direction-finding stations</w:t>
      </w:r>
      <w:r>
        <w:tab/>
      </w:r>
      <w:r>
        <w:fldChar w:fldCharType="begin"/>
      </w:r>
      <w:r>
        <w:instrText xml:space="preserve"> PAGEREF _Toc68293409 \h </w:instrText>
      </w:r>
      <w:r>
        <w:fldChar w:fldCharType="separate"/>
      </w:r>
      <w:r w:rsidR="00FA6EE2">
        <w:t>69</w:t>
      </w:r>
      <w:r>
        <w:fldChar w:fldCharType="end"/>
      </w:r>
    </w:p>
    <w:p w14:paraId="415E9D26" w14:textId="0AD50534" w:rsidR="009348B0" w:rsidRDefault="009348B0">
      <w:pPr>
        <w:pStyle w:val="TOC3"/>
        <w:rPr>
          <w:rFonts w:asciiTheme="minorHAnsi" w:eastAsiaTheme="minorEastAsia" w:hAnsiTheme="minorHAnsi" w:cstheme="minorBidi"/>
          <w:sz w:val="22"/>
          <w:szCs w:val="22"/>
          <w:lang w:eastAsia="en-US"/>
        </w:rPr>
      </w:pPr>
      <w:r w:rsidRPr="00005859">
        <w:rPr>
          <w:bCs/>
          <w:lang w:val="en-GB"/>
        </w:rPr>
        <w:t>12.9.4</w:t>
      </w:r>
      <w:r>
        <w:rPr>
          <w:rFonts w:asciiTheme="minorHAnsi" w:eastAsiaTheme="minorEastAsia" w:hAnsiTheme="minorHAnsi" w:cstheme="minorBidi"/>
          <w:sz w:val="22"/>
          <w:szCs w:val="22"/>
          <w:lang w:eastAsia="en-US"/>
        </w:rPr>
        <w:tab/>
      </w:r>
      <w:r w:rsidRPr="00005859">
        <w:rPr>
          <w:bCs/>
          <w:lang w:val="en-GB"/>
        </w:rPr>
        <w:t>Coast radio stations providing QTG service</w:t>
      </w:r>
      <w:r>
        <w:tab/>
      </w:r>
      <w:r>
        <w:fldChar w:fldCharType="begin"/>
      </w:r>
      <w:r>
        <w:instrText xml:space="preserve"> PAGEREF _Toc68293410 \h </w:instrText>
      </w:r>
      <w:r>
        <w:fldChar w:fldCharType="separate"/>
      </w:r>
      <w:r w:rsidR="00FA6EE2">
        <w:t>69</w:t>
      </w:r>
      <w:r>
        <w:fldChar w:fldCharType="end"/>
      </w:r>
    </w:p>
    <w:p w14:paraId="65BF8DAC" w14:textId="7C01E887" w:rsidR="009348B0" w:rsidRPr="00633669" w:rsidRDefault="009348B0">
      <w:pPr>
        <w:pStyle w:val="TOC2"/>
        <w:rPr>
          <w:rFonts w:asciiTheme="minorHAnsi" w:eastAsiaTheme="minorEastAsia" w:hAnsiTheme="minorHAnsi" w:cstheme="minorBidi"/>
          <w:sz w:val="22"/>
          <w:szCs w:val="22"/>
          <w:lang w:val="fr-FR" w:eastAsia="en-US"/>
        </w:rPr>
      </w:pPr>
      <w:r w:rsidRPr="00633669">
        <w:rPr>
          <w:bCs/>
          <w:lang w:val="fr-FR"/>
        </w:rPr>
        <w:t>12.10</w:t>
      </w:r>
      <w:r w:rsidRPr="00633669">
        <w:rPr>
          <w:rFonts w:asciiTheme="minorHAnsi" w:eastAsiaTheme="minorEastAsia" w:hAnsiTheme="minorHAnsi" w:cstheme="minorBidi"/>
          <w:sz w:val="22"/>
          <w:szCs w:val="22"/>
          <w:lang w:val="fr-FR" w:eastAsia="en-US"/>
        </w:rPr>
        <w:tab/>
      </w:r>
      <w:r w:rsidRPr="00633669">
        <w:rPr>
          <w:bCs/>
          <w:lang w:val="fr-FR"/>
        </w:rPr>
        <w:t>Radar beacons</w:t>
      </w:r>
      <w:r w:rsidRPr="00633669">
        <w:rPr>
          <w:lang w:val="fr-FR"/>
        </w:rPr>
        <w:tab/>
      </w:r>
      <w:r>
        <w:fldChar w:fldCharType="begin"/>
      </w:r>
      <w:r w:rsidRPr="00633669">
        <w:rPr>
          <w:lang w:val="fr-FR"/>
        </w:rPr>
        <w:instrText xml:space="preserve"> PAGEREF _Toc68293411 \h </w:instrText>
      </w:r>
      <w:r>
        <w:fldChar w:fldCharType="separate"/>
      </w:r>
      <w:r w:rsidR="00FA6EE2" w:rsidRPr="00633669">
        <w:rPr>
          <w:lang w:val="fr-FR"/>
        </w:rPr>
        <w:t>69</w:t>
      </w:r>
      <w:r>
        <w:fldChar w:fldCharType="end"/>
      </w:r>
    </w:p>
    <w:p w14:paraId="00AAFBA5" w14:textId="3F1A0305" w:rsidR="009348B0" w:rsidRPr="00633669" w:rsidRDefault="009348B0">
      <w:pPr>
        <w:pStyle w:val="TOC2"/>
        <w:rPr>
          <w:rFonts w:asciiTheme="minorHAnsi" w:eastAsiaTheme="minorEastAsia" w:hAnsiTheme="minorHAnsi" w:cstheme="minorBidi"/>
          <w:sz w:val="22"/>
          <w:szCs w:val="22"/>
          <w:lang w:val="fr-FR" w:eastAsia="en-US"/>
        </w:rPr>
      </w:pPr>
      <w:r w:rsidRPr="00633669">
        <w:rPr>
          <w:bCs/>
          <w:lang w:val="fr-FR"/>
        </w:rPr>
        <w:t>12.11</w:t>
      </w:r>
      <w:r w:rsidRPr="00633669">
        <w:rPr>
          <w:rFonts w:asciiTheme="minorHAnsi" w:eastAsiaTheme="minorEastAsia" w:hAnsiTheme="minorHAnsi" w:cstheme="minorBidi"/>
          <w:sz w:val="22"/>
          <w:szCs w:val="22"/>
          <w:lang w:val="fr-FR" w:eastAsia="en-US"/>
        </w:rPr>
        <w:tab/>
      </w:r>
      <w:r w:rsidRPr="00633669">
        <w:rPr>
          <w:bCs/>
          <w:lang w:val="fr-FR"/>
        </w:rPr>
        <w:t>Radar surveillance systems</w:t>
      </w:r>
      <w:r w:rsidRPr="00633669">
        <w:rPr>
          <w:lang w:val="fr-FR"/>
        </w:rPr>
        <w:tab/>
      </w:r>
      <w:r>
        <w:fldChar w:fldCharType="begin"/>
      </w:r>
      <w:r w:rsidRPr="00633669">
        <w:rPr>
          <w:lang w:val="fr-FR"/>
        </w:rPr>
        <w:instrText xml:space="preserve"> PAGEREF _Toc68293412 \h </w:instrText>
      </w:r>
      <w:r>
        <w:fldChar w:fldCharType="separate"/>
      </w:r>
      <w:r w:rsidR="00FA6EE2" w:rsidRPr="00633669">
        <w:rPr>
          <w:lang w:val="fr-FR"/>
        </w:rPr>
        <w:t>70</w:t>
      </w:r>
      <w:r>
        <w:fldChar w:fldCharType="end"/>
      </w:r>
    </w:p>
    <w:p w14:paraId="3A849B98" w14:textId="6DD50CB4" w:rsidR="009348B0" w:rsidRDefault="009348B0">
      <w:pPr>
        <w:pStyle w:val="TOC3"/>
        <w:rPr>
          <w:rFonts w:asciiTheme="minorHAnsi" w:eastAsiaTheme="minorEastAsia" w:hAnsiTheme="minorHAnsi" w:cstheme="minorBidi"/>
          <w:sz w:val="22"/>
          <w:szCs w:val="22"/>
          <w:lang w:eastAsia="en-US"/>
        </w:rPr>
      </w:pPr>
      <w:r w:rsidRPr="00005859">
        <w:rPr>
          <w:bCs/>
          <w:lang w:val="en-GB"/>
        </w:rPr>
        <w:t>12.11.1</w:t>
      </w:r>
      <w:r>
        <w:rPr>
          <w:rFonts w:asciiTheme="minorHAnsi" w:eastAsiaTheme="minorEastAsia" w:hAnsiTheme="minorHAnsi" w:cstheme="minorBidi"/>
          <w:sz w:val="22"/>
          <w:szCs w:val="22"/>
          <w:lang w:eastAsia="en-US"/>
        </w:rPr>
        <w:tab/>
      </w:r>
      <w:r w:rsidRPr="00005859">
        <w:rPr>
          <w:bCs/>
          <w:lang w:val="en-GB"/>
        </w:rPr>
        <w:t>Radar ranges</w:t>
      </w:r>
      <w:r>
        <w:tab/>
      </w:r>
      <w:r>
        <w:fldChar w:fldCharType="begin"/>
      </w:r>
      <w:r>
        <w:instrText xml:space="preserve"> PAGEREF _Toc68293413 \h </w:instrText>
      </w:r>
      <w:r>
        <w:fldChar w:fldCharType="separate"/>
      </w:r>
      <w:r w:rsidR="00FA6EE2">
        <w:t>70</w:t>
      </w:r>
      <w:r>
        <w:fldChar w:fldCharType="end"/>
      </w:r>
    </w:p>
    <w:p w14:paraId="0C51E7F8" w14:textId="613D3FEA" w:rsidR="009348B0" w:rsidRDefault="009348B0">
      <w:pPr>
        <w:pStyle w:val="TOC3"/>
        <w:rPr>
          <w:rFonts w:asciiTheme="minorHAnsi" w:eastAsiaTheme="minorEastAsia" w:hAnsiTheme="minorHAnsi" w:cstheme="minorBidi"/>
          <w:sz w:val="22"/>
          <w:szCs w:val="22"/>
          <w:lang w:eastAsia="en-US"/>
        </w:rPr>
      </w:pPr>
      <w:r w:rsidRPr="00005859">
        <w:rPr>
          <w:bCs/>
          <w:lang w:val="en-GB"/>
        </w:rPr>
        <w:t>12.11.2</w:t>
      </w:r>
      <w:r>
        <w:rPr>
          <w:rFonts w:asciiTheme="minorHAnsi" w:eastAsiaTheme="minorEastAsia" w:hAnsiTheme="minorHAnsi" w:cstheme="minorBidi"/>
          <w:sz w:val="22"/>
          <w:szCs w:val="22"/>
          <w:lang w:eastAsia="en-US"/>
        </w:rPr>
        <w:tab/>
      </w:r>
      <w:r w:rsidRPr="00005859">
        <w:rPr>
          <w:bCs/>
          <w:lang w:val="en-GB"/>
        </w:rPr>
        <w:t>Radar reference lines</w:t>
      </w:r>
      <w:r>
        <w:tab/>
      </w:r>
      <w:r>
        <w:fldChar w:fldCharType="begin"/>
      </w:r>
      <w:r>
        <w:instrText xml:space="preserve"> PAGEREF _Toc68293414 \h </w:instrText>
      </w:r>
      <w:r>
        <w:fldChar w:fldCharType="separate"/>
      </w:r>
      <w:r w:rsidR="00FA6EE2">
        <w:t>70</w:t>
      </w:r>
      <w:r>
        <w:fldChar w:fldCharType="end"/>
      </w:r>
    </w:p>
    <w:p w14:paraId="3D3CDA8E" w14:textId="2A8EA822" w:rsidR="009348B0" w:rsidRDefault="009348B0">
      <w:pPr>
        <w:pStyle w:val="TOC3"/>
        <w:rPr>
          <w:rFonts w:asciiTheme="minorHAnsi" w:eastAsiaTheme="minorEastAsia" w:hAnsiTheme="minorHAnsi" w:cstheme="minorBidi"/>
          <w:sz w:val="22"/>
          <w:szCs w:val="22"/>
          <w:lang w:eastAsia="en-US"/>
        </w:rPr>
      </w:pPr>
      <w:r w:rsidRPr="00005859">
        <w:rPr>
          <w:bCs/>
          <w:lang w:val="en-GB"/>
        </w:rPr>
        <w:t>12.11.3</w:t>
      </w:r>
      <w:r>
        <w:rPr>
          <w:rFonts w:asciiTheme="minorHAnsi" w:eastAsiaTheme="minorEastAsia" w:hAnsiTheme="minorHAnsi" w:cstheme="minorBidi"/>
          <w:sz w:val="22"/>
          <w:szCs w:val="22"/>
          <w:lang w:eastAsia="en-US"/>
        </w:rPr>
        <w:tab/>
      </w:r>
      <w:r w:rsidRPr="00005859">
        <w:rPr>
          <w:bCs/>
          <w:lang w:val="en-GB"/>
        </w:rPr>
        <w:t>Radar station</w:t>
      </w:r>
      <w:r>
        <w:tab/>
      </w:r>
      <w:r>
        <w:fldChar w:fldCharType="begin"/>
      </w:r>
      <w:r>
        <w:instrText xml:space="preserve"> PAGEREF _Toc68293415 \h </w:instrText>
      </w:r>
      <w:r>
        <w:fldChar w:fldCharType="separate"/>
      </w:r>
      <w:r w:rsidR="00FA6EE2">
        <w:t>70</w:t>
      </w:r>
      <w:r>
        <w:fldChar w:fldCharType="end"/>
      </w:r>
    </w:p>
    <w:p w14:paraId="62993BAC" w14:textId="2DC8A466" w:rsidR="009348B0" w:rsidRDefault="009348B0">
      <w:pPr>
        <w:pStyle w:val="TOC2"/>
        <w:rPr>
          <w:rFonts w:asciiTheme="minorHAnsi" w:eastAsiaTheme="minorEastAsia" w:hAnsiTheme="minorHAnsi" w:cstheme="minorBidi"/>
          <w:sz w:val="22"/>
          <w:szCs w:val="22"/>
          <w:lang w:eastAsia="en-US"/>
        </w:rPr>
      </w:pPr>
      <w:r w:rsidRPr="00005859">
        <w:rPr>
          <w:bCs/>
          <w:lang w:val="en-GB"/>
        </w:rPr>
        <w:t>12.12</w:t>
      </w:r>
      <w:r>
        <w:rPr>
          <w:rFonts w:asciiTheme="minorHAnsi" w:eastAsiaTheme="minorEastAsia" w:hAnsiTheme="minorHAnsi" w:cstheme="minorBidi"/>
          <w:sz w:val="22"/>
          <w:szCs w:val="22"/>
          <w:lang w:eastAsia="en-US"/>
        </w:rPr>
        <w:tab/>
      </w:r>
      <w:r w:rsidRPr="00005859">
        <w:rPr>
          <w:bCs/>
          <w:lang w:val="en-GB"/>
        </w:rPr>
        <w:t>Radar conspicuous objects</w:t>
      </w:r>
      <w:r>
        <w:tab/>
      </w:r>
      <w:r>
        <w:fldChar w:fldCharType="begin"/>
      </w:r>
      <w:r>
        <w:instrText xml:space="preserve"> PAGEREF _Toc68293416 \h </w:instrText>
      </w:r>
      <w:r>
        <w:fldChar w:fldCharType="separate"/>
      </w:r>
      <w:r w:rsidR="00FA6EE2">
        <w:t>70</w:t>
      </w:r>
      <w:r>
        <w:fldChar w:fldCharType="end"/>
      </w:r>
    </w:p>
    <w:p w14:paraId="2B931744" w14:textId="0D9DC892" w:rsidR="009348B0" w:rsidRDefault="009348B0">
      <w:pPr>
        <w:pStyle w:val="TOC2"/>
        <w:rPr>
          <w:rFonts w:asciiTheme="minorHAnsi" w:eastAsiaTheme="minorEastAsia" w:hAnsiTheme="minorHAnsi" w:cstheme="minorBidi"/>
          <w:sz w:val="22"/>
          <w:szCs w:val="22"/>
          <w:lang w:eastAsia="en-US"/>
        </w:rPr>
      </w:pPr>
      <w:r w:rsidRPr="00005859">
        <w:rPr>
          <w:bCs/>
          <w:lang w:val="en-GB"/>
        </w:rPr>
        <w:t>12.13</w:t>
      </w:r>
      <w:r>
        <w:rPr>
          <w:rFonts w:asciiTheme="minorHAnsi" w:eastAsiaTheme="minorEastAsia" w:hAnsiTheme="minorHAnsi" w:cstheme="minorBidi"/>
          <w:sz w:val="22"/>
          <w:szCs w:val="22"/>
          <w:lang w:eastAsia="en-US"/>
        </w:rPr>
        <w:tab/>
      </w:r>
      <w:r w:rsidRPr="00005859">
        <w:rPr>
          <w:bCs/>
          <w:lang w:val="en-GB"/>
        </w:rPr>
        <w:t>Radio reporting (calling-in) points</w:t>
      </w:r>
      <w:r>
        <w:tab/>
      </w:r>
      <w:r>
        <w:fldChar w:fldCharType="begin"/>
      </w:r>
      <w:r>
        <w:instrText xml:space="preserve"> PAGEREF _Toc68293417 \h </w:instrText>
      </w:r>
      <w:r>
        <w:fldChar w:fldCharType="separate"/>
      </w:r>
      <w:r w:rsidR="00FA6EE2">
        <w:t>70</w:t>
      </w:r>
      <w:r>
        <w:fldChar w:fldCharType="end"/>
      </w:r>
    </w:p>
    <w:p w14:paraId="44F0671E" w14:textId="7E0187D2" w:rsidR="009348B0" w:rsidRDefault="009348B0">
      <w:pPr>
        <w:pStyle w:val="TOC2"/>
        <w:rPr>
          <w:rFonts w:asciiTheme="minorHAnsi" w:eastAsiaTheme="minorEastAsia" w:hAnsiTheme="minorHAnsi" w:cstheme="minorBidi"/>
          <w:sz w:val="22"/>
          <w:szCs w:val="22"/>
          <w:lang w:eastAsia="en-US"/>
        </w:rPr>
      </w:pPr>
      <w:r w:rsidRPr="00005859">
        <w:rPr>
          <w:bCs/>
          <w:lang w:val="en-GB"/>
        </w:rPr>
        <w:t>12.14</w:t>
      </w:r>
      <w:r>
        <w:rPr>
          <w:rFonts w:asciiTheme="minorHAnsi" w:eastAsiaTheme="minorEastAsia" w:hAnsiTheme="minorHAnsi" w:cstheme="minorBidi"/>
          <w:sz w:val="22"/>
          <w:szCs w:val="22"/>
          <w:lang w:eastAsia="en-US"/>
        </w:rPr>
        <w:tab/>
      </w:r>
      <w:r w:rsidRPr="00005859">
        <w:rPr>
          <w:bCs/>
          <w:lang w:val="en-GB"/>
        </w:rPr>
        <w:t>Automatic Identification Systems (AIS)</w:t>
      </w:r>
      <w:r>
        <w:tab/>
      </w:r>
      <w:r>
        <w:fldChar w:fldCharType="begin"/>
      </w:r>
      <w:r>
        <w:instrText xml:space="preserve"> PAGEREF _Toc68293418 \h </w:instrText>
      </w:r>
      <w:r>
        <w:fldChar w:fldCharType="separate"/>
      </w:r>
      <w:r w:rsidR="00FA6EE2">
        <w:t>71</w:t>
      </w:r>
      <w:r>
        <w:fldChar w:fldCharType="end"/>
      </w:r>
    </w:p>
    <w:p w14:paraId="55B0B473" w14:textId="5BE716AD" w:rsidR="009348B0" w:rsidRDefault="009348B0">
      <w:pPr>
        <w:pStyle w:val="TOC3"/>
        <w:rPr>
          <w:rFonts w:asciiTheme="minorHAnsi" w:eastAsiaTheme="minorEastAsia" w:hAnsiTheme="minorHAnsi" w:cstheme="minorBidi"/>
          <w:sz w:val="22"/>
          <w:szCs w:val="22"/>
          <w:lang w:eastAsia="en-US"/>
        </w:rPr>
      </w:pPr>
      <w:r w:rsidRPr="00005859">
        <w:rPr>
          <w:bCs/>
          <w:lang w:val="en-GB"/>
        </w:rPr>
        <w:t>12.14.1</w:t>
      </w:r>
      <w:r>
        <w:rPr>
          <w:rFonts w:asciiTheme="minorHAnsi" w:eastAsiaTheme="minorEastAsia" w:hAnsiTheme="minorHAnsi" w:cstheme="minorBidi"/>
          <w:sz w:val="22"/>
          <w:szCs w:val="22"/>
          <w:lang w:eastAsia="en-US"/>
        </w:rPr>
        <w:tab/>
      </w:r>
      <w:r w:rsidRPr="00005859">
        <w:rPr>
          <w:bCs/>
          <w:lang w:val="en-GB"/>
        </w:rPr>
        <w:t>AIS equipped aids to navigation</w:t>
      </w:r>
      <w:r>
        <w:tab/>
      </w:r>
      <w:r>
        <w:fldChar w:fldCharType="begin"/>
      </w:r>
      <w:r>
        <w:instrText xml:space="preserve"> PAGEREF _Toc68293419 \h </w:instrText>
      </w:r>
      <w:r>
        <w:fldChar w:fldCharType="separate"/>
      </w:r>
      <w:r w:rsidR="00FA6EE2">
        <w:t>71</w:t>
      </w:r>
      <w:r>
        <w:fldChar w:fldCharType="end"/>
      </w:r>
    </w:p>
    <w:p w14:paraId="770795B6" w14:textId="68D933E4" w:rsidR="009348B0" w:rsidRDefault="009348B0">
      <w:pPr>
        <w:pStyle w:val="TOC4"/>
        <w:tabs>
          <w:tab w:val="left" w:pos="1920"/>
        </w:tabs>
        <w:rPr>
          <w:rFonts w:asciiTheme="minorHAnsi" w:eastAsiaTheme="minorEastAsia" w:hAnsiTheme="minorHAnsi" w:cstheme="minorBidi"/>
          <w:sz w:val="22"/>
          <w:szCs w:val="22"/>
          <w:lang w:eastAsia="en-US"/>
        </w:rPr>
      </w:pPr>
      <w:r w:rsidRPr="00005859">
        <w:rPr>
          <w:bCs/>
          <w:lang w:val="en-GB"/>
        </w:rPr>
        <w:t>12.14.1.1</w:t>
      </w:r>
      <w:r>
        <w:rPr>
          <w:rFonts w:asciiTheme="minorHAnsi" w:eastAsiaTheme="minorEastAsia" w:hAnsiTheme="minorHAnsi" w:cstheme="minorBidi"/>
          <w:sz w:val="22"/>
          <w:szCs w:val="22"/>
          <w:lang w:eastAsia="en-US"/>
        </w:rPr>
        <w:tab/>
      </w:r>
      <w:r w:rsidRPr="00005859">
        <w:rPr>
          <w:bCs/>
          <w:lang w:val="en-GB"/>
        </w:rPr>
        <w:t>Virtual AIS aids to navigation</w:t>
      </w:r>
      <w:r>
        <w:tab/>
      </w:r>
      <w:r>
        <w:fldChar w:fldCharType="begin"/>
      </w:r>
      <w:r>
        <w:instrText xml:space="preserve"> PAGEREF _Toc68293420 \h </w:instrText>
      </w:r>
      <w:r>
        <w:fldChar w:fldCharType="separate"/>
      </w:r>
      <w:r w:rsidR="00FA6EE2">
        <w:t>71</w:t>
      </w:r>
      <w:r>
        <w:fldChar w:fldCharType="end"/>
      </w:r>
    </w:p>
    <w:p w14:paraId="79076392" w14:textId="31927ED1" w:rsidR="009348B0" w:rsidRDefault="009348B0">
      <w:pPr>
        <w:pStyle w:val="TOC1"/>
        <w:rPr>
          <w:rFonts w:asciiTheme="minorHAnsi" w:eastAsiaTheme="minorEastAsia" w:hAnsiTheme="minorHAnsi" w:cstheme="minorBidi"/>
          <w:sz w:val="22"/>
          <w:szCs w:val="22"/>
          <w:lang w:eastAsia="en-US"/>
        </w:rPr>
      </w:pPr>
      <w:r w:rsidRPr="00005859">
        <w:rPr>
          <w:bCs/>
          <w:lang w:val="en-GB"/>
        </w:rPr>
        <w:t>13</w:t>
      </w:r>
      <w:r>
        <w:rPr>
          <w:rFonts w:asciiTheme="minorHAnsi" w:eastAsiaTheme="minorEastAsia" w:hAnsiTheme="minorHAnsi" w:cstheme="minorBidi"/>
          <w:sz w:val="22"/>
          <w:szCs w:val="22"/>
          <w:lang w:eastAsia="en-US"/>
        </w:rPr>
        <w:tab/>
      </w:r>
      <w:r w:rsidRPr="00005859">
        <w:rPr>
          <w:bCs/>
          <w:lang w:val="en-GB"/>
        </w:rPr>
        <w:t>Marine services and signal stations</w:t>
      </w:r>
      <w:r>
        <w:tab/>
      </w:r>
      <w:r>
        <w:fldChar w:fldCharType="begin"/>
      </w:r>
      <w:r>
        <w:instrText xml:space="preserve"> PAGEREF _Toc68293421 \h </w:instrText>
      </w:r>
      <w:r>
        <w:fldChar w:fldCharType="separate"/>
      </w:r>
      <w:r w:rsidR="00FA6EE2">
        <w:t>72</w:t>
      </w:r>
      <w:r>
        <w:fldChar w:fldCharType="end"/>
      </w:r>
    </w:p>
    <w:p w14:paraId="2B83CD01" w14:textId="1DF8F9FF" w:rsidR="009348B0" w:rsidRDefault="009348B0">
      <w:pPr>
        <w:pStyle w:val="TOC2"/>
        <w:rPr>
          <w:rFonts w:asciiTheme="minorHAnsi" w:eastAsiaTheme="minorEastAsia" w:hAnsiTheme="minorHAnsi" w:cstheme="minorBidi"/>
          <w:sz w:val="22"/>
          <w:szCs w:val="22"/>
          <w:lang w:eastAsia="en-US"/>
        </w:rPr>
      </w:pPr>
      <w:r w:rsidRPr="00005859">
        <w:rPr>
          <w:bCs/>
          <w:lang w:val="en-GB"/>
        </w:rPr>
        <w:t>13.1</w:t>
      </w:r>
      <w:r>
        <w:rPr>
          <w:rFonts w:asciiTheme="minorHAnsi" w:eastAsiaTheme="minorEastAsia" w:hAnsiTheme="minorHAnsi" w:cstheme="minorBidi"/>
          <w:sz w:val="22"/>
          <w:szCs w:val="22"/>
          <w:lang w:eastAsia="en-US"/>
        </w:rPr>
        <w:tab/>
      </w:r>
      <w:r w:rsidRPr="00005859">
        <w:rPr>
          <w:bCs/>
          <w:lang w:val="en-GB"/>
        </w:rPr>
        <w:t>Pilot stations</w:t>
      </w:r>
      <w:r>
        <w:tab/>
      </w:r>
      <w:r>
        <w:fldChar w:fldCharType="begin"/>
      </w:r>
      <w:r>
        <w:instrText xml:space="preserve"> PAGEREF _Toc68293422 \h </w:instrText>
      </w:r>
      <w:r>
        <w:fldChar w:fldCharType="separate"/>
      </w:r>
      <w:r w:rsidR="00FA6EE2">
        <w:t>72</w:t>
      </w:r>
      <w:r>
        <w:fldChar w:fldCharType="end"/>
      </w:r>
    </w:p>
    <w:p w14:paraId="7A5C67AA" w14:textId="2F037A83" w:rsidR="009348B0" w:rsidRDefault="009348B0">
      <w:pPr>
        <w:pStyle w:val="TOC3"/>
        <w:rPr>
          <w:rFonts w:asciiTheme="minorHAnsi" w:eastAsiaTheme="minorEastAsia" w:hAnsiTheme="minorHAnsi" w:cstheme="minorBidi"/>
          <w:sz w:val="22"/>
          <w:szCs w:val="22"/>
          <w:lang w:eastAsia="en-US"/>
        </w:rPr>
      </w:pPr>
      <w:r w:rsidRPr="00005859">
        <w:rPr>
          <w:bCs/>
          <w:lang w:val="en-GB"/>
        </w:rPr>
        <w:t>13.1.1</w:t>
      </w:r>
      <w:r>
        <w:rPr>
          <w:rFonts w:asciiTheme="minorHAnsi" w:eastAsiaTheme="minorEastAsia" w:hAnsiTheme="minorHAnsi" w:cstheme="minorBidi"/>
          <w:sz w:val="22"/>
          <w:szCs w:val="22"/>
          <w:lang w:eastAsia="en-US"/>
        </w:rPr>
        <w:tab/>
      </w:r>
      <w:r w:rsidRPr="00005859">
        <w:rPr>
          <w:bCs/>
          <w:lang w:val="en-GB"/>
        </w:rPr>
        <w:t>Pilot stations ashore</w:t>
      </w:r>
      <w:r>
        <w:tab/>
      </w:r>
      <w:r>
        <w:fldChar w:fldCharType="begin"/>
      </w:r>
      <w:r>
        <w:instrText xml:space="preserve"> PAGEREF _Toc68293423 \h </w:instrText>
      </w:r>
      <w:r>
        <w:fldChar w:fldCharType="separate"/>
      </w:r>
      <w:r w:rsidR="00FA6EE2">
        <w:t>72</w:t>
      </w:r>
      <w:r>
        <w:fldChar w:fldCharType="end"/>
      </w:r>
    </w:p>
    <w:p w14:paraId="4601EFD3" w14:textId="484C4E64" w:rsidR="009348B0" w:rsidRDefault="009348B0">
      <w:pPr>
        <w:pStyle w:val="TOC3"/>
        <w:rPr>
          <w:rFonts w:asciiTheme="minorHAnsi" w:eastAsiaTheme="minorEastAsia" w:hAnsiTheme="minorHAnsi" w:cstheme="minorBidi"/>
          <w:sz w:val="22"/>
          <w:szCs w:val="22"/>
          <w:lang w:eastAsia="en-US"/>
        </w:rPr>
      </w:pPr>
      <w:r w:rsidRPr="00005859">
        <w:rPr>
          <w:bCs/>
          <w:lang w:val="en-GB"/>
        </w:rPr>
        <w:t>13.1.2</w:t>
      </w:r>
      <w:r>
        <w:rPr>
          <w:rFonts w:asciiTheme="minorHAnsi" w:eastAsiaTheme="minorEastAsia" w:hAnsiTheme="minorHAnsi" w:cstheme="minorBidi"/>
          <w:sz w:val="22"/>
          <w:szCs w:val="22"/>
          <w:lang w:eastAsia="en-US"/>
        </w:rPr>
        <w:tab/>
      </w:r>
      <w:r w:rsidRPr="00005859">
        <w:rPr>
          <w:bCs/>
          <w:lang w:val="en-GB"/>
        </w:rPr>
        <w:t>Pilot boarding places</w:t>
      </w:r>
      <w:r>
        <w:tab/>
      </w:r>
      <w:r>
        <w:fldChar w:fldCharType="begin"/>
      </w:r>
      <w:r>
        <w:instrText xml:space="preserve"> PAGEREF _Toc68293424 \h </w:instrText>
      </w:r>
      <w:r>
        <w:fldChar w:fldCharType="separate"/>
      </w:r>
      <w:r w:rsidR="00FA6EE2">
        <w:t>72</w:t>
      </w:r>
      <w:r>
        <w:fldChar w:fldCharType="end"/>
      </w:r>
    </w:p>
    <w:p w14:paraId="535A5049" w14:textId="63F16295" w:rsidR="009348B0" w:rsidRDefault="009348B0">
      <w:pPr>
        <w:pStyle w:val="TOC2"/>
        <w:rPr>
          <w:rFonts w:asciiTheme="minorHAnsi" w:eastAsiaTheme="minorEastAsia" w:hAnsiTheme="minorHAnsi" w:cstheme="minorBidi"/>
          <w:sz w:val="22"/>
          <w:szCs w:val="22"/>
          <w:lang w:eastAsia="en-US"/>
        </w:rPr>
      </w:pPr>
      <w:r w:rsidRPr="00005859">
        <w:rPr>
          <w:bCs/>
          <w:lang w:val="en-GB"/>
        </w:rPr>
        <w:t>13.2</w:t>
      </w:r>
      <w:r>
        <w:rPr>
          <w:rFonts w:asciiTheme="minorHAnsi" w:eastAsiaTheme="minorEastAsia" w:hAnsiTheme="minorHAnsi" w:cstheme="minorBidi"/>
          <w:sz w:val="22"/>
          <w:szCs w:val="22"/>
          <w:lang w:eastAsia="en-US"/>
        </w:rPr>
        <w:tab/>
      </w:r>
      <w:r w:rsidRPr="00005859">
        <w:rPr>
          <w:bCs/>
          <w:lang w:val="en-GB"/>
        </w:rPr>
        <w:t>Coastguard stations</w:t>
      </w:r>
      <w:r>
        <w:tab/>
      </w:r>
      <w:r>
        <w:fldChar w:fldCharType="begin"/>
      </w:r>
      <w:r>
        <w:instrText xml:space="preserve"> PAGEREF _Toc68293425 \h </w:instrText>
      </w:r>
      <w:r>
        <w:fldChar w:fldCharType="separate"/>
      </w:r>
      <w:r w:rsidR="00FA6EE2">
        <w:t>72</w:t>
      </w:r>
      <w:r>
        <w:fldChar w:fldCharType="end"/>
      </w:r>
    </w:p>
    <w:p w14:paraId="4AC6EA2B" w14:textId="7C563D73" w:rsidR="009348B0" w:rsidRDefault="009348B0">
      <w:pPr>
        <w:pStyle w:val="TOC2"/>
        <w:rPr>
          <w:rFonts w:asciiTheme="minorHAnsi" w:eastAsiaTheme="minorEastAsia" w:hAnsiTheme="minorHAnsi" w:cstheme="minorBidi"/>
          <w:sz w:val="22"/>
          <w:szCs w:val="22"/>
          <w:lang w:eastAsia="en-US"/>
        </w:rPr>
      </w:pPr>
      <w:r w:rsidRPr="00005859">
        <w:rPr>
          <w:bCs/>
          <w:lang w:val="en-GB"/>
        </w:rPr>
        <w:t>13.3</w:t>
      </w:r>
      <w:r>
        <w:rPr>
          <w:rFonts w:asciiTheme="minorHAnsi" w:eastAsiaTheme="minorEastAsia" w:hAnsiTheme="minorHAnsi" w:cstheme="minorBidi"/>
          <w:sz w:val="22"/>
          <w:szCs w:val="22"/>
          <w:lang w:eastAsia="en-US"/>
        </w:rPr>
        <w:tab/>
      </w:r>
      <w:r w:rsidRPr="00005859">
        <w:rPr>
          <w:bCs/>
          <w:lang w:val="en-GB"/>
        </w:rPr>
        <w:t>Rescue stations</w:t>
      </w:r>
      <w:r>
        <w:tab/>
      </w:r>
      <w:r>
        <w:fldChar w:fldCharType="begin"/>
      </w:r>
      <w:r>
        <w:instrText xml:space="preserve"> PAGEREF _Toc68293426 \h </w:instrText>
      </w:r>
      <w:r>
        <w:fldChar w:fldCharType="separate"/>
      </w:r>
      <w:r w:rsidR="00FA6EE2">
        <w:t>72</w:t>
      </w:r>
      <w:r>
        <w:fldChar w:fldCharType="end"/>
      </w:r>
    </w:p>
    <w:p w14:paraId="4C1251CE" w14:textId="4124721E" w:rsidR="009348B0" w:rsidRDefault="009348B0">
      <w:pPr>
        <w:pStyle w:val="TOC2"/>
        <w:rPr>
          <w:rFonts w:asciiTheme="minorHAnsi" w:eastAsiaTheme="minorEastAsia" w:hAnsiTheme="minorHAnsi" w:cstheme="minorBidi"/>
          <w:sz w:val="22"/>
          <w:szCs w:val="22"/>
          <w:lang w:eastAsia="en-US"/>
        </w:rPr>
      </w:pPr>
      <w:r w:rsidRPr="00005859">
        <w:rPr>
          <w:bCs/>
          <w:lang w:val="en-GB"/>
        </w:rPr>
        <w:t>13.4</w:t>
      </w:r>
      <w:r>
        <w:rPr>
          <w:rFonts w:asciiTheme="minorHAnsi" w:eastAsiaTheme="minorEastAsia" w:hAnsiTheme="minorHAnsi" w:cstheme="minorBidi"/>
          <w:sz w:val="22"/>
          <w:szCs w:val="22"/>
          <w:lang w:eastAsia="en-US"/>
        </w:rPr>
        <w:tab/>
      </w:r>
      <w:r w:rsidRPr="00005859">
        <w:rPr>
          <w:bCs/>
          <w:lang w:val="en-GB"/>
        </w:rPr>
        <w:t>Signal stations</w:t>
      </w:r>
      <w:r>
        <w:tab/>
      </w:r>
      <w:r>
        <w:fldChar w:fldCharType="begin"/>
      </w:r>
      <w:r>
        <w:instrText xml:space="preserve"> PAGEREF _Toc68293427 \h </w:instrText>
      </w:r>
      <w:r>
        <w:fldChar w:fldCharType="separate"/>
      </w:r>
      <w:r w:rsidR="00FA6EE2">
        <w:t>73</w:t>
      </w:r>
      <w:r>
        <w:fldChar w:fldCharType="end"/>
      </w:r>
    </w:p>
    <w:p w14:paraId="75D93209" w14:textId="207B70C1" w:rsidR="009348B0" w:rsidRDefault="009348B0">
      <w:pPr>
        <w:pStyle w:val="TOC1"/>
        <w:rPr>
          <w:rFonts w:asciiTheme="minorHAnsi" w:eastAsiaTheme="minorEastAsia" w:hAnsiTheme="minorHAnsi" w:cstheme="minorBidi"/>
          <w:sz w:val="22"/>
          <w:szCs w:val="22"/>
          <w:lang w:eastAsia="en-US"/>
        </w:rPr>
      </w:pPr>
      <w:r w:rsidRPr="00005859">
        <w:rPr>
          <w:bCs/>
          <w:lang w:val="en-GB"/>
        </w:rPr>
        <w:t>14</w:t>
      </w:r>
      <w:r>
        <w:rPr>
          <w:rFonts w:asciiTheme="minorHAnsi" w:eastAsiaTheme="minorEastAsia" w:hAnsiTheme="minorHAnsi" w:cstheme="minorBidi"/>
          <w:sz w:val="22"/>
          <w:szCs w:val="22"/>
          <w:lang w:eastAsia="en-US"/>
        </w:rPr>
        <w:tab/>
      </w:r>
      <w:r w:rsidRPr="00005859">
        <w:rPr>
          <w:bCs/>
          <w:lang w:val="en-GB"/>
        </w:rPr>
        <w:t>Geographic names</w:t>
      </w:r>
      <w:r>
        <w:tab/>
      </w:r>
      <w:r>
        <w:fldChar w:fldCharType="begin"/>
      </w:r>
      <w:r>
        <w:instrText xml:space="preserve"> PAGEREF _Toc68293428 \h </w:instrText>
      </w:r>
      <w:r>
        <w:fldChar w:fldCharType="separate"/>
      </w:r>
      <w:r w:rsidR="00FA6EE2">
        <w:t>74</w:t>
      </w:r>
      <w:r>
        <w:fldChar w:fldCharType="end"/>
      </w:r>
    </w:p>
    <w:p w14:paraId="28617A2F" w14:textId="5D8A9695" w:rsidR="009348B0" w:rsidRDefault="009348B0">
      <w:pPr>
        <w:pStyle w:val="TOC1"/>
        <w:rPr>
          <w:rFonts w:asciiTheme="minorHAnsi" w:eastAsiaTheme="minorEastAsia" w:hAnsiTheme="minorHAnsi" w:cstheme="minorBidi"/>
          <w:sz w:val="22"/>
          <w:szCs w:val="22"/>
          <w:lang w:eastAsia="en-US"/>
        </w:rPr>
      </w:pPr>
      <w:r w:rsidRPr="00005859">
        <w:rPr>
          <w:bCs/>
          <w:lang w:val="en-GB"/>
        </w:rPr>
        <w:t>15</w:t>
      </w:r>
      <w:r>
        <w:rPr>
          <w:rFonts w:asciiTheme="minorHAnsi" w:eastAsiaTheme="minorEastAsia" w:hAnsiTheme="minorHAnsi" w:cstheme="minorBidi"/>
          <w:sz w:val="22"/>
          <w:szCs w:val="22"/>
          <w:lang w:eastAsia="en-US"/>
        </w:rPr>
        <w:tab/>
      </w:r>
      <w:r w:rsidRPr="00005859">
        <w:rPr>
          <w:bCs/>
          <w:lang w:val="en-GB"/>
        </w:rPr>
        <w:t>Collection objects</w:t>
      </w:r>
      <w:r>
        <w:tab/>
      </w:r>
      <w:r>
        <w:fldChar w:fldCharType="begin"/>
      </w:r>
      <w:r>
        <w:instrText xml:space="preserve"> PAGEREF _Toc68293429 \h </w:instrText>
      </w:r>
      <w:r>
        <w:fldChar w:fldCharType="separate"/>
      </w:r>
      <w:r w:rsidR="00FA6EE2">
        <w:t>75</w:t>
      </w:r>
      <w:r>
        <w:fldChar w:fldCharType="end"/>
      </w:r>
    </w:p>
    <w:p w14:paraId="3E991ABE" w14:textId="5C2C7B27" w:rsidR="009348B0" w:rsidRDefault="009348B0">
      <w:pPr>
        <w:pStyle w:val="TOC1"/>
        <w:rPr>
          <w:rFonts w:asciiTheme="minorHAnsi" w:eastAsiaTheme="minorEastAsia" w:hAnsiTheme="minorHAnsi" w:cstheme="minorBidi"/>
          <w:sz w:val="22"/>
          <w:szCs w:val="22"/>
          <w:lang w:eastAsia="en-US"/>
        </w:rPr>
      </w:pPr>
      <w:r w:rsidRPr="00005859">
        <w:rPr>
          <w:bCs/>
          <w:lang w:val="en-GB"/>
        </w:rPr>
        <w:t>16</w:t>
      </w:r>
      <w:r>
        <w:rPr>
          <w:rFonts w:asciiTheme="minorHAnsi" w:eastAsiaTheme="minorEastAsia" w:hAnsiTheme="minorHAnsi" w:cstheme="minorBidi"/>
          <w:sz w:val="22"/>
          <w:szCs w:val="22"/>
          <w:lang w:eastAsia="en-US"/>
        </w:rPr>
        <w:tab/>
      </w:r>
      <w:r w:rsidRPr="00005859">
        <w:rPr>
          <w:bCs/>
          <w:lang w:val="en-GB"/>
        </w:rPr>
        <w:t>New Object</w:t>
      </w:r>
      <w:r>
        <w:tab/>
      </w:r>
      <w:r>
        <w:fldChar w:fldCharType="begin"/>
      </w:r>
      <w:r>
        <w:instrText xml:space="preserve"> PAGEREF _Toc68293430 \h </w:instrText>
      </w:r>
      <w:r>
        <w:fldChar w:fldCharType="separate"/>
      </w:r>
      <w:r w:rsidR="00FA6EE2">
        <w:t>76</w:t>
      </w:r>
      <w:r>
        <w:fldChar w:fldCharType="end"/>
      </w:r>
    </w:p>
    <w:p w14:paraId="12A3B14F" w14:textId="33C866D6" w:rsidR="009348B0" w:rsidRDefault="009348B0">
      <w:pPr>
        <w:pStyle w:val="TOC1"/>
        <w:rPr>
          <w:rFonts w:asciiTheme="minorHAnsi" w:eastAsiaTheme="minorEastAsia" w:hAnsiTheme="minorHAnsi" w:cstheme="minorBidi"/>
          <w:sz w:val="22"/>
          <w:szCs w:val="22"/>
          <w:lang w:eastAsia="en-US"/>
        </w:rPr>
      </w:pPr>
      <w:r w:rsidRPr="00005859">
        <w:rPr>
          <w:bCs/>
          <w:lang w:val="en-GB"/>
        </w:rPr>
        <w:t>17</w:t>
      </w:r>
      <w:r>
        <w:rPr>
          <w:rFonts w:asciiTheme="minorHAnsi" w:eastAsiaTheme="minorEastAsia" w:hAnsiTheme="minorHAnsi" w:cstheme="minorBidi"/>
          <w:sz w:val="22"/>
          <w:szCs w:val="22"/>
          <w:lang w:eastAsia="en-US"/>
        </w:rPr>
        <w:tab/>
      </w:r>
      <w:r w:rsidRPr="00005859">
        <w:rPr>
          <w:bCs/>
          <w:lang w:val="en-GB"/>
        </w:rPr>
        <w:t>Masking</w:t>
      </w:r>
      <w:r>
        <w:tab/>
      </w:r>
      <w:r>
        <w:fldChar w:fldCharType="begin"/>
      </w:r>
      <w:r>
        <w:instrText xml:space="preserve"> PAGEREF _Toc68293431 \h </w:instrText>
      </w:r>
      <w:r>
        <w:fldChar w:fldCharType="separate"/>
      </w:r>
      <w:r w:rsidR="00FA6EE2">
        <w:t>77</w:t>
      </w:r>
      <w:r>
        <w:fldChar w:fldCharType="end"/>
      </w:r>
    </w:p>
    <w:p w14:paraId="2CD5E5B6" w14:textId="5A7580E1" w:rsidR="009348B0" w:rsidRDefault="009348B0">
      <w:pPr>
        <w:pStyle w:val="TOC1"/>
        <w:rPr>
          <w:rFonts w:asciiTheme="minorHAnsi" w:eastAsiaTheme="minorEastAsia" w:hAnsiTheme="minorHAnsi" w:cstheme="minorBidi"/>
          <w:sz w:val="22"/>
          <w:szCs w:val="22"/>
          <w:lang w:eastAsia="en-US"/>
        </w:rPr>
      </w:pPr>
      <w:r w:rsidRPr="00005859">
        <w:rPr>
          <w:lang w:val="en-AU"/>
        </w:rPr>
        <w:t>Annex A:  S-57 to S-101 conversion quick references</w:t>
      </w:r>
      <w:r>
        <w:tab/>
      </w:r>
      <w:r>
        <w:fldChar w:fldCharType="begin"/>
      </w:r>
      <w:r>
        <w:instrText xml:space="preserve"> PAGEREF _Toc68293432 \h </w:instrText>
      </w:r>
      <w:r>
        <w:fldChar w:fldCharType="separate"/>
      </w:r>
      <w:r w:rsidR="00FA6EE2">
        <w:t>79</w:t>
      </w:r>
      <w:r>
        <w:fldChar w:fldCharType="end"/>
      </w:r>
    </w:p>
    <w:p w14:paraId="24DA51EF" w14:textId="2A8BC9FB" w:rsidR="009348B0" w:rsidRDefault="009348B0">
      <w:pPr>
        <w:pStyle w:val="TOC2"/>
        <w:rPr>
          <w:rFonts w:asciiTheme="minorHAnsi" w:eastAsiaTheme="minorEastAsia" w:hAnsiTheme="minorHAnsi" w:cstheme="minorBidi"/>
          <w:sz w:val="22"/>
          <w:szCs w:val="22"/>
          <w:lang w:eastAsia="en-US"/>
        </w:rPr>
      </w:pPr>
      <w:r w:rsidRPr="00005859">
        <w:rPr>
          <w:lang w:val="en-GB"/>
        </w:rPr>
        <w:lastRenderedPageBreak/>
        <w:t>A-1</w:t>
      </w:r>
      <w:r>
        <w:rPr>
          <w:rFonts w:asciiTheme="minorHAnsi" w:eastAsiaTheme="minorEastAsia" w:hAnsiTheme="minorHAnsi" w:cstheme="minorBidi"/>
          <w:sz w:val="22"/>
          <w:szCs w:val="22"/>
          <w:lang w:eastAsia="en-US"/>
        </w:rPr>
        <w:tab/>
      </w:r>
      <w:r w:rsidRPr="00005859">
        <w:rPr>
          <w:lang w:val="en-GB"/>
        </w:rPr>
        <w:t>Summary of differences</w:t>
      </w:r>
      <w:r>
        <w:tab/>
      </w:r>
      <w:r>
        <w:fldChar w:fldCharType="begin"/>
      </w:r>
      <w:r>
        <w:instrText xml:space="preserve"> PAGEREF _Toc68293433 \h </w:instrText>
      </w:r>
      <w:r>
        <w:fldChar w:fldCharType="separate"/>
      </w:r>
      <w:r w:rsidR="00FA6EE2">
        <w:t>79</w:t>
      </w:r>
      <w:r>
        <w:fldChar w:fldCharType="end"/>
      </w:r>
    </w:p>
    <w:p w14:paraId="6685F6FE" w14:textId="0BE52759" w:rsidR="009348B0" w:rsidRDefault="009348B0">
      <w:pPr>
        <w:pStyle w:val="TOC2"/>
        <w:rPr>
          <w:rFonts w:asciiTheme="minorHAnsi" w:eastAsiaTheme="minorEastAsia" w:hAnsiTheme="minorHAnsi" w:cstheme="minorBidi"/>
          <w:sz w:val="22"/>
          <w:szCs w:val="22"/>
          <w:lang w:eastAsia="en-US"/>
        </w:rPr>
      </w:pPr>
      <w:r w:rsidRPr="00005859">
        <w:rPr>
          <w:lang w:val="en-GB"/>
        </w:rPr>
        <w:t>A-2</w:t>
      </w:r>
      <w:r>
        <w:rPr>
          <w:rFonts w:asciiTheme="minorHAnsi" w:eastAsiaTheme="minorEastAsia" w:hAnsiTheme="minorHAnsi" w:cstheme="minorBidi"/>
          <w:sz w:val="22"/>
          <w:szCs w:val="22"/>
          <w:lang w:eastAsia="en-US"/>
        </w:rPr>
        <w:tab/>
      </w:r>
      <w:r w:rsidRPr="00005859">
        <w:rPr>
          <w:lang w:val="en-GB"/>
        </w:rPr>
        <w:t>Allowable S-101 enumerate value changes</w:t>
      </w:r>
      <w:r>
        <w:tab/>
      </w:r>
      <w:r>
        <w:fldChar w:fldCharType="begin"/>
      </w:r>
      <w:r>
        <w:instrText xml:space="preserve"> PAGEREF _Toc68293434 \h </w:instrText>
      </w:r>
      <w:r>
        <w:fldChar w:fldCharType="separate"/>
      </w:r>
      <w:r w:rsidR="00FA6EE2">
        <w:t>85</w:t>
      </w:r>
      <w:r>
        <w:fldChar w:fldCharType="end"/>
      </w:r>
    </w:p>
    <w:p w14:paraId="3C615ED1" w14:textId="6E09E23D" w:rsidR="009348B0" w:rsidRDefault="009348B0">
      <w:pPr>
        <w:pStyle w:val="TOC2"/>
        <w:rPr>
          <w:rFonts w:asciiTheme="minorHAnsi" w:eastAsiaTheme="minorEastAsia" w:hAnsiTheme="minorHAnsi" w:cstheme="minorBidi"/>
          <w:sz w:val="22"/>
          <w:szCs w:val="22"/>
          <w:lang w:eastAsia="en-US"/>
        </w:rPr>
      </w:pPr>
      <w:r w:rsidRPr="00005859">
        <w:rPr>
          <w:lang w:val="en-GB"/>
        </w:rPr>
        <w:t>A-3</w:t>
      </w:r>
      <w:r>
        <w:rPr>
          <w:rFonts w:asciiTheme="minorHAnsi" w:eastAsiaTheme="minorEastAsia" w:hAnsiTheme="minorHAnsi" w:cstheme="minorBidi"/>
          <w:sz w:val="22"/>
          <w:szCs w:val="22"/>
          <w:lang w:eastAsia="en-US"/>
        </w:rPr>
        <w:tab/>
      </w:r>
      <w:r w:rsidRPr="00005859">
        <w:rPr>
          <w:lang w:val="en-GB"/>
        </w:rPr>
        <w:t>Enhanced S-101 encoding options</w:t>
      </w:r>
      <w:r>
        <w:tab/>
      </w:r>
      <w:r>
        <w:fldChar w:fldCharType="begin"/>
      </w:r>
      <w:r>
        <w:instrText xml:space="preserve"> PAGEREF _Toc68293435 \h </w:instrText>
      </w:r>
      <w:r>
        <w:fldChar w:fldCharType="separate"/>
      </w:r>
      <w:r w:rsidR="00FA6EE2">
        <w:t>94</w:t>
      </w:r>
      <w:r>
        <w:fldChar w:fldCharType="end"/>
      </w:r>
    </w:p>
    <w:p w14:paraId="5960BEAE" w14:textId="7E7F4B05" w:rsidR="006B2826" w:rsidRPr="00F20AE1" w:rsidRDefault="009348B0" w:rsidP="00D95447">
      <w:pPr>
        <w:rPr>
          <w:rFonts w:ascii="Courier New" w:hAnsi="Courier New"/>
          <w:sz w:val="16"/>
          <w:lang w:val="en-GB"/>
        </w:rPr>
      </w:pPr>
      <w:r>
        <w:rPr>
          <w:noProof/>
          <w:lang w:val="en-GB"/>
        </w:rPr>
        <w:fldChar w:fldCharType="end"/>
      </w:r>
    </w:p>
    <w:p w14:paraId="6F80100B" w14:textId="77777777" w:rsidR="006B2826" w:rsidRPr="00F20AE1" w:rsidRDefault="006B2826" w:rsidP="00D95447">
      <w:pPr>
        <w:rPr>
          <w:rFonts w:ascii="Courier New" w:hAnsi="Courier New"/>
          <w:sz w:val="16"/>
          <w:lang w:val="en-GB"/>
        </w:rPr>
      </w:pPr>
      <w:r w:rsidRPr="00F20AE1">
        <w:rPr>
          <w:rFonts w:ascii="Courier New" w:hAnsi="Courier New"/>
          <w:sz w:val="16"/>
          <w:lang w:val="en-GB"/>
        </w:rPr>
        <w:br w:type="page"/>
      </w:r>
    </w:p>
    <w:p w14:paraId="67136C40" w14:textId="77777777" w:rsidR="006B2826" w:rsidRPr="00F20AE1" w:rsidRDefault="006B2826" w:rsidP="0096621D">
      <w:pPr>
        <w:pStyle w:val="StylezzForewordAuto"/>
        <w:jc w:val="center"/>
        <w:rPr>
          <w:szCs w:val="28"/>
          <w:lang w:val="en-GB"/>
        </w:rPr>
      </w:pPr>
      <w:bookmarkStart w:id="7" w:name="_Toc422735407"/>
      <w:bookmarkEnd w:id="2"/>
      <w:bookmarkEnd w:id="3"/>
      <w:bookmarkEnd w:id="4"/>
      <w:bookmarkEnd w:id="5"/>
      <w:bookmarkEnd w:id="6"/>
      <w:r w:rsidRPr="00F20AE1">
        <w:rPr>
          <w:szCs w:val="28"/>
          <w:lang w:val="en-GB"/>
        </w:rPr>
        <w:lastRenderedPageBreak/>
        <w:t>Document Control</w:t>
      </w:r>
    </w:p>
    <w:p w14:paraId="6F2CC969" w14:textId="77777777" w:rsidR="006B2826" w:rsidRPr="00F20AE1" w:rsidRDefault="006B2826" w:rsidP="00D95447">
      <w:pPr>
        <w:rPr>
          <w:lang w:val="en-GB"/>
        </w:rPr>
      </w:pP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51"/>
        <w:gridCol w:w="2557"/>
        <w:gridCol w:w="1100"/>
        <w:gridCol w:w="1518"/>
        <w:gridCol w:w="1701"/>
        <w:gridCol w:w="1495"/>
      </w:tblGrid>
      <w:tr w:rsidR="006B2826" w:rsidRPr="00F20AE1" w14:paraId="51A9CE4D" w14:textId="77777777" w:rsidTr="00D9374B">
        <w:tc>
          <w:tcPr>
            <w:tcW w:w="951" w:type="dxa"/>
          </w:tcPr>
          <w:p w14:paraId="2437AC25" w14:textId="77777777" w:rsidR="006B2826" w:rsidRPr="00F20AE1" w:rsidRDefault="006B2826" w:rsidP="00D95447">
            <w:pPr>
              <w:pStyle w:val="Tabletitle"/>
              <w:rPr>
                <w:rFonts w:eastAsia="Times New Roman" w:cs="Arial"/>
                <w:lang w:val="en-GB"/>
              </w:rPr>
            </w:pPr>
            <w:r w:rsidRPr="00F20AE1">
              <w:rPr>
                <w:rFonts w:eastAsia="Times New Roman" w:cs="Arial"/>
                <w:lang w:val="en-GB"/>
              </w:rPr>
              <w:t>Version</w:t>
            </w:r>
          </w:p>
        </w:tc>
        <w:tc>
          <w:tcPr>
            <w:tcW w:w="2557" w:type="dxa"/>
          </w:tcPr>
          <w:p w14:paraId="06D3C99B" w14:textId="77777777" w:rsidR="006B2826" w:rsidRPr="00F20AE1" w:rsidRDefault="006B2826" w:rsidP="00D95447">
            <w:pPr>
              <w:pStyle w:val="Tabletitle"/>
              <w:rPr>
                <w:rFonts w:eastAsia="Times New Roman" w:cs="Arial"/>
                <w:lang w:val="en-GB"/>
              </w:rPr>
            </w:pPr>
            <w:r w:rsidRPr="00F20AE1">
              <w:rPr>
                <w:rFonts w:eastAsia="Times New Roman" w:cs="Arial"/>
                <w:lang w:val="en-GB"/>
              </w:rPr>
              <w:t>Version Type</w:t>
            </w:r>
          </w:p>
        </w:tc>
        <w:tc>
          <w:tcPr>
            <w:tcW w:w="1100" w:type="dxa"/>
          </w:tcPr>
          <w:p w14:paraId="05EA01B3" w14:textId="77777777" w:rsidR="006B2826" w:rsidRPr="00F20AE1" w:rsidRDefault="006B2826" w:rsidP="00D95447">
            <w:pPr>
              <w:pStyle w:val="Tabletitle"/>
              <w:rPr>
                <w:rFonts w:eastAsia="Times New Roman" w:cs="Arial"/>
                <w:lang w:val="en-GB"/>
              </w:rPr>
            </w:pPr>
            <w:r w:rsidRPr="00F20AE1">
              <w:rPr>
                <w:rFonts w:eastAsia="Times New Roman" w:cs="Arial"/>
                <w:lang w:val="en-GB"/>
              </w:rPr>
              <w:t>Date</w:t>
            </w:r>
          </w:p>
        </w:tc>
        <w:tc>
          <w:tcPr>
            <w:tcW w:w="1518" w:type="dxa"/>
          </w:tcPr>
          <w:p w14:paraId="7D4FE0F4" w14:textId="77777777" w:rsidR="006B2826" w:rsidRPr="00F20AE1" w:rsidRDefault="006B2826" w:rsidP="00D95447">
            <w:pPr>
              <w:pStyle w:val="Tabletitle"/>
              <w:rPr>
                <w:rFonts w:eastAsia="Times New Roman" w:cs="Arial"/>
                <w:lang w:val="en-GB"/>
              </w:rPr>
            </w:pPr>
            <w:r w:rsidRPr="00F20AE1">
              <w:rPr>
                <w:rFonts w:eastAsia="Times New Roman" w:cs="Arial"/>
                <w:lang w:val="en-GB"/>
              </w:rPr>
              <w:t>Approved By</w:t>
            </w:r>
          </w:p>
        </w:tc>
        <w:tc>
          <w:tcPr>
            <w:tcW w:w="1701" w:type="dxa"/>
          </w:tcPr>
          <w:p w14:paraId="7C75E1EE" w14:textId="77777777" w:rsidR="006B2826" w:rsidRPr="00F20AE1" w:rsidRDefault="006B2826" w:rsidP="00D95447">
            <w:pPr>
              <w:pStyle w:val="Tabletitle"/>
              <w:rPr>
                <w:rFonts w:eastAsia="Times New Roman" w:cs="Arial"/>
                <w:lang w:val="en-GB"/>
              </w:rPr>
            </w:pPr>
            <w:r w:rsidRPr="00F20AE1">
              <w:rPr>
                <w:rFonts w:eastAsia="Times New Roman" w:cs="Arial"/>
                <w:lang w:val="en-GB"/>
              </w:rPr>
              <w:t>Signed Off By</w:t>
            </w:r>
          </w:p>
        </w:tc>
        <w:tc>
          <w:tcPr>
            <w:tcW w:w="1495" w:type="dxa"/>
          </w:tcPr>
          <w:p w14:paraId="516959E0" w14:textId="77777777" w:rsidR="006B2826" w:rsidRPr="00F20AE1" w:rsidRDefault="006B2826" w:rsidP="00D95447">
            <w:pPr>
              <w:pStyle w:val="Tabletitle"/>
              <w:rPr>
                <w:rFonts w:eastAsia="Times New Roman" w:cs="Arial"/>
                <w:lang w:val="en-GB"/>
              </w:rPr>
            </w:pPr>
            <w:r w:rsidRPr="00F20AE1">
              <w:rPr>
                <w:rFonts w:eastAsia="Times New Roman" w:cs="Arial"/>
                <w:lang w:val="en-GB"/>
              </w:rPr>
              <w:t>Role</w:t>
            </w:r>
          </w:p>
        </w:tc>
      </w:tr>
      <w:tr w:rsidR="006B2826" w:rsidRPr="00F20AE1" w14:paraId="7FD1BFD4" w14:textId="77777777" w:rsidTr="00D9374B">
        <w:tc>
          <w:tcPr>
            <w:tcW w:w="951" w:type="dxa"/>
          </w:tcPr>
          <w:p w14:paraId="7A5C3756" w14:textId="6E9E8146" w:rsidR="006B2826" w:rsidRPr="00F20AE1" w:rsidRDefault="007164DF" w:rsidP="00D9374B">
            <w:pPr>
              <w:suppressAutoHyphens/>
              <w:spacing w:before="60" w:after="60"/>
              <w:rPr>
                <w:rFonts w:cs="Arial"/>
                <w:lang w:val="en-GB"/>
              </w:rPr>
            </w:pPr>
            <w:r>
              <w:rPr>
                <w:rFonts w:cs="Arial"/>
                <w:lang w:val="en-GB"/>
              </w:rPr>
              <w:t>0.0.1</w:t>
            </w:r>
          </w:p>
        </w:tc>
        <w:tc>
          <w:tcPr>
            <w:tcW w:w="2557" w:type="dxa"/>
          </w:tcPr>
          <w:p w14:paraId="3EC3D681" w14:textId="0BEC219F" w:rsidR="006B2826" w:rsidRPr="00F20AE1" w:rsidRDefault="007164DF" w:rsidP="00D9374B">
            <w:pPr>
              <w:suppressAutoHyphens/>
              <w:spacing w:before="60" w:after="60"/>
              <w:rPr>
                <w:rFonts w:cs="Arial"/>
                <w:lang w:val="en-GB"/>
              </w:rPr>
            </w:pPr>
            <w:r>
              <w:rPr>
                <w:rFonts w:cs="Arial"/>
                <w:lang w:val="en-GB"/>
              </w:rPr>
              <w:t>Initial Draft</w:t>
            </w:r>
          </w:p>
        </w:tc>
        <w:tc>
          <w:tcPr>
            <w:tcW w:w="1100" w:type="dxa"/>
          </w:tcPr>
          <w:p w14:paraId="7A08DADE" w14:textId="7CD28F66" w:rsidR="006B2826" w:rsidRPr="00F20AE1" w:rsidRDefault="007164DF" w:rsidP="00D9374B">
            <w:pPr>
              <w:suppressAutoHyphens/>
              <w:spacing w:before="60" w:after="60"/>
              <w:rPr>
                <w:rFonts w:cs="Arial"/>
                <w:lang w:val="en-GB"/>
              </w:rPr>
            </w:pPr>
            <w:r>
              <w:rPr>
                <w:rFonts w:cs="Arial"/>
                <w:lang w:val="en-GB"/>
              </w:rPr>
              <w:t>Apr 2021</w:t>
            </w:r>
          </w:p>
        </w:tc>
        <w:tc>
          <w:tcPr>
            <w:tcW w:w="1518" w:type="dxa"/>
          </w:tcPr>
          <w:p w14:paraId="40C165D8" w14:textId="58660944" w:rsidR="006B2826" w:rsidRPr="00F20AE1" w:rsidRDefault="006B2826" w:rsidP="00D9374B">
            <w:pPr>
              <w:suppressAutoHyphens/>
              <w:spacing w:before="60" w:after="60"/>
              <w:rPr>
                <w:rFonts w:cs="Arial"/>
                <w:lang w:val="en-GB"/>
              </w:rPr>
            </w:pPr>
          </w:p>
        </w:tc>
        <w:tc>
          <w:tcPr>
            <w:tcW w:w="1701" w:type="dxa"/>
          </w:tcPr>
          <w:p w14:paraId="566CD839" w14:textId="4C3E0B8D" w:rsidR="006B2826" w:rsidRPr="00F20AE1" w:rsidRDefault="007164DF" w:rsidP="00D9374B">
            <w:pPr>
              <w:suppressAutoHyphens/>
              <w:spacing w:before="60" w:after="60"/>
              <w:rPr>
                <w:rFonts w:cs="Arial"/>
                <w:lang w:val="en-GB"/>
              </w:rPr>
            </w:pPr>
            <w:r>
              <w:rPr>
                <w:rFonts w:cs="Arial"/>
                <w:lang w:val="en-GB"/>
              </w:rPr>
              <w:t>J. Wootton</w:t>
            </w:r>
          </w:p>
        </w:tc>
        <w:tc>
          <w:tcPr>
            <w:tcW w:w="1495" w:type="dxa"/>
          </w:tcPr>
          <w:p w14:paraId="28AFEADC" w14:textId="034E06E1" w:rsidR="006B2826" w:rsidRPr="00F20AE1" w:rsidRDefault="007164DF" w:rsidP="00D9374B">
            <w:pPr>
              <w:suppressAutoHyphens/>
              <w:spacing w:before="60" w:after="60"/>
              <w:rPr>
                <w:rFonts w:cs="Arial"/>
                <w:lang w:val="en-GB"/>
              </w:rPr>
            </w:pPr>
            <w:r>
              <w:rPr>
                <w:rFonts w:cs="Arial"/>
                <w:lang w:val="en-GB"/>
              </w:rPr>
              <w:t>Editor</w:t>
            </w:r>
          </w:p>
        </w:tc>
      </w:tr>
      <w:tr w:rsidR="006B2826" w:rsidRPr="00F20AE1" w14:paraId="38288428" w14:textId="77777777" w:rsidTr="00D9374B">
        <w:tc>
          <w:tcPr>
            <w:tcW w:w="951" w:type="dxa"/>
          </w:tcPr>
          <w:p w14:paraId="2CB913EA" w14:textId="36069BF6" w:rsidR="006B2826" w:rsidRPr="00F20AE1" w:rsidRDefault="00CF4559" w:rsidP="00D9374B">
            <w:pPr>
              <w:suppressAutoHyphens/>
              <w:spacing w:before="60" w:after="60"/>
              <w:rPr>
                <w:rFonts w:cs="Arial"/>
                <w:lang w:val="en-GB"/>
              </w:rPr>
            </w:pPr>
            <w:ins w:id="8" w:author="Teh Stand" w:date="2021-09-10T11:32:00Z">
              <w:r>
                <w:rPr>
                  <w:rFonts w:cs="Arial"/>
                  <w:lang w:val="en-GB"/>
                </w:rPr>
                <w:t>0.0.2</w:t>
              </w:r>
            </w:ins>
          </w:p>
        </w:tc>
        <w:tc>
          <w:tcPr>
            <w:tcW w:w="2557" w:type="dxa"/>
          </w:tcPr>
          <w:p w14:paraId="533DC110" w14:textId="50AE11D0" w:rsidR="006B2826" w:rsidRPr="00F20AE1" w:rsidRDefault="00CF4559" w:rsidP="005A77AD">
            <w:pPr>
              <w:suppressAutoHyphens/>
              <w:spacing w:before="60" w:after="60"/>
              <w:rPr>
                <w:rFonts w:cs="Arial"/>
                <w:lang w:val="en-GB"/>
              </w:rPr>
            </w:pPr>
            <w:ins w:id="9" w:author="Teh Stand" w:date="2021-09-10T11:33:00Z">
              <w:r>
                <w:rPr>
                  <w:rFonts w:cs="Arial"/>
                  <w:lang w:val="en-GB"/>
                </w:rPr>
                <w:t xml:space="preserve">Draft for </w:t>
              </w:r>
            </w:ins>
            <w:ins w:id="10" w:author="Teh Stand" w:date="2022-01-21T09:08:00Z">
              <w:r w:rsidR="005A77AD">
                <w:rPr>
                  <w:rFonts w:cs="Arial"/>
                  <w:lang w:val="en-GB"/>
                </w:rPr>
                <w:t>ENCWG</w:t>
              </w:r>
            </w:ins>
          </w:p>
        </w:tc>
        <w:tc>
          <w:tcPr>
            <w:tcW w:w="1100" w:type="dxa"/>
          </w:tcPr>
          <w:p w14:paraId="0324607A" w14:textId="1EE32C51" w:rsidR="006B2826" w:rsidRPr="00F20AE1" w:rsidRDefault="006B2826" w:rsidP="00D9374B">
            <w:pPr>
              <w:suppressAutoHyphens/>
              <w:spacing w:before="60" w:after="60"/>
              <w:rPr>
                <w:rFonts w:cs="Arial"/>
                <w:lang w:val="en-GB"/>
              </w:rPr>
            </w:pPr>
          </w:p>
        </w:tc>
        <w:tc>
          <w:tcPr>
            <w:tcW w:w="1518" w:type="dxa"/>
          </w:tcPr>
          <w:p w14:paraId="2595DDBF" w14:textId="4EA4E8A6" w:rsidR="006B2826" w:rsidRPr="00F20AE1" w:rsidRDefault="00CF4559" w:rsidP="00D9374B">
            <w:pPr>
              <w:suppressAutoHyphens/>
              <w:spacing w:before="60" w:after="60"/>
              <w:rPr>
                <w:rFonts w:cs="Arial"/>
                <w:lang w:val="en-GB"/>
              </w:rPr>
            </w:pPr>
            <w:ins w:id="11" w:author="Teh Stand" w:date="2021-09-10T11:34:00Z">
              <w:r>
                <w:rPr>
                  <w:rFonts w:cs="Arial"/>
                  <w:lang w:val="en-GB"/>
                </w:rPr>
                <w:t>S-57 to S-101 Conversion Sub-Group</w:t>
              </w:r>
            </w:ins>
          </w:p>
        </w:tc>
        <w:tc>
          <w:tcPr>
            <w:tcW w:w="1701" w:type="dxa"/>
          </w:tcPr>
          <w:p w14:paraId="0168AF6D" w14:textId="58A49115" w:rsidR="006B2826" w:rsidRPr="00F20AE1" w:rsidRDefault="00CF4559" w:rsidP="00D9374B">
            <w:pPr>
              <w:suppressAutoHyphens/>
              <w:spacing w:before="60" w:after="60"/>
              <w:rPr>
                <w:rFonts w:cs="Arial"/>
                <w:lang w:val="en-GB"/>
              </w:rPr>
            </w:pPr>
            <w:ins w:id="12" w:author="Teh Stand" w:date="2021-09-10T11:35:00Z">
              <w:r>
                <w:rPr>
                  <w:rFonts w:cs="Arial"/>
                  <w:lang w:val="en-GB"/>
                </w:rPr>
                <w:t xml:space="preserve">C. </w:t>
              </w:r>
              <w:proofErr w:type="spellStart"/>
              <w:r>
                <w:rPr>
                  <w:rFonts w:cs="Arial"/>
                  <w:lang w:val="en-GB"/>
                </w:rPr>
                <w:t>Mouden</w:t>
              </w:r>
              <w:proofErr w:type="spellEnd"/>
              <w:r>
                <w:rPr>
                  <w:rFonts w:cs="Arial"/>
                  <w:lang w:val="en-GB"/>
                </w:rPr>
                <w:t>; J. Pritchard</w:t>
              </w:r>
            </w:ins>
          </w:p>
        </w:tc>
        <w:tc>
          <w:tcPr>
            <w:tcW w:w="1495" w:type="dxa"/>
          </w:tcPr>
          <w:p w14:paraId="281E9435" w14:textId="3C5EC20C" w:rsidR="006B2826" w:rsidRPr="00F20AE1" w:rsidRDefault="00CF4559" w:rsidP="00D9374B">
            <w:pPr>
              <w:suppressAutoHyphens/>
              <w:spacing w:before="60" w:after="60"/>
              <w:rPr>
                <w:rFonts w:cs="Arial"/>
                <w:lang w:val="en-GB"/>
              </w:rPr>
            </w:pPr>
            <w:ins w:id="13" w:author="Teh Stand" w:date="2021-09-10T11:35:00Z">
              <w:r>
                <w:rPr>
                  <w:rFonts w:cs="Arial"/>
                  <w:lang w:val="en-GB"/>
                </w:rPr>
                <w:t>Sub-Group Co-Leads</w:t>
              </w:r>
            </w:ins>
          </w:p>
        </w:tc>
      </w:tr>
      <w:tr w:rsidR="006B2826" w:rsidRPr="00F20AE1" w14:paraId="3739CA02" w14:textId="77777777" w:rsidTr="00D9374B">
        <w:tc>
          <w:tcPr>
            <w:tcW w:w="951" w:type="dxa"/>
          </w:tcPr>
          <w:p w14:paraId="0562BBC7" w14:textId="5E450DC9" w:rsidR="006B2826" w:rsidRPr="00F20AE1" w:rsidRDefault="006B2826" w:rsidP="00D9374B">
            <w:pPr>
              <w:suppressAutoHyphens/>
              <w:spacing w:before="60" w:after="60"/>
              <w:rPr>
                <w:rFonts w:cs="Arial"/>
                <w:lang w:val="en-GB"/>
              </w:rPr>
            </w:pPr>
          </w:p>
        </w:tc>
        <w:tc>
          <w:tcPr>
            <w:tcW w:w="2557" w:type="dxa"/>
          </w:tcPr>
          <w:p w14:paraId="37CA76CB" w14:textId="1045BBDF" w:rsidR="006B2826" w:rsidRPr="00F20AE1" w:rsidRDefault="006B2826" w:rsidP="00D9374B">
            <w:pPr>
              <w:suppressAutoHyphens/>
              <w:spacing w:before="60" w:after="60"/>
              <w:rPr>
                <w:rFonts w:cs="Arial"/>
                <w:lang w:val="en-GB"/>
              </w:rPr>
            </w:pPr>
          </w:p>
        </w:tc>
        <w:tc>
          <w:tcPr>
            <w:tcW w:w="1100" w:type="dxa"/>
          </w:tcPr>
          <w:p w14:paraId="6D3C17BE" w14:textId="3D3AB530" w:rsidR="006B2826" w:rsidRPr="00F20AE1" w:rsidRDefault="006B2826" w:rsidP="00D9374B">
            <w:pPr>
              <w:suppressAutoHyphens/>
              <w:spacing w:before="60" w:after="60"/>
              <w:rPr>
                <w:rFonts w:cs="Arial"/>
                <w:lang w:val="en-GB"/>
              </w:rPr>
            </w:pPr>
          </w:p>
        </w:tc>
        <w:tc>
          <w:tcPr>
            <w:tcW w:w="1518" w:type="dxa"/>
          </w:tcPr>
          <w:p w14:paraId="3567D799" w14:textId="54723A7D" w:rsidR="006B2826" w:rsidRPr="00F20AE1" w:rsidRDefault="006B2826" w:rsidP="00D9374B">
            <w:pPr>
              <w:suppressAutoHyphens/>
              <w:spacing w:before="60" w:after="60"/>
              <w:rPr>
                <w:rFonts w:cs="Arial"/>
                <w:lang w:val="en-GB"/>
              </w:rPr>
            </w:pPr>
          </w:p>
        </w:tc>
        <w:tc>
          <w:tcPr>
            <w:tcW w:w="1701" w:type="dxa"/>
          </w:tcPr>
          <w:p w14:paraId="6BC6E0EC" w14:textId="3BAF7041" w:rsidR="006B2826" w:rsidRPr="00F20AE1" w:rsidRDefault="006B2826" w:rsidP="00D9374B">
            <w:pPr>
              <w:suppressAutoHyphens/>
              <w:spacing w:before="60" w:after="60"/>
              <w:rPr>
                <w:rFonts w:cs="Arial"/>
                <w:lang w:val="en-GB"/>
              </w:rPr>
            </w:pPr>
          </w:p>
        </w:tc>
        <w:tc>
          <w:tcPr>
            <w:tcW w:w="1495" w:type="dxa"/>
          </w:tcPr>
          <w:p w14:paraId="47AF9D7E" w14:textId="5E2139B3" w:rsidR="006B2826" w:rsidRPr="00F20AE1" w:rsidRDefault="006B2826" w:rsidP="00D9374B">
            <w:pPr>
              <w:suppressAutoHyphens/>
              <w:spacing w:before="60" w:after="60"/>
              <w:rPr>
                <w:rFonts w:cs="Arial"/>
                <w:lang w:val="en-GB"/>
              </w:rPr>
            </w:pPr>
          </w:p>
        </w:tc>
      </w:tr>
      <w:tr w:rsidR="00EA1EBC" w:rsidRPr="00F20AE1" w14:paraId="4548237D" w14:textId="77777777" w:rsidTr="00D9374B">
        <w:tc>
          <w:tcPr>
            <w:tcW w:w="951" w:type="dxa"/>
          </w:tcPr>
          <w:p w14:paraId="3F078365" w14:textId="05CAEA13" w:rsidR="00342D60" w:rsidRPr="00F20AE1" w:rsidRDefault="00342D60" w:rsidP="00D9374B">
            <w:pPr>
              <w:suppressAutoHyphens/>
              <w:spacing w:before="60" w:after="60"/>
              <w:rPr>
                <w:rFonts w:cs="Arial"/>
                <w:lang w:val="en-GB"/>
              </w:rPr>
            </w:pPr>
          </w:p>
        </w:tc>
        <w:tc>
          <w:tcPr>
            <w:tcW w:w="2557" w:type="dxa"/>
          </w:tcPr>
          <w:p w14:paraId="1E489D46" w14:textId="62C0495A" w:rsidR="00342D60" w:rsidRPr="00F20AE1" w:rsidRDefault="00342D60" w:rsidP="00D9374B">
            <w:pPr>
              <w:suppressAutoHyphens/>
              <w:spacing w:before="60" w:after="60"/>
              <w:rPr>
                <w:rFonts w:cs="Arial"/>
                <w:lang w:val="en-GB"/>
              </w:rPr>
            </w:pPr>
          </w:p>
        </w:tc>
        <w:tc>
          <w:tcPr>
            <w:tcW w:w="1100" w:type="dxa"/>
          </w:tcPr>
          <w:p w14:paraId="62C64944" w14:textId="1FC4FA3A" w:rsidR="00342D60" w:rsidRPr="00F20AE1" w:rsidRDefault="00342D60" w:rsidP="00D9374B">
            <w:pPr>
              <w:suppressAutoHyphens/>
              <w:spacing w:before="60" w:after="60"/>
              <w:rPr>
                <w:rFonts w:cs="Arial"/>
                <w:lang w:val="en-GB"/>
              </w:rPr>
            </w:pPr>
          </w:p>
        </w:tc>
        <w:tc>
          <w:tcPr>
            <w:tcW w:w="1518" w:type="dxa"/>
          </w:tcPr>
          <w:p w14:paraId="6BF59070" w14:textId="274867DB" w:rsidR="00342D60" w:rsidRPr="00F20AE1" w:rsidRDefault="00342D60" w:rsidP="00D9374B">
            <w:pPr>
              <w:suppressAutoHyphens/>
              <w:spacing w:before="60" w:after="60"/>
              <w:rPr>
                <w:rFonts w:cs="Arial"/>
                <w:lang w:val="en-GB"/>
              </w:rPr>
            </w:pPr>
          </w:p>
        </w:tc>
        <w:tc>
          <w:tcPr>
            <w:tcW w:w="1701" w:type="dxa"/>
          </w:tcPr>
          <w:p w14:paraId="46B3179E" w14:textId="0F5E1496" w:rsidR="00342D60" w:rsidRPr="00F20AE1" w:rsidRDefault="00342D60" w:rsidP="00D9374B">
            <w:pPr>
              <w:suppressAutoHyphens/>
              <w:spacing w:before="60" w:after="60"/>
              <w:rPr>
                <w:rFonts w:cs="Arial"/>
                <w:lang w:val="en-GB"/>
              </w:rPr>
            </w:pPr>
          </w:p>
        </w:tc>
        <w:tc>
          <w:tcPr>
            <w:tcW w:w="1495" w:type="dxa"/>
          </w:tcPr>
          <w:p w14:paraId="5F9DD6D9" w14:textId="1A2EC591" w:rsidR="00342D60" w:rsidRPr="00F20AE1" w:rsidRDefault="00342D60" w:rsidP="00D9374B">
            <w:pPr>
              <w:suppressAutoHyphens/>
              <w:spacing w:before="60" w:after="60"/>
              <w:rPr>
                <w:rFonts w:cs="Arial"/>
                <w:lang w:val="en-GB"/>
              </w:rPr>
            </w:pPr>
          </w:p>
        </w:tc>
      </w:tr>
      <w:tr w:rsidR="00F81475" w:rsidRPr="00F20AE1" w14:paraId="5D9263B8" w14:textId="77777777" w:rsidTr="00D9374B">
        <w:tc>
          <w:tcPr>
            <w:tcW w:w="951" w:type="dxa"/>
          </w:tcPr>
          <w:p w14:paraId="7B865862" w14:textId="0EE86698" w:rsidR="00F81475" w:rsidRPr="00F20AE1" w:rsidRDefault="00F81475" w:rsidP="00D9374B">
            <w:pPr>
              <w:suppressAutoHyphens/>
              <w:spacing w:before="60" w:after="60"/>
              <w:rPr>
                <w:rFonts w:cs="Arial"/>
                <w:lang w:val="en-GB"/>
              </w:rPr>
            </w:pPr>
          </w:p>
        </w:tc>
        <w:tc>
          <w:tcPr>
            <w:tcW w:w="2557" w:type="dxa"/>
          </w:tcPr>
          <w:p w14:paraId="6BF9AFF8" w14:textId="10FE82B0" w:rsidR="00F81475" w:rsidRPr="00F20AE1" w:rsidRDefault="00F81475" w:rsidP="00D9374B">
            <w:pPr>
              <w:suppressAutoHyphens/>
              <w:spacing w:before="60" w:after="60"/>
              <w:rPr>
                <w:rFonts w:cs="Arial"/>
                <w:lang w:val="en-GB"/>
              </w:rPr>
            </w:pPr>
          </w:p>
        </w:tc>
        <w:tc>
          <w:tcPr>
            <w:tcW w:w="1100" w:type="dxa"/>
          </w:tcPr>
          <w:p w14:paraId="64E0AD69" w14:textId="0CC8DE22" w:rsidR="00F81475" w:rsidRPr="00F20AE1" w:rsidRDefault="00F81475" w:rsidP="00D9374B">
            <w:pPr>
              <w:suppressAutoHyphens/>
              <w:spacing w:before="60" w:after="60"/>
              <w:rPr>
                <w:rFonts w:cs="Arial"/>
                <w:lang w:val="en-GB"/>
              </w:rPr>
            </w:pPr>
          </w:p>
        </w:tc>
        <w:tc>
          <w:tcPr>
            <w:tcW w:w="1518" w:type="dxa"/>
          </w:tcPr>
          <w:p w14:paraId="1A6979C7" w14:textId="4C66549D" w:rsidR="00F81475" w:rsidRPr="00F20AE1" w:rsidRDefault="00F81475" w:rsidP="00D9374B">
            <w:pPr>
              <w:suppressAutoHyphens/>
              <w:spacing w:before="60" w:after="60"/>
              <w:rPr>
                <w:rFonts w:cs="Arial"/>
                <w:lang w:val="en-GB"/>
              </w:rPr>
            </w:pPr>
          </w:p>
        </w:tc>
        <w:tc>
          <w:tcPr>
            <w:tcW w:w="1701" w:type="dxa"/>
          </w:tcPr>
          <w:p w14:paraId="5B717898" w14:textId="2FC24F3B" w:rsidR="00F81475" w:rsidRPr="00F20AE1" w:rsidRDefault="00F81475" w:rsidP="00D9374B">
            <w:pPr>
              <w:suppressAutoHyphens/>
              <w:spacing w:before="60" w:after="60"/>
              <w:rPr>
                <w:rFonts w:cs="Arial"/>
                <w:lang w:val="en-GB"/>
              </w:rPr>
            </w:pPr>
          </w:p>
        </w:tc>
        <w:tc>
          <w:tcPr>
            <w:tcW w:w="1495" w:type="dxa"/>
          </w:tcPr>
          <w:p w14:paraId="2B2C4CFE" w14:textId="54828F5A" w:rsidR="00F81475" w:rsidRPr="00F20AE1" w:rsidRDefault="00F81475" w:rsidP="00D9374B">
            <w:pPr>
              <w:suppressAutoHyphens/>
              <w:spacing w:before="60" w:after="60"/>
              <w:rPr>
                <w:rFonts w:cs="Arial"/>
                <w:lang w:val="en-GB"/>
              </w:rPr>
            </w:pPr>
          </w:p>
        </w:tc>
      </w:tr>
    </w:tbl>
    <w:p w14:paraId="54087391" w14:textId="77777777" w:rsidR="006B2826" w:rsidRPr="00F20AE1" w:rsidRDefault="006B2826" w:rsidP="00D95447">
      <w:pPr>
        <w:tabs>
          <w:tab w:val="right" w:pos="9025"/>
        </w:tabs>
        <w:rPr>
          <w:lang w:val="en-GB"/>
        </w:rPr>
      </w:pPr>
    </w:p>
    <w:p w14:paraId="0A785E41" w14:textId="77777777" w:rsidR="006B2826" w:rsidRPr="00F20AE1" w:rsidRDefault="006B2826" w:rsidP="00CB285C">
      <w:pPr>
        <w:tabs>
          <w:tab w:val="left" w:pos="0"/>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rPr>
          <w:lang w:val="en-GB"/>
        </w:rPr>
      </w:pPr>
    </w:p>
    <w:p w14:paraId="46C490B8" w14:textId="77777777" w:rsidR="006B2826" w:rsidRPr="00F20AE1" w:rsidRDefault="006B2826" w:rsidP="00D95447">
      <w:pPr>
        <w:rPr>
          <w:lang w:val="en-GB" w:eastAsia="en-US"/>
        </w:rPr>
        <w:sectPr w:rsidR="006B2826" w:rsidRPr="00F20AE1" w:rsidSect="00EB372B">
          <w:headerReference w:type="even" r:id="rId17"/>
          <w:headerReference w:type="default" r:id="rId18"/>
          <w:footerReference w:type="default" r:id="rId19"/>
          <w:pgSz w:w="11905" w:h="16837" w:code="9"/>
          <w:pgMar w:top="1440" w:right="1287" w:bottom="1440" w:left="1440" w:header="1440" w:footer="1440" w:gutter="0"/>
          <w:pgNumType w:fmt="lowerRoman" w:start="1"/>
          <w:cols w:space="720"/>
          <w:noEndnote/>
          <w:rtlGutter/>
        </w:sectPr>
      </w:pPr>
    </w:p>
    <w:p w14:paraId="7DF0CA04" w14:textId="77777777" w:rsidR="006B2826" w:rsidRPr="00F20AE1" w:rsidRDefault="006B2826" w:rsidP="00C93144">
      <w:pPr>
        <w:pStyle w:val="Heading1"/>
        <w:numPr>
          <w:ilvl w:val="0"/>
          <w:numId w:val="9"/>
        </w:numPr>
        <w:tabs>
          <w:tab w:val="clear" w:pos="283"/>
          <w:tab w:val="clear" w:pos="432"/>
          <w:tab w:val="clear" w:pos="566"/>
          <w:tab w:val="clear" w:pos="720"/>
          <w:tab w:val="clear" w:pos="850"/>
          <w:tab w:val="clear" w:pos="915"/>
          <w:tab w:val="clear" w:pos="2911"/>
          <w:tab w:val="left" w:pos="851"/>
        </w:tabs>
        <w:spacing w:before="240" w:after="120"/>
        <w:ind w:left="851" w:hanging="851"/>
        <w:rPr>
          <w:sz w:val="20"/>
          <w:lang w:val="en-GB"/>
        </w:rPr>
      </w:pPr>
      <w:bookmarkStart w:id="14" w:name="_Toc8629828"/>
      <w:bookmarkStart w:id="15" w:name="_Toc8629960"/>
      <w:bookmarkStart w:id="16" w:name="_Toc68293096"/>
      <w:bookmarkEnd w:id="7"/>
      <w:r w:rsidRPr="00F20AE1">
        <w:rPr>
          <w:lang w:val="en-GB"/>
        </w:rPr>
        <w:lastRenderedPageBreak/>
        <w:t>Introduction</w:t>
      </w:r>
      <w:bookmarkEnd w:id="14"/>
      <w:bookmarkEnd w:id="15"/>
      <w:bookmarkEnd w:id="16"/>
    </w:p>
    <w:p w14:paraId="1983003B" w14:textId="77777777" w:rsidR="006B2826" w:rsidRPr="00F20AE1" w:rsidRDefault="006B2826" w:rsidP="00C93144">
      <w:pPr>
        <w:pStyle w:val="Heading2"/>
        <w:numPr>
          <w:ilvl w:val="1"/>
          <w:numId w:val="13"/>
        </w:numPr>
        <w:tabs>
          <w:tab w:val="clear" w:pos="283"/>
          <w:tab w:val="clear" w:pos="576"/>
          <w:tab w:val="clear" w:pos="720"/>
          <w:tab w:val="clear" w:pos="850"/>
          <w:tab w:val="clear" w:pos="915"/>
          <w:tab w:val="clear" w:pos="2911"/>
          <w:tab w:val="left" w:pos="851"/>
        </w:tabs>
        <w:spacing w:before="240" w:after="120"/>
        <w:ind w:left="851" w:hanging="851"/>
        <w:rPr>
          <w:sz w:val="20"/>
          <w:lang w:val="en-GB"/>
        </w:rPr>
      </w:pPr>
      <w:bookmarkStart w:id="17" w:name="_Toc422735409"/>
      <w:bookmarkStart w:id="18" w:name="_Toc8629829"/>
      <w:bookmarkStart w:id="19" w:name="_Toc8629961"/>
      <w:bookmarkStart w:id="20" w:name="_Toc68293097"/>
      <w:r w:rsidRPr="00F20AE1">
        <w:rPr>
          <w:lang w:val="en-GB"/>
        </w:rPr>
        <w:t>General</w:t>
      </w:r>
      <w:bookmarkEnd w:id="17"/>
      <w:bookmarkEnd w:id="18"/>
      <w:bookmarkEnd w:id="19"/>
      <w:bookmarkEnd w:id="20"/>
    </w:p>
    <w:p w14:paraId="51AC85D0" w14:textId="10FF49D3" w:rsidR="006B2826" w:rsidRPr="00F20AE1" w:rsidRDefault="006B2826" w:rsidP="00D95447">
      <w:pPr>
        <w:spacing w:after="120"/>
        <w:jc w:val="both"/>
        <w:rPr>
          <w:lang w:val="en-GB"/>
        </w:rPr>
      </w:pPr>
      <w:r w:rsidRPr="00F20AE1">
        <w:rPr>
          <w:lang w:val="en-GB"/>
        </w:rPr>
        <w:t xml:space="preserve">The following clauses specify the conventions that </w:t>
      </w:r>
      <w:r w:rsidR="0005317B" w:rsidRPr="00F20AE1">
        <w:rPr>
          <w:lang w:val="en-GB"/>
        </w:rPr>
        <w:t xml:space="preserve">are recommended for preparing </w:t>
      </w:r>
      <w:r w:rsidR="0061795E">
        <w:rPr>
          <w:lang w:val="en-GB"/>
        </w:rPr>
        <w:t xml:space="preserve">and finalising </w:t>
      </w:r>
      <w:r w:rsidR="0005317B" w:rsidRPr="00F20AE1">
        <w:rPr>
          <w:lang w:val="en-GB"/>
        </w:rPr>
        <w:t xml:space="preserve">S-57 ENC datasets for conversion to S-101 Edition </w:t>
      </w:r>
      <w:r w:rsidR="00E77290">
        <w:rPr>
          <w:lang w:val="en-GB"/>
        </w:rPr>
        <w:t>1</w:t>
      </w:r>
      <w:r w:rsidR="0005317B" w:rsidRPr="00F20AE1">
        <w:rPr>
          <w:lang w:val="en-GB"/>
        </w:rPr>
        <w:t>.0.</w:t>
      </w:r>
      <w:r w:rsidR="00662F3C">
        <w:rPr>
          <w:lang w:val="en-GB"/>
        </w:rPr>
        <w:t>2</w:t>
      </w:r>
      <w:r w:rsidR="00662F3C" w:rsidRPr="00F20AE1">
        <w:rPr>
          <w:lang w:val="en-GB"/>
        </w:rPr>
        <w:t xml:space="preserve"> </w:t>
      </w:r>
      <w:r w:rsidR="00FE69C8" w:rsidRPr="00F20AE1">
        <w:rPr>
          <w:lang w:val="en-GB"/>
        </w:rPr>
        <w:t xml:space="preserve">ENC </w:t>
      </w:r>
      <w:r w:rsidR="0005317B" w:rsidRPr="00F20AE1">
        <w:rPr>
          <w:lang w:val="en-GB"/>
        </w:rPr>
        <w:t>compliant data.</w:t>
      </w:r>
      <w:r w:rsidRPr="00F20AE1">
        <w:rPr>
          <w:lang w:val="en-GB"/>
        </w:rPr>
        <w:t xml:space="preserve"> </w:t>
      </w:r>
      <w:r w:rsidR="007A6F0D" w:rsidRPr="00F20AE1">
        <w:rPr>
          <w:lang w:val="en-GB"/>
        </w:rPr>
        <w:t xml:space="preserve"> </w:t>
      </w:r>
      <w:r w:rsidRPr="00F20AE1">
        <w:rPr>
          <w:lang w:val="en-GB"/>
        </w:rPr>
        <w:t>This document is laid out, as far as possible, along the lines of the IHO publication</w:t>
      </w:r>
      <w:r w:rsidR="0005317B" w:rsidRPr="00F20AE1">
        <w:rPr>
          <w:lang w:val="en-GB"/>
        </w:rPr>
        <w:t xml:space="preserve"> S-57 Appendix B.1: </w:t>
      </w:r>
      <w:r w:rsidR="0005317B" w:rsidRPr="00F20AE1">
        <w:rPr>
          <w:i/>
          <w:lang w:val="en-GB"/>
        </w:rPr>
        <w:t>ENC Product Specification</w:t>
      </w:r>
      <w:r w:rsidR="0005317B" w:rsidRPr="00F20AE1">
        <w:rPr>
          <w:lang w:val="en-GB"/>
        </w:rPr>
        <w:t xml:space="preserve">, Annex A </w:t>
      </w:r>
      <w:r w:rsidR="00FE69C8" w:rsidRPr="00F20AE1">
        <w:rPr>
          <w:lang w:val="en-GB"/>
        </w:rPr>
        <w:t xml:space="preserve">- </w:t>
      </w:r>
      <w:r w:rsidR="00FE69C8" w:rsidRPr="00F20AE1">
        <w:rPr>
          <w:i/>
          <w:lang w:val="en-GB"/>
        </w:rPr>
        <w:t>Use</w:t>
      </w:r>
      <w:r w:rsidR="0005317B" w:rsidRPr="00F20AE1">
        <w:rPr>
          <w:i/>
          <w:lang w:val="en-GB"/>
        </w:rPr>
        <w:t xml:space="preserve"> of the Object Catalogue for ENC</w:t>
      </w:r>
      <w:r w:rsidRPr="00F20AE1">
        <w:rPr>
          <w:lang w:val="en-GB"/>
        </w:rPr>
        <w:t>.</w:t>
      </w:r>
    </w:p>
    <w:p w14:paraId="6296671C" w14:textId="6E1F04D9" w:rsidR="006B2826" w:rsidRPr="00F20AE1" w:rsidRDefault="006B2826" w:rsidP="00D95447">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lang w:val="en-GB"/>
        </w:rPr>
        <w:t xml:space="preserve">This document describes how to </w:t>
      </w:r>
      <w:r w:rsidR="0005317B" w:rsidRPr="00F20AE1">
        <w:rPr>
          <w:lang w:val="en-GB"/>
        </w:rPr>
        <w:t>adapt S-57 ENC data</w:t>
      </w:r>
      <w:r w:rsidR="00FE69C8" w:rsidRPr="00F20AE1">
        <w:rPr>
          <w:lang w:val="en-GB"/>
        </w:rPr>
        <w:t xml:space="preserve"> so as to </w:t>
      </w:r>
      <w:r w:rsidR="007A6F0D" w:rsidRPr="00F20AE1">
        <w:rPr>
          <w:lang w:val="en-GB"/>
        </w:rPr>
        <w:t>optimise the automation of S-57 ENC data</w:t>
      </w:r>
      <w:r w:rsidR="0094643E">
        <w:rPr>
          <w:lang w:val="en-GB"/>
        </w:rPr>
        <w:t xml:space="preserve"> conversion</w:t>
      </w:r>
      <w:r w:rsidR="007A6F0D" w:rsidRPr="00F20AE1">
        <w:rPr>
          <w:lang w:val="en-GB"/>
        </w:rPr>
        <w:t xml:space="preserve"> to S-101 data</w:t>
      </w:r>
      <w:r w:rsidRPr="00F20AE1">
        <w:rPr>
          <w:lang w:val="en-GB"/>
        </w:rPr>
        <w:t>.</w:t>
      </w:r>
      <w:r w:rsidR="007A6F0D" w:rsidRPr="00F20AE1">
        <w:rPr>
          <w:lang w:val="en-GB"/>
        </w:rPr>
        <w:t xml:space="preserve">  </w:t>
      </w:r>
      <w:r w:rsidR="0070573A">
        <w:rPr>
          <w:lang w:val="en-GB"/>
        </w:rPr>
        <w:t>I</w:t>
      </w:r>
      <w:r w:rsidR="003338A6" w:rsidRPr="00F20AE1">
        <w:rPr>
          <w:lang w:val="en-GB"/>
        </w:rPr>
        <w:t>t is important to note that S-101 is not a “clone” or “duplication” of the S-57 Object Catalogue (S-57 Appendix A, Chapters 1 and 2) and the S-57 ENC Product Specification</w:t>
      </w:r>
      <w:r w:rsidR="000A794A" w:rsidRPr="00F20AE1">
        <w:rPr>
          <w:lang w:val="en-GB"/>
        </w:rPr>
        <w:t>.</w:t>
      </w:r>
      <w:r w:rsidR="003338A6" w:rsidRPr="00F20AE1">
        <w:rPr>
          <w:lang w:val="en-GB"/>
        </w:rPr>
        <w:t xml:space="preserve">  New functionality introduced in S-100 and improvements </w:t>
      </w:r>
      <w:r w:rsidR="00BE36EF" w:rsidRPr="00F20AE1">
        <w:rPr>
          <w:lang w:val="en-GB"/>
        </w:rPr>
        <w:t>from</w:t>
      </w:r>
      <w:r w:rsidR="003338A6" w:rsidRPr="00F20AE1">
        <w:rPr>
          <w:lang w:val="en-GB"/>
        </w:rPr>
        <w:t xml:space="preserve"> the </w:t>
      </w:r>
      <w:r w:rsidR="000A794A" w:rsidRPr="00F20AE1">
        <w:rPr>
          <w:lang w:val="en-GB"/>
        </w:rPr>
        <w:t xml:space="preserve">S-57 </w:t>
      </w:r>
      <w:r w:rsidR="003338A6" w:rsidRPr="00F20AE1">
        <w:rPr>
          <w:lang w:val="en-GB"/>
        </w:rPr>
        <w:t xml:space="preserve">data model that have been implemented </w:t>
      </w:r>
      <w:r w:rsidR="000A794A" w:rsidRPr="00F20AE1">
        <w:rPr>
          <w:lang w:val="en-GB"/>
        </w:rPr>
        <w:t xml:space="preserve">in S-101 </w:t>
      </w:r>
      <w:r w:rsidR="003338A6" w:rsidRPr="00F20AE1">
        <w:rPr>
          <w:lang w:val="en-GB"/>
        </w:rPr>
        <w:t xml:space="preserve">as a result of lessons learned from S-57 ENC operational use </w:t>
      </w:r>
      <w:r w:rsidR="000A794A" w:rsidRPr="00F20AE1">
        <w:rPr>
          <w:lang w:val="en-GB"/>
        </w:rPr>
        <w:t xml:space="preserve">mean that there is not a direct “one </w:t>
      </w:r>
      <w:r w:rsidR="009B5892">
        <w:rPr>
          <w:lang w:val="en-GB"/>
        </w:rPr>
        <w:t>to</w:t>
      </w:r>
      <w:r w:rsidR="009B5892" w:rsidRPr="00F20AE1">
        <w:rPr>
          <w:lang w:val="en-GB"/>
        </w:rPr>
        <w:t xml:space="preserve"> </w:t>
      </w:r>
      <w:r w:rsidR="000A794A" w:rsidRPr="00F20AE1">
        <w:rPr>
          <w:lang w:val="en-GB"/>
        </w:rPr>
        <w:t xml:space="preserve">one” </w:t>
      </w:r>
      <w:r w:rsidR="009B5892">
        <w:rPr>
          <w:lang w:val="en-GB"/>
        </w:rPr>
        <w:t>equivalence</w:t>
      </w:r>
      <w:r w:rsidR="009B5892" w:rsidRPr="00F20AE1">
        <w:rPr>
          <w:lang w:val="en-GB"/>
        </w:rPr>
        <w:t xml:space="preserve"> </w:t>
      </w:r>
      <w:r w:rsidR="000A794A" w:rsidRPr="00F20AE1">
        <w:rPr>
          <w:lang w:val="en-GB"/>
        </w:rPr>
        <w:t>between S-57 encoding and the corresponding S-101 encoding</w:t>
      </w:r>
      <w:r w:rsidR="00A44649" w:rsidRPr="00F20AE1">
        <w:rPr>
          <w:lang w:val="en-GB"/>
        </w:rPr>
        <w:t xml:space="preserve"> in many cases</w:t>
      </w:r>
      <w:r w:rsidR="000A794A" w:rsidRPr="00F20AE1">
        <w:rPr>
          <w:lang w:val="en-GB"/>
        </w:rPr>
        <w:t>.</w:t>
      </w:r>
      <w:r w:rsidR="0070573A">
        <w:rPr>
          <w:lang w:val="en-GB"/>
        </w:rPr>
        <w:t xml:space="preserve">  </w:t>
      </w:r>
      <w:r w:rsidR="0070573A" w:rsidRPr="0070573A">
        <w:rPr>
          <w:lang w:val="en-GB"/>
        </w:rPr>
        <w:t xml:space="preserve">Also, automated conversion processes differ in their capabilities and operations and the model for co-production of both S-57 and S-101 data from a common database may vary between individual </w:t>
      </w:r>
      <w:r w:rsidR="001907E9">
        <w:rPr>
          <w:lang w:val="en-GB"/>
        </w:rPr>
        <w:t>D</w:t>
      </w:r>
      <w:r w:rsidR="0070573A" w:rsidRPr="0070573A">
        <w:rPr>
          <w:lang w:val="en-GB"/>
        </w:rPr>
        <w:t xml:space="preserve">ata </w:t>
      </w:r>
      <w:r w:rsidR="001907E9">
        <w:rPr>
          <w:lang w:val="en-GB"/>
        </w:rPr>
        <w:t>P</w:t>
      </w:r>
      <w:r w:rsidR="0070573A" w:rsidRPr="0070573A">
        <w:rPr>
          <w:lang w:val="en-GB"/>
        </w:rPr>
        <w:t xml:space="preserve">roducers.  </w:t>
      </w:r>
      <w:r w:rsidR="000A794A" w:rsidRPr="00F20AE1">
        <w:rPr>
          <w:lang w:val="en-GB"/>
        </w:rPr>
        <w:t xml:space="preserve">This </w:t>
      </w:r>
      <w:r w:rsidR="0070573A">
        <w:rPr>
          <w:lang w:val="en-GB"/>
        </w:rPr>
        <w:t xml:space="preserve">may </w:t>
      </w:r>
      <w:r w:rsidR="00A44649" w:rsidRPr="00F20AE1">
        <w:rPr>
          <w:lang w:val="en-GB"/>
        </w:rPr>
        <w:t xml:space="preserve">result in an inability for full </w:t>
      </w:r>
      <w:r w:rsidR="009B5892" w:rsidRPr="00F20AE1">
        <w:rPr>
          <w:lang w:val="en-GB"/>
        </w:rPr>
        <w:t>automat</w:t>
      </w:r>
      <w:r w:rsidR="009B5892">
        <w:rPr>
          <w:lang w:val="en-GB"/>
        </w:rPr>
        <w:t>ed</w:t>
      </w:r>
      <w:r w:rsidR="009B5892" w:rsidRPr="00F20AE1">
        <w:rPr>
          <w:lang w:val="en-GB"/>
        </w:rPr>
        <w:t xml:space="preserve"> </w:t>
      </w:r>
      <w:r w:rsidR="00A44649" w:rsidRPr="00F20AE1">
        <w:rPr>
          <w:lang w:val="en-GB"/>
        </w:rPr>
        <w:t xml:space="preserve">conversion of an operational S-57 ENC dataset to </w:t>
      </w:r>
      <w:r w:rsidR="00BE36EF" w:rsidRPr="00F20AE1">
        <w:rPr>
          <w:lang w:val="en-GB"/>
        </w:rPr>
        <w:t xml:space="preserve">a fully operational and compliant S-101 dataset, </w:t>
      </w:r>
      <w:r w:rsidR="001907E9">
        <w:rPr>
          <w:lang w:val="en-GB"/>
        </w:rPr>
        <w:t>thus requiring</w:t>
      </w:r>
      <w:r w:rsidR="00BE36EF" w:rsidRPr="00F20AE1">
        <w:rPr>
          <w:lang w:val="en-GB"/>
        </w:rPr>
        <w:t xml:space="preserve"> the Data Producer to </w:t>
      </w:r>
      <w:r w:rsidR="001800EB" w:rsidRPr="00F20AE1">
        <w:rPr>
          <w:lang w:val="en-GB"/>
        </w:rPr>
        <w:t xml:space="preserve">apply </w:t>
      </w:r>
      <w:r w:rsidR="0070573A">
        <w:rPr>
          <w:lang w:val="en-GB"/>
        </w:rPr>
        <w:t xml:space="preserve">further </w:t>
      </w:r>
      <w:r w:rsidR="001800EB" w:rsidRPr="00F20AE1">
        <w:rPr>
          <w:lang w:val="en-GB"/>
        </w:rPr>
        <w:t xml:space="preserve">manual changes to the converted dataset.  Where manual intervention </w:t>
      </w:r>
      <w:r w:rsidR="0070573A">
        <w:rPr>
          <w:lang w:val="en-GB"/>
        </w:rPr>
        <w:t>may be</w:t>
      </w:r>
      <w:r w:rsidR="0070573A" w:rsidRPr="00F20AE1">
        <w:rPr>
          <w:lang w:val="en-GB"/>
        </w:rPr>
        <w:t xml:space="preserve"> </w:t>
      </w:r>
      <w:r w:rsidR="001800EB" w:rsidRPr="00F20AE1">
        <w:rPr>
          <w:lang w:val="en-GB"/>
        </w:rPr>
        <w:t xml:space="preserve">required by the Data Producer after </w:t>
      </w:r>
      <w:r w:rsidR="009B5892">
        <w:rPr>
          <w:lang w:val="en-GB"/>
        </w:rPr>
        <w:t>an</w:t>
      </w:r>
      <w:r w:rsidR="009B5892" w:rsidRPr="00F20AE1">
        <w:rPr>
          <w:lang w:val="en-GB"/>
        </w:rPr>
        <w:t xml:space="preserve"> </w:t>
      </w:r>
      <w:r w:rsidR="0070573A" w:rsidRPr="00F20AE1">
        <w:rPr>
          <w:lang w:val="en-GB"/>
        </w:rPr>
        <w:t>automat</w:t>
      </w:r>
      <w:r w:rsidR="0070573A">
        <w:rPr>
          <w:lang w:val="en-GB"/>
        </w:rPr>
        <w:t>ed</w:t>
      </w:r>
      <w:r w:rsidR="0070573A" w:rsidRPr="00F20AE1">
        <w:rPr>
          <w:lang w:val="en-GB"/>
        </w:rPr>
        <w:t xml:space="preserve"> </w:t>
      </w:r>
      <w:r w:rsidR="0037233C" w:rsidRPr="00F20AE1">
        <w:rPr>
          <w:lang w:val="en-GB"/>
        </w:rPr>
        <w:t>conversion process</w:t>
      </w:r>
      <w:r w:rsidR="00E25203" w:rsidRPr="00F20AE1">
        <w:rPr>
          <w:lang w:val="en-GB"/>
        </w:rPr>
        <w:t xml:space="preserve"> has been completed</w:t>
      </w:r>
      <w:r w:rsidR="0037233C" w:rsidRPr="00F20AE1">
        <w:rPr>
          <w:lang w:val="en-GB"/>
        </w:rPr>
        <w:t>, this guidance is also included in this document.</w:t>
      </w:r>
    </w:p>
    <w:p w14:paraId="44D7AC5D" w14:textId="6F7346D6" w:rsidR="006B2826" w:rsidRPr="00F20AE1" w:rsidRDefault="00E25203" w:rsidP="00EE29FD">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jc w:val="both"/>
        <w:rPr>
          <w:lang w:val="en-GB"/>
        </w:rPr>
      </w:pPr>
      <w:r w:rsidRPr="00F20AE1">
        <w:rPr>
          <w:lang w:val="en-GB"/>
        </w:rPr>
        <w:t>It is important to note the following</w:t>
      </w:r>
      <w:r w:rsidR="006B2826" w:rsidRPr="00F20AE1">
        <w:rPr>
          <w:lang w:val="en-GB"/>
        </w:rPr>
        <w:t>:</w:t>
      </w:r>
    </w:p>
    <w:p w14:paraId="582ADCD3" w14:textId="1971ACA2" w:rsidR="007A329A" w:rsidRDefault="00E25203" w:rsidP="00354761">
      <w:pPr>
        <w:numPr>
          <w:ilvl w:val="0"/>
          <w:numId w:val="16"/>
        </w:numPr>
        <w:tabs>
          <w:tab w:val="clear" w:pos="360"/>
          <w:tab w:val="left" w:pos="0"/>
          <w:tab w:val="num" w:pos="284"/>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ind w:left="284" w:hanging="284"/>
        <w:jc w:val="both"/>
        <w:rPr>
          <w:b/>
          <w:lang w:val="en-GB"/>
        </w:rPr>
      </w:pPr>
      <w:r w:rsidRPr="00F20AE1">
        <w:rPr>
          <w:b/>
          <w:lang w:val="en-GB"/>
        </w:rPr>
        <w:t xml:space="preserve">The guidance included in this document is intended to optimise S-57 ENC </w:t>
      </w:r>
      <w:r w:rsidRPr="00F20AE1">
        <w:rPr>
          <w:b/>
          <w:u w:val="single"/>
          <w:lang w:val="en-GB"/>
        </w:rPr>
        <w:t>data</w:t>
      </w:r>
      <w:r w:rsidRPr="00F20AE1">
        <w:rPr>
          <w:b/>
          <w:lang w:val="en-GB"/>
        </w:rPr>
        <w:t xml:space="preserve"> for </w:t>
      </w:r>
      <w:r w:rsidR="009B5892">
        <w:rPr>
          <w:b/>
          <w:lang w:val="en-GB"/>
        </w:rPr>
        <w:t xml:space="preserve">initial </w:t>
      </w:r>
      <w:r w:rsidRPr="00F20AE1">
        <w:rPr>
          <w:b/>
          <w:lang w:val="en-GB"/>
        </w:rPr>
        <w:t>conversion to S-101</w:t>
      </w:r>
      <w:r w:rsidR="00AD0250" w:rsidRPr="00F20AE1">
        <w:rPr>
          <w:b/>
          <w:lang w:val="en-GB"/>
        </w:rPr>
        <w:t>.</w:t>
      </w:r>
    </w:p>
    <w:p w14:paraId="5A44CF6D" w14:textId="107EEFD1" w:rsidR="007A329A" w:rsidRDefault="00AD0250" w:rsidP="00354761">
      <w:pPr>
        <w:numPr>
          <w:ilvl w:val="0"/>
          <w:numId w:val="16"/>
        </w:numPr>
        <w:tabs>
          <w:tab w:val="clear" w:pos="360"/>
          <w:tab w:val="left" w:pos="0"/>
          <w:tab w:val="num" w:pos="284"/>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ind w:left="284" w:hanging="284"/>
        <w:jc w:val="both"/>
        <w:rPr>
          <w:b/>
          <w:lang w:val="en-GB"/>
        </w:rPr>
      </w:pPr>
      <w:r w:rsidRPr="00F20AE1">
        <w:rPr>
          <w:b/>
          <w:lang w:val="en-GB"/>
        </w:rPr>
        <w:t>Where possible, every effort must be made such that the performance of officially published S-57 ENCs in ECDIS is not compromised</w:t>
      </w:r>
      <w:r w:rsidR="006B2826" w:rsidRPr="00F20AE1">
        <w:rPr>
          <w:b/>
          <w:lang w:val="en-GB"/>
        </w:rPr>
        <w:t>.</w:t>
      </w:r>
      <w:r w:rsidRPr="00F20AE1">
        <w:rPr>
          <w:b/>
          <w:lang w:val="en-GB"/>
        </w:rPr>
        <w:t xml:space="preserve">  For example, this document includes guidance on the population of the </w:t>
      </w:r>
      <w:r w:rsidR="007A329A">
        <w:rPr>
          <w:b/>
          <w:lang w:val="en-GB"/>
        </w:rPr>
        <w:t xml:space="preserve">S-57 </w:t>
      </w:r>
      <w:r w:rsidRPr="00F20AE1">
        <w:rPr>
          <w:b/>
          <w:lang w:val="en-GB"/>
        </w:rPr>
        <w:t>INFORM attribute to facilitate</w:t>
      </w:r>
      <w:r w:rsidR="007A329A">
        <w:rPr>
          <w:b/>
          <w:lang w:val="en-GB"/>
        </w:rPr>
        <w:t xml:space="preserve"> automated conversion. </w:t>
      </w:r>
      <w:r w:rsidRPr="00F20AE1">
        <w:rPr>
          <w:b/>
          <w:lang w:val="en-GB"/>
        </w:rPr>
        <w:t xml:space="preserve"> </w:t>
      </w:r>
      <w:r w:rsidR="007A329A">
        <w:rPr>
          <w:b/>
          <w:lang w:val="en-GB"/>
        </w:rPr>
        <w:t>Such</w:t>
      </w:r>
      <w:r w:rsidR="007A329A" w:rsidRPr="00F20AE1">
        <w:rPr>
          <w:b/>
          <w:lang w:val="en-GB"/>
        </w:rPr>
        <w:t xml:space="preserve"> </w:t>
      </w:r>
      <w:r w:rsidRPr="00F20AE1">
        <w:rPr>
          <w:b/>
          <w:lang w:val="en-GB"/>
        </w:rPr>
        <w:t xml:space="preserve">attribute population </w:t>
      </w:r>
      <w:r w:rsidR="0032652B" w:rsidRPr="00F20AE1">
        <w:rPr>
          <w:b/>
          <w:lang w:val="en-GB"/>
        </w:rPr>
        <w:t>may</w:t>
      </w:r>
      <w:r w:rsidR="00492A7E" w:rsidRPr="00F20AE1">
        <w:rPr>
          <w:b/>
          <w:lang w:val="en-GB"/>
        </w:rPr>
        <w:t xml:space="preserve"> adversely </w:t>
      </w:r>
      <w:r w:rsidR="009B5892">
        <w:rPr>
          <w:b/>
          <w:lang w:val="en-GB"/>
        </w:rPr>
        <w:t>affect</w:t>
      </w:r>
      <w:r w:rsidR="009B5892" w:rsidRPr="00F20AE1">
        <w:rPr>
          <w:b/>
          <w:lang w:val="en-GB"/>
        </w:rPr>
        <w:t xml:space="preserve"> </w:t>
      </w:r>
      <w:r w:rsidR="00492A7E" w:rsidRPr="00F20AE1">
        <w:rPr>
          <w:b/>
          <w:lang w:val="en-GB"/>
        </w:rPr>
        <w:t xml:space="preserve">the use of this data in ECDIS (display of unwanted “information” indicators and additional information not required by the mariner for safe navigation).  </w:t>
      </w:r>
    </w:p>
    <w:p w14:paraId="20FC40D5" w14:textId="1CD65BD8" w:rsidR="006B2826" w:rsidRDefault="00492A7E" w:rsidP="00C93144">
      <w:pPr>
        <w:numPr>
          <w:ilvl w:val="0"/>
          <w:numId w:val="16"/>
        </w:numPr>
        <w:tabs>
          <w:tab w:val="clear" w:pos="360"/>
          <w:tab w:val="left" w:pos="0"/>
          <w:tab w:val="num" w:pos="284"/>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284" w:hanging="284"/>
        <w:jc w:val="both"/>
        <w:rPr>
          <w:b/>
          <w:lang w:val="en-GB"/>
        </w:rPr>
      </w:pPr>
      <w:r w:rsidRPr="00F20AE1">
        <w:rPr>
          <w:b/>
          <w:lang w:val="en-GB"/>
        </w:rPr>
        <w:t>It is strongly recommended that, where possible, these changes are made at the database or product source dataset level only, and not included in the officially published S-57 ENC dataset</w:t>
      </w:r>
      <w:r w:rsidR="00023347" w:rsidRPr="00F20AE1">
        <w:rPr>
          <w:b/>
          <w:lang w:val="en-GB"/>
        </w:rPr>
        <w:t xml:space="preserve"> for use in ECDIS</w:t>
      </w:r>
      <w:r w:rsidRPr="00F20AE1">
        <w:rPr>
          <w:b/>
          <w:lang w:val="en-GB"/>
        </w:rPr>
        <w:t>.</w:t>
      </w:r>
    </w:p>
    <w:p w14:paraId="2F3DD27D" w14:textId="682D598D" w:rsidR="00B53BA5" w:rsidRPr="00141ECE" w:rsidRDefault="00B53BA5" w:rsidP="00B53BA5">
      <w:pPr>
        <w:tabs>
          <w:tab w:val="left" w:pos="0"/>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bCs/>
          <w:lang w:val="en-GB"/>
        </w:rPr>
      </w:pPr>
      <w:r>
        <w:rPr>
          <w:bCs/>
          <w:lang w:val="en-GB"/>
        </w:rPr>
        <w:t xml:space="preserve">Because of the differences </w:t>
      </w:r>
      <w:r w:rsidR="003A00A7">
        <w:rPr>
          <w:bCs/>
          <w:lang w:val="en-GB"/>
        </w:rPr>
        <w:t>between</w:t>
      </w:r>
      <w:r>
        <w:rPr>
          <w:bCs/>
          <w:lang w:val="en-GB"/>
        </w:rPr>
        <w:t xml:space="preserve"> the S</w:t>
      </w:r>
      <w:r w:rsidR="006C7F70">
        <w:rPr>
          <w:bCs/>
          <w:lang w:val="en-GB"/>
        </w:rPr>
        <w:t>-</w:t>
      </w:r>
      <w:r>
        <w:rPr>
          <w:bCs/>
          <w:lang w:val="en-GB"/>
        </w:rPr>
        <w:t>57 and S-101 data models, there are instances where an S-57 Object class, attribute or enumerate value will not be converted to S-101</w:t>
      </w:r>
      <w:r w:rsidR="003A00A7">
        <w:rPr>
          <w:bCs/>
          <w:lang w:val="en-GB"/>
        </w:rPr>
        <w:t xml:space="preserve"> during the automated conversion process</w:t>
      </w:r>
      <w:r w:rsidR="003011D9">
        <w:rPr>
          <w:bCs/>
          <w:lang w:val="en-GB"/>
        </w:rPr>
        <w:t xml:space="preserve"> due to </w:t>
      </w:r>
      <w:r w:rsidR="00EC0EB0">
        <w:rPr>
          <w:bCs/>
          <w:lang w:val="en-GB"/>
        </w:rPr>
        <w:t>an equivalent concept</w:t>
      </w:r>
      <w:r w:rsidR="003011D9">
        <w:rPr>
          <w:bCs/>
          <w:lang w:val="en-GB"/>
        </w:rPr>
        <w:t xml:space="preserve"> not being included in S-101</w:t>
      </w:r>
      <w:r w:rsidR="003A00A7">
        <w:rPr>
          <w:bCs/>
          <w:lang w:val="en-GB"/>
        </w:rPr>
        <w:t xml:space="preserve">.  These instances are identified </w:t>
      </w:r>
      <w:r w:rsidR="00141ECE">
        <w:rPr>
          <w:bCs/>
          <w:lang w:val="en-GB"/>
        </w:rPr>
        <w:t xml:space="preserve">individually </w:t>
      </w:r>
      <w:r w:rsidR="003A00A7">
        <w:rPr>
          <w:bCs/>
          <w:lang w:val="en-GB"/>
        </w:rPr>
        <w:t>throughout this document in the relevant S-57 Object class-specific clauses</w:t>
      </w:r>
      <w:r w:rsidR="006B06C5">
        <w:rPr>
          <w:bCs/>
          <w:lang w:val="en-GB"/>
        </w:rPr>
        <w:t xml:space="preserve">, along with </w:t>
      </w:r>
      <w:r w:rsidR="00BB53A7">
        <w:rPr>
          <w:bCs/>
          <w:lang w:val="en-GB"/>
        </w:rPr>
        <w:t xml:space="preserve">any </w:t>
      </w:r>
      <w:r w:rsidR="006B06C5">
        <w:rPr>
          <w:bCs/>
          <w:lang w:val="en-GB"/>
        </w:rPr>
        <w:t>recommendations for pre- and post-conversion encoding</w:t>
      </w:r>
      <w:r w:rsidR="003A00A7">
        <w:rPr>
          <w:bCs/>
          <w:lang w:val="en-GB"/>
        </w:rPr>
        <w:t xml:space="preserve">.  Conversely, there have been enhancements made in the S-101 data model that have no equivalency in S-57 and therefore cannot be </w:t>
      </w:r>
      <w:r w:rsidR="00141ECE">
        <w:rPr>
          <w:bCs/>
          <w:lang w:val="en-GB"/>
        </w:rPr>
        <w:t>implemented as part of the automated S-57 to S-101 conversion process.  This document does not provide guidance as to how these enhancements may be manually implemented</w:t>
      </w:r>
      <w:r w:rsidR="00354761">
        <w:rPr>
          <w:bCs/>
          <w:lang w:val="en-GB"/>
        </w:rPr>
        <w:t xml:space="preserve"> post-conversion</w:t>
      </w:r>
      <w:r w:rsidR="00141ECE">
        <w:rPr>
          <w:bCs/>
          <w:lang w:val="en-GB"/>
        </w:rPr>
        <w:t xml:space="preserve">, however references to these enhancements and the recommended encoding guidance included in S-101 Annex A – </w:t>
      </w:r>
      <w:r w:rsidR="00141ECE">
        <w:rPr>
          <w:bCs/>
          <w:i/>
          <w:iCs/>
          <w:lang w:val="en-GB"/>
        </w:rPr>
        <w:t>Data Classification and Encoding Guide</w:t>
      </w:r>
      <w:r w:rsidR="00141ECE">
        <w:rPr>
          <w:bCs/>
          <w:lang w:val="en-GB"/>
        </w:rPr>
        <w:t>, is included in Annex A to this document.</w:t>
      </w:r>
      <w:r w:rsidR="001E16DC">
        <w:rPr>
          <w:bCs/>
          <w:lang w:val="en-GB"/>
        </w:rPr>
        <w:t xml:space="preserve">  </w:t>
      </w:r>
      <w:r w:rsidR="001E16DC">
        <w:rPr>
          <w:lang w:val="en-GB"/>
        </w:rPr>
        <w:t xml:space="preserve">Data Producers should also note that conversion tools may be customised so as to adapt to </w:t>
      </w:r>
      <w:r w:rsidR="00C73FEE">
        <w:rPr>
          <w:lang w:val="en-GB"/>
        </w:rPr>
        <w:t>their</w:t>
      </w:r>
      <w:r w:rsidR="001E16DC">
        <w:rPr>
          <w:lang w:val="en-GB"/>
        </w:rPr>
        <w:t xml:space="preserve"> specific data encoding policies and practices</w:t>
      </w:r>
      <w:r w:rsidR="00DA79AF">
        <w:rPr>
          <w:lang w:val="en-GB"/>
        </w:rPr>
        <w:t xml:space="preserve"> (for example variations in national spelling conventions and conventions for the encoding of specific text strings in the attribute INFORM).  Where such customisation has been implemented, Data Producers should take this into account when </w:t>
      </w:r>
      <w:r w:rsidR="00144947">
        <w:rPr>
          <w:lang w:val="en-GB"/>
        </w:rPr>
        <w:t>implementing the guidance included in this document.</w:t>
      </w:r>
    </w:p>
    <w:p w14:paraId="652CEF2F" w14:textId="2C56EEA9" w:rsidR="00FE024C" w:rsidRDefault="00FE024C" w:rsidP="00FE78AD">
      <w:pPr>
        <w:tabs>
          <w:tab w:val="left" w:pos="0"/>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jc w:val="both"/>
        <w:rPr>
          <w:bCs/>
          <w:lang w:val="en-GB"/>
        </w:rPr>
      </w:pPr>
      <w:r>
        <w:rPr>
          <w:bCs/>
          <w:lang w:val="en-GB"/>
        </w:rPr>
        <w:t xml:space="preserve">Annex </w:t>
      </w:r>
      <w:r>
        <w:rPr>
          <w:bCs/>
          <w:caps/>
          <w:lang w:val="en-GB"/>
        </w:rPr>
        <w:t xml:space="preserve">A </w:t>
      </w:r>
      <w:r>
        <w:rPr>
          <w:bCs/>
          <w:lang w:val="en-GB"/>
        </w:rPr>
        <w:t>includes three Tables intended as quick references to assist in preparing and managing data during the S-57 to S-101 data conversion process:</w:t>
      </w:r>
    </w:p>
    <w:p w14:paraId="7ACCB7C5" w14:textId="1E0E88B6" w:rsidR="00FE024C" w:rsidRDefault="00FE024C" w:rsidP="00C93144">
      <w:pPr>
        <w:pStyle w:val="ListParagraph"/>
        <w:numPr>
          <w:ilvl w:val="0"/>
          <w:numId w:val="16"/>
        </w:numPr>
        <w:tabs>
          <w:tab w:val="left" w:pos="0"/>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bCs/>
          <w:lang w:val="en-GB"/>
        </w:rPr>
      </w:pPr>
      <w:r>
        <w:rPr>
          <w:bCs/>
          <w:lang w:val="en-GB"/>
        </w:rPr>
        <w:t>Table A.1</w:t>
      </w:r>
      <w:r w:rsidR="00FE78AD">
        <w:rPr>
          <w:bCs/>
          <w:lang w:val="en-GB"/>
        </w:rPr>
        <w:t xml:space="preserve"> is a summary Table of the differences between the S-57 and S-101 data models.  This Table provides a quick reference for Data Producers to indicate, by S-57 Object class, where pre-or post-conversion manual </w:t>
      </w:r>
      <w:r w:rsidR="006D4C51">
        <w:rPr>
          <w:bCs/>
          <w:lang w:val="en-GB"/>
        </w:rPr>
        <w:t>Data Producer</w:t>
      </w:r>
      <w:r w:rsidR="00FE78AD">
        <w:rPr>
          <w:bCs/>
          <w:lang w:val="en-GB"/>
        </w:rPr>
        <w:t xml:space="preserve"> intervention may be required in accordance with the guidance included in the body of this document.</w:t>
      </w:r>
    </w:p>
    <w:p w14:paraId="36188CFC" w14:textId="61FF821D" w:rsidR="00FE78AD" w:rsidRDefault="00FE78AD" w:rsidP="00C93144">
      <w:pPr>
        <w:pStyle w:val="ListParagraph"/>
        <w:numPr>
          <w:ilvl w:val="0"/>
          <w:numId w:val="16"/>
        </w:numPr>
        <w:tabs>
          <w:tab w:val="left" w:pos="0"/>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bCs/>
          <w:lang w:val="en-GB"/>
        </w:rPr>
      </w:pPr>
      <w:r>
        <w:rPr>
          <w:bCs/>
          <w:lang w:val="en-GB"/>
        </w:rPr>
        <w:lastRenderedPageBreak/>
        <w:t xml:space="preserve">Table A.2 highlights the differences between S-57 and S-101 in allowable enumerate lists for enumerate type attributes as applicable for the binding Object/Feature.  The “allowable enumerate list” for S-57 enumerate type attributes is based on IHO Publication S-58 – </w:t>
      </w:r>
      <w:r>
        <w:rPr>
          <w:bCs/>
          <w:i/>
          <w:iCs/>
          <w:lang w:val="en-GB"/>
        </w:rPr>
        <w:t>ENC Validation Checks</w:t>
      </w:r>
      <w:r>
        <w:rPr>
          <w:bCs/>
          <w:lang w:val="en-GB"/>
        </w:rPr>
        <w:t>, Check 2000.  This Table also indicates new enumerate values that have been included in S-101.</w:t>
      </w:r>
    </w:p>
    <w:p w14:paraId="12E09F73" w14:textId="1E1627D2" w:rsidR="00FE78AD" w:rsidRPr="00FE024C" w:rsidRDefault="00FE78AD" w:rsidP="00C93144">
      <w:pPr>
        <w:pStyle w:val="ListParagraph"/>
        <w:numPr>
          <w:ilvl w:val="0"/>
          <w:numId w:val="16"/>
        </w:numPr>
        <w:tabs>
          <w:tab w:val="left" w:pos="0"/>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bCs/>
          <w:lang w:val="en-GB"/>
        </w:rPr>
      </w:pPr>
      <w:r>
        <w:rPr>
          <w:bCs/>
          <w:lang w:val="en-GB"/>
        </w:rPr>
        <w:t xml:space="preserve">Table A.3 </w:t>
      </w:r>
      <w:r w:rsidR="00464803">
        <w:rPr>
          <w:bCs/>
          <w:lang w:val="en-GB"/>
        </w:rPr>
        <w:t>summarises extensions included in S-101 by Feature class in regard to geometric primitives and attributes</w:t>
      </w:r>
      <w:r w:rsidR="00F75964">
        <w:rPr>
          <w:bCs/>
          <w:lang w:val="en-GB"/>
        </w:rPr>
        <w:t>; and new features included in S-101 for which there is no S-57 equivalent</w:t>
      </w:r>
      <w:r w:rsidR="00464803">
        <w:rPr>
          <w:bCs/>
          <w:lang w:val="en-GB"/>
        </w:rPr>
        <w:t xml:space="preserve">.  Application of these extensions to converted S-101 datasets is not a requirement in regard to </w:t>
      </w:r>
      <w:r w:rsidR="0061795E">
        <w:rPr>
          <w:bCs/>
          <w:lang w:val="en-GB"/>
        </w:rPr>
        <w:t>full equivalency between an S-57 ENC and its corresponding S-101 ENC.  However, data Producers may consider application of these extensions in order to produce “full capability” S-101 ENCs.</w:t>
      </w:r>
    </w:p>
    <w:p w14:paraId="1FF05AD5" w14:textId="77777777" w:rsidR="006B2826" w:rsidRPr="00F20AE1" w:rsidRDefault="006B2826" w:rsidP="00C93144">
      <w:pPr>
        <w:pStyle w:val="Heading2"/>
        <w:numPr>
          <w:ilvl w:val="1"/>
          <w:numId w:val="13"/>
        </w:numPr>
        <w:tabs>
          <w:tab w:val="clear" w:pos="0"/>
          <w:tab w:val="clear" w:pos="283"/>
          <w:tab w:val="clear" w:pos="576"/>
          <w:tab w:val="clear" w:pos="720"/>
          <w:tab w:val="clear" w:pos="850"/>
          <w:tab w:val="clear" w:pos="915"/>
          <w:tab w:val="clear" w:pos="1134"/>
          <w:tab w:val="clear" w:pos="1417"/>
          <w:tab w:val="clear" w:pos="1700"/>
          <w:tab w:val="clear" w:pos="1983"/>
          <w:tab w:val="clear" w:pos="2268"/>
          <w:tab w:val="clear" w:pos="2551"/>
          <w:tab w:val="clear" w:pos="2834"/>
          <w:tab w:val="clear" w:pos="2911"/>
          <w:tab w:val="clear" w:pos="3117"/>
          <w:tab w:val="clear" w:pos="3400"/>
          <w:tab w:val="clear" w:pos="3685"/>
          <w:tab w:val="clear" w:pos="3968"/>
          <w:tab w:val="clear" w:pos="4251"/>
          <w:tab w:val="clear" w:pos="4534"/>
          <w:tab w:val="clear" w:pos="4818"/>
          <w:tab w:val="clear" w:pos="5102"/>
          <w:tab w:val="clear" w:pos="5385"/>
          <w:tab w:val="clear" w:pos="5668"/>
          <w:tab w:val="clear" w:pos="5952"/>
          <w:tab w:val="clear" w:pos="6235"/>
          <w:tab w:val="clear" w:pos="6519"/>
          <w:tab w:val="clear" w:pos="6802"/>
          <w:tab w:val="clear" w:pos="7086"/>
          <w:tab w:val="clear" w:pos="7369"/>
          <w:tab w:val="clear" w:pos="7652"/>
          <w:tab w:val="clear" w:pos="7936"/>
          <w:tab w:val="clear" w:pos="8220"/>
          <w:tab w:val="clear" w:pos="8503"/>
          <w:tab w:val="clear" w:pos="8786"/>
        </w:tabs>
        <w:spacing w:before="240" w:after="120"/>
        <w:ind w:left="851" w:hanging="851"/>
        <w:rPr>
          <w:sz w:val="20"/>
          <w:lang w:val="en-GB"/>
        </w:rPr>
      </w:pPr>
      <w:bookmarkStart w:id="21" w:name="_Toc422735411"/>
      <w:bookmarkStart w:id="22" w:name="_Toc8629830"/>
      <w:bookmarkStart w:id="23" w:name="_Toc8629962"/>
      <w:bookmarkStart w:id="24" w:name="_Toc68293098"/>
      <w:r w:rsidRPr="00F20AE1">
        <w:rPr>
          <w:lang w:val="en-GB"/>
        </w:rPr>
        <w:t>Presentation of the document</w:t>
      </w:r>
      <w:bookmarkEnd w:id="21"/>
      <w:bookmarkEnd w:id="22"/>
      <w:bookmarkEnd w:id="23"/>
      <w:bookmarkEnd w:id="24"/>
    </w:p>
    <w:p w14:paraId="62D95FFD" w14:textId="77777777" w:rsidR="006B2826" w:rsidRPr="00F20AE1" w:rsidRDefault="006B2826" w:rsidP="00D95447">
      <w:pPr>
        <w:spacing w:after="120"/>
        <w:jc w:val="both"/>
        <w:rPr>
          <w:lang w:val="en-GB"/>
        </w:rPr>
      </w:pPr>
      <w:r w:rsidRPr="00F20AE1">
        <w:rPr>
          <w:lang w:val="en-GB"/>
        </w:rPr>
        <w:t>The following conventions are used:</w:t>
      </w:r>
    </w:p>
    <w:p w14:paraId="4844591B" w14:textId="3D4F4672" w:rsidR="006B2826" w:rsidRPr="00F20AE1" w:rsidRDefault="006B2826" w:rsidP="00C93144">
      <w:pPr>
        <w:numPr>
          <w:ilvl w:val="0"/>
          <w:numId w:val="3"/>
        </w:numPr>
        <w:tabs>
          <w:tab w:val="clear" w:pos="360"/>
          <w:tab w:val="left" w:pos="0"/>
          <w:tab w:val="num" w:pos="284"/>
          <w:tab w:val="left" w:pos="3151"/>
          <w:tab w:val="left" w:pos="5475"/>
        </w:tabs>
        <w:ind w:left="284" w:hanging="284"/>
        <w:jc w:val="both"/>
        <w:rPr>
          <w:lang w:val="en-GB"/>
        </w:rPr>
      </w:pPr>
      <w:r w:rsidRPr="00F20AE1">
        <w:rPr>
          <w:lang w:val="en-GB"/>
        </w:rPr>
        <w:t>Presentation conventions:</w:t>
      </w:r>
      <w:r w:rsidRPr="00F20AE1">
        <w:rPr>
          <w:lang w:val="en-GB"/>
        </w:rPr>
        <w:tab/>
      </w:r>
      <w:r w:rsidR="00F01A9C">
        <w:rPr>
          <w:lang w:val="en-GB"/>
        </w:rPr>
        <w:t xml:space="preserve">S-57 </w:t>
      </w:r>
      <w:r w:rsidRPr="00F20AE1">
        <w:rPr>
          <w:lang w:val="en-GB"/>
        </w:rPr>
        <w:t>Object class:</w:t>
      </w:r>
      <w:r w:rsidRPr="00F20AE1">
        <w:rPr>
          <w:lang w:val="en-GB"/>
        </w:rPr>
        <w:tab/>
      </w:r>
      <w:r w:rsidRPr="00F20AE1">
        <w:rPr>
          <w:b/>
          <w:lang w:val="en-GB"/>
        </w:rPr>
        <w:t>WRECKS</w:t>
      </w:r>
    </w:p>
    <w:p w14:paraId="7AA8A597" w14:textId="09DFB2E6" w:rsidR="00F01A9C" w:rsidRPr="00F01A9C" w:rsidRDefault="00F01A9C" w:rsidP="00F01A9C">
      <w:pPr>
        <w:tabs>
          <w:tab w:val="left" w:pos="0"/>
          <w:tab w:val="left" w:pos="283"/>
          <w:tab w:val="left" w:pos="3151"/>
          <w:tab w:val="left" w:pos="5475"/>
        </w:tabs>
        <w:jc w:val="both"/>
        <w:rPr>
          <w:lang w:val="en-GB"/>
        </w:rPr>
      </w:pPr>
      <w:r w:rsidRPr="00F01A9C">
        <w:rPr>
          <w:lang w:val="en-GB"/>
        </w:rPr>
        <w:tab/>
      </w:r>
      <w:r w:rsidRPr="00F01A9C">
        <w:rPr>
          <w:lang w:val="en-GB"/>
        </w:rPr>
        <w:tab/>
        <w:t>S-101 Feature class:</w:t>
      </w:r>
      <w:r w:rsidRPr="00F01A9C">
        <w:rPr>
          <w:lang w:val="en-GB"/>
        </w:rPr>
        <w:tab/>
      </w:r>
      <w:r w:rsidRPr="00F01A9C">
        <w:rPr>
          <w:b/>
          <w:lang w:val="en-GB"/>
        </w:rPr>
        <w:t>Wreck</w:t>
      </w:r>
    </w:p>
    <w:p w14:paraId="011B45BE" w14:textId="65DED481" w:rsidR="006B2826" w:rsidRPr="00F20AE1" w:rsidRDefault="006B2826" w:rsidP="00D95447">
      <w:pPr>
        <w:tabs>
          <w:tab w:val="left" w:pos="0"/>
          <w:tab w:val="left" w:pos="283"/>
          <w:tab w:val="left" w:pos="3151"/>
          <w:tab w:val="left" w:pos="5475"/>
        </w:tabs>
        <w:jc w:val="both"/>
        <w:rPr>
          <w:lang w:val="en-GB"/>
        </w:rPr>
      </w:pPr>
      <w:r w:rsidRPr="00F20AE1">
        <w:rPr>
          <w:lang w:val="en-GB"/>
        </w:rPr>
        <w:tab/>
      </w:r>
      <w:r w:rsidRPr="00F20AE1">
        <w:rPr>
          <w:lang w:val="en-GB"/>
        </w:rPr>
        <w:tab/>
        <w:t>Geometric primitive:</w:t>
      </w:r>
      <w:r w:rsidRPr="00F20AE1">
        <w:rPr>
          <w:lang w:val="en-GB"/>
        </w:rPr>
        <w:tab/>
        <w:t>(P</w:t>
      </w:r>
      <w:proofErr w:type="gramStart"/>
      <w:r w:rsidRPr="00F20AE1">
        <w:rPr>
          <w:lang w:val="en-GB"/>
        </w:rPr>
        <w:t>,A</w:t>
      </w:r>
      <w:proofErr w:type="gramEnd"/>
      <w:r w:rsidRPr="00F20AE1">
        <w:rPr>
          <w:lang w:val="en-GB"/>
        </w:rPr>
        <w:t>)</w:t>
      </w:r>
      <w:r w:rsidR="00F01A9C">
        <w:rPr>
          <w:lang w:val="en-GB"/>
        </w:rPr>
        <w:t>; (P,S)</w:t>
      </w:r>
      <w:r w:rsidRPr="00F20AE1">
        <w:rPr>
          <w:lang w:val="en-GB"/>
        </w:rPr>
        <w:t>*</w:t>
      </w:r>
    </w:p>
    <w:p w14:paraId="0E4F30D7" w14:textId="308B467C" w:rsidR="006B2826" w:rsidRDefault="006B2826" w:rsidP="00D95447">
      <w:pPr>
        <w:tabs>
          <w:tab w:val="left" w:pos="0"/>
          <w:tab w:val="left" w:pos="283"/>
          <w:tab w:val="left" w:pos="3151"/>
          <w:tab w:val="left" w:pos="5475"/>
        </w:tabs>
        <w:jc w:val="both"/>
        <w:rPr>
          <w:lang w:val="en-GB"/>
        </w:rPr>
      </w:pPr>
      <w:r w:rsidRPr="00F20AE1">
        <w:rPr>
          <w:lang w:val="en-GB"/>
        </w:rPr>
        <w:tab/>
      </w:r>
      <w:r w:rsidRPr="00F20AE1">
        <w:rPr>
          <w:lang w:val="en-GB"/>
        </w:rPr>
        <w:tab/>
      </w:r>
      <w:r w:rsidR="00F01A9C">
        <w:rPr>
          <w:lang w:val="en-GB"/>
        </w:rPr>
        <w:t xml:space="preserve">S-57 </w:t>
      </w:r>
      <w:r w:rsidRPr="00F20AE1">
        <w:rPr>
          <w:lang w:val="en-GB"/>
        </w:rPr>
        <w:t>Attribute:</w:t>
      </w:r>
      <w:r w:rsidRPr="00F20AE1">
        <w:rPr>
          <w:lang w:val="en-GB"/>
        </w:rPr>
        <w:tab/>
        <w:t>EXPSOU</w:t>
      </w:r>
    </w:p>
    <w:p w14:paraId="367F99DD" w14:textId="275093FA" w:rsidR="00F01A9C" w:rsidRDefault="00F01A9C" w:rsidP="00F01A9C">
      <w:pPr>
        <w:tabs>
          <w:tab w:val="left" w:pos="0"/>
          <w:tab w:val="left" w:pos="283"/>
          <w:tab w:val="left" w:pos="3151"/>
          <w:tab w:val="left" w:pos="5475"/>
        </w:tabs>
        <w:jc w:val="both"/>
        <w:rPr>
          <w:lang w:val="en-GB"/>
        </w:rPr>
      </w:pPr>
      <w:r w:rsidRPr="00F20AE1">
        <w:rPr>
          <w:lang w:val="en-GB"/>
        </w:rPr>
        <w:tab/>
      </w:r>
      <w:r w:rsidRPr="00F20AE1">
        <w:rPr>
          <w:lang w:val="en-GB"/>
        </w:rPr>
        <w:tab/>
      </w:r>
      <w:r>
        <w:rPr>
          <w:lang w:val="en-GB"/>
        </w:rPr>
        <w:t xml:space="preserve">S-101 </w:t>
      </w:r>
      <w:r w:rsidRPr="00F20AE1">
        <w:rPr>
          <w:lang w:val="en-GB"/>
        </w:rPr>
        <w:t>Attribute:</w:t>
      </w:r>
      <w:r w:rsidRPr="00F20AE1">
        <w:rPr>
          <w:lang w:val="en-GB"/>
        </w:rPr>
        <w:tab/>
      </w:r>
      <w:r>
        <w:rPr>
          <w:b/>
          <w:lang w:val="en-GB"/>
        </w:rPr>
        <w:t>exposition of sounding</w:t>
      </w:r>
    </w:p>
    <w:p w14:paraId="0A9DB8FC" w14:textId="77777777" w:rsidR="006B2826" w:rsidRPr="00F20AE1" w:rsidRDefault="006B2826" w:rsidP="00D95447">
      <w:pPr>
        <w:tabs>
          <w:tab w:val="left" w:pos="0"/>
          <w:tab w:val="left" w:pos="283"/>
          <w:tab w:val="left" w:pos="3151"/>
          <w:tab w:val="left" w:pos="5475"/>
        </w:tabs>
        <w:jc w:val="both"/>
        <w:rPr>
          <w:lang w:val="en-GB"/>
        </w:rPr>
      </w:pPr>
      <w:r w:rsidRPr="00F20AE1">
        <w:rPr>
          <w:lang w:val="en-GB"/>
        </w:rPr>
        <w:tab/>
      </w:r>
      <w:r w:rsidRPr="00F20AE1">
        <w:rPr>
          <w:lang w:val="en-GB"/>
        </w:rPr>
        <w:tab/>
        <w:t>Attribute value:</w:t>
      </w:r>
      <w:r w:rsidRPr="00F20AE1">
        <w:rPr>
          <w:lang w:val="en-GB"/>
        </w:rPr>
        <w:tab/>
      </w:r>
      <w:r w:rsidRPr="00F20AE1">
        <w:rPr>
          <w:i/>
          <w:lang w:val="en-GB"/>
        </w:rPr>
        <w:t>-2.4</w:t>
      </w:r>
    </w:p>
    <w:p w14:paraId="16641EFA" w14:textId="60CF910F" w:rsidR="006B2826" w:rsidRPr="00F20AE1" w:rsidRDefault="006B2826" w:rsidP="00D95447">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lang w:val="en-GB"/>
        </w:rPr>
        <w:t xml:space="preserve">* For geometric primitives:  P = point; </w:t>
      </w:r>
      <w:r w:rsidR="004E33BC">
        <w:rPr>
          <w:lang w:val="en-GB"/>
        </w:rPr>
        <w:t>[</w:t>
      </w:r>
      <w:r w:rsidRPr="00F20AE1">
        <w:rPr>
          <w:lang w:val="en-GB"/>
        </w:rPr>
        <w:t xml:space="preserve">L = line; </w:t>
      </w:r>
      <w:r w:rsidR="00796AEB">
        <w:rPr>
          <w:lang w:val="en-GB"/>
        </w:rPr>
        <w:t>C</w:t>
      </w:r>
      <w:r w:rsidR="00796AEB" w:rsidRPr="00F20AE1">
        <w:rPr>
          <w:lang w:val="en-GB"/>
        </w:rPr>
        <w:t xml:space="preserve"> = </w:t>
      </w:r>
      <w:r w:rsidR="009B5892">
        <w:rPr>
          <w:lang w:val="en-GB"/>
        </w:rPr>
        <w:t xml:space="preserve">S-100 </w:t>
      </w:r>
      <w:r w:rsidR="00796AEB">
        <w:rPr>
          <w:lang w:val="en-GB"/>
        </w:rPr>
        <w:t>curve</w:t>
      </w:r>
      <w:r w:rsidR="004E33BC">
        <w:rPr>
          <w:lang w:val="en-GB"/>
        </w:rPr>
        <w:t>]</w:t>
      </w:r>
      <w:r w:rsidR="00796AEB" w:rsidRPr="00F20AE1">
        <w:rPr>
          <w:lang w:val="en-GB"/>
        </w:rPr>
        <w:t xml:space="preserve">; </w:t>
      </w:r>
      <w:r w:rsidR="004E33BC">
        <w:rPr>
          <w:lang w:val="en-GB"/>
        </w:rPr>
        <w:t>[</w:t>
      </w:r>
      <w:r w:rsidRPr="00F20AE1">
        <w:rPr>
          <w:lang w:val="en-GB"/>
        </w:rPr>
        <w:t xml:space="preserve">A = area; </w:t>
      </w:r>
      <w:r w:rsidR="00796AEB">
        <w:rPr>
          <w:lang w:val="en-GB"/>
        </w:rPr>
        <w:t>S</w:t>
      </w:r>
      <w:r w:rsidR="00796AEB" w:rsidRPr="00F20AE1">
        <w:rPr>
          <w:lang w:val="en-GB"/>
        </w:rPr>
        <w:t xml:space="preserve"> = </w:t>
      </w:r>
      <w:r w:rsidR="009B5892">
        <w:rPr>
          <w:lang w:val="en-GB"/>
        </w:rPr>
        <w:t xml:space="preserve">S-100 </w:t>
      </w:r>
      <w:r w:rsidR="00796AEB">
        <w:rPr>
          <w:lang w:val="en-GB"/>
        </w:rPr>
        <w:t>surface</w:t>
      </w:r>
      <w:r w:rsidR="004E33BC">
        <w:rPr>
          <w:lang w:val="en-GB"/>
        </w:rPr>
        <w:t>]</w:t>
      </w:r>
      <w:r w:rsidR="00796AEB" w:rsidRPr="00F20AE1">
        <w:rPr>
          <w:lang w:val="en-GB"/>
        </w:rPr>
        <w:t xml:space="preserve">; </w:t>
      </w:r>
      <w:r w:rsidRPr="00F20AE1">
        <w:rPr>
          <w:lang w:val="en-GB"/>
        </w:rPr>
        <w:t>N = none.</w:t>
      </w:r>
      <w:r w:rsidR="00796AEB">
        <w:rPr>
          <w:lang w:val="en-GB"/>
        </w:rPr>
        <w:t xml:space="preserve">  </w:t>
      </w:r>
      <w:r w:rsidR="00796AEB" w:rsidRPr="00C7123B">
        <w:rPr>
          <w:b/>
          <w:lang w:val="en-GB"/>
        </w:rPr>
        <w:t>Data producers</w:t>
      </w:r>
      <w:r w:rsidR="0055668D" w:rsidRPr="00C7123B">
        <w:rPr>
          <w:b/>
          <w:lang w:val="en-GB"/>
        </w:rPr>
        <w:t xml:space="preserve"> should note in particular where allowable geometric primitives for S-57 Object classes are </w:t>
      </w:r>
      <w:r w:rsidR="001E4D90">
        <w:rPr>
          <w:b/>
          <w:lang w:val="en-GB"/>
        </w:rPr>
        <w:t>prohibited</w:t>
      </w:r>
      <w:r w:rsidR="0055668D" w:rsidRPr="00C7123B">
        <w:rPr>
          <w:b/>
          <w:lang w:val="en-GB"/>
        </w:rPr>
        <w:t xml:space="preserve"> </w:t>
      </w:r>
      <w:r w:rsidR="003C3B29">
        <w:rPr>
          <w:b/>
          <w:lang w:val="en-GB"/>
        </w:rPr>
        <w:t>for the corresponding Feature</w:t>
      </w:r>
      <w:r w:rsidR="0055668D" w:rsidRPr="00C7123B">
        <w:rPr>
          <w:b/>
          <w:lang w:val="en-GB"/>
        </w:rPr>
        <w:t xml:space="preserve"> class</w:t>
      </w:r>
      <w:r w:rsidR="00FD5274">
        <w:rPr>
          <w:b/>
          <w:lang w:val="en-GB"/>
        </w:rPr>
        <w:t>(</w:t>
      </w:r>
      <w:r w:rsidR="0055668D" w:rsidRPr="00C7123B">
        <w:rPr>
          <w:b/>
          <w:lang w:val="en-GB"/>
        </w:rPr>
        <w:t>es</w:t>
      </w:r>
      <w:r w:rsidR="003C3B29">
        <w:rPr>
          <w:b/>
          <w:lang w:val="en-GB"/>
        </w:rPr>
        <w:t>)</w:t>
      </w:r>
      <w:r w:rsidR="0055668D" w:rsidRPr="00C7123B">
        <w:rPr>
          <w:b/>
          <w:lang w:val="en-GB"/>
        </w:rPr>
        <w:t xml:space="preserve"> in S-101 and consider amending their S-57 data </w:t>
      </w:r>
      <w:r w:rsidR="00C7123B">
        <w:rPr>
          <w:b/>
          <w:lang w:val="en-GB"/>
        </w:rPr>
        <w:t xml:space="preserve">holdings </w:t>
      </w:r>
      <w:r w:rsidR="0055668D" w:rsidRPr="00C7123B">
        <w:rPr>
          <w:b/>
          <w:lang w:val="en-GB"/>
        </w:rPr>
        <w:t>accordingly</w:t>
      </w:r>
      <w:r w:rsidR="0055668D" w:rsidRPr="00C7123B">
        <w:rPr>
          <w:lang w:val="en-GB"/>
        </w:rPr>
        <w:t>.</w:t>
      </w:r>
    </w:p>
    <w:p w14:paraId="03467E3A" w14:textId="15FCD7F9" w:rsidR="00F01A9C" w:rsidRPr="004E33BC" w:rsidRDefault="00C7123B" w:rsidP="00F01A9C">
      <w:pPr>
        <w:tabs>
          <w:tab w:val="left" w:pos="0"/>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Pr>
          <w:lang w:val="en-GB"/>
        </w:rPr>
        <w:t>G</w:t>
      </w:r>
      <w:r w:rsidR="0055668D">
        <w:rPr>
          <w:lang w:val="en-GB"/>
        </w:rPr>
        <w:t xml:space="preserve">uidance is included in this document on the restriction of allowable values for enumerate type attributes </w:t>
      </w:r>
      <w:r>
        <w:rPr>
          <w:lang w:val="en-GB"/>
        </w:rPr>
        <w:t xml:space="preserve">by Feature class that has been introduced </w:t>
      </w:r>
      <w:r w:rsidR="0055668D">
        <w:rPr>
          <w:lang w:val="en-GB"/>
        </w:rPr>
        <w:t>in S-101</w:t>
      </w:r>
      <w:r>
        <w:rPr>
          <w:lang w:val="en-GB"/>
        </w:rPr>
        <w:t xml:space="preserve">.  </w:t>
      </w:r>
      <w:r w:rsidR="004E33BC">
        <w:rPr>
          <w:lang w:val="en-GB"/>
        </w:rPr>
        <w:t>This guidance is</w:t>
      </w:r>
      <w:r>
        <w:rPr>
          <w:lang w:val="en-GB"/>
        </w:rPr>
        <w:t xml:space="preserve"> only include</w:t>
      </w:r>
      <w:r w:rsidR="004E33BC">
        <w:rPr>
          <w:lang w:val="en-GB"/>
        </w:rPr>
        <w:t xml:space="preserve">d where the list of allowable values in S-101 differs from the list of </w:t>
      </w:r>
      <w:r w:rsidR="002F7F0E">
        <w:rPr>
          <w:lang w:val="en-GB"/>
        </w:rPr>
        <w:t xml:space="preserve">recommended </w:t>
      </w:r>
      <w:r w:rsidR="004E33BC">
        <w:rPr>
          <w:lang w:val="en-GB"/>
        </w:rPr>
        <w:t xml:space="preserve">allowable values by S-57 Object class as included in S-58 – </w:t>
      </w:r>
      <w:r w:rsidR="004E33BC">
        <w:rPr>
          <w:i/>
          <w:lang w:val="en-GB"/>
        </w:rPr>
        <w:t>ENC Validation Checks</w:t>
      </w:r>
      <w:r w:rsidR="004E33BC">
        <w:rPr>
          <w:lang w:val="en-GB"/>
        </w:rPr>
        <w:t>, Check 2000.</w:t>
      </w:r>
      <w:r w:rsidR="000B1D73">
        <w:rPr>
          <w:lang w:val="en-GB"/>
        </w:rPr>
        <w:t xml:space="preserve">  </w:t>
      </w:r>
      <w:r w:rsidR="000B1D73" w:rsidRPr="00C7123B">
        <w:rPr>
          <w:b/>
          <w:lang w:val="en-GB"/>
        </w:rPr>
        <w:t xml:space="preserve">Data producers </w:t>
      </w:r>
      <w:r w:rsidR="000B1D73">
        <w:rPr>
          <w:b/>
          <w:lang w:val="en-GB"/>
        </w:rPr>
        <w:t xml:space="preserve">are to note that the failure of any encoded S-57 object against S-58 Check 2000 will result in the instance of the attribute responsible for the Check failure not converting across to the corresponding S-101 </w:t>
      </w:r>
      <w:r w:rsidR="004177C5">
        <w:rPr>
          <w:b/>
          <w:lang w:val="en-GB"/>
        </w:rPr>
        <w:t xml:space="preserve">attribute </w:t>
      </w:r>
      <w:r w:rsidR="000B1D73">
        <w:rPr>
          <w:b/>
          <w:lang w:val="en-GB"/>
        </w:rPr>
        <w:t>instance</w:t>
      </w:r>
      <w:r w:rsidR="000B1D73" w:rsidRPr="00C7123B">
        <w:rPr>
          <w:lang w:val="en-GB"/>
        </w:rPr>
        <w:t>.</w:t>
      </w:r>
      <w:r w:rsidR="00666FD6">
        <w:rPr>
          <w:lang w:val="en-GB"/>
        </w:rPr>
        <w:t xml:space="preserve">  Further information can be found in Annex A, Table A.2.</w:t>
      </w:r>
    </w:p>
    <w:p w14:paraId="7706A0DD" w14:textId="1FF63809" w:rsidR="007515D1" w:rsidRPr="00F20AE1" w:rsidRDefault="007515D1" w:rsidP="00F01A9C">
      <w:pPr>
        <w:tabs>
          <w:tab w:val="left" w:pos="0"/>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lang w:val="en-GB"/>
        </w:rPr>
        <w:t xml:space="preserve">Where the term “Not applicable” has been used in any clause within this document, this means that there is no impact of this information as presented in S-57 Appendix B.1, Annex A on the S-57 to S-101 conversion process.  This is generally because </w:t>
      </w:r>
      <w:r w:rsidR="00892912" w:rsidRPr="00F20AE1">
        <w:rPr>
          <w:lang w:val="en-GB"/>
        </w:rPr>
        <w:t>the clause relates to encoding which is prohibited for S-</w:t>
      </w:r>
      <w:r w:rsidR="00224937">
        <w:rPr>
          <w:lang w:val="en-GB"/>
        </w:rPr>
        <w:t>101</w:t>
      </w:r>
      <w:r w:rsidR="00224937" w:rsidRPr="00F20AE1">
        <w:rPr>
          <w:lang w:val="en-GB"/>
        </w:rPr>
        <w:t xml:space="preserve"> </w:t>
      </w:r>
      <w:r w:rsidR="00892912" w:rsidRPr="00F20AE1">
        <w:rPr>
          <w:lang w:val="en-GB"/>
        </w:rPr>
        <w:t>ENC</w:t>
      </w:r>
      <w:r w:rsidR="00501FD2">
        <w:rPr>
          <w:lang w:val="en-GB"/>
        </w:rPr>
        <w:t xml:space="preserve">; or not relevant in relation to </w:t>
      </w:r>
      <w:r w:rsidR="0037391C">
        <w:rPr>
          <w:lang w:val="en-GB"/>
        </w:rPr>
        <w:t>the conversion of S-57 base datasets</w:t>
      </w:r>
      <w:r w:rsidR="00892912" w:rsidRPr="00F20AE1">
        <w:rPr>
          <w:lang w:val="en-GB"/>
        </w:rPr>
        <w:t>.</w:t>
      </w:r>
    </w:p>
    <w:p w14:paraId="1A052AC0" w14:textId="77777777" w:rsidR="006B2826" w:rsidRPr="00F20AE1" w:rsidRDefault="006B2826" w:rsidP="00C93144">
      <w:pPr>
        <w:pStyle w:val="Heading2"/>
        <w:numPr>
          <w:ilvl w:val="1"/>
          <w:numId w:val="13"/>
        </w:numPr>
        <w:tabs>
          <w:tab w:val="clear" w:pos="0"/>
          <w:tab w:val="clear" w:pos="283"/>
          <w:tab w:val="clear" w:pos="576"/>
          <w:tab w:val="clear" w:pos="720"/>
          <w:tab w:val="clear" w:pos="850"/>
          <w:tab w:val="clear" w:pos="915"/>
          <w:tab w:val="clear" w:pos="1134"/>
          <w:tab w:val="clear" w:pos="1417"/>
          <w:tab w:val="clear" w:pos="1700"/>
          <w:tab w:val="clear" w:pos="1983"/>
          <w:tab w:val="clear" w:pos="2268"/>
          <w:tab w:val="clear" w:pos="2551"/>
          <w:tab w:val="clear" w:pos="2834"/>
          <w:tab w:val="clear" w:pos="2911"/>
          <w:tab w:val="clear" w:pos="3117"/>
          <w:tab w:val="clear" w:pos="3400"/>
          <w:tab w:val="clear" w:pos="3685"/>
          <w:tab w:val="clear" w:pos="3968"/>
          <w:tab w:val="clear" w:pos="4251"/>
          <w:tab w:val="clear" w:pos="4534"/>
          <w:tab w:val="clear" w:pos="4818"/>
          <w:tab w:val="clear" w:pos="5102"/>
          <w:tab w:val="clear" w:pos="5385"/>
          <w:tab w:val="clear" w:pos="5668"/>
          <w:tab w:val="clear" w:pos="5952"/>
          <w:tab w:val="clear" w:pos="6235"/>
          <w:tab w:val="clear" w:pos="6519"/>
          <w:tab w:val="clear" w:pos="6802"/>
          <w:tab w:val="clear" w:pos="7086"/>
          <w:tab w:val="clear" w:pos="7369"/>
          <w:tab w:val="clear" w:pos="7652"/>
          <w:tab w:val="clear" w:pos="7936"/>
          <w:tab w:val="clear" w:pos="8220"/>
          <w:tab w:val="clear" w:pos="8503"/>
          <w:tab w:val="clear" w:pos="8786"/>
        </w:tabs>
        <w:spacing w:before="240" w:after="120"/>
        <w:ind w:left="851" w:hanging="851"/>
        <w:rPr>
          <w:lang w:val="en-GB"/>
        </w:rPr>
      </w:pPr>
      <w:bookmarkStart w:id="25" w:name="_Toc8629831"/>
      <w:bookmarkStart w:id="26" w:name="_Toc8629963"/>
      <w:bookmarkStart w:id="27" w:name="_Toc68293099"/>
      <w:r w:rsidRPr="00F20AE1">
        <w:rPr>
          <w:lang w:val="en-GB"/>
        </w:rPr>
        <w:t>Use of language</w:t>
      </w:r>
      <w:bookmarkEnd w:id="25"/>
      <w:bookmarkEnd w:id="26"/>
      <w:bookmarkEnd w:id="27"/>
    </w:p>
    <w:p w14:paraId="5345B7A1" w14:textId="77777777" w:rsidR="006B2826" w:rsidRPr="00F20AE1" w:rsidRDefault="006B2826" w:rsidP="00892912">
      <w:pPr>
        <w:keepNext/>
        <w:keepLines/>
        <w:jc w:val="both"/>
        <w:rPr>
          <w:lang w:val="en-GB"/>
        </w:rPr>
      </w:pPr>
      <w:r w:rsidRPr="00F20AE1">
        <w:rPr>
          <w:lang w:val="en-GB"/>
        </w:rPr>
        <w:t>Within this document:</w:t>
      </w:r>
    </w:p>
    <w:p w14:paraId="34A277F3" w14:textId="2F9DF6CF" w:rsidR="006B2826" w:rsidRPr="00F20AE1" w:rsidRDefault="006B2826" w:rsidP="001140DE">
      <w:pPr>
        <w:keepNext/>
        <w:keepLines/>
        <w:ind w:left="709" w:firstLine="11"/>
        <w:jc w:val="both"/>
        <w:rPr>
          <w:lang w:val="en-GB"/>
        </w:rPr>
      </w:pPr>
      <w:r w:rsidRPr="00F20AE1">
        <w:rPr>
          <w:lang w:val="en-GB"/>
        </w:rPr>
        <w:t>“Must” indicates a mandatory requirement</w:t>
      </w:r>
      <w:r w:rsidR="001140DE">
        <w:rPr>
          <w:lang w:val="en-GB"/>
        </w:rPr>
        <w:t xml:space="preserve"> </w:t>
      </w:r>
      <w:r w:rsidR="001140DE" w:rsidRPr="001E6205">
        <w:rPr>
          <w:rFonts w:cs="Arial"/>
        </w:rPr>
        <w:t xml:space="preserve">in order to </w:t>
      </w:r>
      <w:r w:rsidR="006C7F70">
        <w:rPr>
          <w:rFonts w:cs="Arial"/>
        </w:rPr>
        <w:t xml:space="preserve">for Data Producers to </w:t>
      </w:r>
      <w:r w:rsidR="001140DE" w:rsidRPr="001E6205">
        <w:rPr>
          <w:rFonts w:cs="Arial"/>
        </w:rPr>
        <w:t>meet the requirements of t</w:t>
      </w:r>
      <w:r w:rsidR="001140DE">
        <w:rPr>
          <w:rFonts w:cs="Arial"/>
        </w:rPr>
        <w:t>he S-101 DCEG or S-101 Feature C</w:t>
      </w:r>
      <w:r w:rsidR="001140DE" w:rsidRPr="001E6205">
        <w:rPr>
          <w:rFonts w:cs="Arial"/>
        </w:rPr>
        <w:t>atalogue constraints</w:t>
      </w:r>
      <w:r w:rsidRPr="00F20AE1">
        <w:rPr>
          <w:lang w:val="en-GB"/>
        </w:rPr>
        <w:t>.</w:t>
      </w:r>
      <w:r w:rsidR="00FB5A12">
        <w:rPr>
          <w:lang w:val="en-GB"/>
        </w:rPr>
        <w:t xml:space="preserve">  It must be noted that where a requirement is for a particular text string to be encoded (for example using the S-57 attribute INFORM) minor national variations in spelling may be accounted for in conversion software.</w:t>
      </w:r>
    </w:p>
    <w:p w14:paraId="57E084A9" w14:textId="44EFE2A8" w:rsidR="006B2826" w:rsidRPr="00F20AE1" w:rsidRDefault="006B2826" w:rsidP="00D95447">
      <w:pPr>
        <w:pStyle w:val="BodyTextIndent2"/>
        <w:jc w:val="both"/>
        <w:rPr>
          <w:color w:val="auto"/>
          <w:lang w:val="en-GB"/>
        </w:rPr>
      </w:pPr>
      <w:r w:rsidRPr="00F20AE1">
        <w:rPr>
          <w:color w:val="auto"/>
          <w:lang w:val="en-GB"/>
        </w:rPr>
        <w:t>“Should” indicates an optional requirement, that is the recommended process to be followed</w:t>
      </w:r>
      <w:r w:rsidR="000A261C">
        <w:rPr>
          <w:color w:val="auto"/>
          <w:lang w:val="en-GB"/>
        </w:rPr>
        <w:t xml:space="preserve"> </w:t>
      </w:r>
      <w:r w:rsidR="00D825BC">
        <w:rPr>
          <w:color w:val="auto"/>
          <w:lang w:val="en-GB"/>
        </w:rPr>
        <w:t xml:space="preserve">by Data Producers </w:t>
      </w:r>
      <w:r w:rsidR="000A261C" w:rsidRPr="000A261C">
        <w:rPr>
          <w:color w:val="auto"/>
          <w:lang w:val="en-GB"/>
        </w:rPr>
        <w:t>(normally in reference to the S-101 DCEG)</w:t>
      </w:r>
      <w:r w:rsidRPr="00F20AE1">
        <w:rPr>
          <w:color w:val="auto"/>
          <w:lang w:val="en-GB"/>
        </w:rPr>
        <w:t>, but is not mandatory</w:t>
      </w:r>
      <w:r w:rsidR="000A261C">
        <w:rPr>
          <w:color w:val="auto"/>
          <w:lang w:val="en-GB"/>
        </w:rPr>
        <w:t xml:space="preserve"> </w:t>
      </w:r>
      <w:r w:rsidR="000A261C" w:rsidRPr="000A261C">
        <w:rPr>
          <w:color w:val="auto"/>
          <w:lang w:val="en-GB"/>
        </w:rPr>
        <w:t xml:space="preserve">(as required by the S-101 Product </w:t>
      </w:r>
      <w:r w:rsidR="000A261C">
        <w:rPr>
          <w:color w:val="auto"/>
          <w:lang w:val="en-GB"/>
        </w:rPr>
        <w:t>S</w:t>
      </w:r>
      <w:r w:rsidR="000A261C" w:rsidRPr="000A261C">
        <w:rPr>
          <w:color w:val="auto"/>
          <w:lang w:val="en-GB"/>
        </w:rPr>
        <w:t>pecification or Feature Catalogue)</w:t>
      </w:r>
      <w:r w:rsidRPr="00F20AE1">
        <w:rPr>
          <w:color w:val="auto"/>
          <w:lang w:val="en-GB"/>
        </w:rPr>
        <w:t>.</w:t>
      </w:r>
    </w:p>
    <w:p w14:paraId="5B4E2A00" w14:textId="41D7297D" w:rsidR="006B2826" w:rsidRDefault="006B2826" w:rsidP="00D95447">
      <w:pPr>
        <w:spacing w:after="120"/>
        <w:ind w:firstLine="720"/>
        <w:jc w:val="both"/>
        <w:rPr>
          <w:lang w:val="en-GB"/>
        </w:rPr>
      </w:pPr>
      <w:r w:rsidRPr="00F20AE1">
        <w:rPr>
          <w:lang w:val="en-GB"/>
        </w:rPr>
        <w:t>“May” means “allowed to” or “could possibly”, and is not mandatory</w:t>
      </w:r>
      <w:r w:rsidR="000A261C">
        <w:rPr>
          <w:lang w:val="en-GB"/>
        </w:rPr>
        <w:t xml:space="preserve"> in an S-101 context</w:t>
      </w:r>
      <w:r w:rsidRPr="00F20AE1">
        <w:rPr>
          <w:lang w:val="en-GB"/>
        </w:rPr>
        <w:t>.</w:t>
      </w:r>
    </w:p>
    <w:p w14:paraId="765F6DCF" w14:textId="5DC8049C" w:rsidR="00D825BC" w:rsidRDefault="00D825BC" w:rsidP="00C3469A">
      <w:pPr>
        <w:spacing w:after="120"/>
        <w:jc w:val="both"/>
        <w:rPr>
          <w:lang w:val="en-GB"/>
        </w:rPr>
      </w:pPr>
      <w:r>
        <w:rPr>
          <w:lang w:val="en-GB"/>
        </w:rPr>
        <w:t>The above terms relate to the requirements for the preparation of S-57 data and post-conversion requirements so as to create S-101 datasets that satisfy SOLAS requirements for the S-101 data to be at least the equivalent of S-57 data.</w:t>
      </w:r>
    </w:p>
    <w:p w14:paraId="173F39BB" w14:textId="07834BC7" w:rsidR="00D825BC" w:rsidRDefault="00D825BC" w:rsidP="00C3469A">
      <w:pPr>
        <w:spacing w:after="120"/>
        <w:ind w:left="709" w:firstLine="11"/>
        <w:jc w:val="both"/>
        <w:rPr>
          <w:lang w:val="en-GB"/>
        </w:rPr>
      </w:pPr>
      <w:r>
        <w:rPr>
          <w:lang w:val="en-GB"/>
        </w:rPr>
        <w:t>“Will”</w:t>
      </w:r>
      <w:r w:rsidR="00C3469A">
        <w:rPr>
          <w:lang w:val="en-GB"/>
        </w:rPr>
        <w:t xml:space="preserve"> </w:t>
      </w:r>
      <w:r w:rsidR="000224C3">
        <w:rPr>
          <w:lang w:val="en-GB"/>
        </w:rPr>
        <w:t>indicates</w:t>
      </w:r>
      <w:r w:rsidR="00C3469A">
        <w:rPr>
          <w:lang w:val="en-GB"/>
        </w:rPr>
        <w:t xml:space="preserve"> </w:t>
      </w:r>
      <w:r w:rsidR="000224C3">
        <w:rPr>
          <w:lang w:val="en-GB"/>
        </w:rPr>
        <w:t>an</w:t>
      </w:r>
      <w:r w:rsidR="00C3469A">
        <w:rPr>
          <w:lang w:val="en-GB"/>
        </w:rPr>
        <w:t xml:space="preserve"> expected </w:t>
      </w:r>
      <w:r w:rsidR="000224C3">
        <w:rPr>
          <w:lang w:val="en-GB"/>
        </w:rPr>
        <w:t>outcome</w:t>
      </w:r>
      <w:r w:rsidR="00C3469A">
        <w:rPr>
          <w:lang w:val="en-GB"/>
        </w:rPr>
        <w:t xml:space="preserve"> of the automated conversion process</w:t>
      </w:r>
      <w:r w:rsidR="000224C3">
        <w:rPr>
          <w:lang w:val="en-GB"/>
        </w:rPr>
        <w:t>.  However it must be noted that S-57 to S-101 automated conversion results may differ between conversion software manufacturers</w:t>
      </w:r>
      <w:r w:rsidR="004D5C92">
        <w:rPr>
          <w:lang w:val="en-GB"/>
        </w:rPr>
        <w:t xml:space="preserve">; and Producing Authorities may utilise </w:t>
      </w:r>
      <w:r w:rsidR="00E17A20">
        <w:rPr>
          <w:lang w:val="en-GB"/>
        </w:rPr>
        <w:t xml:space="preserve">additional </w:t>
      </w:r>
      <w:r w:rsidR="004D5C92">
        <w:rPr>
          <w:lang w:val="en-GB"/>
        </w:rPr>
        <w:t>functionality within conversion applications (if available) to enhance conversion output.</w:t>
      </w:r>
    </w:p>
    <w:p w14:paraId="24985AD1" w14:textId="16D4E66F" w:rsidR="009B5892" w:rsidRDefault="009B5892" w:rsidP="009B5892">
      <w:pPr>
        <w:spacing w:after="120"/>
        <w:jc w:val="both"/>
        <w:rPr>
          <w:lang w:val="en-GB"/>
        </w:rPr>
      </w:pPr>
      <w:r>
        <w:rPr>
          <w:u w:val="single"/>
          <w:lang w:val="en-GB"/>
        </w:rPr>
        <w:lastRenderedPageBreak/>
        <w:t>This document is intended for guidance only and none of its content should be regarded as “mandatory” in itself.</w:t>
      </w:r>
      <w:r w:rsidRPr="005D2AE6">
        <w:rPr>
          <w:lang w:val="en-GB"/>
        </w:rPr>
        <w:t xml:space="preserve"> Where the phrase “</w:t>
      </w:r>
      <w:r>
        <w:rPr>
          <w:lang w:val="en-GB"/>
        </w:rPr>
        <w:t xml:space="preserve">It is considered that this information is not required for S-101” appears it </w:t>
      </w:r>
      <w:r w:rsidR="00EC0EB0">
        <w:rPr>
          <w:lang w:val="en-GB"/>
        </w:rPr>
        <w:t xml:space="preserve">indicates </w:t>
      </w:r>
      <w:r>
        <w:rPr>
          <w:lang w:val="en-GB"/>
        </w:rPr>
        <w:t>that a decision has been made during the development of S-101 that this information is not required in ENC.</w:t>
      </w:r>
    </w:p>
    <w:p w14:paraId="60AE1D56" w14:textId="77777777" w:rsidR="006B2826" w:rsidRPr="00F20AE1" w:rsidRDefault="006B2826" w:rsidP="00C93144">
      <w:pPr>
        <w:pStyle w:val="Heading2"/>
        <w:numPr>
          <w:ilvl w:val="1"/>
          <w:numId w:val="13"/>
        </w:numPr>
        <w:tabs>
          <w:tab w:val="clear" w:pos="0"/>
          <w:tab w:val="clear" w:pos="283"/>
          <w:tab w:val="clear" w:pos="576"/>
          <w:tab w:val="clear" w:pos="720"/>
          <w:tab w:val="clear" w:pos="850"/>
          <w:tab w:val="clear" w:pos="915"/>
          <w:tab w:val="clear" w:pos="1134"/>
          <w:tab w:val="clear" w:pos="1417"/>
          <w:tab w:val="clear" w:pos="1700"/>
          <w:tab w:val="clear" w:pos="1983"/>
          <w:tab w:val="clear" w:pos="2268"/>
          <w:tab w:val="clear" w:pos="2551"/>
          <w:tab w:val="clear" w:pos="2834"/>
          <w:tab w:val="clear" w:pos="2911"/>
          <w:tab w:val="clear" w:pos="3117"/>
          <w:tab w:val="clear" w:pos="3400"/>
          <w:tab w:val="clear" w:pos="3685"/>
          <w:tab w:val="clear" w:pos="3968"/>
          <w:tab w:val="clear" w:pos="4251"/>
          <w:tab w:val="clear" w:pos="4534"/>
          <w:tab w:val="clear" w:pos="4818"/>
          <w:tab w:val="clear" w:pos="5102"/>
          <w:tab w:val="clear" w:pos="5385"/>
          <w:tab w:val="clear" w:pos="5668"/>
          <w:tab w:val="clear" w:pos="5952"/>
          <w:tab w:val="clear" w:pos="6235"/>
          <w:tab w:val="clear" w:pos="6519"/>
          <w:tab w:val="clear" w:pos="6802"/>
          <w:tab w:val="clear" w:pos="7086"/>
          <w:tab w:val="clear" w:pos="7369"/>
          <w:tab w:val="clear" w:pos="7652"/>
          <w:tab w:val="clear" w:pos="7936"/>
          <w:tab w:val="clear" w:pos="8220"/>
          <w:tab w:val="clear" w:pos="8503"/>
          <w:tab w:val="clear" w:pos="8786"/>
        </w:tabs>
        <w:spacing w:before="240" w:after="120"/>
        <w:ind w:left="851" w:hanging="851"/>
        <w:rPr>
          <w:lang w:val="en-GB"/>
        </w:rPr>
      </w:pPr>
      <w:bookmarkStart w:id="28" w:name="_Toc68293100"/>
      <w:bookmarkStart w:id="29" w:name="_Toc422735413"/>
      <w:r w:rsidRPr="00F20AE1">
        <w:rPr>
          <w:lang w:val="en-GB"/>
        </w:rPr>
        <w:t>Maintenance</w:t>
      </w:r>
      <w:bookmarkEnd w:id="28"/>
    </w:p>
    <w:p w14:paraId="12A85632" w14:textId="1EC7E8CB" w:rsidR="006B2826" w:rsidRPr="00F20AE1" w:rsidRDefault="006B2826" w:rsidP="00D95447">
      <w:pPr>
        <w:spacing w:after="120"/>
        <w:jc w:val="both"/>
        <w:rPr>
          <w:rFonts w:cs="Arial"/>
          <w:lang w:val="en-GB"/>
        </w:rPr>
      </w:pPr>
      <w:r w:rsidRPr="00F20AE1">
        <w:rPr>
          <w:rFonts w:cs="Arial"/>
          <w:lang w:val="en-GB"/>
        </w:rPr>
        <w:t xml:space="preserve">Changes to this document are coordinated by </w:t>
      </w:r>
      <w:r w:rsidR="004100B4" w:rsidRPr="00F20AE1">
        <w:rPr>
          <w:rFonts w:cs="Arial"/>
          <w:lang w:val="en-GB"/>
        </w:rPr>
        <w:t>ENC</w:t>
      </w:r>
      <w:r w:rsidRPr="00F20AE1">
        <w:rPr>
          <w:rFonts w:cs="Arial"/>
          <w:lang w:val="en-GB"/>
        </w:rPr>
        <w:t xml:space="preserve"> Maintenance Working Group (</w:t>
      </w:r>
      <w:r w:rsidR="004100B4" w:rsidRPr="00F20AE1">
        <w:rPr>
          <w:rFonts w:cs="Arial"/>
          <w:lang w:val="en-GB"/>
        </w:rPr>
        <w:t>ENCWG</w:t>
      </w:r>
      <w:r w:rsidRPr="00F20AE1">
        <w:rPr>
          <w:rFonts w:cs="Arial"/>
          <w:lang w:val="en-GB"/>
        </w:rPr>
        <w:t xml:space="preserve">).  Individuals that wish to make changes to the document must address their comments to the </w:t>
      </w:r>
      <w:r w:rsidR="004100B4" w:rsidRPr="00F20AE1">
        <w:rPr>
          <w:rFonts w:cs="Arial"/>
          <w:lang w:val="en-GB"/>
        </w:rPr>
        <w:t>ENCWG</w:t>
      </w:r>
      <w:r w:rsidRPr="00F20AE1">
        <w:rPr>
          <w:rFonts w:cs="Arial"/>
          <w:lang w:val="en-GB"/>
        </w:rPr>
        <w:t>.</w:t>
      </w:r>
    </w:p>
    <w:p w14:paraId="5EFF697E" w14:textId="460B6C74" w:rsidR="006B2826" w:rsidRPr="00F20AE1" w:rsidRDefault="006B2826" w:rsidP="00D95447">
      <w:pPr>
        <w:spacing w:after="120"/>
        <w:jc w:val="both"/>
        <w:rPr>
          <w:rFonts w:cs="Arial"/>
          <w:lang w:val="en-GB"/>
        </w:rPr>
      </w:pPr>
      <w:r w:rsidRPr="00F20AE1">
        <w:rPr>
          <w:rFonts w:cs="Arial"/>
          <w:lang w:val="en-GB"/>
        </w:rPr>
        <w:t xml:space="preserve">There are three change proposal types to the </w:t>
      </w:r>
      <w:r w:rsidR="005C5A1B">
        <w:rPr>
          <w:rFonts w:cs="Arial"/>
          <w:lang w:val="en-GB"/>
        </w:rPr>
        <w:t>S-57 to S-101 Conversion Guidance document</w:t>
      </w:r>
      <w:r w:rsidRPr="00F20AE1">
        <w:rPr>
          <w:rFonts w:cs="Arial"/>
          <w:lang w:val="en-GB"/>
        </w:rPr>
        <w:t xml:space="preserve">.  They are: </w:t>
      </w:r>
    </w:p>
    <w:p w14:paraId="077F02DC" w14:textId="77777777" w:rsidR="006B2826" w:rsidRPr="00F20AE1" w:rsidRDefault="006B2826" w:rsidP="00C93144">
      <w:pPr>
        <w:numPr>
          <w:ilvl w:val="0"/>
          <w:numId w:val="17"/>
        </w:numPr>
        <w:spacing w:after="120"/>
        <w:jc w:val="both"/>
        <w:rPr>
          <w:rFonts w:cs="Arial"/>
          <w:lang w:val="en-GB"/>
        </w:rPr>
      </w:pPr>
      <w:r w:rsidRPr="00F20AE1">
        <w:rPr>
          <w:rFonts w:cs="Arial"/>
          <w:lang w:val="en-GB"/>
        </w:rPr>
        <w:t xml:space="preserve">Clarification; </w:t>
      </w:r>
    </w:p>
    <w:p w14:paraId="2E9D5D9B" w14:textId="77777777" w:rsidR="006B2826" w:rsidRPr="00F20AE1" w:rsidRDefault="006B2826" w:rsidP="00C93144">
      <w:pPr>
        <w:numPr>
          <w:ilvl w:val="0"/>
          <w:numId w:val="17"/>
        </w:numPr>
        <w:spacing w:after="120"/>
        <w:jc w:val="both"/>
        <w:rPr>
          <w:rFonts w:cs="Arial"/>
          <w:lang w:val="en-GB"/>
        </w:rPr>
      </w:pPr>
      <w:r w:rsidRPr="00F20AE1">
        <w:rPr>
          <w:rFonts w:cs="Arial"/>
          <w:lang w:val="en-GB"/>
        </w:rPr>
        <w:t xml:space="preserve">Revision; and </w:t>
      </w:r>
    </w:p>
    <w:p w14:paraId="661CD92D" w14:textId="77777777" w:rsidR="006B2826" w:rsidRPr="00F20AE1" w:rsidRDefault="006B2826" w:rsidP="00C93144">
      <w:pPr>
        <w:numPr>
          <w:ilvl w:val="0"/>
          <w:numId w:val="17"/>
        </w:numPr>
        <w:spacing w:after="120"/>
        <w:jc w:val="both"/>
        <w:rPr>
          <w:rFonts w:cs="Arial"/>
          <w:lang w:val="en-GB"/>
        </w:rPr>
      </w:pPr>
      <w:r w:rsidRPr="00F20AE1">
        <w:rPr>
          <w:rFonts w:cs="Arial"/>
          <w:lang w:val="en-GB"/>
        </w:rPr>
        <w:t xml:space="preserve">New Edition.  </w:t>
      </w:r>
    </w:p>
    <w:p w14:paraId="7BC47354" w14:textId="4E2FCD6A" w:rsidR="006B2826" w:rsidRPr="00F20AE1" w:rsidRDefault="006B2826" w:rsidP="00D95447">
      <w:pPr>
        <w:spacing w:after="120"/>
        <w:jc w:val="both"/>
        <w:rPr>
          <w:rFonts w:cs="Arial"/>
          <w:lang w:val="en-GB"/>
        </w:rPr>
      </w:pPr>
      <w:r w:rsidRPr="00F20AE1">
        <w:rPr>
          <w:rFonts w:cs="Arial"/>
          <w:lang w:val="en-GB"/>
        </w:rPr>
        <w:t xml:space="preserve">Any change proposal must be one of these types.  </w:t>
      </w:r>
    </w:p>
    <w:p w14:paraId="3A895181" w14:textId="1AE83952" w:rsidR="006B2826" w:rsidRPr="00F20AE1" w:rsidRDefault="006B2826" w:rsidP="00D95447">
      <w:pPr>
        <w:spacing w:after="120"/>
        <w:jc w:val="both"/>
        <w:rPr>
          <w:rFonts w:cs="Arial"/>
          <w:lang w:val="en-GB"/>
        </w:rPr>
      </w:pPr>
      <w:r w:rsidRPr="00F20AE1">
        <w:rPr>
          <w:rFonts w:cs="Arial"/>
          <w:b/>
          <w:lang w:val="en-GB"/>
        </w:rPr>
        <w:t>ALL</w:t>
      </w:r>
      <w:r w:rsidRPr="00F20AE1">
        <w:rPr>
          <w:rFonts w:cs="Arial"/>
          <w:lang w:val="en-GB"/>
        </w:rPr>
        <w:t xml:space="preserve"> proposed changes must be technically assessed before approval.  </w:t>
      </w:r>
    </w:p>
    <w:p w14:paraId="4108A299" w14:textId="77777777" w:rsidR="006B2826" w:rsidRPr="00F20AE1" w:rsidRDefault="006B2826" w:rsidP="00D95447">
      <w:pPr>
        <w:spacing w:after="120"/>
        <w:rPr>
          <w:rFonts w:cs="Arial"/>
          <w:lang w:val="en-GB"/>
        </w:rPr>
      </w:pPr>
      <w:r w:rsidRPr="00F20AE1">
        <w:rPr>
          <w:rFonts w:cs="Arial"/>
          <w:lang w:val="en-GB"/>
        </w:rPr>
        <w:t>Approved changes must be issued and entered on the Document Control page of this document.</w:t>
      </w:r>
    </w:p>
    <w:p w14:paraId="03528E2B" w14:textId="77777777" w:rsidR="006B2826" w:rsidRPr="00F20AE1" w:rsidRDefault="006B2826" w:rsidP="00C93144">
      <w:pPr>
        <w:pStyle w:val="Heading3"/>
        <w:keepLines/>
        <w:numPr>
          <w:ilvl w:val="2"/>
          <w:numId w:val="13"/>
        </w:numPr>
        <w:tabs>
          <w:tab w:val="clear" w:pos="283"/>
          <w:tab w:val="clear" w:pos="566"/>
          <w:tab w:val="clear" w:pos="720"/>
          <w:tab w:val="clear" w:pos="850"/>
          <w:tab w:val="clear" w:pos="915"/>
          <w:tab w:val="clear" w:pos="2911"/>
          <w:tab w:val="left" w:pos="851"/>
        </w:tabs>
        <w:spacing w:before="240" w:after="120"/>
        <w:ind w:left="851" w:hanging="851"/>
        <w:rPr>
          <w:bCs/>
          <w:lang w:val="en-GB"/>
        </w:rPr>
      </w:pPr>
      <w:bookmarkStart w:id="30" w:name="_Toc260134061"/>
      <w:bookmarkStart w:id="31" w:name="_Toc260142430"/>
      <w:bookmarkStart w:id="32" w:name="_Toc260169473"/>
      <w:bookmarkStart w:id="33" w:name="_Toc68293101"/>
      <w:r w:rsidRPr="00F20AE1">
        <w:rPr>
          <w:bCs/>
          <w:lang w:val="en-GB"/>
        </w:rPr>
        <w:t>Clarification</w:t>
      </w:r>
      <w:bookmarkEnd w:id="30"/>
      <w:bookmarkEnd w:id="31"/>
      <w:bookmarkEnd w:id="32"/>
      <w:bookmarkEnd w:id="33"/>
    </w:p>
    <w:p w14:paraId="1124BF25" w14:textId="77777777" w:rsidR="006B2826" w:rsidRPr="00F20AE1" w:rsidRDefault="006B2826" w:rsidP="00D95447">
      <w:pPr>
        <w:spacing w:after="120"/>
        <w:jc w:val="both"/>
        <w:rPr>
          <w:rFonts w:cs="Arial"/>
          <w:lang w:val="en-GB"/>
        </w:rPr>
      </w:pPr>
      <w:r w:rsidRPr="00F20AE1">
        <w:rPr>
          <w:rFonts w:cs="Arial"/>
          <w:szCs w:val="22"/>
          <w:lang w:val="en-GB" w:eastAsia="en-US"/>
        </w:rPr>
        <w:t>Clarifications are non-substantive changes to the document.  Typically, clarifications: remove ambiguity; correct grammatical and spelling errors; amend or update cross references; and insert improved graphics.  A clarification must not cause any substantive semantic change to the document.</w:t>
      </w:r>
    </w:p>
    <w:p w14:paraId="49C5B8C6" w14:textId="77777777" w:rsidR="006B2826" w:rsidRPr="00F20AE1" w:rsidRDefault="006B2826" w:rsidP="00C93144">
      <w:pPr>
        <w:pStyle w:val="Heading3"/>
        <w:keepLines/>
        <w:numPr>
          <w:ilvl w:val="2"/>
          <w:numId w:val="13"/>
        </w:numPr>
        <w:tabs>
          <w:tab w:val="clear" w:pos="283"/>
          <w:tab w:val="clear" w:pos="566"/>
          <w:tab w:val="clear" w:pos="720"/>
          <w:tab w:val="clear" w:pos="850"/>
          <w:tab w:val="clear" w:pos="915"/>
          <w:tab w:val="clear" w:pos="2911"/>
          <w:tab w:val="left" w:pos="851"/>
        </w:tabs>
        <w:spacing w:before="240" w:after="120"/>
        <w:ind w:left="851" w:hanging="851"/>
        <w:rPr>
          <w:bCs/>
          <w:lang w:val="en-GB"/>
        </w:rPr>
      </w:pPr>
      <w:bookmarkStart w:id="34" w:name="_Toc68293102"/>
      <w:r w:rsidRPr="00F20AE1">
        <w:rPr>
          <w:bCs/>
          <w:lang w:val="en-GB"/>
        </w:rPr>
        <w:t>Revision</w:t>
      </w:r>
      <w:bookmarkEnd w:id="34"/>
    </w:p>
    <w:p w14:paraId="414E559A" w14:textId="0C8F7DEC" w:rsidR="006B2826" w:rsidRPr="00F20AE1" w:rsidRDefault="006B2826" w:rsidP="00D95447">
      <w:pPr>
        <w:spacing w:after="120"/>
        <w:jc w:val="both"/>
        <w:rPr>
          <w:rFonts w:cs="Arial"/>
          <w:lang w:val="en-GB"/>
        </w:rPr>
      </w:pPr>
      <w:r w:rsidRPr="00F20AE1">
        <w:rPr>
          <w:rFonts w:cs="Arial"/>
          <w:iCs/>
          <w:lang w:val="en-GB"/>
        </w:rPr>
        <w:t xml:space="preserve">Revisions </w:t>
      </w:r>
      <w:r w:rsidRPr="00F20AE1">
        <w:rPr>
          <w:rFonts w:cs="Arial"/>
          <w:lang w:val="en-GB"/>
        </w:rPr>
        <w:t xml:space="preserve">are defined as substantive semantic changes to the document.  Typically, revisions will change the document to correct factual errors; or introduce necessary changes to ENC </w:t>
      </w:r>
      <w:r w:rsidR="00523874">
        <w:rPr>
          <w:rFonts w:cs="Arial"/>
          <w:lang w:val="en-GB"/>
        </w:rPr>
        <w:t xml:space="preserve">data </w:t>
      </w:r>
      <w:r w:rsidRPr="00F20AE1">
        <w:rPr>
          <w:rFonts w:cs="Arial"/>
          <w:lang w:val="en-GB"/>
        </w:rPr>
        <w:t xml:space="preserve">encoding guidance that has become evident as a result of practical experience or changing circumstances.  A </w:t>
      </w:r>
      <w:r w:rsidRPr="00F20AE1">
        <w:rPr>
          <w:rFonts w:cs="Arial"/>
          <w:iCs/>
          <w:lang w:val="en-GB"/>
        </w:rPr>
        <w:t>revision</w:t>
      </w:r>
      <w:r w:rsidRPr="00F20AE1">
        <w:rPr>
          <w:rFonts w:cs="Arial"/>
          <w:lang w:val="en-GB"/>
        </w:rPr>
        <w:t xml:space="preserve"> must not also be classified as a clarification.  </w:t>
      </w:r>
      <w:r w:rsidRPr="00F20AE1">
        <w:rPr>
          <w:rFonts w:cs="Arial"/>
          <w:iCs/>
          <w:lang w:val="en-GB"/>
        </w:rPr>
        <w:t xml:space="preserve">Revisions </w:t>
      </w:r>
      <w:r w:rsidRPr="00F20AE1">
        <w:rPr>
          <w:rFonts w:cs="Arial"/>
          <w:lang w:val="en-GB"/>
        </w:rPr>
        <w:t xml:space="preserve">could have an impact on either existing users or future users of the document.  All cumulative </w:t>
      </w:r>
      <w:r w:rsidRPr="00F20AE1">
        <w:rPr>
          <w:rFonts w:cs="Arial"/>
          <w:iCs/>
          <w:lang w:val="en-GB"/>
        </w:rPr>
        <w:t xml:space="preserve">clarifications </w:t>
      </w:r>
      <w:r w:rsidRPr="00F20AE1">
        <w:rPr>
          <w:rFonts w:cs="Arial"/>
          <w:lang w:val="en-GB"/>
        </w:rPr>
        <w:t>must be included with the release of approved revisions.</w:t>
      </w:r>
    </w:p>
    <w:p w14:paraId="7536CE55" w14:textId="77777777" w:rsidR="006B2826" w:rsidRPr="00F20AE1" w:rsidRDefault="006B2826" w:rsidP="00C93144">
      <w:pPr>
        <w:pStyle w:val="Heading3"/>
        <w:keepLines/>
        <w:numPr>
          <w:ilvl w:val="2"/>
          <w:numId w:val="13"/>
        </w:numPr>
        <w:tabs>
          <w:tab w:val="clear" w:pos="566"/>
          <w:tab w:val="clear" w:pos="720"/>
          <w:tab w:val="clear" w:pos="850"/>
          <w:tab w:val="clear" w:pos="915"/>
          <w:tab w:val="clear" w:pos="2911"/>
          <w:tab w:val="left" w:pos="851"/>
        </w:tabs>
        <w:spacing w:before="240" w:after="120"/>
        <w:ind w:left="851" w:hanging="851"/>
        <w:rPr>
          <w:bCs/>
          <w:lang w:val="en-GB"/>
        </w:rPr>
      </w:pPr>
      <w:bookmarkStart w:id="35" w:name="_Toc68293103"/>
      <w:r w:rsidRPr="00F20AE1">
        <w:rPr>
          <w:bCs/>
          <w:lang w:val="en-GB"/>
        </w:rPr>
        <w:t>New Edition</w:t>
      </w:r>
      <w:bookmarkEnd w:id="35"/>
    </w:p>
    <w:p w14:paraId="52968777" w14:textId="19D0A0AF" w:rsidR="006B2826" w:rsidRPr="00F20AE1" w:rsidRDefault="006B2826" w:rsidP="00D95447">
      <w:pPr>
        <w:pStyle w:val="BodyText"/>
        <w:spacing w:after="120"/>
      </w:pPr>
      <w:r w:rsidRPr="00F20AE1">
        <w:t xml:space="preserve">New Editions are significant changes to the encoding guidance in the document, noting that such changes must not </w:t>
      </w:r>
      <w:r w:rsidRPr="00F20AE1">
        <w:rPr>
          <w:rFonts w:cs="Arial"/>
        </w:rPr>
        <w:t>change or be contrary to the rules and conventions described in S-57</w:t>
      </w:r>
      <w:r w:rsidR="00523874">
        <w:rPr>
          <w:rFonts w:cs="Arial"/>
        </w:rPr>
        <w:t xml:space="preserve"> and S-101</w:t>
      </w:r>
      <w:r w:rsidRPr="00F20AE1">
        <w:rPr>
          <w:rFonts w:cs="Arial"/>
        </w:rPr>
        <w:t xml:space="preserve"> documentation</w:t>
      </w:r>
      <w:r w:rsidRPr="00F20AE1">
        <w:t xml:space="preserve">.  They can include additional information from the </w:t>
      </w:r>
      <w:r w:rsidR="004100B4" w:rsidRPr="00F20AE1">
        <w:t>ENCWG</w:t>
      </w:r>
      <w:r w:rsidRPr="00F20AE1">
        <w:t xml:space="preserve"> or related committees that were not originally included in the document.  New Editions result in a new major version of the document.  One New Edition may result in multiple related actions.  All cumulative clarifications and revisions must be included with the release of an approved New Edition.  After approval the New Edition will be available for use at a date specified by the </w:t>
      </w:r>
      <w:r w:rsidR="004100B4" w:rsidRPr="00F20AE1">
        <w:t>ENCWG</w:t>
      </w:r>
      <w:r w:rsidRPr="00F20AE1">
        <w:t>.</w:t>
      </w:r>
    </w:p>
    <w:p w14:paraId="73D7D258" w14:textId="77777777" w:rsidR="006B2826" w:rsidRPr="00F20AE1" w:rsidRDefault="006B2826" w:rsidP="00C93144">
      <w:pPr>
        <w:pStyle w:val="Heading3"/>
        <w:keepLines/>
        <w:numPr>
          <w:ilvl w:val="2"/>
          <w:numId w:val="13"/>
        </w:numPr>
        <w:tabs>
          <w:tab w:val="clear" w:pos="283"/>
          <w:tab w:val="clear" w:pos="566"/>
          <w:tab w:val="clear" w:pos="720"/>
          <w:tab w:val="clear" w:pos="850"/>
          <w:tab w:val="clear" w:pos="915"/>
          <w:tab w:val="clear" w:pos="2911"/>
          <w:tab w:val="left" w:pos="851"/>
        </w:tabs>
        <w:spacing w:before="240" w:after="120"/>
        <w:ind w:left="851" w:hanging="851"/>
        <w:rPr>
          <w:rFonts w:cs="Arial"/>
          <w:bCs/>
          <w:lang w:val="en-GB"/>
        </w:rPr>
      </w:pPr>
      <w:bookmarkStart w:id="36" w:name="_Toc260134064"/>
      <w:bookmarkStart w:id="37" w:name="_Toc260142433"/>
      <w:bookmarkStart w:id="38" w:name="_Toc260169476"/>
      <w:bookmarkStart w:id="39" w:name="_Toc68293104"/>
      <w:r w:rsidRPr="00F20AE1">
        <w:rPr>
          <w:rFonts w:cs="Arial"/>
          <w:bCs/>
          <w:lang w:val="en-GB"/>
        </w:rPr>
        <w:t>Version control</w:t>
      </w:r>
      <w:bookmarkEnd w:id="36"/>
      <w:bookmarkEnd w:id="37"/>
      <w:bookmarkEnd w:id="38"/>
      <w:bookmarkEnd w:id="39"/>
    </w:p>
    <w:p w14:paraId="39AD6C4F" w14:textId="0993D727" w:rsidR="006B2826" w:rsidRPr="00F20AE1" w:rsidRDefault="006B2826" w:rsidP="00D95447">
      <w:pPr>
        <w:spacing w:after="120"/>
        <w:jc w:val="both"/>
        <w:rPr>
          <w:rFonts w:cs="Arial"/>
          <w:lang w:val="en-GB"/>
        </w:rPr>
      </w:pPr>
      <w:r w:rsidRPr="00F20AE1">
        <w:rPr>
          <w:rFonts w:cs="Arial"/>
          <w:lang w:val="en-GB"/>
        </w:rPr>
        <w:t xml:space="preserve">The </w:t>
      </w:r>
      <w:r w:rsidR="004100B4" w:rsidRPr="00F20AE1">
        <w:rPr>
          <w:rFonts w:cs="Arial"/>
          <w:lang w:val="en-GB"/>
        </w:rPr>
        <w:t>ENCWG</w:t>
      </w:r>
      <w:r w:rsidRPr="00F20AE1">
        <w:rPr>
          <w:rFonts w:cs="Arial"/>
          <w:lang w:val="en-GB"/>
        </w:rPr>
        <w:t xml:space="preserve"> must release new versions of the document as necessary.  New versions must include clarifications, corrections and extensions.  Each version must contain a change list that identifies the changes between versions of the document.</w:t>
      </w:r>
    </w:p>
    <w:p w14:paraId="4D20F3BB" w14:textId="77777777" w:rsidR="006B2826" w:rsidRPr="00F20AE1" w:rsidRDefault="006B2826" w:rsidP="00C93144">
      <w:pPr>
        <w:pStyle w:val="Heading4"/>
        <w:keepLines/>
        <w:widowControl/>
        <w:numPr>
          <w:ilvl w:val="3"/>
          <w:numId w:val="13"/>
        </w:numPr>
        <w:tabs>
          <w:tab w:val="clear" w:pos="915"/>
          <w:tab w:val="clear" w:pos="2911"/>
        </w:tabs>
        <w:spacing w:after="120"/>
        <w:ind w:left="862" w:hanging="862"/>
        <w:rPr>
          <w:bCs/>
          <w:lang w:val="en-GB"/>
        </w:rPr>
      </w:pPr>
      <w:bookmarkStart w:id="40" w:name="_Toc260134065"/>
      <w:bookmarkStart w:id="41" w:name="_Toc260142434"/>
      <w:bookmarkStart w:id="42" w:name="_Toc260169477"/>
      <w:bookmarkStart w:id="43" w:name="_Toc68293105"/>
      <w:r w:rsidRPr="00F20AE1">
        <w:rPr>
          <w:bCs/>
          <w:lang w:val="en-GB"/>
        </w:rPr>
        <w:t>Clarification version control</w:t>
      </w:r>
      <w:bookmarkEnd w:id="40"/>
      <w:bookmarkEnd w:id="41"/>
      <w:bookmarkEnd w:id="42"/>
      <w:bookmarkEnd w:id="43"/>
    </w:p>
    <w:p w14:paraId="04332F65" w14:textId="77777777" w:rsidR="006B2826" w:rsidRPr="00F20AE1" w:rsidRDefault="006B2826" w:rsidP="00D95447">
      <w:pPr>
        <w:spacing w:after="120"/>
        <w:jc w:val="both"/>
        <w:rPr>
          <w:rFonts w:cs="Arial"/>
          <w:lang w:val="en-GB"/>
        </w:rPr>
      </w:pPr>
      <w:r w:rsidRPr="00F20AE1">
        <w:rPr>
          <w:rFonts w:cs="Arial"/>
          <w:lang w:val="en-GB"/>
        </w:rPr>
        <w:t xml:space="preserve">Clarifications must be denoted as 0.0.x.  Each clarification or set of clarifications approved at a single point in time must increment x by 1. </w:t>
      </w:r>
    </w:p>
    <w:p w14:paraId="3AADDCBB" w14:textId="77777777" w:rsidR="006B2826" w:rsidRPr="00F20AE1" w:rsidRDefault="006B2826" w:rsidP="00C93144">
      <w:pPr>
        <w:pStyle w:val="Heading4"/>
        <w:keepLines/>
        <w:widowControl/>
        <w:numPr>
          <w:ilvl w:val="3"/>
          <w:numId w:val="13"/>
        </w:numPr>
        <w:tabs>
          <w:tab w:val="clear" w:pos="915"/>
          <w:tab w:val="clear" w:pos="2911"/>
        </w:tabs>
        <w:spacing w:after="120"/>
        <w:ind w:left="862" w:hanging="862"/>
        <w:rPr>
          <w:bCs/>
          <w:lang w:val="en-GB"/>
        </w:rPr>
      </w:pPr>
      <w:bookmarkStart w:id="44" w:name="_Toc68293106"/>
      <w:bookmarkStart w:id="45" w:name="_Toc260134067"/>
      <w:bookmarkStart w:id="46" w:name="_Toc260142436"/>
      <w:bookmarkStart w:id="47" w:name="_Toc260169479"/>
      <w:r w:rsidRPr="00F20AE1">
        <w:rPr>
          <w:bCs/>
          <w:lang w:val="en-GB"/>
        </w:rPr>
        <w:lastRenderedPageBreak/>
        <w:t>Revision version control</w:t>
      </w:r>
      <w:bookmarkEnd w:id="44"/>
    </w:p>
    <w:p w14:paraId="3AF9BDC3" w14:textId="77777777" w:rsidR="006B2826" w:rsidRPr="00F20AE1" w:rsidRDefault="006B2826" w:rsidP="009A2AEC">
      <w:pPr>
        <w:rPr>
          <w:lang w:val="en-GB" w:eastAsia="en-US"/>
        </w:rPr>
      </w:pPr>
      <w:r w:rsidRPr="00F20AE1">
        <w:rPr>
          <w:rFonts w:cs="Arial"/>
          <w:lang w:val="en-GB"/>
        </w:rPr>
        <w:t>Revisions must be denoted as 0.x.0.  Each revision or set of revisions approved at a single point in time must increment x by 1.  Revision version control will set clarification version control to 0.</w:t>
      </w:r>
    </w:p>
    <w:p w14:paraId="19F1B4CA" w14:textId="77777777" w:rsidR="006B2826" w:rsidRPr="00F20AE1" w:rsidRDefault="006B2826" w:rsidP="00C93144">
      <w:pPr>
        <w:pStyle w:val="Heading4"/>
        <w:keepLines/>
        <w:widowControl/>
        <w:numPr>
          <w:ilvl w:val="3"/>
          <w:numId w:val="13"/>
        </w:numPr>
        <w:tabs>
          <w:tab w:val="clear" w:pos="915"/>
          <w:tab w:val="clear" w:pos="2911"/>
        </w:tabs>
        <w:spacing w:after="120"/>
        <w:ind w:left="862" w:hanging="862"/>
        <w:rPr>
          <w:bCs/>
          <w:lang w:val="en-GB"/>
        </w:rPr>
      </w:pPr>
      <w:bookmarkStart w:id="48" w:name="_Toc68293107"/>
      <w:r w:rsidRPr="00F20AE1">
        <w:rPr>
          <w:bCs/>
          <w:lang w:val="en-GB"/>
        </w:rPr>
        <w:t>New Edition version control</w:t>
      </w:r>
      <w:bookmarkEnd w:id="45"/>
      <w:bookmarkEnd w:id="46"/>
      <w:bookmarkEnd w:id="47"/>
      <w:bookmarkEnd w:id="48"/>
    </w:p>
    <w:p w14:paraId="68B15FC7" w14:textId="77777777" w:rsidR="006B2826" w:rsidRPr="00F20AE1" w:rsidRDefault="006B2826" w:rsidP="00D95447">
      <w:pPr>
        <w:spacing w:after="120"/>
        <w:jc w:val="both"/>
        <w:rPr>
          <w:rFonts w:cs="Arial"/>
          <w:lang w:val="en-GB"/>
        </w:rPr>
      </w:pPr>
      <w:r w:rsidRPr="00F20AE1">
        <w:rPr>
          <w:rFonts w:cs="Arial"/>
          <w:lang w:val="en-GB"/>
        </w:rPr>
        <w:t xml:space="preserve">New Editions must be denoted as x.0.0.  Each New Edition approved at a single point in time must increment x by 1.  New Edition version control will set the clarification and revision version control to 0. </w:t>
      </w:r>
    </w:p>
    <w:p w14:paraId="77B4508C" w14:textId="77777777" w:rsidR="006B2826" w:rsidRPr="00F20AE1" w:rsidRDefault="006B2826" w:rsidP="00C93144">
      <w:pPr>
        <w:pStyle w:val="Heading1"/>
        <w:numPr>
          <w:ilvl w:val="0"/>
          <w:numId w:val="13"/>
        </w:numPr>
        <w:tabs>
          <w:tab w:val="clear" w:pos="0"/>
          <w:tab w:val="clear" w:pos="283"/>
          <w:tab w:val="clear" w:pos="432"/>
          <w:tab w:val="clear" w:pos="566"/>
          <w:tab w:val="clear" w:pos="720"/>
          <w:tab w:val="clear" w:pos="850"/>
          <w:tab w:val="clear" w:pos="915"/>
          <w:tab w:val="clear" w:pos="1134"/>
          <w:tab w:val="clear" w:pos="1417"/>
          <w:tab w:val="clear" w:pos="1700"/>
          <w:tab w:val="clear" w:pos="1983"/>
          <w:tab w:val="clear" w:pos="2268"/>
          <w:tab w:val="clear" w:pos="2551"/>
          <w:tab w:val="clear" w:pos="2834"/>
          <w:tab w:val="clear" w:pos="2911"/>
          <w:tab w:val="clear" w:pos="3117"/>
          <w:tab w:val="clear" w:pos="3400"/>
          <w:tab w:val="clear" w:pos="3685"/>
          <w:tab w:val="clear" w:pos="3968"/>
          <w:tab w:val="clear" w:pos="4251"/>
          <w:tab w:val="clear" w:pos="4534"/>
          <w:tab w:val="clear" w:pos="4818"/>
          <w:tab w:val="clear" w:pos="5102"/>
          <w:tab w:val="clear" w:pos="5385"/>
          <w:tab w:val="clear" w:pos="5668"/>
          <w:tab w:val="clear" w:pos="5952"/>
          <w:tab w:val="clear" w:pos="6235"/>
          <w:tab w:val="clear" w:pos="6519"/>
          <w:tab w:val="clear" w:pos="6802"/>
          <w:tab w:val="clear" w:pos="7086"/>
          <w:tab w:val="clear" w:pos="7369"/>
          <w:tab w:val="clear" w:pos="7652"/>
          <w:tab w:val="clear" w:pos="7936"/>
          <w:tab w:val="clear" w:pos="8220"/>
          <w:tab w:val="clear" w:pos="8503"/>
          <w:tab w:val="clear" w:pos="8786"/>
          <w:tab w:val="num" w:pos="851"/>
        </w:tabs>
        <w:spacing w:before="240" w:after="120"/>
        <w:ind w:left="851" w:hanging="851"/>
        <w:rPr>
          <w:sz w:val="20"/>
          <w:lang w:val="en-GB"/>
        </w:rPr>
      </w:pPr>
      <w:r w:rsidRPr="00F20AE1">
        <w:rPr>
          <w:lang w:val="en-GB"/>
        </w:rPr>
        <w:br w:type="page"/>
      </w:r>
      <w:bookmarkStart w:id="49" w:name="_Toc8629832"/>
      <w:bookmarkStart w:id="50" w:name="_Toc8629964"/>
      <w:bookmarkStart w:id="51" w:name="_Toc68293108"/>
      <w:r w:rsidRPr="00F20AE1">
        <w:rPr>
          <w:lang w:val="en-GB"/>
        </w:rPr>
        <w:lastRenderedPageBreak/>
        <w:t>General rules</w:t>
      </w:r>
      <w:bookmarkEnd w:id="29"/>
      <w:bookmarkEnd w:id="49"/>
      <w:bookmarkEnd w:id="50"/>
      <w:bookmarkEnd w:id="51"/>
    </w:p>
    <w:p w14:paraId="5B830358" w14:textId="77777777" w:rsidR="006B2826" w:rsidRPr="00F20AE1" w:rsidRDefault="006B2826" w:rsidP="00C93144">
      <w:pPr>
        <w:pStyle w:val="Heading2"/>
        <w:numPr>
          <w:ilvl w:val="1"/>
          <w:numId w:val="13"/>
        </w:numPr>
        <w:tabs>
          <w:tab w:val="clear" w:pos="0"/>
          <w:tab w:val="clear" w:pos="283"/>
          <w:tab w:val="clear" w:pos="576"/>
          <w:tab w:val="clear" w:pos="720"/>
          <w:tab w:val="clear" w:pos="850"/>
          <w:tab w:val="clear" w:pos="915"/>
          <w:tab w:val="clear" w:pos="1134"/>
          <w:tab w:val="clear" w:pos="1417"/>
          <w:tab w:val="clear" w:pos="1700"/>
          <w:tab w:val="clear" w:pos="1983"/>
          <w:tab w:val="clear" w:pos="2268"/>
          <w:tab w:val="clear" w:pos="2551"/>
          <w:tab w:val="clear" w:pos="2834"/>
          <w:tab w:val="clear" w:pos="2911"/>
          <w:tab w:val="clear" w:pos="3117"/>
          <w:tab w:val="clear" w:pos="3400"/>
          <w:tab w:val="clear" w:pos="3685"/>
          <w:tab w:val="clear" w:pos="3968"/>
          <w:tab w:val="clear" w:pos="4251"/>
          <w:tab w:val="clear" w:pos="4534"/>
          <w:tab w:val="clear" w:pos="4818"/>
          <w:tab w:val="clear" w:pos="5102"/>
          <w:tab w:val="clear" w:pos="5385"/>
          <w:tab w:val="clear" w:pos="5668"/>
          <w:tab w:val="clear" w:pos="5952"/>
          <w:tab w:val="clear" w:pos="6235"/>
          <w:tab w:val="clear" w:pos="6519"/>
          <w:tab w:val="clear" w:pos="6802"/>
          <w:tab w:val="clear" w:pos="7086"/>
          <w:tab w:val="clear" w:pos="7369"/>
          <w:tab w:val="clear" w:pos="7652"/>
          <w:tab w:val="clear" w:pos="7936"/>
          <w:tab w:val="clear" w:pos="8220"/>
          <w:tab w:val="clear" w:pos="8503"/>
          <w:tab w:val="clear" w:pos="8786"/>
          <w:tab w:val="left" w:pos="851"/>
        </w:tabs>
        <w:spacing w:before="240" w:after="120"/>
        <w:ind w:left="851" w:hanging="851"/>
        <w:rPr>
          <w:sz w:val="20"/>
          <w:lang w:val="en-GB"/>
        </w:rPr>
      </w:pPr>
      <w:bookmarkStart w:id="52" w:name="_Toc422735415"/>
      <w:bookmarkStart w:id="53" w:name="_Toc8629833"/>
      <w:bookmarkStart w:id="54" w:name="_Toc8629965"/>
      <w:bookmarkStart w:id="55" w:name="_Toc68293109"/>
      <w:r w:rsidRPr="00F20AE1">
        <w:rPr>
          <w:lang w:val="en-GB"/>
        </w:rPr>
        <w:t>Cartographic framework</w:t>
      </w:r>
      <w:bookmarkEnd w:id="52"/>
      <w:bookmarkEnd w:id="53"/>
      <w:bookmarkEnd w:id="54"/>
      <w:bookmarkEnd w:id="55"/>
    </w:p>
    <w:p w14:paraId="4C2423CE" w14:textId="77777777" w:rsidR="006B2826" w:rsidRPr="00F20AE1" w:rsidRDefault="006B2826" w:rsidP="00C93144">
      <w:pPr>
        <w:pStyle w:val="Heading3"/>
        <w:keepLines/>
        <w:numPr>
          <w:ilvl w:val="2"/>
          <w:numId w:val="13"/>
        </w:numPr>
        <w:tabs>
          <w:tab w:val="clear" w:pos="0"/>
          <w:tab w:val="clear" w:pos="283"/>
          <w:tab w:val="clear" w:pos="566"/>
          <w:tab w:val="clear" w:pos="720"/>
          <w:tab w:val="clear" w:pos="850"/>
          <w:tab w:val="clear" w:pos="915"/>
          <w:tab w:val="clear" w:pos="1134"/>
          <w:tab w:val="clear" w:pos="1417"/>
          <w:tab w:val="clear" w:pos="1700"/>
          <w:tab w:val="clear" w:pos="1983"/>
          <w:tab w:val="clear" w:pos="2268"/>
          <w:tab w:val="clear" w:pos="2551"/>
          <w:tab w:val="clear" w:pos="2834"/>
          <w:tab w:val="clear" w:pos="2911"/>
          <w:tab w:val="clear" w:pos="3117"/>
          <w:tab w:val="clear" w:pos="3400"/>
          <w:tab w:val="clear" w:pos="3685"/>
          <w:tab w:val="clear" w:pos="3968"/>
          <w:tab w:val="clear" w:pos="4251"/>
          <w:tab w:val="clear" w:pos="4534"/>
          <w:tab w:val="clear" w:pos="4818"/>
          <w:tab w:val="clear" w:pos="5102"/>
          <w:tab w:val="clear" w:pos="5385"/>
          <w:tab w:val="clear" w:pos="5668"/>
          <w:tab w:val="clear" w:pos="5952"/>
          <w:tab w:val="clear" w:pos="6235"/>
          <w:tab w:val="clear" w:pos="6519"/>
          <w:tab w:val="clear" w:pos="6802"/>
          <w:tab w:val="clear" w:pos="7086"/>
          <w:tab w:val="clear" w:pos="7369"/>
          <w:tab w:val="clear" w:pos="7652"/>
          <w:tab w:val="clear" w:pos="7936"/>
          <w:tab w:val="clear" w:pos="8220"/>
          <w:tab w:val="clear" w:pos="8503"/>
          <w:tab w:val="clear" w:pos="8786"/>
          <w:tab w:val="num" w:pos="851"/>
        </w:tabs>
        <w:spacing w:before="240" w:after="120"/>
        <w:ind w:left="851" w:hanging="851"/>
        <w:rPr>
          <w:lang w:val="en-GB"/>
        </w:rPr>
      </w:pPr>
      <w:bookmarkStart w:id="56" w:name="_Toc422735417"/>
      <w:bookmarkStart w:id="57" w:name="_Toc8629834"/>
      <w:bookmarkStart w:id="58" w:name="_Toc8629966"/>
      <w:bookmarkStart w:id="59" w:name="_Toc68293110"/>
      <w:r w:rsidRPr="00F20AE1">
        <w:rPr>
          <w:lang w:val="en-GB"/>
        </w:rPr>
        <w:t>Horizontal datum</w:t>
      </w:r>
      <w:bookmarkEnd w:id="56"/>
      <w:bookmarkEnd w:id="57"/>
      <w:bookmarkEnd w:id="58"/>
      <w:bookmarkEnd w:id="59"/>
    </w:p>
    <w:p w14:paraId="217E71B3" w14:textId="0E230F8D" w:rsidR="006B2826" w:rsidRPr="00F20AE1" w:rsidRDefault="006B2826" w:rsidP="00D95447">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lang w:val="en-GB"/>
        </w:rPr>
        <w:t xml:space="preserve">The </w:t>
      </w:r>
      <w:r w:rsidR="00135832" w:rsidRPr="00F20AE1">
        <w:rPr>
          <w:lang w:val="en-GB"/>
        </w:rPr>
        <w:t xml:space="preserve">value of the </w:t>
      </w:r>
      <w:r w:rsidRPr="00F20AE1">
        <w:rPr>
          <w:lang w:val="en-GB"/>
        </w:rPr>
        <w:t>horizontal datum encoded in the “Horizontal Geodetic Datum” [HDAT] subfield of the “Data Set Parameter” [DSPM] field</w:t>
      </w:r>
      <w:r w:rsidR="005367FE" w:rsidRPr="00F20AE1">
        <w:rPr>
          <w:lang w:val="en-GB"/>
        </w:rPr>
        <w:t xml:space="preserve"> for the S-57 dataset is </w:t>
      </w:r>
      <w:r w:rsidR="009E2508">
        <w:rPr>
          <w:lang w:val="en-GB"/>
        </w:rPr>
        <w:t>populated in</w:t>
      </w:r>
      <w:r w:rsidR="005367FE" w:rsidRPr="00F20AE1">
        <w:rPr>
          <w:lang w:val="en-GB"/>
        </w:rPr>
        <w:t xml:space="preserve"> the “</w:t>
      </w:r>
      <w:r w:rsidR="00E4323E" w:rsidRPr="00F20AE1">
        <w:rPr>
          <w:lang w:val="en-GB"/>
        </w:rPr>
        <w:t>Datum</w:t>
      </w:r>
      <w:r w:rsidR="005367FE" w:rsidRPr="00F20AE1">
        <w:rPr>
          <w:lang w:val="en-GB"/>
        </w:rPr>
        <w:t xml:space="preserve"> Name” [</w:t>
      </w:r>
      <w:r w:rsidR="00E4323E" w:rsidRPr="00F20AE1">
        <w:rPr>
          <w:lang w:val="en-GB"/>
        </w:rPr>
        <w:t>DT</w:t>
      </w:r>
      <w:r w:rsidR="005367FE" w:rsidRPr="00F20AE1">
        <w:rPr>
          <w:lang w:val="en-GB"/>
        </w:rPr>
        <w:t>NM] subfield of the “</w:t>
      </w:r>
      <w:r w:rsidR="00E4323E" w:rsidRPr="00F20AE1">
        <w:rPr>
          <w:lang w:val="en-GB"/>
        </w:rPr>
        <w:t>Geodetic Datum</w:t>
      </w:r>
      <w:r w:rsidR="005367FE" w:rsidRPr="00F20AE1">
        <w:rPr>
          <w:lang w:val="en-GB"/>
        </w:rPr>
        <w:t>”</w:t>
      </w:r>
      <w:r w:rsidR="003504A9" w:rsidRPr="00F20AE1">
        <w:rPr>
          <w:lang w:val="en-GB"/>
        </w:rPr>
        <w:t xml:space="preserve"> [</w:t>
      </w:r>
      <w:r w:rsidR="00E4323E" w:rsidRPr="00F20AE1">
        <w:rPr>
          <w:lang w:val="en-GB"/>
        </w:rPr>
        <w:t>GDAT</w:t>
      </w:r>
      <w:r w:rsidR="003504A9" w:rsidRPr="00F20AE1">
        <w:rPr>
          <w:lang w:val="en-GB"/>
        </w:rPr>
        <w:t>] field for the S-101 dataset</w:t>
      </w:r>
      <w:r w:rsidRPr="00F20AE1">
        <w:rPr>
          <w:lang w:val="en-GB"/>
        </w:rPr>
        <w:t>.</w:t>
      </w:r>
      <w:r w:rsidR="006357AF" w:rsidRPr="00F20AE1">
        <w:rPr>
          <w:lang w:val="en-GB"/>
        </w:rPr>
        <w:t xml:space="preserve">  As for S-57, the horizontal datum for S-101 ENCs must be WGS 84.</w:t>
      </w:r>
    </w:p>
    <w:p w14:paraId="0E92CCE7" w14:textId="318CDAAA" w:rsidR="006B2826" w:rsidRPr="00F20AE1" w:rsidRDefault="0091453E" w:rsidP="003504A9">
      <w:pPr>
        <w:keepNext/>
        <w:keepLines/>
        <w:tabs>
          <w:tab w:val="left" w:pos="0"/>
          <w:tab w:val="left" w:pos="283"/>
          <w:tab w:val="left" w:pos="566"/>
          <w:tab w:val="left" w:pos="850"/>
          <w:tab w:val="left" w:pos="1134"/>
          <w:tab w:val="left" w:pos="1418"/>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 xml:space="preserve">S-57 </w:t>
      </w:r>
      <w:r w:rsidR="006B2826" w:rsidRPr="00F20AE1">
        <w:rPr>
          <w:u w:val="single"/>
          <w:lang w:val="en-GB"/>
        </w:rPr>
        <w:t>Meta object:</w:t>
      </w:r>
      <w:r w:rsidR="006B2826" w:rsidRPr="00F20AE1">
        <w:rPr>
          <w:lang w:val="en-GB"/>
        </w:rPr>
        <w:tab/>
      </w:r>
      <w:r w:rsidR="006B2826" w:rsidRPr="00F20AE1">
        <w:rPr>
          <w:lang w:val="en-GB"/>
        </w:rPr>
        <w:tab/>
        <w:t>Horizontal datum (</w:t>
      </w:r>
      <w:r w:rsidR="006B2826" w:rsidRPr="00F20AE1">
        <w:rPr>
          <w:b/>
          <w:lang w:val="en-GB"/>
        </w:rPr>
        <w:t>M_HOPA</w:t>
      </w:r>
      <w:r w:rsidR="006B2826" w:rsidRPr="00F20AE1">
        <w:rPr>
          <w:lang w:val="en-GB"/>
        </w:rPr>
        <w:t>)</w:t>
      </w:r>
      <w:r w:rsidR="006B2826" w:rsidRPr="00F20AE1">
        <w:rPr>
          <w:lang w:val="en-GB"/>
        </w:rPr>
        <w:tab/>
      </w:r>
      <w:r w:rsidR="006B2826" w:rsidRPr="00F20AE1">
        <w:rPr>
          <w:lang w:val="en-GB"/>
        </w:rPr>
        <w:tab/>
        <w:t>(A)</w:t>
      </w:r>
    </w:p>
    <w:p w14:paraId="07F9C450" w14:textId="627DEC98" w:rsidR="006B2826" w:rsidRPr="00F20AE1" w:rsidRDefault="004B2B2C" w:rsidP="00D95447">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lang w:val="en-GB"/>
        </w:rPr>
        <w:t xml:space="preserve">There is no equivalent meta feature in S-101 for the S-57 meta object </w:t>
      </w:r>
      <w:r w:rsidRPr="00F20AE1">
        <w:rPr>
          <w:b/>
          <w:lang w:val="en-GB"/>
        </w:rPr>
        <w:t>M_HOPA</w:t>
      </w:r>
      <w:r w:rsidRPr="00F20AE1">
        <w:rPr>
          <w:lang w:val="en-GB"/>
        </w:rPr>
        <w:t xml:space="preserve">.  It is considered that this information is not required for S-101.  </w:t>
      </w:r>
      <w:r w:rsidR="00064277">
        <w:rPr>
          <w:lang w:val="en-GB"/>
        </w:rPr>
        <w:t xml:space="preserve">Data Producers should consider removing instances of </w:t>
      </w:r>
      <w:r w:rsidR="00064277">
        <w:rPr>
          <w:b/>
          <w:lang w:val="en-GB"/>
        </w:rPr>
        <w:t>M_HOPA</w:t>
      </w:r>
      <w:r w:rsidR="00064277">
        <w:rPr>
          <w:lang w:val="en-GB"/>
        </w:rPr>
        <w:t xml:space="preserve"> from their S-57 data for consistency.</w:t>
      </w:r>
    </w:p>
    <w:p w14:paraId="13ECF686" w14:textId="77777777" w:rsidR="006B2826" w:rsidRPr="00F20AE1" w:rsidRDefault="006B2826" w:rsidP="00C93144">
      <w:pPr>
        <w:pStyle w:val="Heading3"/>
        <w:keepLines/>
        <w:numPr>
          <w:ilvl w:val="2"/>
          <w:numId w:val="13"/>
        </w:numPr>
        <w:tabs>
          <w:tab w:val="clear" w:pos="0"/>
          <w:tab w:val="clear" w:pos="283"/>
          <w:tab w:val="clear" w:pos="566"/>
          <w:tab w:val="clear" w:pos="720"/>
          <w:tab w:val="clear" w:pos="850"/>
          <w:tab w:val="clear" w:pos="915"/>
          <w:tab w:val="clear" w:pos="1134"/>
          <w:tab w:val="clear" w:pos="1417"/>
          <w:tab w:val="clear" w:pos="1700"/>
          <w:tab w:val="clear" w:pos="1983"/>
          <w:tab w:val="clear" w:pos="2268"/>
          <w:tab w:val="clear" w:pos="2551"/>
          <w:tab w:val="clear" w:pos="2834"/>
          <w:tab w:val="clear" w:pos="2911"/>
          <w:tab w:val="clear" w:pos="3117"/>
          <w:tab w:val="clear" w:pos="3400"/>
          <w:tab w:val="clear" w:pos="3685"/>
          <w:tab w:val="clear" w:pos="3968"/>
          <w:tab w:val="clear" w:pos="4251"/>
          <w:tab w:val="clear" w:pos="4534"/>
          <w:tab w:val="clear" w:pos="4818"/>
          <w:tab w:val="clear" w:pos="5102"/>
          <w:tab w:val="clear" w:pos="5385"/>
          <w:tab w:val="clear" w:pos="5668"/>
          <w:tab w:val="clear" w:pos="5952"/>
          <w:tab w:val="clear" w:pos="6235"/>
          <w:tab w:val="clear" w:pos="6519"/>
          <w:tab w:val="clear" w:pos="6802"/>
          <w:tab w:val="clear" w:pos="7086"/>
          <w:tab w:val="clear" w:pos="7369"/>
          <w:tab w:val="clear" w:pos="7652"/>
          <w:tab w:val="clear" w:pos="7936"/>
          <w:tab w:val="clear" w:pos="8220"/>
          <w:tab w:val="clear" w:pos="8503"/>
          <w:tab w:val="clear" w:pos="8786"/>
          <w:tab w:val="num" w:pos="851"/>
        </w:tabs>
        <w:spacing w:before="240" w:after="120"/>
        <w:ind w:left="851" w:hanging="851"/>
        <w:rPr>
          <w:lang w:val="en-GB"/>
        </w:rPr>
      </w:pPr>
      <w:bookmarkStart w:id="60" w:name="_Toc422735419"/>
      <w:bookmarkStart w:id="61" w:name="_Toc8629835"/>
      <w:bookmarkStart w:id="62" w:name="_Toc8629967"/>
      <w:bookmarkStart w:id="63" w:name="_Toc68293111"/>
      <w:r w:rsidRPr="00F20AE1">
        <w:rPr>
          <w:lang w:val="en-GB"/>
        </w:rPr>
        <w:t>Vertical datum</w:t>
      </w:r>
      <w:bookmarkEnd w:id="60"/>
      <w:bookmarkEnd w:id="61"/>
      <w:bookmarkEnd w:id="62"/>
      <w:bookmarkEnd w:id="63"/>
    </w:p>
    <w:p w14:paraId="768724FB" w14:textId="198DEAFF" w:rsidR="006B2826" w:rsidRPr="00F20AE1" w:rsidRDefault="006B2826" w:rsidP="00D95447">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lang w:val="en-GB"/>
        </w:rPr>
        <w:t xml:space="preserve">The default </w:t>
      </w:r>
      <w:r w:rsidR="00BD73C7" w:rsidRPr="00F20AE1">
        <w:rPr>
          <w:lang w:val="en-GB"/>
        </w:rPr>
        <w:t>vertical datum</w:t>
      </w:r>
      <w:r w:rsidRPr="00F20AE1">
        <w:rPr>
          <w:lang w:val="en-GB"/>
        </w:rPr>
        <w:t xml:space="preserve"> for the entire data set </w:t>
      </w:r>
      <w:r w:rsidR="00BD73C7" w:rsidRPr="00F20AE1">
        <w:rPr>
          <w:lang w:val="en-GB"/>
        </w:rPr>
        <w:t>encoded</w:t>
      </w:r>
      <w:r w:rsidRPr="00F20AE1">
        <w:rPr>
          <w:lang w:val="en-GB"/>
        </w:rPr>
        <w:t xml:space="preserve"> in the “Vertical Datum” [VDAT] subfield of the “Data Set Parameter” [DSPM] field</w:t>
      </w:r>
      <w:r w:rsidR="007811E5" w:rsidRPr="00F20AE1">
        <w:rPr>
          <w:lang w:val="en-GB"/>
        </w:rPr>
        <w:t xml:space="preserve"> </w:t>
      </w:r>
      <w:r w:rsidR="009C58BF">
        <w:rPr>
          <w:lang w:val="en-GB"/>
        </w:rPr>
        <w:t xml:space="preserve">for the S-57 dataset </w:t>
      </w:r>
      <w:r w:rsidR="00662042">
        <w:rPr>
          <w:lang w:val="en-GB"/>
        </w:rPr>
        <w:t>will be</w:t>
      </w:r>
      <w:r w:rsidR="00662042" w:rsidRPr="00F20AE1">
        <w:rPr>
          <w:lang w:val="en-GB"/>
        </w:rPr>
        <w:t xml:space="preserve"> </w:t>
      </w:r>
      <w:r w:rsidR="009E2508">
        <w:rPr>
          <w:lang w:val="en-GB"/>
        </w:rPr>
        <w:t>populated in</w:t>
      </w:r>
      <w:r w:rsidR="007811E5" w:rsidRPr="00F20AE1">
        <w:rPr>
          <w:lang w:val="en-GB"/>
        </w:rPr>
        <w:t xml:space="preserve"> the “Datum </w:t>
      </w:r>
      <w:r w:rsidR="00835AB7">
        <w:rPr>
          <w:lang w:val="en-GB"/>
        </w:rPr>
        <w:t>Identifier</w:t>
      </w:r>
      <w:r w:rsidR="007811E5" w:rsidRPr="00F20AE1">
        <w:rPr>
          <w:lang w:val="en-GB"/>
        </w:rPr>
        <w:t>” [</w:t>
      </w:r>
      <w:r w:rsidR="00835AB7" w:rsidRPr="00F20AE1">
        <w:rPr>
          <w:lang w:val="en-GB"/>
        </w:rPr>
        <w:t>DT</w:t>
      </w:r>
      <w:r w:rsidR="00835AB7">
        <w:rPr>
          <w:lang w:val="en-GB"/>
        </w:rPr>
        <w:t>ID</w:t>
      </w:r>
      <w:r w:rsidR="007811E5" w:rsidRPr="00F20AE1">
        <w:rPr>
          <w:lang w:val="en-GB"/>
        </w:rPr>
        <w:t>] subfield of the “Vertical Datum” [VDAT] field for the S-101 dataset</w:t>
      </w:r>
      <w:r w:rsidRPr="00F20AE1">
        <w:rPr>
          <w:lang w:val="en-GB"/>
        </w:rPr>
        <w:t>.</w:t>
      </w:r>
      <w:r w:rsidR="00D6249E">
        <w:rPr>
          <w:lang w:val="en-GB"/>
        </w:rPr>
        <w:t xml:space="preserve">  This value will also be </w:t>
      </w:r>
      <w:r w:rsidR="009E2508">
        <w:rPr>
          <w:lang w:val="en-GB"/>
        </w:rPr>
        <w:t>populated in</w:t>
      </w:r>
      <w:r w:rsidR="00D6249E">
        <w:rPr>
          <w:lang w:val="en-GB"/>
        </w:rPr>
        <w:t xml:space="preserve"> the </w:t>
      </w:r>
      <w:r w:rsidR="00B91ECE">
        <w:rPr>
          <w:lang w:val="en-GB"/>
        </w:rPr>
        <w:t xml:space="preserve">mandatory </w:t>
      </w:r>
      <w:proofErr w:type="spellStart"/>
      <w:r w:rsidR="00B91ECE">
        <w:rPr>
          <w:lang w:val="en-GB"/>
        </w:rPr>
        <w:t>verticalDatum</w:t>
      </w:r>
      <w:proofErr w:type="spellEnd"/>
      <w:r w:rsidR="00B91ECE">
        <w:rPr>
          <w:lang w:val="en-GB"/>
        </w:rPr>
        <w:t xml:space="preserve"> field for the Dataset Discovery Metadata </w:t>
      </w:r>
      <w:r w:rsidR="00362890">
        <w:rPr>
          <w:lang w:val="en-GB"/>
        </w:rPr>
        <w:t>of</w:t>
      </w:r>
      <w:r w:rsidR="00B91ECE">
        <w:rPr>
          <w:lang w:val="en-GB"/>
        </w:rPr>
        <w:t xml:space="preserve"> the S-101 dataset.</w:t>
      </w:r>
    </w:p>
    <w:p w14:paraId="4D7F295F" w14:textId="1B886351" w:rsidR="00F96F79" w:rsidRPr="00F20AE1" w:rsidRDefault="00F96F79" w:rsidP="00F96F79">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lang w:val="en-GB"/>
        </w:rPr>
        <w:t xml:space="preserve">The vertical datum populated for VDAT and VERDAT on </w:t>
      </w:r>
      <w:r w:rsidRPr="00F20AE1">
        <w:rPr>
          <w:b/>
          <w:lang w:val="en-GB"/>
        </w:rPr>
        <w:t>M_VDAT</w:t>
      </w:r>
      <w:r w:rsidRPr="00F20AE1">
        <w:rPr>
          <w:lang w:val="en-GB"/>
        </w:rPr>
        <w:t xml:space="preserve"> </w:t>
      </w:r>
      <w:r w:rsidR="00B01AFA" w:rsidRPr="00F20AE1">
        <w:rPr>
          <w:lang w:val="en-GB"/>
        </w:rPr>
        <w:t>must</w:t>
      </w:r>
      <w:r w:rsidRPr="00F20AE1">
        <w:rPr>
          <w:lang w:val="en-GB"/>
        </w:rPr>
        <w:t xml:space="preserve"> be taken from the following table</w:t>
      </w:r>
      <w:r w:rsidR="001D05A4" w:rsidRPr="00F20AE1">
        <w:rPr>
          <w:lang w:val="en-GB"/>
        </w:rPr>
        <w:t xml:space="preserve"> in order for the values to be directly converted to S-101</w:t>
      </w:r>
      <w:r w:rsidRPr="00F20AE1">
        <w:rPr>
          <w:lang w:val="en-GB"/>
        </w:rPr>
        <w:t>:</w:t>
      </w:r>
    </w:p>
    <w:tbl>
      <w:tblPr>
        <w:tblW w:w="0" w:type="auto"/>
        <w:tblInd w:w="18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92"/>
        <w:gridCol w:w="3482"/>
      </w:tblGrid>
      <w:tr w:rsidR="00F96F79" w:rsidRPr="00F20AE1" w14:paraId="21C6D25F" w14:textId="77777777" w:rsidTr="00F11309">
        <w:trPr>
          <w:tblHeader/>
        </w:trPr>
        <w:tc>
          <w:tcPr>
            <w:tcW w:w="592" w:type="dxa"/>
            <w:shd w:val="clear" w:color="auto" w:fill="E0E0E0"/>
            <w:vAlign w:val="center"/>
          </w:tcPr>
          <w:p w14:paraId="4BFAEA3A" w14:textId="6CAB8220" w:rsidR="00F96F79" w:rsidRPr="00F20AE1" w:rsidRDefault="00BD4684" w:rsidP="000D538D">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jc w:val="both"/>
              <w:rPr>
                <w:b/>
                <w:sz w:val="16"/>
                <w:szCs w:val="16"/>
                <w:lang w:val="en-GB"/>
              </w:rPr>
            </w:pPr>
            <w:r w:rsidRPr="00F20AE1">
              <w:rPr>
                <w:b/>
                <w:sz w:val="16"/>
                <w:szCs w:val="16"/>
                <w:lang w:val="en-GB"/>
              </w:rPr>
              <w:t>ID</w:t>
            </w:r>
          </w:p>
        </w:tc>
        <w:tc>
          <w:tcPr>
            <w:tcW w:w="3482" w:type="dxa"/>
            <w:shd w:val="clear" w:color="auto" w:fill="E0E0E0"/>
            <w:vAlign w:val="center"/>
          </w:tcPr>
          <w:p w14:paraId="73F8905A" w14:textId="02408099" w:rsidR="00F96F79" w:rsidRPr="00F20AE1" w:rsidRDefault="00BD4684" w:rsidP="000D538D">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rPr>
                <w:b/>
                <w:sz w:val="16"/>
                <w:szCs w:val="16"/>
                <w:lang w:val="en-GB"/>
              </w:rPr>
            </w:pPr>
            <w:r w:rsidRPr="00F20AE1">
              <w:rPr>
                <w:b/>
                <w:sz w:val="16"/>
                <w:szCs w:val="16"/>
                <w:lang w:val="en-GB"/>
              </w:rPr>
              <w:t>Meaning</w:t>
            </w:r>
          </w:p>
        </w:tc>
      </w:tr>
      <w:tr w:rsidR="00F96F79" w:rsidRPr="00F20AE1" w14:paraId="6977CAE4" w14:textId="77777777" w:rsidTr="00F11309">
        <w:tc>
          <w:tcPr>
            <w:tcW w:w="592" w:type="dxa"/>
            <w:vAlign w:val="center"/>
          </w:tcPr>
          <w:p w14:paraId="63813BC9" w14:textId="563D7475" w:rsidR="00F96F79" w:rsidRPr="00F20AE1" w:rsidRDefault="00BD4684" w:rsidP="000D538D">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jc w:val="both"/>
              <w:rPr>
                <w:sz w:val="16"/>
                <w:szCs w:val="16"/>
                <w:lang w:val="en-GB"/>
              </w:rPr>
            </w:pPr>
            <w:r w:rsidRPr="00F20AE1">
              <w:rPr>
                <w:sz w:val="16"/>
                <w:szCs w:val="16"/>
                <w:lang w:val="en-GB"/>
              </w:rPr>
              <w:t>3</w:t>
            </w:r>
          </w:p>
        </w:tc>
        <w:tc>
          <w:tcPr>
            <w:tcW w:w="3482" w:type="dxa"/>
            <w:vAlign w:val="center"/>
          </w:tcPr>
          <w:p w14:paraId="6FDF6D7A" w14:textId="01FFB1B9" w:rsidR="00F96F79" w:rsidRPr="00F20AE1" w:rsidRDefault="00BD4684" w:rsidP="000D538D">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rPr>
                <w:sz w:val="16"/>
                <w:szCs w:val="16"/>
                <w:lang w:val="en-GB"/>
              </w:rPr>
            </w:pPr>
            <w:r w:rsidRPr="00F20AE1">
              <w:rPr>
                <w:sz w:val="16"/>
                <w:szCs w:val="16"/>
                <w:lang w:val="en-GB"/>
              </w:rPr>
              <w:t>Mean sea level</w:t>
            </w:r>
          </w:p>
        </w:tc>
      </w:tr>
      <w:tr w:rsidR="00F96F79" w:rsidRPr="00F20AE1" w14:paraId="41671FDF" w14:textId="77777777" w:rsidTr="00F11309">
        <w:tc>
          <w:tcPr>
            <w:tcW w:w="592" w:type="dxa"/>
            <w:vAlign w:val="center"/>
          </w:tcPr>
          <w:p w14:paraId="33AF8A7C" w14:textId="1A7699EB" w:rsidR="00F96F79" w:rsidRPr="00F20AE1" w:rsidRDefault="00BD4684" w:rsidP="000D538D">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jc w:val="both"/>
              <w:rPr>
                <w:sz w:val="16"/>
                <w:szCs w:val="16"/>
                <w:lang w:val="en-GB"/>
              </w:rPr>
            </w:pPr>
            <w:r w:rsidRPr="00F20AE1">
              <w:rPr>
                <w:sz w:val="16"/>
                <w:szCs w:val="16"/>
                <w:lang w:val="en-GB"/>
              </w:rPr>
              <w:t>16</w:t>
            </w:r>
          </w:p>
        </w:tc>
        <w:tc>
          <w:tcPr>
            <w:tcW w:w="3482" w:type="dxa"/>
            <w:vAlign w:val="center"/>
          </w:tcPr>
          <w:p w14:paraId="706081F9" w14:textId="1564DCA9" w:rsidR="00F96F79" w:rsidRPr="00F20AE1" w:rsidRDefault="00BD4684" w:rsidP="000D538D">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rPr>
                <w:sz w:val="16"/>
                <w:szCs w:val="16"/>
                <w:lang w:val="en-GB"/>
              </w:rPr>
            </w:pPr>
            <w:r w:rsidRPr="00F20AE1">
              <w:rPr>
                <w:sz w:val="16"/>
                <w:szCs w:val="16"/>
                <w:lang w:val="en-GB"/>
              </w:rPr>
              <w:t>Mean high water</w:t>
            </w:r>
          </w:p>
        </w:tc>
      </w:tr>
      <w:tr w:rsidR="00F96F79" w:rsidRPr="00F20AE1" w14:paraId="5694EC7B" w14:textId="77777777" w:rsidTr="00F11309">
        <w:tc>
          <w:tcPr>
            <w:tcW w:w="592" w:type="dxa"/>
            <w:vAlign w:val="center"/>
          </w:tcPr>
          <w:p w14:paraId="2C3E95F0" w14:textId="150E3D63" w:rsidR="00F96F79" w:rsidRPr="00F20AE1" w:rsidRDefault="00BD4684" w:rsidP="000D538D">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jc w:val="both"/>
              <w:rPr>
                <w:sz w:val="16"/>
                <w:szCs w:val="16"/>
                <w:lang w:val="en-GB"/>
              </w:rPr>
            </w:pPr>
            <w:r w:rsidRPr="00F20AE1">
              <w:rPr>
                <w:sz w:val="16"/>
                <w:szCs w:val="16"/>
                <w:lang w:val="en-GB"/>
              </w:rPr>
              <w:t>17</w:t>
            </w:r>
          </w:p>
        </w:tc>
        <w:tc>
          <w:tcPr>
            <w:tcW w:w="3482" w:type="dxa"/>
            <w:vAlign w:val="center"/>
          </w:tcPr>
          <w:p w14:paraId="780AEF8D" w14:textId="56DD915D" w:rsidR="00F96F79" w:rsidRPr="00F20AE1" w:rsidRDefault="00BD4684" w:rsidP="000D538D">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rPr>
                <w:sz w:val="16"/>
                <w:szCs w:val="16"/>
                <w:lang w:val="en-GB"/>
              </w:rPr>
            </w:pPr>
            <w:r w:rsidRPr="00F20AE1">
              <w:rPr>
                <w:sz w:val="16"/>
                <w:szCs w:val="16"/>
                <w:lang w:val="en-GB"/>
              </w:rPr>
              <w:t>Mean high water springs</w:t>
            </w:r>
          </w:p>
        </w:tc>
      </w:tr>
      <w:tr w:rsidR="00F96F79" w:rsidRPr="00F20AE1" w14:paraId="088F5E21" w14:textId="77777777" w:rsidTr="00F11309">
        <w:tc>
          <w:tcPr>
            <w:tcW w:w="592" w:type="dxa"/>
            <w:vAlign w:val="center"/>
          </w:tcPr>
          <w:p w14:paraId="2A41190E" w14:textId="19E1DCC2" w:rsidR="00F96F79" w:rsidRPr="00F20AE1" w:rsidRDefault="00BD4684" w:rsidP="000D538D">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jc w:val="both"/>
              <w:rPr>
                <w:sz w:val="16"/>
                <w:szCs w:val="16"/>
                <w:lang w:val="en-GB"/>
              </w:rPr>
            </w:pPr>
            <w:r w:rsidRPr="00F20AE1">
              <w:rPr>
                <w:sz w:val="16"/>
                <w:szCs w:val="16"/>
                <w:lang w:val="en-GB"/>
              </w:rPr>
              <w:t>18</w:t>
            </w:r>
          </w:p>
        </w:tc>
        <w:tc>
          <w:tcPr>
            <w:tcW w:w="3482" w:type="dxa"/>
            <w:vAlign w:val="center"/>
          </w:tcPr>
          <w:p w14:paraId="1E6AF6EB" w14:textId="06F49715" w:rsidR="00F96F79" w:rsidRPr="00F20AE1" w:rsidRDefault="00BD4684" w:rsidP="000D538D">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rPr>
                <w:sz w:val="16"/>
                <w:szCs w:val="16"/>
                <w:lang w:val="en-GB"/>
              </w:rPr>
            </w:pPr>
            <w:r w:rsidRPr="00F20AE1">
              <w:rPr>
                <w:sz w:val="16"/>
                <w:szCs w:val="16"/>
                <w:lang w:val="en-GB"/>
              </w:rPr>
              <w:t>High water</w:t>
            </w:r>
          </w:p>
        </w:tc>
      </w:tr>
      <w:tr w:rsidR="00F96F79" w:rsidRPr="00F20AE1" w14:paraId="51672980" w14:textId="77777777" w:rsidTr="00F11309">
        <w:tc>
          <w:tcPr>
            <w:tcW w:w="592" w:type="dxa"/>
            <w:vAlign w:val="center"/>
          </w:tcPr>
          <w:p w14:paraId="7F1AD9C6" w14:textId="0FF947A9" w:rsidR="00F96F79" w:rsidRPr="00F20AE1" w:rsidRDefault="00BD4684" w:rsidP="000D538D">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jc w:val="both"/>
              <w:rPr>
                <w:sz w:val="16"/>
                <w:szCs w:val="16"/>
                <w:lang w:val="en-GB"/>
              </w:rPr>
            </w:pPr>
            <w:r w:rsidRPr="00F20AE1">
              <w:rPr>
                <w:sz w:val="16"/>
                <w:szCs w:val="16"/>
                <w:lang w:val="en-GB"/>
              </w:rPr>
              <w:t>19</w:t>
            </w:r>
          </w:p>
        </w:tc>
        <w:tc>
          <w:tcPr>
            <w:tcW w:w="3482" w:type="dxa"/>
            <w:vAlign w:val="center"/>
          </w:tcPr>
          <w:p w14:paraId="44216D33" w14:textId="221718FA" w:rsidR="00F96F79" w:rsidRPr="00F20AE1" w:rsidRDefault="00BD4684" w:rsidP="000D538D">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rPr>
                <w:sz w:val="16"/>
                <w:szCs w:val="16"/>
                <w:lang w:val="en-GB"/>
              </w:rPr>
            </w:pPr>
            <w:r w:rsidRPr="00F20AE1">
              <w:rPr>
                <w:sz w:val="16"/>
                <w:szCs w:val="16"/>
                <w:lang w:val="en-GB"/>
              </w:rPr>
              <w:t>Approximate mean sea level</w:t>
            </w:r>
          </w:p>
        </w:tc>
      </w:tr>
      <w:tr w:rsidR="00BD4684" w:rsidRPr="00F20AE1" w14:paraId="30A355F7" w14:textId="77777777" w:rsidTr="00F11309">
        <w:tc>
          <w:tcPr>
            <w:tcW w:w="592" w:type="dxa"/>
            <w:vAlign w:val="center"/>
          </w:tcPr>
          <w:p w14:paraId="09914FCF" w14:textId="693ED132" w:rsidR="00BD4684" w:rsidRPr="00F20AE1" w:rsidRDefault="00BD4684" w:rsidP="000D538D">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jc w:val="both"/>
              <w:rPr>
                <w:sz w:val="16"/>
                <w:szCs w:val="16"/>
                <w:lang w:val="en-GB"/>
              </w:rPr>
            </w:pPr>
            <w:r w:rsidRPr="00F20AE1">
              <w:rPr>
                <w:sz w:val="16"/>
                <w:szCs w:val="16"/>
                <w:lang w:val="en-GB"/>
              </w:rPr>
              <w:t>20</w:t>
            </w:r>
          </w:p>
        </w:tc>
        <w:tc>
          <w:tcPr>
            <w:tcW w:w="3482" w:type="dxa"/>
            <w:vAlign w:val="center"/>
          </w:tcPr>
          <w:p w14:paraId="26AF5D84" w14:textId="1650325B" w:rsidR="00BD4684" w:rsidRPr="00F20AE1" w:rsidRDefault="00BD4684" w:rsidP="000D538D">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rPr>
                <w:sz w:val="16"/>
                <w:szCs w:val="16"/>
                <w:lang w:val="en-GB"/>
              </w:rPr>
            </w:pPr>
            <w:r w:rsidRPr="00F20AE1">
              <w:rPr>
                <w:sz w:val="16"/>
                <w:szCs w:val="16"/>
                <w:lang w:val="en-GB"/>
              </w:rPr>
              <w:t>High water springs</w:t>
            </w:r>
          </w:p>
        </w:tc>
      </w:tr>
      <w:tr w:rsidR="00F96F79" w:rsidRPr="00F20AE1" w14:paraId="400FF195" w14:textId="77777777" w:rsidTr="00F11309">
        <w:tc>
          <w:tcPr>
            <w:tcW w:w="592" w:type="dxa"/>
            <w:vAlign w:val="center"/>
          </w:tcPr>
          <w:p w14:paraId="7DAFE385" w14:textId="69003EF2" w:rsidR="00F96F79" w:rsidRPr="00F20AE1" w:rsidRDefault="00BD4684" w:rsidP="000D538D">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jc w:val="both"/>
              <w:rPr>
                <w:sz w:val="16"/>
                <w:szCs w:val="16"/>
                <w:lang w:val="en-GB"/>
              </w:rPr>
            </w:pPr>
            <w:r w:rsidRPr="00F20AE1">
              <w:rPr>
                <w:sz w:val="16"/>
                <w:szCs w:val="16"/>
                <w:lang w:val="en-GB"/>
              </w:rPr>
              <w:t>21</w:t>
            </w:r>
          </w:p>
        </w:tc>
        <w:tc>
          <w:tcPr>
            <w:tcW w:w="3482" w:type="dxa"/>
            <w:vAlign w:val="center"/>
          </w:tcPr>
          <w:p w14:paraId="5FB86538" w14:textId="5817A693" w:rsidR="00F96F79" w:rsidRPr="00F20AE1" w:rsidRDefault="00BD4684" w:rsidP="000D538D">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rPr>
                <w:sz w:val="16"/>
                <w:szCs w:val="16"/>
                <w:lang w:val="en-GB"/>
              </w:rPr>
            </w:pPr>
            <w:r w:rsidRPr="00F20AE1">
              <w:rPr>
                <w:sz w:val="16"/>
                <w:szCs w:val="16"/>
                <w:lang w:val="en-GB"/>
              </w:rPr>
              <w:t>Mean higher high water</w:t>
            </w:r>
          </w:p>
        </w:tc>
      </w:tr>
      <w:tr w:rsidR="00F96F79" w:rsidRPr="00F20AE1" w14:paraId="4AA0A602" w14:textId="77777777" w:rsidTr="00F11309">
        <w:tc>
          <w:tcPr>
            <w:tcW w:w="592" w:type="dxa"/>
            <w:vAlign w:val="center"/>
          </w:tcPr>
          <w:p w14:paraId="3EB3AB9C" w14:textId="2AC6CC70" w:rsidR="00F96F79" w:rsidRPr="00F20AE1" w:rsidRDefault="00BD4684" w:rsidP="000D538D">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jc w:val="both"/>
              <w:rPr>
                <w:sz w:val="16"/>
                <w:szCs w:val="16"/>
                <w:lang w:val="en-GB"/>
              </w:rPr>
            </w:pPr>
            <w:r w:rsidRPr="00F20AE1">
              <w:rPr>
                <w:sz w:val="16"/>
                <w:szCs w:val="16"/>
                <w:lang w:val="en-GB"/>
              </w:rPr>
              <w:t>24</w:t>
            </w:r>
          </w:p>
        </w:tc>
        <w:tc>
          <w:tcPr>
            <w:tcW w:w="3482" w:type="dxa"/>
            <w:vAlign w:val="center"/>
          </w:tcPr>
          <w:p w14:paraId="0DCB4848" w14:textId="769724CD" w:rsidR="00F96F79" w:rsidRPr="00F20AE1" w:rsidRDefault="00BD4684" w:rsidP="000D538D">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rPr>
                <w:sz w:val="16"/>
                <w:szCs w:val="16"/>
                <w:lang w:val="en-GB"/>
              </w:rPr>
            </w:pPr>
            <w:r w:rsidRPr="00F20AE1">
              <w:rPr>
                <w:sz w:val="16"/>
                <w:szCs w:val="16"/>
                <w:lang w:val="en-GB"/>
              </w:rPr>
              <w:t>Local datum</w:t>
            </w:r>
          </w:p>
        </w:tc>
      </w:tr>
      <w:tr w:rsidR="00F96F79" w:rsidRPr="00F20AE1" w14:paraId="79BA98C6" w14:textId="77777777" w:rsidTr="00F11309">
        <w:tc>
          <w:tcPr>
            <w:tcW w:w="592" w:type="dxa"/>
            <w:vAlign w:val="center"/>
          </w:tcPr>
          <w:p w14:paraId="100D68E1" w14:textId="669AF5A1" w:rsidR="00F96F79" w:rsidRPr="00F20AE1" w:rsidRDefault="00BD4684" w:rsidP="000D538D">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jc w:val="both"/>
              <w:rPr>
                <w:sz w:val="16"/>
                <w:szCs w:val="16"/>
                <w:lang w:val="en-GB"/>
              </w:rPr>
            </w:pPr>
            <w:r w:rsidRPr="00F20AE1">
              <w:rPr>
                <w:sz w:val="16"/>
                <w:szCs w:val="16"/>
                <w:lang w:val="en-GB"/>
              </w:rPr>
              <w:t>25</w:t>
            </w:r>
          </w:p>
        </w:tc>
        <w:tc>
          <w:tcPr>
            <w:tcW w:w="3482" w:type="dxa"/>
            <w:vAlign w:val="center"/>
          </w:tcPr>
          <w:p w14:paraId="6D7D4485" w14:textId="22094580" w:rsidR="00F96F79" w:rsidRPr="00F20AE1" w:rsidRDefault="00BD4684" w:rsidP="00BD4684">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rPr>
                <w:sz w:val="16"/>
                <w:szCs w:val="16"/>
                <w:lang w:val="en-GB"/>
              </w:rPr>
            </w:pPr>
            <w:r w:rsidRPr="00F20AE1">
              <w:rPr>
                <w:sz w:val="16"/>
                <w:szCs w:val="16"/>
                <w:lang w:val="en-GB"/>
              </w:rPr>
              <w:t>International Great Lakes datum 1985</w:t>
            </w:r>
          </w:p>
        </w:tc>
      </w:tr>
      <w:tr w:rsidR="00F96F79" w:rsidRPr="00F20AE1" w14:paraId="76F1DF99" w14:textId="77777777" w:rsidTr="00F11309">
        <w:tc>
          <w:tcPr>
            <w:tcW w:w="592" w:type="dxa"/>
            <w:vAlign w:val="center"/>
          </w:tcPr>
          <w:p w14:paraId="0683EAE1" w14:textId="3BE3D57E" w:rsidR="00F96F79" w:rsidRPr="00F20AE1" w:rsidRDefault="00BD4684" w:rsidP="000D538D">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jc w:val="both"/>
              <w:rPr>
                <w:sz w:val="16"/>
                <w:szCs w:val="16"/>
                <w:lang w:val="en-GB"/>
              </w:rPr>
            </w:pPr>
            <w:r w:rsidRPr="00F20AE1">
              <w:rPr>
                <w:sz w:val="16"/>
                <w:szCs w:val="16"/>
                <w:lang w:val="en-GB"/>
              </w:rPr>
              <w:t>26</w:t>
            </w:r>
          </w:p>
        </w:tc>
        <w:tc>
          <w:tcPr>
            <w:tcW w:w="3482" w:type="dxa"/>
            <w:vAlign w:val="center"/>
          </w:tcPr>
          <w:p w14:paraId="0DD67276" w14:textId="45F37F61" w:rsidR="00F96F79" w:rsidRPr="00F20AE1" w:rsidRDefault="000A26D6" w:rsidP="000D538D">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rPr>
                <w:sz w:val="16"/>
                <w:szCs w:val="16"/>
                <w:lang w:val="en-GB"/>
              </w:rPr>
            </w:pPr>
            <w:r w:rsidRPr="00F20AE1">
              <w:rPr>
                <w:sz w:val="16"/>
                <w:szCs w:val="16"/>
                <w:lang w:val="en-GB"/>
              </w:rPr>
              <w:t>Mean water level</w:t>
            </w:r>
          </w:p>
        </w:tc>
      </w:tr>
      <w:tr w:rsidR="00F96F79" w:rsidRPr="00F20AE1" w14:paraId="6CB25D4C" w14:textId="77777777" w:rsidTr="00F11309">
        <w:tc>
          <w:tcPr>
            <w:tcW w:w="592" w:type="dxa"/>
            <w:vAlign w:val="center"/>
          </w:tcPr>
          <w:p w14:paraId="381BDC68" w14:textId="4D37EB3F" w:rsidR="00F96F79" w:rsidRPr="00F20AE1" w:rsidRDefault="00BD4684" w:rsidP="000D538D">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jc w:val="both"/>
              <w:rPr>
                <w:sz w:val="16"/>
                <w:szCs w:val="16"/>
                <w:lang w:val="en-GB"/>
              </w:rPr>
            </w:pPr>
            <w:r w:rsidRPr="00F20AE1">
              <w:rPr>
                <w:sz w:val="16"/>
                <w:szCs w:val="16"/>
                <w:lang w:val="en-GB"/>
              </w:rPr>
              <w:t>28</w:t>
            </w:r>
          </w:p>
        </w:tc>
        <w:tc>
          <w:tcPr>
            <w:tcW w:w="3482" w:type="dxa"/>
            <w:vAlign w:val="center"/>
          </w:tcPr>
          <w:p w14:paraId="1FE343F2" w14:textId="6216237B" w:rsidR="00F96F79" w:rsidRPr="00F20AE1" w:rsidRDefault="000A26D6" w:rsidP="000D538D">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rPr>
                <w:sz w:val="16"/>
                <w:szCs w:val="16"/>
                <w:lang w:val="en-GB"/>
              </w:rPr>
            </w:pPr>
            <w:r w:rsidRPr="00F20AE1">
              <w:rPr>
                <w:sz w:val="16"/>
                <w:szCs w:val="16"/>
                <w:lang w:val="en-GB"/>
              </w:rPr>
              <w:t>Higher high water large tide</w:t>
            </w:r>
          </w:p>
        </w:tc>
      </w:tr>
      <w:tr w:rsidR="00F96F79" w:rsidRPr="00F20AE1" w14:paraId="1FA81BC7" w14:textId="77777777" w:rsidTr="00F11309">
        <w:tc>
          <w:tcPr>
            <w:tcW w:w="592" w:type="dxa"/>
            <w:vAlign w:val="center"/>
          </w:tcPr>
          <w:p w14:paraId="11B22A44" w14:textId="7FA4163D" w:rsidR="00F96F79" w:rsidRPr="00F20AE1" w:rsidRDefault="00BD4684" w:rsidP="000D538D">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jc w:val="both"/>
              <w:rPr>
                <w:sz w:val="16"/>
                <w:szCs w:val="16"/>
                <w:lang w:val="en-GB"/>
              </w:rPr>
            </w:pPr>
            <w:r w:rsidRPr="00F20AE1">
              <w:rPr>
                <w:sz w:val="16"/>
                <w:szCs w:val="16"/>
                <w:lang w:val="en-GB"/>
              </w:rPr>
              <w:t>29</w:t>
            </w:r>
          </w:p>
        </w:tc>
        <w:tc>
          <w:tcPr>
            <w:tcW w:w="3482" w:type="dxa"/>
            <w:vAlign w:val="center"/>
          </w:tcPr>
          <w:p w14:paraId="7B0C3DB4" w14:textId="4BC40E32" w:rsidR="00F96F79" w:rsidRPr="00F20AE1" w:rsidRDefault="000A26D6" w:rsidP="000D538D">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rPr>
                <w:sz w:val="16"/>
                <w:szCs w:val="16"/>
                <w:lang w:val="en-GB"/>
              </w:rPr>
            </w:pPr>
            <w:r w:rsidRPr="00F20AE1">
              <w:rPr>
                <w:sz w:val="16"/>
                <w:szCs w:val="16"/>
                <w:lang w:val="en-GB"/>
              </w:rPr>
              <w:t>Nearly highest high water</w:t>
            </w:r>
          </w:p>
        </w:tc>
      </w:tr>
      <w:tr w:rsidR="00BD4684" w:rsidRPr="00F20AE1" w14:paraId="2002C5F7" w14:textId="77777777" w:rsidTr="00F11309">
        <w:tc>
          <w:tcPr>
            <w:tcW w:w="592" w:type="dxa"/>
            <w:vAlign w:val="center"/>
          </w:tcPr>
          <w:p w14:paraId="7DC06933" w14:textId="257168CD" w:rsidR="00BD4684" w:rsidRPr="00F20AE1" w:rsidRDefault="00BD4684" w:rsidP="000D538D">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jc w:val="both"/>
              <w:rPr>
                <w:sz w:val="16"/>
                <w:szCs w:val="16"/>
                <w:lang w:val="en-GB"/>
              </w:rPr>
            </w:pPr>
            <w:r w:rsidRPr="00F20AE1">
              <w:rPr>
                <w:sz w:val="16"/>
                <w:szCs w:val="16"/>
                <w:lang w:val="en-GB"/>
              </w:rPr>
              <w:t>30</w:t>
            </w:r>
          </w:p>
        </w:tc>
        <w:tc>
          <w:tcPr>
            <w:tcW w:w="3482" w:type="dxa"/>
            <w:vAlign w:val="center"/>
          </w:tcPr>
          <w:p w14:paraId="5990B87F" w14:textId="55F6A425" w:rsidR="00BD4684" w:rsidRPr="00F20AE1" w:rsidRDefault="000A26D6" w:rsidP="000D538D">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rPr>
                <w:sz w:val="16"/>
                <w:szCs w:val="16"/>
                <w:lang w:val="en-GB"/>
              </w:rPr>
            </w:pPr>
            <w:r w:rsidRPr="00F20AE1">
              <w:rPr>
                <w:sz w:val="16"/>
                <w:szCs w:val="16"/>
                <w:lang w:val="en-GB"/>
              </w:rPr>
              <w:t>Highest astronomical tide (HAT)</w:t>
            </w:r>
          </w:p>
        </w:tc>
      </w:tr>
      <w:tr w:rsidR="00F96F79" w:rsidRPr="00F20AE1" w14:paraId="46A4261E" w14:textId="77777777" w:rsidTr="00F11309">
        <w:tc>
          <w:tcPr>
            <w:tcW w:w="592" w:type="dxa"/>
            <w:tcBorders>
              <w:left w:val="nil"/>
              <w:bottom w:val="nil"/>
              <w:right w:val="nil"/>
            </w:tcBorders>
            <w:vAlign w:val="center"/>
          </w:tcPr>
          <w:p w14:paraId="0F3E5EAA" w14:textId="77777777" w:rsidR="00F96F79" w:rsidRPr="00F20AE1" w:rsidRDefault="00F96F79" w:rsidP="000D538D">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jc w:val="both"/>
              <w:rPr>
                <w:sz w:val="16"/>
                <w:szCs w:val="16"/>
                <w:lang w:val="en-GB"/>
              </w:rPr>
            </w:pPr>
          </w:p>
        </w:tc>
        <w:tc>
          <w:tcPr>
            <w:tcW w:w="3482" w:type="dxa"/>
            <w:tcBorders>
              <w:left w:val="nil"/>
              <w:bottom w:val="nil"/>
              <w:right w:val="nil"/>
            </w:tcBorders>
            <w:vAlign w:val="center"/>
          </w:tcPr>
          <w:p w14:paraId="66C24A2A" w14:textId="77777777" w:rsidR="00F96F79" w:rsidRPr="00F20AE1" w:rsidRDefault="00F96F79" w:rsidP="000D538D">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jc w:val="right"/>
              <w:rPr>
                <w:i/>
                <w:sz w:val="16"/>
                <w:lang w:val="en-GB"/>
              </w:rPr>
            </w:pPr>
            <w:r w:rsidRPr="00F20AE1">
              <w:rPr>
                <w:i/>
                <w:sz w:val="16"/>
                <w:lang w:val="en-GB"/>
              </w:rPr>
              <w:t>table 2.1</w:t>
            </w:r>
          </w:p>
        </w:tc>
      </w:tr>
    </w:tbl>
    <w:p w14:paraId="0E2E4428" w14:textId="6EB77C46" w:rsidR="00B01AFA" w:rsidRPr="00CD4EBB" w:rsidRDefault="00B01AFA" w:rsidP="00D95447">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F20AE1">
        <w:rPr>
          <w:lang w:val="en-GB"/>
        </w:rPr>
        <w:t xml:space="preserve">All other values </w:t>
      </w:r>
      <w:r w:rsidR="00017106" w:rsidRPr="00F20AE1">
        <w:rPr>
          <w:lang w:val="en-GB"/>
        </w:rPr>
        <w:t>in the S-57 VERDAT attribute are prohibited for vertical datum in S-101.</w:t>
      </w:r>
      <w:r w:rsidR="007B3641" w:rsidRPr="00F20AE1">
        <w:rPr>
          <w:lang w:val="en-GB"/>
        </w:rPr>
        <w:t xml:space="preserve"> </w:t>
      </w:r>
      <w:r w:rsidR="006F49A4">
        <w:rPr>
          <w:lang w:val="en-GB"/>
        </w:rPr>
        <w:t>Data Producers</w:t>
      </w:r>
      <w:r w:rsidR="007B3641" w:rsidRPr="00F20AE1">
        <w:rPr>
          <w:lang w:val="en-GB"/>
        </w:rPr>
        <w:t xml:space="preserve"> should consider replacing </w:t>
      </w:r>
      <w:r w:rsidR="002E0303">
        <w:rPr>
          <w:lang w:val="en-GB"/>
        </w:rPr>
        <w:t>prohibited values</w:t>
      </w:r>
      <w:r w:rsidR="002E0303" w:rsidRPr="00F20AE1">
        <w:rPr>
          <w:lang w:val="en-GB"/>
        </w:rPr>
        <w:t xml:space="preserve"> </w:t>
      </w:r>
      <w:r w:rsidR="002E0303">
        <w:rPr>
          <w:lang w:val="en-GB"/>
        </w:rPr>
        <w:t>with</w:t>
      </w:r>
      <w:r w:rsidR="002E0303" w:rsidRPr="00F20AE1">
        <w:rPr>
          <w:lang w:val="en-GB"/>
        </w:rPr>
        <w:t xml:space="preserve"> </w:t>
      </w:r>
      <w:r w:rsidR="007B3641" w:rsidRPr="00F20AE1">
        <w:rPr>
          <w:lang w:val="en-GB"/>
        </w:rPr>
        <w:t xml:space="preserve">a </w:t>
      </w:r>
      <w:r w:rsidR="002E0303">
        <w:rPr>
          <w:lang w:val="en-GB"/>
        </w:rPr>
        <w:t>permitted</w:t>
      </w:r>
      <w:r w:rsidR="009C58BF" w:rsidRPr="00F20AE1">
        <w:rPr>
          <w:lang w:val="en-GB"/>
        </w:rPr>
        <w:t xml:space="preserve"> </w:t>
      </w:r>
      <w:r w:rsidR="007B3641" w:rsidRPr="00F20AE1">
        <w:rPr>
          <w:lang w:val="en-GB"/>
        </w:rPr>
        <w:t xml:space="preserve">value before conversion to S-101. Note that other information (typically attribute HEIGHT or VERCLR, etc.) </w:t>
      </w:r>
      <w:r w:rsidR="008B325C">
        <w:rPr>
          <w:lang w:val="en-GB"/>
        </w:rPr>
        <w:t>may</w:t>
      </w:r>
      <w:r w:rsidR="008B325C" w:rsidRPr="00F20AE1">
        <w:rPr>
          <w:lang w:val="en-GB"/>
        </w:rPr>
        <w:t xml:space="preserve"> </w:t>
      </w:r>
      <w:r w:rsidR="007B3641" w:rsidRPr="00F20AE1">
        <w:rPr>
          <w:lang w:val="en-GB"/>
        </w:rPr>
        <w:t xml:space="preserve">need to be </w:t>
      </w:r>
      <w:r w:rsidR="006F49A4">
        <w:rPr>
          <w:lang w:val="en-GB"/>
        </w:rPr>
        <w:t>reviewed</w:t>
      </w:r>
      <w:r w:rsidR="006F49A4" w:rsidRPr="00F20AE1">
        <w:rPr>
          <w:lang w:val="en-GB"/>
        </w:rPr>
        <w:t xml:space="preserve"> </w:t>
      </w:r>
      <w:r w:rsidR="007B3641" w:rsidRPr="00F20AE1">
        <w:rPr>
          <w:lang w:val="en-GB"/>
        </w:rPr>
        <w:t>(if relevant) as a consequence of a modification of the vertical datum.</w:t>
      </w:r>
    </w:p>
    <w:p w14:paraId="31B851EC" w14:textId="39FC049E" w:rsidR="006B2826" w:rsidRPr="00F20AE1" w:rsidRDefault="00AB7A8B" w:rsidP="00AB7A8B">
      <w:pPr>
        <w:keepNext/>
        <w:keepLines/>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 xml:space="preserve">S-57 </w:t>
      </w:r>
      <w:r w:rsidR="006B2826" w:rsidRPr="00F20AE1">
        <w:rPr>
          <w:u w:val="single"/>
          <w:lang w:val="en-GB"/>
        </w:rPr>
        <w:t>Meta object:</w:t>
      </w:r>
      <w:r w:rsidR="006B2826" w:rsidRPr="00F20AE1">
        <w:rPr>
          <w:lang w:val="en-GB"/>
        </w:rPr>
        <w:tab/>
      </w:r>
      <w:r w:rsidR="006B2826" w:rsidRPr="00F20AE1">
        <w:rPr>
          <w:lang w:val="en-GB"/>
        </w:rPr>
        <w:tab/>
        <w:t>Vertical datum (</w:t>
      </w:r>
      <w:r w:rsidR="006B2826" w:rsidRPr="00F20AE1">
        <w:rPr>
          <w:b/>
          <w:lang w:val="en-GB"/>
        </w:rPr>
        <w:t>M_VDAT</w:t>
      </w:r>
      <w:r w:rsidR="006B2826" w:rsidRPr="00F20AE1">
        <w:rPr>
          <w:lang w:val="en-GB"/>
        </w:rPr>
        <w:t>)</w:t>
      </w:r>
      <w:r w:rsidR="006B2826" w:rsidRPr="00F20AE1">
        <w:rPr>
          <w:lang w:val="en-GB"/>
        </w:rPr>
        <w:tab/>
      </w:r>
      <w:r w:rsidR="006B2826" w:rsidRPr="00F20AE1">
        <w:rPr>
          <w:lang w:val="en-GB"/>
        </w:rPr>
        <w:tab/>
        <w:t>(A)</w:t>
      </w:r>
    </w:p>
    <w:p w14:paraId="072B9A50" w14:textId="66561089" w:rsidR="006B2826" w:rsidRPr="00F20AE1" w:rsidRDefault="00AB7A8B" w:rsidP="00D95447">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w:t>
      </w:r>
      <w:r w:rsidR="002306BE">
        <w:rPr>
          <w:u w:val="single"/>
          <w:lang w:val="en-GB"/>
        </w:rPr>
        <w:t>-</w:t>
      </w:r>
      <w:r w:rsidRPr="00F20AE1">
        <w:rPr>
          <w:u w:val="single"/>
          <w:lang w:val="en-GB"/>
        </w:rPr>
        <w:t>101 Meta feature</w:t>
      </w:r>
      <w:r w:rsidRPr="00F20AE1">
        <w:rPr>
          <w:lang w:val="en-GB"/>
        </w:rPr>
        <w:t>:</w:t>
      </w:r>
      <w:r w:rsidRPr="00F20AE1">
        <w:rPr>
          <w:lang w:val="en-GB"/>
        </w:rPr>
        <w:tab/>
      </w:r>
      <w:r w:rsidRPr="00F20AE1">
        <w:rPr>
          <w:b/>
          <w:lang w:val="en-GB"/>
        </w:rPr>
        <w:t>Vertical Datum</w:t>
      </w:r>
      <w:r w:rsidRPr="00F20AE1">
        <w:rPr>
          <w:lang w:val="en-GB"/>
        </w:rPr>
        <w:tab/>
      </w:r>
      <w:r w:rsidRPr="00F20AE1">
        <w:rPr>
          <w:lang w:val="en-GB"/>
        </w:rPr>
        <w:tab/>
      </w:r>
      <w:r w:rsidRPr="00F20AE1">
        <w:rPr>
          <w:lang w:val="en-GB"/>
        </w:rPr>
        <w:tab/>
      </w:r>
      <w:r w:rsidRPr="00F20AE1">
        <w:rPr>
          <w:lang w:val="en-GB"/>
        </w:rPr>
        <w:tab/>
      </w:r>
      <w:r w:rsidRPr="00F20AE1">
        <w:rPr>
          <w:lang w:val="en-GB"/>
        </w:rPr>
        <w:tab/>
      </w:r>
      <w:r w:rsidRPr="00F20AE1">
        <w:rPr>
          <w:lang w:val="en-GB"/>
        </w:rPr>
        <w:tab/>
        <w:t>(S)</w:t>
      </w:r>
      <w:r w:rsidRPr="00F20AE1">
        <w:rPr>
          <w:lang w:val="en-GB"/>
        </w:rPr>
        <w:tab/>
      </w:r>
      <w:r w:rsidRPr="00F20AE1">
        <w:rPr>
          <w:lang w:val="en-GB"/>
        </w:rPr>
        <w:tab/>
      </w:r>
      <w:r w:rsidRPr="00F20AE1">
        <w:rPr>
          <w:lang w:val="en-GB"/>
        </w:rPr>
        <w:tab/>
      </w:r>
      <w:r w:rsidRPr="00F20AE1">
        <w:rPr>
          <w:lang w:val="en-GB"/>
        </w:rPr>
        <w:tab/>
      </w:r>
      <w:r w:rsidRPr="00F20AE1">
        <w:rPr>
          <w:lang w:val="en-GB"/>
        </w:rPr>
        <w:tab/>
        <w:t>(S-101 DCEG Clause 3.9)</w:t>
      </w:r>
    </w:p>
    <w:p w14:paraId="2ECB9ECB" w14:textId="10276AFD" w:rsidR="006B2826" w:rsidRPr="00F20AE1" w:rsidRDefault="00E4323E" w:rsidP="00D95447">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lang w:val="en-GB"/>
        </w:rPr>
        <w:t xml:space="preserve">Conversion of these features </w:t>
      </w:r>
      <w:r w:rsidR="003A0C20">
        <w:rPr>
          <w:lang w:val="en-GB"/>
        </w:rPr>
        <w:t>can be</w:t>
      </w:r>
      <w:r w:rsidR="003A0C20" w:rsidRPr="00F20AE1">
        <w:rPr>
          <w:lang w:val="en-GB"/>
        </w:rPr>
        <w:t xml:space="preserve"> </w:t>
      </w:r>
      <w:r w:rsidRPr="00F20AE1">
        <w:rPr>
          <w:lang w:val="en-GB"/>
        </w:rPr>
        <w:t>automated only if the value populated for VERDAT is in accordance with table 2.1 above</w:t>
      </w:r>
      <w:r w:rsidR="006B2826" w:rsidRPr="00F20AE1">
        <w:rPr>
          <w:lang w:val="en-GB"/>
        </w:rPr>
        <w:t>.</w:t>
      </w:r>
      <w:r w:rsidR="007B3641" w:rsidRPr="00F20AE1">
        <w:rPr>
          <w:lang w:val="en-GB"/>
        </w:rPr>
        <w:t xml:space="preserve">  If a value other than those listed in table 2.1 is populated, </w:t>
      </w:r>
      <w:r w:rsidR="002F4827" w:rsidRPr="00F20AE1">
        <w:rPr>
          <w:lang w:val="en-GB"/>
        </w:rPr>
        <w:t>Data Producers</w:t>
      </w:r>
      <w:r w:rsidR="007B3641" w:rsidRPr="00F20AE1">
        <w:rPr>
          <w:lang w:val="en-GB"/>
        </w:rPr>
        <w:t xml:space="preserve"> should consider replacing this value with a permitted value before conversion to S-101. Note that other </w:t>
      </w:r>
      <w:r w:rsidR="00AC7860" w:rsidRPr="00F20AE1">
        <w:rPr>
          <w:lang w:val="en-GB"/>
        </w:rPr>
        <w:t xml:space="preserve">related </w:t>
      </w:r>
      <w:r w:rsidR="007B3641" w:rsidRPr="00F20AE1">
        <w:rPr>
          <w:lang w:val="en-GB"/>
        </w:rPr>
        <w:t xml:space="preserve">encoded information (such as values for the attributes HEIGHT, VERCLR, etc.) may need to be </w:t>
      </w:r>
      <w:r w:rsidR="00AC7860" w:rsidRPr="00F20AE1">
        <w:rPr>
          <w:lang w:val="en-GB"/>
        </w:rPr>
        <w:t>reviewed</w:t>
      </w:r>
      <w:r w:rsidR="007B3641" w:rsidRPr="00F20AE1">
        <w:rPr>
          <w:lang w:val="en-GB"/>
        </w:rPr>
        <w:t xml:space="preserve"> as a consequence of a modification of the vertical datum.</w:t>
      </w:r>
    </w:p>
    <w:p w14:paraId="56D7FB97" w14:textId="6F24EB10" w:rsidR="00B776C9" w:rsidRPr="00F20AE1" w:rsidRDefault="00B776C9" w:rsidP="00D95447">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lang w:val="en-GB"/>
        </w:rPr>
        <w:lastRenderedPageBreak/>
        <w:t xml:space="preserve">The following is a list of additional S-57 Object Classes requiring a value for VERDAT populated from the list in table 2.1 above in order for the </w:t>
      </w:r>
      <w:r w:rsidRPr="00F20AE1">
        <w:rPr>
          <w:b/>
          <w:lang w:val="en-GB"/>
        </w:rPr>
        <w:t>vertical datum</w:t>
      </w:r>
      <w:r w:rsidRPr="00F20AE1">
        <w:rPr>
          <w:lang w:val="en-GB"/>
        </w:rPr>
        <w:t xml:space="preserve"> attribute for the corresponding S-101 feature</w:t>
      </w:r>
      <w:r w:rsidR="00527185" w:rsidRPr="00F20AE1">
        <w:rPr>
          <w:lang w:val="en-GB"/>
        </w:rPr>
        <w:t>(s)</w:t>
      </w:r>
      <w:r w:rsidRPr="00F20AE1">
        <w:rPr>
          <w:lang w:val="en-GB"/>
        </w:rPr>
        <w:t xml:space="preserve"> to be </w:t>
      </w:r>
      <w:r w:rsidR="005879EF">
        <w:rPr>
          <w:lang w:val="en-GB"/>
        </w:rPr>
        <w:t>converted</w:t>
      </w:r>
      <w:r w:rsidR="005879EF" w:rsidRPr="00F20AE1">
        <w:rPr>
          <w:lang w:val="en-GB"/>
        </w:rPr>
        <w:t xml:space="preserve"> </w:t>
      </w:r>
      <w:r w:rsidRPr="00F20AE1">
        <w:rPr>
          <w:lang w:val="en-GB"/>
        </w:rPr>
        <w:t>automatically:</w:t>
      </w:r>
    </w:p>
    <w:p w14:paraId="32AC14EF" w14:textId="77777777" w:rsidR="008C7527" w:rsidRPr="00F20AE1" w:rsidRDefault="00527185" w:rsidP="00D95447">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b/>
          <w:lang w:val="en-GB"/>
        </w:rPr>
      </w:pPr>
      <w:r w:rsidRPr="00F20AE1">
        <w:rPr>
          <w:b/>
          <w:lang w:val="en-GB"/>
        </w:rPr>
        <w:t>BRIDGE</w:t>
      </w:r>
      <w:r w:rsidRPr="00F20AE1">
        <w:rPr>
          <w:b/>
          <w:lang w:val="en-GB"/>
        </w:rPr>
        <w:tab/>
      </w:r>
      <w:r w:rsidRPr="00F20AE1">
        <w:rPr>
          <w:b/>
          <w:lang w:val="en-GB"/>
        </w:rPr>
        <w:tab/>
      </w:r>
      <w:r w:rsidR="00B776C9" w:rsidRPr="00F20AE1">
        <w:rPr>
          <w:b/>
          <w:lang w:val="en-GB"/>
        </w:rPr>
        <w:t>BUISGL</w:t>
      </w:r>
      <w:r w:rsidR="00B776C9" w:rsidRPr="00F20AE1">
        <w:rPr>
          <w:b/>
          <w:lang w:val="en-GB"/>
        </w:rPr>
        <w:tab/>
      </w:r>
      <w:r w:rsidR="00B776C9" w:rsidRPr="00F20AE1">
        <w:rPr>
          <w:b/>
          <w:lang w:val="en-GB"/>
        </w:rPr>
        <w:tab/>
      </w:r>
      <w:r w:rsidRPr="00F20AE1">
        <w:rPr>
          <w:b/>
          <w:lang w:val="en-GB"/>
        </w:rPr>
        <w:t>CBLOHD</w:t>
      </w:r>
      <w:r w:rsidRPr="00F20AE1">
        <w:rPr>
          <w:b/>
          <w:lang w:val="en-GB"/>
        </w:rPr>
        <w:tab/>
        <w:t>CONVYR</w:t>
      </w:r>
      <w:r w:rsidRPr="00F20AE1">
        <w:rPr>
          <w:b/>
          <w:lang w:val="en-GB"/>
        </w:rPr>
        <w:tab/>
      </w:r>
      <w:r w:rsidRPr="00F20AE1">
        <w:rPr>
          <w:b/>
          <w:lang w:val="en-GB"/>
        </w:rPr>
        <w:tab/>
        <w:t>CRANES</w:t>
      </w:r>
      <w:r w:rsidRPr="00F20AE1">
        <w:rPr>
          <w:b/>
          <w:lang w:val="en-GB"/>
        </w:rPr>
        <w:tab/>
      </w:r>
      <w:r w:rsidRPr="00F20AE1">
        <w:rPr>
          <w:b/>
          <w:lang w:val="en-GB"/>
        </w:rPr>
        <w:tab/>
        <w:t>GATCON</w:t>
      </w:r>
      <w:r w:rsidRPr="00F20AE1">
        <w:rPr>
          <w:b/>
          <w:lang w:val="en-GB"/>
        </w:rPr>
        <w:tab/>
      </w:r>
      <w:r w:rsidRPr="00F20AE1">
        <w:rPr>
          <w:b/>
          <w:lang w:val="en-GB"/>
        </w:rPr>
        <w:tab/>
        <w:t>LIGHTS</w:t>
      </w:r>
      <w:r w:rsidRPr="00F20AE1">
        <w:rPr>
          <w:b/>
          <w:lang w:val="en-GB"/>
        </w:rPr>
        <w:tab/>
      </w:r>
      <w:r w:rsidRPr="00F20AE1">
        <w:rPr>
          <w:b/>
          <w:lang w:val="en-GB"/>
        </w:rPr>
        <w:tab/>
      </w:r>
    </w:p>
    <w:p w14:paraId="4D4DAE9E" w14:textId="0EABEDC4" w:rsidR="00B776C9" w:rsidRPr="00F20AE1" w:rsidRDefault="00527185" w:rsidP="00D95447">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b/>
          <w:lang w:val="en-GB"/>
        </w:rPr>
      </w:pPr>
      <w:r w:rsidRPr="00F20AE1">
        <w:rPr>
          <w:b/>
          <w:lang w:val="en-GB"/>
        </w:rPr>
        <w:t>PIPOHD</w:t>
      </w:r>
      <w:r w:rsidRPr="00F20AE1">
        <w:rPr>
          <w:b/>
          <w:lang w:val="en-GB"/>
        </w:rPr>
        <w:tab/>
      </w:r>
      <w:r w:rsidRPr="00F20AE1">
        <w:rPr>
          <w:b/>
          <w:lang w:val="en-GB"/>
        </w:rPr>
        <w:tab/>
        <w:t>TUNNEL</w:t>
      </w:r>
    </w:p>
    <w:p w14:paraId="116A8001" w14:textId="77777777" w:rsidR="006B2826" w:rsidRPr="00F20AE1" w:rsidRDefault="006B2826" w:rsidP="00C93144">
      <w:pPr>
        <w:pStyle w:val="Heading3"/>
        <w:keepLines/>
        <w:numPr>
          <w:ilvl w:val="2"/>
          <w:numId w:val="13"/>
        </w:numPr>
        <w:tabs>
          <w:tab w:val="clear" w:pos="283"/>
          <w:tab w:val="clear" w:pos="566"/>
          <w:tab w:val="clear" w:pos="720"/>
          <w:tab w:val="clear" w:pos="850"/>
          <w:tab w:val="clear" w:pos="915"/>
          <w:tab w:val="clear" w:pos="2911"/>
          <w:tab w:val="left" w:pos="851"/>
        </w:tabs>
        <w:spacing w:before="240" w:after="120"/>
        <w:ind w:left="851" w:hanging="851"/>
        <w:rPr>
          <w:lang w:val="en-GB"/>
        </w:rPr>
      </w:pPr>
      <w:bookmarkStart w:id="64" w:name="_Toc8629836"/>
      <w:bookmarkStart w:id="65" w:name="_Toc8629968"/>
      <w:bookmarkStart w:id="66" w:name="_Toc68293112"/>
      <w:r w:rsidRPr="00F20AE1">
        <w:rPr>
          <w:lang w:val="en-GB"/>
        </w:rPr>
        <w:t>Sounding datum</w:t>
      </w:r>
      <w:bookmarkEnd w:id="64"/>
      <w:bookmarkEnd w:id="65"/>
      <w:bookmarkEnd w:id="66"/>
      <w:r w:rsidRPr="00F20AE1">
        <w:rPr>
          <w:lang w:val="en-GB"/>
        </w:rPr>
        <w:t xml:space="preserve"> </w:t>
      </w:r>
    </w:p>
    <w:p w14:paraId="23158B53" w14:textId="521F2B06" w:rsidR="006B2826" w:rsidRPr="00134546" w:rsidRDefault="006B2826" w:rsidP="00D95447">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F20AE1">
        <w:rPr>
          <w:lang w:val="en-GB"/>
        </w:rPr>
        <w:t xml:space="preserve">The default </w:t>
      </w:r>
      <w:r w:rsidR="009A7568" w:rsidRPr="00F20AE1">
        <w:rPr>
          <w:lang w:val="en-GB"/>
        </w:rPr>
        <w:t>sounding datum</w:t>
      </w:r>
      <w:r w:rsidRPr="00F20AE1">
        <w:rPr>
          <w:lang w:val="en-GB"/>
        </w:rPr>
        <w:t xml:space="preserve"> for the entire data set </w:t>
      </w:r>
      <w:r w:rsidR="009A7568" w:rsidRPr="00F20AE1">
        <w:rPr>
          <w:lang w:val="en-GB"/>
        </w:rPr>
        <w:t>encoded</w:t>
      </w:r>
      <w:r w:rsidRPr="00F20AE1">
        <w:rPr>
          <w:lang w:val="en-GB"/>
        </w:rPr>
        <w:t xml:space="preserve"> in the “Sounding Datum” [SDAT] subfield of the “Data Set Parameter” [DSPM] field</w:t>
      </w:r>
      <w:r w:rsidR="009A7568" w:rsidRPr="00F20AE1">
        <w:rPr>
          <w:lang w:val="en-GB"/>
        </w:rPr>
        <w:t xml:space="preserve"> </w:t>
      </w:r>
      <w:r w:rsidR="00835AB7">
        <w:rPr>
          <w:lang w:val="en-GB"/>
        </w:rPr>
        <w:t xml:space="preserve">for the S-57 dataset </w:t>
      </w:r>
      <w:r w:rsidR="00662042">
        <w:rPr>
          <w:lang w:val="en-GB"/>
        </w:rPr>
        <w:t xml:space="preserve">will be </w:t>
      </w:r>
      <w:r w:rsidR="00B243C1">
        <w:rPr>
          <w:lang w:val="en-GB"/>
        </w:rPr>
        <w:t>populated in</w:t>
      </w:r>
      <w:r w:rsidR="009A7568" w:rsidRPr="00F20AE1">
        <w:rPr>
          <w:lang w:val="en-GB"/>
        </w:rPr>
        <w:t xml:space="preserve"> the </w:t>
      </w:r>
      <w:commentRangeStart w:id="67"/>
      <w:r w:rsidR="009A7568" w:rsidRPr="00F20AE1">
        <w:rPr>
          <w:lang w:val="en-GB"/>
        </w:rPr>
        <w:t xml:space="preserve">“Datum </w:t>
      </w:r>
      <w:r w:rsidR="00C9588A">
        <w:rPr>
          <w:lang w:val="en-GB"/>
        </w:rPr>
        <w:t>Identifier</w:t>
      </w:r>
      <w:r w:rsidR="009A7568" w:rsidRPr="00F20AE1">
        <w:rPr>
          <w:lang w:val="en-GB"/>
        </w:rPr>
        <w:t>” [</w:t>
      </w:r>
      <w:r w:rsidR="00C9588A" w:rsidRPr="00F20AE1">
        <w:rPr>
          <w:lang w:val="en-GB"/>
        </w:rPr>
        <w:t>DT</w:t>
      </w:r>
      <w:r w:rsidR="00C9588A">
        <w:rPr>
          <w:lang w:val="en-GB"/>
        </w:rPr>
        <w:t>ID</w:t>
      </w:r>
      <w:r w:rsidR="009A7568" w:rsidRPr="00F20AE1">
        <w:rPr>
          <w:lang w:val="en-GB"/>
        </w:rPr>
        <w:t>] subfield of the “Vertical Datum” [VDAT] field</w:t>
      </w:r>
      <w:commentRangeEnd w:id="67"/>
      <w:r w:rsidR="009A7568" w:rsidRPr="00F20AE1">
        <w:rPr>
          <w:rStyle w:val="CommentReference"/>
          <w:rFonts w:ascii="Garamond" w:hAnsi="Garamond"/>
          <w:lang w:val="en-GB" w:eastAsia="en-US"/>
        </w:rPr>
        <w:commentReference w:id="67"/>
      </w:r>
      <w:r w:rsidR="009A7568" w:rsidRPr="00F20AE1">
        <w:rPr>
          <w:lang w:val="en-GB"/>
        </w:rPr>
        <w:t xml:space="preserve"> for the S-101 dataset</w:t>
      </w:r>
      <w:r w:rsidRPr="00F20AE1">
        <w:rPr>
          <w:lang w:val="en-GB"/>
        </w:rPr>
        <w:t>.</w:t>
      </w:r>
      <w:r w:rsidR="00086CAA">
        <w:rPr>
          <w:lang w:val="en-GB"/>
        </w:rPr>
        <w:t xml:space="preserve">  This value will also be </w:t>
      </w:r>
      <w:r w:rsidR="00B243C1">
        <w:rPr>
          <w:lang w:val="en-GB"/>
        </w:rPr>
        <w:t>populated in</w:t>
      </w:r>
      <w:r w:rsidR="00086CAA">
        <w:rPr>
          <w:lang w:val="en-GB"/>
        </w:rPr>
        <w:t xml:space="preserve"> the mandatory </w:t>
      </w:r>
      <w:proofErr w:type="spellStart"/>
      <w:r w:rsidR="002E1D05">
        <w:rPr>
          <w:lang w:val="en-GB"/>
        </w:rPr>
        <w:t>sounding</w:t>
      </w:r>
      <w:r w:rsidR="00086CAA">
        <w:rPr>
          <w:lang w:val="en-GB"/>
        </w:rPr>
        <w:t>Datum</w:t>
      </w:r>
      <w:proofErr w:type="spellEnd"/>
      <w:r w:rsidR="00086CAA">
        <w:rPr>
          <w:lang w:val="en-GB"/>
        </w:rPr>
        <w:t xml:space="preserve"> field for the Dataset Discovery Metadata of the S-101 dataset.</w:t>
      </w:r>
    </w:p>
    <w:p w14:paraId="66D877A4" w14:textId="17274E00" w:rsidR="000A26D6" w:rsidRPr="00F20AE1" w:rsidRDefault="000A26D6" w:rsidP="000A26D6">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lang w:val="en-GB"/>
        </w:rPr>
        <w:t xml:space="preserve">The </w:t>
      </w:r>
      <w:r w:rsidR="009A3C53" w:rsidRPr="00F20AE1">
        <w:rPr>
          <w:lang w:val="en-GB"/>
        </w:rPr>
        <w:t>sounding</w:t>
      </w:r>
      <w:r w:rsidRPr="00F20AE1">
        <w:rPr>
          <w:lang w:val="en-GB"/>
        </w:rPr>
        <w:t xml:space="preserve"> datum populated for SDAT and VERDAT on </w:t>
      </w:r>
      <w:r w:rsidRPr="00F20AE1">
        <w:rPr>
          <w:b/>
          <w:lang w:val="en-GB"/>
        </w:rPr>
        <w:t>M_SDAT</w:t>
      </w:r>
      <w:r w:rsidRPr="00F20AE1">
        <w:rPr>
          <w:lang w:val="en-GB"/>
        </w:rPr>
        <w:t xml:space="preserve"> </w:t>
      </w:r>
      <w:r w:rsidR="009A7568" w:rsidRPr="00F20AE1">
        <w:rPr>
          <w:lang w:val="en-GB"/>
        </w:rPr>
        <w:t>must</w:t>
      </w:r>
      <w:r w:rsidRPr="00F20AE1">
        <w:rPr>
          <w:lang w:val="en-GB"/>
        </w:rPr>
        <w:t xml:space="preserve"> be taken from the following table:</w:t>
      </w:r>
    </w:p>
    <w:tbl>
      <w:tblPr>
        <w:tblW w:w="0" w:type="auto"/>
        <w:tblInd w:w="17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92"/>
        <w:gridCol w:w="3482"/>
      </w:tblGrid>
      <w:tr w:rsidR="000A26D6" w:rsidRPr="00F20AE1" w14:paraId="1FE3D81E" w14:textId="77777777" w:rsidTr="0061268D">
        <w:trPr>
          <w:tblHeader/>
        </w:trPr>
        <w:tc>
          <w:tcPr>
            <w:tcW w:w="592" w:type="dxa"/>
            <w:shd w:val="clear" w:color="auto" w:fill="E0E0E0"/>
            <w:vAlign w:val="center"/>
          </w:tcPr>
          <w:p w14:paraId="1972BB74" w14:textId="77777777" w:rsidR="000A26D6" w:rsidRPr="00F20AE1" w:rsidRDefault="000A26D6" w:rsidP="000D538D">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jc w:val="both"/>
              <w:rPr>
                <w:b/>
                <w:sz w:val="16"/>
                <w:szCs w:val="16"/>
                <w:lang w:val="en-GB"/>
              </w:rPr>
            </w:pPr>
            <w:r w:rsidRPr="00F20AE1">
              <w:rPr>
                <w:b/>
                <w:sz w:val="16"/>
                <w:szCs w:val="16"/>
                <w:lang w:val="en-GB"/>
              </w:rPr>
              <w:t>ID</w:t>
            </w:r>
          </w:p>
        </w:tc>
        <w:tc>
          <w:tcPr>
            <w:tcW w:w="3482" w:type="dxa"/>
            <w:shd w:val="clear" w:color="auto" w:fill="E0E0E0"/>
            <w:vAlign w:val="center"/>
          </w:tcPr>
          <w:p w14:paraId="618E01B1" w14:textId="77777777" w:rsidR="000A26D6" w:rsidRPr="00F20AE1" w:rsidRDefault="000A26D6" w:rsidP="000D538D">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rPr>
                <w:b/>
                <w:sz w:val="16"/>
                <w:szCs w:val="16"/>
                <w:lang w:val="en-GB"/>
              </w:rPr>
            </w:pPr>
            <w:r w:rsidRPr="00F20AE1">
              <w:rPr>
                <w:b/>
                <w:sz w:val="16"/>
                <w:szCs w:val="16"/>
                <w:lang w:val="en-GB"/>
              </w:rPr>
              <w:t>Meaning</w:t>
            </w:r>
          </w:p>
        </w:tc>
      </w:tr>
      <w:tr w:rsidR="000A26D6" w:rsidRPr="00F20AE1" w14:paraId="1960D64E" w14:textId="77777777" w:rsidTr="0061268D">
        <w:tc>
          <w:tcPr>
            <w:tcW w:w="592" w:type="dxa"/>
            <w:vAlign w:val="center"/>
          </w:tcPr>
          <w:p w14:paraId="02E6B132" w14:textId="5B1317B8" w:rsidR="000A26D6" w:rsidRPr="00F20AE1" w:rsidRDefault="000A26D6" w:rsidP="000D538D">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jc w:val="both"/>
              <w:rPr>
                <w:sz w:val="16"/>
                <w:szCs w:val="16"/>
                <w:lang w:val="en-GB"/>
              </w:rPr>
            </w:pPr>
            <w:r w:rsidRPr="00F20AE1">
              <w:rPr>
                <w:sz w:val="16"/>
                <w:szCs w:val="16"/>
                <w:lang w:val="en-GB"/>
              </w:rPr>
              <w:t>1</w:t>
            </w:r>
          </w:p>
        </w:tc>
        <w:tc>
          <w:tcPr>
            <w:tcW w:w="3482" w:type="dxa"/>
            <w:vAlign w:val="center"/>
          </w:tcPr>
          <w:p w14:paraId="67288AC7" w14:textId="769D8402" w:rsidR="000A26D6" w:rsidRPr="00F20AE1" w:rsidRDefault="009A3C53" w:rsidP="000D538D">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rPr>
                <w:sz w:val="16"/>
                <w:szCs w:val="16"/>
                <w:lang w:val="en-GB"/>
              </w:rPr>
            </w:pPr>
            <w:r w:rsidRPr="00F20AE1">
              <w:rPr>
                <w:sz w:val="16"/>
                <w:szCs w:val="16"/>
                <w:lang w:val="en-GB"/>
              </w:rPr>
              <w:t>Mean low water springs</w:t>
            </w:r>
          </w:p>
        </w:tc>
      </w:tr>
      <w:tr w:rsidR="000A26D6" w:rsidRPr="00F20AE1" w14:paraId="1A10F4CD" w14:textId="77777777" w:rsidTr="0061268D">
        <w:tc>
          <w:tcPr>
            <w:tcW w:w="592" w:type="dxa"/>
            <w:vAlign w:val="center"/>
          </w:tcPr>
          <w:p w14:paraId="330A28EE" w14:textId="3FC748DA" w:rsidR="000A26D6" w:rsidRPr="00F20AE1" w:rsidRDefault="000A26D6" w:rsidP="000D538D">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jc w:val="both"/>
              <w:rPr>
                <w:sz w:val="16"/>
                <w:szCs w:val="16"/>
                <w:lang w:val="en-GB"/>
              </w:rPr>
            </w:pPr>
            <w:r w:rsidRPr="00F20AE1">
              <w:rPr>
                <w:sz w:val="16"/>
                <w:szCs w:val="16"/>
                <w:lang w:val="en-GB"/>
              </w:rPr>
              <w:t>2</w:t>
            </w:r>
          </w:p>
        </w:tc>
        <w:tc>
          <w:tcPr>
            <w:tcW w:w="3482" w:type="dxa"/>
            <w:vAlign w:val="center"/>
          </w:tcPr>
          <w:p w14:paraId="27D10DF3" w14:textId="566ACE9F" w:rsidR="000A26D6" w:rsidRPr="00F20AE1" w:rsidRDefault="009A3C53" w:rsidP="000D538D">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rPr>
                <w:sz w:val="16"/>
                <w:szCs w:val="16"/>
                <w:lang w:val="en-GB"/>
              </w:rPr>
            </w:pPr>
            <w:r w:rsidRPr="00F20AE1">
              <w:rPr>
                <w:sz w:val="16"/>
                <w:szCs w:val="16"/>
                <w:lang w:val="en-GB"/>
              </w:rPr>
              <w:t>Mean lower low water springs</w:t>
            </w:r>
          </w:p>
        </w:tc>
      </w:tr>
      <w:tr w:rsidR="000A26D6" w:rsidRPr="00F20AE1" w14:paraId="37E4D6AE" w14:textId="77777777" w:rsidTr="0061268D">
        <w:tc>
          <w:tcPr>
            <w:tcW w:w="592" w:type="dxa"/>
            <w:vAlign w:val="center"/>
          </w:tcPr>
          <w:p w14:paraId="178C27EE" w14:textId="2995D131" w:rsidR="000A26D6" w:rsidRPr="00F20AE1" w:rsidRDefault="000A26D6" w:rsidP="000D538D">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jc w:val="both"/>
              <w:rPr>
                <w:sz w:val="16"/>
                <w:szCs w:val="16"/>
                <w:lang w:val="en-GB"/>
              </w:rPr>
            </w:pPr>
            <w:r w:rsidRPr="00F20AE1">
              <w:rPr>
                <w:sz w:val="16"/>
                <w:szCs w:val="16"/>
                <w:lang w:val="en-GB"/>
              </w:rPr>
              <w:t>3</w:t>
            </w:r>
          </w:p>
        </w:tc>
        <w:tc>
          <w:tcPr>
            <w:tcW w:w="3482" w:type="dxa"/>
            <w:vAlign w:val="center"/>
          </w:tcPr>
          <w:p w14:paraId="76E48590" w14:textId="6BEC5ECC" w:rsidR="000A26D6" w:rsidRPr="00F20AE1" w:rsidRDefault="009A3C53" w:rsidP="000D538D">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rPr>
                <w:sz w:val="16"/>
                <w:szCs w:val="16"/>
                <w:lang w:val="en-GB"/>
              </w:rPr>
            </w:pPr>
            <w:r w:rsidRPr="00F20AE1">
              <w:rPr>
                <w:sz w:val="16"/>
                <w:szCs w:val="16"/>
                <w:lang w:val="en-GB"/>
              </w:rPr>
              <w:t>Mean sea level</w:t>
            </w:r>
          </w:p>
        </w:tc>
      </w:tr>
      <w:tr w:rsidR="000A26D6" w:rsidRPr="00F20AE1" w14:paraId="7E0138EB" w14:textId="77777777" w:rsidTr="0061268D">
        <w:tc>
          <w:tcPr>
            <w:tcW w:w="592" w:type="dxa"/>
            <w:vAlign w:val="center"/>
          </w:tcPr>
          <w:p w14:paraId="610CA44E" w14:textId="1E4E122E" w:rsidR="000A26D6" w:rsidRPr="00F20AE1" w:rsidRDefault="000A26D6" w:rsidP="000D538D">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jc w:val="both"/>
              <w:rPr>
                <w:sz w:val="16"/>
                <w:szCs w:val="16"/>
                <w:lang w:val="en-GB"/>
              </w:rPr>
            </w:pPr>
            <w:r w:rsidRPr="00F20AE1">
              <w:rPr>
                <w:sz w:val="16"/>
                <w:szCs w:val="16"/>
                <w:lang w:val="en-GB"/>
              </w:rPr>
              <w:t>4</w:t>
            </w:r>
          </w:p>
        </w:tc>
        <w:tc>
          <w:tcPr>
            <w:tcW w:w="3482" w:type="dxa"/>
            <w:vAlign w:val="center"/>
          </w:tcPr>
          <w:p w14:paraId="3D082F09" w14:textId="4A85CF22" w:rsidR="000A26D6" w:rsidRPr="00F20AE1" w:rsidRDefault="009A3C53" w:rsidP="000D538D">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rPr>
                <w:sz w:val="16"/>
                <w:szCs w:val="16"/>
                <w:lang w:val="en-GB"/>
              </w:rPr>
            </w:pPr>
            <w:r w:rsidRPr="00F20AE1">
              <w:rPr>
                <w:sz w:val="16"/>
                <w:szCs w:val="16"/>
                <w:lang w:val="en-GB"/>
              </w:rPr>
              <w:t>Lowest low water</w:t>
            </w:r>
          </w:p>
        </w:tc>
      </w:tr>
      <w:tr w:rsidR="000A26D6" w:rsidRPr="00F20AE1" w14:paraId="1F9C1634" w14:textId="77777777" w:rsidTr="0061268D">
        <w:tc>
          <w:tcPr>
            <w:tcW w:w="592" w:type="dxa"/>
            <w:vAlign w:val="center"/>
          </w:tcPr>
          <w:p w14:paraId="0FF1889C" w14:textId="383587A4" w:rsidR="000A26D6" w:rsidRPr="00F20AE1" w:rsidRDefault="000A26D6" w:rsidP="000D538D">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jc w:val="both"/>
              <w:rPr>
                <w:sz w:val="16"/>
                <w:szCs w:val="16"/>
                <w:lang w:val="en-GB"/>
              </w:rPr>
            </w:pPr>
            <w:r w:rsidRPr="00F20AE1">
              <w:rPr>
                <w:sz w:val="16"/>
                <w:szCs w:val="16"/>
                <w:lang w:val="en-GB"/>
              </w:rPr>
              <w:t>5</w:t>
            </w:r>
          </w:p>
        </w:tc>
        <w:tc>
          <w:tcPr>
            <w:tcW w:w="3482" w:type="dxa"/>
            <w:vAlign w:val="center"/>
          </w:tcPr>
          <w:p w14:paraId="40127840" w14:textId="0492E0CC" w:rsidR="000A26D6" w:rsidRPr="00F20AE1" w:rsidRDefault="009A3C53" w:rsidP="000D538D">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rPr>
                <w:sz w:val="16"/>
                <w:szCs w:val="16"/>
                <w:lang w:val="en-GB"/>
              </w:rPr>
            </w:pPr>
            <w:r w:rsidRPr="00F20AE1">
              <w:rPr>
                <w:sz w:val="16"/>
                <w:szCs w:val="16"/>
                <w:lang w:val="en-GB"/>
              </w:rPr>
              <w:t>Mean low water</w:t>
            </w:r>
          </w:p>
        </w:tc>
      </w:tr>
      <w:tr w:rsidR="000A26D6" w:rsidRPr="00F20AE1" w14:paraId="2E733489" w14:textId="77777777" w:rsidTr="0061268D">
        <w:tc>
          <w:tcPr>
            <w:tcW w:w="592" w:type="dxa"/>
            <w:vAlign w:val="center"/>
          </w:tcPr>
          <w:p w14:paraId="420C9265" w14:textId="667B6832" w:rsidR="000A26D6" w:rsidRPr="00F20AE1" w:rsidRDefault="000A26D6" w:rsidP="000D538D">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jc w:val="both"/>
              <w:rPr>
                <w:sz w:val="16"/>
                <w:szCs w:val="16"/>
                <w:lang w:val="en-GB"/>
              </w:rPr>
            </w:pPr>
            <w:r w:rsidRPr="00F20AE1">
              <w:rPr>
                <w:sz w:val="16"/>
                <w:szCs w:val="16"/>
                <w:lang w:val="en-GB"/>
              </w:rPr>
              <w:t>6</w:t>
            </w:r>
          </w:p>
        </w:tc>
        <w:tc>
          <w:tcPr>
            <w:tcW w:w="3482" w:type="dxa"/>
            <w:vAlign w:val="center"/>
          </w:tcPr>
          <w:p w14:paraId="77590DCC" w14:textId="3C97EA5F" w:rsidR="000A26D6" w:rsidRPr="00F20AE1" w:rsidRDefault="009A3C53" w:rsidP="000D538D">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rPr>
                <w:sz w:val="16"/>
                <w:szCs w:val="16"/>
                <w:lang w:val="en-GB"/>
              </w:rPr>
            </w:pPr>
            <w:r w:rsidRPr="00F20AE1">
              <w:rPr>
                <w:sz w:val="16"/>
                <w:szCs w:val="16"/>
                <w:lang w:val="en-GB"/>
              </w:rPr>
              <w:t>Lowest low water springs</w:t>
            </w:r>
          </w:p>
        </w:tc>
      </w:tr>
      <w:tr w:rsidR="000A26D6" w:rsidRPr="00F20AE1" w14:paraId="27DB606A" w14:textId="77777777" w:rsidTr="0061268D">
        <w:tc>
          <w:tcPr>
            <w:tcW w:w="592" w:type="dxa"/>
            <w:vAlign w:val="center"/>
          </w:tcPr>
          <w:p w14:paraId="14B33521" w14:textId="2377FDA8" w:rsidR="000A26D6" w:rsidRPr="00F20AE1" w:rsidRDefault="000A26D6" w:rsidP="000D538D">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jc w:val="both"/>
              <w:rPr>
                <w:sz w:val="16"/>
                <w:szCs w:val="16"/>
                <w:lang w:val="en-GB"/>
              </w:rPr>
            </w:pPr>
            <w:r w:rsidRPr="00F20AE1">
              <w:rPr>
                <w:sz w:val="16"/>
                <w:szCs w:val="16"/>
                <w:lang w:val="en-GB"/>
              </w:rPr>
              <w:t>7</w:t>
            </w:r>
          </w:p>
        </w:tc>
        <w:tc>
          <w:tcPr>
            <w:tcW w:w="3482" w:type="dxa"/>
            <w:vAlign w:val="center"/>
          </w:tcPr>
          <w:p w14:paraId="3A09DFCC" w14:textId="7BDBD199" w:rsidR="000A26D6" w:rsidRPr="00F20AE1" w:rsidRDefault="009A3C53" w:rsidP="000D538D">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rPr>
                <w:sz w:val="16"/>
                <w:szCs w:val="16"/>
                <w:lang w:val="en-GB"/>
              </w:rPr>
            </w:pPr>
            <w:r w:rsidRPr="00F20AE1">
              <w:rPr>
                <w:sz w:val="16"/>
                <w:szCs w:val="16"/>
                <w:lang w:val="en-GB"/>
              </w:rPr>
              <w:t>Approximate mean low water springs</w:t>
            </w:r>
          </w:p>
        </w:tc>
      </w:tr>
      <w:tr w:rsidR="000A26D6" w:rsidRPr="00F20AE1" w14:paraId="62987702" w14:textId="77777777" w:rsidTr="0061268D">
        <w:tc>
          <w:tcPr>
            <w:tcW w:w="592" w:type="dxa"/>
            <w:vAlign w:val="center"/>
          </w:tcPr>
          <w:p w14:paraId="260E8B0A" w14:textId="498E8CFC" w:rsidR="000A26D6" w:rsidRPr="00F20AE1" w:rsidRDefault="000A26D6" w:rsidP="000D538D">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jc w:val="both"/>
              <w:rPr>
                <w:sz w:val="16"/>
                <w:szCs w:val="16"/>
                <w:lang w:val="en-GB"/>
              </w:rPr>
            </w:pPr>
            <w:r w:rsidRPr="00F20AE1">
              <w:rPr>
                <w:sz w:val="16"/>
                <w:szCs w:val="16"/>
                <w:lang w:val="en-GB"/>
              </w:rPr>
              <w:t>8</w:t>
            </w:r>
          </w:p>
        </w:tc>
        <w:tc>
          <w:tcPr>
            <w:tcW w:w="3482" w:type="dxa"/>
            <w:vAlign w:val="center"/>
          </w:tcPr>
          <w:p w14:paraId="16F8D1E2" w14:textId="512F42A3" w:rsidR="000A26D6" w:rsidRPr="00F20AE1" w:rsidRDefault="009A3C53" w:rsidP="000D538D">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rPr>
                <w:sz w:val="16"/>
                <w:szCs w:val="16"/>
                <w:lang w:val="en-GB"/>
              </w:rPr>
            </w:pPr>
            <w:r w:rsidRPr="00F20AE1">
              <w:rPr>
                <w:sz w:val="16"/>
                <w:szCs w:val="16"/>
                <w:lang w:val="en-GB"/>
              </w:rPr>
              <w:t>Indian spring low water</w:t>
            </w:r>
          </w:p>
        </w:tc>
      </w:tr>
      <w:tr w:rsidR="000A26D6" w:rsidRPr="00F20AE1" w14:paraId="5CEBB003" w14:textId="77777777" w:rsidTr="0061268D">
        <w:tc>
          <w:tcPr>
            <w:tcW w:w="592" w:type="dxa"/>
            <w:vAlign w:val="center"/>
          </w:tcPr>
          <w:p w14:paraId="0E1A7281" w14:textId="718AA2D7" w:rsidR="000A26D6" w:rsidRPr="00F20AE1" w:rsidRDefault="000A26D6" w:rsidP="000D538D">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jc w:val="both"/>
              <w:rPr>
                <w:sz w:val="16"/>
                <w:szCs w:val="16"/>
                <w:lang w:val="en-GB"/>
              </w:rPr>
            </w:pPr>
            <w:r w:rsidRPr="00F20AE1">
              <w:rPr>
                <w:sz w:val="16"/>
                <w:szCs w:val="16"/>
                <w:lang w:val="en-GB"/>
              </w:rPr>
              <w:t>9</w:t>
            </w:r>
          </w:p>
        </w:tc>
        <w:tc>
          <w:tcPr>
            <w:tcW w:w="3482" w:type="dxa"/>
            <w:vAlign w:val="center"/>
          </w:tcPr>
          <w:p w14:paraId="27A76C1F" w14:textId="05F08AD0" w:rsidR="000A26D6" w:rsidRPr="00F20AE1" w:rsidRDefault="009A3C53" w:rsidP="000D538D">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rPr>
                <w:sz w:val="16"/>
                <w:szCs w:val="16"/>
                <w:lang w:val="en-GB"/>
              </w:rPr>
            </w:pPr>
            <w:r w:rsidRPr="00F20AE1">
              <w:rPr>
                <w:sz w:val="16"/>
                <w:szCs w:val="16"/>
                <w:lang w:val="en-GB"/>
              </w:rPr>
              <w:t>Low water springs</w:t>
            </w:r>
          </w:p>
        </w:tc>
      </w:tr>
      <w:tr w:rsidR="000A26D6" w:rsidRPr="00F20AE1" w14:paraId="5743D519" w14:textId="77777777" w:rsidTr="0061268D">
        <w:tc>
          <w:tcPr>
            <w:tcW w:w="592" w:type="dxa"/>
            <w:vAlign w:val="center"/>
          </w:tcPr>
          <w:p w14:paraId="58CC3942" w14:textId="0F23A89F" w:rsidR="000A26D6" w:rsidRPr="00F20AE1" w:rsidRDefault="000A26D6" w:rsidP="000D538D">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jc w:val="both"/>
              <w:rPr>
                <w:sz w:val="16"/>
                <w:szCs w:val="16"/>
                <w:lang w:val="en-GB"/>
              </w:rPr>
            </w:pPr>
            <w:r w:rsidRPr="00F20AE1">
              <w:rPr>
                <w:sz w:val="16"/>
                <w:szCs w:val="16"/>
                <w:lang w:val="en-GB"/>
              </w:rPr>
              <w:t>10</w:t>
            </w:r>
          </w:p>
        </w:tc>
        <w:tc>
          <w:tcPr>
            <w:tcW w:w="3482" w:type="dxa"/>
            <w:vAlign w:val="center"/>
          </w:tcPr>
          <w:p w14:paraId="2DBD6E79" w14:textId="1332BBB5" w:rsidR="000A26D6" w:rsidRPr="00F20AE1" w:rsidRDefault="009A3C53" w:rsidP="000D538D">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rPr>
                <w:sz w:val="16"/>
                <w:szCs w:val="16"/>
                <w:lang w:val="en-GB"/>
              </w:rPr>
            </w:pPr>
            <w:r w:rsidRPr="00F20AE1">
              <w:rPr>
                <w:sz w:val="16"/>
                <w:szCs w:val="16"/>
                <w:lang w:val="en-GB"/>
              </w:rPr>
              <w:t>Approximate lowest astronomical tide</w:t>
            </w:r>
          </w:p>
        </w:tc>
      </w:tr>
      <w:tr w:rsidR="000A26D6" w:rsidRPr="00F20AE1" w14:paraId="0B6056EE" w14:textId="77777777" w:rsidTr="0061268D">
        <w:tc>
          <w:tcPr>
            <w:tcW w:w="592" w:type="dxa"/>
            <w:vAlign w:val="center"/>
          </w:tcPr>
          <w:p w14:paraId="60530250" w14:textId="71776850" w:rsidR="000A26D6" w:rsidRPr="00F20AE1" w:rsidRDefault="000A26D6" w:rsidP="000D538D">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jc w:val="both"/>
              <w:rPr>
                <w:sz w:val="16"/>
                <w:szCs w:val="16"/>
                <w:lang w:val="en-GB"/>
              </w:rPr>
            </w:pPr>
            <w:r w:rsidRPr="00F20AE1">
              <w:rPr>
                <w:sz w:val="16"/>
                <w:szCs w:val="16"/>
                <w:lang w:val="en-GB"/>
              </w:rPr>
              <w:t>11</w:t>
            </w:r>
          </w:p>
        </w:tc>
        <w:tc>
          <w:tcPr>
            <w:tcW w:w="3482" w:type="dxa"/>
            <w:vAlign w:val="center"/>
          </w:tcPr>
          <w:p w14:paraId="6B8C95EB" w14:textId="7AB73EE6" w:rsidR="000A26D6" w:rsidRPr="00F20AE1" w:rsidRDefault="009A3C53" w:rsidP="000D538D">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rPr>
                <w:sz w:val="16"/>
                <w:szCs w:val="16"/>
                <w:lang w:val="en-GB"/>
              </w:rPr>
            </w:pPr>
            <w:r w:rsidRPr="00F20AE1">
              <w:rPr>
                <w:sz w:val="16"/>
                <w:szCs w:val="16"/>
                <w:lang w:val="en-GB"/>
              </w:rPr>
              <w:t>Nearly lowest low water</w:t>
            </w:r>
          </w:p>
        </w:tc>
      </w:tr>
      <w:tr w:rsidR="000A26D6" w:rsidRPr="00F20AE1" w14:paraId="5F2253E6" w14:textId="77777777" w:rsidTr="0061268D">
        <w:tc>
          <w:tcPr>
            <w:tcW w:w="592" w:type="dxa"/>
            <w:vAlign w:val="center"/>
          </w:tcPr>
          <w:p w14:paraId="09F393FF" w14:textId="7CB7F0AD" w:rsidR="000A26D6" w:rsidRPr="00F20AE1" w:rsidRDefault="000A26D6" w:rsidP="000D538D">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jc w:val="both"/>
              <w:rPr>
                <w:sz w:val="16"/>
                <w:szCs w:val="16"/>
                <w:lang w:val="en-GB"/>
              </w:rPr>
            </w:pPr>
            <w:r w:rsidRPr="00F20AE1">
              <w:rPr>
                <w:sz w:val="16"/>
                <w:szCs w:val="16"/>
                <w:lang w:val="en-GB"/>
              </w:rPr>
              <w:t>12</w:t>
            </w:r>
          </w:p>
        </w:tc>
        <w:tc>
          <w:tcPr>
            <w:tcW w:w="3482" w:type="dxa"/>
            <w:vAlign w:val="center"/>
          </w:tcPr>
          <w:p w14:paraId="60816591" w14:textId="478DAD45" w:rsidR="000A26D6" w:rsidRPr="00F20AE1" w:rsidRDefault="009A3C53" w:rsidP="000D538D">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rPr>
                <w:sz w:val="16"/>
                <w:szCs w:val="16"/>
                <w:lang w:val="en-GB"/>
              </w:rPr>
            </w:pPr>
            <w:r w:rsidRPr="00F20AE1">
              <w:rPr>
                <w:sz w:val="16"/>
                <w:szCs w:val="16"/>
                <w:lang w:val="en-GB"/>
              </w:rPr>
              <w:t>Mean lower low water</w:t>
            </w:r>
          </w:p>
        </w:tc>
      </w:tr>
      <w:tr w:rsidR="000A26D6" w:rsidRPr="00F20AE1" w14:paraId="6D2FDE1B" w14:textId="77777777" w:rsidTr="0061268D">
        <w:tc>
          <w:tcPr>
            <w:tcW w:w="592" w:type="dxa"/>
            <w:vAlign w:val="center"/>
          </w:tcPr>
          <w:p w14:paraId="42F991CB" w14:textId="04CED1FF" w:rsidR="000A26D6" w:rsidRPr="00F20AE1" w:rsidRDefault="000A26D6" w:rsidP="000D538D">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jc w:val="both"/>
              <w:rPr>
                <w:sz w:val="16"/>
                <w:szCs w:val="16"/>
                <w:lang w:val="en-GB"/>
              </w:rPr>
            </w:pPr>
            <w:r w:rsidRPr="00F20AE1">
              <w:rPr>
                <w:sz w:val="16"/>
                <w:szCs w:val="16"/>
                <w:lang w:val="en-GB"/>
              </w:rPr>
              <w:t>13</w:t>
            </w:r>
          </w:p>
        </w:tc>
        <w:tc>
          <w:tcPr>
            <w:tcW w:w="3482" w:type="dxa"/>
            <w:vAlign w:val="center"/>
          </w:tcPr>
          <w:p w14:paraId="7B5B0085" w14:textId="18B82B72" w:rsidR="000A26D6" w:rsidRPr="00F20AE1" w:rsidRDefault="009A3C53" w:rsidP="000D538D">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rPr>
                <w:sz w:val="16"/>
                <w:szCs w:val="16"/>
                <w:lang w:val="en-GB"/>
              </w:rPr>
            </w:pPr>
            <w:r w:rsidRPr="00F20AE1">
              <w:rPr>
                <w:sz w:val="16"/>
                <w:szCs w:val="16"/>
                <w:lang w:val="en-GB"/>
              </w:rPr>
              <w:t>Low water</w:t>
            </w:r>
          </w:p>
        </w:tc>
      </w:tr>
      <w:tr w:rsidR="000A26D6" w:rsidRPr="00F20AE1" w14:paraId="653202CD" w14:textId="77777777" w:rsidTr="0061268D">
        <w:tc>
          <w:tcPr>
            <w:tcW w:w="592" w:type="dxa"/>
            <w:vAlign w:val="center"/>
          </w:tcPr>
          <w:p w14:paraId="2B572BE3" w14:textId="5F11B71F" w:rsidR="000A26D6" w:rsidRPr="00F20AE1" w:rsidRDefault="000A26D6" w:rsidP="000D538D">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jc w:val="both"/>
              <w:rPr>
                <w:sz w:val="16"/>
                <w:szCs w:val="16"/>
                <w:lang w:val="en-GB"/>
              </w:rPr>
            </w:pPr>
            <w:r w:rsidRPr="00F20AE1">
              <w:rPr>
                <w:sz w:val="16"/>
                <w:szCs w:val="16"/>
                <w:lang w:val="en-GB"/>
              </w:rPr>
              <w:t>14</w:t>
            </w:r>
          </w:p>
        </w:tc>
        <w:tc>
          <w:tcPr>
            <w:tcW w:w="3482" w:type="dxa"/>
            <w:vAlign w:val="center"/>
          </w:tcPr>
          <w:p w14:paraId="4A3B6F84" w14:textId="647F1360" w:rsidR="000A26D6" w:rsidRPr="00F20AE1" w:rsidRDefault="009A3C53" w:rsidP="000D538D">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rPr>
                <w:sz w:val="16"/>
                <w:szCs w:val="16"/>
                <w:lang w:val="en-GB"/>
              </w:rPr>
            </w:pPr>
            <w:r w:rsidRPr="00F20AE1">
              <w:rPr>
                <w:sz w:val="16"/>
                <w:szCs w:val="16"/>
                <w:lang w:val="en-GB"/>
              </w:rPr>
              <w:t>Approximate mean low water</w:t>
            </w:r>
          </w:p>
        </w:tc>
      </w:tr>
      <w:tr w:rsidR="000A26D6" w:rsidRPr="00F20AE1" w14:paraId="0C0D8872" w14:textId="77777777" w:rsidTr="0061268D">
        <w:tc>
          <w:tcPr>
            <w:tcW w:w="592" w:type="dxa"/>
            <w:vAlign w:val="center"/>
          </w:tcPr>
          <w:p w14:paraId="0775317C" w14:textId="45AAFB00" w:rsidR="000A26D6" w:rsidRPr="00F20AE1" w:rsidRDefault="000A26D6" w:rsidP="000D538D">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jc w:val="both"/>
              <w:rPr>
                <w:sz w:val="16"/>
                <w:szCs w:val="16"/>
                <w:lang w:val="en-GB"/>
              </w:rPr>
            </w:pPr>
            <w:r w:rsidRPr="00F20AE1">
              <w:rPr>
                <w:sz w:val="16"/>
                <w:szCs w:val="16"/>
                <w:lang w:val="en-GB"/>
              </w:rPr>
              <w:t>15</w:t>
            </w:r>
          </w:p>
        </w:tc>
        <w:tc>
          <w:tcPr>
            <w:tcW w:w="3482" w:type="dxa"/>
            <w:vAlign w:val="center"/>
          </w:tcPr>
          <w:p w14:paraId="35F8276E" w14:textId="2BC2CABC" w:rsidR="000A26D6" w:rsidRPr="00F20AE1" w:rsidRDefault="009A3C53" w:rsidP="000D538D">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rPr>
                <w:sz w:val="16"/>
                <w:szCs w:val="16"/>
                <w:lang w:val="en-GB"/>
              </w:rPr>
            </w:pPr>
            <w:r w:rsidRPr="00F20AE1">
              <w:rPr>
                <w:sz w:val="16"/>
                <w:szCs w:val="16"/>
                <w:lang w:val="en-GB"/>
              </w:rPr>
              <w:t>Approximate mean lower low water</w:t>
            </w:r>
          </w:p>
        </w:tc>
      </w:tr>
      <w:tr w:rsidR="000A26D6" w:rsidRPr="00F20AE1" w14:paraId="4FCDD123" w14:textId="77777777" w:rsidTr="0061268D">
        <w:tc>
          <w:tcPr>
            <w:tcW w:w="592" w:type="dxa"/>
            <w:vAlign w:val="center"/>
          </w:tcPr>
          <w:p w14:paraId="346FDC5D" w14:textId="4B6C0791" w:rsidR="000A26D6" w:rsidRPr="00F20AE1" w:rsidRDefault="000A26D6" w:rsidP="000D538D">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jc w:val="both"/>
              <w:rPr>
                <w:sz w:val="16"/>
                <w:szCs w:val="16"/>
                <w:lang w:val="en-GB"/>
              </w:rPr>
            </w:pPr>
            <w:r w:rsidRPr="00F20AE1">
              <w:rPr>
                <w:sz w:val="16"/>
                <w:szCs w:val="16"/>
                <w:lang w:val="en-GB"/>
              </w:rPr>
              <w:t>19</w:t>
            </w:r>
          </w:p>
        </w:tc>
        <w:tc>
          <w:tcPr>
            <w:tcW w:w="3482" w:type="dxa"/>
            <w:vAlign w:val="center"/>
          </w:tcPr>
          <w:p w14:paraId="4265A092" w14:textId="1B3F8A60" w:rsidR="000A26D6" w:rsidRPr="00F20AE1" w:rsidRDefault="009A3C53" w:rsidP="000D538D">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rPr>
                <w:sz w:val="16"/>
                <w:szCs w:val="16"/>
                <w:lang w:val="en-GB"/>
              </w:rPr>
            </w:pPr>
            <w:r w:rsidRPr="00F20AE1">
              <w:rPr>
                <w:sz w:val="16"/>
                <w:szCs w:val="16"/>
                <w:lang w:val="en-GB"/>
              </w:rPr>
              <w:t>Approximate mean sea level</w:t>
            </w:r>
          </w:p>
        </w:tc>
      </w:tr>
      <w:tr w:rsidR="000A26D6" w:rsidRPr="00F20AE1" w14:paraId="0DACD98C" w14:textId="77777777" w:rsidTr="0061268D">
        <w:tc>
          <w:tcPr>
            <w:tcW w:w="592" w:type="dxa"/>
            <w:vAlign w:val="center"/>
          </w:tcPr>
          <w:p w14:paraId="7EE48FA2" w14:textId="0A6B13FB" w:rsidR="000A26D6" w:rsidRPr="00F20AE1" w:rsidRDefault="000A26D6" w:rsidP="000D538D">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jc w:val="both"/>
              <w:rPr>
                <w:sz w:val="16"/>
                <w:szCs w:val="16"/>
                <w:lang w:val="en-GB"/>
              </w:rPr>
            </w:pPr>
            <w:r w:rsidRPr="00F20AE1">
              <w:rPr>
                <w:sz w:val="16"/>
                <w:szCs w:val="16"/>
                <w:lang w:val="en-GB"/>
              </w:rPr>
              <w:t>22</w:t>
            </w:r>
          </w:p>
        </w:tc>
        <w:tc>
          <w:tcPr>
            <w:tcW w:w="3482" w:type="dxa"/>
            <w:vAlign w:val="center"/>
          </w:tcPr>
          <w:p w14:paraId="2167296C" w14:textId="147622EB" w:rsidR="000A26D6" w:rsidRPr="00F20AE1" w:rsidRDefault="009A3C53" w:rsidP="000D538D">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rPr>
                <w:sz w:val="16"/>
                <w:szCs w:val="16"/>
                <w:lang w:val="en-GB"/>
              </w:rPr>
            </w:pPr>
            <w:r w:rsidRPr="00F20AE1">
              <w:rPr>
                <w:sz w:val="16"/>
                <w:szCs w:val="16"/>
                <w:lang w:val="en-GB"/>
              </w:rPr>
              <w:t>Equinoctial spring low water</w:t>
            </w:r>
          </w:p>
        </w:tc>
      </w:tr>
      <w:tr w:rsidR="000A26D6" w:rsidRPr="00F20AE1" w14:paraId="2BC0B43B" w14:textId="77777777" w:rsidTr="0061268D">
        <w:tc>
          <w:tcPr>
            <w:tcW w:w="592" w:type="dxa"/>
            <w:vAlign w:val="center"/>
          </w:tcPr>
          <w:p w14:paraId="4A87E26A" w14:textId="48EA308A" w:rsidR="000A26D6" w:rsidRPr="00F20AE1" w:rsidRDefault="000A26D6" w:rsidP="000D538D">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jc w:val="both"/>
              <w:rPr>
                <w:sz w:val="16"/>
                <w:szCs w:val="16"/>
                <w:lang w:val="en-GB"/>
              </w:rPr>
            </w:pPr>
            <w:r w:rsidRPr="00F20AE1">
              <w:rPr>
                <w:sz w:val="16"/>
                <w:szCs w:val="16"/>
                <w:lang w:val="en-GB"/>
              </w:rPr>
              <w:t>23</w:t>
            </w:r>
          </w:p>
        </w:tc>
        <w:tc>
          <w:tcPr>
            <w:tcW w:w="3482" w:type="dxa"/>
            <w:vAlign w:val="center"/>
          </w:tcPr>
          <w:p w14:paraId="5A05CE1A" w14:textId="6AB8D3D6" w:rsidR="000A26D6" w:rsidRPr="00F20AE1" w:rsidRDefault="009A3C53" w:rsidP="000D538D">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rPr>
                <w:sz w:val="16"/>
                <w:szCs w:val="16"/>
                <w:lang w:val="en-GB"/>
              </w:rPr>
            </w:pPr>
            <w:r w:rsidRPr="00F20AE1">
              <w:rPr>
                <w:sz w:val="16"/>
                <w:szCs w:val="16"/>
                <w:lang w:val="en-GB"/>
              </w:rPr>
              <w:t>Lowest astronomical tide</w:t>
            </w:r>
          </w:p>
        </w:tc>
      </w:tr>
      <w:tr w:rsidR="000A26D6" w:rsidRPr="00F20AE1" w14:paraId="19DFB5F3" w14:textId="77777777" w:rsidTr="0061268D">
        <w:tc>
          <w:tcPr>
            <w:tcW w:w="592" w:type="dxa"/>
            <w:vAlign w:val="center"/>
          </w:tcPr>
          <w:p w14:paraId="6ED991C4" w14:textId="5B550C5A" w:rsidR="000A26D6" w:rsidRPr="00F20AE1" w:rsidRDefault="000A26D6" w:rsidP="000D538D">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jc w:val="both"/>
              <w:rPr>
                <w:sz w:val="16"/>
                <w:szCs w:val="16"/>
                <w:lang w:val="en-GB"/>
              </w:rPr>
            </w:pPr>
            <w:r w:rsidRPr="00F20AE1">
              <w:rPr>
                <w:sz w:val="16"/>
                <w:szCs w:val="16"/>
                <w:lang w:val="en-GB"/>
              </w:rPr>
              <w:t>24</w:t>
            </w:r>
          </w:p>
        </w:tc>
        <w:tc>
          <w:tcPr>
            <w:tcW w:w="3482" w:type="dxa"/>
            <w:vAlign w:val="center"/>
          </w:tcPr>
          <w:p w14:paraId="2BBA01B1" w14:textId="634B499C" w:rsidR="000A26D6" w:rsidRPr="00F20AE1" w:rsidRDefault="009A3C53" w:rsidP="000D538D">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rPr>
                <w:sz w:val="16"/>
                <w:szCs w:val="16"/>
                <w:lang w:val="en-GB"/>
              </w:rPr>
            </w:pPr>
            <w:r w:rsidRPr="00F20AE1">
              <w:rPr>
                <w:sz w:val="16"/>
                <w:szCs w:val="16"/>
                <w:lang w:val="en-GB"/>
              </w:rPr>
              <w:t>Local datum</w:t>
            </w:r>
          </w:p>
        </w:tc>
      </w:tr>
      <w:tr w:rsidR="000A26D6" w:rsidRPr="00F20AE1" w14:paraId="2C836864" w14:textId="77777777" w:rsidTr="0061268D">
        <w:tc>
          <w:tcPr>
            <w:tcW w:w="592" w:type="dxa"/>
            <w:vAlign w:val="center"/>
          </w:tcPr>
          <w:p w14:paraId="7B5DF9D6" w14:textId="68C7B9F3" w:rsidR="000A26D6" w:rsidRPr="00F20AE1" w:rsidRDefault="000A26D6" w:rsidP="000D538D">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jc w:val="both"/>
              <w:rPr>
                <w:sz w:val="16"/>
                <w:szCs w:val="16"/>
                <w:lang w:val="en-GB"/>
              </w:rPr>
            </w:pPr>
            <w:r w:rsidRPr="00F20AE1">
              <w:rPr>
                <w:sz w:val="16"/>
                <w:szCs w:val="16"/>
                <w:lang w:val="en-GB"/>
              </w:rPr>
              <w:t>25</w:t>
            </w:r>
          </w:p>
        </w:tc>
        <w:tc>
          <w:tcPr>
            <w:tcW w:w="3482" w:type="dxa"/>
            <w:vAlign w:val="center"/>
          </w:tcPr>
          <w:p w14:paraId="5F4671AA" w14:textId="39A153A6" w:rsidR="000A26D6" w:rsidRPr="00F20AE1" w:rsidRDefault="009A3C53" w:rsidP="000D538D">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rPr>
                <w:sz w:val="16"/>
                <w:szCs w:val="16"/>
                <w:lang w:val="en-GB"/>
              </w:rPr>
            </w:pPr>
            <w:r w:rsidRPr="00F20AE1">
              <w:rPr>
                <w:sz w:val="16"/>
                <w:szCs w:val="16"/>
                <w:lang w:val="en-GB"/>
              </w:rPr>
              <w:t>International Great Lakes datum 1985</w:t>
            </w:r>
          </w:p>
        </w:tc>
      </w:tr>
      <w:tr w:rsidR="000A26D6" w:rsidRPr="00F20AE1" w14:paraId="7875ECFE" w14:textId="77777777" w:rsidTr="0061268D">
        <w:tc>
          <w:tcPr>
            <w:tcW w:w="592" w:type="dxa"/>
            <w:vAlign w:val="center"/>
          </w:tcPr>
          <w:p w14:paraId="79513BAC" w14:textId="513596A3" w:rsidR="000A26D6" w:rsidRPr="00F20AE1" w:rsidRDefault="000A26D6" w:rsidP="000D538D">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jc w:val="both"/>
              <w:rPr>
                <w:sz w:val="16"/>
                <w:szCs w:val="16"/>
                <w:lang w:val="en-GB"/>
              </w:rPr>
            </w:pPr>
            <w:r w:rsidRPr="00F20AE1">
              <w:rPr>
                <w:sz w:val="16"/>
                <w:szCs w:val="16"/>
                <w:lang w:val="en-GB"/>
              </w:rPr>
              <w:t>26</w:t>
            </w:r>
          </w:p>
        </w:tc>
        <w:tc>
          <w:tcPr>
            <w:tcW w:w="3482" w:type="dxa"/>
            <w:vAlign w:val="center"/>
          </w:tcPr>
          <w:p w14:paraId="3C6B38FC" w14:textId="63086B0E" w:rsidR="000A26D6" w:rsidRPr="00F20AE1" w:rsidRDefault="009A3C53" w:rsidP="000D538D">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rPr>
                <w:sz w:val="16"/>
                <w:szCs w:val="16"/>
                <w:lang w:val="en-GB"/>
              </w:rPr>
            </w:pPr>
            <w:r w:rsidRPr="00F20AE1">
              <w:rPr>
                <w:sz w:val="16"/>
                <w:szCs w:val="16"/>
                <w:lang w:val="en-GB"/>
              </w:rPr>
              <w:t>Mean water level</w:t>
            </w:r>
          </w:p>
        </w:tc>
      </w:tr>
      <w:tr w:rsidR="000A26D6" w:rsidRPr="00F20AE1" w14:paraId="2E9616EB" w14:textId="77777777" w:rsidTr="0061268D">
        <w:tc>
          <w:tcPr>
            <w:tcW w:w="592" w:type="dxa"/>
            <w:vAlign w:val="center"/>
          </w:tcPr>
          <w:p w14:paraId="02057915" w14:textId="4720921E" w:rsidR="000A26D6" w:rsidRPr="00F20AE1" w:rsidRDefault="000A26D6" w:rsidP="000D538D">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jc w:val="both"/>
              <w:rPr>
                <w:sz w:val="16"/>
                <w:szCs w:val="16"/>
                <w:lang w:val="en-GB"/>
              </w:rPr>
            </w:pPr>
            <w:r w:rsidRPr="00F20AE1">
              <w:rPr>
                <w:sz w:val="16"/>
                <w:szCs w:val="16"/>
                <w:lang w:val="en-GB"/>
              </w:rPr>
              <w:t>27</w:t>
            </w:r>
          </w:p>
        </w:tc>
        <w:tc>
          <w:tcPr>
            <w:tcW w:w="3482" w:type="dxa"/>
            <w:vAlign w:val="center"/>
          </w:tcPr>
          <w:p w14:paraId="2702B993" w14:textId="1031F844" w:rsidR="000A26D6" w:rsidRPr="00F20AE1" w:rsidRDefault="009A3C53" w:rsidP="000D538D">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rPr>
                <w:sz w:val="16"/>
                <w:szCs w:val="16"/>
                <w:lang w:val="en-GB"/>
              </w:rPr>
            </w:pPr>
            <w:r w:rsidRPr="00F20AE1">
              <w:rPr>
                <w:sz w:val="16"/>
                <w:szCs w:val="16"/>
                <w:lang w:val="en-GB"/>
              </w:rPr>
              <w:t>Lower low water large tide</w:t>
            </w:r>
          </w:p>
        </w:tc>
      </w:tr>
      <w:tr w:rsidR="000A26D6" w:rsidRPr="00F20AE1" w14:paraId="6BCE0FA9" w14:textId="77777777" w:rsidTr="0061268D">
        <w:tc>
          <w:tcPr>
            <w:tcW w:w="592" w:type="dxa"/>
            <w:tcBorders>
              <w:left w:val="nil"/>
              <w:bottom w:val="nil"/>
              <w:right w:val="nil"/>
            </w:tcBorders>
            <w:vAlign w:val="center"/>
          </w:tcPr>
          <w:p w14:paraId="6068B24F" w14:textId="77777777" w:rsidR="000A26D6" w:rsidRPr="00F20AE1" w:rsidRDefault="000A26D6" w:rsidP="000D538D">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jc w:val="both"/>
              <w:rPr>
                <w:sz w:val="16"/>
                <w:szCs w:val="16"/>
                <w:lang w:val="en-GB"/>
              </w:rPr>
            </w:pPr>
          </w:p>
        </w:tc>
        <w:tc>
          <w:tcPr>
            <w:tcW w:w="3482" w:type="dxa"/>
            <w:tcBorders>
              <w:left w:val="nil"/>
              <w:bottom w:val="nil"/>
              <w:right w:val="nil"/>
            </w:tcBorders>
            <w:vAlign w:val="center"/>
          </w:tcPr>
          <w:p w14:paraId="2B8D6E52" w14:textId="59445BCB" w:rsidR="000A26D6" w:rsidRPr="00F20AE1" w:rsidRDefault="000A26D6" w:rsidP="000A26D6">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jc w:val="right"/>
              <w:rPr>
                <w:i/>
                <w:sz w:val="16"/>
                <w:lang w:val="en-GB"/>
              </w:rPr>
            </w:pPr>
            <w:r w:rsidRPr="00F20AE1">
              <w:rPr>
                <w:i/>
                <w:sz w:val="16"/>
                <w:lang w:val="en-GB"/>
              </w:rPr>
              <w:t>table 2.2</w:t>
            </w:r>
          </w:p>
        </w:tc>
      </w:tr>
    </w:tbl>
    <w:p w14:paraId="0C8EB24B" w14:textId="0FA40F10" w:rsidR="006B2826" w:rsidRPr="00CF581E" w:rsidRDefault="009A7568" w:rsidP="00D95447">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lang w:val="en-GB"/>
        </w:rPr>
        <w:t>All other values in the S-57 VERDAT attribute are prohibited for sounding datum in S-101.</w:t>
      </w:r>
      <w:r w:rsidR="00CF581E">
        <w:rPr>
          <w:lang w:val="en-GB"/>
        </w:rPr>
        <w:t xml:space="preserve">  </w:t>
      </w:r>
      <w:r w:rsidR="00CF581E" w:rsidRPr="00F20AE1">
        <w:rPr>
          <w:lang w:val="en-GB"/>
        </w:rPr>
        <w:t xml:space="preserve">Producing Authorities should consider replacing </w:t>
      </w:r>
      <w:r w:rsidR="00CF581E">
        <w:rPr>
          <w:lang w:val="en-GB"/>
        </w:rPr>
        <w:t>prohibited values</w:t>
      </w:r>
      <w:r w:rsidR="00CF581E" w:rsidRPr="00F20AE1">
        <w:rPr>
          <w:lang w:val="en-GB"/>
        </w:rPr>
        <w:t xml:space="preserve"> </w:t>
      </w:r>
      <w:r w:rsidR="00CF581E">
        <w:rPr>
          <w:lang w:val="en-GB"/>
        </w:rPr>
        <w:t>with</w:t>
      </w:r>
      <w:r w:rsidR="00CF581E" w:rsidRPr="00F20AE1">
        <w:rPr>
          <w:lang w:val="en-GB"/>
        </w:rPr>
        <w:t xml:space="preserve"> a </w:t>
      </w:r>
      <w:r w:rsidR="00CF581E">
        <w:rPr>
          <w:lang w:val="en-GB"/>
        </w:rPr>
        <w:t>permitted</w:t>
      </w:r>
      <w:r w:rsidR="00CF581E" w:rsidRPr="00F20AE1">
        <w:rPr>
          <w:lang w:val="en-GB"/>
        </w:rPr>
        <w:t xml:space="preserve"> value before conversion to S-101. Note that other information (</w:t>
      </w:r>
      <w:r w:rsidR="00CF581E">
        <w:rPr>
          <w:lang w:val="en-GB"/>
        </w:rPr>
        <w:t>such as sounding values and values for</w:t>
      </w:r>
      <w:r w:rsidR="00CF581E" w:rsidRPr="00F20AE1">
        <w:rPr>
          <w:lang w:val="en-GB"/>
        </w:rPr>
        <w:t xml:space="preserve"> attribute </w:t>
      </w:r>
      <w:r w:rsidR="00CF581E">
        <w:rPr>
          <w:lang w:val="en-GB"/>
        </w:rPr>
        <w:t>VALSOU</w:t>
      </w:r>
      <w:r w:rsidR="00CF581E" w:rsidRPr="00F20AE1">
        <w:rPr>
          <w:lang w:val="en-GB"/>
        </w:rPr>
        <w:t xml:space="preserve">, etc.) </w:t>
      </w:r>
      <w:r w:rsidR="00CF581E">
        <w:rPr>
          <w:lang w:val="en-GB"/>
        </w:rPr>
        <w:t>may</w:t>
      </w:r>
      <w:r w:rsidR="00CF581E" w:rsidRPr="00F20AE1">
        <w:rPr>
          <w:lang w:val="en-GB"/>
        </w:rPr>
        <w:t xml:space="preserve"> need to be changed (if relevant) as a consequence of a modification of the vertical datum.</w:t>
      </w:r>
    </w:p>
    <w:p w14:paraId="595A9121" w14:textId="1F96FADC" w:rsidR="006B2826" w:rsidRPr="00F20AE1" w:rsidRDefault="009A7568" w:rsidP="00320148">
      <w:pPr>
        <w:keepNext/>
        <w:keepLines/>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b/>
          <w:lang w:val="en-GB"/>
        </w:rPr>
      </w:pPr>
      <w:r w:rsidRPr="00991462">
        <w:rPr>
          <w:u w:val="single"/>
          <w:lang w:val="en-GB"/>
        </w:rPr>
        <w:t xml:space="preserve">S-57 </w:t>
      </w:r>
      <w:r w:rsidR="006B2826" w:rsidRPr="00991462">
        <w:rPr>
          <w:u w:val="single"/>
          <w:lang w:val="en-GB"/>
        </w:rPr>
        <w:t>Meta object:</w:t>
      </w:r>
      <w:r w:rsidR="006B2826" w:rsidRPr="00F20AE1">
        <w:rPr>
          <w:lang w:val="en-GB"/>
        </w:rPr>
        <w:tab/>
      </w:r>
      <w:r w:rsidR="006B2826" w:rsidRPr="00F20AE1">
        <w:rPr>
          <w:lang w:val="en-GB"/>
        </w:rPr>
        <w:tab/>
        <w:t>Sounding datum (</w:t>
      </w:r>
      <w:r w:rsidR="006B2826" w:rsidRPr="00F20AE1">
        <w:rPr>
          <w:b/>
          <w:lang w:val="en-GB"/>
        </w:rPr>
        <w:t>M_SDAT</w:t>
      </w:r>
      <w:r w:rsidR="006B2826" w:rsidRPr="00F20AE1">
        <w:rPr>
          <w:lang w:val="en-GB"/>
        </w:rPr>
        <w:t>)</w:t>
      </w:r>
      <w:r w:rsidR="006B2826" w:rsidRPr="00F20AE1">
        <w:rPr>
          <w:lang w:val="en-GB"/>
        </w:rPr>
        <w:tab/>
      </w:r>
      <w:r w:rsidR="006B2826" w:rsidRPr="00F20AE1">
        <w:rPr>
          <w:lang w:val="en-GB"/>
        </w:rPr>
        <w:tab/>
        <w:t>(A)</w:t>
      </w:r>
    </w:p>
    <w:p w14:paraId="315772DE" w14:textId="0EC53642" w:rsidR="009A7568" w:rsidRPr="00F20AE1" w:rsidRDefault="009A7568" w:rsidP="009A7568">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w:t>
      </w:r>
      <w:r w:rsidR="002306BE">
        <w:rPr>
          <w:u w:val="single"/>
          <w:lang w:val="en-GB"/>
        </w:rPr>
        <w:t>-</w:t>
      </w:r>
      <w:r w:rsidRPr="00F20AE1">
        <w:rPr>
          <w:u w:val="single"/>
          <w:lang w:val="en-GB"/>
        </w:rPr>
        <w:t>101 Meta feature</w:t>
      </w:r>
      <w:r w:rsidRPr="00F20AE1">
        <w:rPr>
          <w:lang w:val="en-GB"/>
        </w:rPr>
        <w:t>:</w:t>
      </w:r>
      <w:r w:rsidRPr="00F20AE1">
        <w:rPr>
          <w:lang w:val="en-GB"/>
        </w:rPr>
        <w:tab/>
      </w:r>
      <w:r w:rsidR="00320148" w:rsidRPr="00F20AE1">
        <w:rPr>
          <w:b/>
          <w:lang w:val="en-GB"/>
        </w:rPr>
        <w:t>Sounding</w:t>
      </w:r>
      <w:r w:rsidRPr="00F20AE1">
        <w:rPr>
          <w:b/>
          <w:lang w:val="en-GB"/>
        </w:rPr>
        <w:t xml:space="preserve"> Datum</w:t>
      </w:r>
      <w:r w:rsidRPr="00F20AE1">
        <w:rPr>
          <w:lang w:val="en-GB"/>
        </w:rPr>
        <w:tab/>
      </w:r>
      <w:r w:rsidRPr="00F20AE1">
        <w:rPr>
          <w:lang w:val="en-GB"/>
        </w:rPr>
        <w:tab/>
      </w:r>
      <w:r w:rsidRPr="00F20AE1">
        <w:rPr>
          <w:lang w:val="en-GB"/>
        </w:rPr>
        <w:tab/>
      </w:r>
      <w:r w:rsidRPr="00F20AE1">
        <w:rPr>
          <w:lang w:val="en-GB"/>
        </w:rPr>
        <w:tab/>
      </w:r>
      <w:r w:rsidRPr="00F20AE1">
        <w:rPr>
          <w:lang w:val="en-GB"/>
        </w:rPr>
        <w:tab/>
        <w:t>(S)</w:t>
      </w:r>
      <w:r w:rsidRPr="00F20AE1">
        <w:rPr>
          <w:lang w:val="en-GB"/>
        </w:rPr>
        <w:tab/>
      </w:r>
      <w:r w:rsidRPr="00F20AE1">
        <w:rPr>
          <w:lang w:val="en-GB"/>
        </w:rPr>
        <w:tab/>
      </w:r>
      <w:r w:rsidRPr="00F20AE1">
        <w:rPr>
          <w:lang w:val="en-GB"/>
        </w:rPr>
        <w:tab/>
      </w:r>
      <w:r w:rsidRPr="00F20AE1">
        <w:rPr>
          <w:lang w:val="en-GB"/>
        </w:rPr>
        <w:tab/>
      </w:r>
      <w:r w:rsidRPr="00F20AE1">
        <w:rPr>
          <w:lang w:val="en-GB"/>
        </w:rPr>
        <w:tab/>
        <w:t>(S-101 DCEG Clause 3.</w:t>
      </w:r>
      <w:r w:rsidR="00320148" w:rsidRPr="00F20AE1">
        <w:rPr>
          <w:lang w:val="en-GB"/>
        </w:rPr>
        <w:t>8</w:t>
      </w:r>
      <w:r w:rsidRPr="00F20AE1">
        <w:rPr>
          <w:lang w:val="en-GB"/>
        </w:rPr>
        <w:t>)</w:t>
      </w:r>
    </w:p>
    <w:p w14:paraId="2D33C876" w14:textId="6EE0FF68" w:rsidR="00320148" w:rsidRPr="00F20AE1" w:rsidRDefault="00320148" w:rsidP="00320148">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lang w:val="en-GB"/>
        </w:rPr>
        <w:lastRenderedPageBreak/>
        <w:t>Conversion of these features is automated only if the value populated for VERDAT is in accordance with table 2.</w:t>
      </w:r>
      <w:r w:rsidR="00AF5F0D">
        <w:rPr>
          <w:lang w:val="en-GB"/>
        </w:rPr>
        <w:t>2</w:t>
      </w:r>
      <w:r w:rsidR="00AF5F0D" w:rsidRPr="00F20AE1">
        <w:rPr>
          <w:lang w:val="en-GB"/>
        </w:rPr>
        <w:t xml:space="preserve"> </w:t>
      </w:r>
      <w:r w:rsidRPr="00F20AE1">
        <w:rPr>
          <w:lang w:val="en-GB"/>
        </w:rPr>
        <w:t>above.</w:t>
      </w:r>
      <w:r w:rsidR="00AC7860" w:rsidRPr="00F20AE1">
        <w:rPr>
          <w:lang w:val="en-GB"/>
        </w:rPr>
        <w:t xml:space="preserve">  If a value other than those listed in table 2.2 is populated, </w:t>
      </w:r>
      <w:r w:rsidR="002F4827" w:rsidRPr="00F20AE1">
        <w:rPr>
          <w:lang w:val="en-GB"/>
        </w:rPr>
        <w:t>Data Producers</w:t>
      </w:r>
      <w:r w:rsidR="00AC7860" w:rsidRPr="00F20AE1">
        <w:rPr>
          <w:lang w:val="en-GB"/>
        </w:rPr>
        <w:t xml:space="preserve"> should consider replacing this value with a permitted value before conversion to S-101.</w:t>
      </w:r>
      <w:r w:rsidR="00991462">
        <w:rPr>
          <w:lang w:val="en-GB"/>
        </w:rPr>
        <w:t xml:space="preserve">  </w:t>
      </w:r>
      <w:r w:rsidR="00991462" w:rsidRPr="00F20AE1">
        <w:rPr>
          <w:lang w:val="en-GB"/>
        </w:rPr>
        <w:t xml:space="preserve">Note that other related encoded information (such as </w:t>
      </w:r>
      <w:r w:rsidR="00991462">
        <w:rPr>
          <w:lang w:val="en-GB"/>
        </w:rPr>
        <w:t xml:space="preserve">sounding </w:t>
      </w:r>
      <w:r w:rsidR="00991462" w:rsidRPr="00F20AE1">
        <w:rPr>
          <w:lang w:val="en-GB"/>
        </w:rPr>
        <w:t xml:space="preserve">values </w:t>
      </w:r>
      <w:r w:rsidR="00991462">
        <w:rPr>
          <w:lang w:val="en-GB"/>
        </w:rPr>
        <w:t>and values for the attribute</w:t>
      </w:r>
      <w:r w:rsidR="00991462" w:rsidRPr="00F20AE1">
        <w:rPr>
          <w:lang w:val="en-GB"/>
        </w:rPr>
        <w:t xml:space="preserve"> </w:t>
      </w:r>
      <w:r w:rsidR="00991462">
        <w:rPr>
          <w:lang w:val="en-GB"/>
        </w:rPr>
        <w:t>VALSOU</w:t>
      </w:r>
      <w:r w:rsidR="00991462" w:rsidRPr="00F20AE1">
        <w:rPr>
          <w:lang w:val="en-GB"/>
        </w:rPr>
        <w:t xml:space="preserve">, etc.) may need to be reviewed as a consequence of a modification of the </w:t>
      </w:r>
      <w:r w:rsidR="00991462">
        <w:rPr>
          <w:lang w:val="en-GB"/>
        </w:rPr>
        <w:t>sounding</w:t>
      </w:r>
      <w:r w:rsidR="00991462" w:rsidRPr="00F20AE1">
        <w:rPr>
          <w:lang w:val="en-GB"/>
        </w:rPr>
        <w:t xml:space="preserve"> datum.</w:t>
      </w:r>
    </w:p>
    <w:p w14:paraId="42C17681" w14:textId="77777777" w:rsidR="006B2826" w:rsidRPr="00F20AE1" w:rsidRDefault="006B2826" w:rsidP="00C93144">
      <w:pPr>
        <w:pStyle w:val="Heading3"/>
        <w:keepLines/>
        <w:numPr>
          <w:ilvl w:val="2"/>
          <w:numId w:val="13"/>
        </w:numPr>
        <w:tabs>
          <w:tab w:val="clear" w:pos="0"/>
          <w:tab w:val="clear" w:pos="283"/>
          <w:tab w:val="clear" w:pos="566"/>
          <w:tab w:val="clear" w:pos="720"/>
          <w:tab w:val="clear" w:pos="850"/>
          <w:tab w:val="clear" w:pos="915"/>
          <w:tab w:val="clear" w:pos="1134"/>
          <w:tab w:val="clear" w:pos="1417"/>
          <w:tab w:val="clear" w:pos="1700"/>
          <w:tab w:val="clear" w:pos="1983"/>
          <w:tab w:val="clear" w:pos="2268"/>
          <w:tab w:val="clear" w:pos="2551"/>
          <w:tab w:val="clear" w:pos="2834"/>
          <w:tab w:val="clear" w:pos="2911"/>
          <w:tab w:val="clear" w:pos="3117"/>
          <w:tab w:val="clear" w:pos="3400"/>
          <w:tab w:val="clear" w:pos="3685"/>
          <w:tab w:val="clear" w:pos="3968"/>
          <w:tab w:val="clear" w:pos="4251"/>
          <w:tab w:val="clear" w:pos="4534"/>
          <w:tab w:val="clear" w:pos="4818"/>
          <w:tab w:val="clear" w:pos="5102"/>
          <w:tab w:val="clear" w:pos="5385"/>
          <w:tab w:val="clear" w:pos="5668"/>
          <w:tab w:val="clear" w:pos="5952"/>
          <w:tab w:val="clear" w:pos="6235"/>
          <w:tab w:val="clear" w:pos="6519"/>
          <w:tab w:val="clear" w:pos="6802"/>
          <w:tab w:val="clear" w:pos="7086"/>
          <w:tab w:val="clear" w:pos="7369"/>
          <w:tab w:val="clear" w:pos="7652"/>
          <w:tab w:val="clear" w:pos="7936"/>
          <w:tab w:val="clear" w:pos="8220"/>
          <w:tab w:val="clear" w:pos="8503"/>
          <w:tab w:val="clear" w:pos="8786"/>
          <w:tab w:val="num" w:pos="851"/>
        </w:tabs>
        <w:spacing w:before="240" w:after="120"/>
        <w:ind w:left="851" w:hanging="851"/>
        <w:rPr>
          <w:lang w:val="en-GB"/>
        </w:rPr>
      </w:pPr>
      <w:bookmarkStart w:id="68" w:name="_Toc422735423"/>
      <w:bookmarkStart w:id="69" w:name="_Toc8629837"/>
      <w:bookmarkStart w:id="70" w:name="_Toc8629969"/>
      <w:bookmarkStart w:id="71" w:name="_Toc68293113"/>
      <w:r w:rsidRPr="00F20AE1">
        <w:rPr>
          <w:lang w:val="en-GB"/>
        </w:rPr>
        <w:t>Units</w:t>
      </w:r>
      <w:bookmarkEnd w:id="68"/>
      <w:bookmarkEnd w:id="69"/>
      <w:bookmarkEnd w:id="70"/>
      <w:bookmarkEnd w:id="71"/>
    </w:p>
    <w:p w14:paraId="05905CFB" w14:textId="539FF264" w:rsidR="006B2826" w:rsidRPr="00F20AE1" w:rsidRDefault="002F4827" w:rsidP="00D95447">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lang w:val="en-GB"/>
        </w:rPr>
        <w:t>Not applicable</w:t>
      </w:r>
      <w:r w:rsidR="008C7527" w:rsidRPr="00F20AE1">
        <w:rPr>
          <w:lang w:val="en-GB"/>
        </w:rPr>
        <w:t>.</w:t>
      </w:r>
    </w:p>
    <w:p w14:paraId="0E4BADAD" w14:textId="77777777" w:rsidR="006B2826" w:rsidRPr="00F20AE1" w:rsidRDefault="006B2826" w:rsidP="00C93144">
      <w:pPr>
        <w:pStyle w:val="Heading3"/>
        <w:keepLines/>
        <w:numPr>
          <w:ilvl w:val="2"/>
          <w:numId w:val="13"/>
        </w:numPr>
        <w:tabs>
          <w:tab w:val="clear" w:pos="0"/>
          <w:tab w:val="clear" w:pos="283"/>
          <w:tab w:val="clear" w:pos="566"/>
          <w:tab w:val="clear" w:pos="720"/>
          <w:tab w:val="clear" w:pos="850"/>
          <w:tab w:val="clear" w:pos="915"/>
          <w:tab w:val="clear" w:pos="1134"/>
          <w:tab w:val="clear" w:pos="1417"/>
          <w:tab w:val="clear" w:pos="1700"/>
          <w:tab w:val="clear" w:pos="1983"/>
          <w:tab w:val="clear" w:pos="2268"/>
          <w:tab w:val="clear" w:pos="2551"/>
          <w:tab w:val="clear" w:pos="2834"/>
          <w:tab w:val="clear" w:pos="2911"/>
          <w:tab w:val="clear" w:pos="3117"/>
          <w:tab w:val="clear" w:pos="3400"/>
          <w:tab w:val="clear" w:pos="3685"/>
          <w:tab w:val="clear" w:pos="3968"/>
          <w:tab w:val="clear" w:pos="4251"/>
          <w:tab w:val="clear" w:pos="4534"/>
          <w:tab w:val="clear" w:pos="4818"/>
          <w:tab w:val="clear" w:pos="5102"/>
          <w:tab w:val="clear" w:pos="5385"/>
          <w:tab w:val="clear" w:pos="5668"/>
          <w:tab w:val="clear" w:pos="5952"/>
          <w:tab w:val="clear" w:pos="6235"/>
          <w:tab w:val="clear" w:pos="6519"/>
          <w:tab w:val="clear" w:pos="6802"/>
          <w:tab w:val="clear" w:pos="7086"/>
          <w:tab w:val="clear" w:pos="7369"/>
          <w:tab w:val="clear" w:pos="7652"/>
          <w:tab w:val="clear" w:pos="7936"/>
          <w:tab w:val="clear" w:pos="8220"/>
          <w:tab w:val="clear" w:pos="8503"/>
          <w:tab w:val="clear" w:pos="8786"/>
          <w:tab w:val="num" w:pos="851"/>
        </w:tabs>
        <w:spacing w:before="240" w:after="120"/>
        <w:ind w:left="851" w:hanging="851"/>
        <w:rPr>
          <w:lang w:val="en-GB"/>
        </w:rPr>
      </w:pPr>
      <w:bookmarkStart w:id="72" w:name="_Toc422735425"/>
      <w:bookmarkStart w:id="73" w:name="_Toc8629838"/>
      <w:bookmarkStart w:id="74" w:name="_Toc8629970"/>
      <w:bookmarkStart w:id="75" w:name="_Toc68293114"/>
      <w:commentRangeStart w:id="76"/>
      <w:r w:rsidRPr="00F20AE1">
        <w:rPr>
          <w:lang w:val="en-GB"/>
        </w:rPr>
        <w:t>Dates</w:t>
      </w:r>
      <w:bookmarkEnd w:id="72"/>
      <w:bookmarkEnd w:id="73"/>
      <w:bookmarkEnd w:id="74"/>
      <w:bookmarkEnd w:id="75"/>
      <w:commentRangeEnd w:id="76"/>
      <w:r w:rsidR="0052470A">
        <w:rPr>
          <w:rStyle w:val="CommentReference"/>
          <w:rFonts w:ascii="Garamond" w:hAnsi="Garamond"/>
          <w:b w:val="0"/>
        </w:rPr>
        <w:commentReference w:id="76"/>
      </w:r>
    </w:p>
    <w:p w14:paraId="08528AEF" w14:textId="1F502547" w:rsidR="006B2826" w:rsidRDefault="008C7527" w:rsidP="00D95447">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lang w:val="en-GB"/>
        </w:rPr>
        <w:t>T</w:t>
      </w:r>
      <w:r w:rsidR="006B2826" w:rsidRPr="00F20AE1">
        <w:rPr>
          <w:lang w:val="en-GB"/>
        </w:rPr>
        <w:t xml:space="preserve">he </w:t>
      </w:r>
      <w:r w:rsidR="007C51C5">
        <w:rPr>
          <w:lang w:val="en-GB"/>
        </w:rPr>
        <w:t xml:space="preserve">S-57 </w:t>
      </w:r>
      <w:r w:rsidR="006B2826" w:rsidRPr="00F20AE1">
        <w:rPr>
          <w:lang w:val="en-GB"/>
        </w:rPr>
        <w:t>attributes DATEND, DATSTA, PEREND, PERSTA, SORDAT, SUREND and SURSTA</w:t>
      </w:r>
      <w:r w:rsidR="00036370" w:rsidRPr="00F20AE1">
        <w:rPr>
          <w:lang w:val="en-GB"/>
        </w:rPr>
        <w:t xml:space="preserve"> are replaced in S-101 by the complex attributes </w:t>
      </w:r>
      <w:r w:rsidR="00036370" w:rsidRPr="00F20AE1">
        <w:rPr>
          <w:b/>
          <w:lang w:val="en-GB"/>
        </w:rPr>
        <w:t>fixed date range</w:t>
      </w:r>
      <w:r w:rsidR="00036370" w:rsidRPr="00F20AE1">
        <w:rPr>
          <w:lang w:val="en-GB"/>
        </w:rPr>
        <w:t xml:space="preserve">, </w:t>
      </w:r>
      <w:r w:rsidR="00036370" w:rsidRPr="00F20AE1">
        <w:rPr>
          <w:b/>
          <w:lang w:val="en-GB"/>
        </w:rPr>
        <w:t>periodic date range</w:t>
      </w:r>
      <w:r w:rsidR="00DC745D" w:rsidRPr="00F20AE1">
        <w:rPr>
          <w:lang w:val="en-GB"/>
        </w:rPr>
        <w:t xml:space="preserve"> and </w:t>
      </w:r>
      <w:r w:rsidR="00DC745D" w:rsidRPr="00F20AE1">
        <w:rPr>
          <w:b/>
          <w:lang w:val="en-GB"/>
        </w:rPr>
        <w:t>survey date range</w:t>
      </w:r>
      <w:r w:rsidR="00DC745D" w:rsidRPr="00F20AE1">
        <w:rPr>
          <w:lang w:val="en-GB"/>
        </w:rPr>
        <w:t>; and the attributes</w:t>
      </w:r>
      <w:r w:rsidR="00A37831">
        <w:rPr>
          <w:lang w:val="en-GB"/>
        </w:rPr>
        <w:t xml:space="preserve"> </w:t>
      </w:r>
      <w:r w:rsidR="00A37831">
        <w:rPr>
          <w:b/>
          <w:lang w:val="en-GB"/>
        </w:rPr>
        <w:t>dredged date</w:t>
      </w:r>
      <w:r w:rsidR="00A37831">
        <w:rPr>
          <w:lang w:val="en-GB"/>
        </w:rPr>
        <w:t>,</w:t>
      </w:r>
      <w:r w:rsidR="00036370" w:rsidRPr="00F20AE1">
        <w:rPr>
          <w:lang w:val="en-GB"/>
        </w:rPr>
        <w:t xml:space="preserve"> </w:t>
      </w:r>
      <w:r w:rsidR="00DC745D" w:rsidRPr="00F20AE1">
        <w:rPr>
          <w:b/>
          <w:lang w:val="en-GB"/>
        </w:rPr>
        <w:t>reported date</w:t>
      </w:r>
      <w:r w:rsidR="00DC745D" w:rsidRPr="00F20AE1">
        <w:rPr>
          <w:lang w:val="en-GB"/>
        </w:rPr>
        <w:t xml:space="preserve"> and </w:t>
      </w:r>
      <w:r w:rsidR="00DC745D" w:rsidRPr="00F20AE1">
        <w:rPr>
          <w:b/>
          <w:lang w:val="en-GB"/>
        </w:rPr>
        <w:t>swept date</w:t>
      </w:r>
      <w:r w:rsidR="00DC745D" w:rsidRPr="00F20AE1">
        <w:rPr>
          <w:lang w:val="en-GB"/>
        </w:rPr>
        <w:t xml:space="preserve">.  Unless otherwise stated against an individual Object class within this document, all encoded dates will be </w:t>
      </w:r>
      <w:r w:rsidR="005266D8">
        <w:rPr>
          <w:lang w:val="en-GB"/>
        </w:rPr>
        <w:t>converted to</w:t>
      </w:r>
      <w:r w:rsidR="0032350F" w:rsidRPr="00F20AE1">
        <w:rPr>
          <w:lang w:val="en-GB"/>
        </w:rPr>
        <w:t xml:space="preserve"> the appropriate S-101 attribute automatically on conversion.</w:t>
      </w:r>
    </w:p>
    <w:p w14:paraId="2979B575" w14:textId="595F4CAD" w:rsidR="009B0AB6" w:rsidRDefault="009B0AB6" w:rsidP="00D95447">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Pr>
          <w:lang w:val="en-GB"/>
        </w:rPr>
        <w:t xml:space="preserve">Data Producers should consider interrogating their S-57 data holdings and </w:t>
      </w:r>
      <w:r w:rsidR="00A02E57">
        <w:rPr>
          <w:lang w:val="en-GB"/>
        </w:rPr>
        <w:t>deleting</w:t>
      </w:r>
      <w:r>
        <w:rPr>
          <w:lang w:val="en-GB"/>
        </w:rPr>
        <w:t xml:space="preserve"> any objects where the date indicated by the attribute DATEND mean</w:t>
      </w:r>
      <w:r w:rsidR="00A02E57">
        <w:rPr>
          <w:lang w:val="en-GB"/>
        </w:rPr>
        <w:t>s</w:t>
      </w:r>
      <w:r>
        <w:rPr>
          <w:lang w:val="en-GB"/>
        </w:rPr>
        <w:t xml:space="preserve"> that the object is time expired (that is, the date in DATEND is earlier than the data of conversion).</w:t>
      </w:r>
    </w:p>
    <w:p w14:paraId="5CDCB136" w14:textId="48BA5194" w:rsidR="00A54ADD" w:rsidRPr="00F20AE1" w:rsidRDefault="00A54ADD" w:rsidP="00A54ADD">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w:t>
      </w:r>
      <w:r w:rsidR="002306BE">
        <w:rPr>
          <w:u w:val="single"/>
          <w:lang w:val="en-GB"/>
        </w:rPr>
        <w:t>-</w:t>
      </w:r>
      <w:r w:rsidRPr="00F20AE1">
        <w:rPr>
          <w:u w:val="single"/>
          <w:lang w:val="en-GB"/>
        </w:rPr>
        <w:t xml:space="preserve">101 </w:t>
      </w:r>
      <w:r>
        <w:rPr>
          <w:u w:val="single"/>
          <w:lang w:val="en-GB"/>
        </w:rPr>
        <w:t>Information</w:t>
      </w:r>
      <w:r w:rsidRPr="00F20AE1">
        <w:rPr>
          <w:u w:val="single"/>
          <w:lang w:val="en-GB"/>
        </w:rPr>
        <w:t xml:space="preserve"> feature</w:t>
      </w:r>
      <w:r w:rsidRPr="00F20AE1">
        <w:rPr>
          <w:lang w:val="en-GB"/>
        </w:rPr>
        <w:t>:</w:t>
      </w:r>
      <w:r w:rsidRPr="00F20AE1">
        <w:rPr>
          <w:lang w:val="en-GB"/>
        </w:rPr>
        <w:tab/>
      </w:r>
      <w:r>
        <w:rPr>
          <w:b/>
          <w:lang w:val="en-GB"/>
        </w:rPr>
        <w:t>Non-Standard Working Day</w:t>
      </w:r>
      <w:r w:rsidRPr="00F20AE1">
        <w:rPr>
          <w:lang w:val="en-GB"/>
        </w:rPr>
        <w:tab/>
        <w:t>(</w:t>
      </w:r>
      <w:r>
        <w:rPr>
          <w:lang w:val="en-GB"/>
        </w:rPr>
        <w:t>N)</w:t>
      </w:r>
      <w:r>
        <w:rPr>
          <w:lang w:val="en-GB"/>
        </w:rPr>
        <w:tab/>
      </w:r>
      <w:r>
        <w:rPr>
          <w:lang w:val="en-GB"/>
        </w:rPr>
        <w:tab/>
      </w:r>
      <w:r>
        <w:rPr>
          <w:lang w:val="en-GB"/>
        </w:rPr>
        <w:tab/>
      </w:r>
      <w:r w:rsidRPr="00F20AE1">
        <w:rPr>
          <w:lang w:val="en-GB"/>
        </w:rPr>
        <w:t xml:space="preserve">(S-101 DCEG Clause </w:t>
      </w:r>
      <w:r>
        <w:rPr>
          <w:lang w:val="en-GB"/>
        </w:rPr>
        <w:t>24.3</w:t>
      </w:r>
      <w:r w:rsidRPr="00F20AE1">
        <w:rPr>
          <w:lang w:val="en-GB"/>
        </w:rPr>
        <w:t>)</w:t>
      </w:r>
    </w:p>
    <w:p w14:paraId="58690C1D" w14:textId="77777777" w:rsidR="006B2826" w:rsidRPr="00F20AE1" w:rsidRDefault="006B2826" w:rsidP="00C93144">
      <w:pPr>
        <w:pStyle w:val="Heading4"/>
        <w:keepLines/>
        <w:widowControl/>
        <w:numPr>
          <w:ilvl w:val="3"/>
          <w:numId w:val="13"/>
        </w:numPr>
        <w:tabs>
          <w:tab w:val="clear" w:pos="915"/>
          <w:tab w:val="clear" w:pos="2911"/>
        </w:tabs>
        <w:spacing w:after="120"/>
        <w:ind w:left="851" w:hanging="851"/>
        <w:rPr>
          <w:shd w:val="clear" w:color="auto" w:fill="FFFF00"/>
          <w:lang w:val="en-GB"/>
        </w:rPr>
      </w:pPr>
      <w:bookmarkStart w:id="77" w:name="_Toc8629839"/>
      <w:bookmarkStart w:id="78" w:name="_Toc8629971"/>
      <w:bookmarkStart w:id="79" w:name="_Toc68293115"/>
      <w:r w:rsidRPr="00F20AE1">
        <w:rPr>
          <w:lang w:val="en-GB"/>
        </w:rPr>
        <w:t>Seasonal Objects</w:t>
      </w:r>
      <w:bookmarkEnd w:id="77"/>
      <w:bookmarkEnd w:id="78"/>
      <w:bookmarkEnd w:id="79"/>
    </w:p>
    <w:p w14:paraId="2E30C910" w14:textId="42144A62" w:rsidR="0032350F" w:rsidRPr="00F20AE1" w:rsidRDefault="0032350F" w:rsidP="00D95447">
      <w:pPr>
        <w:spacing w:after="120"/>
        <w:jc w:val="both"/>
        <w:rPr>
          <w:lang w:val="en-GB"/>
        </w:rPr>
      </w:pPr>
      <w:r w:rsidRPr="00F20AE1">
        <w:rPr>
          <w:lang w:val="en-GB"/>
        </w:rPr>
        <w:t xml:space="preserve">Unless otherwise stated against an individual Object class within this document, all instances of encoding of attribute STATUS = </w:t>
      </w:r>
      <w:r w:rsidRPr="00F20AE1">
        <w:rPr>
          <w:i/>
          <w:lang w:val="en-GB"/>
        </w:rPr>
        <w:t>5</w:t>
      </w:r>
      <w:r w:rsidRPr="00F20AE1">
        <w:rPr>
          <w:lang w:val="en-GB"/>
        </w:rPr>
        <w:t xml:space="preserve"> (periodic/intermittent) will be </w:t>
      </w:r>
      <w:r w:rsidR="005879EF">
        <w:rPr>
          <w:lang w:val="en-GB"/>
        </w:rPr>
        <w:t>converted to</w:t>
      </w:r>
      <w:r w:rsidR="00955727" w:rsidRPr="00F20AE1">
        <w:rPr>
          <w:lang w:val="en-GB"/>
        </w:rPr>
        <w:t xml:space="preserve"> the S-101 attribute </w:t>
      </w:r>
      <w:r w:rsidR="00955727" w:rsidRPr="00F20AE1">
        <w:rPr>
          <w:b/>
          <w:lang w:val="en-GB"/>
        </w:rPr>
        <w:t xml:space="preserve">status </w:t>
      </w:r>
      <w:r w:rsidRPr="00F20AE1">
        <w:rPr>
          <w:lang w:val="en-GB"/>
        </w:rPr>
        <w:t>on conversion.</w:t>
      </w:r>
      <w:r w:rsidR="00F54EDA">
        <w:rPr>
          <w:lang w:val="en-GB"/>
        </w:rPr>
        <w:t xml:space="preserve">  See also Annex A, Table A</w:t>
      </w:r>
      <w:r w:rsidR="00110BC3">
        <w:rPr>
          <w:lang w:val="en-GB"/>
        </w:rPr>
        <w:t>.</w:t>
      </w:r>
      <w:r w:rsidR="00F54EDA">
        <w:rPr>
          <w:lang w:val="en-GB"/>
        </w:rPr>
        <w:t>2.</w:t>
      </w:r>
    </w:p>
    <w:p w14:paraId="645DBF85" w14:textId="1E800EA7" w:rsidR="0032350F" w:rsidRPr="00F20AE1" w:rsidRDefault="0032350F" w:rsidP="00D95447">
      <w:pPr>
        <w:spacing w:after="120"/>
        <w:jc w:val="both"/>
        <w:rPr>
          <w:lang w:val="en-GB"/>
        </w:rPr>
      </w:pPr>
      <w:r w:rsidRPr="00F20AE1">
        <w:rPr>
          <w:lang w:val="en-GB"/>
        </w:rPr>
        <w:t xml:space="preserve">Unless otherwise stated against an individual Object class within this document, all instances of encoding of the attributes PERSTA and PEREND will be </w:t>
      </w:r>
      <w:r w:rsidR="005879EF">
        <w:rPr>
          <w:lang w:val="en-GB"/>
        </w:rPr>
        <w:t>converted to</w:t>
      </w:r>
      <w:r w:rsidR="00EC64F6" w:rsidRPr="00F20AE1">
        <w:rPr>
          <w:lang w:val="en-GB"/>
        </w:rPr>
        <w:t xml:space="preserve"> the S-101 complex attribute </w:t>
      </w:r>
      <w:r w:rsidR="00EC64F6" w:rsidRPr="00F20AE1">
        <w:rPr>
          <w:b/>
          <w:lang w:val="en-GB"/>
        </w:rPr>
        <w:t xml:space="preserve">periodic date range </w:t>
      </w:r>
      <w:r w:rsidRPr="00F20AE1">
        <w:rPr>
          <w:lang w:val="en-GB"/>
        </w:rPr>
        <w:t>on conversion.</w:t>
      </w:r>
    </w:p>
    <w:p w14:paraId="6A0B8B52" w14:textId="0B914B9F" w:rsidR="006B2826" w:rsidRPr="00F20AE1" w:rsidRDefault="00DA6FA3" w:rsidP="00D95447">
      <w:pPr>
        <w:spacing w:after="120"/>
        <w:jc w:val="both"/>
        <w:rPr>
          <w:rFonts w:cs="Arial"/>
          <w:bCs/>
          <w:lang w:val="en-GB"/>
        </w:rPr>
      </w:pPr>
      <w:r w:rsidRPr="00F20AE1">
        <w:rPr>
          <w:rFonts w:cs="Arial"/>
          <w:bCs/>
          <w:lang w:val="en-GB"/>
        </w:rPr>
        <w:t>The encoding guidance for taking into account leap years (“last day in February”) for PEREND/PERSTA remains unchanged in S-101</w:t>
      </w:r>
      <w:r w:rsidR="006B2826" w:rsidRPr="00F20AE1">
        <w:rPr>
          <w:rFonts w:cs="Arial"/>
          <w:bCs/>
          <w:lang w:val="en-GB"/>
        </w:rPr>
        <w:t>.</w:t>
      </w:r>
    </w:p>
    <w:p w14:paraId="2FCB2243" w14:textId="77777777" w:rsidR="006B2826" w:rsidRPr="00F20AE1" w:rsidRDefault="006B2826" w:rsidP="00C93144">
      <w:pPr>
        <w:pStyle w:val="Heading3"/>
        <w:keepLines/>
        <w:numPr>
          <w:ilvl w:val="2"/>
          <w:numId w:val="13"/>
        </w:numPr>
        <w:tabs>
          <w:tab w:val="clear" w:pos="0"/>
          <w:tab w:val="clear" w:pos="283"/>
          <w:tab w:val="clear" w:pos="566"/>
          <w:tab w:val="clear" w:pos="720"/>
          <w:tab w:val="clear" w:pos="850"/>
          <w:tab w:val="clear" w:pos="915"/>
          <w:tab w:val="clear" w:pos="1134"/>
          <w:tab w:val="clear" w:pos="1417"/>
          <w:tab w:val="clear" w:pos="1700"/>
          <w:tab w:val="clear" w:pos="1983"/>
          <w:tab w:val="clear" w:pos="2268"/>
          <w:tab w:val="clear" w:pos="2551"/>
          <w:tab w:val="clear" w:pos="2834"/>
          <w:tab w:val="clear" w:pos="2911"/>
          <w:tab w:val="clear" w:pos="3117"/>
          <w:tab w:val="clear" w:pos="3400"/>
          <w:tab w:val="clear" w:pos="3685"/>
          <w:tab w:val="clear" w:pos="3968"/>
          <w:tab w:val="clear" w:pos="4251"/>
          <w:tab w:val="clear" w:pos="4534"/>
          <w:tab w:val="clear" w:pos="4818"/>
          <w:tab w:val="clear" w:pos="5102"/>
          <w:tab w:val="clear" w:pos="5385"/>
          <w:tab w:val="clear" w:pos="5668"/>
          <w:tab w:val="clear" w:pos="5952"/>
          <w:tab w:val="clear" w:pos="6235"/>
          <w:tab w:val="clear" w:pos="6519"/>
          <w:tab w:val="clear" w:pos="6802"/>
          <w:tab w:val="clear" w:pos="7086"/>
          <w:tab w:val="clear" w:pos="7369"/>
          <w:tab w:val="clear" w:pos="7652"/>
          <w:tab w:val="clear" w:pos="7936"/>
          <w:tab w:val="clear" w:pos="8220"/>
          <w:tab w:val="clear" w:pos="8503"/>
          <w:tab w:val="clear" w:pos="8786"/>
          <w:tab w:val="num" w:pos="851"/>
        </w:tabs>
        <w:spacing w:before="240" w:after="120"/>
        <w:ind w:left="851" w:hanging="851"/>
        <w:rPr>
          <w:lang w:val="en-GB"/>
        </w:rPr>
      </w:pPr>
      <w:bookmarkStart w:id="80" w:name="_Toc422735427"/>
      <w:bookmarkStart w:id="81" w:name="_Toc8629840"/>
      <w:bookmarkStart w:id="82" w:name="_Toc8629972"/>
      <w:bookmarkStart w:id="83" w:name="_Toc68293116"/>
      <w:r w:rsidRPr="00F20AE1">
        <w:rPr>
          <w:lang w:val="en-GB"/>
        </w:rPr>
        <w:t>Times</w:t>
      </w:r>
      <w:bookmarkEnd w:id="80"/>
      <w:bookmarkEnd w:id="81"/>
      <w:bookmarkEnd w:id="82"/>
      <w:bookmarkEnd w:id="83"/>
    </w:p>
    <w:p w14:paraId="46BBB31B" w14:textId="5B6D6AA8" w:rsidR="0050786E" w:rsidRDefault="00E274EB" w:rsidP="00D95447">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lang w:val="en-GB"/>
        </w:rPr>
        <w:t>Not applicable.</w:t>
      </w:r>
    </w:p>
    <w:p w14:paraId="18FF6023" w14:textId="42BBBBEF" w:rsidR="00A54ADD" w:rsidRPr="00F20AE1" w:rsidRDefault="00A54ADD" w:rsidP="00A54ADD">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w:t>
      </w:r>
      <w:r w:rsidR="002306BE">
        <w:rPr>
          <w:u w:val="single"/>
          <w:lang w:val="en-GB"/>
        </w:rPr>
        <w:t>-</w:t>
      </w:r>
      <w:r w:rsidRPr="00F20AE1">
        <w:rPr>
          <w:u w:val="single"/>
          <w:lang w:val="en-GB"/>
        </w:rPr>
        <w:t xml:space="preserve">101 </w:t>
      </w:r>
      <w:r>
        <w:rPr>
          <w:u w:val="single"/>
          <w:lang w:val="en-GB"/>
        </w:rPr>
        <w:t>Information</w:t>
      </w:r>
      <w:r w:rsidRPr="00F20AE1">
        <w:rPr>
          <w:u w:val="single"/>
          <w:lang w:val="en-GB"/>
        </w:rPr>
        <w:t xml:space="preserve"> feature</w:t>
      </w:r>
      <w:r w:rsidRPr="00F20AE1">
        <w:rPr>
          <w:lang w:val="en-GB"/>
        </w:rPr>
        <w:t>:</w:t>
      </w:r>
      <w:r w:rsidRPr="00F20AE1">
        <w:rPr>
          <w:lang w:val="en-GB"/>
        </w:rPr>
        <w:tab/>
      </w:r>
      <w:r>
        <w:rPr>
          <w:b/>
          <w:lang w:val="en-GB"/>
        </w:rPr>
        <w:t>Service Hours</w:t>
      </w:r>
      <w:r w:rsidRPr="00F20AE1">
        <w:rPr>
          <w:lang w:val="en-GB"/>
        </w:rPr>
        <w:tab/>
      </w:r>
      <w:r>
        <w:rPr>
          <w:lang w:val="en-GB"/>
        </w:rPr>
        <w:tab/>
      </w:r>
      <w:r w:rsidRPr="00F20AE1">
        <w:rPr>
          <w:lang w:val="en-GB"/>
        </w:rPr>
        <w:t>(</w:t>
      </w:r>
      <w:r>
        <w:rPr>
          <w:lang w:val="en-GB"/>
        </w:rPr>
        <w:t>N)</w:t>
      </w:r>
      <w:r>
        <w:rPr>
          <w:lang w:val="en-GB"/>
        </w:rPr>
        <w:tab/>
      </w:r>
      <w:r>
        <w:rPr>
          <w:lang w:val="en-GB"/>
        </w:rPr>
        <w:tab/>
      </w:r>
      <w:r>
        <w:rPr>
          <w:lang w:val="en-GB"/>
        </w:rPr>
        <w:tab/>
      </w:r>
      <w:r>
        <w:rPr>
          <w:lang w:val="en-GB"/>
        </w:rPr>
        <w:tab/>
      </w:r>
      <w:r>
        <w:rPr>
          <w:lang w:val="en-GB"/>
        </w:rPr>
        <w:tab/>
      </w:r>
      <w:r>
        <w:rPr>
          <w:lang w:val="en-GB"/>
        </w:rPr>
        <w:tab/>
      </w:r>
      <w:r>
        <w:rPr>
          <w:lang w:val="en-GB"/>
        </w:rPr>
        <w:tab/>
      </w:r>
      <w:r w:rsidRPr="00F20AE1">
        <w:rPr>
          <w:lang w:val="en-GB"/>
        </w:rPr>
        <w:t xml:space="preserve">(S-101 DCEG Clause </w:t>
      </w:r>
      <w:r>
        <w:rPr>
          <w:lang w:val="en-GB"/>
        </w:rPr>
        <w:t>24.2</w:t>
      </w:r>
      <w:r w:rsidRPr="00F20AE1">
        <w:rPr>
          <w:lang w:val="en-GB"/>
        </w:rPr>
        <w:t>)</w:t>
      </w:r>
    </w:p>
    <w:p w14:paraId="3022B271" w14:textId="77777777" w:rsidR="006B2826" w:rsidRPr="00F20AE1" w:rsidRDefault="006B2826" w:rsidP="00C93144">
      <w:pPr>
        <w:pStyle w:val="Heading3"/>
        <w:keepLines/>
        <w:numPr>
          <w:ilvl w:val="2"/>
          <w:numId w:val="13"/>
        </w:numPr>
        <w:tabs>
          <w:tab w:val="clear" w:pos="0"/>
          <w:tab w:val="clear" w:pos="283"/>
          <w:tab w:val="clear" w:pos="566"/>
          <w:tab w:val="clear" w:pos="720"/>
          <w:tab w:val="clear" w:pos="850"/>
          <w:tab w:val="clear" w:pos="915"/>
          <w:tab w:val="clear" w:pos="1134"/>
          <w:tab w:val="clear" w:pos="1417"/>
          <w:tab w:val="clear" w:pos="1700"/>
          <w:tab w:val="clear" w:pos="1983"/>
          <w:tab w:val="clear" w:pos="2268"/>
          <w:tab w:val="clear" w:pos="2551"/>
          <w:tab w:val="clear" w:pos="2834"/>
          <w:tab w:val="clear" w:pos="2911"/>
          <w:tab w:val="clear" w:pos="3117"/>
          <w:tab w:val="clear" w:pos="3400"/>
          <w:tab w:val="clear" w:pos="3685"/>
          <w:tab w:val="clear" w:pos="3968"/>
          <w:tab w:val="clear" w:pos="4251"/>
          <w:tab w:val="clear" w:pos="4534"/>
          <w:tab w:val="clear" w:pos="4818"/>
          <w:tab w:val="clear" w:pos="5102"/>
          <w:tab w:val="clear" w:pos="5385"/>
          <w:tab w:val="clear" w:pos="5668"/>
          <w:tab w:val="clear" w:pos="5952"/>
          <w:tab w:val="clear" w:pos="6235"/>
          <w:tab w:val="clear" w:pos="6519"/>
          <w:tab w:val="clear" w:pos="6802"/>
          <w:tab w:val="clear" w:pos="7086"/>
          <w:tab w:val="clear" w:pos="7369"/>
          <w:tab w:val="clear" w:pos="7652"/>
          <w:tab w:val="clear" w:pos="7936"/>
          <w:tab w:val="clear" w:pos="8220"/>
          <w:tab w:val="clear" w:pos="8503"/>
          <w:tab w:val="clear" w:pos="8786"/>
          <w:tab w:val="num" w:pos="851"/>
        </w:tabs>
        <w:spacing w:before="240" w:after="120"/>
        <w:ind w:left="851" w:hanging="851"/>
        <w:rPr>
          <w:lang w:val="en-GB"/>
        </w:rPr>
      </w:pPr>
      <w:bookmarkStart w:id="84" w:name="_Toc68293117"/>
      <w:bookmarkStart w:id="85" w:name="_Toc422735429"/>
      <w:bookmarkStart w:id="86" w:name="_Toc8629841"/>
      <w:bookmarkStart w:id="87" w:name="_Toc8629973"/>
      <w:r w:rsidRPr="00F20AE1">
        <w:rPr>
          <w:lang w:val="en-GB"/>
        </w:rPr>
        <w:t>Cells</w:t>
      </w:r>
      <w:bookmarkEnd w:id="84"/>
    </w:p>
    <w:p w14:paraId="3E246EB2" w14:textId="2FB7C618" w:rsidR="006B2826" w:rsidRPr="00F20AE1" w:rsidRDefault="00711740" w:rsidP="00D95447">
      <w:pPr>
        <w:spacing w:after="120"/>
        <w:jc w:val="both"/>
        <w:rPr>
          <w:lang w:val="en-GB" w:eastAsia="en-US"/>
        </w:rPr>
      </w:pPr>
      <w:r>
        <w:rPr>
          <w:lang w:val="en-GB" w:eastAsia="en-US"/>
        </w:rPr>
        <w:t>In</w:t>
      </w:r>
      <w:r w:rsidR="004E369D" w:rsidRPr="00F20AE1">
        <w:rPr>
          <w:lang w:val="en-GB" w:eastAsia="en-US"/>
        </w:rPr>
        <w:t xml:space="preserve"> S-57, the </w:t>
      </w:r>
      <w:r>
        <w:rPr>
          <w:lang w:val="en-GB" w:eastAsia="en-US"/>
        </w:rPr>
        <w:t xml:space="preserve">recommended </w:t>
      </w:r>
      <w:r w:rsidR="004E369D" w:rsidRPr="00F20AE1">
        <w:rPr>
          <w:lang w:val="en-GB" w:eastAsia="en-US"/>
        </w:rPr>
        <w:t xml:space="preserve">coordinate multiplication factor for latitude and longitude coordinates is </w:t>
      </w:r>
      <w:r w:rsidR="004E369D" w:rsidRPr="00F20AE1">
        <w:rPr>
          <w:i/>
          <w:lang w:val="en-GB" w:eastAsia="en-US"/>
        </w:rPr>
        <w:t>10000000</w:t>
      </w:r>
      <w:r w:rsidR="004E369D" w:rsidRPr="00F20AE1">
        <w:rPr>
          <w:lang w:val="en-GB" w:eastAsia="en-US"/>
        </w:rPr>
        <w:t xml:space="preserve"> (10</w:t>
      </w:r>
      <w:r w:rsidR="004E369D" w:rsidRPr="00F20AE1">
        <w:rPr>
          <w:vertAlign w:val="superscript"/>
          <w:lang w:val="en-GB" w:eastAsia="en-US"/>
        </w:rPr>
        <w:t>7</w:t>
      </w:r>
      <w:r w:rsidR="004E369D" w:rsidRPr="00F20AE1">
        <w:rPr>
          <w:lang w:val="en-GB" w:eastAsia="en-US"/>
        </w:rPr>
        <w:t xml:space="preserve">).  </w:t>
      </w:r>
      <w:r>
        <w:rPr>
          <w:lang w:val="en-GB" w:eastAsia="en-US"/>
        </w:rPr>
        <w:t xml:space="preserve">This has been mandated in S-101.  </w:t>
      </w:r>
      <w:r w:rsidR="00F777FD" w:rsidRPr="00F20AE1">
        <w:rPr>
          <w:lang w:val="en-GB" w:eastAsia="en-US"/>
        </w:rPr>
        <w:t xml:space="preserve">The </w:t>
      </w:r>
      <w:r w:rsidR="004E369D" w:rsidRPr="00F20AE1">
        <w:rPr>
          <w:lang w:val="en-GB" w:eastAsia="en-US"/>
        </w:rPr>
        <w:t xml:space="preserve">value in the </w:t>
      </w:r>
      <w:r w:rsidR="009A56A8" w:rsidRPr="00F20AE1">
        <w:rPr>
          <w:lang w:val="en-GB" w:eastAsia="en-US"/>
        </w:rPr>
        <w:t>Coordinate Multiplication Factor [COMF] subfield of the Data Set Parameter [DSPM] field</w:t>
      </w:r>
      <w:r w:rsidR="006B2826" w:rsidRPr="00F20AE1">
        <w:rPr>
          <w:lang w:val="en-GB" w:eastAsia="en-US"/>
        </w:rPr>
        <w:t xml:space="preserve"> </w:t>
      </w:r>
      <w:r w:rsidR="00892912" w:rsidRPr="00F20AE1">
        <w:rPr>
          <w:lang w:val="en-GB" w:eastAsia="en-US"/>
        </w:rPr>
        <w:t xml:space="preserve">in S-57 </w:t>
      </w:r>
      <w:r w:rsidR="00775CD3">
        <w:rPr>
          <w:lang w:val="en-GB"/>
        </w:rPr>
        <w:t>will be</w:t>
      </w:r>
      <w:r w:rsidR="00775CD3" w:rsidRPr="00F20AE1">
        <w:rPr>
          <w:lang w:val="en-GB"/>
        </w:rPr>
        <w:t xml:space="preserve"> </w:t>
      </w:r>
      <w:r w:rsidR="00B243C1">
        <w:rPr>
          <w:lang w:val="en-GB"/>
        </w:rPr>
        <w:t>populated in</w:t>
      </w:r>
      <w:r w:rsidR="00F85393" w:rsidRPr="00F20AE1">
        <w:rPr>
          <w:lang w:val="en-GB"/>
        </w:rPr>
        <w:t xml:space="preserve"> the “Coordinate Multiplication Factor for X-coordinate” [CMFX] and “Coordinate Multiplication Factor for Y-coordinate” [CMFY] subfields of the “Dataset Structure Information” [DSSI] field for the S-101 dataset</w:t>
      </w:r>
      <w:r w:rsidR="006B2826" w:rsidRPr="00F20AE1">
        <w:rPr>
          <w:lang w:val="en-GB" w:eastAsia="en-US"/>
        </w:rPr>
        <w:t>.</w:t>
      </w:r>
    </w:p>
    <w:p w14:paraId="16B76DBF" w14:textId="77777777" w:rsidR="006B2826" w:rsidRPr="00F20AE1" w:rsidRDefault="006B2826" w:rsidP="00C93144">
      <w:pPr>
        <w:pStyle w:val="Heading3"/>
        <w:keepLines/>
        <w:numPr>
          <w:ilvl w:val="2"/>
          <w:numId w:val="13"/>
        </w:numPr>
        <w:tabs>
          <w:tab w:val="clear" w:pos="915"/>
          <w:tab w:val="clear" w:pos="2911"/>
        </w:tabs>
        <w:spacing w:before="240" w:after="120"/>
        <w:rPr>
          <w:bCs/>
          <w:lang w:val="en-GB"/>
        </w:rPr>
      </w:pPr>
      <w:bookmarkStart w:id="88" w:name="_Toc68293118"/>
      <w:r w:rsidRPr="00F20AE1">
        <w:rPr>
          <w:bCs/>
          <w:lang w:val="en-GB"/>
        </w:rPr>
        <w:t>Seamless ENC coverage</w:t>
      </w:r>
      <w:bookmarkEnd w:id="88"/>
    </w:p>
    <w:p w14:paraId="4E131F52" w14:textId="564515C2" w:rsidR="006B2826" w:rsidRDefault="008E02A7" w:rsidP="00D95447">
      <w:pPr>
        <w:spacing w:after="120"/>
        <w:jc w:val="both"/>
        <w:rPr>
          <w:lang w:val="en-GB" w:eastAsia="en-US"/>
        </w:rPr>
      </w:pPr>
      <w:r w:rsidRPr="00F20AE1">
        <w:rPr>
          <w:lang w:val="en-GB" w:eastAsia="en-US"/>
        </w:rPr>
        <w:t>The rules regarding ENC coverage</w:t>
      </w:r>
      <w:r w:rsidR="002D27FC" w:rsidRPr="00F20AE1">
        <w:rPr>
          <w:lang w:val="en-GB" w:eastAsia="en-US"/>
        </w:rPr>
        <w:t xml:space="preserve"> (gaps in data coverage)</w:t>
      </w:r>
      <w:r w:rsidRPr="00F20AE1">
        <w:rPr>
          <w:lang w:val="en-GB" w:eastAsia="en-US"/>
        </w:rPr>
        <w:t xml:space="preserve"> remain unchanged for S-101</w:t>
      </w:r>
      <w:r w:rsidR="006B2826" w:rsidRPr="00F20AE1">
        <w:rPr>
          <w:lang w:val="en-GB" w:eastAsia="en-US"/>
        </w:rPr>
        <w:t>.</w:t>
      </w:r>
    </w:p>
    <w:p w14:paraId="4F95264D" w14:textId="187086A0" w:rsidR="00913A34" w:rsidRPr="00F20AE1" w:rsidRDefault="00913A34" w:rsidP="00D95447">
      <w:pPr>
        <w:spacing w:after="120"/>
        <w:jc w:val="both"/>
        <w:rPr>
          <w:lang w:val="en-GB" w:eastAsia="en-US"/>
        </w:rPr>
      </w:pPr>
      <w:r w:rsidRPr="00913A34">
        <w:rPr>
          <w:lang w:val="en-GB" w:eastAsia="en-US"/>
        </w:rPr>
        <w:t xml:space="preserve">The rules regarding ENC </w:t>
      </w:r>
      <w:r>
        <w:rPr>
          <w:lang w:val="en-GB" w:eastAsia="en-US"/>
        </w:rPr>
        <w:t>data</w:t>
      </w:r>
      <w:r w:rsidRPr="00913A34">
        <w:rPr>
          <w:lang w:val="en-GB" w:eastAsia="en-US"/>
        </w:rPr>
        <w:t xml:space="preserve"> overlaps are now described in terms of </w:t>
      </w:r>
      <w:r w:rsidR="003F51B2">
        <w:rPr>
          <w:lang w:val="en-GB" w:eastAsia="en-US"/>
        </w:rPr>
        <w:t xml:space="preserve">the </w:t>
      </w:r>
      <w:r w:rsidRPr="00913A34">
        <w:rPr>
          <w:lang w:val="en-GB" w:eastAsia="en-US"/>
        </w:rPr>
        <w:t>maximum display scale</w:t>
      </w:r>
      <w:r>
        <w:rPr>
          <w:lang w:val="en-GB" w:eastAsia="en-US"/>
        </w:rPr>
        <w:t xml:space="preserve"> </w:t>
      </w:r>
      <w:r w:rsidR="003F51B2">
        <w:rPr>
          <w:lang w:val="en-GB" w:eastAsia="en-US"/>
        </w:rPr>
        <w:t xml:space="preserve">for the data </w:t>
      </w:r>
      <w:r>
        <w:rPr>
          <w:lang w:val="en-GB" w:eastAsia="en-US"/>
        </w:rPr>
        <w:t xml:space="preserve">rather than Navigational Purpose, and are out of scope for this document.  </w:t>
      </w:r>
      <w:r w:rsidRPr="00913A34">
        <w:rPr>
          <w:lang w:val="en-GB" w:eastAsia="en-US"/>
        </w:rPr>
        <w:t xml:space="preserve"> </w:t>
      </w:r>
      <w:r>
        <w:rPr>
          <w:lang w:val="en-GB" w:eastAsia="en-US"/>
        </w:rPr>
        <w:t xml:space="preserve">See </w:t>
      </w:r>
      <w:r w:rsidR="003F51B2">
        <w:rPr>
          <w:lang w:val="en-GB" w:eastAsia="en-US"/>
        </w:rPr>
        <w:t xml:space="preserve">S-101 DCEG clause 2.5.5 and </w:t>
      </w:r>
      <w:r>
        <w:rPr>
          <w:lang w:val="en-GB" w:eastAsia="en-US"/>
        </w:rPr>
        <w:t>S-101 Main document clause</w:t>
      </w:r>
      <w:r w:rsidRPr="00913A34">
        <w:rPr>
          <w:lang w:val="en-GB" w:eastAsia="en-US"/>
        </w:rPr>
        <w:t xml:space="preserve"> 4.5.3.</w:t>
      </w:r>
    </w:p>
    <w:p w14:paraId="4EA577DC" w14:textId="77777777" w:rsidR="006B2826" w:rsidRPr="00F20AE1" w:rsidRDefault="006B2826" w:rsidP="00C93144">
      <w:pPr>
        <w:pStyle w:val="Heading4"/>
        <w:keepLines/>
        <w:widowControl/>
        <w:numPr>
          <w:ilvl w:val="3"/>
          <w:numId w:val="13"/>
        </w:numPr>
        <w:tabs>
          <w:tab w:val="clear" w:pos="915"/>
          <w:tab w:val="clear" w:pos="2911"/>
        </w:tabs>
        <w:spacing w:after="120"/>
        <w:ind w:left="862" w:hanging="862"/>
        <w:rPr>
          <w:bCs/>
          <w:lang w:val="en-GB"/>
        </w:rPr>
      </w:pPr>
      <w:bookmarkStart w:id="89" w:name="_Toc68293119"/>
      <w:r w:rsidRPr="00F20AE1">
        <w:rPr>
          <w:bCs/>
          <w:lang w:val="en-GB"/>
        </w:rPr>
        <w:t>Feature Object Identifiers</w:t>
      </w:r>
      <w:bookmarkEnd w:id="89"/>
    </w:p>
    <w:p w14:paraId="3CF4226A" w14:textId="4966C694" w:rsidR="006B2826" w:rsidRPr="00F20AE1" w:rsidRDefault="0019596B" w:rsidP="00D95447">
      <w:pPr>
        <w:spacing w:after="120"/>
        <w:jc w:val="both"/>
        <w:rPr>
          <w:lang w:val="en-GB" w:eastAsia="en-US"/>
        </w:rPr>
      </w:pPr>
      <w:r>
        <w:rPr>
          <w:lang w:val="en-GB" w:eastAsia="en-US"/>
        </w:rPr>
        <w:t xml:space="preserve">The value for </w:t>
      </w:r>
      <w:r w:rsidR="006B2826" w:rsidRPr="00F20AE1">
        <w:rPr>
          <w:lang w:val="en-GB" w:eastAsia="en-US"/>
        </w:rPr>
        <w:t>Feature Object Identifier</w:t>
      </w:r>
      <w:r w:rsidR="00505AD6" w:rsidRPr="00F20AE1">
        <w:rPr>
          <w:lang w:val="en-GB" w:eastAsia="en-US"/>
        </w:rPr>
        <w:t>s</w:t>
      </w:r>
      <w:r w:rsidR="006B2826" w:rsidRPr="00F20AE1">
        <w:rPr>
          <w:lang w:val="en-GB" w:eastAsia="en-US"/>
        </w:rPr>
        <w:t xml:space="preserve"> (FOID</w:t>
      </w:r>
      <w:r w:rsidR="001C317B">
        <w:rPr>
          <w:lang w:val="en-GB" w:eastAsia="en-US"/>
        </w:rPr>
        <w:t>s</w:t>
      </w:r>
      <w:r w:rsidR="006B2826" w:rsidRPr="00F20AE1">
        <w:rPr>
          <w:lang w:val="en-GB" w:eastAsia="en-US"/>
        </w:rPr>
        <w:t xml:space="preserve">) </w:t>
      </w:r>
      <w:r w:rsidR="00711740">
        <w:rPr>
          <w:lang w:val="en-GB" w:eastAsia="en-US"/>
        </w:rPr>
        <w:t>may</w:t>
      </w:r>
      <w:r w:rsidR="00711740" w:rsidRPr="00F20AE1">
        <w:rPr>
          <w:lang w:val="en-GB" w:eastAsia="en-US"/>
        </w:rPr>
        <w:t xml:space="preserve"> </w:t>
      </w:r>
      <w:r w:rsidR="00505AD6" w:rsidRPr="00F20AE1">
        <w:rPr>
          <w:lang w:val="en-GB" w:eastAsia="en-US"/>
        </w:rPr>
        <w:t xml:space="preserve">be </w:t>
      </w:r>
      <w:r w:rsidR="0023696B">
        <w:rPr>
          <w:lang w:val="en-GB" w:eastAsia="en-US"/>
        </w:rPr>
        <w:t>retained for</w:t>
      </w:r>
      <w:r w:rsidR="00505AD6" w:rsidRPr="00F20AE1">
        <w:rPr>
          <w:lang w:val="en-GB" w:eastAsia="en-US"/>
        </w:rPr>
        <w:t xml:space="preserve"> all S-57 objects during conversion to S-101 features</w:t>
      </w:r>
      <w:r w:rsidR="001C317B">
        <w:rPr>
          <w:lang w:val="en-GB" w:eastAsia="en-US"/>
        </w:rPr>
        <w:t xml:space="preserve"> where a one-to-one Object/Feature relationship exists</w:t>
      </w:r>
      <w:r w:rsidR="00332935">
        <w:rPr>
          <w:lang w:val="en-GB" w:eastAsia="en-US"/>
        </w:rPr>
        <w:t>,</w:t>
      </w:r>
      <w:r w:rsidR="001C317B">
        <w:rPr>
          <w:lang w:val="en-GB" w:eastAsia="en-US"/>
        </w:rPr>
        <w:t xml:space="preserve"> if it is considered that this may </w:t>
      </w:r>
      <w:r w:rsidR="001C317B">
        <w:rPr>
          <w:lang w:val="en-GB" w:eastAsia="en-US"/>
        </w:rPr>
        <w:lastRenderedPageBreak/>
        <w:t>aid in data management</w:t>
      </w:r>
      <w:r w:rsidR="00505AD6" w:rsidRPr="00F20AE1">
        <w:rPr>
          <w:lang w:val="en-GB" w:eastAsia="en-US"/>
        </w:rPr>
        <w:t xml:space="preserve">.  </w:t>
      </w:r>
      <w:r w:rsidR="0023696B">
        <w:rPr>
          <w:lang w:val="en-GB" w:eastAsia="en-US"/>
        </w:rPr>
        <w:t>The encoding guidance for assigning FOIDs</w:t>
      </w:r>
      <w:r w:rsidR="00FB0114">
        <w:rPr>
          <w:lang w:val="en-GB" w:eastAsia="en-US"/>
        </w:rPr>
        <w:t xml:space="preserve"> to representations of real-world features</w:t>
      </w:r>
      <w:r w:rsidR="00505AD6" w:rsidRPr="00F20AE1">
        <w:rPr>
          <w:lang w:val="en-GB" w:eastAsia="en-US"/>
        </w:rPr>
        <w:t xml:space="preserve"> (that is</w:t>
      </w:r>
      <w:r w:rsidR="00AE0ABB" w:rsidRPr="00F20AE1">
        <w:rPr>
          <w:lang w:val="en-GB" w:eastAsia="en-US"/>
        </w:rPr>
        <w:t>, each feature must have a unique FOID however multiple parts of an individual real-world feature within the cell may have the same FOID)</w:t>
      </w:r>
      <w:r w:rsidR="00FB0114">
        <w:rPr>
          <w:lang w:val="en-GB" w:eastAsia="en-US"/>
        </w:rPr>
        <w:t xml:space="preserve"> remains unchanged in S-101</w:t>
      </w:r>
      <w:r w:rsidR="006B2826" w:rsidRPr="00F20AE1">
        <w:rPr>
          <w:lang w:val="en-GB" w:eastAsia="en-US"/>
        </w:rPr>
        <w:t>.</w:t>
      </w:r>
    </w:p>
    <w:p w14:paraId="30D91362" w14:textId="67117BD5" w:rsidR="006B2826" w:rsidRPr="00F20AE1" w:rsidRDefault="006B2826" w:rsidP="00C93144">
      <w:pPr>
        <w:pStyle w:val="Heading4"/>
        <w:keepLines/>
        <w:widowControl/>
        <w:numPr>
          <w:ilvl w:val="3"/>
          <w:numId w:val="13"/>
        </w:numPr>
        <w:tabs>
          <w:tab w:val="clear" w:pos="915"/>
          <w:tab w:val="clear" w:pos="2911"/>
        </w:tabs>
        <w:spacing w:after="120"/>
        <w:ind w:left="851" w:hanging="851"/>
        <w:rPr>
          <w:shd w:val="clear" w:color="auto" w:fill="FFFF00"/>
          <w:lang w:val="en-GB"/>
        </w:rPr>
      </w:pPr>
      <w:bookmarkStart w:id="90" w:name="_Toc68293120"/>
      <w:r w:rsidRPr="00F20AE1">
        <w:rPr>
          <w:lang w:val="en-GB"/>
        </w:rPr>
        <w:t>180</w:t>
      </w:r>
      <w:r w:rsidRPr="00F20AE1">
        <w:rPr>
          <w:rFonts w:cs="Arial"/>
          <w:lang w:val="en-GB"/>
        </w:rPr>
        <w:t>°</w:t>
      </w:r>
      <w:r w:rsidRPr="00F20AE1">
        <w:rPr>
          <w:lang w:val="en-GB"/>
        </w:rPr>
        <w:t xml:space="preserve"> Meridian of Longitude</w:t>
      </w:r>
      <w:bookmarkEnd w:id="90"/>
    </w:p>
    <w:p w14:paraId="68A7A556" w14:textId="129E406E" w:rsidR="00DD1C22" w:rsidRDefault="00DD1C22" w:rsidP="00DD1C22">
      <w:pPr>
        <w:spacing w:after="120"/>
        <w:jc w:val="both"/>
        <w:rPr>
          <w:lang w:val="en-GB" w:eastAsia="en-US"/>
        </w:rPr>
      </w:pPr>
      <w:r w:rsidRPr="00F20AE1">
        <w:rPr>
          <w:lang w:val="en-GB" w:eastAsia="en-US"/>
        </w:rPr>
        <w:t>The rule prohibiting datasets from crossing the 180</w:t>
      </w:r>
      <w:r w:rsidRPr="00F20AE1">
        <w:rPr>
          <w:lang w:val="en-GB" w:eastAsia="en-US"/>
        </w:rPr>
        <w:sym w:font="Symbol" w:char="F0B0"/>
      </w:r>
      <w:r w:rsidRPr="00F20AE1">
        <w:rPr>
          <w:lang w:val="en-GB" w:eastAsia="en-US"/>
        </w:rPr>
        <w:t xml:space="preserve"> meridian remain unchanged for S-101.</w:t>
      </w:r>
    </w:p>
    <w:p w14:paraId="522E1047" w14:textId="77777777" w:rsidR="006B2826" w:rsidRPr="00F20AE1" w:rsidRDefault="006B2826" w:rsidP="00C93144">
      <w:pPr>
        <w:pStyle w:val="Heading2"/>
        <w:numPr>
          <w:ilvl w:val="1"/>
          <w:numId w:val="13"/>
        </w:numPr>
        <w:tabs>
          <w:tab w:val="clear" w:pos="0"/>
          <w:tab w:val="clear" w:pos="283"/>
          <w:tab w:val="clear" w:pos="576"/>
          <w:tab w:val="clear" w:pos="720"/>
          <w:tab w:val="clear" w:pos="850"/>
          <w:tab w:val="clear" w:pos="915"/>
          <w:tab w:val="clear" w:pos="1134"/>
          <w:tab w:val="clear" w:pos="1417"/>
          <w:tab w:val="clear" w:pos="1700"/>
          <w:tab w:val="clear" w:pos="1983"/>
          <w:tab w:val="clear" w:pos="2268"/>
          <w:tab w:val="clear" w:pos="2551"/>
          <w:tab w:val="clear" w:pos="2834"/>
          <w:tab w:val="clear" w:pos="2911"/>
          <w:tab w:val="clear" w:pos="3117"/>
          <w:tab w:val="clear" w:pos="3400"/>
          <w:tab w:val="clear" w:pos="3685"/>
          <w:tab w:val="clear" w:pos="3968"/>
          <w:tab w:val="clear" w:pos="4251"/>
          <w:tab w:val="clear" w:pos="4534"/>
          <w:tab w:val="clear" w:pos="4818"/>
          <w:tab w:val="clear" w:pos="5102"/>
          <w:tab w:val="clear" w:pos="5385"/>
          <w:tab w:val="clear" w:pos="5668"/>
          <w:tab w:val="clear" w:pos="5952"/>
          <w:tab w:val="clear" w:pos="6235"/>
          <w:tab w:val="clear" w:pos="6519"/>
          <w:tab w:val="clear" w:pos="6802"/>
          <w:tab w:val="clear" w:pos="7086"/>
          <w:tab w:val="clear" w:pos="7369"/>
          <w:tab w:val="clear" w:pos="7652"/>
          <w:tab w:val="clear" w:pos="7936"/>
          <w:tab w:val="clear" w:pos="8220"/>
          <w:tab w:val="clear" w:pos="8503"/>
          <w:tab w:val="clear" w:pos="8786"/>
          <w:tab w:val="left" w:pos="851"/>
        </w:tabs>
        <w:spacing w:before="240" w:after="120"/>
        <w:ind w:left="851" w:hanging="851"/>
        <w:rPr>
          <w:sz w:val="20"/>
          <w:lang w:val="en-GB"/>
        </w:rPr>
      </w:pPr>
      <w:bookmarkStart w:id="91" w:name="_Toc68293121"/>
      <w:r w:rsidRPr="00F20AE1">
        <w:rPr>
          <w:lang w:val="en-GB"/>
        </w:rPr>
        <w:t>Data quality description</w:t>
      </w:r>
      <w:bookmarkEnd w:id="85"/>
      <w:bookmarkEnd w:id="86"/>
      <w:bookmarkEnd w:id="87"/>
      <w:bookmarkEnd w:id="91"/>
    </w:p>
    <w:p w14:paraId="4C335546" w14:textId="77777777" w:rsidR="006B2826" w:rsidRPr="00F20AE1" w:rsidRDefault="006B2826" w:rsidP="00C93144">
      <w:pPr>
        <w:pStyle w:val="Heading3"/>
        <w:keepLines/>
        <w:numPr>
          <w:ilvl w:val="2"/>
          <w:numId w:val="13"/>
        </w:numPr>
        <w:tabs>
          <w:tab w:val="clear" w:pos="0"/>
          <w:tab w:val="clear" w:pos="283"/>
          <w:tab w:val="clear" w:pos="566"/>
          <w:tab w:val="clear" w:pos="720"/>
          <w:tab w:val="clear" w:pos="850"/>
          <w:tab w:val="clear" w:pos="915"/>
          <w:tab w:val="clear" w:pos="1134"/>
          <w:tab w:val="clear" w:pos="1417"/>
          <w:tab w:val="clear" w:pos="1700"/>
          <w:tab w:val="clear" w:pos="1983"/>
          <w:tab w:val="clear" w:pos="2268"/>
          <w:tab w:val="clear" w:pos="2551"/>
          <w:tab w:val="clear" w:pos="2834"/>
          <w:tab w:val="clear" w:pos="2911"/>
          <w:tab w:val="clear" w:pos="3117"/>
          <w:tab w:val="clear" w:pos="3400"/>
          <w:tab w:val="clear" w:pos="3685"/>
          <w:tab w:val="clear" w:pos="3968"/>
          <w:tab w:val="clear" w:pos="4251"/>
          <w:tab w:val="clear" w:pos="4534"/>
          <w:tab w:val="clear" w:pos="4818"/>
          <w:tab w:val="clear" w:pos="5102"/>
          <w:tab w:val="clear" w:pos="5385"/>
          <w:tab w:val="clear" w:pos="5668"/>
          <w:tab w:val="clear" w:pos="5952"/>
          <w:tab w:val="clear" w:pos="6235"/>
          <w:tab w:val="clear" w:pos="6519"/>
          <w:tab w:val="clear" w:pos="6802"/>
          <w:tab w:val="clear" w:pos="7086"/>
          <w:tab w:val="clear" w:pos="7369"/>
          <w:tab w:val="clear" w:pos="7652"/>
          <w:tab w:val="clear" w:pos="7936"/>
          <w:tab w:val="clear" w:pos="8220"/>
          <w:tab w:val="clear" w:pos="8503"/>
          <w:tab w:val="clear" w:pos="8786"/>
          <w:tab w:val="num" w:pos="851"/>
        </w:tabs>
        <w:spacing w:before="240" w:after="120"/>
        <w:ind w:left="851" w:hanging="851"/>
        <w:rPr>
          <w:lang w:val="en-GB"/>
        </w:rPr>
      </w:pPr>
      <w:bookmarkStart w:id="92" w:name="_Toc422735431"/>
      <w:bookmarkStart w:id="93" w:name="_Toc8629842"/>
      <w:bookmarkStart w:id="94" w:name="_Toc8629974"/>
      <w:bookmarkStart w:id="95" w:name="_Toc68293122"/>
      <w:r w:rsidRPr="00F20AE1">
        <w:rPr>
          <w:lang w:val="en-GB"/>
        </w:rPr>
        <w:t>Production information</w:t>
      </w:r>
      <w:bookmarkEnd w:id="92"/>
      <w:bookmarkEnd w:id="93"/>
      <w:bookmarkEnd w:id="94"/>
      <w:bookmarkEnd w:id="95"/>
    </w:p>
    <w:p w14:paraId="685B4454" w14:textId="57E40D18" w:rsidR="006B2826" w:rsidRPr="00F20AE1" w:rsidRDefault="006B2826" w:rsidP="00D95447">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lang w:val="en-GB"/>
        </w:rPr>
        <w:t xml:space="preserve">The Producing Authority </w:t>
      </w:r>
      <w:r w:rsidR="00DD1C22" w:rsidRPr="00F20AE1">
        <w:rPr>
          <w:lang w:val="en-GB"/>
        </w:rPr>
        <w:t>provided</w:t>
      </w:r>
      <w:r w:rsidRPr="00F20AE1">
        <w:rPr>
          <w:lang w:val="en-GB"/>
        </w:rPr>
        <w:t xml:space="preserve"> in the “Producing Agency” [AGEN] subfield of the “Data Set Identification” [DSID] field</w:t>
      </w:r>
      <w:r w:rsidR="00DD1C22" w:rsidRPr="00F20AE1">
        <w:rPr>
          <w:lang w:val="en-GB"/>
        </w:rPr>
        <w:t xml:space="preserve"> </w:t>
      </w:r>
      <w:r w:rsidR="00775CD3">
        <w:rPr>
          <w:lang w:val="en-GB"/>
        </w:rPr>
        <w:t>will be</w:t>
      </w:r>
      <w:r w:rsidR="00775CD3" w:rsidRPr="00F20AE1">
        <w:rPr>
          <w:lang w:val="en-GB"/>
        </w:rPr>
        <w:t xml:space="preserve"> </w:t>
      </w:r>
      <w:r w:rsidR="00B243C1">
        <w:rPr>
          <w:lang w:val="en-GB"/>
        </w:rPr>
        <w:t>populated in</w:t>
      </w:r>
      <w:r w:rsidR="000A01E9" w:rsidRPr="00F20AE1">
        <w:rPr>
          <w:lang w:val="en-GB"/>
        </w:rPr>
        <w:t xml:space="preserve"> the mandatory </w:t>
      </w:r>
      <w:proofErr w:type="spellStart"/>
      <w:r w:rsidR="000A01E9" w:rsidRPr="00F20AE1">
        <w:rPr>
          <w:lang w:val="en-GB"/>
        </w:rPr>
        <w:t>producingAgency</w:t>
      </w:r>
      <w:proofErr w:type="spellEnd"/>
      <w:r w:rsidR="000A01E9" w:rsidRPr="00F20AE1">
        <w:rPr>
          <w:lang w:val="en-GB"/>
        </w:rPr>
        <w:t xml:space="preserve"> field of the Dataset Discovery Metadata for the S-101 dataset.</w:t>
      </w:r>
    </w:p>
    <w:p w14:paraId="10594BEC" w14:textId="77777777" w:rsidR="006B2826" w:rsidRPr="00AF5AAB" w:rsidRDefault="006B2826" w:rsidP="00C93144">
      <w:pPr>
        <w:pStyle w:val="Heading3"/>
        <w:keepLines/>
        <w:numPr>
          <w:ilvl w:val="2"/>
          <w:numId w:val="13"/>
        </w:numPr>
        <w:tabs>
          <w:tab w:val="clear" w:pos="0"/>
          <w:tab w:val="clear" w:pos="283"/>
          <w:tab w:val="clear" w:pos="566"/>
          <w:tab w:val="clear" w:pos="720"/>
          <w:tab w:val="clear" w:pos="850"/>
          <w:tab w:val="clear" w:pos="915"/>
          <w:tab w:val="clear" w:pos="1134"/>
          <w:tab w:val="clear" w:pos="1417"/>
          <w:tab w:val="clear" w:pos="1700"/>
          <w:tab w:val="clear" w:pos="1983"/>
          <w:tab w:val="clear" w:pos="2268"/>
          <w:tab w:val="clear" w:pos="2551"/>
          <w:tab w:val="clear" w:pos="2834"/>
          <w:tab w:val="clear" w:pos="2911"/>
          <w:tab w:val="clear" w:pos="3117"/>
          <w:tab w:val="clear" w:pos="3400"/>
          <w:tab w:val="clear" w:pos="3685"/>
          <w:tab w:val="clear" w:pos="3968"/>
          <w:tab w:val="clear" w:pos="4251"/>
          <w:tab w:val="clear" w:pos="4534"/>
          <w:tab w:val="clear" w:pos="4818"/>
          <w:tab w:val="clear" w:pos="5102"/>
          <w:tab w:val="clear" w:pos="5385"/>
          <w:tab w:val="clear" w:pos="5668"/>
          <w:tab w:val="clear" w:pos="5952"/>
          <w:tab w:val="clear" w:pos="6235"/>
          <w:tab w:val="clear" w:pos="6519"/>
          <w:tab w:val="clear" w:pos="6802"/>
          <w:tab w:val="clear" w:pos="7086"/>
          <w:tab w:val="clear" w:pos="7369"/>
          <w:tab w:val="clear" w:pos="7652"/>
          <w:tab w:val="clear" w:pos="7936"/>
          <w:tab w:val="clear" w:pos="8220"/>
          <w:tab w:val="clear" w:pos="8503"/>
          <w:tab w:val="clear" w:pos="8786"/>
          <w:tab w:val="num" w:pos="851"/>
        </w:tabs>
        <w:spacing w:before="240" w:after="120"/>
        <w:ind w:left="851" w:hanging="851"/>
        <w:rPr>
          <w:lang w:val="en-GB"/>
        </w:rPr>
      </w:pPr>
      <w:bookmarkStart w:id="96" w:name="_Toc422735433"/>
      <w:bookmarkStart w:id="97" w:name="_Toc8629843"/>
      <w:bookmarkStart w:id="98" w:name="_Toc8629975"/>
      <w:bookmarkStart w:id="99" w:name="_Toc68293123"/>
      <w:r w:rsidRPr="00AF5AAB">
        <w:rPr>
          <w:lang w:val="en-GB"/>
        </w:rPr>
        <w:t>Up-to-datedness information</w:t>
      </w:r>
      <w:bookmarkEnd w:id="96"/>
      <w:bookmarkEnd w:id="97"/>
      <w:bookmarkEnd w:id="98"/>
      <w:bookmarkEnd w:id="99"/>
    </w:p>
    <w:p w14:paraId="4CC24472" w14:textId="50EEEC98" w:rsidR="006B2826" w:rsidRPr="00F20AE1" w:rsidRDefault="006B2826" w:rsidP="00D95447">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lang w:val="en-GB"/>
        </w:rPr>
        <w:t xml:space="preserve">Up-to-datedness information </w:t>
      </w:r>
      <w:r w:rsidR="008D05CF" w:rsidRPr="00F20AE1">
        <w:rPr>
          <w:lang w:val="en-GB"/>
        </w:rPr>
        <w:t>(</w:t>
      </w:r>
      <w:r w:rsidR="000A01E9" w:rsidRPr="00F20AE1">
        <w:rPr>
          <w:lang w:val="en-GB"/>
        </w:rPr>
        <w:t>provided</w:t>
      </w:r>
      <w:r w:rsidRPr="00F20AE1">
        <w:rPr>
          <w:lang w:val="en-GB"/>
        </w:rPr>
        <w:t xml:space="preserve"> in the “Edition Number” [EDTN], “Update Number” [UPDN], “Update Application Date” [UADT] and “Issue Date” [ISDT] subfields of the “Data Set Identification” [DSID] field</w:t>
      </w:r>
      <w:r w:rsidR="008D05CF" w:rsidRPr="00F20AE1">
        <w:rPr>
          <w:lang w:val="en-GB"/>
        </w:rPr>
        <w:t xml:space="preserve">) </w:t>
      </w:r>
      <w:r w:rsidR="009D3454">
        <w:rPr>
          <w:lang w:val="en-GB"/>
        </w:rPr>
        <w:t>may</w:t>
      </w:r>
      <w:r w:rsidR="00505335">
        <w:rPr>
          <w:lang w:val="en-GB"/>
        </w:rPr>
        <w:t xml:space="preserve"> be automatically</w:t>
      </w:r>
      <w:r w:rsidR="00505335" w:rsidRPr="00F20AE1">
        <w:rPr>
          <w:lang w:val="en-GB"/>
        </w:rPr>
        <w:t xml:space="preserve"> </w:t>
      </w:r>
      <w:r w:rsidR="008D05CF" w:rsidRPr="00F20AE1">
        <w:rPr>
          <w:lang w:val="en-GB"/>
        </w:rPr>
        <w:t xml:space="preserve">reset in the corresponding S-101 file </w:t>
      </w:r>
      <w:r w:rsidR="00264E4A">
        <w:rPr>
          <w:lang w:val="en-GB"/>
        </w:rPr>
        <w:t>ISO 8211</w:t>
      </w:r>
      <w:r w:rsidR="00264E4A" w:rsidRPr="00F20AE1">
        <w:rPr>
          <w:lang w:val="en-GB"/>
        </w:rPr>
        <w:t xml:space="preserve"> </w:t>
      </w:r>
      <w:r w:rsidR="008D05CF" w:rsidRPr="00F20AE1">
        <w:rPr>
          <w:lang w:val="en-GB"/>
        </w:rPr>
        <w:t>and Dataset Discovery Metadata fields to reflect the release of a new S-101 dataset</w:t>
      </w:r>
      <w:r w:rsidR="00E53A47">
        <w:rPr>
          <w:lang w:val="en-GB"/>
        </w:rPr>
        <w:t xml:space="preserve"> during the automated conversion process</w:t>
      </w:r>
      <w:r w:rsidRPr="00F20AE1">
        <w:rPr>
          <w:lang w:val="en-GB"/>
        </w:rPr>
        <w:t>.</w:t>
      </w:r>
      <w:r w:rsidR="00F54734">
        <w:rPr>
          <w:lang w:val="en-GB"/>
        </w:rPr>
        <w:t xml:space="preserve">  The population of this information is at the discretion of the Data Producer, noting that </w:t>
      </w:r>
      <w:r w:rsidR="00253EE0">
        <w:rPr>
          <w:lang w:val="en-GB"/>
        </w:rPr>
        <w:t>there is no requirement for this information to be aligned between S-57 ENCs and the corresponding S-101 ENCs in ECDIS</w:t>
      </w:r>
      <w:r w:rsidR="00A65ADE">
        <w:rPr>
          <w:lang w:val="en-GB"/>
        </w:rPr>
        <w:t>.</w:t>
      </w:r>
    </w:p>
    <w:p w14:paraId="53C8AD98" w14:textId="77777777" w:rsidR="006B2826" w:rsidRDefault="006B2826" w:rsidP="00C93144">
      <w:pPr>
        <w:pStyle w:val="Heading3"/>
        <w:keepLines/>
        <w:numPr>
          <w:ilvl w:val="2"/>
          <w:numId w:val="13"/>
        </w:numPr>
        <w:tabs>
          <w:tab w:val="clear" w:pos="0"/>
          <w:tab w:val="clear" w:pos="283"/>
          <w:tab w:val="clear" w:pos="566"/>
          <w:tab w:val="clear" w:pos="720"/>
          <w:tab w:val="clear" w:pos="850"/>
          <w:tab w:val="clear" w:pos="915"/>
          <w:tab w:val="clear" w:pos="1134"/>
          <w:tab w:val="clear" w:pos="1417"/>
          <w:tab w:val="clear" w:pos="1700"/>
          <w:tab w:val="clear" w:pos="1983"/>
          <w:tab w:val="clear" w:pos="2268"/>
          <w:tab w:val="clear" w:pos="2551"/>
          <w:tab w:val="clear" w:pos="2834"/>
          <w:tab w:val="clear" w:pos="2911"/>
          <w:tab w:val="clear" w:pos="3117"/>
          <w:tab w:val="clear" w:pos="3400"/>
          <w:tab w:val="clear" w:pos="3685"/>
          <w:tab w:val="clear" w:pos="3968"/>
          <w:tab w:val="clear" w:pos="4251"/>
          <w:tab w:val="clear" w:pos="4534"/>
          <w:tab w:val="clear" w:pos="4818"/>
          <w:tab w:val="clear" w:pos="5102"/>
          <w:tab w:val="clear" w:pos="5385"/>
          <w:tab w:val="clear" w:pos="5668"/>
          <w:tab w:val="clear" w:pos="5952"/>
          <w:tab w:val="clear" w:pos="6235"/>
          <w:tab w:val="clear" w:pos="6519"/>
          <w:tab w:val="clear" w:pos="6802"/>
          <w:tab w:val="clear" w:pos="7086"/>
          <w:tab w:val="clear" w:pos="7369"/>
          <w:tab w:val="clear" w:pos="7652"/>
          <w:tab w:val="clear" w:pos="7936"/>
          <w:tab w:val="clear" w:pos="8220"/>
          <w:tab w:val="clear" w:pos="8503"/>
          <w:tab w:val="clear" w:pos="8786"/>
          <w:tab w:val="num" w:pos="851"/>
        </w:tabs>
        <w:spacing w:before="240" w:after="120"/>
        <w:ind w:left="851" w:hanging="851"/>
        <w:rPr>
          <w:lang w:val="en-GB"/>
        </w:rPr>
      </w:pPr>
      <w:bookmarkStart w:id="100" w:name="_Toc422735435"/>
      <w:bookmarkStart w:id="101" w:name="_Toc8629844"/>
      <w:bookmarkStart w:id="102" w:name="_Toc8629976"/>
      <w:bookmarkStart w:id="103" w:name="_Toc68293124"/>
      <w:r w:rsidRPr="00F20AE1">
        <w:rPr>
          <w:lang w:val="en-GB"/>
        </w:rPr>
        <w:t>Quality, reliability and accuracy of bathymetric data</w:t>
      </w:r>
      <w:bookmarkEnd w:id="100"/>
      <w:bookmarkEnd w:id="101"/>
      <w:bookmarkEnd w:id="102"/>
      <w:bookmarkEnd w:id="103"/>
    </w:p>
    <w:p w14:paraId="33EC50D4" w14:textId="0C49CD5F" w:rsidR="00AE757E" w:rsidRDefault="00AE757E" w:rsidP="00AE757E">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w:t>
      </w:r>
      <w:r>
        <w:rPr>
          <w:u w:val="single"/>
          <w:lang w:val="en-GB"/>
        </w:rPr>
        <w:t>-</w:t>
      </w:r>
      <w:r w:rsidRPr="00F20AE1">
        <w:rPr>
          <w:u w:val="single"/>
          <w:lang w:val="en-GB"/>
        </w:rPr>
        <w:t xml:space="preserve">101 </w:t>
      </w:r>
      <w:r>
        <w:rPr>
          <w:u w:val="single"/>
          <w:lang w:val="en-GB"/>
        </w:rPr>
        <w:t>Information feature</w:t>
      </w:r>
      <w:r>
        <w:rPr>
          <w:lang w:val="en-GB"/>
        </w:rPr>
        <w:t>:</w:t>
      </w:r>
      <w:r>
        <w:rPr>
          <w:lang w:val="en-GB"/>
        </w:rPr>
        <w:tab/>
      </w:r>
      <w:r>
        <w:rPr>
          <w:b/>
          <w:lang w:val="en-GB"/>
        </w:rPr>
        <w:t>Spatial Quality</w:t>
      </w:r>
      <w:r>
        <w:rPr>
          <w:lang w:val="en-GB"/>
        </w:rPr>
        <w:tab/>
      </w:r>
      <w:r>
        <w:rPr>
          <w:lang w:val="en-GB"/>
        </w:rPr>
        <w:tab/>
      </w:r>
      <w:r>
        <w:rPr>
          <w:lang w:val="en-GB"/>
        </w:rPr>
        <w:tab/>
      </w:r>
      <w:r>
        <w:rPr>
          <w:lang w:val="en-GB"/>
        </w:rPr>
        <w:tab/>
      </w:r>
      <w:r w:rsidRPr="00F20AE1">
        <w:rPr>
          <w:lang w:val="en-GB"/>
        </w:rPr>
        <w:t>(N)</w:t>
      </w:r>
      <w:r w:rsidRPr="00F20AE1">
        <w:rPr>
          <w:lang w:val="en-GB"/>
        </w:rPr>
        <w:tab/>
      </w:r>
      <w:r w:rsidRPr="00F20AE1">
        <w:rPr>
          <w:lang w:val="en-GB"/>
        </w:rPr>
        <w:tab/>
      </w:r>
      <w:r>
        <w:rPr>
          <w:lang w:val="en-GB"/>
        </w:rPr>
        <w:tab/>
      </w:r>
      <w:r>
        <w:rPr>
          <w:lang w:val="en-GB"/>
        </w:rPr>
        <w:tab/>
      </w:r>
      <w:r>
        <w:rPr>
          <w:lang w:val="en-GB"/>
        </w:rPr>
        <w:tab/>
      </w:r>
      <w:r w:rsidRPr="00F20AE1">
        <w:rPr>
          <w:lang w:val="en-GB"/>
        </w:rPr>
        <w:t xml:space="preserve">(S-101 DCEG Clause </w:t>
      </w:r>
      <w:r>
        <w:rPr>
          <w:lang w:val="en-GB"/>
        </w:rPr>
        <w:t>24.5</w:t>
      </w:r>
      <w:r w:rsidRPr="00F20AE1">
        <w:rPr>
          <w:lang w:val="en-GB"/>
        </w:rPr>
        <w:t>)</w:t>
      </w:r>
    </w:p>
    <w:p w14:paraId="7A0BDD04" w14:textId="77777777" w:rsidR="006B2826" w:rsidRPr="00F20AE1" w:rsidRDefault="006B2826" w:rsidP="00C93144">
      <w:pPr>
        <w:pStyle w:val="Heading4"/>
        <w:keepLines/>
        <w:widowControl/>
        <w:numPr>
          <w:ilvl w:val="3"/>
          <w:numId w:val="13"/>
        </w:numPr>
        <w:tabs>
          <w:tab w:val="clear" w:pos="915"/>
          <w:tab w:val="clear" w:pos="2911"/>
        </w:tabs>
        <w:spacing w:after="120"/>
        <w:ind w:left="862" w:hanging="862"/>
        <w:rPr>
          <w:lang w:val="en-GB"/>
        </w:rPr>
      </w:pPr>
      <w:bookmarkStart w:id="104" w:name="_Toc422735437"/>
      <w:bookmarkStart w:id="105" w:name="_Toc8629845"/>
      <w:bookmarkStart w:id="106" w:name="_Toc8629977"/>
      <w:bookmarkStart w:id="107" w:name="_Toc68293125"/>
      <w:r w:rsidRPr="00F20AE1">
        <w:rPr>
          <w:lang w:val="en-GB"/>
        </w:rPr>
        <w:t>Quality of bathymetric data</w:t>
      </w:r>
      <w:bookmarkEnd w:id="104"/>
      <w:bookmarkEnd w:id="105"/>
      <w:bookmarkEnd w:id="106"/>
      <w:bookmarkEnd w:id="107"/>
    </w:p>
    <w:p w14:paraId="6E06849A" w14:textId="226C8EFB" w:rsidR="006B2826" w:rsidRPr="00F20AE1" w:rsidRDefault="00247A3F" w:rsidP="00247A3F">
      <w:pPr>
        <w:keepNext/>
        <w:keepLines/>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 xml:space="preserve">S-57 </w:t>
      </w:r>
      <w:r w:rsidR="006B2826" w:rsidRPr="00F20AE1">
        <w:rPr>
          <w:u w:val="single"/>
          <w:lang w:val="en-GB"/>
        </w:rPr>
        <w:t>Meta object:</w:t>
      </w:r>
      <w:r w:rsidR="006B2826" w:rsidRPr="00F20AE1">
        <w:rPr>
          <w:lang w:val="en-GB"/>
        </w:rPr>
        <w:tab/>
      </w:r>
      <w:r w:rsidR="006B2826" w:rsidRPr="00F20AE1">
        <w:rPr>
          <w:lang w:val="en-GB"/>
        </w:rPr>
        <w:tab/>
        <w:t>Quality of data (</w:t>
      </w:r>
      <w:r w:rsidR="006B2826" w:rsidRPr="00F20AE1">
        <w:rPr>
          <w:b/>
          <w:lang w:val="en-GB"/>
        </w:rPr>
        <w:t>M_QUAL</w:t>
      </w:r>
      <w:r w:rsidR="006B2826" w:rsidRPr="00F20AE1">
        <w:rPr>
          <w:lang w:val="en-GB"/>
        </w:rPr>
        <w:t>)</w:t>
      </w:r>
      <w:r w:rsidR="006B2826" w:rsidRPr="00F20AE1">
        <w:rPr>
          <w:lang w:val="en-GB"/>
        </w:rPr>
        <w:tab/>
      </w:r>
      <w:r w:rsidR="006B2826" w:rsidRPr="00F20AE1">
        <w:rPr>
          <w:lang w:val="en-GB"/>
        </w:rPr>
        <w:tab/>
        <w:t>(A)</w:t>
      </w:r>
    </w:p>
    <w:p w14:paraId="6D3874A6" w14:textId="3725A6A0" w:rsidR="00247A3F" w:rsidRDefault="00247A3F" w:rsidP="00247A3F">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w:t>
      </w:r>
      <w:r w:rsidR="002306BE">
        <w:rPr>
          <w:u w:val="single"/>
          <w:lang w:val="en-GB"/>
        </w:rPr>
        <w:t>-</w:t>
      </w:r>
      <w:r w:rsidRPr="00F20AE1">
        <w:rPr>
          <w:u w:val="single"/>
          <w:lang w:val="en-GB"/>
        </w:rPr>
        <w:t>101 Meta feature</w:t>
      </w:r>
      <w:r w:rsidRPr="00F20AE1">
        <w:rPr>
          <w:lang w:val="en-GB"/>
        </w:rPr>
        <w:t>:</w:t>
      </w:r>
      <w:r w:rsidRPr="00F20AE1">
        <w:rPr>
          <w:lang w:val="en-GB"/>
        </w:rPr>
        <w:tab/>
      </w:r>
      <w:r w:rsidRPr="00F20AE1">
        <w:rPr>
          <w:b/>
          <w:lang w:val="en-GB"/>
        </w:rPr>
        <w:t>Quality of Bathymetric Data</w:t>
      </w:r>
      <w:r w:rsidRPr="00F20AE1">
        <w:rPr>
          <w:lang w:val="en-GB"/>
        </w:rPr>
        <w:tab/>
        <w:t>(S)</w:t>
      </w:r>
      <w:r w:rsidRPr="00F20AE1">
        <w:rPr>
          <w:lang w:val="en-GB"/>
        </w:rPr>
        <w:tab/>
      </w:r>
      <w:r w:rsidRPr="00F20AE1">
        <w:rPr>
          <w:lang w:val="en-GB"/>
        </w:rPr>
        <w:tab/>
      </w:r>
      <w:r w:rsidRPr="00F20AE1">
        <w:rPr>
          <w:lang w:val="en-GB"/>
        </w:rPr>
        <w:tab/>
      </w:r>
      <w:r w:rsidRPr="00F20AE1">
        <w:rPr>
          <w:lang w:val="en-GB"/>
        </w:rPr>
        <w:tab/>
      </w:r>
      <w:r w:rsidRPr="00F20AE1">
        <w:rPr>
          <w:lang w:val="en-GB"/>
        </w:rPr>
        <w:tab/>
        <w:t>(S-101 DCEG Clause 3.7)</w:t>
      </w:r>
    </w:p>
    <w:p w14:paraId="2163EAD4" w14:textId="23431F45" w:rsidR="00F80D83" w:rsidRDefault="00F80D83" w:rsidP="00F80D83">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w:t>
      </w:r>
      <w:r>
        <w:rPr>
          <w:u w:val="single"/>
          <w:lang w:val="en-GB"/>
        </w:rPr>
        <w:t>-</w:t>
      </w:r>
      <w:r w:rsidRPr="00F20AE1">
        <w:rPr>
          <w:u w:val="single"/>
          <w:lang w:val="en-GB"/>
        </w:rPr>
        <w:t xml:space="preserve">101 </w:t>
      </w:r>
      <w:r>
        <w:rPr>
          <w:u w:val="single"/>
          <w:lang w:val="en-GB"/>
        </w:rPr>
        <w:t>Association</w:t>
      </w:r>
      <w:r w:rsidRPr="00F20AE1">
        <w:rPr>
          <w:lang w:val="en-GB"/>
        </w:rPr>
        <w:t>:</w:t>
      </w:r>
      <w:r w:rsidRPr="00F20AE1">
        <w:rPr>
          <w:lang w:val="en-GB"/>
        </w:rPr>
        <w:tab/>
      </w:r>
      <w:r w:rsidRPr="00F20AE1">
        <w:rPr>
          <w:lang w:val="en-GB"/>
        </w:rPr>
        <w:tab/>
      </w:r>
      <w:r>
        <w:rPr>
          <w:b/>
          <w:lang w:val="en-GB"/>
        </w:rPr>
        <w:t xml:space="preserve">Quality of </w:t>
      </w:r>
      <w:r w:rsidR="008114C3">
        <w:rPr>
          <w:b/>
          <w:lang w:val="en-GB"/>
        </w:rPr>
        <w:t>B</w:t>
      </w:r>
      <w:r>
        <w:rPr>
          <w:b/>
          <w:lang w:val="en-GB"/>
        </w:rPr>
        <w:t>athymetric Data Composition</w:t>
      </w:r>
      <w:r w:rsidRPr="00F20AE1">
        <w:rPr>
          <w:b/>
          <w:lang w:val="en-GB"/>
        </w:rPr>
        <w:tab/>
      </w:r>
      <w:r w:rsidRPr="00F20AE1">
        <w:rPr>
          <w:lang w:val="en-GB"/>
        </w:rPr>
        <w:t>(</w:t>
      </w:r>
      <w:r w:rsidR="00B429E3">
        <w:rPr>
          <w:lang w:val="en-GB"/>
        </w:rPr>
        <w:t>N)</w:t>
      </w:r>
      <w:r w:rsidR="00B429E3">
        <w:rPr>
          <w:lang w:val="en-GB"/>
        </w:rPr>
        <w:tab/>
        <w:t xml:space="preserve">  </w:t>
      </w:r>
      <w:r w:rsidRPr="00F20AE1">
        <w:rPr>
          <w:lang w:val="en-GB"/>
        </w:rPr>
        <w:t xml:space="preserve">(S-101 DCEG Clause </w:t>
      </w:r>
      <w:r>
        <w:rPr>
          <w:lang w:val="en-GB"/>
        </w:rPr>
        <w:t>25.</w:t>
      </w:r>
      <w:r w:rsidR="00B429E3">
        <w:rPr>
          <w:lang w:val="en-GB"/>
        </w:rPr>
        <w:t>12</w:t>
      </w:r>
      <w:r w:rsidRPr="00F20AE1">
        <w:rPr>
          <w:lang w:val="en-GB"/>
        </w:rPr>
        <w:t>)</w:t>
      </w:r>
    </w:p>
    <w:p w14:paraId="5797E68C" w14:textId="110FAEDB" w:rsidR="00052CBD" w:rsidRPr="00F20AE1" w:rsidRDefault="00247A3F" w:rsidP="00247A3F">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lang w:val="en-GB"/>
        </w:rPr>
        <w:t xml:space="preserve">The differences in the data modelling between the S-57 </w:t>
      </w:r>
      <w:r w:rsidRPr="00F20AE1">
        <w:rPr>
          <w:b/>
          <w:lang w:val="en-GB"/>
        </w:rPr>
        <w:t>M_QUAL</w:t>
      </w:r>
      <w:r w:rsidRPr="00F20AE1">
        <w:rPr>
          <w:lang w:val="en-GB"/>
        </w:rPr>
        <w:t xml:space="preserve"> </w:t>
      </w:r>
      <w:r w:rsidR="003065FB" w:rsidRPr="00F20AE1">
        <w:rPr>
          <w:lang w:val="en-GB"/>
        </w:rPr>
        <w:t>Meta</w:t>
      </w:r>
      <w:r w:rsidRPr="00F20AE1">
        <w:rPr>
          <w:lang w:val="en-GB"/>
        </w:rPr>
        <w:t xml:space="preserve"> object and the</w:t>
      </w:r>
      <w:r w:rsidR="009D4E4D" w:rsidRPr="00F20AE1">
        <w:rPr>
          <w:lang w:val="en-GB"/>
        </w:rPr>
        <w:t xml:space="preserve"> S-101</w:t>
      </w:r>
      <w:r w:rsidRPr="00F20AE1">
        <w:rPr>
          <w:lang w:val="en-GB"/>
        </w:rPr>
        <w:t xml:space="preserve"> </w:t>
      </w:r>
      <w:r w:rsidRPr="00F20AE1">
        <w:rPr>
          <w:b/>
          <w:lang w:val="en-GB"/>
        </w:rPr>
        <w:t>Quality of Bathymetric Data</w:t>
      </w:r>
      <w:r w:rsidRPr="00F20AE1">
        <w:rPr>
          <w:lang w:val="en-GB"/>
        </w:rPr>
        <w:t xml:space="preserve"> Meta feature constitute one of the most significant changes from S-57 to S-101</w:t>
      </w:r>
      <w:r w:rsidR="003065FB" w:rsidRPr="00F20AE1">
        <w:rPr>
          <w:lang w:val="en-GB"/>
        </w:rPr>
        <w:t>.  In the S-101 data model, the defining S-57 CATZOC attribute has been effectively “deconstructed” into its component parts of position and depth accurac</w:t>
      </w:r>
      <w:r w:rsidR="009D4E4D" w:rsidRPr="00F20AE1">
        <w:rPr>
          <w:lang w:val="en-GB"/>
        </w:rPr>
        <w:t>ies</w:t>
      </w:r>
      <w:r w:rsidR="003065FB" w:rsidRPr="00F20AE1">
        <w:rPr>
          <w:lang w:val="en-GB"/>
        </w:rPr>
        <w:t xml:space="preserve">; </w:t>
      </w:r>
      <w:r w:rsidR="00FF53F4" w:rsidRPr="00F20AE1">
        <w:rPr>
          <w:lang w:val="en-GB"/>
        </w:rPr>
        <w:t>and seafloor coverage (including feature detection)</w:t>
      </w:r>
      <w:r w:rsidR="000629B9">
        <w:rPr>
          <w:lang w:val="en-GB"/>
        </w:rPr>
        <w:t xml:space="preserve"> in addition to the one-to-one translation to the S-101 attribute </w:t>
      </w:r>
      <w:r w:rsidR="000629B9">
        <w:rPr>
          <w:b/>
          <w:lang w:val="en-GB"/>
        </w:rPr>
        <w:t>category of zone of confidence in data</w:t>
      </w:r>
      <w:r w:rsidR="00FF53F4" w:rsidRPr="00F20AE1">
        <w:rPr>
          <w:lang w:val="en-GB"/>
        </w:rPr>
        <w:t>.</w:t>
      </w:r>
      <w:r w:rsidR="00282A59" w:rsidRPr="00F20AE1">
        <w:rPr>
          <w:lang w:val="en-GB"/>
        </w:rPr>
        <w:t xml:space="preserve">  </w:t>
      </w:r>
      <w:r w:rsidR="00052CBD" w:rsidRPr="00F20AE1">
        <w:rPr>
          <w:lang w:val="en-GB"/>
        </w:rPr>
        <w:t>This has been done in order to provide the mariner with more detailed information as to the quality of the bathymetric data included in the ENC dataset.</w:t>
      </w:r>
      <w:r w:rsidR="00A35E2A">
        <w:rPr>
          <w:lang w:val="en-GB"/>
        </w:rPr>
        <w:t xml:space="preserve">  For an indication of optional enhanced encoding available in S-101, see Annex A, Table A.3.</w:t>
      </w:r>
    </w:p>
    <w:p w14:paraId="710680B3" w14:textId="0FBD5512" w:rsidR="00247A3F" w:rsidRPr="00F20AE1" w:rsidRDefault="009822E2" w:rsidP="00247A3F">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Category of Zone of Confidence in Data:</w:t>
      </w:r>
      <w:r w:rsidRPr="00F20AE1">
        <w:rPr>
          <w:lang w:val="en-GB"/>
        </w:rPr>
        <w:t xml:space="preserve">  </w:t>
      </w:r>
      <w:r w:rsidR="00282A59" w:rsidRPr="00F20AE1">
        <w:rPr>
          <w:lang w:val="en-GB"/>
        </w:rPr>
        <w:t xml:space="preserve">During the automated conversion process, the value populated in </w:t>
      </w:r>
      <w:r w:rsidR="009D4E4D" w:rsidRPr="00F20AE1">
        <w:rPr>
          <w:lang w:val="en-GB"/>
        </w:rPr>
        <w:t xml:space="preserve">the S-57 attribute </w:t>
      </w:r>
      <w:r w:rsidR="00282A59" w:rsidRPr="00F20AE1">
        <w:rPr>
          <w:lang w:val="en-GB"/>
        </w:rPr>
        <w:t xml:space="preserve">CATZOC </w:t>
      </w:r>
      <w:r w:rsidR="000629B9">
        <w:rPr>
          <w:lang w:val="en-GB"/>
        </w:rPr>
        <w:t xml:space="preserve">will </w:t>
      </w:r>
      <w:r w:rsidR="00482705">
        <w:rPr>
          <w:lang w:val="en-GB"/>
        </w:rPr>
        <w:t xml:space="preserve">be converted </w:t>
      </w:r>
      <w:r w:rsidR="000629B9">
        <w:rPr>
          <w:lang w:val="en-GB"/>
        </w:rPr>
        <w:t xml:space="preserve">directly to the S-101 attribute </w:t>
      </w:r>
      <w:r w:rsidR="000629B9">
        <w:rPr>
          <w:b/>
          <w:lang w:val="en-GB"/>
        </w:rPr>
        <w:t>category of zone of confidence in data</w:t>
      </w:r>
      <w:r w:rsidR="000629B9">
        <w:rPr>
          <w:lang w:val="en-GB"/>
        </w:rPr>
        <w:t xml:space="preserve">; and in addition </w:t>
      </w:r>
      <w:r w:rsidR="00282A59" w:rsidRPr="00F20AE1">
        <w:rPr>
          <w:lang w:val="en-GB"/>
        </w:rPr>
        <w:t xml:space="preserve">will be </w:t>
      </w:r>
      <w:r w:rsidR="00636D3A" w:rsidRPr="00F20AE1">
        <w:rPr>
          <w:lang w:val="en-GB"/>
        </w:rPr>
        <w:t>used to populate</w:t>
      </w:r>
      <w:r w:rsidR="00282A59" w:rsidRPr="00F20AE1">
        <w:rPr>
          <w:lang w:val="en-GB"/>
        </w:rPr>
        <w:t xml:space="preserve"> the S-101 </w:t>
      </w:r>
      <w:r w:rsidR="00346AD6" w:rsidRPr="00F20AE1">
        <w:rPr>
          <w:lang w:val="en-GB"/>
        </w:rPr>
        <w:t xml:space="preserve">mandatory </w:t>
      </w:r>
      <w:r w:rsidR="00282A59" w:rsidRPr="00F20AE1">
        <w:rPr>
          <w:lang w:val="en-GB"/>
        </w:rPr>
        <w:t>attributes</w:t>
      </w:r>
      <w:r w:rsidR="00AD4F42" w:rsidRPr="00F20AE1">
        <w:rPr>
          <w:lang w:val="en-GB"/>
        </w:rPr>
        <w:t xml:space="preserve"> </w:t>
      </w:r>
      <w:r w:rsidR="00AD4F42" w:rsidRPr="00F20AE1">
        <w:rPr>
          <w:b/>
          <w:lang w:val="en-GB"/>
        </w:rPr>
        <w:t>data assessment</w:t>
      </w:r>
      <w:r w:rsidR="00AD4F42" w:rsidRPr="00F20AE1">
        <w:rPr>
          <w:lang w:val="en-GB"/>
        </w:rPr>
        <w:t>,</w:t>
      </w:r>
      <w:r w:rsidR="00282A59" w:rsidRPr="00F20AE1">
        <w:rPr>
          <w:lang w:val="en-GB"/>
        </w:rPr>
        <w:t xml:space="preserve"> </w:t>
      </w:r>
      <w:r w:rsidR="00282A59" w:rsidRPr="00F20AE1">
        <w:rPr>
          <w:b/>
          <w:lang w:val="en-GB"/>
        </w:rPr>
        <w:t>features detected</w:t>
      </w:r>
      <w:r w:rsidR="00C45D0F" w:rsidRPr="00F20AE1">
        <w:rPr>
          <w:lang w:val="en-GB"/>
        </w:rPr>
        <w:t xml:space="preserve"> (complex attribute), </w:t>
      </w:r>
      <w:r w:rsidR="00282A59" w:rsidRPr="00F20AE1">
        <w:rPr>
          <w:b/>
          <w:lang w:val="en-GB"/>
        </w:rPr>
        <w:t>full seafloor coverage achieved</w:t>
      </w:r>
      <w:r w:rsidR="00C45D0F" w:rsidRPr="00F20AE1">
        <w:rPr>
          <w:lang w:val="en-GB"/>
        </w:rPr>
        <w:t xml:space="preserve">, </w:t>
      </w:r>
      <w:r w:rsidR="00C45D0F" w:rsidRPr="00F20AE1">
        <w:rPr>
          <w:b/>
          <w:lang w:val="en-GB"/>
        </w:rPr>
        <w:t>horizontal position uncertainty</w:t>
      </w:r>
      <w:r w:rsidR="00C45D0F" w:rsidRPr="00F20AE1">
        <w:rPr>
          <w:lang w:val="en-GB"/>
        </w:rPr>
        <w:t xml:space="preserve"> </w:t>
      </w:r>
      <w:r w:rsidR="00052CBD" w:rsidRPr="00F20AE1">
        <w:rPr>
          <w:lang w:val="en-GB"/>
        </w:rPr>
        <w:t xml:space="preserve">(complex attribute) </w:t>
      </w:r>
      <w:r w:rsidR="00C45D0F" w:rsidRPr="00F20AE1">
        <w:rPr>
          <w:lang w:val="en-GB"/>
        </w:rPr>
        <w:t xml:space="preserve">and </w:t>
      </w:r>
      <w:r w:rsidR="00C45D0F" w:rsidRPr="00F20AE1">
        <w:rPr>
          <w:b/>
          <w:lang w:val="en-GB"/>
        </w:rPr>
        <w:t>vertical uncertainty</w:t>
      </w:r>
      <w:r w:rsidR="00052CBD" w:rsidRPr="00F20AE1">
        <w:rPr>
          <w:lang w:val="en-GB"/>
        </w:rPr>
        <w:t xml:space="preserve"> (complex attribute)</w:t>
      </w:r>
      <w:r w:rsidR="00C45D0F" w:rsidRPr="00F20AE1">
        <w:rPr>
          <w:lang w:val="en-GB"/>
        </w:rPr>
        <w:t>.</w:t>
      </w:r>
      <w:r w:rsidR="00052CBD" w:rsidRPr="00F20AE1">
        <w:rPr>
          <w:lang w:val="en-GB"/>
        </w:rPr>
        <w:t xml:space="preserve"> </w:t>
      </w:r>
      <w:r w:rsidR="00482705">
        <w:rPr>
          <w:lang w:val="en-GB"/>
        </w:rPr>
        <w:t xml:space="preserve"> </w:t>
      </w:r>
      <w:r w:rsidR="00052CBD" w:rsidRPr="00F20AE1">
        <w:rPr>
          <w:lang w:val="en-GB"/>
        </w:rPr>
        <w:t xml:space="preserve">The values populated for these attributes will correspond to the values shown in the ZOC table included in S-57 Appendix A, Chapter 2 – </w:t>
      </w:r>
      <w:r w:rsidR="00052CBD" w:rsidRPr="00F20AE1">
        <w:rPr>
          <w:i/>
          <w:lang w:val="en-GB"/>
        </w:rPr>
        <w:t>Attributes</w:t>
      </w:r>
      <w:r w:rsidR="00052CBD" w:rsidRPr="00F20AE1">
        <w:rPr>
          <w:lang w:val="en-GB"/>
        </w:rPr>
        <w:t xml:space="preserve">, as amended by S-57 Supplement No. 3.  Data Producers </w:t>
      </w:r>
      <w:r w:rsidRPr="00F20AE1">
        <w:rPr>
          <w:lang w:val="en-GB"/>
        </w:rPr>
        <w:t>may choose to re-evaluate these values in order to provide more accurate indications of these individual components of bathymetric data quality to the mariner</w:t>
      </w:r>
      <w:r w:rsidR="00C54078" w:rsidRPr="00F20AE1">
        <w:rPr>
          <w:lang w:val="en-GB"/>
        </w:rPr>
        <w:t>, given that the automated values populated will correspond to the “worst case” for each component</w:t>
      </w:r>
      <w:r w:rsidR="001B399F" w:rsidRPr="00F20AE1">
        <w:rPr>
          <w:lang w:val="en-GB"/>
        </w:rPr>
        <w:t xml:space="preserve"> (see also additional comments for the </w:t>
      </w:r>
      <w:r w:rsidR="001B399F" w:rsidRPr="00F20AE1">
        <w:rPr>
          <w:b/>
          <w:lang w:val="en-GB"/>
        </w:rPr>
        <w:t>data assessment</w:t>
      </w:r>
      <w:r w:rsidR="001B399F" w:rsidRPr="00F20AE1">
        <w:rPr>
          <w:lang w:val="en-GB"/>
        </w:rPr>
        <w:t xml:space="preserve"> attribute below)</w:t>
      </w:r>
      <w:r w:rsidRPr="00F20AE1">
        <w:rPr>
          <w:lang w:val="en-GB"/>
        </w:rPr>
        <w:t xml:space="preserve">.  For this reason, and also </w:t>
      </w:r>
      <w:r w:rsidR="00346AD6" w:rsidRPr="00F20AE1">
        <w:rPr>
          <w:lang w:val="en-GB"/>
        </w:rPr>
        <w:t xml:space="preserve">so as </w:t>
      </w:r>
      <w:r w:rsidRPr="00F20AE1">
        <w:rPr>
          <w:lang w:val="en-GB"/>
        </w:rPr>
        <w:t>to ensure consistent</w:t>
      </w:r>
      <w:r w:rsidR="00346AD6" w:rsidRPr="00F20AE1">
        <w:rPr>
          <w:lang w:val="en-GB"/>
        </w:rPr>
        <w:t xml:space="preserve"> portrayal of the indication of overall bathymetric data quality </w:t>
      </w:r>
      <w:r w:rsidR="0061795E">
        <w:rPr>
          <w:lang w:val="en-GB"/>
        </w:rPr>
        <w:t>during the S-57 to S-101 transition period</w:t>
      </w:r>
      <w:r w:rsidR="00346AD6" w:rsidRPr="00F20AE1">
        <w:rPr>
          <w:lang w:val="en-GB"/>
        </w:rPr>
        <w:t xml:space="preserve">, the S-101 attribute </w:t>
      </w:r>
      <w:r w:rsidR="00346AD6" w:rsidRPr="00F20AE1">
        <w:rPr>
          <w:b/>
          <w:lang w:val="en-GB"/>
        </w:rPr>
        <w:t>category of zone of confidence in data</w:t>
      </w:r>
      <w:r w:rsidR="00346AD6" w:rsidRPr="00F20AE1">
        <w:rPr>
          <w:lang w:val="en-GB"/>
        </w:rPr>
        <w:t xml:space="preserve"> is included as identical to the S-57 CATZOC attribute</w:t>
      </w:r>
      <w:r w:rsidR="00C54078" w:rsidRPr="00F20AE1">
        <w:rPr>
          <w:lang w:val="en-GB"/>
        </w:rPr>
        <w:t>, from which ECDIS portrayal will be derived</w:t>
      </w:r>
      <w:r w:rsidR="00AD4F42" w:rsidRPr="00F20AE1">
        <w:rPr>
          <w:lang w:val="en-GB"/>
        </w:rPr>
        <w:t>.</w:t>
      </w:r>
    </w:p>
    <w:p w14:paraId="25A145B5" w14:textId="4D8B1888" w:rsidR="00636D3A" w:rsidRPr="00F20AE1" w:rsidRDefault="00636D3A" w:rsidP="00247A3F">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lang w:val="en-GB"/>
        </w:rPr>
        <w:lastRenderedPageBreak/>
        <w:t xml:space="preserve">Where the S-57 attributes POSACC or SOUACC have been populated for </w:t>
      </w:r>
      <w:r w:rsidRPr="00F20AE1">
        <w:rPr>
          <w:b/>
          <w:lang w:val="en-GB"/>
        </w:rPr>
        <w:t>M_QUAL</w:t>
      </w:r>
      <w:r w:rsidR="00C03EB6" w:rsidRPr="00F20AE1">
        <w:rPr>
          <w:lang w:val="en-GB"/>
        </w:rPr>
        <w:t xml:space="preserve"> to indicate a higher accuracy then the CA</w:t>
      </w:r>
      <w:r w:rsidR="007F627E">
        <w:rPr>
          <w:lang w:val="en-GB"/>
        </w:rPr>
        <w:t>T</w:t>
      </w:r>
      <w:r w:rsidR="00C03EB6" w:rsidRPr="00F20AE1">
        <w:rPr>
          <w:lang w:val="en-GB"/>
        </w:rPr>
        <w:t>ZOC indicates</w:t>
      </w:r>
      <w:r w:rsidRPr="00F20AE1">
        <w:rPr>
          <w:lang w:val="en-GB"/>
        </w:rPr>
        <w:t xml:space="preserve">, these values will override the CATZOC categorisation of </w:t>
      </w:r>
      <w:r w:rsidR="00C03EB6" w:rsidRPr="00F20AE1">
        <w:rPr>
          <w:lang w:val="en-GB"/>
        </w:rPr>
        <w:t xml:space="preserve">position and depth accuracy in populating the </w:t>
      </w:r>
      <w:r w:rsidR="00C03EB6" w:rsidRPr="00F20AE1">
        <w:rPr>
          <w:b/>
          <w:lang w:val="en-GB"/>
        </w:rPr>
        <w:t>horizontal position uncertainty</w:t>
      </w:r>
      <w:r w:rsidR="00C03EB6" w:rsidRPr="00F20AE1">
        <w:rPr>
          <w:lang w:val="en-GB"/>
        </w:rPr>
        <w:t xml:space="preserve"> and </w:t>
      </w:r>
      <w:r w:rsidR="00C03EB6" w:rsidRPr="00F20AE1">
        <w:rPr>
          <w:b/>
          <w:lang w:val="en-GB"/>
        </w:rPr>
        <w:t>vertical uncertainty</w:t>
      </w:r>
      <w:r w:rsidR="00C03EB6" w:rsidRPr="00F20AE1">
        <w:rPr>
          <w:lang w:val="en-GB"/>
        </w:rPr>
        <w:t xml:space="preserve"> complex attributes during the automated conversion process.</w:t>
      </w:r>
    </w:p>
    <w:p w14:paraId="6429DE60" w14:textId="190900E2" w:rsidR="00AD4F42" w:rsidRPr="00F20AE1" w:rsidRDefault="00AD4F42" w:rsidP="00247A3F">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Data Assessment:</w:t>
      </w:r>
      <w:r w:rsidRPr="00F20AE1">
        <w:rPr>
          <w:lang w:val="en-GB"/>
        </w:rPr>
        <w:t xml:space="preserve">  The S-101 </w:t>
      </w:r>
      <w:r w:rsidR="001B399F" w:rsidRPr="00F20AE1">
        <w:rPr>
          <w:lang w:val="en-GB"/>
        </w:rPr>
        <w:t xml:space="preserve">mandatory </w:t>
      </w:r>
      <w:r w:rsidRPr="00F20AE1">
        <w:rPr>
          <w:lang w:val="en-GB"/>
        </w:rPr>
        <w:t xml:space="preserve">attribute </w:t>
      </w:r>
      <w:r w:rsidRPr="00F20AE1">
        <w:rPr>
          <w:b/>
          <w:lang w:val="en-GB"/>
        </w:rPr>
        <w:t>data assessment</w:t>
      </w:r>
      <w:r w:rsidR="003275FC" w:rsidRPr="00F20AE1">
        <w:rPr>
          <w:lang w:val="en-GB"/>
        </w:rPr>
        <w:t xml:space="preserve"> introduces an option to reduce screen clutter in some ECDIS display modes through population of value </w:t>
      </w:r>
      <w:r w:rsidR="003275FC" w:rsidRPr="00F20AE1">
        <w:rPr>
          <w:i/>
          <w:lang w:val="en-GB"/>
        </w:rPr>
        <w:t>2</w:t>
      </w:r>
      <w:r w:rsidR="003275FC" w:rsidRPr="00F20AE1">
        <w:rPr>
          <w:lang w:val="en-GB"/>
        </w:rPr>
        <w:t xml:space="preserve"> (assessed (oceanic)).  This value is intended for use where </w:t>
      </w:r>
      <w:r w:rsidR="001B399F" w:rsidRPr="00F20AE1">
        <w:rPr>
          <w:lang w:val="en-GB"/>
        </w:rPr>
        <w:t xml:space="preserve">an indication of the overall data quality is not considered to be required – generally in depths deeper the 200 metres.  However, determination as to when this value may be populated cannot be made during the automated conversion process, therefore for all </w:t>
      </w:r>
      <w:r w:rsidR="001B399F" w:rsidRPr="00F20AE1">
        <w:rPr>
          <w:b/>
          <w:lang w:val="en-GB"/>
        </w:rPr>
        <w:t>M_QUAL</w:t>
      </w:r>
      <w:r w:rsidR="001B399F" w:rsidRPr="00F20AE1">
        <w:rPr>
          <w:lang w:val="en-GB"/>
        </w:rPr>
        <w:t xml:space="preserve"> except those where CATZOC = </w:t>
      </w:r>
      <w:r w:rsidR="001B399F" w:rsidRPr="00F20AE1">
        <w:rPr>
          <w:i/>
          <w:lang w:val="en-GB"/>
        </w:rPr>
        <w:t>6</w:t>
      </w:r>
      <w:r w:rsidR="001B399F" w:rsidRPr="00F20AE1">
        <w:rPr>
          <w:lang w:val="en-GB"/>
        </w:rPr>
        <w:t xml:space="preserve"> (zone of confidence U (data not assessed)</w:t>
      </w:r>
      <w:r w:rsidR="00F6752F" w:rsidRPr="00F20AE1">
        <w:rPr>
          <w:lang w:val="en-GB"/>
        </w:rPr>
        <w:t>)</w:t>
      </w:r>
      <w:r w:rsidR="00562940" w:rsidRPr="00F20AE1">
        <w:rPr>
          <w:lang w:val="en-GB"/>
        </w:rPr>
        <w:t xml:space="preserve">, the corresponding </w:t>
      </w:r>
      <w:r w:rsidR="00562940" w:rsidRPr="00F20AE1">
        <w:rPr>
          <w:b/>
          <w:lang w:val="en-GB"/>
        </w:rPr>
        <w:t>Quality of Bathymetric Data</w:t>
      </w:r>
      <w:r w:rsidR="00562940" w:rsidRPr="00F20AE1">
        <w:rPr>
          <w:lang w:val="en-GB"/>
        </w:rPr>
        <w:t xml:space="preserve"> will have </w:t>
      </w:r>
      <w:r w:rsidR="00562940" w:rsidRPr="00F20AE1">
        <w:rPr>
          <w:b/>
          <w:lang w:val="en-GB"/>
        </w:rPr>
        <w:t>data assessment</w:t>
      </w:r>
      <w:r w:rsidR="00562940" w:rsidRPr="00F20AE1">
        <w:rPr>
          <w:lang w:val="en-GB"/>
        </w:rPr>
        <w:t xml:space="preserve"> populated with value </w:t>
      </w:r>
      <w:r w:rsidR="00562940" w:rsidRPr="00F20AE1">
        <w:rPr>
          <w:i/>
          <w:lang w:val="en-GB"/>
        </w:rPr>
        <w:t>1</w:t>
      </w:r>
      <w:r w:rsidR="00562940" w:rsidRPr="00F20AE1">
        <w:rPr>
          <w:lang w:val="en-GB"/>
        </w:rPr>
        <w:t xml:space="preserve"> (assessed).</w:t>
      </w:r>
    </w:p>
    <w:p w14:paraId="70B2F971" w14:textId="003D6FF5" w:rsidR="00562940" w:rsidRPr="00F20AE1" w:rsidRDefault="00562940" w:rsidP="00247A3F">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Temporal Variation:</w:t>
      </w:r>
      <w:r w:rsidRPr="00F20AE1">
        <w:rPr>
          <w:lang w:val="en-GB"/>
        </w:rPr>
        <w:t xml:space="preserve">  The S-101 mandatory attribute </w:t>
      </w:r>
      <w:r w:rsidRPr="00F20AE1">
        <w:rPr>
          <w:b/>
          <w:lang w:val="en-GB"/>
        </w:rPr>
        <w:t>category of temporal variation</w:t>
      </w:r>
      <w:r w:rsidRPr="00F20AE1">
        <w:rPr>
          <w:lang w:val="en-GB"/>
        </w:rPr>
        <w:t xml:space="preserve"> introduces the ability for the Data Producer to incorporate the temporal impact </w:t>
      </w:r>
      <w:r w:rsidR="007E16AA" w:rsidRPr="00F20AE1">
        <w:rPr>
          <w:lang w:val="en-GB"/>
        </w:rPr>
        <w:t xml:space="preserve">on </w:t>
      </w:r>
      <w:r w:rsidRPr="00F20AE1">
        <w:rPr>
          <w:lang w:val="en-GB"/>
        </w:rPr>
        <w:t xml:space="preserve">bathymetric data quality </w:t>
      </w:r>
      <w:r w:rsidR="007E16AA" w:rsidRPr="00F20AE1">
        <w:rPr>
          <w:lang w:val="en-GB"/>
        </w:rPr>
        <w:t xml:space="preserve">in areas where the seabed is likely to change over time, or in the wake of an extreme event such as a hurricane or tsunami.  During the automated conversion process, for all </w:t>
      </w:r>
      <w:r w:rsidR="007E16AA" w:rsidRPr="00F20AE1">
        <w:rPr>
          <w:b/>
          <w:lang w:val="en-GB"/>
        </w:rPr>
        <w:t>M_QUAL</w:t>
      </w:r>
      <w:r w:rsidR="007E16AA" w:rsidRPr="00F20AE1">
        <w:rPr>
          <w:lang w:val="en-GB"/>
        </w:rPr>
        <w:t xml:space="preserve"> except those where CATZOC = </w:t>
      </w:r>
      <w:r w:rsidR="007E16AA" w:rsidRPr="00F20AE1">
        <w:rPr>
          <w:i/>
          <w:lang w:val="en-GB"/>
        </w:rPr>
        <w:t>6</w:t>
      </w:r>
      <w:r w:rsidR="007E16AA" w:rsidRPr="00F20AE1">
        <w:rPr>
          <w:lang w:val="en-GB"/>
        </w:rPr>
        <w:t xml:space="preserve"> (zone of confidence U (data not assessed)</w:t>
      </w:r>
      <w:r w:rsidR="00F6752F" w:rsidRPr="00F20AE1">
        <w:rPr>
          <w:lang w:val="en-GB"/>
        </w:rPr>
        <w:t>)</w:t>
      </w:r>
      <w:r w:rsidR="007E16AA" w:rsidRPr="00F20AE1">
        <w:rPr>
          <w:lang w:val="en-GB"/>
        </w:rPr>
        <w:t xml:space="preserve">, the corresponding </w:t>
      </w:r>
      <w:r w:rsidR="007E16AA" w:rsidRPr="00F20AE1">
        <w:rPr>
          <w:b/>
          <w:lang w:val="en-GB"/>
        </w:rPr>
        <w:t>Quality of Bathymetric Data</w:t>
      </w:r>
      <w:r w:rsidR="007E16AA" w:rsidRPr="00F20AE1">
        <w:rPr>
          <w:lang w:val="en-GB"/>
        </w:rPr>
        <w:t xml:space="preserve"> will have </w:t>
      </w:r>
      <w:r w:rsidR="007E16AA" w:rsidRPr="00F20AE1">
        <w:rPr>
          <w:b/>
          <w:lang w:val="en-GB"/>
        </w:rPr>
        <w:t>category of temporal variation</w:t>
      </w:r>
      <w:r w:rsidR="007E16AA" w:rsidRPr="00F20AE1">
        <w:rPr>
          <w:lang w:val="en-GB"/>
        </w:rPr>
        <w:t xml:space="preserve"> populated with value </w:t>
      </w:r>
      <w:r w:rsidR="007E16AA" w:rsidRPr="00F20AE1">
        <w:rPr>
          <w:i/>
          <w:lang w:val="en-GB"/>
        </w:rPr>
        <w:t>5</w:t>
      </w:r>
      <w:r w:rsidR="007E16AA" w:rsidRPr="00F20AE1">
        <w:rPr>
          <w:lang w:val="en-GB"/>
        </w:rPr>
        <w:t xml:space="preserve"> (unlikely to change).  </w:t>
      </w:r>
      <w:r w:rsidR="00F6752F" w:rsidRPr="00F20AE1">
        <w:rPr>
          <w:lang w:val="en-GB"/>
        </w:rPr>
        <w:t xml:space="preserve">For full S-101 functionality, Data Producers will be required to reassess the value of this attribute as required.  For CATZOC = </w:t>
      </w:r>
      <w:r w:rsidR="00F6752F" w:rsidRPr="00F20AE1">
        <w:rPr>
          <w:i/>
          <w:lang w:val="en-GB"/>
        </w:rPr>
        <w:t>6</w:t>
      </w:r>
      <w:r w:rsidR="00F6752F" w:rsidRPr="00F20AE1">
        <w:rPr>
          <w:lang w:val="en-GB"/>
        </w:rPr>
        <w:t xml:space="preserve"> (zone of confidence U (data not assessed)), </w:t>
      </w:r>
      <w:r w:rsidR="00F6752F" w:rsidRPr="00F20AE1">
        <w:rPr>
          <w:b/>
          <w:lang w:val="en-GB"/>
        </w:rPr>
        <w:t>category of temporal variation</w:t>
      </w:r>
      <w:r w:rsidR="00F6752F" w:rsidRPr="00F20AE1">
        <w:rPr>
          <w:lang w:val="en-GB"/>
        </w:rPr>
        <w:t xml:space="preserve"> will be populated with value </w:t>
      </w:r>
      <w:r w:rsidR="00F6752F" w:rsidRPr="00F20AE1">
        <w:rPr>
          <w:i/>
          <w:lang w:val="en-GB"/>
        </w:rPr>
        <w:t>6</w:t>
      </w:r>
      <w:r w:rsidR="00F6752F" w:rsidRPr="00F20AE1">
        <w:rPr>
          <w:lang w:val="en-GB"/>
        </w:rPr>
        <w:t xml:space="preserve"> (unassessed).</w:t>
      </w:r>
    </w:p>
    <w:p w14:paraId="386D83C4" w14:textId="3DF5FA8D" w:rsidR="00166B80" w:rsidRDefault="00166B80" w:rsidP="00247A3F">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Survey Data Range:</w:t>
      </w:r>
      <w:r w:rsidRPr="00F20AE1">
        <w:rPr>
          <w:lang w:val="en-GB"/>
        </w:rPr>
        <w:t xml:space="preserve">  In S-57, the attribute SUREND is not mandatory for </w:t>
      </w:r>
      <w:r w:rsidRPr="0086248F">
        <w:rPr>
          <w:b/>
          <w:lang w:val="en-GB"/>
        </w:rPr>
        <w:t>M_QUAL</w:t>
      </w:r>
      <w:r w:rsidRPr="00F20AE1">
        <w:rPr>
          <w:lang w:val="en-GB"/>
        </w:rPr>
        <w:t xml:space="preserve">.  In S-101, the complex attribute </w:t>
      </w:r>
      <w:r w:rsidRPr="00F20AE1">
        <w:rPr>
          <w:b/>
          <w:lang w:val="en-GB"/>
        </w:rPr>
        <w:t>survey date range</w:t>
      </w:r>
      <w:r w:rsidRPr="00F20AE1">
        <w:rPr>
          <w:lang w:val="en-GB"/>
        </w:rPr>
        <w:t xml:space="preserve">, sub-attribute </w:t>
      </w:r>
      <w:r w:rsidRPr="00F20AE1">
        <w:rPr>
          <w:b/>
          <w:lang w:val="en-GB"/>
        </w:rPr>
        <w:t>date end</w:t>
      </w:r>
      <w:r w:rsidRPr="00F20AE1">
        <w:rPr>
          <w:lang w:val="en-GB"/>
        </w:rPr>
        <w:t xml:space="preserve">, is mandatory for </w:t>
      </w:r>
      <w:r w:rsidRPr="00F20AE1">
        <w:rPr>
          <w:b/>
          <w:lang w:val="en-GB"/>
        </w:rPr>
        <w:t>Quality of Bathymetric Data</w:t>
      </w:r>
      <w:r w:rsidRPr="00F20AE1">
        <w:rPr>
          <w:lang w:val="en-GB"/>
        </w:rPr>
        <w:t xml:space="preserve">.  </w:t>
      </w:r>
      <w:r w:rsidR="0087451D" w:rsidRPr="00F20AE1">
        <w:rPr>
          <w:lang w:val="en-GB"/>
        </w:rPr>
        <w:t xml:space="preserve">In order to optimise the S-57 to S-101 conversion process, Data Producers should ensure that the attribute SUREND is populated </w:t>
      </w:r>
      <w:r w:rsidR="008D46BE">
        <w:rPr>
          <w:lang w:val="en-GB"/>
        </w:rPr>
        <w:t xml:space="preserve">with appropriate values, if available, </w:t>
      </w:r>
      <w:r w:rsidR="0087451D" w:rsidRPr="00F20AE1">
        <w:rPr>
          <w:lang w:val="en-GB"/>
        </w:rPr>
        <w:t xml:space="preserve">on all </w:t>
      </w:r>
      <w:r w:rsidR="0087451D" w:rsidRPr="00F20AE1">
        <w:rPr>
          <w:b/>
          <w:lang w:val="en-GB"/>
        </w:rPr>
        <w:t>M_QUAL</w:t>
      </w:r>
      <w:r w:rsidR="0087451D" w:rsidRPr="00F20AE1">
        <w:rPr>
          <w:lang w:val="en-GB"/>
        </w:rPr>
        <w:t xml:space="preserve"> objects for their S-57 datasets</w:t>
      </w:r>
      <w:r w:rsidR="00020C23" w:rsidRPr="00F20AE1">
        <w:rPr>
          <w:lang w:val="en-GB"/>
        </w:rPr>
        <w:t xml:space="preserve"> </w:t>
      </w:r>
      <w:r w:rsidR="00E629C4" w:rsidRPr="00F20AE1">
        <w:rPr>
          <w:lang w:val="en-GB"/>
        </w:rPr>
        <w:t>(for example, where the se</w:t>
      </w:r>
      <w:r w:rsidR="00636D3A" w:rsidRPr="00F20AE1">
        <w:rPr>
          <w:lang w:val="en-GB"/>
        </w:rPr>
        <w:t>a</w:t>
      </w:r>
      <w:r w:rsidR="00E629C4" w:rsidRPr="00F20AE1">
        <w:rPr>
          <w:lang w:val="en-GB"/>
        </w:rPr>
        <w:t>b</w:t>
      </w:r>
      <w:r w:rsidR="00636D3A" w:rsidRPr="00F20AE1">
        <w:rPr>
          <w:lang w:val="en-GB"/>
        </w:rPr>
        <w:t>ed is likely to change over time)</w:t>
      </w:r>
      <w:r w:rsidR="0087451D" w:rsidRPr="00F20AE1">
        <w:rPr>
          <w:lang w:val="en-GB"/>
        </w:rPr>
        <w:t>.</w:t>
      </w:r>
      <w:r w:rsidR="00020C23" w:rsidRPr="00F20AE1">
        <w:rPr>
          <w:lang w:val="en-GB"/>
        </w:rPr>
        <w:t xml:space="preserve">  If this is not done, </w:t>
      </w:r>
      <w:r w:rsidR="00020C23" w:rsidRPr="00F20AE1">
        <w:rPr>
          <w:b/>
          <w:lang w:val="en-GB"/>
        </w:rPr>
        <w:t>survey date range</w:t>
      </w:r>
      <w:r w:rsidR="00020C23" w:rsidRPr="00F20AE1">
        <w:rPr>
          <w:lang w:val="en-GB"/>
        </w:rPr>
        <w:t xml:space="preserve">, sub-attribute </w:t>
      </w:r>
      <w:r w:rsidR="00020C23" w:rsidRPr="00F20AE1">
        <w:rPr>
          <w:b/>
          <w:lang w:val="en-GB"/>
        </w:rPr>
        <w:t>date end</w:t>
      </w:r>
      <w:r w:rsidR="00020C23" w:rsidRPr="00F20AE1">
        <w:rPr>
          <w:lang w:val="en-GB"/>
        </w:rPr>
        <w:t xml:space="preserve"> will be populated as empty (null) during the automated conversion process.</w:t>
      </w:r>
    </w:p>
    <w:p w14:paraId="00BC331B" w14:textId="149F770B" w:rsidR="00C81A0C" w:rsidRPr="00F20AE1" w:rsidRDefault="00C81A0C" w:rsidP="00247A3F">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Technique of Sounding Measurement:</w:t>
      </w:r>
      <w:r w:rsidRPr="00F20AE1">
        <w:rPr>
          <w:lang w:val="en-GB"/>
        </w:rPr>
        <w:t xml:space="preserve">  While the S-57 attribute TECSOU is an allowable attribute for </w:t>
      </w:r>
      <w:r w:rsidR="00483667">
        <w:rPr>
          <w:b/>
          <w:lang w:val="en-GB"/>
        </w:rPr>
        <w:t>M_</w:t>
      </w:r>
      <w:r w:rsidR="00483667" w:rsidRPr="00483667">
        <w:rPr>
          <w:b/>
          <w:lang w:val="en-GB"/>
        </w:rPr>
        <w:t>QUAL</w:t>
      </w:r>
      <w:r w:rsidR="00483667">
        <w:rPr>
          <w:lang w:val="en-GB"/>
        </w:rPr>
        <w:t xml:space="preserve"> in </w:t>
      </w:r>
      <w:r w:rsidRPr="00483667">
        <w:rPr>
          <w:lang w:val="en-GB"/>
        </w:rPr>
        <w:t>S</w:t>
      </w:r>
      <w:r w:rsidRPr="00F20AE1">
        <w:rPr>
          <w:lang w:val="en-GB"/>
        </w:rPr>
        <w:t xml:space="preserve">-57 data, the corresponding S-101 attribute </w:t>
      </w:r>
      <w:r w:rsidRPr="00F20AE1">
        <w:rPr>
          <w:b/>
          <w:lang w:val="en-GB"/>
        </w:rPr>
        <w:t xml:space="preserve">technique of </w:t>
      </w:r>
      <w:r w:rsidR="00DC4C60" w:rsidRPr="00F20AE1">
        <w:rPr>
          <w:b/>
          <w:lang w:val="en-GB"/>
        </w:rPr>
        <w:t>vertical</w:t>
      </w:r>
      <w:r w:rsidRPr="00F20AE1">
        <w:rPr>
          <w:b/>
          <w:lang w:val="en-GB"/>
        </w:rPr>
        <w:t xml:space="preserve"> measurement</w:t>
      </w:r>
      <w:r w:rsidRPr="00F20AE1">
        <w:rPr>
          <w:lang w:val="en-GB"/>
        </w:rPr>
        <w:t xml:space="preserve"> is prohibited for </w:t>
      </w:r>
      <w:r w:rsidRPr="00F20AE1">
        <w:rPr>
          <w:b/>
          <w:lang w:val="en-GB"/>
        </w:rPr>
        <w:t>Quality of Bathymetric Data</w:t>
      </w:r>
      <w:r w:rsidRPr="00F20AE1">
        <w:rPr>
          <w:lang w:val="en-GB"/>
        </w:rPr>
        <w:t xml:space="preserve">.  If it is considered important </w:t>
      </w:r>
      <w:r w:rsidR="00402D76" w:rsidRPr="00F20AE1">
        <w:rPr>
          <w:lang w:val="en-GB"/>
        </w:rPr>
        <w:t xml:space="preserve">to retain this information when converting to S-101, Data Producers should remove TECSOU from </w:t>
      </w:r>
      <w:r w:rsidR="00402D76" w:rsidRPr="00713C83">
        <w:rPr>
          <w:b/>
          <w:lang w:val="en-GB"/>
        </w:rPr>
        <w:t>M_QUAL</w:t>
      </w:r>
      <w:r w:rsidR="00402D76" w:rsidRPr="00F20AE1">
        <w:rPr>
          <w:lang w:val="en-GB"/>
        </w:rPr>
        <w:t xml:space="preserve"> and </w:t>
      </w:r>
      <w:r w:rsidR="008D46BE">
        <w:rPr>
          <w:lang w:val="en-GB"/>
        </w:rPr>
        <w:t xml:space="preserve">may </w:t>
      </w:r>
      <w:r w:rsidR="00402D76" w:rsidRPr="00F20AE1">
        <w:rPr>
          <w:lang w:val="en-GB"/>
        </w:rPr>
        <w:t>populate it on the individual features (wreck</w:t>
      </w:r>
      <w:r w:rsidR="007F21F8" w:rsidRPr="00F20AE1">
        <w:rPr>
          <w:lang w:val="en-GB"/>
        </w:rPr>
        <w:t>s</w:t>
      </w:r>
      <w:r w:rsidR="00402D76" w:rsidRPr="00F20AE1">
        <w:rPr>
          <w:lang w:val="en-GB"/>
        </w:rPr>
        <w:t>, obstructions etc)</w:t>
      </w:r>
      <w:r w:rsidR="007F21F8" w:rsidRPr="00F20AE1">
        <w:rPr>
          <w:lang w:val="en-GB"/>
        </w:rPr>
        <w:t xml:space="preserve"> as required</w:t>
      </w:r>
      <w:r w:rsidR="00402D76" w:rsidRPr="00F20AE1">
        <w:rPr>
          <w:lang w:val="en-GB"/>
        </w:rPr>
        <w:t xml:space="preserve">.  Alternatively, </w:t>
      </w:r>
      <w:r w:rsidR="007F21F8" w:rsidRPr="00F20AE1">
        <w:rPr>
          <w:lang w:val="en-GB"/>
        </w:rPr>
        <w:t xml:space="preserve">an S-101 Meta feature </w:t>
      </w:r>
      <w:r w:rsidR="00BD4BDD" w:rsidRPr="00F20AE1">
        <w:rPr>
          <w:b/>
          <w:lang w:val="en-GB"/>
        </w:rPr>
        <w:t>Quality of Survey</w:t>
      </w:r>
      <w:r w:rsidR="007F21F8" w:rsidRPr="00F20AE1">
        <w:rPr>
          <w:lang w:val="en-GB"/>
        </w:rPr>
        <w:t xml:space="preserve"> may be manually encoded.</w:t>
      </w:r>
    </w:p>
    <w:p w14:paraId="5824D75D" w14:textId="374E3F3C" w:rsidR="0039107A" w:rsidRDefault="0039107A" w:rsidP="00247A3F">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Bathymetric Data Quality and Dataset Compilation Scale:</w:t>
      </w:r>
      <w:r w:rsidRPr="00F20AE1">
        <w:rPr>
          <w:lang w:val="en-GB"/>
        </w:rPr>
        <w:t xml:space="preserve">  In S-101, </w:t>
      </w:r>
      <w:r w:rsidRPr="00F20AE1">
        <w:rPr>
          <w:b/>
          <w:lang w:val="en-GB"/>
        </w:rPr>
        <w:t>Quality of Bathymetric Data</w:t>
      </w:r>
      <w:r w:rsidRPr="00F20AE1">
        <w:rPr>
          <w:lang w:val="en-GB"/>
        </w:rPr>
        <w:t xml:space="preserve"> is not mandat</w:t>
      </w:r>
      <w:r w:rsidR="00FD1859" w:rsidRPr="00F20AE1">
        <w:rPr>
          <w:lang w:val="en-GB"/>
        </w:rPr>
        <w:t xml:space="preserve">ory for </w:t>
      </w:r>
      <w:r w:rsidR="00E629C4" w:rsidRPr="00F20AE1">
        <w:rPr>
          <w:lang w:val="en-GB"/>
        </w:rPr>
        <w:t>data</w:t>
      </w:r>
      <w:r w:rsidR="00FD1859" w:rsidRPr="00F20AE1">
        <w:rPr>
          <w:lang w:val="en-GB"/>
        </w:rPr>
        <w:t xml:space="preserve"> at smaller than </w:t>
      </w:r>
      <w:r w:rsidR="000C7944" w:rsidRPr="00F20AE1">
        <w:rPr>
          <w:lang w:val="en-GB"/>
        </w:rPr>
        <w:t xml:space="preserve">1:700000 </w:t>
      </w:r>
      <w:r w:rsidR="00FD1859" w:rsidRPr="00F20AE1">
        <w:rPr>
          <w:lang w:val="en-GB"/>
        </w:rPr>
        <w:t xml:space="preserve">maximum display scale.  </w:t>
      </w:r>
      <w:r w:rsidR="00FD1859" w:rsidRPr="00F20AE1">
        <w:rPr>
          <w:b/>
          <w:lang w:val="en-GB"/>
        </w:rPr>
        <w:t>M_QUAL</w:t>
      </w:r>
      <w:r w:rsidR="00FD1859" w:rsidRPr="00F20AE1">
        <w:rPr>
          <w:lang w:val="en-GB"/>
        </w:rPr>
        <w:t xml:space="preserve"> will be converted to </w:t>
      </w:r>
      <w:r w:rsidR="00FD1859" w:rsidRPr="00F20AE1">
        <w:rPr>
          <w:b/>
          <w:lang w:val="en-GB"/>
        </w:rPr>
        <w:t>Quality of Bathymetric Data</w:t>
      </w:r>
      <w:r w:rsidR="00FD1859" w:rsidRPr="00F20AE1">
        <w:rPr>
          <w:lang w:val="en-GB"/>
        </w:rPr>
        <w:t xml:space="preserve"> at all scales during the automated conversion process, however Data Producers</w:t>
      </w:r>
      <w:r w:rsidR="00E629C4" w:rsidRPr="00F20AE1">
        <w:rPr>
          <w:lang w:val="en-GB"/>
        </w:rPr>
        <w:t xml:space="preserve"> may consider removing these features from </w:t>
      </w:r>
      <w:r w:rsidR="00C97942">
        <w:rPr>
          <w:lang w:val="en-GB"/>
        </w:rPr>
        <w:t xml:space="preserve">converted </w:t>
      </w:r>
      <w:r w:rsidR="0075649B" w:rsidRPr="00F20AE1">
        <w:rPr>
          <w:lang w:val="en-GB"/>
        </w:rPr>
        <w:t xml:space="preserve">S-101 </w:t>
      </w:r>
      <w:r w:rsidR="00E629C4" w:rsidRPr="00F20AE1">
        <w:rPr>
          <w:lang w:val="en-GB"/>
        </w:rPr>
        <w:t xml:space="preserve">data at smaller than </w:t>
      </w:r>
      <w:r w:rsidR="000C7944" w:rsidRPr="00F20AE1">
        <w:rPr>
          <w:lang w:val="en-GB"/>
        </w:rPr>
        <w:t xml:space="preserve">1:700000 </w:t>
      </w:r>
      <w:r w:rsidR="00E629C4" w:rsidRPr="00F20AE1">
        <w:rPr>
          <w:lang w:val="en-GB"/>
        </w:rPr>
        <w:t xml:space="preserve">maximum display scale, or utilising attribute </w:t>
      </w:r>
      <w:r w:rsidR="00E629C4" w:rsidRPr="00F20AE1">
        <w:rPr>
          <w:b/>
          <w:lang w:val="en-GB"/>
        </w:rPr>
        <w:t>data assessment</w:t>
      </w:r>
      <w:r w:rsidR="00E629C4" w:rsidRPr="00F20AE1">
        <w:rPr>
          <w:lang w:val="en-GB"/>
        </w:rPr>
        <w:t xml:space="preserve"> value </w:t>
      </w:r>
      <w:r w:rsidR="00E629C4" w:rsidRPr="00F20AE1">
        <w:rPr>
          <w:i/>
          <w:lang w:val="en-GB"/>
        </w:rPr>
        <w:t>2</w:t>
      </w:r>
      <w:r w:rsidR="00E629C4" w:rsidRPr="00F20AE1">
        <w:rPr>
          <w:lang w:val="en-GB"/>
        </w:rPr>
        <w:t xml:space="preserve"> (assessed (oceanic))</w:t>
      </w:r>
      <w:r w:rsidR="000C7944" w:rsidRPr="00F20AE1">
        <w:rPr>
          <w:lang w:val="en-GB"/>
        </w:rPr>
        <w:t xml:space="preserve"> as appropriate</w:t>
      </w:r>
      <w:r w:rsidR="00E629C4" w:rsidRPr="00F20AE1">
        <w:rPr>
          <w:lang w:val="en-GB"/>
        </w:rPr>
        <w:t>.</w:t>
      </w:r>
    </w:p>
    <w:p w14:paraId="0060077B" w14:textId="77777777" w:rsidR="006B2826" w:rsidRPr="00F20AE1" w:rsidRDefault="006B2826" w:rsidP="00C93144">
      <w:pPr>
        <w:pStyle w:val="Heading4"/>
        <w:keepLines/>
        <w:widowControl/>
        <w:numPr>
          <w:ilvl w:val="3"/>
          <w:numId w:val="13"/>
        </w:numPr>
        <w:tabs>
          <w:tab w:val="clear" w:pos="915"/>
          <w:tab w:val="clear" w:pos="2911"/>
        </w:tabs>
        <w:spacing w:after="120"/>
        <w:ind w:left="862" w:hanging="862"/>
        <w:rPr>
          <w:lang w:val="en-GB"/>
        </w:rPr>
      </w:pPr>
      <w:bookmarkStart w:id="108" w:name="_Toc422735439"/>
      <w:bookmarkStart w:id="109" w:name="_Toc466703698"/>
      <w:bookmarkStart w:id="110" w:name="_Toc8629846"/>
      <w:bookmarkStart w:id="111" w:name="_Toc8629978"/>
      <w:bookmarkStart w:id="112" w:name="_Toc68293126"/>
      <w:r w:rsidRPr="00F20AE1">
        <w:rPr>
          <w:lang w:val="en-GB"/>
        </w:rPr>
        <w:t>Survey reliability</w:t>
      </w:r>
      <w:bookmarkEnd w:id="108"/>
      <w:bookmarkEnd w:id="109"/>
      <w:bookmarkEnd w:id="110"/>
      <w:bookmarkEnd w:id="111"/>
      <w:bookmarkEnd w:id="112"/>
    </w:p>
    <w:p w14:paraId="7D9A3417" w14:textId="187D555D" w:rsidR="006B2826" w:rsidRPr="00F20AE1" w:rsidRDefault="00BD4BDD" w:rsidP="00BD4BDD">
      <w:pPr>
        <w:keepNext/>
        <w:keepLines/>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 xml:space="preserve">S-57 </w:t>
      </w:r>
      <w:r w:rsidR="006B2826" w:rsidRPr="00F20AE1">
        <w:rPr>
          <w:u w:val="single"/>
          <w:lang w:val="en-GB"/>
        </w:rPr>
        <w:t>Meta object:</w:t>
      </w:r>
      <w:r w:rsidR="006B2826" w:rsidRPr="00F20AE1">
        <w:rPr>
          <w:lang w:val="en-GB"/>
        </w:rPr>
        <w:tab/>
      </w:r>
      <w:r w:rsidR="006B2826" w:rsidRPr="00F20AE1">
        <w:rPr>
          <w:lang w:val="en-GB"/>
        </w:rPr>
        <w:tab/>
        <w:t>Survey reliability (</w:t>
      </w:r>
      <w:r w:rsidR="006B2826" w:rsidRPr="00F20AE1">
        <w:rPr>
          <w:b/>
          <w:lang w:val="en-GB"/>
        </w:rPr>
        <w:t>M_SREL</w:t>
      </w:r>
      <w:r w:rsidR="006B2826" w:rsidRPr="00F20AE1">
        <w:rPr>
          <w:lang w:val="en-GB"/>
        </w:rPr>
        <w:t>)</w:t>
      </w:r>
      <w:r w:rsidR="006B2826" w:rsidRPr="00F20AE1">
        <w:rPr>
          <w:lang w:val="en-GB"/>
        </w:rPr>
        <w:tab/>
      </w:r>
      <w:r w:rsidR="006B2826" w:rsidRPr="00F20AE1">
        <w:rPr>
          <w:lang w:val="en-GB"/>
        </w:rPr>
        <w:tab/>
        <w:t>(L</w:t>
      </w:r>
      <w:proofErr w:type="gramStart"/>
      <w:r w:rsidR="006B2826" w:rsidRPr="00F20AE1">
        <w:rPr>
          <w:lang w:val="en-GB"/>
        </w:rPr>
        <w:t>,A</w:t>
      </w:r>
      <w:proofErr w:type="gramEnd"/>
      <w:r w:rsidR="006B2826" w:rsidRPr="00F20AE1">
        <w:rPr>
          <w:lang w:val="en-GB"/>
        </w:rPr>
        <w:t>)</w:t>
      </w:r>
    </w:p>
    <w:p w14:paraId="6936DFE2" w14:textId="065869D1" w:rsidR="00BD4BDD" w:rsidRPr="00F20AE1" w:rsidRDefault="00BD4BDD" w:rsidP="00BD4BDD">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w:t>
      </w:r>
      <w:r w:rsidR="00AE757E">
        <w:rPr>
          <w:u w:val="single"/>
          <w:lang w:val="en-GB"/>
        </w:rPr>
        <w:t>-</w:t>
      </w:r>
      <w:r w:rsidRPr="00F20AE1">
        <w:rPr>
          <w:u w:val="single"/>
          <w:lang w:val="en-GB"/>
        </w:rPr>
        <w:t>101 Meta feature</w:t>
      </w:r>
      <w:r w:rsidRPr="00F20AE1">
        <w:rPr>
          <w:lang w:val="en-GB"/>
        </w:rPr>
        <w:t>:</w:t>
      </w:r>
      <w:r w:rsidRPr="00F20AE1">
        <w:rPr>
          <w:lang w:val="en-GB"/>
        </w:rPr>
        <w:tab/>
      </w:r>
      <w:r w:rsidRPr="00F20AE1">
        <w:rPr>
          <w:b/>
          <w:lang w:val="en-GB"/>
        </w:rPr>
        <w:t>Quality of Survey</w:t>
      </w:r>
      <w:r w:rsidRPr="00F20AE1">
        <w:rPr>
          <w:lang w:val="en-GB"/>
        </w:rPr>
        <w:tab/>
      </w:r>
      <w:r w:rsidR="00B97A90" w:rsidRPr="00F20AE1">
        <w:rPr>
          <w:lang w:val="en-GB"/>
        </w:rPr>
        <w:tab/>
      </w:r>
      <w:r w:rsidR="00B97A90" w:rsidRPr="00F20AE1">
        <w:rPr>
          <w:lang w:val="en-GB"/>
        </w:rPr>
        <w:tab/>
      </w:r>
      <w:r w:rsidR="00B97A90" w:rsidRPr="00F20AE1">
        <w:rPr>
          <w:lang w:val="en-GB"/>
        </w:rPr>
        <w:tab/>
      </w:r>
      <w:r w:rsidR="00B97A90" w:rsidRPr="00F20AE1">
        <w:rPr>
          <w:lang w:val="en-GB"/>
        </w:rPr>
        <w:tab/>
        <w:t>(C</w:t>
      </w:r>
      <w:proofErr w:type="gramStart"/>
      <w:r w:rsidR="00B97A90" w:rsidRPr="00F20AE1">
        <w:rPr>
          <w:lang w:val="en-GB"/>
        </w:rPr>
        <w:t>,S</w:t>
      </w:r>
      <w:proofErr w:type="gramEnd"/>
      <w:r w:rsidR="00B97A90" w:rsidRPr="00F20AE1">
        <w:rPr>
          <w:lang w:val="en-GB"/>
        </w:rPr>
        <w:t>)</w:t>
      </w:r>
      <w:r w:rsidR="00B97A90" w:rsidRPr="00F20AE1">
        <w:rPr>
          <w:lang w:val="en-GB"/>
        </w:rPr>
        <w:tab/>
      </w:r>
      <w:r w:rsidR="00B97A90" w:rsidRPr="00F20AE1">
        <w:rPr>
          <w:lang w:val="en-GB"/>
        </w:rPr>
        <w:tab/>
      </w:r>
      <w:r w:rsidR="00B97A90" w:rsidRPr="00F20AE1">
        <w:rPr>
          <w:lang w:val="en-GB"/>
        </w:rPr>
        <w:tab/>
      </w:r>
      <w:r w:rsidR="00B97A90" w:rsidRPr="00F20AE1">
        <w:rPr>
          <w:lang w:val="en-GB"/>
        </w:rPr>
        <w:tab/>
      </w:r>
      <w:r w:rsidRPr="00F20AE1">
        <w:rPr>
          <w:lang w:val="en-GB"/>
        </w:rPr>
        <w:t>(S-101 DCEG Clause 3.10)</w:t>
      </w:r>
    </w:p>
    <w:p w14:paraId="494A29AA" w14:textId="70F2711F" w:rsidR="006745DC" w:rsidRPr="00F20AE1" w:rsidRDefault="000C7944" w:rsidP="009D7A24">
      <w:pPr>
        <w:jc w:val="both"/>
        <w:rPr>
          <w:lang w:val="en-GB"/>
        </w:rPr>
      </w:pPr>
      <w:r w:rsidRPr="00F20AE1">
        <w:rPr>
          <w:lang w:val="en-GB"/>
        </w:rPr>
        <w:t xml:space="preserve">All populated attributes for </w:t>
      </w:r>
      <w:r w:rsidRPr="00F20AE1">
        <w:rPr>
          <w:b/>
          <w:lang w:val="en-GB"/>
        </w:rPr>
        <w:t>M_SREL</w:t>
      </w:r>
      <w:r w:rsidRPr="00F20AE1">
        <w:rPr>
          <w:lang w:val="en-GB"/>
        </w:rPr>
        <w:t xml:space="preserve"> will be converted to the corresponding </w:t>
      </w:r>
      <w:r w:rsidRPr="00F20AE1">
        <w:rPr>
          <w:b/>
          <w:lang w:val="en-GB"/>
        </w:rPr>
        <w:t>Quality of Survey</w:t>
      </w:r>
      <w:r w:rsidRPr="00F20AE1">
        <w:rPr>
          <w:lang w:val="en-GB"/>
        </w:rPr>
        <w:t xml:space="preserve"> attributes during the automated conversion process.</w:t>
      </w:r>
      <w:r w:rsidR="00E84EFD" w:rsidRPr="00F20AE1">
        <w:rPr>
          <w:lang w:val="en-GB"/>
        </w:rPr>
        <w:t xml:space="preserve">  However, the </w:t>
      </w:r>
      <w:r w:rsidR="006745DC" w:rsidRPr="00F20AE1">
        <w:rPr>
          <w:lang w:val="en-GB"/>
        </w:rPr>
        <w:t xml:space="preserve">S-101 enumerate type attribute </w:t>
      </w:r>
      <w:r w:rsidR="006745DC" w:rsidRPr="00F20AE1">
        <w:rPr>
          <w:b/>
          <w:lang w:val="en-GB"/>
        </w:rPr>
        <w:t xml:space="preserve">quality of </w:t>
      </w:r>
      <w:r w:rsidR="00F03283">
        <w:rPr>
          <w:b/>
          <w:lang w:val="en-GB"/>
        </w:rPr>
        <w:t>horizontal measurement</w:t>
      </w:r>
      <w:r w:rsidR="00F03283" w:rsidRPr="00F20AE1">
        <w:rPr>
          <w:lang w:val="en-GB"/>
        </w:rPr>
        <w:t xml:space="preserve"> </w:t>
      </w:r>
      <w:r w:rsidR="00B97A90" w:rsidRPr="00F20AE1">
        <w:rPr>
          <w:lang w:val="en-GB"/>
        </w:rPr>
        <w:t xml:space="preserve">for </w:t>
      </w:r>
      <w:r w:rsidR="00B97A90" w:rsidRPr="00F20AE1">
        <w:rPr>
          <w:b/>
          <w:lang w:val="en-GB"/>
        </w:rPr>
        <w:t>Quality of Survey</w:t>
      </w:r>
      <w:r w:rsidR="00B97A90" w:rsidRPr="00F20AE1">
        <w:rPr>
          <w:lang w:val="en-GB"/>
        </w:rPr>
        <w:t xml:space="preserve"> </w:t>
      </w:r>
      <w:r w:rsidR="006745DC" w:rsidRPr="00F20AE1">
        <w:rPr>
          <w:lang w:val="en-GB"/>
        </w:rPr>
        <w:t>has restricted the list of allowable values from th</w:t>
      </w:r>
      <w:r w:rsidR="009D7A24" w:rsidRPr="00F20AE1">
        <w:rPr>
          <w:lang w:val="en-GB"/>
        </w:rPr>
        <w:t>o</w:t>
      </w:r>
      <w:r w:rsidR="006745DC" w:rsidRPr="00F20AE1">
        <w:rPr>
          <w:lang w:val="en-GB"/>
        </w:rPr>
        <w:t>se allowed for the S-57 attribute QUAPOS to the following:</w:t>
      </w:r>
    </w:p>
    <w:p w14:paraId="5BCCB81A" w14:textId="77777777" w:rsidR="0061268D" w:rsidRPr="00F20AE1" w:rsidRDefault="0061268D" w:rsidP="009D7A24">
      <w:pPr>
        <w:ind w:left="1418"/>
        <w:jc w:val="both"/>
        <w:rPr>
          <w:lang w:val="en-GB"/>
        </w:rPr>
      </w:pPr>
      <w:proofErr w:type="gramStart"/>
      <w:r w:rsidRPr="00F20AE1">
        <w:rPr>
          <w:i/>
          <w:lang w:val="en-GB"/>
        </w:rPr>
        <w:t>4</w:t>
      </w:r>
      <w:r w:rsidRPr="00F20AE1">
        <w:rPr>
          <w:lang w:val="en-GB"/>
        </w:rPr>
        <w:t xml:space="preserve">  -</w:t>
      </w:r>
      <w:proofErr w:type="gramEnd"/>
      <w:r w:rsidRPr="00F20AE1">
        <w:rPr>
          <w:lang w:val="en-GB"/>
        </w:rPr>
        <w:t xml:space="preserve"> approximate</w:t>
      </w:r>
    </w:p>
    <w:p w14:paraId="51779BD2" w14:textId="22DA0A54" w:rsidR="005D10C0" w:rsidRPr="00F20AE1" w:rsidRDefault="009D7A24" w:rsidP="009D7A24">
      <w:pPr>
        <w:spacing w:after="120"/>
        <w:jc w:val="both"/>
        <w:rPr>
          <w:lang w:val="en-GB"/>
        </w:rPr>
      </w:pPr>
      <w:r w:rsidRPr="00F20AE1">
        <w:rPr>
          <w:lang w:val="en-GB"/>
        </w:rPr>
        <w:t>Data Producers are advised to revi</w:t>
      </w:r>
      <w:r w:rsidR="00CF6BA6">
        <w:rPr>
          <w:lang w:val="en-GB"/>
        </w:rPr>
        <w:t>ew</w:t>
      </w:r>
      <w:r w:rsidRPr="00F20AE1">
        <w:rPr>
          <w:lang w:val="en-GB"/>
        </w:rPr>
        <w:t xml:space="preserve"> their S-57 data holdings prior to conversion and amend any populated values for QUAPOS to </w:t>
      </w:r>
      <w:r w:rsidR="007D1C6B">
        <w:rPr>
          <w:lang w:val="en-GB"/>
        </w:rPr>
        <w:t xml:space="preserve">value </w:t>
      </w:r>
      <w:r w:rsidR="007D1C6B">
        <w:rPr>
          <w:i/>
          <w:lang w:val="en-GB"/>
        </w:rPr>
        <w:t>4</w:t>
      </w:r>
      <w:r w:rsidR="00CF6BA6">
        <w:rPr>
          <w:lang w:val="en-GB"/>
        </w:rPr>
        <w:t>, if required</w:t>
      </w:r>
      <w:r w:rsidRPr="00F20AE1">
        <w:rPr>
          <w:lang w:val="en-GB"/>
        </w:rPr>
        <w:t xml:space="preserve">.  Other values for QUAPOS on </w:t>
      </w:r>
      <w:r w:rsidRPr="00F20AE1">
        <w:rPr>
          <w:b/>
          <w:lang w:val="en-GB"/>
        </w:rPr>
        <w:t>M_SREL</w:t>
      </w:r>
      <w:r w:rsidRPr="00F20AE1">
        <w:rPr>
          <w:lang w:val="en-GB"/>
        </w:rPr>
        <w:t xml:space="preserve"> will not be converted across to S-101.</w:t>
      </w:r>
    </w:p>
    <w:p w14:paraId="2C506B80" w14:textId="378320F5" w:rsidR="000C7944" w:rsidRPr="00F20AE1" w:rsidRDefault="000C7944" w:rsidP="009D7A24">
      <w:pPr>
        <w:spacing w:after="120"/>
        <w:jc w:val="both"/>
        <w:rPr>
          <w:lang w:val="en-GB"/>
        </w:rPr>
      </w:pPr>
      <w:r w:rsidRPr="00F20AE1">
        <w:rPr>
          <w:lang w:val="en-GB"/>
        </w:rPr>
        <w:t xml:space="preserve">In S-101, the </w:t>
      </w:r>
      <w:r w:rsidRPr="00F20AE1">
        <w:rPr>
          <w:b/>
          <w:lang w:val="en-GB"/>
        </w:rPr>
        <w:t>Quality of Survey</w:t>
      </w:r>
      <w:r w:rsidRPr="00F20AE1">
        <w:rPr>
          <w:lang w:val="en-GB"/>
        </w:rPr>
        <w:t xml:space="preserve"> attributes </w:t>
      </w:r>
      <w:r w:rsidRPr="00F20AE1">
        <w:rPr>
          <w:b/>
          <w:lang w:val="en-GB"/>
        </w:rPr>
        <w:t>survey authority</w:t>
      </w:r>
      <w:r w:rsidRPr="00F20AE1">
        <w:rPr>
          <w:lang w:val="en-GB"/>
        </w:rPr>
        <w:t xml:space="preserve"> and </w:t>
      </w:r>
      <w:r w:rsidR="00277476" w:rsidRPr="00F20AE1">
        <w:rPr>
          <w:b/>
          <w:lang w:val="en-GB"/>
        </w:rPr>
        <w:t>survey type</w:t>
      </w:r>
      <w:r w:rsidR="00277476" w:rsidRPr="00F20AE1">
        <w:rPr>
          <w:lang w:val="en-GB"/>
        </w:rPr>
        <w:t xml:space="preserve">; and complex attribute </w:t>
      </w:r>
      <w:r w:rsidR="00277476" w:rsidRPr="00F20AE1">
        <w:rPr>
          <w:b/>
          <w:lang w:val="en-GB"/>
        </w:rPr>
        <w:t>survey date range</w:t>
      </w:r>
      <w:r w:rsidR="00277476" w:rsidRPr="00F20AE1">
        <w:rPr>
          <w:lang w:val="en-GB"/>
        </w:rPr>
        <w:t xml:space="preserve"> sub-attribute </w:t>
      </w:r>
      <w:r w:rsidR="00277476" w:rsidRPr="00F20AE1">
        <w:rPr>
          <w:b/>
          <w:lang w:val="en-GB"/>
        </w:rPr>
        <w:t>date end</w:t>
      </w:r>
      <w:r w:rsidR="00277476" w:rsidRPr="00F20AE1">
        <w:rPr>
          <w:lang w:val="en-GB"/>
        </w:rPr>
        <w:t xml:space="preserve"> are mandatory, while in S-57 the corresponding attributes </w:t>
      </w:r>
      <w:r w:rsidR="00277476" w:rsidRPr="00F20AE1">
        <w:rPr>
          <w:lang w:val="en-GB"/>
        </w:rPr>
        <w:lastRenderedPageBreak/>
        <w:t>SURATH, SURTYP and SUREND are optional.  During the automated conversion process, these attributes will be populated as empty (null) if they are not included in the S-57 dataset</w:t>
      </w:r>
      <w:r w:rsidR="00D32F43" w:rsidRPr="00F20AE1">
        <w:rPr>
          <w:lang w:val="en-GB"/>
        </w:rPr>
        <w:t>.</w:t>
      </w:r>
    </w:p>
    <w:p w14:paraId="482D5F83" w14:textId="0065CB30" w:rsidR="00D32F43" w:rsidRPr="00F20AE1" w:rsidRDefault="00D32F43" w:rsidP="009D7A24">
      <w:pPr>
        <w:spacing w:after="120"/>
        <w:jc w:val="both"/>
        <w:rPr>
          <w:lang w:val="en-GB"/>
        </w:rPr>
      </w:pPr>
      <w:r w:rsidRPr="00F20AE1">
        <w:rPr>
          <w:b/>
          <w:lang w:val="en-GB"/>
        </w:rPr>
        <w:t>Quality of Survey</w:t>
      </w:r>
      <w:r w:rsidRPr="00F20AE1">
        <w:rPr>
          <w:lang w:val="en-GB"/>
        </w:rPr>
        <w:t xml:space="preserve"> includes the attribute </w:t>
      </w:r>
      <w:r w:rsidRPr="00F20AE1">
        <w:rPr>
          <w:b/>
          <w:lang w:val="en-GB"/>
        </w:rPr>
        <w:t xml:space="preserve">technique of </w:t>
      </w:r>
      <w:r w:rsidR="00DC4C60" w:rsidRPr="00F20AE1">
        <w:rPr>
          <w:b/>
          <w:lang w:val="en-GB"/>
        </w:rPr>
        <w:t>vertical</w:t>
      </w:r>
      <w:r w:rsidRPr="00F20AE1">
        <w:rPr>
          <w:b/>
          <w:lang w:val="en-GB"/>
        </w:rPr>
        <w:t xml:space="preserve"> measurement</w:t>
      </w:r>
      <w:r w:rsidRPr="00F20AE1">
        <w:rPr>
          <w:lang w:val="en-GB"/>
        </w:rPr>
        <w:t xml:space="preserve"> as an allowable attribute, while for </w:t>
      </w:r>
      <w:r w:rsidRPr="00F20AE1">
        <w:rPr>
          <w:b/>
          <w:lang w:val="en-GB"/>
        </w:rPr>
        <w:t>M_SREL</w:t>
      </w:r>
      <w:r w:rsidRPr="00F20AE1">
        <w:rPr>
          <w:lang w:val="en-GB"/>
        </w:rPr>
        <w:t xml:space="preserve"> the corresponding attribute TECSOU is prohibited.</w:t>
      </w:r>
      <w:r w:rsidR="007C3679" w:rsidRPr="00F20AE1">
        <w:rPr>
          <w:lang w:val="en-GB"/>
        </w:rPr>
        <w:t xml:space="preserve">  For guidance on the use of </w:t>
      </w:r>
      <w:r w:rsidR="007C3679" w:rsidRPr="00F20AE1">
        <w:rPr>
          <w:b/>
          <w:lang w:val="en-GB"/>
        </w:rPr>
        <w:t xml:space="preserve">technique of </w:t>
      </w:r>
      <w:r w:rsidR="00DC4C60" w:rsidRPr="00F20AE1">
        <w:rPr>
          <w:b/>
          <w:lang w:val="en-GB"/>
        </w:rPr>
        <w:t>vertical</w:t>
      </w:r>
      <w:r w:rsidR="007C3679" w:rsidRPr="00F20AE1">
        <w:rPr>
          <w:b/>
          <w:lang w:val="en-GB"/>
        </w:rPr>
        <w:t xml:space="preserve"> measurement</w:t>
      </w:r>
      <w:r w:rsidR="007C3679" w:rsidRPr="00F20AE1">
        <w:rPr>
          <w:lang w:val="en-GB"/>
        </w:rPr>
        <w:t xml:space="preserve"> for </w:t>
      </w:r>
      <w:r w:rsidR="007C3679" w:rsidRPr="00F20AE1">
        <w:rPr>
          <w:b/>
          <w:lang w:val="en-GB"/>
        </w:rPr>
        <w:t>Quality of Survey</w:t>
      </w:r>
      <w:r w:rsidR="007C3679" w:rsidRPr="00F20AE1">
        <w:rPr>
          <w:lang w:val="en-GB"/>
        </w:rPr>
        <w:t xml:space="preserve"> in S-101, see clause 2.2.3.1. </w:t>
      </w:r>
    </w:p>
    <w:p w14:paraId="5E69ACC5" w14:textId="77777777" w:rsidR="006B2826" w:rsidRPr="00F20AE1" w:rsidRDefault="006B2826" w:rsidP="009D0D7F">
      <w:pPr>
        <w:pStyle w:val="Heading4"/>
        <w:keepLines/>
        <w:widowControl/>
        <w:numPr>
          <w:ilvl w:val="3"/>
          <w:numId w:val="5"/>
        </w:numPr>
        <w:tabs>
          <w:tab w:val="clear" w:pos="720"/>
          <w:tab w:val="clear" w:pos="864"/>
          <w:tab w:val="clear" w:pos="915"/>
          <w:tab w:val="clear" w:pos="2911"/>
          <w:tab w:val="num" w:pos="851"/>
        </w:tabs>
        <w:spacing w:after="120"/>
        <w:ind w:left="851" w:hanging="851"/>
        <w:rPr>
          <w:lang w:val="en-GB"/>
        </w:rPr>
      </w:pPr>
      <w:bookmarkStart w:id="113" w:name="_Toc422735441"/>
      <w:bookmarkStart w:id="114" w:name="_Toc8629847"/>
      <w:bookmarkStart w:id="115" w:name="_Toc8629979"/>
      <w:bookmarkStart w:id="116" w:name="_Toc68293127"/>
      <w:r w:rsidRPr="00F20AE1">
        <w:rPr>
          <w:lang w:val="en-GB"/>
        </w:rPr>
        <w:t>Quality of soundin</w:t>
      </w:r>
      <w:bookmarkEnd w:id="113"/>
      <w:r w:rsidRPr="00F20AE1">
        <w:rPr>
          <w:lang w:val="en-GB"/>
        </w:rPr>
        <w:t>g</w:t>
      </w:r>
      <w:bookmarkEnd w:id="114"/>
      <w:bookmarkEnd w:id="115"/>
      <w:bookmarkEnd w:id="116"/>
    </w:p>
    <w:p w14:paraId="0790951D" w14:textId="0FDA2A1F" w:rsidR="00C74028" w:rsidRPr="00F20AE1" w:rsidRDefault="00C74028" w:rsidP="009D7A24">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lang w:val="en-GB"/>
        </w:rPr>
        <w:t>Data Producers are advised that the value QUA</w:t>
      </w:r>
      <w:r w:rsidR="00C4122B" w:rsidRPr="00F20AE1">
        <w:rPr>
          <w:lang w:val="en-GB"/>
        </w:rPr>
        <w:t>SOU</w:t>
      </w:r>
      <w:r w:rsidRPr="00F20AE1">
        <w:rPr>
          <w:lang w:val="en-GB"/>
        </w:rPr>
        <w:t xml:space="preserve"> = </w:t>
      </w:r>
      <w:r w:rsidRPr="00F20AE1">
        <w:rPr>
          <w:i/>
          <w:lang w:val="en-GB"/>
        </w:rPr>
        <w:t>5</w:t>
      </w:r>
      <w:r w:rsidRPr="00F20AE1">
        <w:rPr>
          <w:lang w:val="en-GB"/>
        </w:rPr>
        <w:t xml:space="preserve"> (no bottom found at value shown) is prohibited for the corresponding S-101 attribute </w:t>
      </w:r>
      <w:r w:rsidRPr="00F20AE1">
        <w:rPr>
          <w:b/>
          <w:lang w:val="en-GB"/>
        </w:rPr>
        <w:t>quality of vertical measurement</w:t>
      </w:r>
      <w:r w:rsidRPr="00F20AE1">
        <w:rPr>
          <w:lang w:val="en-GB"/>
        </w:rPr>
        <w:t xml:space="preserve">.  </w:t>
      </w:r>
      <w:r w:rsidR="0052158A" w:rsidRPr="00F20AE1">
        <w:rPr>
          <w:lang w:val="en-GB"/>
        </w:rPr>
        <w:t xml:space="preserve">Where a </w:t>
      </w:r>
      <w:r w:rsidR="0052158A" w:rsidRPr="00F20AE1">
        <w:rPr>
          <w:b/>
          <w:lang w:val="en-GB"/>
        </w:rPr>
        <w:t>SOUNDG</w:t>
      </w:r>
      <w:r w:rsidR="0052158A" w:rsidRPr="00F20AE1">
        <w:rPr>
          <w:lang w:val="en-GB"/>
        </w:rPr>
        <w:t xml:space="preserve"> object carries QUA</w:t>
      </w:r>
      <w:r w:rsidR="00C4122B" w:rsidRPr="00F20AE1">
        <w:rPr>
          <w:lang w:val="en-GB"/>
        </w:rPr>
        <w:t>SOU</w:t>
      </w:r>
      <w:r w:rsidR="0052158A" w:rsidRPr="00F20AE1">
        <w:rPr>
          <w:lang w:val="en-GB"/>
        </w:rPr>
        <w:t xml:space="preserve"> = </w:t>
      </w:r>
      <w:r w:rsidR="0052158A" w:rsidRPr="00F20AE1">
        <w:rPr>
          <w:i/>
          <w:lang w:val="en-GB"/>
        </w:rPr>
        <w:t>5</w:t>
      </w:r>
      <w:r w:rsidR="0052158A" w:rsidRPr="00F20AE1">
        <w:rPr>
          <w:lang w:val="en-GB"/>
        </w:rPr>
        <w:t xml:space="preserve">, it will be converted to the S-101 feature </w:t>
      </w:r>
      <w:r w:rsidR="0052158A" w:rsidRPr="00F20AE1">
        <w:rPr>
          <w:b/>
          <w:lang w:val="en-GB"/>
        </w:rPr>
        <w:t>Depth – No Bottom Found</w:t>
      </w:r>
      <w:r w:rsidR="0052158A" w:rsidRPr="00F20AE1">
        <w:rPr>
          <w:lang w:val="en-GB"/>
        </w:rPr>
        <w:t xml:space="preserve">.  For any other </w:t>
      </w:r>
      <w:r w:rsidR="00E4623D" w:rsidRPr="00F20AE1">
        <w:rPr>
          <w:lang w:val="en-GB"/>
        </w:rPr>
        <w:t>S-57 objects carrying QUA</w:t>
      </w:r>
      <w:r w:rsidR="00C4122B" w:rsidRPr="00F20AE1">
        <w:rPr>
          <w:lang w:val="en-GB"/>
        </w:rPr>
        <w:t>SOU</w:t>
      </w:r>
      <w:r w:rsidR="00E4623D" w:rsidRPr="00F20AE1">
        <w:rPr>
          <w:lang w:val="en-GB"/>
        </w:rPr>
        <w:t xml:space="preserve"> = </w:t>
      </w:r>
      <w:r w:rsidR="00E4623D" w:rsidRPr="00F20AE1">
        <w:rPr>
          <w:i/>
          <w:lang w:val="en-GB"/>
        </w:rPr>
        <w:t>5</w:t>
      </w:r>
      <w:r w:rsidR="00E4623D" w:rsidRPr="00F20AE1">
        <w:rPr>
          <w:lang w:val="en-GB"/>
        </w:rPr>
        <w:t>, the attribute will not be converted across to S-101.</w:t>
      </w:r>
    </w:p>
    <w:p w14:paraId="7C0954F0" w14:textId="166DE563" w:rsidR="00E4623D" w:rsidRPr="00F20AE1" w:rsidRDefault="00E4623D" w:rsidP="009D7A24">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lang w:val="en-GB"/>
        </w:rPr>
        <w:t xml:space="preserve">For many feature types in S-101, the allowable list of enumerate values for </w:t>
      </w:r>
      <w:r w:rsidRPr="00F20AE1">
        <w:rPr>
          <w:b/>
          <w:lang w:val="en-GB"/>
        </w:rPr>
        <w:t>quality of vertical measurement</w:t>
      </w:r>
      <w:r w:rsidRPr="00F20AE1">
        <w:rPr>
          <w:lang w:val="en-GB"/>
        </w:rPr>
        <w:t xml:space="preserve"> is restricted from the full list allowable </w:t>
      </w:r>
      <w:r w:rsidR="00DB7160" w:rsidRPr="00F20AE1">
        <w:rPr>
          <w:lang w:val="en-GB"/>
        </w:rPr>
        <w:t>for QUA</w:t>
      </w:r>
      <w:r w:rsidR="00C4122B" w:rsidRPr="00F20AE1">
        <w:rPr>
          <w:lang w:val="en-GB"/>
        </w:rPr>
        <w:t>SOU</w:t>
      </w:r>
      <w:r w:rsidR="0070131F" w:rsidRPr="00F20AE1">
        <w:rPr>
          <w:lang w:val="en-GB"/>
        </w:rPr>
        <w:t xml:space="preserve"> in S-57 ENCs</w:t>
      </w:r>
      <w:r w:rsidR="007875B5" w:rsidRPr="00F20AE1">
        <w:rPr>
          <w:lang w:val="en-GB"/>
        </w:rPr>
        <w:t xml:space="preserve">, or </w:t>
      </w:r>
      <w:r w:rsidR="007875B5" w:rsidRPr="00F20AE1">
        <w:rPr>
          <w:b/>
          <w:lang w:val="en-GB"/>
        </w:rPr>
        <w:t>quality of vertical measurement</w:t>
      </w:r>
      <w:r w:rsidR="007875B5" w:rsidRPr="00F20AE1">
        <w:rPr>
          <w:lang w:val="en-GB"/>
        </w:rPr>
        <w:t xml:space="preserve"> has been prohibited</w:t>
      </w:r>
      <w:r w:rsidR="00DB7160" w:rsidRPr="00F20AE1">
        <w:rPr>
          <w:lang w:val="en-GB"/>
        </w:rPr>
        <w:t xml:space="preserve">.  These restrictions are </w:t>
      </w:r>
      <w:r w:rsidR="001150B2">
        <w:rPr>
          <w:lang w:val="en-GB"/>
        </w:rPr>
        <w:t>identified</w:t>
      </w:r>
      <w:r w:rsidR="00DB7160" w:rsidRPr="00F20AE1">
        <w:rPr>
          <w:lang w:val="en-GB"/>
        </w:rPr>
        <w:t xml:space="preserve"> against each of the object class/feature type descriptions in this document.  </w:t>
      </w:r>
      <w:r w:rsidR="008F1F08" w:rsidRPr="00F20AE1">
        <w:rPr>
          <w:lang w:val="en-GB"/>
        </w:rPr>
        <w:t xml:space="preserve">Where appropriate, </w:t>
      </w:r>
      <w:r w:rsidR="00DB7160" w:rsidRPr="00F20AE1">
        <w:rPr>
          <w:lang w:val="en-GB"/>
        </w:rPr>
        <w:t>Data Producers should check their data holdings to ensure that encoded values for QUA</w:t>
      </w:r>
      <w:r w:rsidR="00C4122B" w:rsidRPr="00F20AE1">
        <w:rPr>
          <w:lang w:val="en-GB"/>
        </w:rPr>
        <w:t>SOU</w:t>
      </w:r>
      <w:r w:rsidR="00DB7160" w:rsidRPr="00F20AE1">
        <w:rPr>
          <w:lang w:val="en-GB"/>
        </w:rPr>
        <w:t xml:space="preserve"> are allowable values for</w:t>
      </w:r>
      <w:r w:rsidR="0070131F" w:rsidRPr="00F20AE1">
        <w:rPr>
          <w:lang w:val="en-GB"/>
        </w:rPr>
        <w:t xml:space="preserve"> </w:t>
      </w:r>
      <w:r w:rsidR="0070131F" w:rsidRPr="00F20AE1">
        <w:rPr>
          <w:b/>
          <w:lang w:val="en-GB"/>
        </w:rPr>
        <w:t>quality of vertical measurement</w:t>
      </w:r>
      <w:r w:rsidR="0070131F" w:rsidRPr="00F20AE1">
        <w:rPr>
          <w:lang w:val="en-GB"/>
        </w:rPr>
        <w:t xml:space="preserve"> for the relevant</w:t>
      </w:r>
      <w:r w:rsidR="00DB7160" w:rsidRPr="00F20AE1">
        <w:rPr>
          <w:lang w:val="en-GB"/>
        </w:rPr>
        <w:t xml:space="preserve"> </w:t>
      </w:r>
      <w:r w:rsidR="0070131F" w:rsidRPr="00F20AE1">
        <w:rPr>
          <w:lang w:val="en-GB"/>
        </w:rPr>
        <w:t xml:space="preserve">binding </w:t>
      </w:r>
      <w:r w:rsidR="00DB7160" w:rsidRPr="00F20AE1">
        <w:rPr>
          <w:lang w:val="en-GB"/>
        </w:rPr>
        <w:t>feature class</w:t>
      </w:r>
      <w:r w:rsidR="0070131F" w:rsidRPr="00F20AE1">
        <w:rPr>
          <w:lang w:val="en-GB"/>
        </w:rPr>
        <w:t>.  During the automated conversion process, prohibited values will not be converted across to S-101.</w:t>
      </w:r>
    </w:p>
    <w:p w14:paraId="7A36FC57" w14:textId="77777777" w:rsidR="006B2826" w:rsidRPr="00F20AE1" w:rsidRDefault="006B2826" w:rsidP="00C93144">
      <w:pPr>
        <w:pStyle w:val="Heading4"/>
        <w:keepNext w:val="0"/>
        <w:widowControl/>
        <w:numPr>
          <w:ilvl w:val="3"/>
          <w:numId w:val="5"/>
        </w:numPr>
        <w:tabs>
          <w:tab w:val="clear" w:pos="720"/>
          <w:tab w:val="clear" w:pos="864"/>
          <w:tab w:val="clear" w:pos="915"/>
          <w:tab w:val="clear" w:pos="2911"/>
          <w:tab w:val="num" w:pos="851"/>
        </w:tabs>
        <w:spacing w:after="120"/>
        <w:ind w:left="851" w:hanging="851"/>
        <w:rPr>
          <w:lang w:val="en-GB"/>
        </w:rPr>
      </w:pPr>
      <w:bookmarkStart w:id="117" w:name="_Toc422735443"/>
      <w:bookmarkStart w:id="118" w:name="_Toc8629848"/>
      <w:bookmarkStart w:id="119" w:name="_Toc8629980"/>
      <w:bookmarkStart w:id="120" w:name="_Toc68293128"/>
      <w:r w:rsidRPr="00F20AE1">
        <w:rPr>
          <w:lang w:val="en-GB"/>
        </w:rPr>
        <w:t>Sounding accuracy</w:t>
      </w:r>
      <w:bookmarkEnd w:id="117"/>
      <w:bookmarkEnd w:id="118"/>
      <w:bookmarkEnd w:id="119"/>
      <w:bookmarkEnd w:id="120"/>
    </w:p>
    <w:p w14:paraId="757FC956" w14:textId="68B1C066" w:rsidR="00FA77FA" w:rsidRPr="00F20AE1" w:rsidRDefault="00FA77FA" w:rsidP="009D7A24">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lang w:val="en-GB"/>
        </w:rPr>
        <w:t xml:space="preserve">Values populated for the S-57 attribute SOUACC will be converted to the S-101 complex attribute </w:t>
      </w:r>
      <w:r w:rsidRPr="00F20AE1">
        <w:rPr>
          <w:b/>
          <w:lang w:val="en-GB"/>
        </w:rPr>
        <w:t>vertical uncertainty</w:t>
      </w:r>
      <w:r w:rsidRPr="00F20AE1">
        <w:rPr>
          <w:lang w:val="en-GB"/>
        </w:rPr>
        <w:t xml:space="preserve">, sub-attribute </w:t>
      </w:r>
      <w:r w:rsidRPr="00F20AE1">
        <w:rPr>
          <w:b/>
          <w:lang w:val="en-GB"/>
        </w:rPr>
        <w:t>uncertainty fixed</w:t>
      </w:r>
      <w:r w:rsidR="006D1ABC" w:rsidRPr="00F20AE1">
        <w:rPr>
          <w:lang w:val="en-GB"/>
        </w:rPr>
        <w:t>.</w:t>
      </w:r>
      <w:r w:rsidR="0043004E" w:rsidRPr="00F20AE1">
        <w:rPr>
          <w:lang w:val="en-GB"/>
        </w:rPr>
        <w:t xml:space="preserve">  Note however that, while SOUACC is allowable for the Object class </w:t>
      </w:r>
      <w:r w:rsidR="0043004E" w:rsidRPr="00F20AE1">
        <w:rPr>
          <w:b/>
          <w:lang w:val="en-GB"/>
        </w:rPr>
        <w:t>SWPARE</w:t>
      </w:r>
      <w:r w:rsidR="0043004E" w:rsidRPr="00F20AE1">
        <w:rPr>
          <w:lang w:val="en-GB"/>
        </w:rPr>
        <w:t xml:space="preserve"> in S-57,</w:t>
      </w:r>
      <w:r w:rsidR="008C1AE7" w:rsidRPr="00F20AE1">
        <w:rPr>
          <w:lang w:val="en-GB"/>
        </w:rPr>
        <w:t xml:space="preserve"> </w:t>
      </w:r>
      <w:r w:rsidR="008C1AE7" w:rsidRPr="00F20AE1">
        <w:rPr>
          <w:b/>
          <w:lang w:val="en-GB"/>
        </w:rPr>
        <w:t>vertical uncertainty</w:t>
      </w:r>
      <w:r w:rsidR="0043004E" w:rsidRPr="00F20AE1">
        <w:rPr>
          <w:lang w:val="en-GB"/>
        </w:rPr>
        <w:t xml:space="preserve"> has been prohibited for the feature </w:t>
      </w:r>
      <w:r w:rsidR="008C1AE7" w:rsidRPr="00F20AE1">
        <w:rPr>
          <w:b/>
          <w:lang w:val="en-GB"/>
        </w:rPr>
        <w:t>S</w:t>
      </w:r>
      <w:r w:rsidR="0043004E" w:rsidRPr="00F20AE1">
        <w:rPr>
          <w:b/>
          <w:lang w:val="en-GB"/>
        </w:rPr>
        <w:t xml:space="preserve">wept </w:t>
      </w:r>
      <w:r w:rsidR="008C1AE7" w:rsidRPr="00F20AE1">
        <w:rPr>
          <w:b/>
          <w:lang w:val="en-GB"/>
        </w:rPr>
        <w:t>A</w:t>
      </w:r>
      <w:r w:rsidR="0043004E" w:rsidRPr="00F20AE1">
        <w:rPr>
          <w:b/>
          <w:lang w:val="en-GB"/>
        </w:rPr>
        <w:t>rea</w:t>
      </w:r>
      <w:r w:rsidR="0043004E" w:rsidRPr="00F20AE1">
        <w:rPr>
          <w:lang w:val="en-GB"/>
        </w:rPr>
        <w:t xml:space="preserve"> in S-101</w:t>
      </w:r>
      <w:r w:rsidR="00D61686" w:rsidRPr="00F20AE1">
        <w:rPr>
          <w:lang w:val="en-GB"/>
        </w:rPr>
        <w:t xml:space="preserve"> (see clause 5.6)</w:t>
      </w:r>
      <w:r w:rsidR="0043004E" w:rsidRPr="00F20AE1">
        <w:rPr>
          <w:lang w:val="en-GB"/>
        </w:rPr>
        <w:t>.</w:t>
      </w:r>
    </w:p>
    <w:p w14:paraId="08349034" w14:textId="079CC03E" w:rsidR="006B2826" w:rsidRPr="00F20AE1" w:rsidRDefault="006B2826" w:rsidP="00C93144">
      <w:pPr>
        <w:pStyle w:val="Heading4"/>
        <w:keepLines/>
        <w:widowControl/>
        <w:numPr>
          <w:ilvl w:val="3"/>
          <w:numId w:val="5"/>
        </w:numPr>
        <w:tabs>
          <w:tab w:val="clear" w:pos="720"/>
          <w:tab w:val="clear" w:pos="864"/>
          <w:tab w:val="clear" w:pos="915"/>
          <w:tab w:val="clear" w:pos="2911"/>
          <w:tab w:val="num" w:pos="851"/>
        </w:tabs>
        <w:spacing w:after="120"/>
        <w:ind w:left="851" w:hanging="851"/>
        <w:rPr>
          <w:lang w:val="en-GB"/>
        </w:rPr>
      </w:pPr>
      <w:bookmarkStart w:id="121" w:name="_Toc422735445"/>
      <w:bookmarkStart w:id="122" w:name="_Toc8629849"/>
      <w:bookmarkStart w:id="123" w:name="_Toc8629981"/>
      <w:bookmarkStart w:id="124" w:name="_Toc68293129"/>
      <w:r w:rsidRPr="00F20AE1">
        <w:rPr>
          <w:lang w:val="en-GB"/>
        </w:rPr>
        <w:t>Technique of sounding measurement</w:t>
      </w:r>
      <w:bookmarkEnd w:id="121"/>
      <w:bookmarkEnd w:id="122"/>
      <w:bookmarkEnd w:id="123"/>
      <w:bookmarkEnd w:id="124"/>
    </w:p>
    <w:p w14:paraId="53498BB2" w14:textId="05B84154" w:rsidR="002F7018" w:rsidRPr="00F20AE1" w:rsidRDefault="00DB43DB" w:rsidP="00D95447">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lang w:val="en-GB"/>
        </w:rPr>
        <w:t xml:space="preserve">The </w:t>
      </w:r>
      <w:r w:rsidR="002F7018" w:rsidRPr="00F20AE1">
        <w:rPr>
          <w:lang w:val="en-GB"/>
        </w:rPr>
        <w:t xml:space="preserve">S-101 </w:t>
      </w:r>
      <w:r w:rsidRPr="00F20AE1">
        <w:rPr>
          <w:lang w:val="en-GB"/>
        </w:rPr>
        <w:t xml:space="preserve">enumerate type attribute </w:t>
      </w:r>
      <w:r w:rsidRPr="00F20AE1">
        <w:rPr>
          <w:b/>
          <w:lang w:val="en-GB"/>
        </w:rPr>
        <w:t xml:space="preserve">technique of </w:t>
      </w:r>
      <w:r w:rsidR="00DC4C60" w:rsidRPr="00F20AE1">
        <w:rPr>
          <w:b/>
          <w:lang w:val="en-GB"/>
        </w:rPr>
        <w:t>vertical</w:t>
      </w:r>
      <w:r w:rsidRPr="00F20AE1">
        <w:rPr>
          <w:b/>
          <w:lang w:val="en-GB"/>
        </w:rPr>
        <w:t xml:space="preserve"> measurement</w:t>
      </w:r>
      <w:r w:rsidRPr="00F20AE1">
        <w:rPr>
          <w:lang w:val="en-GB"/>
        </w:rPr>
        <w:t xml:space="preserve"> has </w:t>
      </w:r>
      <w:r w:rsidR="002F7018" w:rsidRPr="00F20AE1">
        <w:rPr>
          <w:lang w:val="en-GB"/>
        </w:rPr>
        <w:t xml:space="preserve">a </w:t>
      </w:r>
      <w:r w:rsidRPr="00F20AE1">
        <w:rPr>
          <w:lang w:val="en-GB"/>
        </w:rPr>
        <w:t xml:space="preserve">restricted list of allowable values from those allowed for the S-57 attribute TECSOU for </w:t>
      </w:r>
      <w:r w:rsidR="002F7018" w:rsidRPr="00F20AE1">
        <w:rPr>
          <w:lang w:val="en-GB"/>
        </w:rPr>
        <w:t>the following Object classes:</w:t>
      </w:r>
    </w:p>
    <w:p w14:paraId="2DFF0732" w14:textId="55863692" w:rsidR="002F7018" w:rsidRPr="00D135A2" w:rsidRDefault="002F7018" w:rsidP="00D95447">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F20AE1">
        <w:rPr>
          <w:b/>
          <w:lang w:val="en-GB"/>
        </w:rPr>
        <w:t>DWRTCL</w:t>
      </w:r>
      <w:r w:rsidRPr="00F20AE1">
        <w:rPr>
          <w:lang w:val="en-GB"/>
        </w:rPr>
        <w:tab/>
      </w:r>
      <w:r w:rsidRPr="00F20AE1">
        <w:rPr>
          <w:b/>
          <w:lang w:val="en-GB"/>
        </w:rPr>
        <w:t>DWRTPT</w:t>
      </w:r>
      <w:r w:rsidR="007528D3" w:rsidRPr="007528D3">
        <w:rPr>
          <w:lang w:val="en-GB"/>
        </w:rPr>
        <w:t xml:space="preserve"> </w:t>
      </w:r>
      <w:r w:rsidR="007528D3" w:rsidRPr="00F20AE1">
        <w:rPr>
          <w:lang w:val="en-GB"/>
        </w:rPr>
        <w:tab/>
      </w:r>
      <w:r w:rsidR="007528D3">
        <w:rPr>
          <w:b/>
          <w:lang w:val="en-GB"/>
        </w:rPr>
        <w:t>R</w:t>
      </w:r>
      <w:r w:rsidR="00316E40">
        <w:rPr>
          <w:b/>
          <w:lang w:val="en-GB"/>
        </w:rPr>
        <w:t>C</w:t>
      </w:r>
      <w:r w:rsidR="007528D3">
        <w:rPr>
          <w:b/>
          <w:lang w:val="en-GB"/>
        </w:rPr>
        <w:t>RT</w:t>
      </w:r>
      <w:r w:rsidR="00316E40">
        <w:rPr>
          <w:b/>
          <w:lang w:val="en-GB"/>
        </w:rPr>
        <w:t>C</w:t>
      </w:r>
      <w:r w:rsidR="007528D3">
        <w:rPr>
          <w:b/>
          <w:lang w:val="en-GB"/>
        </w:rPr>
        <w:t>L</w:t>
      </w:r>
      <w:r w:rsidR="007528D3" w:rsidRPr="007528D3">
        <w:rPr>
          <w:lang w:val="en-GB"/>
        </w:rPr>
        <w:t xml:space="preserve"> </w:t>
      </w:r>
      <w:r w:rsidR="007528D3" w:rsidRPr="00F20AE1">
        <w:rPr>
          <w:lang w:val="en-GB"/>
        </w:rPr>
        <w:tab/>
      </w:r>
      <w:r w:rsidR="007528D3">
        <w:rPr>
          <w:b/>
          <w:lang w:val="en-GB"/>
        </w:rPr>
        <w:t>RECTRC</w:t>
      </w:r>
      <w:r w:rsidR="007528D3" w:rsidRPr="007528D3">
        <w:rPr>
          <w:lang w:val="en-GB"/>
        </w:rPr>
        <w:t xml:space="preserve"> </w:t>
      </w:r>
      <w:r w:rsidR="007528D3" w:rsidRPr="00F20AE1">
        <w:rPr>
          <w:lang w:val="en-GB"/>
        </w:rPr>
        <w:tab/>
      </w:r>
      <w:r w:rsidR="007528D3">
        <w:rPr>
          <w:b/>
          <w:lang w:val="en-GB"/>
        </w:rPr>
        <w:t>SOUNDG</w:t>
      </w:r>
      <w:r w:rsidR="007528D3" w:rsidRPr="007528D3">
        <w:rPr>
          <w:lang w:val="en-GB"/>
        </w:rPr>
        <w:t xml:space="preserve"> </w:t>
      </w:r>
      <w:r w:rsidR="007528D3" w:rsidRPr="00F20AE1">
        <w:rPr>
          <w:lang w:val="en-GB"/>
        </w:rPr>
        <w:tab/>
      </w:r>
      <w:r w:rsidR="007528D3">
        <w:rPr>
          <w:b/>
          <w:lang w:val="en-GB"/>
        </w:rPr>
        <w:t>SWPARE</w:t>
      </w:r>
      <w:r w:rsidR="007528D3" w:rsidRPr="007528D3">
        <w:rPr>
          <w:lang w:val="en-GB"/>
        </w:rPr>
        <w:t xml:space="preserve"> </w:t>
      </w:r>
      <w:r w:rsidR="007528D3" w:rsidRPr="00F20AE1">
        <w:rPr>
          <w:lang w:val="en-GB"/>
        </w:rPr>
        <w:tab/>
      </w:r>
      <w:r w:rsidR="007528D3">
        <w:rPr>
          <w:b/>
          <w:lang w:val="en-GB"/>
        </w:rPr>
        <w:t>TWRT</w:t>
      </w:r>
      <w:r w:rsidR="007528D3" w:rsidRPr="00F20AE1">
        <w:rPr>
          <w:b/>
          <w:lang w:val="en-GB"/>
        </w:rPr>
        <w:t>PT</w:t>
      </w:r>
      <w:r w:rsidR="007528D3" w:rsidRPr="007528D3">
        <w:rPr>
          <w:lang w:val="en-GB"/>
        </w:rPr>
        <w:t xml:space="preserve"> </w:t>
      </w:r>
      <w:r w:rsidR="007528D3" w:rsidRPr="00F20AE1">
        <w:rPr>
          <w:lang w:val="en-GB"/>
        </w:rPr>
        <w:tab/>
      </w:r>
      <w:r w:rsidR="007528D3">
        <w:rPr>
          <w:b/>
          <w:lang w:val="en-GB"/>
        </w:rPr>
        <w:t>M_QUAL</w:t>
      </w:r>
    </w:p>
    <w:p w14:paraId="108FEE83" w14:textId="18E86060" w:rsidR="002F7018" w:rsidRPr="00F20AE1" w:rsidRDefault="00694D00" w:rsidP="008665B1">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jc w:val="both"/>
        <w:rPr>
          <w:lang w:val="en-GB"/>
        </w:rPr>
      </w:pPr>
      <w:r>
        <w:rPr>
          <w:lang w:val="en-GB"/>
        </w:rPr>
        <w:t>See entries for TECSOU in Annex A, Table A.2</w:t>
      </w:r>
      <w:r w:rsidR="002F7018" w:rsidRPr="00F20AE1">
        <w:rPr>
          <w:lang w:val="en-GB"/>
        </w:rPr>
        <w:t>.</w:t>
      </w:r>
      <w:r w:rsidR="004C21C4" w:rsidRPr="00F20AE1">
        <w:rPr>
          <w:lang w:val="en-GB"/>
        </w:rPr>
        <w:t xml:space="preserve">  All other instances of encoding of TECSOU will be </w:t>
      </w:r>
      <w:r w:rsidR="00B21D90">
        <w:rPr>
          <w:lang w:val="en-GB"/>
        </w:rPr>
        <w:t>converted to</w:t>
      </w:r>
      <w:r w:rsidR="004C21C4" w:rsidRPr="00F20AE1">
        <w:rPr>
          <w:lang w:val="en-GB"/>
        </w:rPr>
        <w:t xml:space="preserve"> the corresponding </w:t>
      </w:r>
      <w:r w:rsidR="004C21C4" w:rsidRPr="00F20AE1">
        <w:rPr>
          <w:b/>
          <w:lang w:val="en-GB"/>
        </w:rPr>
        <w:t xml:space="preserve">technique of sounding measurement </w:t>
      </w:r>
      <w:r w:rsidR="004C21C4" w:rsidRPr="00F20AE1">
        <w:rPr>
          <w:lang w:val="en-GB"/>
        </w:rPr>
        <w:t>values on conversion, except for the following:</w:t>
      </w:r>
    </w:p>
    <w:p w14:paraId="3C99F192" w14:textId="4FF02245" w:rsidR="008010D3" w:rsidRPr="00F20AE1" w:rsidRDefault="008010D3" w:rsidP="00C93144">
      <w:pPr>
        <w:pStyle w:val="ListParagraph"/>
        <w:numPr>
          <w:ilvl w:val="0"/>
          <w:numId w:val="18"/>
        </w:num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ind w:left="284" w:hanging="284"/>
        <w:contextualSpacing w:val="0"/>
        <w:jc w:val="both"/>
        <w:rPr>
          <w:lang w:val="en-GB"/>
        </w:rPr>
      </w:pPr>
      <w:r w:rsidRPr="00F20AE1">
        <w:rPr>
          <w:lang w:val="en-GB"/>
        </w:rPr>
        <w:t xml:space="preserve">The TECSOU value </w:t>
      </w:r>
      <w:r w:rsidRPr="00F20AE1">
        <w:rPr>
          <w:i/>
          <w:lang w:val="en-GB"/>
        </w:rPr>
        <w:t>7</w:t>
      </w:r>
      <w:r w:rsidRPr="00F20AE1">
        <w:rPr>
          <w:lang w:val="en-GB"/>
        </w:rPr>
        <w:t xml:space="preserve"> (found by laser) is prohibited in S-101.  This value has been replaced by the </w:t>
      </w:r>
      <w:r w:rsidRPr="00F20AE1">
        <w:rPr>
          <w:b/>
          <w:lang w:val="en-GB"/>
        </w:rPr>
        <w:t xml:space="preserve">technique of </w:t>
      </w:r>
      <w:r w:rsidR="00DC4C60" w:rsidRPr="00F20AE1">
        <w:rPr>
          <w:b/>
          <w:lang w:val="en-GB"/>
        </w:rPr>
        <w:t>vertical</w:t>
      </w:r>
      <w:r w:rsidRPr="00F20AE1">
        <w:rPr>
          <w:b/>
          <w:lang w:val="en-GB"/>
        </w:rPr>
        <w:t xml:space="preserve"> measurement</w:t>
      </w:r>
      <w:r w:rsidRPr="00F20AE1">
        <w:rPr>
          <w:lang w:val="en-GB"/>
        </w:rPr>
        <w:t xml:space="preserve"> value </w:t>
      </w:r>
      <w:r w:rsidRPr="00F20AE1">
        <w:rPr>
          <w:i/>
          <w:lang w:val="en-GB"/>
        </w:rPr>
        <w:t>15</w:t>
      </w:r>
      <w:r w:rsidRPr="00F20AE1">
        <w:rPr>
          <w:lang w:val="en-GB"/>
        </w:rPr>
        <w:t xml:space="preserve"> (found by LIDAR).  During the automated conversion process, all instances of TECSOU = </w:t>
      </w:r>
      <w:r w:rsidRPr="00F20AE1">
        <w:rPr>
          <w:i/>
          <w:lang w:val="en-GB"/>
        </w:rPr>
        <w:t>7</w:t>
      </w:r>
      <w:r w:rsidRPr="00F20AE1">
        <w:rPr>
          <w:lang w:val="en-GB"/>
        </w:rPr>
        <w:t xml:space="preserve"> will be converted to </w:t>
      </w:r>
      <w:r w:rsidRPr="00F20AE1">
        <w:rPr>
          <w:b/>
          <w:lang w:val="en-GB"/>
        </w:rPr>
        <w:t xml:space="preserve">technique of </w:t>
      </w:r>
      <w:r w:rsidR="00DC4C60" w:rsidRPr="00F20AE1">
        <w:rPr>
          <w:b/>
          <w:lang w:val="en-GB"/>
        </w:rPr>
        <w:t>vertical</w:t>
      </w:r>
      <w:r w:rsidRPr="00F20AE1">
        <w:rPr>
          <w:b/>
          <w:lang w:val="en-GB"/>
        </w:rPr>
        <w:t xml:space="preserve"> measurement</w:t>
      </w:r>
      <w:r w:rsidRPr="00F20AE1">
        <w:rPr>
          <w:lang w:val="en-GB"/>
        </w:rPr>
        <w:t xml:space="preserve"> = </w:t>
      </w:r>
      <w:r w:rsidRPr="00F20AE1">
        <w:rPr>
          <w:i/>
          <w:lang w:val="en-GB"/>
        </w:rPr>
        <w:t>15</w:t>
      </w:r>
      <w:r w:rsidRPr="00F20AE1">
        <w:rPr>
          <w:lang w:val="en-GB"/>
        </w:rPr>
        <w:t>.</w:t>
      </w:r>
    </w:p>
    <w:p w14:paraId="3E72E9A6" w14:textId="4DBFBF32" w:rsidR="008010D3" w:rsidRPr="00F20AE1" w:rsidRDefault="00D876F9" w:rsidP="00C93144">
      <w:pPr>
        <w:pStyle w:val="ListParagraph"/>
        <w:numPr>
          <w:ilvl w:val="0"/>
          <w:numId w:val="18"/>
        </w:num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ind w:left="284" w:hanging="284"/>
        <w:contextualSpacing w:val="0"/>
        <w:jc w:val="both"/>
        <w:rPr>
          <w:lang w:val="en-GB"/>
        </w:rPr>
      </w:pPr>
      <w:r w:rsidRPr="00F20AE1">
        <w:rPr>
          <w:lang w:val="en-GB"/>
        </w:rPr>
        <w:t xml:space="preserve">The TECSOU value </w:t>
      </w:r>
      <w:r w:rsidRPr="00F20AE1">
        <w:rPr>
          <w:i/>
          <w:lang w:val="en-GB"/>
        </w:rPr>
        <w:t>14</w:t>
      </w:r>
      <w:r w:rsidRPr="00F20AE1">
        <w:rPr>
          <w:lang w:val="en-GB"/>
        </w:rPr>
        <w:t xml:space="preserve"> (computer generated) is prohibited in S-101.  During the automated conversion process, all instances of TECSOU = </w:t>
      </w:r>
      <w:r w:rsidRPr="00F20AE1">
        <w:rPr>
          <w:i/>
          <w:lang w:val="en-GB"/>
        </w:rPr>
        <w:t>14</w:t>
      </w:r>
      <w:r w:rsidRPr="00F20AE1">
        <w:rPr>
          <w:lang w:val="en-GB"/>
        </w:rPr>
        <w:t xml:space="preserve"> will be converted to </w:t>
      </w:r>
      <w:r w:rsidRPr="00F20AE1">
        <w:rPr>
          <w:b/>
          <w:lang w:val="en-GB"/>
        </w:rPr>
        <w:t xml:space="preserve">technique of </w:t>
      </w:r>
      <w:r w:rsidR="00DC4C60" w:rsidRPr="00F20AE1">
        <w:rPr>
          <w:b/>
          <w:lang w:val="en-GB"/>
        </w:rPr>
        <w:t>vertical</w:t>
      </w:r>
      <w:r w:rsidRPr="00F20AE1">
        <w:rPr>
          <w:b/>
          <w:lang w:val="en-GB"/>
        </w:rPr>
        <w:t xml:space="preserve"> measurement</w:t>
      </w:r>
      <w:r w:rsidRPr="00F20AE1">
        <w:rPr>
          <w:lang w:val="en-GB"/>
        </w:rPr>
        <w:t xml:space="preserve"> = </w:t>
      </w:r>
      <w:r w:rsidRPr="00F20AE1">
        <w:rPr>
          <w:i/>
          <w:lang w:val="en-GB"/>
        </w:rPr>
        <w:t>17</w:t>
      </w:r>
      <w:r w:rsidRPr="00F20AE1">
        <w:rPr>
          <w:lang w:val="en-GB"/>
        </w:rPr>
        <w:t xml:space="preserve"> (hyperspectral imagery).  Data Producers should check their data holdings and amend as required so as to achieve the required conversion outcome.</w:t>
      </w:r>
    </w:p>
    <w:p w14:paraId="5F56ACE0" w14:textId="123C22A8" w:rsidR="00D876F9" w:rsidRPr="00F20AE1" w:rsidRDefault="00D876F9" w:rsidP="00C93144">
      <w:pPr>
        <w:pStyle w:val="ListParagraph"/>
        <w:numPr>
          <w:ilvl w:val="0"/>
          <w:numId w:val="18"/>
        </w:num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284" w:hanging="284"/>
        <w:contextualSpacing w:val="0"/>
        <w:jc w:val="both"/>
        <w:rPr>
          <w:lang w:val="en-GB"/>
        </w:rPr>
      </w:pPr>
      <w:r w:rsidRPr="00F20AE1">
        <w:rPr>
          <w:lang w:val="en-GB"/>
        </w:rPr>
        <w:t xml:space="preserve">While </w:t>
      </w:r>
      <w:r w:rsidR="00DC4C60" w:rsidRPr="00F20AE1">
        <w:rPr>
          <w:lang w:val="en-GB"/>
        </w:rPr>
        <w:t>TECSOU</w:t>
      </w:r>
      <w:r w:rsidRPr="00F20AE1">
        <w:rPr>
          <w:lang w:val="en-GB"/>
        </w:rPr>
        <w:t xml:space="preserve"> is allowable for the Object class </w:t>
      </w:r>
      <w:r w:rsidRPr="00D135A2">
        <w:rPr>
          <w:b/>
          <w:lang w:val="en-GB"/>
        </w:rPr>
        <w:t>M_QUAL</w:t>
      </w:r>
      <w:r w:rsidRPr="00F20AE1">
        <w:rPr>
          <w:lang w:val="en-GB"/>
        </w:rPr>
        <w:t xml:space="preserve"> in S-57, </w:t>
      </w:r>
      <w:r w:rsidR="00DC4C60" w:rsidRPr="00F20AE1">
        <w:rPr>
          <w:b/>
          <w:lang w:val="en-GB"/>
        </w:rPr>
        <w:t>technique of vertical measurement</w:t>
      </w:r>
      <w:r w:rsidRPr="00F20AE1">
        <w:rPr>
          <w:lang w:val="en-GB"/>
        </w:rPr>
        <w:t xml:space="preserve"> has been prohibited for the </w:t>
      </w:r>
      <w:r w:rsidR="00B0447E" w:rsidRPr="00F20AE1">
        <w:rPr>
          <w:lang w:val="en-GB"/>
        </w:rPr>
        <w:t xml:space="preserve">Meta </w:t>
      </w:r>
      <w:r w:rsidRPr="00F20AE1">
        <w:rPr>
          <w:lang w:val="en-GB"/>
        </w:rPr>
        <w:t xml:space="preserve">feature </w:t>
      </w:r>
      <w:r w:rsidR="00DC4C60" w:rsidRPr="00F20AE1">
        <w:rPr>
          <w:b/>
          <w:lang w:val="en-GB"/>
        </w:rPr>
        <w:t>Quality of Bathymetric Data</w:t>
      </w:r>
      <w:r w:rsidRPr="00F20AE1">
        <w:rPr>
          <w:lang w:val="en-GB"/>
        </w:rPr>
        <w:t xml:space="preserve"> in S-101 (see clause </w:t>
      </w:r>
      <w:r w:rsidR="00B0447E" w:rsidRPr="00F20AE1">
        <w:rPr>
          <w:lang w:val="en-GB"/>
        </w:rPr>
        <w:t>2.2.3.1</w:t>
      </w:r>
      <w:r w:rsidRPr="00F20AE1">
        <w:rPr>
          <w:lang w:val="en-GB"/>
        </w:rPr>
        <w:t>).</w:t>
      </w:r>
    </w:p>
    <w:p w14:paraId="6108EA57" w14:textId="77777777" w:rsidR="006B2826" w:rsidRPr="00F20AE1" w:rsidRDefault="006B2826" w:rsidP="00C93144">
      <w:pPr>
        <w:pStyle w:val="Heading3"/>
        <w:keepLines/>
        <w:numPr>
          <w:ilvl w:val="2"/>
          <w:numId w:val="13"/>
        </w:numPr>
        <w:tabs>
          <w:tab w:val="clear" w:pos="0"/>
          <w:tab w:val="clear" w:pos="283"/>
          <w:tab w:val="clear" w:pos="566"/>
          <w:tab w:val="clear" w:pos="720"/>
          <w:tab w:val="clear" w:pos="850"/>
          <w:tab w:val="clear" w:pos="915"/>
          <w:tab w:val="clear" w:pos="1134"/>
          <w:tab w:val="clear" w:pos="1417"/>
          <w:tab w:val="clear" w:pos="1700"/>
          <w:tab w:val="clear" w:pos="1983"/>
          <w:tab w:val="clear" w:pos="2268"/>
          <w:tab w:val="clear" w:pos="2551"/>
          <w:tab w:val="clear" w:pos="2834"/>
          <w:tab w:val="clear" w:pos="2911"/>
          <w:tab w:val="clear" w:pos="3117"/>
          <w:tab w:val="clear" w:pos="3400"/>
          <w:tab w:val="clear" w:pos="3685"/>
          <w:tab w:val="clear" w:pos="3968"/>
          <w:tab w:val="clear" w:pos="4251"/>
          <w:tab w:val="clear" w:pos="4534"/>
          <w:tab w:val="clear" w:pos="4818"/>
          <w:tab w:val="clear" w:pos="5102"/>
          <w:tab w:val="clear" w:pos="5385"/>
          <w:tab w:val="clear" w:pos="5668"/>
          <w:tab w:val="clear" w:pos="5952"/>
          <w:tab w:val="clear" w:pos="6235"/>
          <w:tab w:val="clear" w:pos="6519"/>
          <w:tab w:val="clear" w:pos="6802"/>
          <w:tab w:val="clear" w:pos="7086"/>
          <w:tab w:val="clear" w:pos="7369"/>
          <w:tab w:val="clear" w:pos="7652"/>
          <w:tab w:val="clear" w:pos="7936"/>
          <w:tab w:val="clear" w:pos="8220"/>
          <w:tab w:val="clear" w:pos="8503"/>
          <w:tab w:val="clear" w:pos="8786"/>
          <w:tab w:val="num" w:pos="851"/>
        </w:tabs>
        <w:spacing w:before="240" w:after="120"/>
        <w:ind w:left="851" w:hanging="851"/>
        <w:rPr>
          <w:lang w:val="en-GB"/>
        </w:rPr>
      </w:pPr>
      <w:bookmarkStart w:id="125" w:name="_Toc422735447"/>
      <w:bookmarkStart w:id="126" w:name="_Toc8629850"/>
      <w:bookmarkStart w:id="127" w:name="_Toc8629982"/>
      <w:bookmarkStart w:id="128" w:name="_Toc68293130"/>
      <w:r w:rsidRPr="00F20AE1">
        <w:rPr>
          <w:lang w:val="en-GB"/>
        </w:rPr>
        <w:t>Accuracy</w:t>
      </w:r>
      <w:bookmarkEnd w:id="125"/>
      <w:r w:rsidRPr="00F20AE1">
        <w:rPr>
          <w:lang w:val="en-GB"/>
        </w:rPr>
        <w:t xml:space="preserve"> of non-bathymetric data</w:t>
      </w:r>
      <w:bookmarkEnd w:id="126"/>
      <w:bookmarkEnd w:id="127"/>
      <w:bookmarkEnd w:id="128"/>
    </w:p>
    <w:p w14:paraId="2E12F927" w14:textId="77777777" w:rsidR="006B2826" w:rsidRPr="00F20AE1" w:rsidRDefault="006B2826" w:rsidP="00C93144">
      <w:pPr>
        <w:pStyle w:val="Heading4"/>
        <w:keepLines/>
        <w:widowControl/>
        <w:numPr>
          <w:ilvl w:val="3"/>
          <w:numId w:val="13"/>
        </w:numPr>
        <w:tabs>
          <w:tab w:val="clear" w:pos="915"/>
          <w:tab w:val="clear" w:pos="2911"/>
        </w:tabs>
        <w:spacing w:after="120"/>
        <w:rPr>
          <w:lang w:val="en-GB"/>
        </w:rPr>
      </w:pPr>
      <w:bookmarkStart w:id="129" w:name="_Toc422735449"/>
      <w:bookmarkStart w:id="130" w:name="_Toc8629851"/>
      <w:bookmarkStart w:id="131" w:name="_Toc8629983"/>
      <w:bookmarkStart w:id="132" w:name="_Toc68293131"/>
      <w:r w:rsidRPr="00F20AE1">
        <w:rPr>
          <w:lang w:val="en-GB"/>
        </w:rPr>
        <w:t>Quality of positions</w:t>
      </w:r>
      <w:bookmarkEnd w:id="129"/>
      <w:bookmarkEnd w:id="130"/>
      <w:bookmarkEnd w:id="131"/>
      <w:bookmarkEnd w:id="132"/>
    </w:p>
    <w:p w14:paraId="2A74A6A1" w14:textId="36000B4A" w:rsidR="006B2826" w:rsidRPr="00F20AE1" w:rsidRDefault="00002565" w:rsidP="00002565">
      <w:pPr>
        <w:keepNext/>
        <w:keepLines/>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 xml:space="preserve">S-57 </w:t>
      </w:r>
      <w:r w:rsidR="006B2826" w:rsidRPr="00F20AE1">
        <w:rPr>
          <w:u w:val="single"/>
          <w:lang w:val="en-GB"/>
        </w:rPr>
        <w:t>Meta object:</w:t>
      </w:r>
      <w:r w:rsidR="006B2826" w:rsidRPr="00F20AE1">
        <w:rPr>
          <w:lang w:val="en-GB"/>
        </w:rPr>
        <w:tab/>
      </w:r>
      <w:r w:rsidR="006B2826" w:rsidRPr="00F20AE1">
        <w:rPr>
          <w:lang w:val="en-GB"/>
        </w:rPr>
        <w:tab/>
        <w:t>Accuracy of data (</w:t>
      </w:r>
      <w:r w:rsidR="006B2826" w:rsidRPr="00F20AE1">
        <w:rPr>
          <w:b/>
          <w:lang w:val="en-GB"/>
        </w:rPr>
        <w:t>M_ACCY</w:t>
      </w:r>
      <w:r w:rsidR="006B2826" w:rsidRPr="00F20AE1">
        <w:rPr>
          <w:lang w:val="en-GB"/>
        </w:rPr>
        <w:t>)</w:t>
      </w:r>
      <w:r w:rsidR="006B2826" w:rsidRPr="00F20AE1">
        <w:rPr>
          <w:lang w:val="en-GB"/>
        </w:rPr>
        <w:tab/>
      </w:r>
      <w:r w:rsidR="006B2826" w:rsidRPr="00F20AE1">
        <w:rPr>
          <w:lang w:val="en-GB"/>
        </w:rPr>
        <w:tab/>
      </w:r>
      <w:r w:rsidR="006B2826" w:rsidRPr="00F20AE1">
        <w:rPr>
          <w:lang w:val="en-GB"/>
        </w:rPr>
        <w:tab/>
        <w:t>(A)</w:t>
      </w:r>
    </w:p>
    <w:p w14:paraId="28D5F3C3" w14:textId="08E0222A" w:rsidR="00002565" w:rsidRPr="00F20AE1" w:rsidRDefault="00002565" w:rsidP="00002565">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w:t>
      </w:r>
      <w:r w:rsidR="00AE757E">
        <w:rPr>
          <w:u w:val="single"/>
          <w:lang w:val="en-GB"/>
        </w:rPr>
        <w:t>-</w:t>
      </w:r>
      <w:r w:rsidRPr="00F20AE1">
        <w:rPr>
          <w:u w:val="single"/>
          <w:lang w:val="en-GB"/>
        </w:rPr>
        <w:t>101 Meta feature</w:t>
      </w:r>
      <w:r w:rsidRPr="00F20AE1">
        <w:rPr>
          <w:lang w:val="en-GB"/>
        </w:rPr>
        <w:t>:</w:t>
      </w:r>
      <w:r w:rsidRPr="00F20AE1">
        <w:rPr>
          <w:lang w:val="en-GB"/>
        </w:rPr>
        <w:tab/>
      </w:r>
      <w:r w:rsidRPr="00F20AE1">
        <w:rPr>
          <w:b/>
          <w:lang w:val="en-GB"/>
        </w:rPr>
        <w:t>Quality of Non-Bathymetric Data</w:t>
      </w:r>
      <w:r w:rsidRPr="00F20AE1">
        <w:rPr>
          <w:lang w:val="en-GB"/>
        </w:rPr>
        <w:tab/>
        <w:t>(S)</w:t>
      </w:r>
      <w:r w:rsidRPr="00F20AE1">
        <w:rPr>
          <w:lang w:val="en-GB"/>
        </w:rPr>
        <w:tab/>
      </w:r>
      <w:r w:rsidRPr="00F20AE1">
        <w:rPr>
          <w:lang w:val="en-GB"/>
        </w:rPr>
        <w:tab/>
      </w:r>
      <w:r w:rsidRPr="00F20AE1">
        <w:rPr>
          <w:lang w:val="en-GB"/>
        </w:rPr>
        <w:tab/>
      </w:r>
      <w:r w:rsidRPr="00F20AE1">
        <w:rPr>
          <w:lang w:val="en-GB"/>
        </w:rPr>
        <w:tab/>
        <w:t>(S-101 DCEG Clause 3.3)</w:t>
      </w:r>
    </w:p>
    <w:p w14:paraId="2F1F1BF0" w14:textId="2D276987" w:rsidR="006C44E2" w:rsidRPr="00F20AE1" w:rsidRDefault="00A81123" w:rsidP="006C44E2">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Pr>
          <w:lang w:val="en-AU"/>
        </w:rPr>
        <w:t>All instances of encoding of the S-57 Feature object</w:t>
      </w:r>
      <w:r w:rsidRPr="00560C1D">
        <w:rPr>
          <w:lang w:val="en-AU"/>
        </w:rPr>
        <w:t xml:space="preserve"> </w:t>
      </w:r>
      <w:r w:rsidRPr="00F20AE1">
        <w:rPr>
          <w:b/>
          <w:lang w:val="en-GB"/>
        </w:rPr>
        <w:t>M_ACCY</w:t>
      </w:r>
      <w:r w:rsidRPr="00560C1D">
        <w:rPr>
          <w:lang w:val="en-AU"/>
        </w:rPr>
        <w:t xml:space="preserve"> </w:t>
      </w:r>
      <w:r>
        <w:rPr>
          <w:lang w:val="en-AU"/>
        </w:rPr>
        <w:t xml:space="preserve">and its binding attributes will be </w:t>
      </w:r>
      <w:r w:rsidR="008A7A7F">
        <w:rPr>
          <w:lang w:val="en-AU"/>
        </w:rPr>
        <w:t>converted to</w:t>
      </w:r>
      <w:r>
        <w:rPr>
          <w:lang w:val="en-AU"/>
        </w:rPr>
        <w:t xml:space="preserve"> the S-101 feature </w:t>
      </w:r>
      <w:r w:rsidRPr="00F20AE1">
        <w:rPr>
          <w:b/>
          <w:lang w:val="en-GB"/>
        </w:rPr>
        <w:t>Quality of Non-Bathymetric Data</w:t>
      </w:r>
      <w:r>
        <w:rPr>
          <w:b/>
          <w:lang w:val="en-AU"/>
        </w:rPr>
        <w:t xml:space="preserve"> </w:t>
      </w:r>
      <w:r>
        <w:rPr>
          <w:lang w:val="en-AU"/>
        </w:rPr>
        <w:t>during the automated conversion process.</w:t>
      </w:r>
    </w:p>
    <w:p w14:paraId="0FC91E60" w14:textId="77777777" w:rsidR="006B2826" w:rsidRPr="00F20AE1" w:rsidRDefault="006B2826" w:rsidP="00C93144">
      <w:pPr>
        <w:pStyle w:val="Heading4"/>
        <w:keepLines/>
        <w:widowControl/>
        <w:numPr>
          <w:ilvl w:val="3"/>
          <w:numId w:val="13"/>
        </w:numPr>
        <w:tabs>
          <w:tab w:val="clear" w:pos="915"/>
          <w:tab w:val="clear" w:pos="2911"/>
        </w:tabs>
        <w:spacing w:after="120"/>
        <w:ind w:left="862" w:hanging="862"/>
        <w:rPr>
          <w:lang w:val="en-GB"/>
        </w:rPr>
      </w:pPr>
      <w:bookmarkStart w:id="133" w:name="_Toc422735451"/>
      <w:bookmarkStart w:id="134" w:name="_Toc8629852"/>
      <w:bookmarkStart w:id="135" w:name="_Toc8629984"/>
      <w:bookmarkStart w:id="136" w:name="_Toc68293132"/>
      <w:r w:rsidRPr="00F20AE1">
        <w:rPr>
          <w:lang w:val="en-GB"/>
        </w:rPr>
        <w:lastRenderedPageBreak/>
        <w:t>Horizontal accuracy</w:t>
      </w:r>
      <w:bookmarkEnd w:id="133"/>
      <w:bookmarkEnd w:id="134"/>
      <w:bookmarkEnd w:id="135"/>
      <w:bookmarkEnd w:id="136"/>
    </w:p>
    <w:p w14:paraId="22A5420B" w14:textId="0AC23253" w:rsidR="00370C9D" w:rsidRPr="00F20AE1" w:rsidRDefault="00370C9D" w:rsidP="005259E5">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jc w:val="both"/>
        <w:rPr>
          <w:lang w:val="en-GB"/>
        </w:rPr>
      </w:pPr>
      <w:r w:rsidRPr="00F20AE1">
        <w:rPr>
          <w:lang w:val="en-GB"/>
        </w:rPr>
        <w:t xml:space="preserve">Values populated for the S-57 attribute HORACC will be converted to the S-101 </w:t>
      </w:r>
      <w:r w:rsidR="0032774E">
        <w:rPr>
          <w:lang w:val="en-GB"/>
        </w:rPr>
        <w:t>sub-</w:t>
      </w:r>
      <w:r w:rsidRPr="00F20AE1">
        <w:rPr>
          <w:lang w:val="en-GB"/>
        </w:rPr>
        <w:t xml:space="preserve">attribute </w:t>
      </w:r>
      <w:r w:rsidRPr="00F20AE1">
        <w:rPr>
          <w:b/>
          <w:lang w:val="en-GB"/>
        </w:rPr>
        <w:t>horizontal distance uncertainty</w:t>
      </w:r>
      <w:r w:rsidRPr="00F20AE1">
        <w:rPr>
          <w:lang w:val="en-GB"/>
        </w:rPr>
        <w:t>.  Note however that</w:t>
      </w:r>
      <w:r w:rsidR="00BA3ACE">
        <w:rPr>
          <w:lang w:val="en-GB"/>
        </w:rPr>
        <w:t xml:space="preserve"> while </w:t>
      </w:r>
      <w:r w:rsidR="00BA3ACE" w:rsidRPr="00F20AE1">
        <w:rPr>
          <w:lang w:val="en-GB"/>
        </w:rPr>
        <w:t xml:space="preserve">HORACC is </w:t>
      </w:r>
      <w:r w:rsidR="00BA3ACE">
        <w:rPr>
          <w:lang w:val="en-GB"/>
        </w:rPr>
        <w:t xml:space="preserve">an </w:t>
      </w:r>
      <w:r w:rsidR="00BA3ACE" w:rsidRPr="00F20AE1">
        <w:rPr>
          <w:lang w:val="en-GB"/>
        </w:rPr>
        <w:t xml:space="preserve">allowable </w:t>
      </w:r>
      <w:r w:rsidR="00BA3ACE">
        <w:rPr>
          <w:lang w:val="en-GB"/>
        </w:rPr>
        <w:t xml:space="preserve">attribute </w:t>
      </w:r>
      <w:r w:rsidR="00BA3ACE" w:rsidRPr="00F20AE1">
        <w:rPr>
          <w:lang w:val="en-GB"/>
        </w:rPr>
        <w:t xml:space="preserve">for </w:t>
      </w:r>
      <w:r w:rsidR="008A1883">
        <w:rPr>
          <w:lang w:val="en-GB"/>
        </w:rPr>
        <w:t>the following</w:t>
      </w:r>
      <w:r w:rsidR="00BA3ACE" w:rsidRPr="00F20AE1">
        <w:rPr>
          <w:lang w:val="en-GB"/>
        </w:rPr>
        <w:t xml:space="preserve"> S-57 Object class</w:t>
      </w:r>
      <w:r w:rsidR="00BA3ACE">
        <w:rPr>
          <w:lang w:val="en-GB"/>
        </w:rPr>
        <w:t>es</w:t>
      </w:r>
      <w:r w:rsidR="008A1883">
        <w:rPr>
          <w:lang w:val="en-GB"/>
        </w:rPr>
        <w:t>,</w:t>
      </w:r>
      <w:r w:rsidR="005259E5" w:rsidRPr="00F20AE1">
        <w:rPr>
          <w:lang w:val="en-GB"/>
        </w:rPr>
        <w:t xml:space="preserve"> </w:t>
      </w:r>
      <w:r w:rsidR="005259E5" w:rsidRPr="00F20AE1">
        <w:rPr>
          <w:b/>
          <w:lang w:val="en-GB"/>
        </w:rPr>
        <w:t>horizontal distance</w:t>
      </w:r>
      <w:r w:rsidRPr="00F20AE1">
        <w:rPr>
          <w:b/>
          <w:lang w:val="en-GB"/>
        </w:rPr>
        <w:t xml:space="preserve"> uncertainty</w:t>
      </w:r>
      <w:r w:rsidRPr="00F20AE1">
        <w:rPr>
          <w:lang w:val="en-GB"/>
        </w:rPr>
        <w:t xml:space="preserve"> </w:t>
      </w:r>
      <w:r w:rsidR="00A60B86">
        <w:rPr>
          <w:lang w:val="en-GB"/>
        </w:rPr>
        <w:t>is</w:t>
      </w:r>
      <w:r w:rsidRPr="00F20AE1">
        <w:rPr>
          <w:lang w:val="en-GB"/>
        </w:rPr>
        <w:t xml:space="preserve"> prohibited for the </w:t>
      </w:r>
      <w:r w:rsidR="008A1883">
        <w:rPr>
          <w:lang w:val="en-GB"/>
        </w:rPr>
        <w:t>corresponding</w:t>
      </w:r>
      <w:r w:rsidR="008A1883" w:rsidRPr="00F20AE1">
        <w:rPr>
          <w:lang w:val="en-GB"/>
        </w:rPr>
        <w:t xml:space="preserve"> </w:t>
      </w:r>
      <w:r w:rsidR="005259E5" w:rsidRPr="00F20AE1">
        <w:rPr>
          <w:lang w:val="en-GB"/>
        </w:rPr>
        <w:t>S-101 features</w:t>
      </w:r>
      <w:r w:rsidR="008A1883">
        <w:rPr>
          <w:lang w:val="en-GB"/>
        </w:rPr>
        <w:t>,</w:t>
      </w:r>
      <w:r w:rsidR="005259E5" w:rsidRPr="00F20AE1">
        <w:rPr>
          <w:lang w:val="en-GB"/>
        </w:rPr>
        <w:t xml:space="preserve"> </w:t>
      </w:r>
      <w:r w:rsidR="00166F5D">
        <w:rPr>
          <w:lang w:val="en-GB"/>
        </w:rPr>
        <w:t>and will therefore not be converted</w:t>
      </w:r>
      <w:r w:rsidR="005259E5" w:rsidRPr="00F20AE1">
        <w:rPr>
          <w:lang w:val="en-GB"/>
        </w:rPr>
        <w:t>:</w:t>
      </w:r>
    </w:p>
    <w:p w14:paraId="1F101738" w14:textId="325E8D04" w:rsidR="005259E5" w:rsidRPr="00F20AE1" w:rsidRDefault="008A1883" w:rsidP="005259E5">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ind w:left="851"/>
        <w:jc w:val="both"/>
        <w:rPr>
          <w:lang w:val="en-GB"/>
        </w:rPr>
      </w:pPr>
      <w:r>
        <w:rPr>
          <w:lang w:val="en-GB"/>
        </w:rPr>
        <w:t>[</w:t>
      </w:r>
      <w:r>
        <w:rPr>
          <w:b/>
          <w:lang w:val="en-GB"/>
        </w:rPr>
        <w:t>DRYDOC]</w:t>
      </w:r>
      <w:r>
        <w:rPr>
          <w:b/>
          <w:lang w:val="en-GB"/>
        </w:rPr>
        <w:tab/>
      </w:r>
      <w:r>
        <w:rPr>
          <w:b/>
          <w:lang w:val="en-GB"/>
        </w:rPr>
        <w:tab/>
      </w:r>
      <w:r>
        <w:rPr>
          <w:b/>
          <w:lang w:val="en-GB"/>
        </w:rPr>
        <w:tab/>
      </w:r>
      <w:r w:rsidR="005259E5" w:rsidRPr="00F20AE1">
        <w:rPr>
          <w:b/>
          <w:lang w:val="en-GB"/>
        </w:rPr>
        <w:t>Dry Dock</w:t>
      </w:r>
      <w:r w:rsidR="00C559F6" w:rsidRPr="00F20AE1">
        <w:rPr>
          <w:lang w:val="en-GB"/>
        </w:rPr>
        <w:t>]</w:t>
      </w:r>
    </w:p>
    <w:p w14:paraId="47577238" w14:textId="120A5F0A" w:rsidR="005259E5" w:rsidRPr="00F20AE1" w:rsidRDefault="008A1883" w:rsidP="005259E5">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ind w:left="851"/>
        <w:jc w:val="both"/>
        <w:rPr>
          <w:lang w:val="en-GB"/>
        </w:rPr>
      </w:pPr>
      <w:r w:rsidRPr="00F20AE1">
        <w:rPr>
          <w:lang w:val="en-GB"/>
        </w:rPr>
        <w:t>[</w:t>
      </w:r>
      <w:r w:rsidRPr="00F20AE1">
        <w:rPr>
          <w:b/>
          <w:lang w:val="en-GB"/>
        </w:rPr>
        <w:t>FLODOC</w:t>
      </w:r>
      <w:r w:rsidRPr="00F20AE1">
        <w:rPr>
          <w:lang w:val="en-GB"/>
        </w:rPr>
        <w:t>]</w:t>
      </w:r>
      <w:r>
        <w:rPr>
          <w:lang w:val="en-GB"/>
        </w:rPr>
        <w:tab/>
      </w:r>
      <w:r>
        <w:rPr>
          <w:lang w:val="en-GB"/>
        </w:rPr>
        <w:tab/>
      </w:r>
      <w:r>
        <w:rPr>
          <w:lang w:val="en-GB"/>
        </w:rPr>
        <w:tab/>
      </w:r>
      <w:r w:rsidR="005259E5" w:rsidRPr="00F20AE1">
        <w:rPr>
          <w:b/>
          <w:lang w:val="en-GB"/>
        </w:rPr>
        <w:t>Floating Dock</w:t>
      </w:r>
    </w:p>
    <w:p w14:paraId="3BBD6EA2" w14:textId="24976082" w:rsidR="005259E5" w:rsidRPr="00F20AE1" w:rsidRDefault="008A1883" w:rsidP="005259E5">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ind w:left="851"/>
        <w:jc w:val="both"/>
        <w:rPr>
          <w:lang w:val="en-GB"/>
        </w:rPr>
      </w:pPr>
      <w:r w:rsidRPr="00F20AE1">
        <w:rPr>
          <w:lang w:val="en-GB"/>
        </w:rPr>
        <w:t>[</w:t>
      </w:r>
      <w:r w:rsidRPr="00F20AE1">
        <w:rPr>
          <w:b/>
          <w:lang w:val="en-GB"/>
        </w:rPr>
        <w:t>GRIDRN</w:t>
      </w:r>
      <w:r w:rsidRPr="00F20AE1">
        <w:rPr>
          <w:lang w:val="en-GB"/>
        </w:rPr>
        <w:t>]</w:t>
      </w:r>
      <w:r>
        <w:rPr>
          <w:lang w:val="en-GB"/>
        </w:rPr>
        <w:tab/>
      </w:r>
      <w:r>
        <w:rPr>
          <w:lang w:val="en-GB"/>
        </w:rPr>
        <w:tab/>
      </w:r>
      <w:r>
        <w:rPr>
          <w:lang w:val="en-GB"/>
        </w:rPr>
        <w:tab/>
      </w:r>
      <w:r w:rsidR="005259E5" w:rsidRPr="00F20AE1">
        <w:rPr>
          <w:b/>
          <w:lang w:val="en-GB"/>
        </w:rPr>
        <w:t>Gridiron</w:t>
      </w:r>
    </w:p>
    <w:p w14:paraId="099A99A7" w14:textId="5F197639" w:rsidR="005259E5" w:rsidRPr="00F20AE1" w:rsidRDefault="008A1883" w:rsidP="005259E5">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ind w:left="851"/>
        <w:jc w:val="both"/>
        <w:rPr>
          <w:lang w:val="en-GB"/>
        </w:rPr>
      </w:pPr>
      <w:r w:rsidRPr="00F20AE1">
        <w:rPr>
          <w:lang w:val="en-GB"/>
        </w:rPr>
        <w:t>[</w:t>
      </w:r>
      <w:r w:rsidRPr="00F20AE1">
        <w:rPr>
          <w:b/>
          <w:lang w:val="en-GB"/>
        </w:rPr>
        <w:t>HULKES</w:t>
      </w:r>
      <w:r w:rsidRPr="00F20AE1">
        <w:rPr>
          <w:lang w:val="en-GB"/>
        </w:rPr>
        <w:t>]</w:t>
      </w:r>
      <w:r>
        <w:rPr>
          <w:lang w:val="en-GB"/>
        </w:rPr>
        <w:tab/>
      </w:r>
      <w:r>
        <w:rPr>
          <w:lang w:val="en-GB"/>
        </w:rPr>
        <w:tab/>
      </w:r>
      <w:r>
        <w:rPr>
          <w:lang w:val="en-GB"/>
        </w:rPr>
        <w:tab/>
      </w:r>
      <w:r w:rsidR="00C559F6" w:rsidRPr="00F20AE1">
        <w:rPr>
          <w:b/>
          <w:lang w:val="en-GB"/>
        </w:rPr>
        <w:t>Hulk</w:t>
      </w:r>
    </w:p>
    <w:p w14:paraId="720F2C8A" w14:textId="14B4DF28" w:rsidR="00C559F6" w:rsidRPr="00F20AE1" w:rsidRDefault="008A1883" w:rsidP="005259E5">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ind w:left="851"/>
        <w:jc w:val="both"/>
        <w:rPr>
          <w:lang w:val="en-GB"/>
        </w:rPr>
      </w:pPr>
      <w:r w:rsidRPr="00F20AE1">
        <w:rPr>
          <w:lang w:val="en-GB"/>
        </w:rPr>
        <w:t>[</w:t>
      </w:r>
      <w:r w:rsidRPr="00F20AE1">
        <w:rPr>
          <w:b/>
          <w:lang w:val="en-GB"/>
        </w:rPr>
        <w:t>LITFLT</w:t>
      </w:r>
      <w:r w:rsidRPr="00F20AE1">
        <w:rPr>
          <w:lang w:val="en-GB"/>
        </w:rPr>
        <w:t>]</w:t>
      </w:r>
      <w:r>
        <w:rPr>
          <w:lang w:val="en-GB"/>
        </w:rPr>
        <w:tab/>
      </w:r>
      <w:r>
        <w:rPr>
          <w:lang w:val="en-GB"/>
        </w:rPr>
        <w:tab/>
      </w:r>
      <w:r>
        <w:rPr>
          <w:lang w:val="en-GB"/>
        </w:rPr>
        <w:tab/>
      </w:r>
      <w:r>
        <w:rPr>
          <w:lang w:val="en-GB"/>
        </w:rPr>
        <w:tab/>
      </w:r>
      <w:r w:rsidR="00C559F6" w:rsidRPr="00F20AE1">
        <w:rPr>
          <w:b/>
          <w:lang w:val="en-GB"/>
        </w:rPr>
        <w:t>Light Float</w:t>
      </w:r>
    </w:p>
    <w:p w14:paraId="6D4A0814" w14:textId="5966A416" w:rsidR="005259E5" w:rsidRPr="00F20AE1" w:rsidRDefault="008A1883" w:rsidP="005259E5">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851"/>
        <w:jc w:val="both"/>
        <w:rPr>
          <w:lang w:val="en-GB"/>
        </w:rPr>
      </w:pPr>
      <w:r w:rsidRPr="00F20AE1">
        <w:rPr>
          <w:lang w:val="en-GB"/>
        </w:rPr>
        <w:t>[</w:t>
      </w:r>
      <w:r w:rsidRPr="00F20AE1">
        <w:rPr>
          <w:b/>
          <w:lang w:val="en-GB"/>
        </w:rPr>
        <w:t>LITVES</w:t>
      </w:r>
      <w:r w:rsidRPr="00F20AE1">
        <w:rPr>
          <w:lang w:val="en-GB"/>
        </w:rPr>
        <w:t>]</w:t>
      </w:r>
      <w:r>
        <w:rPr>
          <w:lang w:val="en-GB"/>
        </w:rPr>
        <w:tab/>
      </w:r>
      <w:r>
        <w:rPr>
          <w:lang w:val="en-GB"/>
        </w:rPr>
        <w:tab/>
      </w:r>
      <w:r>
        <w:rPr>
          <w:lang w:val="en-GB"/>
        </w:rPr>
        <w:tab/>
      </w:r>
      <w:r>
        <w:rPr>
          <w:lang w:val="en-GB"/>
        </w:rPr>
        <w:tab/>
      </w:r>
      <w:r w:rsidR="00C559F6" w:rsidRPr="00F20AE1">
        <w:rPr>
          <w:b/>
          <w:lang w:val="en-GB"/>
        </w:rPr>
        <w:t>Light Vessel</w:t>
      </w:r>
    </w:p>
    <w:p w14:paraId="0B37112A" w14:textId="623FB918" w:rsidR="00C559F6" w:rsidRPr="00F20AE1" w:rsidRDefault="00C559F6" w:rsidP="00D95447">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lang w:val="en-GB"/>
        </w:rPr>
        <w:t xml:space="preserve">It is considered that </w:t>
      </w:r>
      <w:r w:rsidRPr="00F20AE1">
        <w:rPr>
          <w:b/>
          <w:lang w:val="en-GB"/>
        </w:rPr>
        <w:t>horizontal distance uncertainty</w:t>
      </w:r>
      <w:r w:rsidRPr="00F20AE1">
        <w:rPr>
          <w:lang w:val="en-GB"/>
        </w:rPr>
        <w:t xml:space="preserve"> is not relevant for these features in S-101.</w:t>
      </w:r>
    </w:p>
    <w:p w14:paraId="337D413C" w14:textId="51B1BFAD" w:rsidR="00C559F6" w:rsidRPr="00F20AE1" w:rsidRDefault="00C559F6" w:rsidP="00D95447">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lang w:val="en-GB"/>
        </w:rPr>
        <w:t xml:space="preserve">Where HORACC has been populated for </w:t>
      </w:r>
      <w:r w:rsidR="00115C4D" w:rsidRPr="00F20AE1">
        <w:rPr>
          <w:lang w:val="en-GB"/>
        </w:rPr>
        <w:t>an</w:t>
      </w:r>
      <w:r w:rsidRPr="00F20AE1">
        <w:rPr>
          <w:lang w:val="en-GB"/>
        </w:rPr>
        <w:t xml:space="preserve"> S-57 </w:t>
      </w:r>
      <w:r w:rsidRPr="00F20AE1">
        <w:rPr>
          <w:b/>
          <w:lang w:val="en-GB"/>
        </w:rPr>
        <w:t>BRIDGE</w:t>
      </w:r>
      <w:r w:rsidR="00115C4D" w:rsidRPr="00F20AE1">
        <w:rPr>
          <w:lang w:val="en-GB"/>
        </w:rPr>
        <w:t xml:space="preserve"> object</w:t>
      </w:r>
      <w:r w:rsidRPr="00F20AE1">
        <w:rPr>
          <w:lang w:val="en-GB"/>
        </w:rPr>
        <w:t xml:space="preserve">, </w:t>
      </w:r>
      <w:r w:rsidR="00115C4D" w:rsidRPr="00F20AE1">
        <w:rPr>
          <w:lang w:val="en-GB"/>
        </w:rPr>
        <w:t xml:space="preserve">this will be converted to </w:t>
      </w:r>
      <w:r w:rsidR="00115C4D" w:rsidRPr="00F20AE1">
        <w:rPr>
          <w:b/>
          <w:lang w:val="en-GB"/>
        </w:rPr>
        <w:t>horizontal distance uncertainty</w:t>
      </w:r>
      <w:r w:rsidR="00115C4D" w:rsidRPr="00F20AE1">
        <w:rPr>
          <w:lang w:val="en-GB"/>
        </w:rPr>
        <w:t xml:space="preserve"> on an S-101 </w:t>
      </w:r>
      <w:r w:rsidR="00115C4D" w:rsidRPr="00F20AE1">
        <w:rPr>
          <w:b/>
          <w:lang w:val="en-GB"/>
        </w:rPr>
        <w:t>Span Fixed</w:t>
      </w:r>
      <w:r w:rsidR="00115C4D" w:rsidRPr="00F20AE1">
        <w:rPr>
          <w:lang w:val="en-GB"/>
        </w:rPr>
        <w:t xml:space="preserve"> or </w:t>
      </w:r>
      <w:r w:rsidR="00115C4D" w:rsidRPr="00F20AE1">
        <w:rPr>
          <w:b/>
          <w:lang w:val="en-GB"/>
        </w:rPr>
        <w:t>Span Opening</w:t>
      </w:r>
      <w:r w:rsidR="00115C4D" w:rsidRPr="00F20AE1">
        <w:rPr>
          <w:lang w:val="en-GB"/>
        </w:rPr>
        <w:t xml:space="preserve"> feature, noting that</w:t>
      </w:r>
      <w:r w:rsidR="001F3D0E" w:rsidRPr="00F20AE1">
        <w:rPr>
          <w:lang w:val="en-GB"/>
        </w:rPr>
        <w:t xml:space="preserve"> </w:t>
      </w:r>
      <w:r w:rsidR="001F3D0E" w:rsidRPr="00F20AE1">
        <w:rPr>
          <w:b/>
          <w:lang w:val="en-GB"/>
        </w:rPr>
        <w:t>horizontal distance uncertainty</w:t>
      </w:r>
      <w:r w:rsidR="001F3D0E" w:rsidRPr="00F20AE1">
        <w:rPr>
          <w:lang w:val="en-GB"/>
        </w:rPr>
        <w:t xml:space="preserve"> is prohibited for the S-101 feature </w:t>
      </w:r>
      <w:r w:rsidR="001F3D0E" w:rsidRPr="00F20AE1">
        <w:rPr>
          <w:b/>
          <w:lang w:val="en-GB"/>
        </w:rPr>
        <w:t>Bridge</w:t>
      </w:r>
      <w:r w:rsidR="00115C4D" w:rsidRPr="00F20AE1">
        <w:rPr>
          <w:lang w:val="en-GB"/>
        </w:rPr>
        <w:t xml:space="preserve"> (see clause 4.8.10).</w:t>
      </w:r>
    </w:p>
    <w:p w14:paraId="0F469CD5" w14:textId="77777777" w:rsidR="006B2826" w:rsidRPr="00F20AE1" w:rsidRDefault="006B2826" w:rsidP="00C93144">
      <w:pPr>
        <w:pStyle w:val="Heading4"/>
        <w:keepLines/>
        <w:widowControl/>
        <w:numPr>
          <w:ilvl w:val="3"/>
          <w:numId w:val="13"/>
        </w:numPr>
        <w:tabs>
          <w:tab w:val="clear" w:pos="915"/>
          <w:tab w:val="clear" w:pos="2911"/>
        </w:tabs>
        <w:spacing w:after="120"/>
        <w:ind w:left="862" w:hanging="862"/>
        <w:rPr>
          <w:lang w:val="en-GB"/>
        </w:rPr>
      </w:pPr>
      <w:bookmarkStart w:id="137" w:name="_Toc422735453"/>
      <w:bookmarkStart w:id="138" w:name="_Toc8629853"/>
      <w:bookmarkStart w:id="139" w:name="_Toc8629985"/>
      <w:bookmarkStart w:id="140" w:name="_Toc68293133"/>
      <w:r w:rsidRPr="00F20AE1">
        <w:rPr>
          <w:lang w:val="en-GB"/>
        </w:rPr>
        <w:t>Vertical accuracy</w:t>
      </w:r>
      <w:bookmarkEnd w:id="137"/>
      <w:bookmarkEnd w:id="138"/>
      <w:bookmarkEnd w:id="139"/>
      <w:bookmarkEnd w:id="140"/>
    </w:p>
    <w:p w14:paraId="352E9878" w14:textId="4589175C" w:rsidR="00D560F1" w:rsidRPr="00F20AE1" w:rsidRDefault="00D560F1" w:rsidP="00D95447">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lang w:val="en-GB"/>
        </w:rPr>
        <w:t xml:space="preserve">Values populated for the S-57 attribute VERACC will be converted to the S-101 complex attribute </w:t>
      </w:r>
      <w:r w:rsidR="00CF70D6" w:rsidRPr="00F20AE1">
        <w:rPr>
          <w:b/>
          <w:lang w:val="en-GB"/>
        </w:rPr>
        <w:t>vertical</w:t>
      </w:r>
      <w:r w:rsidRPr="00F20AE1">
        <w:rPr>
          <w:b/>
          <w:lang w:val="en-GB"/>
        </w:rPr>
        <w:t xml:space="preserve"> uncertainty</w:t>
      </w:r>
      <w:r w:rsidR="00CF70D6" w:rsidRPr="00F20AE1">
        <w:rPr>
          <w:lang w:val="en-GB"/>
        </w:rPr>
        <w:t xml:space="preserve">, sub-attribute </w:t>
      </w:r>
      <w:r w:rsidR="00CF70D6" w:rsidRPr="00F20AE1">
        <w:rPr>
          <w:b/>
          <w:lang w:val="en-GB"/>
        </w:rPr>
        <w:t>uncertainty fixed</w:t>
      </w:r>
      <w:r w:rsidR="00CF70D6" w:rsidRPr="00F20AE1">
        <w:rPr>
          <w:lang w:val="en-GB"/>
        </w:rPr>
        <w:t xml:space="preserve"> where allowed</w:t>
      </w:r>
      <w:r w:rsidRPr="00F20AE1">
        <w:rPr>
          <w:lang w:val="en-GB"/>
        </w:rPr>
        <w:t xml:space="preserve">.  Note however that </w:t>
      </w:r>
      <w:r w:rsidR="00CF70D6" w:rsidRPr="00F20AE1">
        <w:rPr>
          <w:b/>
          <w:lang w:val="en-GB"/>
        </w:rPr>
        <w:t>vertical</w:t>
      </w:r>
      <w:r w:rsidRPr="00F20AE1">
        <w:rPr>
          <w:b/>
          <w:lang w:val="en-GB"/>
        </w:rPr>
        <w:t xml:space="preserve"> uncertainty</w:t>
      </w:r>
      <w:r w:rsidRPr="00F20AE1">
        <w:rPr>
          <w:lang w:val="en-GB"/>
        </w:rPr>
        <w:t xml:space="preserve"> has been prohibited for </w:t>
      </w:r>
      <w:r w:rsidR="00CF70D6" w:rsidRPr="00F20AE1">
        <w:rPr>
          <w:lang w:val="en-GB"/>
        </w:rPr>
        <w:t>most</w:t>
      </w:r>
      <w:r w:rsidRPr="00F20AE1">
        <w:rPr>
          <w:lang w:val="en-GB"/>
        </w:rPr>
        <w:t xml:space="preserve"> S-101 features for which </w:t>
      </w:r>
      <w:r w:rsidR="00CF70D6" w:rsidRPr="00F20AE1">
        <w:rPr>
          <w:lang w:val="en-GB"/>
        </w:rPr>
        <w:t>VERACC</w:t>
      </w:r>
      <w:r w:rsidRPr="00F20AE1">
        <w:rPr>
          <w:lang w:val="en-GB"/>
        </w:rPr>
        <w:t xml:space="preserve"> is allowable for the corresponding S-57 Object class</w:t>
      </w:r>
      <w:r w:rsidR="00CF70D6" w:rsidRPr="00F20AE1">
        <w:rPr>
          <w:lang w:val="en-GB"/>
        </w:rPr>
        <w:t xml:space="preserve">, as it is considered that </w:t>
      </w:r>
      <w:r w:rsidR="00FF2F3F" w:rsidRPr="00F20AE1">
        <w:rPr>
          <w:b/>
          <w:lang w:val="en-GB"/>
        </w:rPr>
        <w:t>vertical</w:t>
      </w:r>
      <w:r w:rsidR="00CF70D6" w:rsidRPr="00F20AE1">
        <w:rPr>
          <w:b/>
          <w:lang w:val="en-GB"/>
        </w:rPr>
        <w:t xml:space="preserve"> uncertainty</w:t>
      </w:r>
      <w:r w:rsidR="00CF70D6" w:rsidRPr="00F20AE1">
        <w:rPr>
          <w:lang w:val="en-GB"/>
        </w:rPr>
        <w:t xml:space="preserve"> is not relevant for these features in S-101.</w:t>
      </w:r>
      <w:r w:rsidR="00093AB0" w:rsidRPr="00F20AE1">
        <w:rPr>
          <w:lang w:val="en-GB"/>
        </w:rPr>
        <w:t xml:space="preserve">  Where this is the case, it is stated against the individual Object classes within this document.</w:t>
      </w:r>
    </w:p>
    <w:p w14:paraId="4857BC4A" w14:textId="3751F785" w:rsidR="00093AB0" w:rsidRPr="00F20AE1" w:rsidRDefault="00093AB0" w:rsidP="00093AB0">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lang w:val="en-GB"/>
        </w:rPr>
        <w:t xml:space="preserve">Where VERACC has been populated for an S-57 </w:t>
      </w:r>
      <w:r w:rsidRPr="00F20AE1">
        <w:rPr>
          <w:b/>
          <w:lang w:val="en-GB"/>
        </w:rPr>
        <w:t>BRIDGE</w:t>
      </w:r>
      <w:r w:rsidRPr="00F20AE1">
        <w:rPr>
          <w:lang w:val="en-GB"/>
        </w:rPr>
        <w:t xml:space="preserve"> object, this will be converted to </w:t>
      </w:r>
      <w:r w:rsidRPr="00F20AE1">
        <w:rPr>
          <w:b/>
          <w:lang w:val="en-GB"/>
        </w:rPr>
        <w:t>vertical uncertainty</w:t>
      </w:r>
      <w:r w:rsidRPr="00F20AE1">
        <w:rPr>
          <w:lang w:val="en-GB"/>
        </w:rPr>
        <w:t>/</w:t>
      </w:r>
      <w:r w:rsidRPr="00F20AE1">
        <w:rPr>
          <w:b/>
          <w:lang w:val="en-GB"/>
        </w:rPr>
        <w:t>uncertainty fixed</w:t>
      </w:r>
      <w:r w:rsidRPr="00F20AE1">
        <w:rPr>
          <w:lang w:val="en-GB"/>
        </w:rPr>
        <w:t xml:space="preserve"> on an S-101 </w:t>
      </w:r>
      <w:r w:rsidRPr="00F20AE1">
        <w:rPr>
          <w:b/>
          <w:lang w:val="en-GB"/>
        </w:rPr>
        <w:t>Span Fixed</w:t>
      </w:r>
      <w:r w:rsidRPr="00F20AE1">
        <w:rPr>
          <w:lang w:val="en-GB"/>
        </w:rPr>
        <w:t xml:space="preserve"> or </w:t>
      </w:r>
      <w:r w:rsidRPr="00F20AE1">
        <w:rPr>
          <w:b/>
          <w:lang w:val="en-GB"/>
        </w:rPr>
        <w:t>Span Opening</w:t>
      </w:r>
      <w:r w:rsidRPr="00F20AE1">
        <w:rPr>
          <w:lang w:val="en-GB"/>
        </w:rPr>
        <w:t xml:space="preserve"> feature, noting that </w:t>
      </w:r>
      <w:r w:rsidRPr="00F20AE1">
        <w:rPr>
          <w:b/>
          <w:lang w:val="en-GB"/>
        </w:rPr>
        <w:t>vertical uncertainty</w:t>
      </w:r>
      <w:r w:rsidRPr="00F20AE1">
        <w:rPr>
          <w:lang w:val="en-GB"/>
        </w:rPr>
        <w:t xml:space="preserve"> is prohibited for the S-101 feature </w:t>
      </w:r>
      <w:r w:rsidRPr="00F20AE1">
        <w:rPr>
          <w:b/>
          <w:lang w:val="en-GB"/>
        </w:rPr>
        <w:t>Bridge</w:t>
      </w:r>
      <w:r w:rsidRPr="00F20AE1">
        <w:rPr>
          <w:lang w:val="en-GB"/>
        </w:rPr>
        <w:t xml:space="preserve"> (see clause 4.8.10).</w:t>
      </w:r>
    </w:p>
    <w:p w14:paraId="5850BD2E" w14:textId="77777777" w:rsidR="006B2826" w:rsidRPr="00F20AE1" w:rsidRDefault="006B2826" w:rsidP="00C93144">
      <w:pPr>
        <w:pStyle w:val="Heading3"/>
        <w:keepLines/>
        <w:numPr>
          <w:ilvl w:val="2"/>
          <w:numId w:val="13"/>
        </w:numPr>
        <w:tabs>
          <w:tab w:val="clear" w:pos="0"/>
          <w:tab w:val="clear" w:pos="283"/>
          <w:tab w:val="clear" w:pos="566"/>
          <w:tab w:val="clear" w:pos="720"/>
          <w:tab w:val="clear" w:pos="850"/>
          <w:tab w:val="clear" w:pos="915"/>
          <w:tab w:val="clear" w:pos="1134"/>
          <w:tab w:val="clear" w:pos="1417"/>
          <w:tab w:val="clear" w:pos="1700"/>
          <w:tab w:val="clear" w:pos="1983"/>
          <w:tab w:val="clear" w:pos="2268"/>
          <w:tab w:val="clear" w:pos="2551"/>
          <w:tab w:val="clear" w:pos="2834"/>
          <w:tab w:val="clear" w:pos="2911"/>
          <w:tab w:val="clear" w:pos="3117"/>
          <w:tab w:val="clear" w:pos="3400"/>
          <w:tab w:val="clear" w:pos="3685"/>
          <w:tab w:val="clear" w:pos="3968"/>
          <w:tab w:val="clear" w:pos="4251"/>
          <w:tab w:val="clear" w:pos="4534"/>
          <w:tab w:val="clear" w:pos="4818"/>
          <w:tab w:val="clear" w:pos="5102"/>
          <w:tab w:val="clear" w:pos="5385"/>
          <w:tab w:val="clear" w:pos="5668"/>
          <w:tab w:val="clear" w:pos="5952"/>
          <w:tab w:val="clear" w:pos="6235"/>
          <w:tab w:val="clear" w:pos="6519"/>
          <w:tab w:val="clear" w:pos="6802"/>
          <w:tab w:val="clear" w:pos="7086"/>
          <w:tab w:val="clear" w:pos="7369"/>
          <w:tab w:val="clear" w:pos="7652"/>
          <w:tab w:val="clear" w:pos="7936"/>
          <w:tab w:val="clear" w:pos="8220"/>
          <w:tab w:val="clear" w:pos="8503"/>
          <w:tab w:val="clear" w:pos="8786"/>
          <w:tab w:val="left" w:pos="851"/>
        </w:tabs>
        <w:spacing w:before="240" w:after="120"/>
        <w:ind w:left="851" w:hanging="851"/>
        <w:rPr>
          <w:lang w:val="en-GB"/>
        </w:rPr>
      </w:pPr>
      <w:bookmarkStart w:id="141" w:name="_Toc422735455"/>
      <w:bookmarkStart w:id="142" w:name="_Toc8629854"/>
      <w:bookmarkStart w:id="143" w:name="_Toc8629986"/>
      <w:bookmarkStart w:id="144" w:name="_Toc68293134"/>
      <w:r w:rsidRPr="00F20AE1">
        <w:rPr>
          <w:lang w:val="en-GB"/>
        </w:rPr>
        <w:t>Source of data</w:t>
      </w:r>
      <w:bookmarkEnd w:id="141"/>
      <w:bookmarkEnd w:id="142"/>
      <w:bookmarkEnd w:id="143"/>
      <w:bookmarkEnd w:id="144"/>
    </w:p>
    <w:p w14:paraId="2C766FF2" w14:textId="77777777" w:rsidR="006B2826" w:rsidRPr="00F20AE1" w:rsidRDefault="006B2826" w:rsidP="00C93144">
      <w:pPr>
        <w:pStyle w:val="Heading4"/>
        <w:keepLines/>
        <w:widowControl/>
        <w:numPr>
          <w:ilvl w:val="3"/>
          <w:numId w:val="13"/>
        </w:numPr>
        <w:tabs>
          <w:tab w:val="clear" w:pos="915"/>
          <w:tab w:val="clear" w:pos="2911"/>
        </w:tabs>
        <w:spacing w:after="120"/>
        <w:ind w:left="862" w:hanging="862"/>
        <w:rPr>
          <w:lang w:val="en-GB"/>
        </w:rPr>
      </w:pPr>
      <w:bookmarkStart w:id="145" w:name="_Toc422735457"/>
      <w:bookmarkStart w:id="146" w:name="_Toc8629855"/>
      <w:bookmarkStart w:id="147" w:name="_Toc8629987"/>
      <w:bookmarkStart w:id="148" w:name="_Toc68293135"/>
      <w:r w:rsidRPr="00F20AE1">
        <w:rPr>
          <w:lang w:val="en-GB"/>
        </w:rPr>
        <w:t>Source of bathymetric data</w:t>
      </w:r>
      <w:bookmarkEnd w:id="145"/>
      <w:bookmarkEnd w:id="146"/>
      <w:bookmarkEnd w:id="147"/>
      <w:bookmarkEnd w:id="148"/>
    </w:p>
    <w:p w14:paraId="72347256" w14:textId="0B6F3DF7" w:rsidR="00FA24D6" w:rsidRPr="00F20AE1" w:rsidRDefault="00FA24D6" w:rsidP="00D95447">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lang w:val="en-GB"/>
        </w:rPr>
        <w:t xml:space="preserve">Values populated for the S-57 attribute SURATH on the </w:t>
      </w:r>
      <w:r w:rsidRPr="00F20AE1">
        <w:rPr>
          <w:b/>
          <w:lang w:val="en-GB"/>
        </w:rPr>
        <w:t>M_SREL</w:t>
      </w:r>
      <w:r w:rsidRPr="00F20AE1">
        <w:rPr>
          <w:lang w:val="en-GB"/>
        </w:rPr>
        <w:t xml:space="preserve"> Meta object will be converted to the S-101 attribute </w:t>
      </w:r>
      <w:r w:rsidRPr="00F20AE1">
        <w:rPr>
          <w:b/>
          <w:lang w:val="en-GB"/>
        </w:rPr>
        <w:t>survey authority</w:t>
      </w:r>
      <w:r w:rsidRPr="00F20AE1">
        <w:rPr>
          <w:lang w:val="en-GB"/>
        </w:rPr>
        <w:t xml:space="preserve"> for the </w:t>
      </w:r>
      <w:r w:rsidRPr="00F20AE1">
        <w:rPr>
          <w:b/>
          <w:lang w:val="en-GB"/>
        </w:rPr>
        <w:t>Quality of Survey</w:t>
      </w:r>
      <w:r w:rsidRPr="00F20AE1">
        <w:rPr>
          <w:lang w:val="en-GB"/>
        </w:rPr>
        <w:t xml:space="preserve"> Meta feature.</w:t>
      </w:r>
    </w:p>
    <w:p w14:paraId="0A074D38" w14:textId="7228C083" w:rsidR="00FA24D6" w:rsidRPr="00F20AE1" w:rsidRDefault="00702E32" w:rsidP="00D95447">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lang w:val="en-GB"/>
        </w:rPr>
        <w:t>There is no equivalent S-101 attribute for the S-57 attribute SORIND, as it is considered that this information is not required for S-101 ENCs.  During the automated conversion process, SORIND will not be converted across to S-101.</w:t>
      </w:r>
    </w:p>
    <w:p w14:paraId="6EA86F00" w14:textId="45A8E753" w:rsidR="00E8305F" w:rsidRPr="00F20AE1" w:rsidRDefault="00E8305F" w:rsidP="00D95447">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b/>
          <w:lang w:val="en-GB"/>
        </w:rPr>
      </w:pPr>
      <w:r w:rsidRPr="00F20AE1">
        <w:rPr>
          <w:lang w:val="en-GB"/>
        </w:rPr>
        <w:t xml:space="preserve">Except for reported dates, there is no equivalent S-101 attribute for the S-57 attribute SORDAT, as it is considered that this information is not required for S-101 ENCs.  In S-101, reported dates are encoded using the attribute </w:t>
      </w:r>
      <w:r w:rsidRPr="00F20AE1">
        <w:rPr>
          <w:b/>
          <w:lang w:val="en-GB"/>
        </w:rPr>
        <w:t>reported date</w:t>
      </w:r>
      <w:r w:rsidRPr="00F20AE1">
        <w:rPr>
          <w:lang w:val="en-GB"/>
        </w:rPr>
        <w:t xml:space="preserve">.  During the automated conversion process, </w:t>
      </w:r>
      <w:r w:rsidR="0063527F" w:rsidRPr="00F20AE1">
        <w:rPr>
          <w:lang w:val="en-GB"/>
        </w:rPr>
        <w:t xml:space="preserve">where an S-57 feature converts to an S-101 feature having </w:t>
      </w:r>
      <w:r w:rsidR="0063527F" w:rsidRPr="00F20AE1">
        <w:rPr>
          <w:b/>
          <w:lang w:val="en-GB"/>
        </w:rPr>
        <w:t>reported date</w:t>
      </w:r>
      <w:r w:rsidR="0063527F" w:rsidRPr="00F20AE1">
        <w:rPr>
          <w:lang w:val="en-GB"/>
        </w:rPr>
        <w:t xml:space="preserve"> as an allowable attribute, values populated in SORDAT will be converted </w:t>
      </w:r>
      <w:r w:rsidR="002B5B3A">
        <w:rPr>
          <w:lang w:val="en-GB"/>
        </w:rPr>
        <w:t xml:space="preserve">to </w:t>
      </w:r>
      <w:r w:rsidR="002B5B3A">
        <w:rPr>
          <w:b/>
          <w:lang w:val="en-GB"/>
        </w:rPr>
        <w:t>reported date</w:t>
      </w:r>
      <w:r w:rsidRPr="00F20AE1">
        <w:rPr>
          <w:lang w:val="en-GB"/>
        </w:rPr>
        <w:t>.</w:t>
      </w:r>
      <w:r w:rsidR="0063527F" w:rsidRPr="00F20AE1">
        <w:rPr>
          <w:lang w:val="en-GB"/>
        </w:rPr>
        <w:t xml:space="preserve">  </w:t>
      </w:r>
      <w:r w:rsidR="00BC1B46" w:rsidRPr="00F20AE1">
        <w:rPr>
          <w:lang w:val="en-GB"/>
        </w:rPr>
        <w:t>Data Producers</w:t>
      </w:r>
      <w:r w:rsidR="0063527F" w:rsidRPr="00F20AE1">
        <w:rPr>
          <w:lang w:val="en-GB"/>
        </w:rPr>
        <w:t xml:space="preserve"> are </w:t>
      </w:r>
      <w:r w:rsidR="00DF68A2" w:rsidRPr="00F20AE1">
        <w:rPr>
          <w:lang w:val="en-GB"/>
        </w:rPr>
        <w:t>advised</w:t>
      </w:r>
      <w:r w:rsidR="0063527F" w:rsidRPr="00F20AE1">
        <w:rPr>
          <w:lang w:val="en-GB"/>
        </w:rPr>
        <w:t xml:space="preserve"> to evaluate their data holdings </w:t>
      </w:r>
      <w:r w:rsidR="00E46BFD" w:rsidRPr="00F20AE1">
        <w:rPr>
          <w:lang w:val="en-GB"/>
        </w:rPr>
        <w:t>to</w:t>
      </w:r>
      <w:r w:rsidR="0063527F" w:rsidRPr="00F20AE1">
        <w:rPr>
          <w:lang w:val="en-GB"/>
        </w:rPr>
        <w:t xml:space="preserve"> ensure</w:t>
      </w:r>
      <w:r w:rsidR="00AE26D1" w:rsidRPr="00F20AE1">
        <w:rPr>
          <w:lang w:val="en-GB"/>
        </w:rPr>
        <w:t xml:space="preserve"> that the value populated in SORDAT </w:t>
      </w:r>
      <w:r w:rsidR="00E46BFD" w:rsidRPr="00F20AE1">
        <w:rPr>
          <w:lang w:val="en-GB"/>
        </w:rPr>
        <w:t>for</w:t>
      </w:r>
      <w:r w:rsidR="00AE26D1" w:rsidRPr="00F20AE1">
        <w:rPr>
          <w:lang w:val="en-GB"/>
        </w:rPr>
        <w:t xml:space="preserve"> these instances is actually the date that the instance was reported</w:t>
      </w:r>
      <w:r w:rsidR="0063527F" w:rsidRPr="00F20AE1">
        <w:rPr>
          <w:lang w:val="en-GB"/>
        </w:rPr>
        <w:t>.</w:t>
      </w:r>
    </w:p>
    <w:p w14:paraId="5698A40F" w14:textId="77777777" w:rsidR="006B2826" w:rsidRPr="00F20AE1" w:rsidRDefault="006B2826" w:rsidP="00C93144">
      <w:pPr>
        <w:pStyle w:val="Heading4"/>
        <w:keepLines/>
        <w:widowControl/>
        <w:numPr>
          <w:ilvl w:val="3"/>
          <w:numId w:val="13"/>
        </w:numPr>
        <w:tabs>
          <w:tab w:val="clear" w:pos="915"/>
          <w:tab w:val="clear" w:pos="2911"/>
        </w:tabs>
        <w:spacing w:after="120"/>
        <w:ind w:left="862" w:hanging="862"/>
        <w:rPr>
          <w:lang w:val="en-GB"/>
        </w:rPr>
      </w:pPr>
      <w:bookmarkStart w:id="149" w:name="_Toc422735459"/>
      <w:bookmarkStart w:id="150" w:name="_Toc8629856"/>
      <w:bookmarkStart w:id="151" w:name="_Toc8629988"/>
      <w:bookmarkStart w:id="152" w:name="_Toc68293136"/>
      <w:r w:rsidRPr="00F20AE1">
        <w:rPr>
          <w:lang w:val="en-GB"/>
        </w:rPr>
        <w:t>Source of other data</w:t>
      </w:r>
      <w:bookmarkEnd w:id="149"/>
      <w:bookmarkEnd w:id="150"/>
      <w:bookmarkEnd w:id="151"/>
      <w:bookmarkEnd w:id="152"/>
    </w:p>
    <w:p w14:paraId="38DAC651" w14:textId="1187A7A0" w:rsidR="006B2826" w:rsidRPr="00F20AE1" w:rsidRDefault="00A52B5F" w:rsidP="00D95447">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lang w:val="en-GB"/>
        </w:rPr>
        <w:t>As for clause 2.2.5.1 above</w:t>
      </w:r>
      <w:r w:rsidR="006B2826" w:rsidRPr="00F20AE1">
        <w:rPr>
          <w:lang w:val="en-GB"/>
        </w:rPr>
        <w:t>.</w:t>
      </w:r>
    </w:p>
    <w:p w14:paraId="3BF6D65C" w14:textId="77777777" w:rsidR="006B2826" w:rsidRPr="00F20AE1" w:rsidRDefault="006B2826" w:rsidP="00C93144">
      <w:pPr>
        <w:pStyle w:val="Heading3"/>
        <w:keepLines/>
        <w:numPr>
          <w:ilvl w:val="2"/>
          <w:numId w:val="13"/>
        </w:numPr>
        <w:tabs>
          <w:tab w:val="clear" w:pos="0"/>
          <w:tab w:val="clear" w:pos="283"/>
          <w:tab w:val="clear" w:pos="566"/>
          <w:tab w:val="clear" w:pos="720"/>
          <w:tab w:val="clear" w:pos="850"/>
          <w:tab w:val="clear" w:pos="915"/>
          <w:tab w:val="clear" w:pos="1134"/>
          <w:tab w:val="clear" w:pos="1417"/>
          <w:tab w:val="clear" w:pos="1700"/>
          <w:tab w:val="clear" w:pos="1983"/>
          <w:tab w:val="clear" w:pos="2268"/>
          <w:tab w:val="clear" w:pos="2551"/>
          <w:tab w:val="clear" w:pos="2834"/>
          <w:tab w:val="clear" w:pos="2911"/>
          <w:tab w:val="clear" w:pos="3117"/>
          <w:tab w:val="clear" w:pos="3400"/>
          <w:tab w:val="clear" w:pos="3685"/>
          <w:tab w:val="clear" w:pos="3968"/>
          <w:tab w:val="clear" w:pos="4251"/>
          <w:tab w:val="clear" w:pos="4534"/>
          <w:tab w:val="clear" w:pos="4818"/>
          <w:tab w:val="clear" w:pos="5102"/>
          <w:tab w:val="clear" w:pos="5385"/>
          <w:tab w:val="clear" w:pos="5668"/>
          <w:tab w:val="clear" w:pos="5952"/>
          <w:tab w:val="clear" w:pos="6235"/>
          <w:tab w:val="clear" w:pos="6519"/>
          <w:tab w:val="clear" w:pos="6802"/>
          <w:tab w:val="clear" w:pos="7086"/>
          <w:tab w:val="clear" w:pos="7369"/>
          <w:tab w:val="clear" w:pos="7652"/>
          <w:tab w:val="clear" w:pos="7936"/>
          <w:tab w:val="clear" w:pos="8220"/>
          <w:tab w:val="clear" w:pos="8503"/>
          <w:tab w:val="clear" w:pos="8786"/>
          <w:tab w:val="num" w:pos="851"/>
        </w:tabs>
        <w:spacing w:before="240" w:after="120"/>
        <w:ind w:left="851" w:hanging="851"/>
        <w:rPr>
          <w:lang w:val="en-GB"/>
        </w:rPr>
      </w:pPr>
      <w:bookmarkStart w:id="153" w:name="_Toc422735461"/>
      <w:bookmarkStart w:id="154" w:name="_Toc8629857"/>
      <w:bookmarkStart w:id="155" w:name="_Toc8629989"/>
      <w:bookmarkStart w:id="156" w:name="_Toc68293137"/>
      <w:commentRangeStart w:id="157"/>
      <w:commentRangeStart w:id="158"/>
      <w:commentRangeStart w:id="159"/>
      <w:r w:rsidRPr="00F20AE1">
        <w:rPr>
          <w:lang w:val="en-GB"/>
        </w:rPr>
        <w:t>Compilation scale</w:t>
      </w:r>
      <w:bookmarkEnd w:id="153"/>
      <w:bookmarkEnd w:id="154"/>
      <w:bookmarkEnd w:id="155"/>
      <w:commentRangeEnd w:id="157"/>
      <w:r w:rsidR="00DA7C82" w:rsidRPr="00F20AE1">
        <w:rPr>
          <w:rStyle w:val="CommentReference"/>
          <w:rFonts w:ascii="Garamond" w:hAnsi="Garamond"/>
          <w:b w:val="0"/>
          <w:lang w:val="en-GB"/>
        </w:rPr>
        <w:commentReference w:id="157"/>
      </w:r>
      <w:commentRangeEnd w:id="158"/>
      <w:r w:rsidR="00403A7E" w:rsidRPr="00F20AE1">
        <w:rPr>
          <w:rStyle w:val="CommentReference"/>
          <w:rFonts w:ascii="Garamond" w:hAnsi="Garamond"/>
          <w:b w:val="0"/>
          <w:lang w:val="en-GB"/>
        </w:rPr>
        <w:commentReference w:id="158"/>
      </w:r>
      <w:bookmarkEnd w:id="156"/>
      <w:commentRangeEnd w:id="159"/>
      <w:r w:rsidR="009A42D9">
        <w:rPr>
          <w:rStyle w:val="CommentReference"/>
          <w:rFonts w:ascii="Garamond" w:hAnsi="Garamond"/>
          <w:b w:val="0"/>
        </w:rPr>
        <w:commentReference w:id="159"/>
      </w:r>
    </w:p>
    <w:p w14:paraId="0C2C2EC0" w14:textId="03AE55B2" w:rsidR="003B3EF5" w:rsidRPr="00F20AE1" w:rsidRDefault="003B3EF5" w:rsidP="00D95447">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lang w:val="en-GB"/>
        </w:rPr>
        <w:t>There ha</w:t>
      </w:r>
      <w:r w:rsidR="0075263B" w:rsidRPr="00F20AE1">
        <w:rPr>
          <w:lang w:val="en-GB"/>
        </w:rPr>
        <w:t>ve</w:t>
      </w:r>
      <w:r w:rsidRPr="00F20AE1">
        <w:rPr>
          <w:lang w:val="en-GB"/>
        </w:rPr>
        <w:t xml:space="preserve"> been significant changes made in the way that scale information relevant to S-101 compiled data is encoded in comparison to S-57</w:t>
      </w:r>
      <w:r w:rsidR="0075263B" w:rsidRPr="00F20AE1">
        <w:rPr>
          <w:lang w:val="en-GB"/>
        </w:rPr>
        <w:t>.  Data Producers will be required to ensure that, when S-57 datasets are converted across to S-101, the scale information included in the dataset(s) is as intended, in terms of both the dataset itself and the intended performance in terms of dataset loading and unloading in ECDIS for the entire ENC portfolio.</w:t>
      </w:r>
    </w:p>
    <w:p w14:paraId="55628C01" w14:textId="77A1C5CB" w:rsidR="0075263B" w:rsidRPr="00F20AE1" w:rsidRDefault="0075263B" w:rsidP="00D95447">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lang w:val="en-GB"/>
        </w:rPr>
        <w:lastRenderedPageBreak/>
        <w:t xml:space="preserve">The </w:t>
      </w:r>
      <w:r w:rsidR="00AA3FB6" w:rsidRPr="00F20AE1">
        <w:rPr>
          <w:lang w:val="en-GB"/>
        </w:rPr>
        <w:t>compilation scale appropriate to the greater part of the data in the cell</w:t>
      </w:r>
      <w:r w:rsidRPr="00F20AE1">
        <w:rPr>
          <w:lang w:val="en-GB"/>
        </w:rPr>
        <w:t xml:space="preserve"> provided in the “</w:t>
      </w:r>
      <w:r w:rsidR="00AA3FB6" w:rsidRPr="00F20AE1">
        <w:rPr>
          <w:lang w:val="en-GB"/>
        </w:rPr>
        <w:t>Compilation Scale of Data</w:t>
      </w:r>
      <w:r w:rsidR="00A71960">
        <w:rPr>
          <w:lang w:val="en-GB"/>
        </w:rPr>
        <w:t xml:space="preserve"> </w:t>
      </w:r>
      <w:r w:rsidR="00A71960" w:rsidRPr="00F20AE1">
        <w:rPr>
          <w:lang w:val="en-GB"/>
        </w:rPr>
        <w:t>[CSCL]</w:t>
      </w:r>
      <w:r w:rsidRPr="00F20AE1">
        <w:rPr>
          <w:lang w:val="en-GB"/>
        </w:rPr>
        <w:t xml:space="preserve">” subfield of the “Data Set </w:t>
      </w:r>
      <w:r w:rsidR="00AA3FB6" w:rsidRPr="00F20AE1">
        <w:rPr>
          <w:lang w:val="en-GB"/>
        </w:rPr>
        <w:t>Parameter</w:t>
      </w:r>
      <w:r w:rsidR="00A71960" w:rsidRPr="00F20AE1">
        <w:rPr>
          <w:lang w:val="en-GB"/>
        </w:rPr>
        <w:t xml:space="preserve"> [DSPM]</w:t>
      </w:r>
      <w:r w:rsidRPr="00F20AE1">
        <w:rPr>
          <w:lang w:val="en-GB"/>
        </w:rPr>
        <w:t xml:space="preserve">” field </w:t>
      </w:r>
      <w:r w:rsidR="00A35780">
        <w:rPr>
          <w:lang w:val="en-GB"/>
        </w:rPr>
        <w:t>will be</w:t>
      </w:r>
      <w:r w:rsidR="00A35780" w:rsidRPr="00F20AE1">
        <w:rPr>
          <w:lang w:val="en-GB"/>
        </w:rPr>
        <w:t xml:space="preserve"> </w:t>
      </w:r>
      <w:r w:rsidR="005F7E94">
        <w:rPr>
          <w:lang w:val="en-GB"/>
        </w:rPr>
        <w:t>converted to</w:t>
      </w:r>
      <w:r w:rsidRPr="00F20AE1">
        <w:rPr>
          <w:lang w:val="en-GB"/>
        </w:rPr>
        <w:t xml:space="preserve"> the mandatory </w:t>
      </w:r>
      <w:proofErr w:type="spellStart"/>
      <w:r w:rsidR="00AA3FB6" w:rsidRPr="00F20AE1">
        <w:rPr>
          <w:lang w:val="en-GB"/>
        </w:rPr>
        <w:t>maximumDisplayScale</w:t>
      </w:r>
      <w:proofErr w:type="spellEnd"/>
      <w:r w:rsidRPr="00F20AE1">
        <w:rPr>
          <w:lang w:val="en-GB"/>
        </w:rPr>
        <w:t xml:space="preserve"> field of the Dataset Discovery Metadata for the S-101 dataset.</w:t>
      </w:r>
    </w:p>
    <w:p w14:paraId="32DD831B" w14:textId="1FCE5F1F" w:rsidR="00EF2641" w:rsidRPr="00F20AE1" w:rsidRDefault="00AA3FB6" w:rsidP="00D95447">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lang w:val="en-GB"/>
        </w:rPr>
        <w:t xml:space="preserve">For S-101, the primary source of scale information for </w:t>
      </w:r>
      <w:r w:rsidR="00EA63AF" w:rsidRPr="00F20AE1">
        <w:rPr>
          <w:lang w:val="en-GB"/>
        </w:rPr>
        <w:t xml:space="preserve">areas of data coverage within </w:t>
      </w:r>
      <w:r w:rsidRPr="00F20AE1">
        <w:rPr>
          <w:lang w:val="en-GB"/>
        </w:rPr>
        <w:t xml:space="preserve">an S-101 dataset comes from the S-101 Meta feature </w:t>
      </w:r>
      <w:r w:rsidRPr="00F20AE1">
        <w:rPr>
          <w:b/>
          <w:lang w:val="en-GB"/>
        </w:rPr>
        <w:t>Data Coverage</w:t>
      </w:r>
      <w:r w:rsidRPr="00F20AE1">
        <w:rPr>
          <w:lang w:val="en-GB"/>
        </w:rPr>
        <w:t xml:space="preserve">.  This </w:t>
      </w:r>
      <w:r w:rsidR="00A43C6E" w:rsidRPr="00F20AE1">
        <w:rPr>
          <w:lang w:val="en-GB"/>
        </w:rPr>
        <w:t xml:space="preserve">Meta feature is effectively a combination of the S-57 Meta </w:t>
      </w:r>
      <w:r w:rsidR="002A06C3" w:rsidRPr="00F20AE1">
        <w:rPr>
          <w:lang w:val="en-GB"/>
        </w:rPr>
        <w:t>o</w:t>
      </w:r>
      <w:r w:rsidR="00A43C6E" w:rsidRPr="00F20AE1">
        <w:rPr>
          <w:lang w:val="en-GB"/>
        </w:rPr>
        <w:t xml:space="preserve">bject classes </w:t>
      </w:r>
      <w:r w:rsidR="00A43C6E" w:rsidRPr="00F20AE1">
        <w:rPr>
          <w:b/>
          <w:lang w:val="en-GB"/>
        </w:rPr>
        <w:t>M_COVR</w:t>
      </w:r>
      <w:r w:rsidR="00A43C6E" w:rsidRPr="00F20AE1">
        <w:rPr>
          <w:lang w:val="en-GB"/>
        </w:rPr>
        <w:t xml:space="preserve"> and </w:t>
      </w:r>
      <w:r w:rsidR="00A43C6E" w:rsidRPr="00F20AE1">
        <w:rPr>
          <w:b/>
          <w:lang w:val="en-GB"/>
        </w:rPr>
        <w:t>M_CSCL</w:t>
      </w:r>
      <w:r w:rsidR="00BF604C" w:rsidRPr="00F20AE1">
        <w:rPr>
          <w:lang w:val="en-GB"/>
        </w:rPr>
        <w:t>.</w:t>
      </w:r>
    </w:p>
    <w:p w14:paraId="08791A24" w14:textId="5217471B" w:rsidR="002A06C3" w:rsidRPr="00F20AE1" w:rsidRDefault="002A06C3" w:rsidP="002A06C3">
      <w:pPr>
        <w:keepNext/>
        <w:keepLines/>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S-57 Meta object:</w:t>
      </w:r>
      <w:r w:rsidRPr="00F20AE1">
        <w:rPr>
          <w:lang w:val="en-GB"/>
        </w:rPr>
        <w:tab/>
      </w:r>
      <w:r w:rsidRPr="00F20AE1">
        <w:rPr>
          <w:lang w:val="en-GB"/>
        </w:rPr>
        <w:tab/>
        <w:t>Coverage (</w:t>
      </w:r>
      <w:r w:rsidRPr="00F20AE1">
        <w:rPr>
          <w:b/>
          <w:lang w:val="en-GB"/>
        </w:rPr>
        <w:t>M_COVR</w:t>
      </w:r>
      <w:r w:rsidRPr="00F20AE1">
        <w:rPr>
          <w:lang w:val="en-GB"/>
        </w:rPr>
        <w:t>)</w:t>
      </w:r>
      <w:r w:rsidRPr="00F20AE1">
        <w:rPr>
          <w:lang w:val="en-GB"/>
        </w:rPr>
        <w:tab/>
      </w:r>
      <w:r w:rsidRPr="00F20AE1">
        <w:rPr>
          <w:lang w:val="en-GB"/>
        </w:rPr>
        <w:tab/>
      </w:r>
      <w:r w:rsidRPr="00F20AE1">
        <w:rPr>
          <w:lang w:val="en-GB"/>
        </w:rPr>
        <w:tab/>
      </w:r>
      <w:r w:rsidRPr="00F20AE1">
        <w:rPr>
          <w:lang w:val="en-GB"/>
        </w:rPr>
        <w:tab/>
      </w:r>
      <w:r w:rsidRPr="00F20AE1">
        <w:rPr>
          <w:lang w:val="en-GB"/>
        </w:rPr>
        <w:tab/>
      </w:r>
      <w:r w:rsidRPr="00F20AE1">
        <w:rPr>
          <w:lang w:val="en-GB"/>
        </w:rPr>
        <w:tab/>
      </w:r>
      <w:r w:rsidRPr="00F20AE1">
        <w:rPr>
          <w:lang w:val="en-GB"/>
        </w:rPr>
        <w:tab/>
        <w:t>(A)</w:t>
      </w:r>
    </w:p>
    <w:p w14:paraId="619C0D7A" w14:textId="123BD842" w:rsidR="00EF2641" w:rsidRPr="00F20AE1" w:rsidRDefault="00EF2641" w:rsidP="00EF2641">
      <w:pPr>
        <w:keepNext/>
        <w:keepLines/>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S-57 Meta object:</w:t>
      </w:r>
      <w:r w:rsidRPr="00F20AE1">
        <w:rPr>
          <w:lang w:val="en-GB"/>
        </w:rPr>
        <w:tab/>
      </w:r>
      <w:r w:rsidRPr="00F20AE1">
        <w:rPr>
          <w:lang w:val="en-GB"/>
        </w:rPr>
        <w:tab/>
        <w:t>Compilation scale of data (</w:t>
      </w:r>
      <w:r w:rsidRPr="00F20AE1">
        <w:rPr>
          <w:b/>
          <w:lang w:val="en-GB"/>
        </w:rPr>
        <w:t>M_CSCL</w:t>
      </w:r>
      <w:r w:rsidRPr="00F20AE1">
        <w:rPr>
          <w:lang w:val="en-GB"/>
        </w:rPr>
        <w:t>)</w:t>
      </w:r>
      <w:r w:rsidRPr="00F20AE1">
        <w:rPr>
          <w:lang w:val="en-GB"/>
        </w:rPr>
        <w:tab/>
      </w:r>
      <w:r w:rsidRPr="00F20AE1">
        <w:rPr>
          <w:lang w:val="en-GB"/>
        </w:rPr>
        <w:tab/>
        <w:t>(A)</w:t>
      </w:r>
    </w:p>
    <w:p w14:paraId="7722C4ED" w14:textId="198B5151" w:rsidR="00EF2641" w:rsidRPr="00F20AE1" w:rsidRDefault="00EF2641" w:rsidP="00EF2641">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w:t>
      </w:r>
      <w:r w:rsidR="00AE757E">
        <w:rPr>
          <w:u w:val="single"/>
          <w:lang w:val="en-GB"/>
        </w:rPr>
        <w:t>-</w:t>
      </w:r>
      <w:r w:rsidRPr="00F20AE1">
        <w:rPr>
          <w:u w:val="single"/>
          <w:lang w:val="en-GB"/>
        </w:rPr>
        <w:t>101 Meta feature</w:t>
      </w:r>
      <w:r w:rsidRPr="00F20AE1">
        <w:rPr>
          <w:lang w:val="en-GB"/>
        </w:rPr>
        <w:t>:</w:t>
      </w:r>
      <w:r w:rsidRPr="00F20AE1">
        <w:rPr>
          <w:lang w:val="en-GB"/>
        </w:rPr>
        <w:tab/>
      </w:r>
      <w:r w:rsidRPr="00F20AE1">
        <w:rPr>
          <w:b/>
          <w:lang w:val="en-GB"/>
        </w:rPr>
        <w:t xml:space="preserve">Data Coverage </w:t>
      </w:r>
      <w:r w:rsidRPr="00F20AE1">
        <w:rPr>
          <w:lang w:val="en-GB"/>
        </w:rPr>
        <w:tab/>
      </w:r>
      <w:r w:rsidRPr="00F20AE1">
        <w:rPr>
          <w:lang w:val="en-GB"/>
        </w:rPr>
        <w:tab/>
      </w:r>
      <w:r w:rsidRPr="00F20AE1">
        <w:rPr>
          <w:lang w:val="en-GB"/>
        </w:rPr>
        <w:tab/>
      </w:r>
      <w:r w:rsidRPr="00F20AE1">
        <w:rPr>
          <w:lang w:val="en-GB"/>
        </w:rPr>
        <w:tab/>
      </w:r>
      <w:r w:rsidRPr="00F20AE1">
        <w:rPr>
          <w:lang w:val="en-GB"/>
        </w:rPr>
        <w:tab/>
      </w:r>
      <w:r w:rsidRPr="00F20AE1">
        <w:rPr>
          <w:lang w:val="en-GB"/>
        </w:rPr>
        <w:tab/>
      </w:r>
      <w:r w:rsidRPr="00F20AE1">
        <w:rPr>
          <w:lang w:val="en-GB"/>
        </w:rPr>
        <w:tab/>
      </w:r>
      <w:r w:rsidRPr="00F20AE1">
        <w:rPr>
          <w:lang w:val="en-GB"/>
        </w:rPr>
        <w:tab/>
        <w:t>(S)</w:t>
      </w:r>
      <w:r w:rsidRPr="00F20AE1">
        <w:rPr>
          <w:lang w:val="en-GB"/>
        </w:rPr>
        <w:tab/>
      </w:r>
      <w:r w:rsidRPr="00F20AE1">
        <w:rPr>
          <w:lang w:val="en-GB"/>
        </w:rPr>
        <w:tab/>
        <w:t>(S-101 DCEG Clause 3.4)</w:t>
      </w:r>
    </w:p>
    <w:p w14:paraId="755B19D1" w14:textId="793E967D" w:rsidR="00377AB3" w:rsidRPr="00F20AE1" w:rsidRDefault="00377AB3" w:rsidP="00EF2641">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lang w:val="en-GB"/>
        </w:rPr>
        <w:t>See also S-101 DCEG clause 2.5.5 and S-101 Main document clause 4.5.3 for further information regarding S-101 data coverage and dataset loading and unloading.</w:t>
      </w:r>
    </w:p>
    <w:p w14:paraId="011F7094" w14:textId="1E6AA915" w:rsidR="00AA3FB6" w:rsidRPr="00F20AE1" w:rsidRDefault="00A43C6E" w:rsidP="00D95447">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lang w:val="en-GB"/>
        </w:rPr>
        <w:t xml:space="preserve">The entire area of data coverage for the S-101 dataset must be covered by one or more non-overlapping </w:t>
      </w:r>
      <w:r w:rsidRPr="00F20AE1">
        <w:rPr>
          <w:b/>
          <w:lang w:val="en-GB"/>
        </w:rPr>
        <w:t>Data Coverage</w:t>
      </w:r>
      <w:r w:rsidRPr="00F20AE1">
        <w:rPr>
          <w:lang w:val="en-GB"/>
        </w:rPr>
        <w:t xml:space="preserve"> features, having values for the mandatory attributes </w:t>
      </w:r>
      <w:r w:rsidRPr="00F20AE1">
        <w:rPr>
          <w:b/>
          <w:lang w:val="en-GB"/>
        </w:rPr>
        <w:t>maximum display scale</w:t>
      </w:r>
      <w:r w:rsidRPr="00F20AE1">
        <w:rPr>
          <w:lang w:val="en-GB"/>
        </w:rPr>
        <w:t xml:space="preserve"> and </w:t>
      </w:r>
      <w:r w:rsidRPr="00F20AE1">
        <w:rPr>
          <w:b/>
          <w:lang w:val="en-GB"/>
        </w:rPr>
        <w:t>minimum display scale</w:t>
      </w:r>
      <w:r w:rsidRPr="00F20AE1">
        <w:rPr>
          <w:lang w:val="en-GB"/>
        </w:rPr>
        <w:t>.</w:t>
      </w:r>
      <w:r w:rsidR="00EF2641" w:rsidRPr="00F20AE1">
        <w:rPr>
          <w:lang w:val="en-GB"/>
        </w:rPr>
        <w:t xml:space="preserve">  It is important to note that the values for these attributes</w:t>
      </w:r>
      <w:r w:rsidR="00B31574" w:rsidRPr="00F20AE1">
        <w:rPr>
          <w:lang w:val="en-GB"/>
        </w:rPr>
        <w:t xml:space="preserve">, and the </w:t>
      </w:r>
      <w:proofErr w:type="spellStart"/>
      <w:r w:rsidR="00B31574" w:rsidRPr="00F20AE1">
        <w:rPr>
          <w:lang w:val="en-GB"/>
        </w:rPr>
        <w:t>maximumDisplayScale</w:t>
      </w:r>
      <w:proofErr w:type="spellEnd"/>
      <w:r w:rsidR="00B31574" w:rsidRPr="00F20AE1">
        <w:rPr>
          <w:lang w:val="en-GB"/>
        </w:rPr>
        <w:t xml:space="preserve"> field of the Dataset Discovery Metadata,</w:t>
      </w:r>
      <w:r w:rsidR="00EF2641" w:rsidRPr="00F20AE1">
        <w:rPr>
          <w:lang w:val="en-GB"/>
        </w:rPr>
        <w:t xml:space="preserve"> must be taken from the following table:</w:t>
      </w:r>
    </w:p>
    <w:tbl>
      <w:tblPr>
        <w:tblW w:w="443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17"/>
        <w:gridCol w:w="2217"/>
      </w:tblGrid>
      <w:tr w:rsidR="002A06C3" w:rsidRPr="00F20AE1" w14:paraId="224052AA" w14:textId="77777777" w:rsidTr="00B31574">
        <w:trPr>
          <w:jc w:val="center"/>
        </w:trPr>
        <w:tc>
          <w:tcPr>
            <w:tcW w:w="2217" w:type="dxa"/>
            <w:shd w:val="clear" w:color="auto" w:fill="D9D9D9" w:themeFill="background1" w:themeFillShade="D9"/>
            <w:vAlign w:val="center"/>
          </w:tcPr>
          <w:p w14:paraId="57E77FFA" w14:textId="77777777" w:rsidR="002A06C3" w:rsidRPr="00F20AE1" w:rsidRDefault="002A06C3" w:rsidP="002A06C3">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jc w:val="both"/>
              <w:rPr>
                <w:b/>
                <w:sz w:val="16"/>
                <w:szCs w:val="16"/>
                <w:lang w:val="en-GB"/>
              </w:rPr>
            </w:pPr>
            <w:r w:rsidRPr="00F20AE1">
              <w:rPr>
                <w:b/>
                <w:sz w:val="16"/>
                <w:szCs w:val="16"/>
                <w:lang w:val="en-GB"/>
              </w:rPr>
              <w:t>Maximum display scale</w:t>
            </w:r>
          </w:p>
        </w:tc>
        <w:tc>
          <w:tcPr>
            <w:tcW w:w="2217" w:type="dxa"/>
            <w:shd w:val="clear" w:color="auto" w:fill="D9D9D9" w:themeFill="background1" w:themeFillShade="D9"/>
            <w:vAlign w:val="center"/>
          </w:tcPr>
          <w:p w14:paraId="67256FD6" w14:textId="77777777" w:rsidR="002A06C3" w:rsidRPr="00F20AE1" w:rsidRDefault="002A06C3" w:rsidP="002A06C3">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jc w:val="both"/>
              <w:rPr>
                <w:b/>
                <w:sz w:val="16"/>
                <w:szCs w:val="16"/>
                <w:lang w:val="en-GB"/>
              </w:rPr>
            </w:pPr>
            <w:r w:rsidRPr="00F20AE1">
              <w:rPr>
                <w:b/>
                <w:sz w:val="16"/>
                <w:szCs w:val="16"/>
                <w:lang w:val="en-GB"/>
              </w:rPr>
              <w:t>Minimum display scale</w:t>
            </w:r>
          </w:p>
        </w:tc>
      </w:tr>
      <w:tr w:rsidR="002A06C3" w:rsidRPr="00F20AE1" w14:paraId="3705D2DA" w14:textId="77777777" w:rsidTr="00B31574">
        <w:trPr>
          <w:jc w:val="center"/>
        </w:trPr>
        <w:tc>
          <w:tcPr>
            <w:tcW w:w="2217" w:type="dxa"/>
            <w:vAlign w:val="center"/>
          </w:tcPr>
          <w:p w14:paraId="18B00925" w14:textId="77777777" w:rsidR="002A06C3" w:rsidRPr="00F20AE1" w:rsidRDefault="002A06C3" w:rsidP="002A06C3">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jc w:val="both"/>
              <w:rPr>
                <w:sz w:val="16"/>
                <w:szCs w:val="16"/>
                <w:lang w:val="en-GB"/>
              </w:rPr>
            </w:pPr>
            <w:r w:rsidRPr="00F20AE1">
              <w:rPr>
                <w:sz w:val="16"/>
                <w:szCs w:val="16"/>
                <w:lang w:val="en-GB"/>
              </w:rPr>
              <w:t>10,000,000</w:t>
            </w:r>
          </w:p>
        </w:tc>
        <w:tc>
          <w:tcPr>
            <w:tcW w:w="2217" w:type="dxa"/>
          </w:tcPr>
          <w:p w14:paraId="345B8B90" w14:textId="77777777" w:rsidR="002A06C3" w:rsidRPr="00F20AE1" w:rsidRDefault="002A06C3" w:rsidP="002A06C3">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jc w:val="both"/>
              <w:rPr>
                <w:sz w:val="16"/>
                <w:szCs w:val="16"/>
                <w:lang w:val="en-GB"/>
              </w:rPr>
            </w:pPr>
            <w:r w:rsidRPr="00F20AE1">
              <w:rPr>
                <w:sz w:val="16"/>
                <w:szCs w:val="16"/>
                <w:lang w:val="en-GB"/>
              </w:rPr>
              <w:t>empty (null)</w:t>
            </w:r>
          </w:p>
        </w:tc>
      </w:tr>
      <w:tr w:rsidR="002A06C3" w:rsidRPr="00F20AE1" w14:paraId="50145E57" w14:textId="77777777" w:rsidTr="00B31574">
        <w:trPr>
          <w:jc w:val="center"/>
        </w:trPr>
        <w:tc>
          <w:tcPr>
            <w:tcW w:w="2217" w:type="dxa"/>
            <w:vAlign w:val="center"/>
          </w:tcPr>
          <w:p w14:paraId="7576D03B" w14:textId="77777777" w:rsidR="002A06C3" w:rsidRPr="00F20AE1" w:rsidRDefault="002A06C3" w:rsidP="002A06C3">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jc w:val="both"/>
              <w:rPr>
                <w:sz w:val="16"/>
                <w:szCs w:val="16"/>
                <w:lang w:val="en-GB"/>
              </w:rPr>
            </w:pPr>
            <w:r w:rsidRPr="00F20AE1">
              <w:rPr>
                <w:sz w:val="16"/>
                <w:szCs w:val="16"/>
                <w:lang w:val="en-GB"/>
              </w:rPr>
              <w:t>3,500,000</w:t>
            </w:r>
          </w:p>
        </w:tc>
        <w:tc>
          <w:tcPr>
            <w:tcW w:w="2217" w:type="dxa"/>
            <w:vAlign w:val="center"/>
          </w:tcPr>
          <w:p w14:paraId="6A1F5BDF" w14:textId="77777777" w:rsidR="002A06C3" w:rsidRPr="00F20AE1" w:rsidRDefault="002A06C3" w:rsidP="002A06C3">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jc w:val="both"/>
              <w:rPr>
                <w:sz w:val="16"/>
                <w:szCs w:val="16"/>
                <w:lang w:val="en-GB"/>
              </w:rPr>
            </w:pPr>
            <w:r w:rsidRPr="00F20AE1">
              <w:rPr>
                <w:sz w:val="16"/>
                <w:szCs w:val="16"/>
                <w:lang w:val="en-GB"/>
              </w:rPr>
              <w:t>10,000,000</w:t>
            </w:r>
          </w:p>
        </w:tc>
      </w:tr>
      <w:tr w:rsidR="002A06C3" w:rsidRPr="00F20AE1" w14:paraId="6A7F0B3E" w14:textId="77777777" w:rsidTr="00B31574">
        <w:trPr>
          <w:jc w:val="center"/>
        </w:trPr>
        <w:tc>
          <w:tcPr>
            <w:tcW w:w="2217" w:type="dxa"/>
            <w:vAlign w:val="center"/>
          </w:tcPr>
          <w:p w14:paraId="387411C3" w14:textId="77777777" w:rsidR="002A06C3" w:rsidRPr="00F20AE1" w:rsidRDefault="002A06C3" w:rsidP="002A06C3">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jc w:val="both"/>
              <w:rPr>
                <w:sz w:val="16"/>
                <w:szCs w:val="16"/>
                <w:lang w:val="en-GB"/>
              </w:rPr>
            </w:pPr>
            <w:r w:rsidRPr="00F20AE1">
              <w:rPr>
                <w:sz w:val="16"/>
                <w:szCs w:val="16"/>
                <w:lang w:val="en-GB"/>
              </w:rPr>
              <w:t>1,500,000</w:t>
            </w:r>
          </w:p>
        </w:tc>
        <w:tc>
          <w:tcPr>
            <w:tcW w:w="2217" w:type="dxa"/>
            <w:vAlign w:val="center"/>
          </w:tcPr>
          <w:p w14:paraId="57DA3DBB" w14:textId="77777777" w:rsidR="002A06C3" w:rsidRPr="00F20AE1" w:rsidRDefault="002A06C3" w:rsidP="002A06C3">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jc w:val="both"/>
              <w:rPr>
                <w:sz w:val="16"/>
                <w:szCs w:val="16"/>
                <w:lang w:val="en-GB"/>
              </w:rPr>
            </w:pPr>
            <w:r w:rsidRPr="00F20AE1">
              <w:rPr>
                <w:sz w:val="16"/>
                <w:szCs w:val="16"/>
                <w:lang w:val="en-GB"/>
              </w:rPr>
              <w:t>3,500,000</w:t>
            </w:r>
          </w:p>
        </w:tc>
      </w:tr>
      <w:tr w:rsidR="002A06C3" w:rsidRPr="00F20AE1" w14:paraId="198B6E29" w14:textId="77777777" w:rsidTr="00B31574">
        <w:trPr>
          <w:jc w:val="center"/>
        </w:trPr>
        <w:tc>
          <w:tcPr>
            <w:tcW w:w="2217" w:type="dxa"/>
            <w:vAlign w:val="center"/>
          </w:tcPr>
          <w:p w14:paraId="26DF4156" w14:textId="77777777" w:rsidR="002A06C3" w:rsidRPr="00F20AE1" w:rsidRDefault="002A06C3" w:rsidP="002A06C3">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jc w:val="both"/>
              <w:rPr>
                <w:sz w:val="16"/>
                <w:szCs w:val="16"/>
                <w:lang w:val="en-GB"/>
              </w:rPr>
            </w:pPr>
            <w:r w:rsidRPr="00F20AE1">
              <w:rPr>
                <w:sz w:val="16"/>
                <w:szCs w:val="16"/>
                <w:lang w:val="en-GB"/>
              </w:rPr>
              <w:t>700,000</w:t>
            </w:r>
          </w:p>
        </w:tc>
        <w:tc>
          <w:tcPr>
            <w:tcW w:w="2217" w:type="dxa"/>
            <w:vAlign w:val="center"/>
          </w:tcPr>
          <w:p w14:paraId="5DDA44BA" w14:textId="77777777" w:rsidR="002A06C3" w:rsidRPr="00F20AE1" w:rsidRDefault="002A06C3" w:rsidP="002A06C3">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jc w:val="both"/>
              <w:rPr>
                <w:sz w:val="16"/>
                <w:szCs w:val="16"/>
                <w:lang w:val="en-GB"/>
              </w:rPr>
            </w:pPr>
            <w:r w:rsidRPr="00F20AE1">
              <w:rPr>
                <w:sz w:val="16"/>
                <w:szCs w:val="16"/>
                <w:lang w:val="en-GB"/>
              </w:rPr>
              <w:t>1,500,000</w:t>
            </w:r>
          </w:p>
        </w:tc>
      </w:tr>
      <w:tr w:rsidR="002A06C3" w:rsidRPr="00F20AE1" w14:paraId="7DE688AD" w14:textId="77777777" w:rsidTr="00B31574">
        <w:trPr>
          <w:jc w:val="center"/>
        </w:trPr>
        <w:tc>
          <w:tcPr>
            <w:tcW w:w="2217" w:type="dxa"/>
            <w:vAlign w:val="center"/>
          </w:tcPr>
          <w:p w14:paraId="150DE587" w14:textId="77777777" w:rsidR="002A06C3" w:rsidRPr="00F20AE1" w:rsidRDefault="002A06C3" w:rsidP="002A06C3">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jc w:val="both"/>
              <w:rPr>
                <w:sz w:val="16"/>
                <w:szCs w:val="16"/>
                <w:lang w:val="en-GB"/>
              </w:rPr>
            </w:pPr>
            <w:r w:rsidRPr="00F20AE1">
              <w:rPr>
                <w:sz w:val="16"/>
                <w:szCs w:val="16"/>
                <w:lang w:val="en-GB"/>
              </w:rPr>
              <w:t>350,000</w:t>
            </w:r>
          </w:p>
        </w:tc>
        <w:tc>
          <w:tcPr>
            <w:tcW w:w="2217" w:type="dxa"/>
            <w:vAlign w:val="center"/>
          </w:tcPr>
          <w:p w14:paraId="512B1C39" w14:textId="77777777" w:rsidR="002A06C3" w:rsidRPr="00F20AE1" w:rsidRDefault="002A06C3" w:rsidP="002A06C3">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jc w:val="both"/>
              <w:rPr>
                <w:sz w:val="16"/>
                <w:szCs w:val="16"/>
                <w:lang w:val="en-GB"/>
              </w:rPr>
            </w:pPr>
            <w:r w:rsidRPr="00F20AE1">
              <w:rPr>
                <w:sz w:val="16"/>
                <w:szCs w:val="16"/>
                <w:lang w:val="en-GB"/>
              </w:rPr>
              <w:t>700,000</w:t>
            </w:r>
          </w:p>
        </w:tc>
      </w:tr>
      <w:tr w:rsidR="002A06C3" w:rsidRPr="00F20AE1" w14:paraId="45B568EA" w14:textId="77777777" w:rsidTr="00B31574">
        <w:trPr>
          <w:jc w:val="center"/>
        </w:trPr>
        <w:tc>
          <w:tcPr>
            <w:tcW w:w="2217" w:type="dxa"/>
            <w:vAlign w:val="center"/>
          </w:tcPr>
          <w:p w14:paraId="10164A1D" w14:textId="77777777" w:rsidR="002A06C3" w:rsidRPr="00F20AE1" w:rsidRDefault="002A06C3" w:rsidP="002A06C3">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jc w:val="both"/>
              <w:rPr>
                <w:sz w:val="16"/>
                <w:szCs w:val="16"/>
                <w:lang w:val="en-GB"/>
              </w:rPr>
            </w:pPr>
            <w:r w:rsidRPr="00F20AE1">
              <w:rPr>
                <w:sz w:val="16"/>
                <w:szCs w:val="16"/>
                <w:lang w:val="en-GB"/>
              </w:rPr>
              <w:t>180,000</w:t>
            </w:r>
          </w:p>
        </w:tc>
        <w:tc>
          <w:tcPr>
            <w:tcW w:w="2217" w:type="dxa"/>
            <w:vAlign w:val="center"/>
          </w:tcPr>
          <w:p w14:paraId="4225F85A" w14:textId="77777777" w:rsidR="002A06C3" w:rsidRPr="00F20AE1" w:rsidRDefault="002A06C3" w:rsidP="002A06C3">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jc w:val="both"/>
              <w:rPr>
                <w:sz w:val="16"/>
                <w:szCs w:val="16"/>
                <w:lang w:val="en-GB"/>
              </w:rPr>
            </w:pPr>
            <w:r w:rsidRPr="00F20AE1">
              <w:rPr>
                <w:sz w:val="16"/>
                <w:szCs w:val="16"/>
                <w:lang w:val="en-GB"/>
              </w:rPr>
              <w:t>350,000</w:t>
            </w:r>
          </w:p>
        </w:tc>
      </w:tr>
      <w:tr w:rsidR="002A06C3" w:rsidRPr="00F20AE1" w14:paraId="00A2ED13" w14:textId="77777777" w:rsidTr="00B31574">
        <w:trPr>
          <w:jc w:val="center"/>
        </w:trPr>
        <w:tc>
          <w:tcPr>
            <w:tcW w:w="2217" w:type="dxa"/>
            <w:vAlign w:val="center"/>
          </w:tcPr>
          <w:p w14:paraId="5B86B924" w14:textId="77777777" w:rsidR="002A06C3" w:rsidRPr="00F20AE1" w:rsidRDefault="002A06C3" w:rsidP="002A06C3">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jc w:val="both"/>
              <w:rPr>
                <w:sz w:val="16"/>
                <w:szCs w:val="16"/>
                <w:lang w:val="en-GB"/>
              </w:rPr>
            </w:pPr>
            <w:r w:rsidRPr="00F20AE1">
              <w:rPr>
                <w:sz w:val="16"/>
                <w:szCs w:val="16"/>
                <w:lang w:val="en-GB"/>
              </w:rPr>
              <w:t>90,000</w:t>
            </w:r>
          </w:p>
        </w:tc>
        <w:tc>
          <w:tcPr>
            <w:tcW w:w="2217" w:type="dxa"/>
            <w:vAlign w:val="center"/>
          </w:tcPr>
          <w:p w14:paraId="5A7975A4" w14:textId="77777777" w:rsidR="002A06C3" w:rsidRPr="00F20AE1" w:rsidRDefault="002A06C3" w:rsidP="002A06C3">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jc w:val="both"/>
              <w:rPr>
                <w:sz w:val="16"/>
                <w:szCs w:val="16"/>
                <w:lang w:val="en-GB"/>
              </w:rPr>
            </w:pPr>
            <w:r w:rsidRPr="00F20AE1">
              <w:rPr>
                <w:sz w:val="16"/>
                <w:szCs w:val="16"/>
                <w:lang w:val="en-GB"/>
              </w:rPr>
              <w:t>180,000</w:t>
            </w:r>
          </w:p>
        </w:tc>
      </w:tr>
      <w:tr w:rsidR="002A06C3" w:rsidRPr="00F20AE1" w14:paraId="6E72E389" w14:textId="77777777" w:rsidTr="00B31574">
        <w:trPr>
          <w:jc w:val="center"/>
        </w:trPr>
        <w:tc>
          <w:tcPr>
            <w:tcW w:w="2217" w:type="dxa"/>
            <w:vAlign w:val="center"/>
          </w:tcPr>
          <w:p w14:paraId="056D92E0" w14:textId="77777777" w:rsidR="002A06C3" w:rsidRPr="00F20AE1" w:rsidRDefault="002A06C3" w:rsidP="002A06C3">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jc w:val="both"/>
              <w:rPr>
                <w:sz w:val="16"/>
                <w:szCs w:val="16"/>
                <w:lang w:val="en-GB"/>
              </w:rPr>
            </w:pPr>
            <w:r w:rsidRPr="00F20AE1">
              <w:rPr>
                <w:sz w:val="16"/>
                <w:szCs w:val="16"/>
                <w:lang w:val="en-GB"/>
              </w:rPr>
              <w:t>45,000</w:t>
            </w:r>
          </w:p>
        </w:tc>
        <w:tc>
          <w:tcPr>
            <w:tcW w:w="2217" w:type="dxa"/>
            <w:vAlign w:val="center"/>
          </w:tcPr>
          <w:p w14:paraId="57A84BDB" w14:textId="77777777" w:rsidR="002A06C3" w:rsidRPr="00F20AE1" w:rsidRDefault="002A06C3" w:rsidP="002A06C3">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jc w:val="both"/>
              <w:rPr>
                <w:sz w:val="16"/>
                <w:szCs w:val="16"/>
                <w:lang w:val="en-GB"/>
              </w:rPr>
            </w:pPr>
            <w:r w:rsidRPr="00F20AE1">
              <w:rPr>
                <w:sz w:val="16"/>
                <w:szCs w:val="16"/>
                <w:lang w:val="en-GB"/>
              </w:rPr>
              <w:t>90,000</w:t>
            </w:r>
          </w:p>
        </w:tc>
      </w:tr>
      <w:tr w:rsidR="002A06C3" w:rsidRPr="00F20AE1" w14:paraId="0C1AF0FE" w14:textId="77777777" w:rsidTr="00B31574">
        <w:trPr>
          <w:jc w:val="center"/>
        </w:trPr>
        <w:tc>
          <w:tcPr>
            <w:tcW w:w="2217" w:type="dxa"/>
            <w:vAlign w:val="center"/>
          </w:tcPr>
          <w:p w14:paraId="488FEA97" w14:textId="77777777" w:rsidR="002A06C3" w:rsidRPr="00F20AE1" w:rsidRDefault="002A06C3" w:rsidP="002A06C3">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jc w:val="both"/>
              <w:rPr>
                <w:sz w:val="16"/>
                <w:szCs w:val="16"/>
                <w:lang w:val="en-GB"/>
              </w:rPr>
            </w:pPr>
            <w:r w:rsidRPr="00F20AE1">
              <w:rPr>
                <w:sz w:val="16"/>
                <w:szCs w:val="16"/>
                <w:lang w:val="en-GB"/>
              </w:rPr>
              <w:t>22,000</w:t>
            </w:r>
          </w:p>
        </w:tc>
        <w:tc>
          <w:tcPr>
            <w:tcW w:w="2217" w:type="dxa"/>
            <w:vAlign w:val="center"/>
          </w:tcPr>
          <w:p w14:paraId="54278B61" w14:textId="77777777" w:rsidR="002A06C3" w:rsidRPr="00F20AE1" w:rsidRDefault="002A06C3" w:rsidP="002A06C3">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jc w:val="both"/>
              <w:rPr>
                <w:sz w:val="16"/>
                <w:szCs w:val="16"/>
                <w:lang w:val="en-GB"/>
              </w:rPr>
            </w:pPr>
            <w:r w:rsidRPr="00F20AE1">
              <w:rPr>
                <w:sz w:val="16"/>
                <w:szCs w:val="16"/>
                <w:lang w:val="en-GB"/>
              </w:rPr>
              <w:t>45,000</w:t>
            </w:r>
          </w:p>
        </w:tc>
      </w:tr>
      <w:tr w:rsidR="002A06C3" w:rsidRPr="00F20AE1" w14:paraId="6A219E57" w14:textId="77777777" w:rsidTr="00B31574">
        <w:trPr>
          <w:jc w:val="center"/>
        </w:trPr>
        <w:tc>
          <w:tcPr>
            <w:tcW w:w="2217" w:type="dxa"/>
            <w:vAlign w:val="center"/>
          </w:tcPr>
          <w:p w14:paraId="009BF135" w14:textId="77777777" w:rsidR="002A06C3" w:rsidRPr="00F20AE1" w:rsidRDefault="002A06C3" w:rsidP="002A06C3">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jc w:val="both"/>
              <w:rPr>
                <w:sz w:val="16"/>
                <w:szCs w:val="16"/>
                <w:lang w:val="en-GB"/>
              </w:rPr>
            </w:pPr>
            <w:r w:rsidRPr="00F20AE1">
              <w:rPr>
                <w:sz w:val="16"/>
                <w:szCs w:val="16"/>
                <w:lang w:val="en-GB"/>
              </w:rPr>
              <w:t>12,000</w:t>
            </w:r>
          </w:p>
        </w:tc>
        <w:tc>
          <w:tcPr>
            <w:tcW w:w="2217" w:type="dxa"/>
            <w:vAlign w:val="center"/>
          </w:tcPr>
          <w:p w14:paraId="798122D1" w14:textId="77777777" w:rsidR="002A06C3" w:rsidRPr="00F20AE1" w:rsidRDefault="002A06C3" w:rsidP="002A06C3">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jc w:val="both"/>
              <w:rPr>
                <w:sz w:val="16"/>
                <w:szCs w:val="16"/>
                <w:lang w:val="en-GB"/>
              </w:rPr>
            </w:pPr>
            <w:r w:rsidRPr="00F20AE1">
              <w:rPr>
                <w:sz w:val="16"/>
                <w:szCs w:val="16"/>
                <w:lang w:val="en-GB"/>
              </w:rPr>
              <w:t>22,000</w:t>
            </w:r>
          </w:p>
        </w:tc>
      </w:tr>
      <w:tr w:rsidR="002A06C3" w:rsidRPr="00F20AE1" w14:paraId="084AD7FE" w14:textId="77777777" w:rsidTr="00B31574">
        <w:trPr>
          <w:jc w:val="center"/>
        </w:trPr>
        <w:tc>
          <w:tcPr>
            <w:tcW w:w="2217" w:type="dxa"/>
            <w:vAlign w:val="center"/>
          </w:tcPr>
          <w:p w14:paraId="26C46312" w14:textId="77777777" w:rsidR="002A06C3" w:rsidRPr="00F20AE1" w:rsidRDefault="002A06C3" w:rsidP="002A06C3">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jc w:val="both"/>
              <w:rPr>
                <w:sz w:val="16"/>
                <w:szCs w:val="16"/>
                <w:lang w:val="en-GB"/>
              </w:rPr>
            </w:pPr>
            <w:r w:rsidRPr="00F20AE1">
              <w:rPr>
                <w:sz w:val="16"/>
                <w:szCs w:val="16"/>
                <w:lang w:val="en-GB"/>
              </w:rPr>
              <w:t>8,000</w:t>
            </w:r>
          </w:p>
        </w:tc>
        <w:tc>
          <w:tcPr>
            <w:tcW w:w="2217" w:type="dxa"/>
            <w:vAlign w:val="center"/>
          </w:tcPr>
          <w:p w14:paraId="57197FDB" w14:textId="77777777" w:rsidR="002A06C3" w:rsidRPr="00F20AE1" w:rsidRDefault="002A06C3" w:rsidP="002A06C3">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jc w:val="both"/>
              <w:rPr>
                <w:sz w:val="16"/>
                <w:szCs w:val="16"/>
                <w:lang w:val="en-GB"/>
              </w:rPr>
            </w:pPr>
            <w:r w:rsidRPr="00F20AE1">
              <w:rPr>
                <w:sz w:val="16"/>
                <w:szCs w:val="16"/>
                <w:lang w:val="en-GB"/>
              </w:rPr>
              <w:t>12,000</w:t>
            </w:r>
          </w:p>
        </w:tc>
      </w:tr>
      <w:tr w:rsidR="002A06C3" w:rsidRPr="00F20AE1" w14:paraId="7D1D0D8B" w14:textId="77777777" w:rsidTr="00B31574">
        <w:trPr>
          <w:jc w:val="center"/>
        </w:trPr>
        <w:tc>
          <w:tcPr>
            <w:tcW w:w="2217" w:type="dxa"/>
            <w:vAlign w:val="center"/>
          </w:tcPr>
          <w:p w14:paraId="3A4CE02C" w14:textId="77777777" w:rsidR="002A06C3" w:rsidRPr="00F20AE1" w:rsidRDefault="002A06C3" w:rsidP="002A06C3">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jc w:val="both"/>
              <w:rPr>
                <w:sz w:val="16"/>
                <w:szCs w:val="16"/>
                <w:lang w:val="en-GB"/>
              </w:rPr>
            </w:pPr>
            <w:r w:rsidRPr="00F20AE1">
              <w:rPr>
                <w:sz w:val="16"/>
                <w:szCs w:val="16"/>
                <w:lang w:val="en-GB"/>
              </w:rPr>
              <w:t>4,000</w:t>
            </w:r>
          </w:p>
        </w:tc>
        <w:tc>
          <w:tcPr>
            <w:tcW w:w="2217" w:type="dxa"/>
            <w:vAlign w:val="center"/>
          </w:tcPr>
          <w:p w14:paraId="3240DAF7" w14:textId="77777777" w:rsidR="002A06C3" w:rsidRPr="00F20AE1" w:rsidRDefault="002A06C3" w:rsidP="002A06C3">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jc w:val="both"/>
              <w:rPr>
                <w:sz w:val="16"/>
                <w:szCs w:val="16"/>
                <w:lang w:val="en-GB"/>
              </w:rPr>
            </w:pPr>
            <w:r w:rsidRPr="00F20AE1">
              <w:rPr>
                <w:sz w:val="16"/>
                <w:szCs w:val="16"/>
                <w:lang w:val="en-GB"/>
              </w:rPr>
              <w:t>8,000</w:t>
            </w:r>
          </w:p>
        </w:tc>
      </w:tr>
      <w:tr w:rsidR="002A06C3" w:rsidRPr="00F20AE1" w14:paraId="503503D9" w14:textId="77777777" w:rsidTr="00B31574">
        <w:trPr>
          <w:jc w:val="center"/>
        </w:trPr>
        <w:tc>
          <w:tcPr>
            <w:tcW w:w="2217" w:type="dxa"/>
            <w:vAlign w:val="center"/>
          </w:tcPr>
          <w:p w14:paraId="5E9D8933" w14:textId="77777777" w:rsidR="002A06C3" w:rsidRPr="00F20AE1" w:rsidRDefault="002A06C3" w:rsidP="002A06C3">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jc w:val="both"/>
              <w:rPr>
                <w:sz w:val="16"/>
                <w:szCs w:val="16"/>
                <w:lang w:val="en-GB"/>
              </w:rPr>
            </w:pPr>
            <w:r w:rsidRPr="00F20AE1">
              <w:rPr>
                <w:sz w:val="16"/>
                <w:szCs w:val="16"/>
                <w:lang w:val="en-GB"/>
              </w:rPr>
              <w:t>3,000</w:t>
            </w:r>
          </w:p>
        </w:tc>
        <w:tc>
          <w:tcPr>
            <w:tcW w:w="2217" w:type="dxa"/>
            <w:vAlign w:val="center"/>
          </w:tcPr>
          <w:p w14:paraId="5CA56588" w14:textId="77777777" w:rsidR="002A06C3" w:rsidRPr="00F20AE1" w:rsidRDefault="002A06C3" w:rsidP="002A06C3">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jc w:val="both"/>
              <w:rPr>
                <w:sz w:val="16"/>
                <w:szCs w:val="16"/>
                <w:lang w:val="en-GB"/>
              </w:rPr>
            </w:pPr>
            <w:r w:rsidRPr="00F20AE1">
              <w:rPr>
                <w:sz w:val="16"/>
                <w:szCs w:val="16"/>
                <w:lang w:val="en-GB"/>
              </w:rPr>
              <w:t>4,000</w:t>
            </w:r>
          </w:p>
        </w:tc>
      </w:tr>
      <w:tr w:rsidR="002A06C3" w:rsidRPr="00F20AE1" w14:paraId="7A9AC0B3" w14:textId="77777777" w:rsidTr="00B31574">
        <w:trPr>
          <w:jc w:val="center"/>
        </w:trPr>
        <w:tc>
          <w:tcPr>
            <w:tcW w:w="2217" w:type="dxa"/>
            <w:vAlign w:val="center"/>
          </w:tcPr>
          <w:p w14:paraId="1CE175D3" w14:textId="77777777" w:rsidR="002A06C3" w:rsidRPr="00F20AE1" w:rsidRDefault="002A06C3" w:rsidP="002A06C3">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jc w:val="both"/>
              <w:rPr>
                <w:sz w:val="16"/>
                <w:szCs w:val="16"/>
                <w:lang w:val="en-GB"/>
              </w:rPr>
            </w:pPr>
            <w:r w:rsidRPr="00F20AE1">
              <w:rPr>
                <w:sz w:val="16"/>
                <w:szCs w:val="16"/>
                <w:lang w:val="en-GB"/>
              </w:rPr>
              <w:t>2,000</w:t>
            </w:r>
          </w:p>
        </w:tc>
        <w:tc>
          <w:tcPr>
            <w:tcW w:w="2217" w:type="dxa"/>
            <w:vAlign w:val="center"/>
          </w:tcPr>
          <w:p w14:paraId="1071D8E7" w14:textId="77777777" w:rsidR="002A06C3" w:rsidRPr="00F20AE1" w:rsidRDefault="002A06C3" w:rsidP="002A06C3">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jc w:val="both"/>
              <w:rPr>
                <w:sz w:val="16"/>
                <w:szCs w:val="16"/>
                <w:lang w:val="en-GB"/>
              </w:rPr>
            </w:pPr>
            <w:r w:rsidRPr="00F20AE1">
              <w:rPr>
                <w:sz w:val="16"/>
                <w:szCs w:val="16"/>
                <w:lang w:val="en-GB"/>
              </w:rPr>
              <w:t>3,000</w:t>
            </w:r>
          </w:p>
        </w:tc>
      </w:tr>
      <w:tr w:rsidR="002A06C3" w:rsidRPr="00F20AE1" w14:paraId="643A7ACB" w14:textId="77777777" w:rsidTr="00B31574">
        <w:trPr>
          <w:jc w:val="center"/>
        </w:trPr>
        <w:tc>
          <w:tcPr>
            <w:tcW w:w="2217" w:type="dxa"/>
            <w:tcBorders>
              <w:bottom w:val="single" w:sz="4" w:space="0" w:color="auto"/>
            </w:tcBorders>
            <w:vAlign w:val="center"/>
          </w:tcPr>
          <w:p w14:paraId="1DDF885E" w14:textId="77777777" w:rsidR="002A06C3" w:rsidRPr="00F20AE1" w:rsidRDefault="002A06C3" w:rsidP="002A06C3">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jc w:val="both"/>
              <w:rPr>
                <w:sz w:val="16"/>
                <w:szCs w:val="16"/>
                <w:lang w:val="en-GB"/>
              </w:rPr>
            </w:pPr>
            <w:r w:rsidRPr="00F20AE1">
              <w:rPr>
                <w:sz w:val="16"/>
                <w:szCs w:val="16"/>
                <w:lang w:val="en-GB"/>
              </w:rPr>
              <w:t>1,000</w:t>
            </w:r>
          </w:p>
        </w:tc>
        <w:tc>
          <w:tcPr>
            <w:tcW w:w="2217" w:type="dxa"/>
            <w:tcBorders>
              <w:bottom w:val="single" w:sz="4" w:space="0" w:color="auto"/>
            </w:tcBorders>
            <w:vAlign w:val="center"/>
          </w:tcPr>
          <w:p w14:paraId="237F4302" w14:textId="77777777" w:rsidR="002A06C3" w:rsidRPr="00F20AE1" w:rsidRDefault="002A06C3" w:rsidP="002A06C3">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jc w:val="both"/>
              <w:rPr>
                <w:sz w:val="16"/>
                <w:szCs w:val="16"/>
                <w:lang w:val="en-GB"/>
              </w:rPr>
            </w:pPr>
            <w:r w:rsidRPr="00F20AE1">
              <w:rPr>
                <w:sz w:val="16"/>
                <w:szCs w:val="16"/>
                <w:lang w:val="en-GB"/>
              </w:rPr>
              <w:t>2,000</w:t>
            </w:r>
          </w:p>
        </w:tc>
      </w:tr>
      <w:tr w:rsidR="002A06C3" w:rsidRPr="00F20AE1" w14:paraId="20997C82" w14:textId="77777777" w:rsidTr="00B31574">
        <w:trPr>
          <w:jc w:val="center"/>
        </w:trPr>
        <w:tc>
          <w:tcPr>
            <w:tcW w:w="2217" w:type="dxa"/>
            <w:tcBorders>
              <w:top w:val="single" w:sz="4" w:space="0" w:color="auto"/>
              <w:left w:val="nil"/>
              <w:bottom w:val="nil"/>
              <w:right w:val="nil"/>
            </w:tcBorders>
            <w:vAlign w:val="center"/>
          </w:tcPr>
          <w:p w14:paraId="0AD5D6EA" w14:textId="77777777" w:rsidR="002A06C3" w:rsidRPr="00F20AE1" w:rsidRDefault="002A06C3" w:rsidP="005E3061">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jc w:val="both"/>
              <w:rPr>
                <w:sz w:val="16"/>
                <w:szCs w:val="16"/>
                <w:lang w:val="en-GB"/>
              </w:rPr>
            </w:pPr>
          </w:p>
        </w:tc>
        <w:tc>
          <w:tcPr>
            <w:tcW w:w="2217" w:type="dxa"/>
            <w:tcBorders>
              <w:top w:val="single" w:sz="4" w:space="0" w:color="auto"/>
              <w:left w:val="nil"/>
              <w:bottom w:val="nil"/>
              <w:right w:val="nil"/>
            </w:tcBorders>
            <w:vAlign w:val="center"/>
          </w:tcPr>
          <w:p w14:paraId="48A29777" w14:textId="77777777" w:rsidR="002A06C3" w:rsidRPr="00F20AE1" w:rsidRDefault="002A06C3" w:rsidP="002A06C3">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jc w:val="right"/>
              <w:rPr>
                <w:i/>
                <w:sz w:val="16"/>
                <w:szCs w:val="16"/>
                <w:lang w:val="en-GB"/>
              </w:rPr>
            </w:pPr>
            <w:r w:rsidRPr="00F20AE1">
              <w:rPr>
                <w:i/>
                <w:sz w:val="16"/>
                <w:szCs w:val="16"/>
                <w:lang w:val="en-GB"/>
              </w:rPr>
              <w:t>table 2.3</w:t>
            </w:r>
          </w:p>
        </w:tc>
      </w:tr>
    </w:tbl>
    <w:p w14:paraId="3594220D" w14:textId="23F2933E" w:rsidR="00B31574" w:rsidRPr="00F20AE1" w:rsidRDefault="00B31574" w:rsidP="00D95447">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lang w:val="en-GB"/>
        </w:rPr>
        <w:t xml:space="preserve">During the automated conversion process, values for the </w:t>
      </w:r>
      <w:proofErr w:type="spellStart"/>
      <w:r w:rsidRPr="00F20AE1">
        <w:rPr>
          <w:lang w:val="en-GB"/>
        </w:rPr>
        <w:t>maximumDisplayScale</w:t>
      </w:r>
      <w:proofErr w:type="spellEnd"/>
      <w:r w:rsidRPr="00F20AE1">
        <w:rPr>
          <w:lang w:val="en-GB"/>
        </w:rPr>
        <w:t xml:space="preserve"> field of the Dataset Discovery Metadata and the </w:t>
      </w:r>
      <w:r w:rsidRPr="00F20AE1">
        <w:rPr>
          <w:b/>
          <w:lang w:val="en-GB"/>
        </w:rPr>
        <w:t>maximum display scale</w:t>
      </w:r>
      <w:r w:rsidRPr="00F20AE1">
        <w:rPr>
          <w:lang w:val="en-GB"/>
        </w:rPr>
        <w:t xml:space="preserve"> </w:t>
      </w:r>
      <w:r w:rsidR="00C450B5" w:rsidRPr="00F20AE1">
        <w:rPr>
          <w:lang w:val="en-GB"/>
        </w:rPr>
        <w:t xml:space="preserve">attribute </w:t>
      </w:r>
      <w:r w:rsidRPr="00F20AE1">
        <w:rPr>
          <w:lang w:val="en-GB"/>
        </w:rPr>
        <w:t xml:space="preserve">will be directly </w:t>
      </w:r>
      <w:r w:rsidR="00C450B5" w:rsidRPr="00F20AE1">
        <w:rPr>
          <w:lang w:val="en-GB"/>
        </w:rPr>
        <w:t>converted across from the S-57 dataset.  If the S-57 scale value is not equal to one of the values from table 2.3 above, the corresponding S-101 value will be populated as the next largest scale value as taken from table 2.3.</w:t>
      </w:r>
    </w:p>
    <w:p w14:paraId="0892222B" w14:textId="421FF5AE" w:rsidR="00D62E4B" w:rsidRPr="00F20AE1" w:rsidRDefault="00D62E4B" w:rsidP="00D62E4B">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lang w:val="en-GB"/>
        </w:rPr>
        <w:t xml:space="preserve">For an S-57 dataset containing no </w:t>
      </w:r>
      <w:r w:rsidRPr="00F20AE1">
        <w:rPr>
          <w:b/>
          <w:lang w:val="en-GB"/>
        </w:rPr>
        <w:t>M_CSCL</w:t>
      </w:r>
      <w:r w:rsidRPr="00F20AE1">
        <w:rPr>
          <w:lang w:val="en-GB"/>
        </w:rPr>
        <w:t xml:space="preserve"> Meta objects, a</w:t>
      </w:r>
      <w:r w:rsidR="005E3061" w:rsidRPr="00F20AE1">
        <w:rPr>
          <w:lang w:val="en-GB"/>
        </w:rPr>
        <w:t>n S-101</w:t>
      </w:r>
      <w:r w:rsidRPr="00F20AE1">
        <w:rPr>
          <w:lang w:val="en-GB"/>
        </w:rPr>
        <w:t xml:space="preserve"> </w:t>
      </w:r>
      <w:r w:rsidRPr="00F20AE1">
        <w:rPr>
          <w:b/>
          <w:lang w:val="en-GB"/>
        </w:rPr>
        <w:t>Data Coverage</w:t>
      </w:r>
      <w:r w:rsidRPr="00F20AE1">
        <w:rPr>
          <w:lang w:val="en-GB"/>
        </w:rPr>
        <w:t xml:space="preserve"> feature is created</w:t>
      </w:r>
      <w:r w:rsidR="00D25E6D" w:rsidRPr="00F20AE1">
        <w:rPr>
          <w:lang w:val="en-GB"/>
        </w:rPr>
        <w:t xml:space="preserve"> for each area of the dataset corresponding to </w:t>
      </w:r>
      <w:r w:rsidR="00D25E6D" w:rsidRPr="00F20AE1">
        <w:rPr>
          <w:b/>
          <w:lang w:val="en-GB"/>
        </w:rPr>
        <w:t>M_COVR</w:t>
      </w:r>
      <w:r w:rsidR="00D25E6D" w:rsidRPr="00F20AE1">
        <w:rPr>
          <w:lang w:val="en-GB"/>
        </w:rPr>
        <w:t xml:space="preserve"> having attribute CATCOV = </w:t>
      </w:r>
      <w:r w:rsidR="00D25E6D" w:rsidRPr="00F20AE1">
        <w:rPr>
          <w:i/>
          <w:lang w:val="en-GB"/>
        </w:rPr>
        <w:t>1</w:t>
      </w:r>
      <w:r w:rsidR="00D25E6D" w:rsidRPr="00F20AE1">
        <w:rPr>
          <w:lang w:val="en-GB"/>
        </w:rPr>
        <w:t xml:space="preserve"> (coverage available), and taking the value </w:t>
      </w:r>
      <w:r w:rsidR="005B5A5C" w:rsidRPr="00F20AE1">
        <w:rPr>
          <w:lang w:val="en-GB"/>
        </w:rPr>
        <w:t>populated in the “Compilation Scale of Data” [</w:t>
      </w:r>
      <w:r w:rsidR="00AD738D">
        <w:rPr>
          <w:lang w:val="en-GB"/>
        </w:rPr>
        <w:t>CSCL</w:t>
      </w:r>
      <w:r w:rsidR="005B5A5C" w:rsidRPr="00F20AE1">
        <w:rPr>
          <w:lang w:val="en-GB"/>
        </w:rPr>
        <w:t xml:space="preserve">] subfield of the “Data Set Parameter” [DSPM] field to </w:t>
      </w:r>
      <w:r w:rsidR="00F325FE">
        <w:rPr>
          <w:lang w:val="en-GB"/>
        </w:rPr>
        <w:t>convert to</w:t>
      </w:r>
      <w:r w:rsidR="00F325FE" w:rsidRPr="00F20AE1">
        <w:rPr>
          <w:lang w:val="en-GB"/>
        </w:rPr>
        <w:t xml:space="preserve"> </w:t>
      </w:r>
      <w:r w:rsidR="005B5A5C" w:rsidRPr="00F20AE1">
        <w:rPr>
          <w:b/>
          <w:lang w:val="en-GB"/>
        </w:rPr>
        <w:t>maximum display scale</w:t>
      </w:r>
      <w:r w:rsidR="005B5A5C" w:rsidRPr="00F20AE1">
        <w:rPr>
          <w:lang w:val="en-GB"/>
        </w:rPr>
        <w:t xml:space="preserve"> based on the above paragraph.</w:t>
      </w:r>
    </w:p>
    <w:p w14:paraId="48638733" w14:textId="0B39F2D7" w:rsidR="005B5A5C" w:rsidRPr="00F20AE1" w:rsidRDefault="005B5A5C" w:rsidP="00D62E4B">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lang w:val="en-GB"/>
        </w:rPr>
        <w:t xml:space="preserve">Where an S-57 dataset contains one or more </w:t>
      </w:r>
      <w:r w:rsidRPr="00F20AE1">
        <w:rPr>
          <w:b/>
          <w:lang w:val="en-GB"/>
        </w:rPr>
        <w:t>M_CSCL</w:t>
      </w:r>
      <w:r w:rsidRPr="00F20AE1">
        <w:rPr>
          <w:lang w:val="en-GB"/>
        </w:rPr>
        <w:t xml:space="preserve"> Meta objects, the </w:t>
      </w:r>
      <w:r w:rsidRPr="00F20AE1">
        <w:rPr>
          <w:b/>
          <w:lang w:val="en-GB"/>
        </w:rPr>
        <w:t>Data Coverage</w:t>
      </w:r>
      <w:r w:rsidRPr="00F20AE1">
        <w:rPr>
          <w:lang w:val="en-GB"/>
        </w:rPr>
        <w:t xml:space="preserve"> Meta feature</w:t>
      </w:r>
      <w:r w:rsidR="00135C29" w:rsidRPr="00F20AE1">
        <w:rPr>
          <w:lang w:val="en-GB"/>
        </w:rPr>
        <w:t>(s)</w:t>
      </w:r>
      <w:r w:rsidRPr="00F20AE1">
        <w:rPr>
          <w:lang w:val="en-GB"/>
        </w:rPr>
        <w:t xml:space="preserve"> created </w:t>
      </w:r>
      <w:r w:rsidR="00135C29" w:rsidRPr="00F20AE1">
        <w:rPr>
          <w:lang w:val="en-GB"/>
        </w:rPr>
        <w:t xml:space="preserve">from </w:t>
      </w:r>
      <w:r w:rsidR="00135C29" w:rsidRPr="00F20AE1">
        <w:rPr>
          <w:b/>
          <w:lang w:val="en-GB"/>
        </w:rPr>
        <w:t>M_COVR</w:t>
      </w:r>
      <w:r w:rsidR="00135C29" w:rsidRPr="00F20AE1">
        <w:rPr>
          <w:lang w:val="en-GB"/>
        </w:rPr>
        <w:t xml:space="preserve"> are effectively “cookie-cut” to create separate </w:t>
      </w:r>
      <w:r w:rsidR="003A0C20" w:rsidRPr="00F20AE1">
        <w:rPr>
          <w:lang w:val="en-GB"/>
        </w:rPr>
        <w:t>dis</w:t>
      </w:r>
      <w:r w:rsidR="003A0C20">
        <w:rPr>
          <w:lang w:val="en-GB"/>
        </w:rPr>
        <w:t>joint</w:t>
      </w:r>
      <w:r w:rsidR="003A0C20" w:rsidRPr="00F20AE1">
        <w:rPr>
          <w:lang w:val="en-GB"/>
        </w:rPr>
        <w:t xml:space="preserve"> </w:t>
      </w:r>
      <w:r w:rsidR="00135C29" w:rsidRPr="00F20AE1">
        <w:rPr>
          <w:b/>
          <w:lang w:val="en-GB"/>
        </w:rPr>
        <w:t>Data Coverage</w:t>
      </w:r>
      <w:r w:rsidR="00135C29" w:rsidRPr="00F20AE1">
        <w:rPr>
          <w:lang w:val="en-GB"/>
        </w:rPr>
        <w:t xml:space="preserve"> Meta feature(s), having </w:t>
      </w:r>
      <w:r w:rsidR="00135C29" w:rsidRPr="00F20AE1">
        <w:rPr>
          <w:b/>
          <w:lang w:val="en-GB"/>
        </w:rPr>
        <w:t>maximum display scale</w:t>
      </w:r>
      <w:r w:rsidR="00135C29" w:rsidRPr="00F20AE1">
        <w:rPr>
          <w:lang w:val="en-GB"/>
        </w:rPr>
        <w:t xml:space="preserve"> </w:t>
      </w:r>
      <w:r w:rsidR="00F325FE">
        <w:rPr>
          <w:lang w:val="en-GB"/>
        </w:rPr>
        <w:t>converted</w:t>
      </w:r>
      <w:r w:rsidR="00F325FE" w:rsidRPr="00F20AE1">
        <w:rPr>
          <w:lang w:val="en-GB"/>
        </w:rPr>
        <w:t xml:space="preserve"> </w:t>
      </w:r>
      <w:r w:rsidR="00135C29" w:rsidRPr="00F20AE1">
        <w:rPr>
          <w:lang w:val="en-GB"/>
        </w:rPr>
        <w:t xml:space="preserve">in accordance with the value populated for the attribute CSCALE for the </w:t>
      </w:r>
      <w:r w:rsidR="00135C29" w:rsidRPr="00F20AE1">
        <w:rPr>
          <w:b/>
          <w:lang w:val="en-GB"/>
        </w:rPr>
        <w:t>M_CSCL</w:t>
      </w:r>
      <w:r w:rsidR="00F337D8">
        <w:rPr>
          <w:lang w:val="en-GB"/>
        </w:rPr>
        <w:t xml:space="preserve"> based on table 2.3 </w:t>
      </w:r>
      <w:r w:rsidR="00C01E1A">
        <w:rPr>
          <w:lang w:val="en-GB"/>
        </w:rPr>
        <w:t xml:space="preserve">and </w:t>
      </w:r>
      <w:r w:rsidR="00F337D8">
        <w:rPr>
          <w:lang w:val="en-GB"/>
        </w:rPr>
        <w:t>above</w:t>
      </w:r>
      <w:r w:rsidR="00C01E1A">
        <w:rPr>
          <w:lang w:val="en-GB"/>
        </w:rPr>
        <w:t xml:space="preserve"> paragraphs</w:t>
      </w:r>
      <w:r w:rsidR="00135C29" w:rsidRPr="00F20AE1">
        <w:rPr>
          <w:lang w:val="en-GB"/>
        </w:rPr>
        <w:t>.</w:t>
      </w:r>
    </w:p>
    <w:p w14:paraId="39428F7F" w14:textId="5AFE3573" w:rsidR="00D62E4B" w:rsidRPr="00F20AE1" w:rsidRDefault="00D62E4B" w:rsidP="00D95447">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lang w:val="en-GB"/>
        </w:rPr>
        <w:lastRenderedPageBreak/>
        <w:t xml:space="preserve">In all cases during the automated conversion process, the mandatory attribute </w:t>
      </w:r>
      <w:r w:rsidRPr="00F20AE1">
        <w:rPr>
          <w:b/>
          <w:lang w:val="en-GB"/>
        </w:rPr>
        <w:t>minimum display scale</w:t>
      </w:r>
      <w:r w:rsidRPr="00F20AE1">
        <w:rPr>
          <w:lang w:val="en-GB"/>
        </w:rPr>
        <w:t xml:space="preserve"> will be set to an empty (null) value.</w:t>
      </w:r>
      <w:r w:rsidR="005E3061" w:rsidRPr="00F20AE1">
        <w:rPr>
          <w:lang w:val="en-GB"/>
        </w:rPr>
        <w:t xml:space="preserve">  Data Producers will be required to manually populate this attribute in accordance with the intended ECDIS performance, based on the </w:t>
      </w:r>
      <w:r w:rsidR="00682B53" w:rsidRPr="00F20AE1">
        <w:rPr>
          <w:lang w:val="en-GB"/>
        </w:rPr>
        <w:t xml:space="preserve">available S-101 </w:t>
      </w:r>
      <w:r w:rsidR="005E3061" w:rsidRPr="00F20AE1">
        <w:rPr>
          <w:lang w:val="en-GB"/>
        </w:rPr>
        <w:t>ENC portfolio.</w:t>
      </w:r>
    </w:p>
    <w:p w14:paraId="20C171C0" w14:textId="77777777" w:rsidR="006B2826" w:rsidRPr="00F20AE1" w:rsidRDefault="006B2826" w:rsidP="00C93144">
      <w:pPr>
        <w:pStyle w:val="Heading3"/>
        <w:keepLines/>
        <w:numPr>
          <w:ilvl w:val="2"/>
          <w:numId w:val="13"/>
        </w:numPr>
        <w:tabs>
          <w:tab w:val="clear" w:pos="0"/>
          <w:tab w:val="clear" w:pos="283"/>
          <w:tab w:val="clear" w:pos="566"/>
          <w:tab w:val="clear" w:pos="720"/>
          <w:tab w:val="clear" w:pos="850"/>
          <w:tab w:val="clear" w:pos="915"/>
          <w:tab w:val="clear" w:pos="1134"/>
          <w:tab w:val="clear" w:pos="1417"/>
          <w:tab w:val="clear" w:pos="1700"/>
          <w:tab w:val="clear" w:pos="1983"/>
          <w:tab w:val="clear" w:pos="2268"/>
          <w:tab w:val="clear" w:pos="2551"/>
          <w:tab w:val="clear" w:pos="2834"/>
          <w:tab w:val="clear" w:pos="2911"/>
          <w:tab w:val="clear" w:pos="3117"/>
          <w:tab w:val="clear" w:pos="3400"/>
          <w:tab w:val="clear" w:pos="3685"/>
          <w:tab w:val="clear" w:pos="3968"/>
          <w:tab w:val="clear" w:pos="4251"/>
          <w:tab w:val="clear" w:pos="4534"/>
          <w:tab w:val="clear" w:pos="4818"/>
          <w:tab w:val="clear" w:pos="5102"/>
          <w:tab w:val="clear" w:pos="5385"/>
          <w:tab w:val="clear" w:pos="5668"/>
          <w:tab w:val="clear" w:pos="5952"/>
          <w:tab w:val="clear" w:pos="6235"/>
          <w:tab w:val="clear" w:pos="6519"/>
          <w:tab w:val="clear" w:pos="6802"/>
          <w:tab w:val="clear" w:pos="7086"/>
          <w:tab w:val="clear" w:pos="7369"/>
          <w:tab w:val="clear" w:pos="7652"/>
          <w:tab w:val="clear" w:pos="7936"/>
          <w:tab w:val="clear" w:pos="8220"/>
          <w:tab w:val="clear" w:pos="8503"/>
          <w:tab w:val="clear" w:pos="8786"/>
          <w:tab w:val="num" w:pos="851"/>
        </w:tabs>
        <w:spacing w:before="240" w:after="120"/>
        <w:ind w:left="851" w:hanging="851"/>
        <w:rPr>
          <w:lang w:val="en-GB"/>
        </w:rPr>
      </w:pPr>
      <w:bookmarkStart w:id="160" w:name="_Toc422735463"/>
      <w:bookmarkStart w:id="161" w:name="_Toc8629858"/>
      <w:bookmarkStart w:id="162" w:name="_Toc8629990"/>
      <w:bookmarkStart w:id="163" w:name="_Toc68293138"/>
      <w:commentRangeStart w:id="164"/>
      <w:r w:rsidRPr="00F20AE1">
        <w:rPr>
          <w:lang w:val="en-GB"/>
        </w:rPr>
        <w:t>Use of the attribute SCAMIN</w:t>
      </w:r>
      <w:bookmarkEnd w:id="160"/>
      <w:bookmarkEnd w:id="161"/>
      <w:bookmarkEnd w:id="162"/>
      <w:bookmarkEnd w:id="163"/>
      <w:commentRangeEnd w:id="164"/>
      <w:r w:rsidR="00EE552D">
        <w:rPr>
          <w:rStyle w:val="CommentReference"/>
          <w:rFonts w:ascii="Garamond" w:hAnsi="Garamond"/>
          <w:b w:val="0"/>
        </w:rPr>
        <w:commentReference w:id="164"/>
      </w:r>
    </w:p>
    <w:p w14:paraId="71D7198E" w14:textId="1EE6D792" w:rsidR="00807506" w:rsidRPr="00F20AE1" w:rsidRDefault="00807506" w:rsidP="00807506">
      <w:pPr>
        <w:keepNext/>
        <w:keepLines/>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S-57 Attribute:</w:t>
      </w:r>
      <w:r w:rsidRPr="00F20AE1">
        <w:rPr>
          <w:lang w:val="en-GB"/>
        </w:rPr>
        <w:tab/>
      </w:r>
      <w:r w:rsidRPr="00F20AE1">
        <w:rPr>
          <w:lang w:val="en-GB"/>
        </w:rPr>
        <w:tab/>
      </w:r>
      <w:r w:rsidR="001E17E1" w:rsidRPr="00F20AE1">
        <w:rPr>
          <w:lang w:val="en-GB"/>
        </w:rPr>
        <w:t>Scale minimum</w:t>
      </w:r>
      <w:r w:rsidRPr="00F20AE1">
        <w:rPr>
          <w:lang w:val="en-GB"/>
        </w:rPr>
        <w:t xml:space="preserve"> (</w:t>
      </w:r>
      <w:r w:rsidR="001E17E1" w:rsidRPr="00F20AE1">
        <w:rPr>
          <w:lang w:val="en-GB"/>
        </w:rPr>
        <w:t>SCAMIN</w:t>
      </w:r>
      <w:r w:rsidRPr="00F20AE1">
        <w:rPr>
          <w:lang w:val="en-GB"/>
        </w:rPr>
        <w:t>)</w:t>
      </w:r>
    </w:p>
    <w:p w14:paraId="63FC4509" w14:textId="10BB62C6" w:rsidR="00807506" w:rsidRPr="00F20AE1" w:rsidRDefault="00807506" w:rsidP="00807506">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w:t>
      </w:r>
      <w:r w:rsidR="00AE757E">
        <w:rPr>
          <w:u w:val="single"/>
          <w:lang w:val="en-GB"/>
        </w:rPr>
        <w:t>-</w:t>
      </w:r>
      <w:r w:rsidRPr="00F20AE1">
        <w:rPr>
          <w:u w:val="single"/>
          <w:lang w:val="en-GB"/>
        </w:rPr>
        <w:t>101 Attribute</w:t>
      </w:r>
      <w:r w:rsidRPr="00F20AE1">
        <w:rPr>
          <w:lang w:val="en-GB"/>
        </w:rPr>
        <w:t>:</w:t>
      </w:r>
      <w:r w:rsidRPr="00F20AE1">
        <w:rPr>
          <w:lang w:val="en-GB"/>
        </w:rPr>
        <w:tab/>
      </w:r>
      <w:r w:rsidRPr="00F20AE1">
        <w:rPr>
          <w:lang w:val="en-GB"/>
        </w:rPr>
        <w:tab/>
      </w:r>
      <w:r w:rsidR="001E17E1" w:rsidRPr="00F20AE1">
        <w:rPr>
          <w:b/>
          <w:lang w:val="en-GB"/>
        </w:rPr>
        <w:t>scale minimum</w:t>
      </w:r>
      <w:r w:rsidRPr="00F20AE1">
        <w:rPr>
          <w:b/>
          <w:lang w:val="en-GB"/>
        </w:rPr>
        <w:t xml:space="preserve"> </w:t>
      </w:r>
      <w:r w:rsidR="001E17E1" w:rsidRPr="00F20AE1">
        <w:rPr>
          <w:lang w:val="en-GB"/>
        </w:rPr>
        <w:tab/>
      </w:r>
      <w:r w:rsidR="001E17E1" w:rsidRPr="00F20AE1">
        <w:rPr>
          <w:lang w:val="en-GB"/>
        </w:rPr>
        <w:tab/>
      </w:r>
      <w:r w:rsidR="001E17E1" w:rsidRPr="00F20AE1">
        <w:rPr>
          <w:lang w:val="en-GB"/>
        </w:rPr>
        <w:tab/>
      </w:r>
      <w:r w:rsidR="001E17E1" w:rsidRPr="00F20AE1">
        <w:rPr>
          <w:lang w:val="en-GB"/>
        </w:rPr>
        <w:tab/>
      </w:r>
      <w:r w:rsidR="001E17E1" w:rsidRPr="00F20AE1">
        <w:rPr>
          <w:lang w:val="en-GB"/>
        </w:rPr>
        <w:tab/>
      </w:r>
      <w:r w:rsidR="001E17E1" w:rsidRPr="00F20AE1">
        <w:rPr>
          <w:lang w:val="en-GB"/>
        </w:rPr>
        <w:tab/>
      </w:r>
      <w:r w:rsidRPr="00F20AE1">
        <w:rPr>
          <w:lang w:val="en-GB"/>
        </w:rPr>
        <w:tab/>
      </w:r>
      <w:r w:rsidRPr="00F20AE1">
        <w:rPr>
          <w:lang w:val="en-GB"/>
        </w:rPr>
        <w:tab/>
        <w:t>(S-101 DCEG Clause 2.5.9)</w:t>
      </w:r>
    </w:p>
    <w:p w14:paraId="5D25E50D" w14:textId="733ED402" w:rsidR="00ED2963" w:rsidRPr="00F20AE1" w:rsidRDefault="00ED2963" w:rsidP="00EC0D75">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jc w:val="both"/>
        <w:rPr>
          <w:lang w:val="en-GB"/>
        </w:rPr>
      </w:pPr>
      <w:r w:rsidRPr="00F20AE1">
        <w:rPr>
          <w:lang w:val="en-GB"/>
        </w:rPr>
        <w:t>In S-101 a direct relationship has been defined between the display scale of data encoded in the S-101 dataset</w:t>
      </w:r>
      <w:r w:rsidR="00504035" w:rsidRPr="00F20AE1">
        <w:rPr>
          <w:lang w:val="en-GB"/>
        </w:rPr>
        <w:t>;</w:t>
      </w:r>
      <w:r w:rsidRPr="00F20AE1">
        <w:rPr>
          <w:lang w:val="en-GB"/>
        </w:rPr>
        <w:t xml:space="preserve"> the values </w:t>
      </w:r>
      <w:r w:rsidR="00453FD9" w:rsidRPr="00F20AE1">
        <w:rPr>
          <w:lang w:val="en-GB"/>
        </w:rPr>
        <w:t>encoded for</w:t>
      </w:r>
      <w:r w:rsidRPr="00F20AE1">
        <w:rPr>
          <w:lang w:val="en-GB"/>
        </w:rPr>
        <w:t xml:space="preserve"> the attribute </w:t>
      </w:r>
      <w:r w:rsidRPr="00F20AE1">
        <w:rPr>
          <w:b/>
          <w:lang w:val="en-GB"/>
        </w:rPr>
        <w:t>scale minimum</w:t>
      </w:r>
      <w:r w:rsidR="00504035" w:rsidRPr="00F20AE1">
        <w:rPr>
          <w:lang w:val="en-GB"/>
        </w:rPr>
        <w:t>;</w:t>
      </w:r>
      <w:r w:rsidRPr="00F20AE1">
        <w:rPr>
          <w:lang w:val="en-GB"/>
        </w:rPr>
        <w:t xml:space="preserve"> and </w:t>
      </w:r>
      <w:r w:rsidR="00453FD9" w:rsidRPr="00F20AE1">
        <w:rPr>
          <w:lang w:val="en-GB"/>
        </w:rPr>
        <w:t>ECDIS data display scales.  This has been done in order to ensure optimum performance of S-101 ENC in ECDIS, and has been achieved by:</w:t>
      </w:r>
    </w:p>
    <w:p w14:paraId="20C55B4C" w14:textId="1263D86E" w:rsidR="00F86A0F" w:rsidRPr="00F20AE1" w:rsidRDefault="00F86A0F" w:rsidP="00C93144">
      <w:pPr>
        <w:pStyle w:val="ListParagraph"/>
        <w:numPr>
          <w:ilvl w:val="0"/>
          <w:numId w:val="19"/>
        </w:num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284" w:hanging="284"/>
        <w:jc w:val="both"/>
        <w:rPr>
          <w:lang w:val="en-GB"/>
        </w:rPr>
      </w:pPr>
      <w:r w:rsidRPr="00F20AE1">
        <w:rPr>
          <w:lang w:val="en-GB"/>
        </w:rPr>
        <w:t xml:space="preserve">Restricting the allowable compilation scales indicated by the values for the attributes </w:t>
      </w:r>
      <w:r w:rsidRPr="00F20AE1">
        <w:rPr>
          <w:b/>
          <w:lang w:val="en-GB"/>
        </w:rPr>
        <w:t>maximum display scale</w:t>
      </w:r>
      <w:r w:rsidRPr="00F20AE1">
        <w:rPr>
          <w:lang w:val="en-GB"/>
        </w:rPr>
        <w:t xml:space="preserve"> and </w:t>
      </w:r>
      <w:r w:rsidRPr="00F20AE1">
        <w:rPr>
          <w:b/>
          <w:lang w:val="en-GB"/>
        </w:rPr>
        <w:t>minimum display scale</w:t>
      </w:r>
      <w:r w:rsidRPr="00F20AE1">
        <w:rPr>
          <w:lang w:val="en-GB"/>
        </w:rPr>
        <w:t xml:space="preserve"> (see clause 2.2.6);</w:t>
      </w:r>
    </w:p>
    <w:p w14:paraId="1B72A69D" w14:textId="408638E1" w:rsidR="00F86A0F" w:rsidRPr="00F20AE1" w:rsidRDefault="00F86A0F" w:rsidP="00C93144">
      <w:pPr>
        <w:pStyle w:val="ListParagraph"/>
        <w:numPr>
          <w:ilvl w:val="0"/>
          <w:numId w:val="19"/>
        </w:num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284" w:hanging="284"/>
        <w:jc w:val="both"/>
        <w:rPr>
          <w:lang w:val="en-GB"/>
        </w:rPr>
      </w:pPr>
      <w:r w:rsidRPr="00F20AE1">
        <w:rPr>
          <w:lang w:val="en-GB"/>
        </w:rPr>
        <w:t xml:space="preserve">Recommending </w:t>
      </w:r>
      <w:r w:rsidR="00EC0D75" w:rsidRPr="00F20AE1">
        <w:rPr>
          <w:lang w:val="en-GB"/>
        </w:rPr>
        <w:t>that</w:t>
      </w:r>
      <w:r w:rsidRPr="00F20AE1">
        <w:rPr>
          <w:lang w:val="en-GB"/>
        </w:rPr>
        <w:t xml:space="preserve"> ECDIS manufacturers use this restricted list of compilation scales as a minimum list of allowable ECDIS display step scales when </w:t>
      </w:r>
      <w:r w:rsidR="00EC0D75" w:rsidRPr="00F20AE1">
        <w:rPr>
          <w:lang w:val="en-GB"/>
        </w:rPr>
        <w:t xml:space="preserve">the mariner </w:t>
      </w:r>
      <w:r w:rsidRPr="00F20AE1">
        <w:rPr>
          <w:lang w:val="en-GB"/>
        </w:rPr>
        <w:t>zoom</w:t>
      </w:r>
      <w:r w:rsidR="00EC0D75" w:rsidRPr="00F20AE1">
        <w:rPr>
          <w:lang w:val="en-GB"/>
        </w:rPr>
        <w:t>s</w:t>
      </w:r>
      <w:r w:rsidRPr="00F20AE1">
        <w:rPr>
          <w:lang w:val="en-GB"/>
        </w:rPr>
        <w:t xml:space="preserve"> in or out</w:t>
      </w:r>
      <w:r w:rsidR="00EC0D75" w:rsidRPr="00F20AE1">
        <w:rPr>
          <w:lang w:val="en-GB"/>
        </w:rPr>
        <w:t>; and</w:t>
      </w:r>
    </w:p>
    <w:p w14:paraId="7002E20B" w14:textId="2C1708A7" w:rsidR="00EC0D75" w:rsidRPr="00F20AE1" w:rsidRDefault="00EC0D75" w:rsidP="00C93144">
      <w:pPr>
        <w:pStyle w:val="ListParagraph"/>
        <w:numPr>
          <w:ilvl w:val="0"/>
          <w:numId w:val="19"/>
        </w:num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284" w:hanging="284"/>
        <w:contextualSpacing w:val="0"/>
        <w:jc w:val="both"/>
        <w:rPr>
          <w:lang w:val="en-GB"/>
        </w:rPr>
      </w:pPr>
      <w:r w:rsidRPr="00F20AE1">
        <w:rPr>
          <w:lang w:val="en-GB"/>
        </w:rPr>
        <w:t xml:space="preserve">Restricting the allowable values for the attribute </w:t>
      </w:r>
      <w:r w:rsidRPr="00F20AE1">
        <w:rPr>
          <w:b/>
          <w:lang w:val="en-GB"/>
        </w:rPr>
        <w:t>scale minimum</w:t>
      </w:r>
      <w:r w:rsidRPr="00F20AE1">
        <w:rPr>
          <w:lang w:val="en-GB"/>
        </w:rPr>
        <w:t xml:space="preserve"> based on harmonisation with dataset compilation scales and recommended ECDIS display scales.</w:t>
      </w:r>
    </w:p>
    <w:p w14:paraId="0AB3B554" w14:textId="2F3A853F" w:rsidR="00EC0D75" w:rsidRPr="00F20AE1" w:rsidRDefault="00504035" w:rsidP="00D95447">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lang w:val="en-GB"/>
        </w:rPr>
        <w:t xml:space="preserve">In S-101, values for the attribute </w:t>
      </w:r>
      <w:r w:rsidRPr="00F20AE1">
        <w:rPr>
          <w:b/>
          <w:lang w:val="en-GB"/>
        </w:rPr>
        <w:t>scale minimum</w:t>
      </w:r>
      <w:r w:rsidRPr="00F20AE1">
        <w:rPr>
          <w:lang w:val="en-GB"/>
        </w:rPr>
        <w:t xml:space="preserve"> must be taken from the following table: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14"/>
      </w:tblGrid>
      <w:tr w:rsidR="00504035" w:rsidRPr="00F20AE1" w14:paraId="001E4037" w14:textId="77777777" w:rsidTr="00664057">
        <w:trPr>
          <w:cantSplit/>
          <w:jc w:val="center"/>
        </w:trPr>
        <w:tc>
          <w:tcPr>
            <w:tcW w:w="1814" w:type="dxa"/>
            <w:vAlign w:val="center"/>
          </w:tcPr>
          <w:p w14:paraId="6D62BDF5" w14:textId="77777777" w:rsidR="00504035" w:rsidRPr="00F20AE1" w:rsidRDefault="00504035" w:rsidP="00664057">
            <w:pPr>
              <w:spacing w:before="60" w:after="60"/>
              <w:jc w:val="center"/>
              <w:rPr>
                <w:sz w:val="16"/>
                <w:szCs w:val="16"/>
                <w:lang w:val="en-GB" w:eastAsia="en-US"/>
              </w:rPr>
            </w:pPr>
            <w:r w:rsidRPr="00F20AE1">
              <w:rPr>
                <w:sz w:val="16"/>
                <w:szCs w:val="16"/>
                <w:lang w:val="en-GB" w:eastAsia="en-US"/>
              </w:rPr>
              <w:t>19999999</w:t>
            </w:r>
          </w:p>
        </w:tc>
      </w:tr>
      <w:tr w:rsidR="00504035" w:rsidRPr="00F20AE1" w14:paraId="3BCD982D" w14:textId="77777777" w:rsidTr="00664057">
        <w:trPr>
          <w:cantSplit/>
          <w:jc w:val="center"/>
        </w:trPr>
        <w:tc>
          <w:tcPr>
            <w:tcW w:w="1814" w:type="dxa"/>
            <w:vAlign w:val="center"/>
          </w:tcPr>
          <w:p w14:paraId="23923A26" w14:textId="77777777" w:rsidR="00504035" w:rsidRPr="00F20AE1" w:rsidRDefault="00504035" w:rsidP="00664057">
            <w:pPr>
              <w:spacing w:before="60" w:after="60"/>
              <w:jc w:val="center"/>
              <w:rPr>
                <w:sz w:val="16"/>
                <w:szCs w:val="16"/>
                <w:lang w:val="en-GB" w:eastAsia="en-US"/>
              </w:rPr>
            </w:pPr>
            <w:r w:rsidRPr="00F20AE1">
              <w:rPr>
                <w:sz w:val="16"/>
                <w:szCs w:val="16"/>
                <w:lang w:val="en-GB" w:eastAsia="en-US"/>
              </w:rPr>
              <w:t>9999999</w:t>
            </w:r>
          </w:p>
        </w:tc>
      </w:tr>
      <w:tr w:rsidR="00504035" w:rsidRPr="00F20AE1" w14:paraId="7ED6D992" w14:textId="77777777" w:rsidTr="00664057">
        <w:trPr>
          <w:cantSplit/>
          <w:jc w:val="center"/>
        </w:trPr>
        <w:tc>
          <w:tcPr>
            <w:tcW w:w="1814" w:type="dxa"/>
            <w:vAlign w:val="center"/>
          </w:tcPr>
          <w:p w14:paraId="5953CC70" w14:textId="77777777" w:rsidR="00504035" w:rsidRPr="00F20AE1" w:rsidRDefault="00504035" w:rsidP="00664057">
            <w:pPr>
              <w:spacing w:before="60" w:after="60"/>
              <w:jc w:val="center"/>
              <w:rPr>
                <w:sz w:val="16"/>
                <w:szCs w:val="16"/>
                <w:lang w:val="en-GB" w:eastAsia="en-US"/>
              </w:rPr>
            </w:pPr>
            <w:r w:rsidRPr="00F20AE1">
              <w:rPr>
                <w:sz w:val="16"/>
                <w:szCs w:val="16"/>
                <w:lang w:val="en-GB" w:eastAsia="en-US"/>
              </w:rPr>
              <w:t>4999999</w:t>
            </w:r>
          </w:p>
        </w:tc>
      </w:tr>
      <w:tr w:rsidR="00504035" w:rsidRPr="00F20AE1" w14:paraId="421E2279" w14:textId="77777777" w:rsidTr="00664057">
        <w:trPr>
          <w:cantSplit/>
          <w:jc w:val="center"/>
        </w:trPr>
        <w:tc>
          <w:tcPr>
            <w:tcW w:w="1814" w:type="dxa"/>
            <w:vAlign w:val="center"/>
          </w:tcPr>
          <w:p w14:paraId="1365C408" w14:textId="77777777" w:rsidR="00504035" w:rsidRPr="00F20AE1" w:rsidRDefault="00504035" w:rsidP="00664057">
            <w:pPr>
              <w:spacing w:before="60" w:after="60"/>
              <w:jc w:val="center"/>
              <w:rPr>
                <w:sz w:val="16"/>
                <w:szCs w:val="16"/>
                <w:lang w:val="en-GB" w:eastAsia="en-US"/>
              </w:rPr>
            </w:pPr>
            <w:r w:rsidRPr="00F20AE1">
              <w:rPr>
                <w:sz w:val="16"/>
                <w:szCs w:val="16"/>
                <w:lang w:val="en-GB" w:eastAsia="en-US"/>
              </w:rPr>
              <w:t>3499999</w:t>
            </w:r>
          </w:p>
        </w:tc>
      </w:tr>
      <w:tr w:rsidR="00504035" w:rsidRPr="00F20AE1" w14:paraId="17C44A03" w14:textId="77777777" w:rsidTr="00664057">
        <w:trPr>
          <w:cantSplit/>
          <w:jc w:val="center"/>
        </w:trPr>
        <w:tc>
          <w:tcPr>
            <w:tcW w:w="1814" w:type="dxa"/>
            <w:vAlign w:val="center"/>
          </w:tcPr>
          <w:p w14:paraId="191D654F" w14:textId="77777777" w:rsidR="00504035" w:rsidRPr="00F20AE1" w:rsidRDefault="00504035" w:rsidP="00664057">
            <w:pPr>
              <w:spacing w:before="60" w:after="60"/>
              <w:jc w:val="center"/>
              <w:rPr>
                <w:sz w:val="16"/>
                <w:szCs w:val="16"/>
                <w:lang w:val="en-GB" w:eastAsia="en-US"/>
              </w:rPr>
            </w:pPr>
            <w:r w:rsidRPr="00F20AE1">
              <w:rPr>
                <w:sz w:val="16"/>
                <w:szCs w:val="16"/>
                <w:lang w:val="en-GB" w:eastAsia="en-US"/>
              </w:rPr>
              <w:t>1499999</w:t>
            </w:r>
          </w:p>
        </w:tc>
      </w:tr>
      <w:tr w:rsidR="00504035" w:rsidRPr="00F20AE1" w14:paraId="30A0228F" w14:textId="77777777" w:rsidTr="00664057">
        <w:trPr>
          <w:cantSplit/>
          <w:jc w:val="center"/>
        </w:trPr>
        <w:tc>
          <w:tcPr>
            <w:tcW w:w="1814" w:type="dxa"/>
            <w:vAlign w:val="center"/>
          </w:tcPr>
          <w:p w14:paraId="60582569" w14:textId="77777777" w:rsidR="00504035" w:rsidRPr="00F20AE1" w:rsidRDefault="00504035" w:rsidP="00664057">
            <w:pPr>
              <w:spacing w:before="60" w:after="60"/>
              <w:jc w:val="center"/>
              <w:rPr>
                <w:sz w:val="16"/>
                <w:szCs w:val="16"/>
                <w:lang w:val="en-GB" w:eastAsia="en-US"/>
              </w:rPr>
            </w:pPr>
            <w:r w:rsidRPr="00F20AE1">
              <w:rPr>
                <w:sz w:val="16"/>
                <w:szCs w:val="16"/>
                <w:lang w:val="en-GB" w:eastAsia="en-US"/>
              </w:rPr>
              <w:t>999999</w:t>
            </w:r>
          </w:p>
        </w:tc>
      </w:tr>
      <w:tr w:rsidR="00504035" w:rsidRPr="00F20AE1" w14:paraId="4FDE4C7F" w14:textId="77777777" w:rsidTr="00664057">
        <w:trPr>
          <w:cantSplit/>
          <w:jc w:val="center"/>
        </w:trPr>
        <w:tc>
          <w:tcPr>
            <w:tcW w:w="1814" w:type="dxa"/>
            <w:vAlign w:val="center"/>
          </w:tcPr>
          <w:p w14:paraId="0A5A93A1" w14:textId="77777777" w:rsidR="00504035" w:rsidRPr="00F20AE1" w:rsidRDefault="00504035" w:rsidP="00664057">
            <w:pPr>
              <w:spacing w:before="60" w:after="60"/>
              <w:jc w:val="center"/>
              <w:rPr>
                <w:sz w:val="16"/>
                <w:szCs w:val="16"/>
                <w:lang w:val="en-GB" w:eastAsia="en-US"/>
              </w:rPr>
            </w:pPr>
            <w:r w:rsidRPr="00F20AE1">
              <w:rPr>
                <w:sz w:val="16"/>
                <w:szCs w:val="16"/>
                <w:lang w:val="en-GB" w:eastAsia="en-US"/>
              </w:rPr>
              <w:t>699999</w:t>
            </w:r>
          </w:p>
        </w:tc>
      </w:tr>
      <w:tr w:rsidR="00504035" w:rsidRPr="00F20AE1" w14:paraId="3A7EFE39" w14:textId="77777777" w:rsidTr="00664057">
        <w:trPr>
          <w:cantSplit/>
          <w:jc w:val="center"/>
        </w:trPr>
        <w:tc>
          <w:tcPr>
            <w:tcW w:w="1814" w:type="dxa"/>
            <w:vAlign w:val="center"/>
          </w:tcPr>
          <w:p w14:paraId="1E298924" w14:textId="77777777" w:rsidR="00504035" w:rsidRPr="00F20AE1" w:rsidRDefault="00504035" w:rsidP="00664057">
            <w:pPr>
              <w:spacing w:before="60" w:after="60"/>
              <w:jc w:val="center"/>
              <w:rPr>
                <w:sz w:val="16"/>
                <w:szCs w:val="16"/>
                <w:lang w:val="en-GB" w:eastAsia="en-US"/>
              </w:rPr>
            </w:pPr>
            <w:r w:rsidRPr="00F20AE1">
              <w:rPr>
                <w:sz w:val="16"/>
                <w:szCs w:val="16"/>
                <w:lang w:val="en-GB" w:eastAsia="en-US"/>
              </w:rPr>
              <w:t>499999</w:t>
            </w:r>
          </w:p>
        </w:tc>
      </w:tr>
      <w:tr w:rsidR="00504035" w:rsidRPr="00F20AE1" w14:paraId="4FE0AFB2" w14:textId="77777777" w:rsidTr="00664057">
        <w:trPr>
          <w:cantSplit/>
          <w:jc w:val="center"/>
        </w:trPr>
        <w:tc>
          <w:tcPr>
            <w:tcW w:w="1814" w:type="dxa"/>
            <w:vAlign w:val="center"/>
          </w:tcPr>
          <w:p w14:paraId="34EBA9DF" w14:textId="77777777" w:rsidR="00504035" w:rsidRPr="00F20AE1" w:rsidRDefault="00504035" w:rsidP="00664057">
            <w:pPr>
              <w:spacing w:before="60" w:after="60"/>
              <w:jc w:val="center"/>
              <w:rPr>
                <w:sz w:val="16"/>
                <w:szCs w:val="16"/>
                <w:lang w:val="en-GB" w:eastAsia="en-US"/>
              </w:rPr>
            </w:pPr>
            <w:r w:rsidRPr="00F20AE1">
              <w:rPr>
                <w:sz w:val="16"/>
                <w:szCs w:val="16"/>
                <w:lang w:val="en-GB" w:eastAsia="en-US"/>
              </w:rPr>
              <w:t>349999</w:t>
            </w:r>
          </w:p>
        </w:tc>
      </w:tr>
      <w:tr w:rsidR="00504035" w:rsidRPr="00F20AE1" w14:paraId="7FBA1E82" w14:textId="77777777" w:rsidTr="00664057">
        <w:trPr>
          <w:cantSplit/>
          <w:jc w:val="center"/>
        </w:trPr>
        <w:tc>
          <w:tcPr>
            <w:tcW w:w="1814" w:type="dxa"/>
            <w:vAlign w:val="center"/>
          </w:tcPr>
          <w:p w14:paraId="79C117C7" w14:textId="77777777" w:rsidR="00504035" w:rsidRPr="00F20AE1" w:rsidRDefault="00504035" w:rsidP="00664057">
            <w:pPr>
              <w:spacing w:before="60" w:after="60"/>
              <w:jc w:val="center"/>
              <w:rPr>
                <w:sz w:val="16"/>
                <w:szCs w:val="16"/>
                <w:lang w:val="en-GB" w:eastAsia="en-US"/>
              </w:rPr>
            </w:pPr>
            <w:r w:rsidRPr="00F20AE1">
              <w:rPr>
                <w:sz w:val="16"/>
                <w:szCs w:val="16"/>
                <w:lang w:val="en-GB" w:eastAsia="en-US"/>
              </w:rPr>
              <w:t>259999</w:t>
            </w:r>
          </w:p>
        </w:tc>
      </w:tr>
      <w:tr w:rsidR="00504035" w:rsidRPr="00F20AE1" w14:paraId="585A2E67" w14:textId="77777777" w:rsidTr="00664057">
        <w:trPr>
          <w:cantSplit/>
          <w:jc w:val="center"/>
        </w:trPr>
        <w:tc>
          <w:tcPr>
            <w:tcW w:w="1814" w:type="dxa"/>
            <w:vAlign w:val="center"/>
          </w:tcPr>
          <w:p w14:paraId="22314CC0" w14:textId="77777777" w:rsidR="00504035" w:rsidRPr="00F20AE1" w:rsidRDefault="00504035" w:rsidP="00664057">
            <w:pPr>
              <w:spacing w:before="60" w:after="60"/>
              <w:jc w:val="center"/>
              <w:rPr>
                <w:sz w:val="16"/>
                <w:szCs w:val="16"/>
                <w:lang w:val="en-GB" w:eastAsia="en-US"/>
              </w:rPr>
            </w:pPr>
            <w:r w:rsidRPr="00F20AE1">
              <w:rPr>
                <w:sz w:val="16"/>
                <w:szCs w:val="16"/>
                <w:lang w:val="en-GB" w:eastAsia="en-US"/>
              </w:rPr>
              <w:t>179999</w:t>
            </w:r>
          </w:p>
        </w:tc>
      </w:tr>
      <w:tr w:rsidR="00504035" w:rsidRPr="00F20AE1" w14:paraId="6AEC04AC" w14:textId="77777777" w:rsidTr="00664057">
        <w:trPr>
          <w:cantSplit/>
          <w:jc w:val="center"/>
        </w:trPr>
        <w:tc>
          <w:tcPr>
            <w:tcW w:w="1814" w:type="dxa"/>
            <w:vAlign w:val="center"/>
          </w:tcPr>
          <w:p w14:paraId="16B2F84B" w14:textId="77777777" w:rsidR="00504035" w:rsidRPr="00F20AE1" w:rsidRDefault="00504035" w:rsidP="00664057">
            <w:pPr>
              <w:spacing w:before="60" w:after="60"/>
              <w:jc w:val="center"/>
              <w:rPr>
                <w:sz w:val="16"/>
                <w:szCs w:val="16"/>
                <w:lang w:val="en-GB" w:eastAsia="en-US"/>
              </w:rPr>
            </w:pPr>
            <w:r w:rsidRPr="00F20AE1">
              <w:rPr>
                <w:sz w:val="16"/>
                <w:szCs w:val="16"/>
                <w:lang w:val="en-GB" w:eastAsia="en-US"/>
              </w:rPr>
              <w:t>119999</w:t>
            </w:r>
          </w:p>
        </w:tc>
      </w:tr>
      <w:tr w:rsidR="00504035" w:rsidRPr="00F20AE1" w14:paraId="67C4A508" w14:textId="77777777" w:rsidTr="00664057">
        <w:trPr>
          <w:cantSplit/>
          <w:jc w:val="center"/>
        </w:trPr>
        <w:tc>
          <w:tcPr>
            <w:tcW w:w="1814" w:type="dxa"/>
            <w:vAlign w:val="center"/>
          </w:tcPr>
          <w:p w14:paraId="7B7C39DC" w14:textId="77777777" w:rsidR="00504035" w:rsidRPr="00F20AE1" w:rsidRDefault="00504035" w:rsidP="00664057">
            <w:pPr>
              <w:spacing w:before="60" w:after="60"/>
              <w:jc w:val="center"/>
              <w:rPr>
                <w:sz w:val="16"/>
                <w:szCs w:val="16"/>
                <w:lang w:val="en-GB" w:eastAsia="en-US"/>
              </w:rPr>
            </w:pPr>
            <w:r w:rsidRPr="00F20AE1">
              <w:rPr>
                <w:sz w:val="16"/>
                <w:szCs w:val="16"/>
                <w:lang w:val="en-GB" w:eastAsia="en-US"/>
              </w:rPr>
              <w:t>89999</w:t>
            </w:r>
          </w:p>
        </w:tc>
      </w:tr>
      <w:tr w:rsidR="00504035" w:rsidRPr="00F20AE1" w14:paraId="483F4EAD" w14:textId="77777777" w:rsidTr="00664057">
        <w:trPr>
          <w:cantSplit/>
          <w:jc w:val="center"/>
        </w:trPr>
        <w:tc>
          <w:tcPr>
            <w:tcW w:w="1814" w:type="dxa"/>
            <w:vAlign w:val="center"/>
          </w:tcPr>
          <w:p w14:paraId="7DFC0456" w14:textId="77777777" w:rsidR="00504035" w:rsidRPr="00F20AE1" w:rsidRDefault="00504035" w:rsidP="00664057">
            <w:pPr>
              <w:spacing w:before="60" w:after="60"/>
              <w:jc w:val="center"/>
              <w:rPr>
                <w:sz w:val="16"/>
                <w:szCs w:val="16"/>
                <w:lang w:val="en-GB" w:eastAsia="en-US"/>
              </w:rPr>
            </w:pPr>
            <w:r w:rsidRPr="00F20AE1">
              <w:rPr>
                <w:sz w:val="16"/>
                <w:szCs w:val="16"/>
                <w:lang w:val="en-GB" w:eastAsia="en-US"/>
              </w:rPr>
              <w:t>59999</w:t>
            </w:r>
          </w:p>
        </w:tc>
      </w:tr>
      <w:tr w:rsidR="00504035" w:rsidRPr="00F20AE1" w14:paraId="6504B9EA" w14:textId="77777777" w:rsidTr="00664057">
        <w:trPr>
          <w:cantSplit/>
          <w:jc w:val="center"/>
        </w:trPr>
        <w:tc>
          <w:tcPr>
            <w:tcW w:w="1814" w:type="dxa"/>
            <w:vAlign w:val="center"/>
          </w:tcPr>
          <w:p w14:paraId="3FBA315E" w14:textId="77777777" w:rsidR="00504035" w:rsidRPr="00F20AE1" w:rsidRDefault="00504035" w:rsidP="00664057">
            <w:pPr>
              <w:spacing w:before="60" w:after="60"/>
              <w:jc w:val="center"/>
              <w:rPr>
                <w:sz w:val="16"/>
                <w:szCs w:val="16"/>
                <w:lang w:val="en-GB" w:eastAsia="en-US"/>
              </w:rPr>
            </w:pPr>
            <w:r w:rsidRPr="00F20AE1">
              <w:rPr>
                <w:sz w:val="16"/>
                <w:szCs w:val="16"/>
                <w:lang w:val="en-GB" w:eastAsia="en-US"/>
              </w:rPr>
              <w:t>44999</w:t>
            </w:r>
          </w:p>
        </w:tc>
      </w:tr>
      <w:tr w:rsidR="00504035" w:rsidRPr="00F20AE1" w14:paraId="6E8FC300" w14:textId="77777777" w:rsidTr="00664057">
        <w:trPr>
          <w:cantSplit/>
          <w:jc w:val="center"/>
        </w:trPr>
        <w:tc>
          <w:tcPr>
            <w:tcW w:w="1814" w:type="dxa"/>
            <w:vAlign w:val="center"/>
          </w:tcPr>
          <w:p w14:paraId="015D2CE3" w14:textId="77777777" w:rsidR="00504035" w:rsidRPr="00F20AE1" w:rsidRDefault="00504035" w:rsidP="00664057">
            <w:pPr>
              <w:spacing w:before="60" w:after="60"/>
              <w:jc w:val="center"/>
              <w:rPr>
                <w:sz w:val="16"/>
                <w:szCs w:val="16"/>
                <w:lang w:val="en-GB" w:eastAsia="en-US"/>
              </w:rPr>
            </w:pPr>
            <w:r w:rsidRPr="00F20AE1">
              <w:rPr>
                <w:sz w:val="16"/>
                <w:szCs w:val="16"/>
                <w:lang w:val="en-GB" w:eastAsia="en-US"/>
              </w:rPr>
              <w:t>29999</w:t>
            </w:r>
          </w:p>
        </w:tc>
      </w:tr>
      <w:tr w:rsidR="00504035" w:rsidRPr="00F20AE1" w14:paraId="4799F1BC" w14:textId="77777777" w:rsidTr="00664057">
        <w:trPr>
          <w:cantSplit/>
          <w:jc w:val="center"/>
        </w:trPr>
        <w:tc>
          <w:tcPr>
            <w:tcW w:w="1814" w:type="dxa"/>
            <w:vAlign w:val="center"/>
          </w:tcPr>
          <w:p w14:paraId="1C38BC3B" w14:textId="77777777" w:rsidR="00504035" w:rsidRPr="00F20AE1" w:rsidRDefault="00504035" w:rsidP="00664057">
            <w:pPr>
              <w:spacing w:before="60" w:after="60"/>
              <w:jc w:val="center"/>
              <w:rPr>
                <w:sz w:val="16"/>
                <w:szCs w:val="16"/>
                <w:lang w:val="en-GB" w:eastAsia="en-US"/>
              </w:rPr>
            </w:pPr>
            <w:r w:rsidRPr="00F20AE1">
              <w:rPr>
                <w:sz w:val="16"/>
                <w:szCs w:val="16"/>
                <w:lang w:val="en-GB" w:eastAsia="en-US"/>
              </w:rPr>
              <w:t>21999</w:t>
            </w:r>
          </w:p>
        </w:tc>
      </w:tr>
      <w:tr w:rsidR="00504035" w:rsidRPr="00F20AE1" w14:paraId="3C9763AC" w14:textId="77777777" w:rsidTr="00664057">
        <w:trPr>
          <w:cantSplit/>
          <w:jc w:val="center"/>
        </w:trPr>
        <w:tc>
          <w:tcPr>
            <w:tcW w:w="1814" w:type="dxa"/>
            <w:vAlign w:val="center"/>
          </w:tcPr>
          <w:p w14:paraId="77DB8C04" w14:textId="77777777" w:rsidR="00504035" w:rsidRPr="00F20AE1" w:rsidRDefault="00504035" w:rsidP="00664057">
            <w:pPr>
              <w:spacing w:before="60" w:after="60"/>
              <w:jc w:val="center"/>
              <w:rPr>
                <w:sz w:val="16"/>
                <w:szCs w:val="16"/>
                <w:lang w:val="en-GB" w:eastAsia="en-US"/>
              </w:rPr>
            </w:pPr>
            <w:r w:rsidRPr="00F20AE1">
              <w:rPr>
                <w:sz w:val="16"/>
                <w:szCs w:val="16"/>
                <w:lang w:val="en-GB" w:eastAsia="en-US"/>
              </w:rPr>
              <w:t>17999</w:t>
            </w:r>
          </w:p>
        </w:tc>
      </w:tr>
      <w:tr w:rsidR="00504035" w:rsidRPr="00F20AE1" w14:paraId="68F48FE4" w14:textId="77777777" w:rsidTr="00664057">
        <w:trPr>
          <w:cantSplit/>
          <w:jc w:val="center"/>
        </w:trPr>
        <w:tc>
          <w:tcPr>
            <w:tcW w:w="1814" w:type="dxa"/>
            <w:vAlign w:val="center"/>
          </w:tcPr>
          <w:p w14:paraId="16D79ED2" w14:textId="77777777" w:rsidR="00504035" w:rsidRPr="00F20AE1" w:rsidRDefault="00504035" w:rsidP="00664057">
            <w:pPr>
              <w:spacing w:before="60" w:after="60"/>
              <w:jc w:val="center"/>
              <w:rPr>
                <w:sz w:val="16"/>
                <w:szCs w:val="16"/>
                <w:lang w:val="en-GB" w:eastAsia="en-US"/>
              </w:rPr>
            </w:pPr>
            <w:r w:rsidRPr="00F20AE1">
              <w:rPr>
                <w:sz w:val="16"/>
                <w:szCs w:val="16"/>
                <w:lang w:val="en-GB" w:eastAsia="en-US"/>
              </w:rPr>
              <w:t>11999</w:t>
            </w:r>
          </w:p>
        </w:tc>
      </w:tr>
      <w:tr w:rsidR="00504035" w:rsidRPr="00F20AE1" w14:paraId="1DD45C80" w14:textId="77777777" w:rsidTr="00664057">
        <w:trPr>
          <w:cantSplit/>
          <w:jc w:val="center"/>
        </w:trPr>
        <w:tc>
          <w:tcPr>
            <w:tcW w:w="1814" w:type="dxa"/>
            <w:vAlign w:val="center"/>
          </w:tcPr>
          <w:p w14:paraId="0941011D" w14:textId="77777777" w:rsidR="00504035" w:rsidRPr="00F20AE1" w:rsidRDefault="00504035" w:rsidP="00664057">
            <w:pPr>
              <w:spacing w:before="60" w:after="60"/>
              <w:jc w:val="center"/>
              <w:rPr>
                <w:sz w:val="16"/>
                <w:szCs w:val="16"/>
                <w:lang w:val="en-GB" w:eastAsia="en-US"/>
              </w:rPr>
            </w:pPr>
            <w:r w:rsidRPr="00F20AE1">
              <w:rPr>
                <w:sz w:val="16"/>
                <w:szCs w:val="16"/>
                <w:lang w:val="en-GB" w:eastAsia="en-US"/>
              </w:rPr>
              <w:t>7999</w:t>
            </w:r>
          </w:p>
        </w:tc>
      </w:tr>
      <w:tr w:rsidR="00504035" w:rsidRPr="00F20AE1" w14:paraId="0B70237E" w14:textId="77777777" w:rsidTr="00664057">
        <w:trPr>
          <w:cantSplit/>
          <w:jc w:val="center"/>
        </w:trPr>
        <w:tc>
          <w:tcPr>
            <w:tcW w:w="1814" w:type="dxa"/>
            <w:vAlign w:val="center"/>
          </w:tcPr>
          <w:p w14:paraId="76ED5F5B" w14:textId="77777777" w:rsidR="00504035" w:rsidRPr="00F20AE1" w:rsidRDefault="00504035" w:rsidP="00664057">
            <w:pPr>
              <w:spacing w:before="60" w:after="60"/>
              <w:jc w:val="center"/>
              <w:rPr>
                <w:sz w:val="16"/>
                <w:szCs w:val="16"/>
                <w:lang w:val="en-GB" w:eastAsia="en-US"/>
              </w:rPr>
            </w:pPr>
            <w:r w:rsidRPr="00F20AE1">
              <w:rPr>
                <w:sz w:val="16"/>
                <w:szCs w:val="16"/>
                <w:lang w:val="en-GB" w:eastAsia="en-US"/>
              </w:rPr>
              <w:t>3999</w:t>
            </w:r>
          </w:p>
        </w:tc>
      </w:tr>
      <w:tr w:rsidR="00504035" w:rsidRPr="00F20AE1" w14:paraId="07F78045" w14:textId="77777777" w:rsidTr="00664057">
        <w:trPr>
          <w:cantSplit/>
          <w:jc w:val="center"/>
        </w:trPr>
        <w:tc>
          <w:tcPr>
            <w:tcW w:w="1814" w:type="dxa"/>
            <w:vAlign w:val="center"/>
          </w:tcPr>
          <w:p w14:paraId="680E4EF2" w14:textId="77777777" w:rsidR="00504035" w:rsidRPr="00F20AE1" w:rsidRDefault="00504035" w:rsidP="00664057">
            <w:pPr>
              <w:spacing w:before="60" w:after="60"/>
              <w:jc w:val="center"/>
              <w:rPr>
                <w:sz w:val="16"/>
                <w:szCs w:val="16"/>
                <w:lang w:val="en-GB" w:eastAsia="en-US"/>
              </w:rPr>
            </w:pPr>
            <w:r w:rsidRPr="00F20AE1">
              <w:rPr>
                <w:sz w:val="16"/>
                <w:szCs w:val="16"/>
                <w:lang w:val="en-GB" w:eastAsia="en-US"/>
              </w:rPr>
              <w:t>2999</w:t>
            </w:r>
          </w:p>
        </w:tc>
      </w:tr>
      <w:tr w:rsidR="00504035" w:rsidRPr="00F20AE1" w14:paraId="59820026" w14:textId="77777777" w:rsidTr="00664057">
        <w:trPr>
          <w:cantSplit/>
          <w:jc w:val="center"/>
        </w:trPr>
        <w:tc>
          <w:tcPr>
            <w:tcW w:w="1814" w:type="dxa"/>
            <w:vAlign w:val="center"/>
          </w:tcPr>
          <w:p w14:paraId="3D008F30" w14:textId="77777777" w:rsidR="00504035" w:rsidRPr="00F20AE1" w:rsidRDefault="00504035" w:rsidP="00664057">
            <w:pPr>
              <w:spacing w:before="60" w:after="60"/>
              <w:jc w:val="center"/>
              <w:rPr>
                <w:sz w:val="16"/>
                <w:szCs w:val="16"/>
                <w:lang w:val="en-GB" w:eastAsia="en-US"/>
              </w:rPr>
            </w:pPr>
            <w:r w:rsidRPr="00F20AE1">
              <w:rPr>
                <w:sz w:val="16"/>
                <w:szCs w:val="16"/>
                <w:lang w:val="en-GB" w:eastAsia="en-US"/>
              </w:rPr>
              <w:t>1999</w:t>
            </w:r>
          </w:p>
        </w:tc>
      </w:tr>
      <w:tr w:rsidR="00504035" w:rsidRPr="00F20AE1" w14:paraId="7478F4E2" w14:textId="77777777" w:rsidTr="00664057">
        <w:trPr>
          <w:cantSplit/>
          <w:jc w:val="center"/>
        </w:trPr>
        <w:tc>
          <w:tcPr>
            <w:tcW w:w="1814" w:type="dxa"/>
            <w:vAlign w:val="center"/>
          </w:tcPr>
          <w:p w14:paraId="6B4C983B" w14:textId="77777777" w:rsidR="00504035" w:rsidRPr="00F20AE1" w:rsidRDefault="00504035" w:rsidP="00664057">
            <w:pPr>
              <w:spacing w:before="60" w:after="60"/>
              <w:jc w:val="center"/>
              <w:rPr>
                <w:sz w:val="16"/>
                <w:szCs w:val="16"/>
                <w:lang w:val="en-GB" w:eastAsia="en-US"/>
              </w:rPr>
            </w:pPr>
            <w:r w:rsidRPr="00F20AE1">
              <w:rPr>
                <w:sz w:val="16"/>
                <w:szCs w:val="16"/>
                <w:lang w:val="en-GB" w:eastAsia="en-US"/>
              </w:rPr>
              <w:t>999</w:t>
            </w:r>
          </w:p>
        </w:tc>
      </w:tr>
    </w:tbl>
    <w:p w14:paraId="5F578034" w14:textId="6E5A89B7" w:rsidR="00504035" w:rsidRPr="00F20AE1" w:rsidRDefault="00504035" w:rsidP="00504035">
      <w:pPr>
        <w:spacing w:before="120" w:after="120"/>
        <w:jc w:val="center"/>
        <w:rPr>
          <w:i/>
          <w:sz w:val="16"/>
          <w:szCs w:val="16"/>
          <w:lang w:val="en-GB" w:eastAsia="en-US"/>
        </w:rPr>
      </w:pPr>
      <w:r w:rsidRPr="00F20AE1">
        <w:rPr>
          <w:i/>
          <w:sz w:val="16"/>
          <w:szCs w:val="16"/>
          <w:lang w:val="en-GB" w:eastAsia="en-US"/>
        </w:rPr>
        <w:t xml:space="preserve">table 2.4 – </w:t>
      </w:r>
      <w:r w:rsidR="0056494B" w:rsidRPr="00F20AE1">
        <w:rPr>
          <w:b/>
          <w:i/>
          <w:sz w:val="16"/>
          <w:szCs w:val="16"/>
          <w:lang w:val="en-GB" w:eastAsia="en-US"/>
        </w:rPr>
        <w:t>scale minimum</w:t>
      </w:r>
      <w:r w:rsidRPr="00F20AE1">
        <w:rPr>
          <w:i/>
          <w:sz w:val="16"/>
          <w:szCs w:val="16"/>
          <w:lang w:val="en-GB" w:eastAsia="en-US"/>
        </w:rPr>
        <w:t xml:space="preserve"> values</w:t>
      </w:r>
    </w:p>
    <w:p w14:paraId="3ADE3FB4" w14:textId="3A762FF1" w:rsidR="00504035" w:rsidRPr="00F20AE1" w:rsidRDefault="00504035" w:rsidP="00D95447">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lang w:val="en-GB"/>
        </w:rPr>
        <w:t>For an optimum outcome during the automated conversion process</w:t>
      </w:r>
      <w:r w:rsidR="006A1ADD" w:rsidRPr="00F20AE1">
        <w:rPr>
          <w:lang w:val="en-GB"/>
        </w:rPr>
        <w:t xml:space="preserve"> and to ensure consistent data display in a “dual fuel” ECDIS environment</w:t>
      </w:r>
      <w:r w:rsidRPr="00F20AE1">
        <w:rPr>
          <w:lang w:val="en-GB"/>
        </w:rPr>
        <w:t xml:space="preserve">, Data Producers are advised to examine their S-57 ENC </w:t>
      </w:r>
      <w:r w:rsidRPr="00F20AE1">
        <w:rPr>
          <w:lang w:val="en-GB"/>
        </w:rPr>
        <w:lastRenderedPageBreak/>
        <w:t>portfolios and amend values assigned for the attribute SCAMIN in accordance with table 2.4 above</w:t>
      </w:r>
      <w:r w:rsidR="006A1ADD" w:rsidRPr="00F20AE1">
        <w:rPr>
          <w:lang w:val="en-GB"/>
        </w:rPr>
        <w:t xml:space="preserve">.  SCAMIN values other than those in table 2.4 will be converted to the value corresponding to the next </w:t>
      </w:r>
      <w:r w:rsidR="00DD65A4">
        <w:rPr>
          <w:lang w:val="en-GB"/>
        </w:rPr>
        <w:t>smalle</w:t>
      </w:r>
      <w:r w:rsidR="00B35586">
        <w:rPr>
          <w:lang w:val="en-GB"/>
        </w:rPr>
        <w:t>st</w:t>
      </w:r>
      <w:r w:rsidR="00DD65A4">
        <w:rPr>
          <w:lang w:val="en-GB"/>
        </w:rPr>
        <w:t xml:space="preserve"> scale</w:t>
      </w:r>
      <w:r w:rsidR="00DD65A4" w:rsidRPr="00F20AE1">
        <w:rPr>
          <w:lang w:val="en-GB"/>
        </w:rPr>
        <w:t xml:space="preserve"> </w:t>
      </w:r>
      <w:r w:rsidR="006A1ADD" w:rsidRPr="00F20AE1">
        <w:rPr>
          <w:lang w:val="en-GB"/>
        </w:rPr>
        <w:t xml:space="preserve">value in table 2.4 for </w:t>
      </w:r>
      <w:r w:rsidR="006A1ADD" w:rsidRPr="00F20AE1">
        <w:rPr>
          <w:b/>
          <w:lang w:val="en-GB"/>
        </w:rPr>
        <w:t>scale minimum</w:t>
      </w:r>
      <w:r w:rsidR="006A1ADD" w:rsidRPr="00F20AE1">
        <w:rPr>
          <w:lang w:val="en-GB"/>
        </w:rPr>
        <w:t>.</w:t>
      </w:r>
    </w:p>
    <w:p w14:paraId="411BD963" w14:textId="77777777" w:rsidR="006B2826" w:rsidRPr="00F20AE1" w:rsidRDefault="006B2826" w:rsidP="00C93144">
      <w:pPr>
        <w:pStyle w:val="Heading4"/>
        <w:keepLines/>
        <w:widowControl/>
        <w:numPr>
          <w:ilvl w:val="3"/>
          <w:numId w:val="13"/>
        </w:numPr>
        <w:tabs>
          <w:tab w:val="clear" w:pos="915"/>
          <w:tab w:val="clear" w:pos="2911"/>
        </w:tabs>
        <w:spacing w:after="120"/>
        <w:ind w:left="862" w:hanging="862"/>
        <w:rPr>
          <w:lang w:val="en-GB"/>
        </w:rPr>
      </w:pPr>
      <w:bookmarkStart w:id="165" w:name="_Toc68293139"/>
      <w:bookmarkStart w:id="166" w:name="_Toc422735465"/>
      <w:bookmarkStart w:id="167" w:name="_Toc8629859"/>
      <w:bookmarkStart w:id="168" w:name="_Toc8629991"/>
      <w:r w:rsidRPr="00F20AE1">
        <w:rPr>
          <w:lang w:val="en-GB"/>
        </w:rPr>
        <w:t>Sample SCAMIN policy</w:t>
      </w:r>
      <w:bookmarkEnd w:id="165"/>
    </w:p>
    <w:p w14:paraId="146D695A" w14:textId="5277773C" w:rsidR="0056494B" w:rsidRPr="00F20AE1" w:rsidRDefault="0056494B" w:rsidP="00D95447">
      <w:pPr>
        <w:spacing w:after="120"/>
        <w:jc w:val="both"/>
        <w:rPr>
          <w:lang w:val="en-GB" w:eastAsia="en-US"/>
        </w:rPr>
      </w:pPr>
      <w:r w:rsidRPr="00F20AE1">
        <w:rPr>
          <w:lang w:val="en-GB" w:eastAsia="en-US"/>
        </w:rPr>
        <w:t xml:space="preserve">The S-101 sample </w:t>
      </w:r>
      <w:r w:rsidRPr="00F20AE1">
        <w:rPr>
          <w:b/>
          <w:lang w:val="en-GB" w:eastAsia="en-US"/>
        </w:rPr>
        <w:t>scale minimum</w:t>
      </w:r>
      <w:r w:rsidRPr="00F20AE1">
        <w:rPr>
          <w:lang w:val="en-GB" w:eastAsia="en-US"/>
        </w:rPr>
        <w:t xml:space="preserve"> policy is consistent with that for the S-57 attribute SCAMIN.  There is no requirement to amend SCAMIN in this regard.</w:t>
      </w:r>
    </w:p>
    <w:p w14:paraId="7AC0CAAA" w14:textId="77777777" w:rsidR="006B2826" w:rsidRPr="00F20AE1" w:rsidRDefault="006B2826" w:rsidP="00C93144">
      <w:pPr>
        <w:pStyle w:val="Heading2"/>
        <w:numPr>
          <w:ilvl w:val="1"/>
          <w:numId w:val="13"/>
        </w:numPr>
        <w:tabs>
          <w:tab w:val="clear" w:pos="0"/>
          <w:tab w:val="clear" w:pos="283"/>
          <w:tab w:val="clear" w:pos="576"/>
          <w:tab w:val="clear" w:pos="720"/>
          <w:tab w:val="clear" w:pos="850"/>
          <w:tab w:val="clear" w:pos="915"/>
          <w:tab w:val="clear" w:pos="1134"/>
          <w:tab w:val="clear" w:pos="1417"/>
          <w:tab w:val="clear" w:pos="1700"/>
          <w:tab w:val="clear" w:pos="1983"/>
          <w:tab w:val="clear" w:pos="2268"/>
          <w:tab w:val="clear" w:pos="2551"/>
          <w:tab w:val="clear" w:pos="2834"/>
          <w:tab w:val="clear" w:pos="2911"/>
          <w:tab w:val="clear" w:pos="3117"/>
          <w:tab w:val="clear" w:pos="3400"/>
          <w:tab w:val="clear" w:pos="3685"/>
          <w:tab w:val="clear" w:pos="3968"/>
          <w:tab w:val="clear" w:pos="4251"/>
          <w:tab w:val="clear" w:pos="4534"/>
          <w:tab w:val="clear" w:pos="4818"/>
          <w:tab w:val="clear" w:pos="5102"/>
          <w:tab w:val="clear" w:pos="5385"/>
          <w:tab w:val="clear" w:pos="5668"/>
          <w:tab w:val="clear" w:pos="5952"/>
          <w:tab w:val="clear" w:pos="6235"/>
          <w:tab w:val="clear" w:pos="6519"/>
          <w:tab w:val="clear" w:pos="6802"/>
          <w:tab w:val="clear" w:pos="7086"/>
          <w:tab w:val="clear" w:pos="7369"/>
          <w:tab w:val="clear" w:pos="7652"/>
          <w:tab w:val="clear" w:pos="7936"/>
          <w:tab w:val="clear" w:pos="8220"/>
          <w:tab w:val="clear" w:pos="8503"/>
          <w:tab w:val="clear" w:pos="8786"/>
          <w:tab w:val="left" w:pos="851"/>
        </w:tabs>
        <w:spacing w:before="240" w:after="120"/>
        <w:ind w:left="851" w:hanging="851"/>
        <w:rPr>
          <w:sz w:val="20"/>
          <w:lang w:val="en-GB"/>
        </w:rPr>
      </w:pPr>
      <w:bookmarkStart w:id="169" w:name="_Toc68293140"/>
      <w:r w:rsidRPr="00F20AE1">
        <w:rPr>
          <w:lang w:val="en-GB"/>
        </w:rPr>
        <w:t>Textual information</w:t>
      </w:r>
      <w:bookmarkEnd w:id="166"/>
      <w:bookmarkEnd w:id="167"/>
      <w:bookmarkEnd w:id="168"/>
      <w:bookmarkEnd w:id="169"/>
    </w:p>
    <w:p w14:paraId="45673EC9" w14:textId="565102DF" w:rsidR="000F6A60" w:rsidRPr="007022E7" w:rsidRDefault="000F6A60" w:rsidP="00D95447">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F20AE1">
        <w:rPr>
          <w:lang w:val="en-GB"/>
        </w:rPr>
        <w:t xml:space="preserve">Information contained in the S-57 attributes INFORM, NINFOM, TXTDSC and NTXTDS on individual object instances in S-57 is encoded in S-101 using the </w:t>
      </w:r>
      <w:r w:rsidR="00785978">
        <w:rPr>
          <w:lang w:val="en-GB"/>
        </w:rPr>
        <w:t xml:space="preserve">attributes </w:t>
      </w:r>
      <w:r w:rsidR="00785978">
        <w:rPr>
          <w:b/>
          <w:lang w:val="en-GB"/>
        </w:rPr>
        <w:t>information</w:t>
      </w:r>
      <w:r w:rsidR="00785978">
        <w:rPr>
          <w:lang w:val="en-GB"/>
        </w:rPr>
        <w:t xml:space="preserve"> (complex attribute) and </w:t>
      </w:r>
      <w:r w:rsidR="00785978">
        <w:rPr>
          <w:b/>
          <w:lang w:val="en-GB"/>
        </w:rPr>
        <w:t>pictorial representation</w:t>
      </w:r>
      <w:r w:rsidR="006201C4">
        <w:rPr>
          <w:lang w:val="en-GB"/>
        </w:rPr>
        <w:t xml:space="preserve"> on the feature instance or </w:t>
      </w:r>
      <w:r w:rsidR="0066353B">
        <w:rPr>
          <w:lang w:val="en-GB"/>
        </w:rPr>
        <w:t>by using</w:t>
      </w:r>
      <w:r w:rsidR="006201C4">
        <w:rPr>
          <w:lang w:val="en-GB"/>
        </w:rPr>
        <w:t xml:space="preserve"> the</w:t>
      </w:r>
      <w:r w:rsidR="00785978">
        <w:rPr>
          <w:lang w:val="en-GB"/>
        </w:rPr>
        <w:t xml:space="preserve"> </w:t>
      </w:r>
      <w:r w:rsidRPr="00F20AE1">
        <w:rPr>
          <w:lang w:val="en-GB"/>
        </w:rPr>
        <w:t xml:space="preserve">information type </w:t>
      </w:r>
      <w:r w:rsidRPr="00F20AE1">
        <w:rPr>
          <w:b/>
          <w:lang w:val="en-GB"/>
        </w:rPr>
        <w:t>Nautical Information</w:t>
      </w:r>
      <w:r w:rsidRPr="00F20AE1">
        <w:rPr>
          <w:lang w:val="en-GB"/>
        </w:rPr>
        <w:t>.</w:t>
      </w:r>
      <w:r w:rsidR="008648F2" w:rsidRPr="00F20AE1">
        <w:rPr>
          <w:lang w:val="en-GB"/>
        </w:rPr>
        <w:t xml:space="preserve">  </w:t>
      </w:r>
      <w:r w:rsidR="008648F2" w:rsidRPr="00F20AE1">
        <w:rPr>
          <w:b/>
          <w:lang w:val="en-GB"/>
        </w:rPr>
        <w:t>Nautical Information</w:t>
      </w:r>
      <w:r w:rsidR="008648F2" w:rsidRPr="00F20AE1">
        <w:rPr>
          <w:lang w:val="en-GB"/>
        </w:rPr>
        <w:t xml:space="preserve"> is associated to the feature instance for which the information applies using the association </w:t>
      </w:r>
      <w:r w:rsidR="008648F2" w:rsidRPr="00F20AE1">
        <w:rPr>
          <w:b/>
          <w:lang w:val="en-GB"/>
        </w:rPr>
        <w:t>Additional Information</w:t>
      </w:r>
      <w:r w:rsidR="008648F2" w:rsidRPr="00F20AE1">
        <w:rPr>
          <w:lang w:val="en-GB"/>
        </w:rPr>
        <w:t>.</w:t>
      </w:r>
    </w:p>
    <w:p w14:paraId="32A2766D" w14:textId="38230988" w:rsidR="008648F2" w:rsidRDefault="008648F2" w:rsidP="008648F2">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w:t>
      </w:r>
      <w:r w:rsidR="00AE757E">
        <w:rPr>
          <w:u w:val="single"/>
          <w:lang w:val="en-GB"/>
        </w:rPr>
        <w:t>-</w:t>
      </w:r>
      <w:r w:rsidRPr="00F20AE1">
        <w:rPr>
          <w:u w:val="single"/>
          <w:lang w:val="en-GB"/>
        </w:rPr>
        <w:t>101 Information feature</w:t>
      </w:r>
      <w:r w:rsidRPr="00F20AE1">
        <w:rPr>
          <w:lang w:val="en-GB"/>
        </w:rPr>
        <w:t>:</w:t>
      </w:r>
      <w:r w:rsidRPr="00F20AE1">
        <w:rPr>
          <w:lang w:val="en-GB"/>
        </w:rPr>
        <w:tab/>
      </w:r>
      <w:r w:rsidR="009323A8" w:rsidRPr="00F20AE1">
        <w:rPr>
          <w:b/>
          <w:lang w:val="en-GB"/>
        </w:rPr>
        <w:t>Nautical Information</w:t>
      </w:r>
      <w:r w:rsidRPr="00F20AE1">
        <w:rPr>
          <w:lang w:val="en-GB"/>
        </w:rPr>
        <w:tab/>
      </w:r>
      <w:r w:rsidRPr="00F20AE1">
        <w:rPr>
          <w:lang w:val="en-GB"/>
        </w:rPr>
        <w:tab/>
      </w:r>
      <w:r w:rsidRPr="00F20AE1">
        <w:rPr>
          <w:lang w:val="en-GB"/>
        </w:rPr>
        <w:tab/>
      </w:r>
      <w:r w:rsidRPr="00F20AE1">
        <w:rPr>
          <w:lang w:val="en-GB"/>
        </w:rPr>
        <w:tab/>
      </w:r>
      <w:r w:rsidRPr="00F20AE1">
        <w:rPr>
          <w:lang w:val="en-GB"/>
        </w:rPr>
        <w:tab/>
        <w:t>(N)</w:t>
      </w:r>
      <w:r w:rsidRPr="00F20AE1">
        <w:rPr>
          <w:lang w:val="en-GB"/>
        </w:rPr>
        <w:tab/>
      </w:r>
      <w:r w:rsidRPr="00F20AE1">
        <w:rPr>
          <w:lang w:val="en-GB"/>
        </w:rPr>
        <w:tab/>
        <w:t>(S-101 DCEG Clause 24.4)</w:t>
      </w:r>
    </w:p>
    <w:p w14:paraId="310170D1" w14:textId="64C62B2F" w:rsidR="00A54ADD" w:rsidRDefault="00A54ADD" w:rsidP="00A54ADD">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w:t>
      </w:r>
      <w:r w:rsidR="00AE757E">
        <w:rPr>
          <w:u w:val="single"/>
          <w:lang w:val="en-GB"/>
        </w:rPr>
        <w:t>-</w:t>
      </w:r>
      <w:r w:rsidRPr="00F20AE1">
        <w:rPr>
          <w:u w:val="single"/>
          <w:lang w:val="en-GB"/>
        </w:rPr>
        <w:t>101 Information feature</w:t>
      </w:r>
      <w:r w:rsidR="00AE757E">
        <w:rPr>
          <w:lang w:val="en-GB"/>
        </w:rPr>
        <w:t>:</w:t>
      </w:r>
      <w:r w:rsidR="00AE757E">
        <w:rPr>
          <w:lang w:val="en-GB"/>
        </w:rPr>
        <w:tab/>
      </w:r>
      <w:r>
        <w:rPr>
          <w:b/>
          <w:lang w:val="en-GB"/>
        </w:rPr>
        <w:t>Contact Details</w:t>
      </w:r>
      <w:r>
        <w:rPr>
          <w:b/>
          <w:lang w:val="en-GB"/>
        </w:rPr>
        <w:tab/>
      </w:r>
      <w:r w:rsidRPr="00F20AE1">
        <w:rPr>
          <w:lang w:val="en-GB"/>
        </w:rPr>
        <w:tab/>
      </w:r>
      <w:r w:rsidRPr="00F20AE1">
        <w:rPr>
          <w:lang w:val="en-GB"/>
        </w:rPr>
        <w:tab/>
      </w:r>
      <w:r w:rsidRPr="00F20AE1">
        <w:rPr>
          <w:lang w:val="en-GB"/>
        </w:rPr>
        <w:tab/>
      </w:r>
      <w:r w:rsidRPr="00F20AE1">
        <w:rPr>
          <w:lang w:val="en-GB"/>
        </w:rPr>
        <w:tab/>
      </w:r>
      <w:r w:rsidRPr="00F20AE1">
        <w:rPr>
          <w:lang w:val="en-GB"/>
        </w:rPr>
        <w:tab/>
        <w:t>(N)</w:t>
      </w:r>
      <w:r w:rsidRPr="00F20AE1">
        <w:rPr>
          <w:lang w:val="en-GB"/>
        </w:rPr>
        <w:tab/>
      </w:r>
      <w:r w:rsidRPr="00F20AE1">
        <w:rPr>
          <w:lang w:val="en-GB"/>
        </w:rPr>
        <w:tab/>
        <w:t>(S-101 DCEG Clause 24.</w:t>
      </w:r>
      <w:r>
        <w:rPr>
          <w:lang w:val="en-GB"/>
        </w:rPr>
        <w:t>1</w:t>
      </w:r>
      <w:r w:rsidRPr="00F20AE1">
        <w:rPr>
          <w:lang w:val="en-GB"/>
        </w:rPr>
        <w:t>)</w:t>
      </w:r>
    </w:p>
    <w:p w14:paraId="52D70B8A" w14:textId="21738D35" w:rsidR="00132BC2" w:rsidRDefault="00132BC2" w:rsidP="00132BC2">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w:t>
      </w:r>
      <w:r w:rsidR="00AE757E">
        <w:rPr>
          <w:u w:val="single"/>
          <w:lang w:val="en-GB"/>
        </w:rPr>
        <w:t>-</w:t>
      </w:r>
      <w:r w:rsidRPr="00F20AE1">
        <w:rPr>
          <w:u w:val="single"/>
          <w:lang w:val="en-GB"/>
        </w:rPr>
        <w:t xml:space="preserve">101 </w:t>
      </w:r>
      <w:r>
        <w:rPr>
          <w:u w:val="single"/>
          <w:lang w:val="en-GB"/>
        </w:rPr>
        <w:t>Association</w:t>
      </w:r>
      <w:r w:rsidRPr="00F20AE1">
        <w:rPr>
          <w:lang w:val="en-GB"/>
        </w:rPr>
        <w:t>:</w:t>
      </w:r>
      <w:r w:rsidRPr="00F20AE1">
        <w:rPr>
          <w:lang w:val="en-GB"/>
        </w:rPr>
        <w:tab/>
      </w:r>
      <w:r w:rsidRPr="00F20AE1">
        <w:rPr>
          <w:lang w:val="en-GB"/>
        </w:rPr>
        <w:tab/>
      </w:r>
      <w:r>
        <w:rPr>
          <w:lang w:val="en-GB"/>
        </w:rPr>
        <w:tab/>
      </w:r>
      <w:r>
        <w:rPr>
          <w:lang w:val="en-GB"/>
        </w:rPr>
        <w:tab/>
      </w:r>
      <w:r>
        <w:rPr>
          <w:b/>
          <w:lang w:val="en-GB"/>
        </w:rPr>
        <w:t>Additional Information</w:t>
      </w:r>
      <w:r>
        <w:rPr>
          <w:lang w:val="en-GB"/>
        </w:rPr>
        <w:tab/>
      </w:r>
      <w:r>
        <w:rPr>
          <w:lang w:val="en-GB"/>
        </w:rPr>
        <w:tab/>
      </w:r>
      <w:r>
        <w:rPr>
          <w:lang w:val="en-GB"/>
        </w:rPr>
        <w:tab/>
      </w:r>
      <w:r>
        <w:rPr>
          <w:lang w:val="en-GB"/>
        </w:rPr>
        <w:tab/>
      </w:r>
      <w:r w:rsidRPr="00F20AE1">
        <w:rPr>
          <w:lang w:val="en-GB"/>
        </w:rPr>
        <w:t>(N)</w:t>
      </w:r>
      <w:r w:rsidRPr="00F20AE1">
        <w:rPr>
          <w:lang w:val="en-GB"/>
        </w:rPr>
        <w:tab/>
      </w:r>
      <w:r w:rsidRPr="00F20AE1">
        <w:rPr>
          <w:lang w:val="en-GB"/>
        </w:rPr>
        <w:tab/>
        <w:t xml:space="preserve">(S-101 DCEG Clause </w:t>
      </w:r>
      <w:r>
        <w:rPr>
          <w:lang w:val="en-GB"/>
        </w:rPr>
        <w:t>25.1</w:t>
      </w:r>
      <w:r w:rsidRPr="00F20AE1">
        <w:rPr>
          <w:lang w:val="en-GB"/>
        </w:rPr>
        <w:t>)</w:t>
      </w:r>
    </w:p>
    <w:p w14:paraId="4B959C22" w14:textId="5EA052C7" w:rsidR="009323A8" w:rsidRPr="00F20AE1" w:rsidRDefault="009323A8" w:rsidP="006E260C">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jc w:val="both"/>
        <w:rPr>
          <w:lang w:val="en-GB"/>
        </w:rPr>
      </w:pPr>
      <w:r w:rsidRPr="00F20AE1">
        <w:rPr>
          <w:lang w:val="en-GB"/>
        </w:rPr>
        <w:t>Information contained in</w:t>
      </w:r>
      <w:r w:rsidR="00750E62" w:rsidRPr="00F20AE1">
        <w:rPr>
          <w:lang w:val="en-GB"/>
        </w:rPr>
        <w:t xml:space="preserve"> the S-57 attributes</w:t>
      </w:r>
      <w:r w:rsidRPr="00F20AE1">
        <w:rPr>
          <w:lang w:val="en-GB"/>
        </w:rPr>
        <w:t xml:space="preserve"> INFORM and NINFOM will </w:t>
      </w:r>
      <w:r w:rsidR="00750E62" w:rsidRPr="00F20AE1">
        <w:rPr>
          <w:lang w:val="en-GB"/>
        </w:rPr>
        <w:t xml:space="preserve">generally be converted directly to an instance of the S-101 complex attribute </w:t>
      </w:r>
      <w:r w:rsidR="00750E62" w:rsidRPr="00F20AE1">
        <w:rPr>
          <w:b/>
          <w:lang w:val="en-GB"/>
        </w:rPr>
        <w:t>information</w:t>
      </w:r>
      <w:r w:rsidR="009D2171" w:rsidRPr="00F20AE1">
        <w:rPr>
          <w:lang w:val="en-GB"/>
        </w:rPr>
        <w:t xml:space="preserve">, sub-attribute </w:t>
      </w:r>
      <w:r w:rsidR="009D2171" w:rsidRPr="00F20AE1">
        <w:rPr>
          <w:b/>
          <w:lang w:val="en-GB"/>
        </w:rPr>
        <w:t>text</w:t>
      </w:r>
      <w:r w:rsidR="006E260C" w:rsidRPr="009A42D9">
        <w:rPr>
          <w:lang w:val="en-GB"/>
        </w:rPr>
        <w:t xml:space="preserve"> </w:t>
      </w:r>
      <w:r w:rsidR="00785978" w:rsidRPr="009A42D9">
        <w:rPr>
          <w:lang w:val="en-GB"/>
        </w:rPr>
        <w:t>for the corresponding S-101 feature</w:t>
      </w:r>
      <w:r w:rsidR="006201C4">
        <w:rPr>
          <w:lang w:val="en-GB"/>
        </w:rPr>
        <w:t xml:space="preserve"> instance</w:t>
      </w:r>
      <w:r w:rsidR="00785978" w:rsidRPr="009A42D9">
        <w:rPr>
          <w:lang w:val="en-GB"/>
        </w:rPr>
        <w:t xml:space="preserve"> </w:t>
      </w:r>
      <w:r w:rsidR="006E260C" w:rsidRPr="00F20AE1">
        <w:rPr>
          <w:lang w:val="en-GB"/>
        </w:rPr>
        <w:t>during the automated conversion process</w:t>
      </w:r>
      <w:r w:rsidR="00750E62" w:rsidRPr="00F20AE1">
        <w:rPr>
          <w:lang w:val="en-GB"/>
        </w:rPr>
        <w:t xml:space="preserve">.  </w:t>
      </w:r>
      <w:r w:rsidR="006E260C" w:rsidRPr="00F20AE1">
        <w:rPr>
          <w:lang w:val="en-GB"/>
        </w:rPr>
        <w:t>However, the following exceptions and issues must be noted:</w:t>
      </w:r>
    </w:p>
    <w:p w14:paraId="73B927C8" w14:textId="4DF59AAA" w:rsidR="006E260C" w:rsidRPr="00F20AE1" w:rsidRDefault="006E260C" w:rsidP="00C93144">
      <w:pPr>
        <w:pStyle w:val="ListParagraph"/>
        <w:numPr>
          <w:ilvl w:val="0"/>
          <w:numId w:val="19"/>
        </w:num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284" w:hanging="284"/>
        <w:jc w:val="both"/>
        <w:rPr>
          <w:lang w:val="en-GB"/>
        </w:rPr>
      </w:pPr>
      <w:r w:rsidRPr="00F20AE1">
        <w:rPr>
          <w:lang w:val="en-GB"/>
        </w:rPr>
        <w:t>In some cases, information encoded using INFORM/NINFOM in S-57 has been implemented in S-101</w:t>
      </w:r>
      <w:r w:rsidR="00EA67A5" w:rsidRPr="00F20AE1">
        <w:rPr>
          <w:lang w:val="en-GB"/>
        </w:rPr>
        <w:t xml:space="preserve"> as an enhancement to the data model such as a new </w:t>
      </w:r>
      <w:r w:rsidR="00160EAD" w:rsidRPr="00F20AE1">
        <w:rPr>
          <w:lang w:val="en-GB"/>
        </w:rPr>
        <w:t xml:space="preserve">dedicated </w:t>
      </w:r>
      <w:r w:rsidR="00EA67A5" w:rsidRPr="00F20AE1">
        <w:rPr>
          <w:lang w:val="en-GB"/>
        </w:rPr>
        <w:t xml:space="preserve">feature, attribute or enumerate value.  Within this document, this is indicated </w:t>
      </w:r>
      <w:r w:rsidR="004C64A9" w:rsidRPr="00F20AE1">
        <w:rPr>
          <w:lang w:val="en-GB"/>
        </w:rPr>
        <w:t>against the relevant Object class</w:t>
      </w:r>
      <w:r w:rsidR="00B32EB5" w:rsidRPr="00F20AE1">
        <w:rPr>
          <w:lang w:val="en-GB"/>
        </w:rPr>
        <w:t xml:space="preserve"> along with any additional guidance to assist in the </w:t>
      </w:r>
      <w:r w:rsidR="00F246E5" w:rsidRPr="00F20AE1">
        <w:rPr>
          <w:lang w:val="en-GB"/>
        </w:rPr>
        <w:t xml:space="preserve">automated </w:t>
      </w:r>
      <w:r w:rsidR="00B32EB5" w:rsidRPr="00F20AE1">
        <w:rPr>
          <w:lang w:val="en-GB"/>
        </w:rPr>
        <w:t>conversion process</w:t>
      </w:r>
      <w:r w:rsidR="007A3454" w:rsidRPr="00F20AE1">
        <w:rPr>
          <w:lang w:val="en-GB"/>
        </w:rPr>
        <w:t>.  This guidance may include instruction as to a standard text string to be populated in INFORM that can be recognised by the S-57 to S-101 converter so as to convert to a new S-101 feature/attribute/enumerate</w:t>
      </w:r>
      <w:r w:rsidR="00630A1F" w:rsidRPr="00F20AE1">
        <w:rPr>
          <w:lang w:val="en-GB"/>
        </w:rPr>
        <w:t xml:space="preserve">.  </w:t>
      </w:r>
      <w:r w:rsidR="009E5294" w:rsidRPr="00F20AE1">
        <w:rPr>
          <w:lang w:val="en-GB"/>
        </w:rPr>
        <w:t xml:space="preserve">This </w:t>
      </w:r>
      <w:r w:rsidR="00A77B8D">
        <w:rPr>
          <w:lang w:val="en-GB"/>
        </w:rPr>
        <w:t>may be specific to a particular conversion technology and</w:t>
      </w:r>
      <w:r w:rsidR="003164C1">
        <w:rPr>
          <w:lang w:val="en-GB"/>
        </w:rPr>
        <w:t xml:space="preserve"> </w:t>
      </w:r>
      <w:r w:rsidR="009E5294" w:rsidRPr="00F20AE1">
        <w:rPr>
          <w:lang w:val="en-GB"/>
        </w:rPr>
        <w:t>will require Data Producers to check their S-57 ENC portfolio prior to conversion and apply these changes as required</w:t>
      </w:r>
      <w:r w:rsidR="00A85E85">
        <w:rPr>
          <w:lang w:val="en-GB"/>
        </w:rPr>
        <w:t>, noting however that data conversion tools may include the capability to customise the conversion process in accordance with national encoding practices</w:t>
      </w:r>
      <w:r w:rsidR="009E5294" w:rsidRPr="00F20AE1">
        <w:rPr>
          <w:lang w:val="en-GB"/>
        </w:rPr>
        <w:t>.  In such cases a</w:t>
      </w:r>
      <w:r w:rsidR="00A51484">
        <w:rPr>
          <w:lang w:val="en-GB"/>
        </w:rPr>
        <w:t xml:space="preserve">n instance of </w:t>
      </w:r>
      <w:r w:rsidR="006201C4">
        <w:rPr>
          <w:b/>
          <w:lang w:val="en-GB"/>
        </w:rPr>
        <w:t>i</w:t>
      </w:r>
      <w:r w:rsidR="009E5294" w:rsidRPr="00F20AE1">
        <w:rPr>
          <w:b/>
          <w:lang w:val="en-GB"/>
        </w:rPr>
        <w:t>nformation</w:t>
      </w:r>
      <w:r w:rsidR="009E5294" w:rsidRPr="00F20AE1">
        <w:rPr>
          <w:lang w:val="en-GB"/>
        </w:rPr>
        <w:t xml:space="preserve"> </w:t>
      </w:r>
      <w:r w:rsidR="00A85E85">
        <w:rPr>
          <w:lang w:val="en-GB"/>
        </w:rPr>
        <w:t>may</w:t>
      </w:r>
      <w:r w:rsidR="009E5294" w:rsidRPr="00F20AE1">
        <w:rPr>
          <w:lang w:val="en-GB"/>
        </w:rPr>
        <w:t xml:space="preserve"> not be created</w:t>
      </w:r>
      <w:r w:rsidRPr="00F20AE1">
        <w:rPr>
          <w:lang w:val="en-GB"/>
        </w:rPr>
        <w:t>;</w:t>
      </w:r>
    </w:p>
    <w:p w14:paraId="21382236" w14:textId="693FDF51" w:rsidR="006E260C" w:rsidRPr="00F20AE1" w:rsidRDefault="00630A1F" w:rsidP="00C93144">
      <w:pPr>
        <w:pStyle w:val="ListParagraph"/>
        <w:numPr>
          <w:ilvl w:val="0"/>
          <w:numId w:val="19"/>
        </w:num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284" w:hanging="284"/>
        <w:jc w:val="both"/>
        <w:rPr>
          <w:lang w:val="en-GB"/>
        </w:rPr>
      </w:pPr>
      <w:r w:rsidRPr="00F20AE1">
        <w:rPr>
          <w:lang w:val="en-GB"/>
        </w:rPr>
        <w:t xml:space="preserve">In relation to the above, Data Producers must note that additional encoded instances of INFORM in an ENC dataset </w:t>
      </w:r>
      <w:r w:rsidR="006201C4">
        <w:rPr>
          <w:lang w:val="en-GB"/>
        </w:rPr>
        <w:t xml:space="preserve">so as to aid in the conversion process </w:t>
      </w:r>
      <w:r w:rsidRPr="00F20AE1">
        <w:rPr>
          <w:lang w:val="en-GB"/>
        </w:rPr>
        <w:t xml:space="preserve">may result in excessive screen clutter </w:t>
      </w:r>
      <w:r w:rsidR="00664057" w:rsidRPr="00F20AE1">
        <w:rPr>
          <w:lang w:val="en-GB"/>
        </w:rPr>
        <w:t xml:space="preserve">(display of “information” symbols) in certain </w:t>
      </w:r>
      <w:r w:rsidR="003164C1">
        <w:rPr>
          <w:lang w:val="en-GB"/>
        </w:rPr>
        <w:t xml:space="preserve">S-57 </w:t>
      </w:r>
      <w:r w:rsidR="00664057" w:rsidRPr="00F20AE1">
        <w:rPr>
          <w:lang w:val="en-GB"/>
        </w:rPr>
        <w:t xml:space="preserve">ECDIS display settings.  Data Producers should evaluate the impact </w:t>
      </w:r>
      <w:r w:rsidR="00160EAD" w:rsidRPr="00F20AE1">
        <w:rPr>
          <w:lang w:val="en-GB"/>
        </w:rPr>
        <w:t>for</w:t>
      </w:r>
      <w:r w:rsidR="00664057" w:rsidRPr="00F20AE1">
        <w:rPr>
          <w:lang w:val="en-GB"/>
        </w:rPr>
        <w:t xml:space="preserve"> the mariner of guidance within this document to populate INFORM additional to existing instances in their </w:t>
      </w:r>
      <w:r w:rsidR="00160EAD" w:rsidRPr="00F20AE1">
        <w:rPr>
          <w:lang w:val="en-GB"/>
        </w:rPr>
        <w:t xml:space="preserve">S-57 </w:t>
      </w:r>
      <w:r w:rsidR="00664057" w:rsidRPr="00F20AE1">
        <w:rPr>
          <w:lang w:val="en-GB"/>
        </w:rPr>
        <w:t xml:space="preserve">ENC portfolio and consider </w:t>
      </w:r>
      <w:r w:rsidR="00160EAD" w:rsidRPr="00F20AE1">
        <w:rPr>
          <w:lang w:val="en-GB"/>
        </w:rPr>
        <w:t>options to mitigate this impact.  This may include population of INFORM (or database specific variant attribute</w:t>
      </w:r>
      <w:r w:rsidR="001641DC">
        <w:rPr>
          <w:lang w:val="en-GB"/>
        </w:rPr>
        <w:t>s</w:t>
      </w:r>
      <w:r w:rsidR="00160EAD" w:rsidRPr="00F20AE1">
        <w:rPr>
          <w:lang w:val="en-GB"/>
        </w:rPr>
        <w:t>) in the S-57 source database and filtering out these instances on creation of the S-57 product dataset</w:t>
      </w:r>
      <w:r w:rsidR="006E260C" w:rsidRPr="00F20AE1">
        <w:rPr>
          <w:lang w:val="en-GB"/>
        </w:rPr>
        <w:t>; and</w:t>
      </w:r>
    </w:p>
    <w:p w14:paraId="01854385" w14:textId="623B37CF" w:rsidR="006E260C" w:rsidRPr="00F20AE1" w:rsidRDefault="00550CA2" w:rsidP="00C93144">
      <w:pPr>
        <w:pStyle w:val="ListParagraph"/>
        <w:numPr>
          <w:ilvl w:val="0"/>
          <w:numId w:val="19"/>
        </w:num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284" w:hanging="284"/>
        <w:contextualSpacing w:val="0"/>
        <w:jc w:val="both"/>
        <w:rPr>
          <w:lang w:val="en-GB"/>
        </w:rPr>
      </w:pPr>
      <w:r w:rsidRPr="00F20AE1">
        <w:rPr>
          <w:lang w:val="en-GB"/>
        </w:rPr>
        <w:t xml:space="preserve">Information encoded in NINFOM, when converted to S-101, requires an entry in the </w:t>
      </w:r>
      <w:r w:rsidRPr="00F20AE1">
        <w:rPr>
          <w:b/>
          <w:lang w:val="en-GB"/>
        </w:rPr>
        <w:t>information</w:t>
      </w:r>
      <w:r w:rsidRPr="00F20AE1">
        <w:rPr>
          <w:lang w:val="en-GB"/>
        </w:rPr>
        <w:t xml:space="preserve"> </w:t>
      </w:r>
      <w:r w:rsidR="00913637" w:rsidRPr="00F20AE1">
        <w:rPr>
          <w:lang w:val="en-GB"/>
        </w:rPr>
        <w:t xml:space="preserve">complex attribute instance, </w:t>
      </w:r>
      <w:r w:rsidRPr="00F20AE1">
        <w:rPr>
          <w:lang w:val="en-GB"/>
        </w:rPr>
        <w:t xml:space="preserve">sub-attribute </w:t>
      </w:r>
      <w:r w:rsidRPr="00F20AE1">
        <w:rPr>
          <w:b/>
          <w:lang w:val="en-GB"/>
        </w:rPr>
        <w:t>language</w:t>
      </w:r>
      <w:r w:rsidRPr="00F20AE1">
        <w:rPr>
          <w:lang w:val="en-GB"/>
        </w:rPr>
        <w:t xml:space="preserve"> to indicate the language of the text string.  There is no corresponding </w:t>
      </w:r>
      <w:r w:rsidR="00913637" w:rsidRPr="00F20AE1">
        <w:rPr>
          <w:lang w:val="en-GB"/>
        </w:rPr>
        <w:t xml:space="preserve">attribute in S-57 to provide this information.  Data Producers </w:t>
      </w:r>
      <w:r w:rsidR="00566EE2">
        <w:rPr>
          <w:lang w:val="en-GB"/>
        </w:rPr>
        <w:t>may</w:t>
      </w:r>
      <w:r w:rsidR="00566EE2" w:rsidRPr="00F20AE1">
        <w:rPr>
          <w:lang w:val="en-GB"/>
        </w:rPr>
        <w:t xml:space="preserve"> </w:t>
      </w:r>
      <w:r w:rsidR="00913637" w:rsidRPr="00F20AE1">
        <w:rPr>
          <w:lang w:val="en-GB"/>
        </w:rPr>
        <w:t>be required to manually populate this attribute during the conversion process</w:t>
      </w:r>
      <w:r w:rsidR="00566EE2">
        <w:rPr>
          <w:lang w:val="en-GB"/>
        </w:rPr>
        <w:t xml:space="preserve">, however a suitably configured converter may populate this attribute </w:t>
      </w:r>
      <w:r w:rsidR="000D7CDB">
        <w:rPr>
          <w:lang w:val="en-GB"/>
        </w:rPr>
        <w:t>as part of the automated conversion process</w:t>
      </w:r>
      <w:r w:rsidR="00913637" w:rsidRPr="00F20AE1">
        <w:rPr>
          <w:lang w:val="en-GB"/>
        </w:rPr>
        <w:t xml:space="preserve"> (see S-101 DCEG clause 2.4.6)</w:t>
      </w:r>
      <w:r w:rsidR="006E260C" w:rsidRPr="00F20AE1">
        <w:rPr>
          <w:lang w:val="en-GB"/>
        </w:rPr>
        <w:t>.</w:t>
      </w:r>
    </w:p>
    <w:p w14:paraId="191CA23B" w14:textId="52671060" w:rsidR="009D2171" w:rsidRPr="00F20AE1" w:rsidRDefault="009D2171" w:rsidP="003844F3">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jc w:val="both"/>
        <w:rPr>
          <w:lang w:val="en-GB"/>
        </w:rPr>
      </w:pPr>
      <w:r w:rsidRPr="00F20AE1">
        <w:rPr>
          <w:lang w:val="en-GB"/>
        </w:rPr>
        <w:t xml:space="preserve">The attributes TXTDSC and NTXTDS will be converted directly to an instance of the S-101 complex attribute </w:t>
      </w:r>
      <w:r w:rsidRPr="00F20AE1">
        <w:rPr>
          <w:b/>
          <w:lang w:val="en-GB"/>
        </w:rPr>
        <w:t>information</w:t>
      </w:r>
      <w:r w:rsidRPr="00F20AE1">
        <w:rPr>
          <w:lang w:val="en-GB"/>
        </w:rPr>
        <w:t xml:space="preserve">, sub-attribute </w:t>
      </w:r>
      <w:r w:rsidRPr="00F20AE1">
        <w:rPr>
          <w:b/>
          <w:lang w:val="en-GB"/>
        </w:rPr>
        <w:t>file reference</w:t>
      </w:r>
      <w:r w:rsidRPr="00F20AE1">
        <w:rPr>
          <w:lang w:val="en-GB"/>
        </w:rPr>
        <w:t xml:space="preserve"> </w:t>
      </w:r>
      <w:r w:rsidR="0071121B" w:rsidRPr="00974CB3">
        <w:rPr>
          <w:lang w:val="en-GB"/>
        </w:rPr>
        <w:t>for the corresponding S-101 feature</w:t>
      </w:r>
      <w:r w:rsidR="001641DC">
        <w:rPr>
          <w:lang w:val="en-GB"/>
        </w:rPr>
        <w:t xml:space="preserve"> instance</w:t>
      </w:r>
      <w:r w:rsidR="0071121B" w:rsidRPr="00974CB3">
        <w:rPr>
          <w:lang w:val="en-GB"/>
        </w:rPr>
        <w:t xml:space="preserve"> </w:t>
      </w:r>
      <w:r w:rsidRPr="00F20AE1">
        <w:rPr>
          <w:lang w:val="en-GB"/>
        </w:rPr>
        <w:t>during the automated conversion process.</w:t>
      </w:r>
      <w:r w:rsidR="000D7A97" w:rsidRPr="00F20AE1">
        <w:rPr>
          <w:lang w:val="en-GB"/>
        </w:rPr>
        <w:t xml:space="preserve">  However, </w:t>
      </w:r>
      <w:r w:rsidR="003844F3" w:rsidRPr="00F20AE1">
        <w:rPr>
          <w:lang w:val="en-GB"/>
        </w:rPr>
        <w:t>the following issues must be noted:</w:t>
      </w:r>
    </w:p>
    <w:p w14:paraId="7A3FE929" w14:textId="40009ACC" w:rsidR="003844F3" w:rsidRPr="00F20AE1" w:rsidRDefault="003844F3" w:rsidP="00C93144">
      <w:pPr>
        <w:pStyle w:val="ListParagraph"/>
        <w:numPr>
          <w:ilvl w:val="0"/>
          <w:numId w:val="19"/>
        </w:num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284" w:hanging="284"/>
        <w:jc w:val="both"/>
        <w:rPr>
          <w:lang w:val="en-GB"/>
        </w:rPr>
      </w:pPr>
      <w:r w:rsidRPr="00F20AE1">
        <w:rPr>
          <w:lang w:val="en-GB"/>
        </w:rPr>
        <w:t xml:space="preserve">The file naming convention for support files in S-101 is different from the convention used in S-57.  Data Producers will be required to revisit automatically </w:t>
      </w:r>
      <w:r w:rsidR="00E1343C">
        <w:rPr>
          <w:lang w:val="en-GB"/>
        </w:rPr>
        <w:t>converted</w:t>
      </w:r>
      <w:r w:rsidR="00E1343C" w:rsidRPr="00F20AE1">
        <w:rPr>
          <w:lang w:val="en-GB"/>
        </w:rPr>
        <w:t xml:space="preserve"> </w:t>
      </w:r>
      <w:r w:rsidRPr="00F20AE1">
        <w:rPr>
          <w:lang w:val="en-GB"/>
        </w:rPr>
        <w:t xml:space="preserve">instances of the </w:t>
      </w:r>
      <w:r w:rsidRPr="00F20AE1">
        <w:rPr>
          <w:b/>
          <w:lang w:val="en-GB"/>
        </w:rPr>
        <w:t>file reference</w:t>
      </w:r>
      <w:r w:rsidRPr="00F20AE1">
        <w:rPr>
          <w:lang w:val="en-GB"/>
        </w:rPr>
        <w:t xml:space="preserve"> sub-attribute during the conversion process and apply the new convention for both the </w:t>
      </w:r>
      <w:r w:rsidRPr="00F20AE1">
        <w:rPr>
          <w:b/>
          <w:lang w:val="en-GB"/>
        </w:rPr>
        <w:t>file reference value</w:t>
      </w:r>
      <w:r w:rsidRPr="00F20AE1">
        <w:rPr>
          <w:lang w:val="en-GB"/>
        </w:rPr>
        <w:t xml:space="preserve"> and the name of the referenced file itself</w:t>
      </w:r>
      <w:r w:rsidR="00BC1B46" w:rsidRPr="00F20AE1">
        <w:rPr>
          <w:lang w:val="en-GB"/>
        </w:rPr>
        <w:t xml:space="preserve"> (see S-101 Main document clause 11.4)</w:t>
      </w:r>
      <w:r w:rsidRPr="00F20AE1">
        <w:rPr>
          <w:lang w:val="en-GB"/>
        </w:rPr>
        <w:t>; and</w:t>
      </w:r>
    </w:p>
    <w:p w14:paraId="00E0B39F" w14:textId="723F68BC" w:rsidR="003844F3" w:rsidRDefault="003844F3" w:rsidP="00C93144">
      <w:pPr>
        <w:pStyle w:val="ListParagraph"/>
        <w:numPr>
          <w:ilvl w:val="0"/>
          <w:numId w:val="19"/>
        </w:num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284" w:hanging="284"/>
        <w:contextualSpacing w:val="0"/>
        <w:jc w:val="both"/>
        <w:rPr>
          <w:lang w:val="en-GB"/>
        </w:rPr>
      </w:pPr>
      <w:r w:rsidRPr="00F20AE1">
        <w:rPr>
          <w:lang w:val="en-GB"/>
        </w:rPr>
        <w:t xml:space="preserve">Information encoded in NTXTDS, when converted to S-101, requires an entry in the </w:t>
      </w:r>
      <w:r w:rsidRPr="00F20AE1">
        <w:rPr>
          <w:b/>
          <w:lang w:val="en-GB"/>
        </w:rPr>
        <w:t>information</w:t>
      </w:r>
      <w:r w:rsidRPr="00F20AE1">
        <w:rPr>
          <w:lang w:val="en-GB"/>
        </w:rPr>
        <w:t xml:space="preserve"> complex attribute instance, sub-attribute </w:t>
      </w:r>
      <w:r w:rsidRPr="00F20AE1">
        <w:rPr>
          <w:b/>
          <w:lang w:val="en-GB"/>
        </w:rPr>
        <w:t>language</w:t>
      </w:r>
      <w:r w:rsidRPr="00F20AE1">
        <w:rPr>
          <w:lang w:val="en-GB"/>
        </w:rPr>
        <w:t xml:space="preserve"> to indicate the language of the text in the </w:t>
      </w:r>
      <w:r w:rsidRPr="00F20AE1">
        <w:rPr>
          <w:lang w:val="en-GB"/>
        </w:rPr>
        <w:lastRenderedPageBreak/>
        <w:t xml:space="preserve">associated text file.  There is no corresponding attribute in S-57 to provide this information.  Data Producers </w:t>
      </w:r>
      <w:r w:rsidR="001641DC">
        <w:rPr>
          <w:lang w:val="en-GB"/>
        </w:rPr>
        <w:t>may</w:t>
      </w:r>
      <w:r w:rsidRPr="00F20AE1">
        <w:rPr>
          <w:lang w:val="en-GB"/>
        </w:rPr>
        <w:t xml:space="preserve"> </w:t>
      </w:r>
      <w:proofErr w:type="spellStart"/>
      <w:r w:rsidRPr="00F20AE1">
        <w:rPr>
          <w:lang w:val="en-GB"/>
        </w:rPr>
        <w:t>required</w:t>
      </w:r>
      <w:proofErr w:type="spellEnd"/>
      <w:r w:rsidRPr="00F20AE1">
        <w:rPr>
          <w:lang w:val="en-GB"/>
        </w:rPr>
        <w:t xml:space="preserve"> to manually populate this attribute during the conversion process</w:t>
      </w:r>
      <w:r w:rsidR="001641DC">
        <w:rPr>
          <w:lang w:val="en-GB"/>
        </w:rPr>
        <w:t>, however a suitably configured converter may populate this attribute as part of the automated conversion process</w:t>
      </w:r>
      <w:r w:rsidRPr="00F20AE1">
        <w:rPr>
          <w:lang w:val="en-GB"/>
        </w:rPr>
        <w:t xml:space="preserve"> (see S-101 DCEG clause 2.4.6).</w:t>
      </w:r>
    </w:p>
    <w:p w14:paraId="7CCFC2C9" w14:textId="5DAB9336" w:rsidR="0071121B" w:rsidRPr="00740D23" w:rsidRDefault="0071121B" w:rsidP="0071121B">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Pr>
          <w:lang w:val="en-GB"/>
        </w:rPr>
        <w:t xml:space="preserve">Where information contained in </w:t>
      </w:r>
      <w:r w:rsidRPr="00F20AE1">
        <w:rPr>
          <w:lang w:val="en-GB"/>
        </w:rPr>
        <w:t>INFORM, NINFOM, TXTDSC and NTXTDS</w:t>
      </w:r>
      <w:r>
        <w:rPr>
          <w:lang w:val="en-GB"/>
        </w:rPr>
        <w:t xml:space="preserve"> is duplicated for multiple </w:t>
      </w:r>
      <w:r w:rsidR="00F04054">
        <w:rPr>
          <w:lang w:val="en-GB"/>
        </w:rPr>
        <w:t xml:space="preserve">object instances in an S-57 dataset, this may be encoded more economically in the corresponding S-101 dataset by associating an instance of the S-101 information feature </w:t>
      </w:r>
      <w:r w:rsidR="00F04054">
        <w:rPr>
          <w:b/>
          <w:lang w:val="en-GB"/>
        </w:rPr>
        <w:t>Nautical Information</w:t>
      </w:r>
      <w:r w:rsidR="00F04054">
        <w:rPr>
          <w:lang w:val="en-GB"/>
        </w:rPr>
        <w:t xml:space="preserve"> to the relevant S-101 geo features (see S-101 DCEG clause 24.4) using the association </w:t>
      </w:r>
      <w:r w:rsidR="00F04054">
        <w:rPr>
          <w:b/>
          <w:lang w:val="en-GB"/>
        </w:rPr>
        <w:t>Additional Information</w:t>
      </w:r>
      <w:r w:rsidR="00F04054">
        <w:rPr>
          <w:lang w:val="en-GB"/>
        </w:rPr>
        <w:t xml:space="preserve"> (see S-101 DCEG clause 25.1)</w:t>
      </w:r>
      <w:r w:rsidR="00F918BE">
        <w:rPr>
          <w:lang w:val="en-GB"/>
        </w:rPr>
        <w:t xml:space="preserve">.  Where this is considered to be the preferred encoding, Data Producers will be required to manually encode the </w:t>
      </w:r>
      <w:r w:rsidR="00F918BE">
        <w:rPr>
          <w:b/>
          <w:lang w:val="en-GB"/>
        </w:rPr>
        <w:t>Nautical Information</w:t>
      </w:r>
      <w:r w:rsidR="00F918BE">
        <w:rPr>
          <w:lang w:val="en-GB"/>
        </w:rPr>
        <w:t xml:space="preserve"> </w:t>
      </w:r>
      <w:proofErr w:type="spellStart"/>
      <w:r w:rsidR="00F918BE">
        <w:rPr>
          <w:lang w:val="en-GB"/>
        </w:rPr>
        <w:t>information</w:t>
      </w:r>
      <w:proofErr w:type="spellEnd"/>
      <w:r w:rsidR="00F918BE">
        <w:rPr>
          <w:lang w:val="en-GB"/>
        </w:rPr>
        <w:t xml:space="preserve"> feature; associate th</w:t>
      </w:r>
      <w:r w:rsidR="001641DC">
        <w:rPr>
          <w:lang w:val="en-GB"/>
        </w:rPr>
        <w:t>is feature</w:t>
      </w:r>
      <w:r w:rsidR="00F918BE">
        <w:rPr>
          <w:lang w:val="en-GB"/>
        </w:rPr>
        <w:t xml:space="preserve"> to the relevant S-101 geo features using the association </w:t>
      </w:r>
      <w:r w:rsidR="00F918BE">
        <w:rPr>
          <w:b/>
          <w:lang w:val="en-GB"/>
        </w:rPr>
        <w:t>Additional Information</w:t>
      </w:r>
      <w:r w:rsidR="00740D23">
        <w:rPr>
          <w:lang w:val="en-GB"/>
        </w:rPr>
        <w:t>; and remove the complex attribute</w:t>
      </w:r>
      <w:r w:rsidR="00F918BE">
        <w:rPr>
          <w:lang w:val="en-GB"/>
        </w:rPr>
        <w:t xml:space="preserve"> </w:t>
      </w:r>
      <w:r w:rsidR="00F918BE">
        <w:rPr>
          <w:b/>
          <w:lang w:val="en-GB"/>
        </w:rPr>
        <w:t>information</w:t>
      </w:r>
      <w:r w:rsidR="00F918BE">
        <w:rPr>
          <w:lang w:val="en-GB"/>
        </w:rPr>
        <w:t xml:space="preserve"> from these geo features</w:t>
      </w:r>
      <w:r w:rsidR="00740D23">
        <w:rPr>
          <w:lang w:val="en-GB"/>
        </w:rPr>
        <w:t xml:space="preserve">.  Note that </w:t>
      </w:r>
      <w:r w:rsidR="009C0EF9">
        <w:rPr>
          <w:lang w:val="en-GB"/>
        </w:rPr>
        <w:t>this encoding</w:t>
      </w:r>
      <w:r w:rsidR="00740D23">
        <w:rPr>
          <w:lang w:val="en-GB"/>
        </w:rPr>
        <w:t xml:space="preserve"> may </w:t>
      </w:r>
      <w:r w:rsidR="009C0EF9">
        <w:rPr>
          <w:lang w:val="en-GB"/>
        </w:rPr>
        <w:t xml:space="preserve">also </w:t>
      </w:r>
      <w:r w:rsidR="00740D23">
        <w:rPr>
          <w:lang w:val="en-GB"/>
        </w:rPr>
        <w:t xml:space="preserve">be </w:t>
      </w:r>
      <w:r w:rsidR="009C0EF9">
        <w:rPr>
          <w:lang w:val="en-GB"/>
        </w:rPr>
        <w:t>considered</w:t>
      </w:r>
      <w:r w:rsidR="00740D23">
        <w:rPr>
          <w:lang w:val="en-GB"/>
        </w:rPr>
        <w:t xml:space="preserve"> where textual information is duplicated across multiple datasets within the </w:t>
      </w:r>
      <w:r w:rsidR="009C0EF9">
        <w:rPr>
          <w:lang w:val="en-GB"/>
        </w:rPr>
        <w:t>S-57/</w:t>
      </w:r>
      <w:r w:rsidR="00740D23">
        <w:rPr>
          <w:lang w:val="en-GB"/>
        </w:rPr>
        <w:t>S-101 ENC portfolio</w:t>
      </w:r>
      <w:r>
        <w:rPr>
          <w:lang w:val="en-GB"/>
        </w:rPr>
        <w:t>.</w:t>
      </w:r>
    </w:p>
    <w:p w14:paraId="122A3775" w14:textId="77777777" w:rsidR="006B2826" w:rsidRPr="00F20AE1" w:rsidRDefault="006B2826" w:rsidP="00C93144">
      <w:pPr>
        <w:pStyle w:val="Heading2"/>
        <w:numPr>
          <w:ilvl w:val="1"/>
          <w:numId w:val="13"/>
        </w:numPr>
        <w:tabs>
          <w:tab w:val="clear" w:pos="0"/>
          <w:tab w:val="clear" w:pos="283"/>
          <w:tab w:val="clear" w:pos="576"/>
          <w:tab w:val="clear" w:pos="720"/>
          <w:tab w:val="clear" w:pos="850"/>
          <w:tab w:val="clear" w:pos="915"/>
          <w:tab w:val="clear" w:pos="1134"/>
          <w:tab w:val="clear" w:pos="1417"/>
          <w:tab w:val="clear" w:pos="1700"/>
          <w:tab w:val="clear" w:pos="1983"/>
          <w:tab w:val="clear" w:pos="2268"/>
          <w:tab w:val="clear" w:pos="2551"/>
          <w:tab w:val="clear" w:pos="2834"/>
          <w:tab w:val="clear" w:pos="2911"/>
          <w:tab w:val="clear" w:pos="3117"/>
          <w:tab w:val="clear" w:pos="3400"/>
          <w:tab w:val="clear" w:pos="3685"/>
          <w:tab w:val="clear" w:pos="3968"/>
          <w:tab w:val="clear" w:pos="4251"/>
          <w:tab w:val="clear" w:pos="4534"/>
          <w:tab w:val="clear" w:pos="4818"/>
          <w:tab w:val="clear" w:pos="5102"/>
          <w:tab w:val="clear" w:pos="5385"/>
          <w:tab w:val="clear" w:pos="5668"/>
          <w:tab w:val="clear" w:pos="5952"/>
          <w:tab w:val="clear" w:pos="6235"/>
          <w:tab w:val="clear" w:pos="6519"/>
          <w:tab w:val="clear" w:pos="6802"/>
          <w:tab w:val="clear" w:pos="7086"/>
          <w:tab w:val="clear" w:pos="7369"/>
          <w:tab w:val="clear" w:pos="7652"/>
          <w:tab w:val="clear" w:pos="7936"/>
          <w:tab w:val="clear" w:pos="8220"/>
          <w:tab w:val="clear" w:pos="8503"/>
          <w:tab w:val="clear" w:pos="8786"/>
          <w:tab w:val="left" w:pos="851"/>
        </w:tabs>
        <w:spacing w:before="240" w:after="120"/>
        <w:ind w:left="851" w:hanging="851"/>
        <w:rPr>
          <w:sz w:val="20"/>
          <w:lang w:val="en-GB"/>
        </w:rPr>
      </w:pPr>
      <w:bookmarkStart w:id="170" w:name="_Toc422735467"/>
      <w:bookmarkStart w:id="171" w:name="_Toc8629860"/>
      <w:bookmarkStart w:id="172" w:name="_Toc8629992"/>
      <w:bookmarkStart w:id="173" w:name="_Toc68293141"/>
      <w:r w:rsidRPr="00F20AE1">
        <w:rPr>
          <w:lang w:val="en-GB"/>
        </w:rPr>
        <w:t>Colours and colour patterns</w:t>
      </w:r>
      <w:bookmarkEnd w:id="170"/>
      <w:bookmarkEnd w:id="171"/>
      <w:bookmarkEnd w:id="172"/>
      <w:bookmarkEnd w:id="173"/>
    </w:p>
    <w:p w14:paraId="60147C23" w14:textId="3C7CACD2" w:rsidR="00601CDC" w:rsidRPr="00F20AE1" w:rsidRDefault="00601CDC" w:rsidP="009851E1">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lang w:val="en-GB"/>
        </w:rPr>
        <w:t>With the exception of the cases described below, a</w:t>
      </w:r>
      <w:r w:rsidR="00390CA4" w:rsidRPr="00F20AE1">
        <w:rPr>
          <w:lang w:val="en-GB"/>
        </w:rPr>
        <w:t xml:space="preserve">ll instances of encoding of attribute COLOUR will be </w:t>
      </w:r>
      <w:r w:rsidR="009851E1">
        <w:rPr>
          <w:lang w:val="en-GB"/>
        </w:rPr>
        <w:t>converted to</w:t>
      </w:r>
      <w:r w:rsidR="00390CA4" w:rsidRPr="00F20AE1">
        <w:rPr>
          <w:lang w:val="en-GB"/>
        </w:rPr>
        <w:t xml:space="preserve"> the S-101 attribute </w:t>
      </w:r>
      <w:r w:rsidR="00390CA4" w:rsidRPr="00F20AE1">
        <w:rPr>
          <w:b/>
          <w:lang w:val="en-GB"/>
        </w:rPr>
        <w:t xml:space="preserve">colour </w:t>
      </w:r>
      <w:r w:rsidR="00FF7E67" w:rsidRPr="00F20AE1">
        <w:rPr>
          <w:lang w:val="en-GB"/>
        </w:rPr>
        <w:t>during the automated</w:t>
      </w:r>
      <w:r w:rsidR="00390CA4" w:rsidRPr="00F20AE1">
        <w:rPr>
          <w:lang w:val="en-GB"/>
        </w:rPr>
        <w:t xml:space="preserve"> conversion</w:t>
      </w:r>
      <w:r w:rsidR="00FF7E67" w:rsidRPr="00F20AE1">
        <w:rPr>
          <w:lang w:val="en-GB"/>
        </w:rPr>
        <w:t xml:space="preserve"> process</w:t>
      </w:r>
      <w:r w:rsidR="00390CA4" w:rsidRPr="00F20AE1">
        <w:rPr>
          <w:lang w:val="en-GB"/>
        </w:rPr>
        <w:t>.</w:t>
      </w:r>
    </w:p>
    <w:p w14:paraId="0DC64832" w14:textId="4AF55E6A" w:rsidR="0033549A" w:rsidRPr="00F20AE1" w:rsidRDefault="00601CDC" w:rsidP="00771516">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jc w:val="both"/>
        <w:rPr>
          <w:lang w:val="en-GB"/>
        </w:rPr>
      </w:pPr>
      <w:r w:rsidRPr="00F20AE1">
        <w:rPr>
          <w:lang w:val="en-GB"/>
        </w:rPr>
        <w:t>T</w:t>
      </w:r>
      <w:r w:rsidR="005F75B5" w:rsidRPr="00F20AE1">
        <w:rPr>
          <w:lang w:val="en-GB"/>
        </w:rPr>
        <w:t xml:space="preserve">he allowable list of enumerate values for </w:t>
      </w:r>
      <w:r w:rsidR="005F75B5" w:rsidRPr="00F20AE1">
        <w:rPr>
          <w:b/>
          <w:lang w:val="en-GB"/>
        </w:rPr>
        <w:t>colour</w:t>
      </w:r>
      <w:r w:rsidR="005F75B5" w:rsidRPr="00F20AE1">
        <w:rPr>
          <w:lang w:val="en-GB"/>
        </w:rPr>
        <w:t xml:space="preserve"> is restricted from the full list allowable for COLOUR in S-57 ENCs for the following features:</w:t>
      </w:r>
    </w:p>
    <w:p w14:paraId="64D6DD40" w14:textId="14BE8932" w:rsidR="005F75B5" w:rsidRPr="00F20AE1" w:rsidRDefault="005F75B5" w:rsidP="00771516">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jc w:val="both"/>
        <w:rPr>
          <w:lang w:val="en-GB"/>
        </w:rPr>
      </w:pPr>
      <w:r w:rsidRPr="00F20AE1">
        <w:rPr>
          <w:lang w:val="en-GB"/>
        </w:rPr>
        <w:tab/>
      </w:r>
      <w:r w:rsidRPr="00F20AE1">
        <w:rPr>
          <w:lang w:val="en-GB"/>
        </w:rPr>
        <w:tab/>
      </w:r>
      <w:r w:rsidRPr="00F20AE1">
        <w:rPr>
          <w:lang w:val="en-GB"/>
        </w:rPr>
        <w:tab/>
      </w:r>
      <w:r w:rsidRPr="00F20AE1">
        <w:rPr>
          <w:b/>
          <w:lang w:val="en-GB"/>
        </w:rPr>
        <w:t>Coastline</w:t>
      </w:r>
      <w:r w:rsidR="005E5A5D" w:rsidRPr="00F20AE1">
        <w:rPr>
          <w:lang w:val="en-GB"/>
        </w:rPr>
        <w:tab/>
      </w:r>
      <w:r w:rsidR="005E5A5D" w:rsidRPr="00F20AE1">
        <w:rPr>
          <w:lang w:val="en-GB"/>
        </w:rPr>
        <w:tab/>
      </w:r>
      <w:r w:rsidR="005E5A5D" w:rsidRPr="00F20AE1">
        <w:rPr>
          <w:lang w:val="en-GB"/>
        </w:rPr>
        <w:tab/>
      </w:r>
      <w:r w:rsidR="005E5A5D" w:rsidRPr="00F20AE1">
        <w:rPr>
          <w:lang w:val="en-GB"/>
        </w:rPr>
        <w:tab/>
      </w:r>
      <w:r w:rsidR="005E5A5D" w:rsidRPr="00F20AE1">
        <w:rPr>
          <w:lang w:val="en-GB"/>
        </w:rPr>
        <w:tab/>
        <w:t>[</w:t>
      </w:r>
      <w:r w:rsidR="005E5A5D" w:rsidRPr="00F20AE1">
        <w:rPr>
          <w:b/>
          <w:lang w:val="en-GB"/>
        </w:rPr>
        <w:t>COALNE</w:t>
      </w:r>
      <w:r w:rsidR="005E5A5D" w:rsidRPr="00F20AE1">
        <w:rPr>
          <w:lang w:val="en-GB"/>
        </w:rPr>
        <w:t>]</w:t>
      </w:r>
      <w:r w:rsidRPr="00F20AE1">
        <w:rPr>
          <w:lang w:val="en-GB"/>
        </w:rPr>
        <w:tab/>
      </w:r>
      <w:r w:rsidRPr="00F20AE1">
        <w:rPr>
          <w:lang w:val="en-GB"/>
        </w:rPr>
        <w:tab/>
      </w:r>
      <w:r w:rsidR="007804CD" w:rsidRPr="00F20AE1">
        <w:rPr>
          <w:lang w:val="en-GB"/>
        </w:rPr>
        <w:tab/>
      </w:r>
      <w:r w:rsidR="007804CD" w:rsidRPr="00F20AE1">
        <w:rPr>
          <w:lang w:val="en-GB"/>
        </w:rPr>
        <w:tab/>
      </w:r>
      <w:r w:rsidRPr="00F20AE1">
        <w:rPr>
          <w:lang w:val="en-GB"/>
        </w:rPr>
        <w:t>(</w:t>
      </w:r>
      <w:r w:rsidR="00A7579E" w:rsidRPr="00F20AE1">
        <w:rPr>
          <w:lang w:val="en-GB"/>
        </w:rPr>
        <w:t xml:space="preserve">S-101 </w:t>
      </w:r>
      <w:r w:rsidR="00403A7E" w:rsidRPr="00F20AE1">
        <w:rPr>
          <w:lang w:val="en-GB"/>
        </w:rPr>
        <w:t xml:space="preserve">DCEG </w:t>
      </w:r>
      <w:r w:rsidRPr="00F20AE1">
        <w:rPr>
          <w:lang w:val="en-GB"/>
        </w:rPr>
        <w:t xml:space="preserve">clause </w:t>
      </w:r>
      <w:r w:rsidR="00403A7E" w:rsidRPr="00F20AE1">
        <w:rPr>
          <w:lang w:val="en-GB"/>
        </w:rPr>
        <w:t>5.3</w:t>
      </w:r>
      <w:r w:rsidRPr="00F20AE1">
        <w:rPr>
          <w:lang w:val="en-GB"/>
        </w:rPr>
        <w:t>)</w:t>
      </w:r>
    </w:p>
    <w:p w14:paraId="3A6EF2F1" w14:textId="1C26A743" w:rsidR="007804CD" w:rsidRPr="00F20AE1" w:rsidRDefault="007804CD" w:rsidP="00771516">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jc w:val="both"/>
        <w:rPr>
          <w:lang w:val="en-GB"/>
        </w:rPr>
      </w:pPr>
      <w:r w:rsidRPr="00F20AE1">
        <w:rPr>
          <w:lang w:val="en-GB"/>
        </w:rPr>
        <w:tab/>
      </w:r>
      <w:r w:rsidRPr="00F20AE1">
        <w:rPr>
          <w:lang w:val="en-GB"/>
        </w:rPr>
        <w:tab/>
      </w:r>
      <w:r w:rsidRPr="00F20AE1">
        <w:rPr>
          <w:lang w:val="en-GB"/>
        </w:rPr>
        <w:tab/>
      </w:r>
      <w:r w:rsidRPr="00F20AE1">
        <w:rPr>
          <w:b/>
          <w:lang w:val="en-GB"/>
        </w:rPr>
        <w:t>Light Air Obstruction</w:t>
      </w:r>
      <w:r w:rsidRPr="00F20AE1">
        <w:rPr>
          <w:lang w:val="en-GB"/>
        </w:rPr>
        <w:tab/>
      </w:r>
      <w:r w:rsidR="005E5A5D" w:rsidRPr="00F20AE1">
        <w:rPr>
          <w:lang w:val="en-GB"/>
        </w:rPr>
        <w:t>[</w:t>
      </w:r>
      <w:r w:rsidR="005E5A5D" w:rsidRPr="00F20AE1">
        <w:rPr>
          <w:b/>
          <w:lang w:val="en-GB"/>
        </w:rPr>
        <w:t>LIGHTS</w:t>
      </w:r>
      <w:r w:rsidR="005E5A5D" w:rsidRPr="00F20AE1">
        <w:rPr>
          <w:lang w:val="en-GB"/>
        </w:rPr>
        <w:t>]</w:t>
      </w:r>
      <w:r w:rsidR="005E5A5D" w:rsidRPr="00F20AE1">
        <w:rPr>
          <w:lang w:val="en-GB"/>
        </w:rPr>
        <w:tab/>
      </w:r>
      <w:r w:rsidR="005E5A5D" w:rsidRPr="00F20AE1">
        <w:rPr>
          <w:lang w:val="en-GB"/>
        </w:rPr>
        <w:tab/>
      </w:r>
      <w:r w:rsidR="005E5A5D" w:rsidRPr="00F20AE1">
        <w:rPr>
          <w:lang w:val="en-GB"/>
        </w:rPr>
        <w:tab/>
      </w:r>
      <w:r w:rsidR="005E5A5D" w:rsidRPr="00F20AE1">
        <w:rPr>
          <w:lang w:val="en-GB"/>
        </w:rPr>
        <w:tab/>
      </w:r>
      <w:r w:rsidR="005E5A5D" w:rsidRPr="00F20AE1">
        <w:rPr>
          <w:lang w:val="en-GB"/>
        </w:rPr>
        <w:tab/>
      </w:r>
      <w:r w:rsidRPr="00F20AE1">
        <w:rPr>
          <w:lang w:val="en-GB"/>
        </w:rPr>
        <w:t>(</w:t>
      </w:r>
      <w:r w:rsidR="00A7579E" w:rsidRPr="00F20AE1">
        <w:rPr>
          <w:lang w:val="en-GB"/>
        </w:rPr>
        <w:t xml:space="preserve">S-101 </w:t>
      </w:r>
      <w:r w:rsidR="00403A7E" w:rsidRPr="00F20AE1">
        <w:rPr>
          <w:lang w:val="en-GB"/>
        </w:rPr>
        <w:t xml:space="preserve">DCEG </w:t>
      </w:r>
      <w:r w:rsidRPr="00F20AE1">
        <w:rPr>
          <w:lang w:val="en-GB"/>
        </w:rPr>
        <w:t xml:space="preserve">clause </w:t>
      </w:r>
      <w:r w:rsidR="005D2815" w:rsidRPr="00F20AE1">
        <w:rPr>
          <w:lang w:val="en-GB"/>
        </w:rPr>
        <w:t>19.5</w:t>
      </w:r>
      <w:r w:rsidRPr="00F20AE1">
        <w:rPr>
          <w:lang w:val="en-GB"/>
        </w:rPr>
        <w:t>)</w:t>
      </w:r>
    </w:p>
    <w:p w14:paraId="5FFD90F3" w14:textId="11EB751B" w:rsidR="005F75B5" w:rsidRPr="00F20AE1" w:rsidRDefault="005F75B5" w:rsidP="00771516">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jc w:val="both"/>
        <w:rPr>
          <w:lang w:val="en-GB"/>
        </w:rPr>
      </w:pPr>
      <w:r w:rsidRPr="00F20AE1">
        <w:rPr>
          <w:lang w:val="en-GB"/>
        </w:rPr>
        <w:tab/>
      </w:r>
      <w:r w:rsidRPr="00F20AE1">
        <w:rPr>
          <w:lang w:val="en-GB"/>
        </w:rPr>
        <w:tab/>
      </w:r>
      <w:r w:rsidRPr="00F20AE1">
        <w:rPr>
          <w:lang w:val="en-GB"/>
        </w:rPr>
        <w:tab/>
      </w:r>
      <w:r w:rsidRPr="00F20AE1">
        <w:rPr>
          <w:b/>
          <w:lang w:val="en-GB"/>
        </w:rPr>
        <w:t>Light All Around</w:t>
      </w:r>
      <w:r w:rsidRPr="00F20AE1">
        <w:rPr>
          <w:lang w:val="en-GB"/>
        </w:rPr>
        <w:tab/>
      </w:r>
      <w:r w:rsidRPr="00F20AE1">
        <w:rPr>
          <w:lang w:val="en-GB"/>
        </w:rPr>
        <w:tab/>
      </w:r>
      <w:r w:rsidR="007804CD" w:rsidRPr="00F20AE1">
        <w:rPr>
          <w:lang w:val="en-GB"/>
        </w:rPr>
        <w:tab/>
      </w:r>
      <w:r w:rsidR="005E5A5D" w:rsidRPr="00F20AE1">
        <w:rPr>
          <w:lang w:val="en-GB"/>
        </w:rPr>
        <w:t>[</w:t>
      </w:r>
      <w:r w:rsidR="005E5A5D" w:rsidRPr="00F20AE1">
        <w:rPr>
          <w:b/>
          <w:lang w:val="en-GB"/>
        </w:rPr>
        <w:t>LIGHTS</w:t>
      </w:r>
      <w:r w:rsidR="005E5A5D" w:rsidRPr="00F20AE1">
        <w:rPr>
          <w:lang w:val="en-GB"/>
        </w:rPr>
        <w:t>]</w:t>
      </w:r>
      <w:r w:rsidR="005E5A5D" w:rsidRPr="00F20AE1">
        <w:rPr>
          <w:lang w:val="en-GB"/>
        </w:rPr>
        <w:tab/>
      </w:r>
      <w:r w:rsidR="005E5A5D" w:rsidRPr="00F20AE1">
        <w:rPr>
          <w:lang w:val="en-GB"/>
        </w:rPr>
        <w:tab/>
      </w:r>
      <w:r w:rsidR="005E5A5D" w:rsidRPr="00F20AE1">
        <w:rPr>
          <w:lang w:val="en-GB"/>
        </w:rPr>
        <w:tab/>
      </w:r>
      <w:r w:rsidR="005E5A5D" w:rsidRPr="00F20AE1">
        <w:rPr>
          <w:lang w:val="en-GB"/>
        </w:rPr>
        <w:tab/>
      </w:r>
      <w:r w:rsidR="005E5A5D" w:rsidRPr="00F20AE1">
        <w:rPr>
          <w:lang w:val="en-GB"/>
        </w:rPr>
        <w:tab/>
      </w:r>
      <w:r w:rsidRPr="00F20AE1">
        <w:rPr>
          <w:lang w:val="en-GB"/>
        </w:rPr>
        <w:t>(</w:t>
      </w:r>
      <w:r w:rsidR="00A7579E" w:rsidRPr="00F20AE1">
        <w:rPr>
          <w:lang w:val="en-GB"/>
        </w:rPr>
        <w:t xml:space="preserve">S-101 </w:t>
      </w:r>
      <w:r w:rsidR="005D2815" w:rsidRPr="00F20AE1">
        <w:rPr>
          <w:lang w:val="en-GB"/>
        </w:rPr>
        <w:t xml:space="preserve">DCEG </w:t>
      </w:r>
      <w:r w:rsidRPr="00F20AE1">
        <w:rPr>
          <w:lang w:val="en-GB"/>
        </w:rPr>
        <w:t xml:space="preserve">clause </w:t>
      </w:r>
      <w:r w:rsidR="005D2815" w:rsidRPr="00F20AE1">
        <w:rPr>
          <w:lang w:val="en-GB"/>
        </w:rPr>
        <w:t>19.2</w:t>
      </w:r>
      <w:r w:rsidRPr="00F20AE1">
        <w:rPr>
          <w:lang w:val="en-GB"/>
        </w:rPr>
        <w:t>)</w:t>
      </w:r>
    </w:p>
    <w:p w14:paraId="1310758C" w14:textId="10F85664" w:rsidR="005F75B5" w:rsidRPr="00F20AE1" w:rsidRDefault="005F75B5" w:rsidP="00771516">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jc w:val="both"/>
        <w:rPr>
          <w:lang w:val="en-GB"/>
        </w:rPr>
      </w:pPr>
      <w:r w:rsidRPr="00F20AE1">
        <w:rPr>
          <w:lang w:val="en-GB"/>
        </w:rPr>
        <w:tab/>
      </w:r>
      <w:r w:rsidRPr="00F20AE1">
        <w:rPr>
          <w:lang w:val="en-GB"/>
        </w:rPr>
        <w:tab/>
      </w:r>
      <w:r w:rsidRPr="00F20AE1">
        <w:rPr>
          <w:lang w:val="en-GB"/>
        </w:rPr>
        <w:tab/>
      </w:r>
      <w:r w:rsidRPr="00F20AE1">
        <w:rPr>
          <w:b/>
          <w:lang w:val="en-GB"/>
        </w:rPr>
        <w:t xml:space="preserve">Light </w:t>
      </w:r>
      <w:r w:rsidR="007804CD" w:rsidRPr="00F20AE1">
        <w:rPr>
          <w:b/>
          <w:lang w:val="en-GB"/>
        </w:rPr>
        <w:t>Fog Detector</w:t>
      </w:r>
      <w:r w:rsidR="007804CD" w:rsidRPr="00F20AE1">
        <w:rPr>
          <w:lang w:val="en-GB"/>
        </w:rPr>
        <w:tab/>
      </w:r>
      <w:r w:rsidR="007804CD" w:rsidRPr="00F20AE1">
        <w:rPr>
          <w:lang w:val="en-GB"/>
        </w:rPr>
        <w:tab/>
      </w:r>
      <w:r w:rsidR="005E5A5D" w:rsidRPr="00F20AE1">
        <w:rPr>
          <w:lang w:val="en-GB"/>
        </w:rPr>
        <w:t>[</w:t>
      </w:r>
      <w:r w:rsidR="005E5A5D" w:rsidRPr="00F20AE1">
        <w:rPr>
          <w:b/>
          <w:lang w:val="en-GB"/>
        </w:rPr>
        <w:t>LIGHTS</w:t>
      </w:r>
      <w:r w:rsidR="005E5A5D" w:rsidRPr="00F20AE1">
        <w:rPr>
          <w:lang w:val="en-GB"/>
        </w:rPr>
        <w:t>]</w:t>
      </w:r>
      <w:r w:rsidR="005E5A5D" w:rsidRPr="00F20AE1">
        <w:rPr>
          <w:lang w:val="en-GB"/>
        </w:rPr>
        <w:tab/>
        <w:t xml:space="preserve"> </w:t>
      </w:r>
      <w:r w:rsidR="005E5A5D" w:rsidRPr="00F20AE1">
        <w:rPr>
          <w:lang w:val="en-GB"/>
        </w:rPr>
        <w:tab/>
      </w:r>
      <w:r w:rsidR="005E5A5D" w:rsidRPr="00F20AE1">
        <w:rPr>
          <w:lang w:val="en-GB"/>
        </w:rPr>
        <w:tab/>
      </w:r>
      <w:r w:rsidR="005E5A5D" w:rsidRPr="00F20AE1">
        <w:rPr>
          <w:lang w:val="en-GB"/>
        </w:rPr>
        <w:tab/>
      </w:r>
      <w:r w:rsidR="005E5A5D" w:rsidRPr="00F20AE1">
        <w:rPr>
          <w:lang w:val="en-GB"/>
        </w:rPr>
        <w:tab/>
      </w:r>
      <w:r w:rsidR="007804CD" w:rsidRPr="00F20AE1">
        <w:rPr>
          <w:lang w:val="en-GB"/>
        </w:rPr>
        <w:t>(</w:t>
      </w:r>
      <w:r w:rsidR="00A7579E" w:rsidRPr="00F20AE1">
        <w:rPr>
          <w:lang w:val="en-GB"/>
        </w:rPr>
        <w:t xml:space="preserve">S-101 </w:t>
      </w:r>
      <w:r w:rsidR="005D2815" w:rsidRPr="00F20AE1">
        <w:rPr>
          <w:lang w:val="en-GB"/>
        </w:rPr>
        <w:t xml:space="preserve">DCEG </w:t>
      </w:r>
      <w:r w:rsidR="007804CD" w:rsidRPr="00F20AE1">
        <w:rPr>
          <w:lang w:val="en-GB"/>
        </w:rPr>
        <w:t xml:space="preserve">clause </w:t>
      </w:r>
      <w:r w:rsidR="005D2815" w:rsidRPr="00F20AE1">
        <w:rPr>
          <w:lang w:val="en-GB"/>
        </w:rPr>
        <w:t>19.4</w:t>
      </w:r>
      <w:r w:rsidR="007804CD" w:rsidRPr="00F20AE1">
        <w:rPr>
          <w:lang w:val="en-GB"/>
        </w:rPr>
        <w:t>)</w:t>
      </w:r>
    </w:p>
    <w:p w14:paraId="3C997746" w14:textId="2216FC0B" w:rsidR="007804CD" w:rsidRPr="00F20AE1" w:rsidRDefault="007804CD" w:rsidP="00771516">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jc w:val="both"/>
        <w:rPr>
          <w:lang w:val="en-GB"/>
        </w:rPr>
      </w:pPr>
      <w:r w:rsidRPr="00F20AE1">
        <w:rPr>
          <w:lang w:val="en-GB"/>
        </w:rPr>
        <w:tab/>
      </w:r>
      <w:r w:rsidRPr="00F20AE1">
        <w:rPr>
          <w:lang w:val="en-GB"/>
        </w:rPr>
        <w:tab/>
      </w:r>
      <w:r w:rsidRPr="00F20AE1">
        <w:rPr>
          <w:lang w:val="en-GB"/>
        </w:rPr>
        <w:tab/>
      </w:r>
      <w:r w:rsidRPr="00F20AE1">
        <w:rPr>
          <w:b/>
          <w:lang w:val="en-GB"/>
        </w:rPr>
        <w:t>Light Sectored</w:t>
      </w:r>
      <w:r w:rsidRPr="00F20AE1">
        <w:rPr>
          <w:lang w:val="en-GB"/>
        </w:rPr>
        <w:tab/>
      </w:r>
      <w:r w:rsidRPr="00F20AE1">
        <w:rPr>
          <w:lang w:val="en-GB"/>
        </w:rPr>
        <w:tab/>
      </w:r>
      <w:r w:rsidRPr="00F20AE1">
        <w:rPr>
          <w:lang w:val="en-GB"/>
        </w:rPr>
        <w:tab/>
      </w:r>
      <w:r w:rsidRPr="00F20AE1">
        <w:rPr>
          <w:lang w:val="en-GB"/>
        </w:rPr>
        <w:tab/>
      </w:r>
      <w:r w:rsidR="005E5A5D" w:rsidRPr="00F20AE1">
        <w:rPr>
          <w:lang w:val="en-GB"/>
        </w:rPr>
        <w:t>[</w:t>
      </w:r>
      <w:r w:rsidR="005E5A5D" w:rsidRPr="00F20AE1">
        <w:rPr>
          <w:b/>
          <w:lang w:val="en-GB"/>
        </w:rPr>
        <w:t>LIGHTS</w:t>
      </w:r>
      <w:r w:rsidR="005E5A5D" w:rsidRPr="00F20AE1">
        <w:rPr>
          <w:lang w:val="en-GB"/>
        </w:rPr>
        <w:t>]</w:t>
      </w:r>
      <w:r w:rsidR="005E5A5D" w:rsidRPr="00F20AE1">
        <w:rPr>
          <w:lang w:val="en-GB"/>
        </w:rPr>
        <w:tab/>
        <w:t xml:space="preserve"> </w:t>
      </w:r>
      <w:r w:rsidR="005E5A5D" w:rsidRPr="00F20AE1">
        <w:rPr>
          <w:lang w:val="en-GB"/>
        </w:rPr>
        <w:tab/>
      </w:r>
      <w:r w:rsidR="005E5A5D" w:rsidRPr="00F20AE1">
        <w:rPr>
          <w:lang w:val="en-GB"/>
        </w:rPr>
        <w:tab/>
      </w:r>
      <w:r w:rsidR="005E5A5D" w:rsidRPr="00F20AE1">
        <w:rPr>
          <w:lang w:val="en-GB"/>
        </w:rPr>
        <w:tab/>
      </w:r>
      <w:r w:rsidR="005E5A5D" w:rsidRPr="00F20AE1">
        <w:rPr>
          <w:lang w:val="en-GB"/>
        </w:rPr>
        <w:tab/>
      </w:r>
      <w:r w:rsidRPr="00F20AE1">
        <w:rPr>
          <w:lang w:val="en-GB"/>
        </w:rPr>
        <w:t>(</w:t>
      </w:r>
      <w:r w:rsidR="00A7579E" w:rsidRPr="00F20AE1">
        <w:rPr>
          <w:lang w:val="en-GB"/>
        </w:rPr>
        <w:t xml:space="preserve">S-101 </w:t>
      </w:r>
      <w:r w:rsidR="005D2815" w:rsidRPr="00F20AE1">
        <w:rPr>
          <w:lang w:val="en-GB"/>
        </w:rPr>
        <w:t xml:space="preserve">DCEG </w:t>
      </w:r>
      <w:r w:rsidRPr="00F20AE1">
        <w:rPr>
          <w:lang w:val="en-GB"/>
        </w:rPr>
        <w:t xml:space="preserve">clause </w:t>
      </w:r>
      <w:r w:rsidR="005D2815" w:rsidRPr="00F20AE1">
        <w:rPr>
          <w:lang w:val="en-GB"/>
        </w:rPr>
        <w:t>19.3</w:t>
      </w:r>
      <w:r w:rsidRPr="00F20AE1">
        <w:rPr>
          <w:lang w:val="en-GB"/>
        </w:rPr>
        <w:t>)</w:t>
      </w:r>
    </w:p>
    <w:p w14:paraId="5C98EA33" w14:textId="66CFF0EF" w:rsidR="007804CD" w:rsidRPr="00F20AE1" w:rsidRDefault="007804CD" w:rsidP="00771516">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jc w:val="both"/>
        <w:rPr>
          <w:lang w:val="en-GB"/>
        </w:rPr>
      </w:pPr>
      <w:r w:rsidRPr="00F20AE1">
        <w:rPr>
          <w:lang w:val="en-GB"/>
        </w:rPr>
        <w:tab/>
      </w:r>
      <w:r w:rsidRPr="00F20AE1">
        <w:rPr>
          <w:lang w:val="en-GB"/>
        </w:rPr>
        <w:tab/>
      </w:r>
      <w:r w:rsidRPr="00F20AE1">
        <w:rPr>
          <w:lang w:val="en-GB"/>
        </w:rPr>
        <w:tab/>
      </w:r>
      <w:r w:rsidRPr="00F20AE1">
        <w:rPr>
          <w:b/>
          <w:lang w:val="en-GB"/>
        </w:rPr>
        <w:t>Sloping Ground</w:t>
      </w:r>
      <w:r w:rsidRPr="00F20AE1">
        <w:rPr>
          <w:lang w:val="en-GB"/>
        </w:rPr>
        <w:tab/>
      </w:r>
      <w:r w:rsidRPr="00F20AE1">
        <w:rPr>
          <w:lang w:val="en-GB"/>
        </w:rPr>
        <w:tab/>
      </w:r>
      <w:r w:rsidRPr="00F20AE1">
        <w:rPr>
          <w:lang w:val="en-GB"/>
        </w:rPr>
        <w:tab/>
      </w:r>
      <w:r w:rsidR="005E5A5D" w:rsidRPr="00F20AE1">
        <w:rPr>
          <w:lang w:val="en-GB"/>
        </w:rPr>
        <w:t>[</w:t>
      </w:r>
      <w:r w:rsidR="005E5A5D" w:rsidRPr="00F20AE1">
        <w:rPr>
          <w:b/>
          <w:lang w:val="en-GB"/>
        </w:rPr>
        <w:t>SLOGRD</w:t>
      </w:r>
      <w:r w:rsidR="005E5A5D" w:rsidRPr="00F20AE1">
        <w:rPr>
          <w:lang w:val="en-GB"/>
        </w:rPr>
        <w:t>]</w:t>
      </w:r>
      <w:r w:rsidR="005E5A5D" w:rsidRPr="00F20AE1">
        <w:rPr>
          <w:lang w:val="en-GB"/>
        </w:rPr>
        <w:tab/>
      </w:r>
      <w:r w:rsidR="005E5A5D" w:rsidRPr="00F20AE1">
        <w:rPr>
          <w:lang w:val="en-GB"/>
        </w:rPr>
        <w:tab/>
      </w:r>
      <w:r w:rsidR="005E5A5D" w:rsidRPr="00F20AE1">
        <w:rPr>
          <w:lang w:val="en-GB"/>
        </w:rPr>
        <w:tab/>
      </w:r>
      <w:r w:rsidR="005E5A5D" w:rsidRPr="00F20AE1">
        <w:rPr>
          <w:lang w:val="en-GB"/>
        </w:rPr>
        <w:tab/>
      </w:r>
      <w:r w:rsidR="00771516" w:rsidRPr="00F20AE1">
        <w:rPr>
          <w:lang w:val="en-GB"/>
        </w:rPr>
        <w:t>(</w:t>
      </w:r>
      <w:r w:rsidR="00A7579E" w:rsidRPr="00F20AE1">
        <w:rPr>
          <w:lang w:val="en-GB"/>
        </w:rPr>
        <w:t xml:space="preserve">S-101 </w:t>
      </w:r>
      <w:r w:rsidR="005D2815" w:rsidRPr="00F20AE1">
        <w:rPr>
          <w:lang w:val="en-GB"/>
        </w:rPr>
        <w:t xml:space="preserve">DCEG </w:t>
      </w:r>
      <w:r w:rsidR="00771516" w:rsidRPr="00F20AE1">
        <w:rPr>
          <w:lang w:val="en-GB"/>
        </w:rPr>
        <w:t xml:space="preserve">clause </w:t>
      </w:r>
      <w:r w:rsidR="005D2815" w:rsidRPr="00F20AE1">
        <w:rPr>
          <w:lang w:val="en-GB"/>
        </w:rPr>
        <w:t>5.14</w:t>
      </w:r>
      <w:r w:rsidR="00771516" w:rsidRPr="00F20AE1">
        <w:rPr>
          <w:lang w:val="en-GB"/>
        </w:rPr>
        <w:t>)</w:t>
      </w:r>
    </w:p>
    <w:p w14:paraId="24B49242" w14:textId="525AF0D7" w:rsidR="00771516" w:rsidRPr="00F20AE1" w:rsidRDefault="00771516" w:rsidP="00D95447">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lang w:val="en-GB"/>
        </w:rPr>
        <w:tab/>
      </w:r>
      <w:r w:rsidRPr="00F20AE1">
        <w:rPr>
          <w:lang w:val="en-GB"/>
        </w:rPr>
        <w:tab/>
      </w:r>
      <w:r w:rsidRPr="00F20AE1">
        <w:rPr>
          <w:lang w:val="en-GB"/>
        </w:rPr>
        <w:tab/>
      </w:r>
      <w:r w:rsidRPr="00F20AE1">
        <w:rPr>
          <w:b/>
          <w:lang w:val="en-GB"/>
        </w:rPr>
        <w:t xml:space="preserve">Slope </w:t>
      </w:r>
      <w:proofErr w:type="spellStart"/>
      <w:r w:rsidRPr="00F20AE1">
        <w:rPr>
          <w:b/>
          <w:lang w:val="en-GB"/>
        </w:rPr>
        <w:t>Topline</w:t>
      </w:r>
      <w:proofErr w:type="spellEnd"/>
      <w:r w:rsidRPr="00F20AE1">
        <w:rPr>
          <w:lang w:val="en-GB"/>
        </w:rPr>
        <w:tab/>
      </w:r>
      <w:r w:rsidRPr="00F20AE1">
        <w:rPr>
          <w:lang w:val="en-GB"/>
        </w:rPr>
        <w:tab/>
      </w:r>
      <w:r w:rsidRPr="00F20AE1">
        <w:rPr>
          <w:lang w:val="en-GB"/>
        </w:rPr>
        <w:tab/>
      </w:r>
      <w:r w:rsidRPr="00F20AE1">
        <w:rPr>
          <w:lang w:val="en-GB"/>
        </w:rPr>
        <w:tab/>
      </w:r>
      <w:r w:rsidR="005E5A5D" w:rsidRPr="00F20AE1">
        <w:rPr>
          <w:lang w:val="en-GB"/>
        </w:rPr>
        <w:t>[</w:t>
      </w:r>
      <w:r w:rsidR="005E5A5D" w:rsidRPr="00F20AE1">
        <w:rPr>
          <w:b/>
          <w:lang w:val="en-GB"/>
        </w:rPr>
        <w:t>SLOTOP</w:t>
      </w:r>
      <w:r w:rsidR="005E5A5D" w:rsidRPr="00F20AE1">
        <w:rPr>
          <w:lang w:val="en-GB"/>
        </w:rPr>
        <w:t>]</w:t>
      </w:r>
      <w:r w:rsidR="005E5A5D" w:rsidRPr="00F20AE1">
        <w:rPr>
          <w:lang w:val="en-GB"/>
        </w:rPr>
        <w:tab/>
      </w:r>
      <w:r w:rsidR="005E5A5D" w:rsidRPr="00F20AE1">
        <w:rPr>
          <w:lang w:val="en-GB"/>
        </w:rPr>
        <w:tab/>
      </w:r>
      <w:r w:rsidR="005E5A5D" w:rsidRPr="00F20AE1">
        <w:rPr>
          <w:lang w:val="en-GB"/>
        </w:rPr>
        <w:tab/>
      </w:r>
      <w:r w:rsidR="005E5A5D" w:rsidRPr="00F20AE1">
        <w:rPr>
          <w:lang w:val="en-GB"/>
        </w:rPr>
        <w:tab/>
      </w:r>
      <w:r w:rsidRPr="00F20AE1">
        <w:rPr>
          <w:lang w:val="en-GB"/>
        </w:rPr>
        <w:t>(</w:t>
      </w:r>
      <w:r w:rsidR="00A7579E" w:rsidRPr="00F20AE1">
        <w:rPr>
          <w:lang w:val="en-GB"/>
        </w:rPr>
        <w:t xml:space="preserve">S-101 </w:t>
      </w:r>
      <w:r w:rsidR="005D2815" w:rsidRPr="00F20AE1">
        <w:rPr>
          <w:lang w:val="en-GB"/>
        </w:rPr>
        <w:t xml:space="preserve">DCEG </w:t>
      </w:r>
      <w:r w:rsidRPr="00F20AE1">
        <w:rPr>
          <w:lang w:val="en-GB"/>
        </w:rPr>
        <w:t xml:space="preserve">clause </w:t>
      </w:r>
      <w:r w:rsidR="005D2815" w:rsidRPr="00F20AE1">
        <w:rPr>
          <w:lang w:val="en-GB"/>
        </w:rPr>
        <w:t>5.15</w:t>
      </w:r>
      <w:r w:rsidRPr="00F20AE1">
        <w:rPr>
          <w:lang w:val="en-GB"/>
        </w:rPr>
        <w:t>)</w:t>
      </w:r>
    </w:p>
    <w:p w14:paraId="789E4AC2" w14:textId="3EB632B0" w:rsidR="006B2826" w:rsidRPr="00F20AE1" w:rsidRDefault="00771516" w:rsidP="00D95447">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lang w:val="en-GB"/>
        </w:rPr>
        <w:t xml:space="preserve">The list of allowable colours for these features can be found </w:t>
      </w:r>
      <w:r w:rsidR="00CD64AF" w:rsidRPr="00F20AE1">
        <w:rPr>
          <w:lang w:val="en-GB"/>
        </w:rPr>
        <w:t>in</w:t>
      </w:r>
      <w:r w:rsidRPr="00F20AE1">
        <w:rPr>
          <w:lang w:val="en-GB"/>
        </w:rPr>
        <w:t xml:space="preserve"> the </w:t>
      </w:r>
      <w:r w:rsidR="005D2815" w:rsidRPr="00F20AE1">
        <w:rPr>
          <w:lang w:val="en-GB"/>
        </w:rPr>
        <w:t xml:space="preserve">S-101 DCEG </w:t>
      </w:r>
      <w:r w:rsidRPr="00F20AE1">
        <w:rPr>
          <w:lang w:val="en-GB"/>
        </w:rPr>
        <w:t>clauses sited against each feature above</w:t>
      </w:r>
      <w:r w:rsidR="00E05992">
        <w:rPr>
          <w:lang w:val="en-GB"/>
        </w:rPr>
        <w:t xml:space="preserve"> and </w:t>
      </w:r>
      <w:r w:rsidR="009851E1">
        <w:rPr>
          <w:lang w:val="en-GB"/>
        </w:rPr>
        <w:t xml:space="preserve">in </w:t>
      </w:r>
      <w:r w:rsidR="00E05992">
        <w:rPr>
          <w:lang w:val="en-GB"/>
        </w:rPr>
        <w:t xml:space="preserve">Annex A, Table A.2 of this </w:t>
      </w:r>
      <w:r w:rsidR="00F845CC">
        <w:rPr>
          <w:lang w:val="en-GB"/>
        </w:rPr>
        <w:t>document</w:t>
      </w:r>
      <w:r w:rsidRPr="00F20AE1">
        <w:rPr>
          <w:lang w:val="en-GB"/>
        </w:rPr>
        <w:t>.</w:t>
      </w:r>
      <w:r w:rsidR="00FF7E67" w:rsidRPr="00F20AE1">
        <w:rPr>
          <w:lang w:val="en-GB"/>
        </w:rPr>
        <w:t xml:space="preserve">  </w:t>
      </w:r>
      <w:r w:rsidR="005E5A5D" w:rsidRPr="00F20AE1">
        <w:rPr>
          <w:lang w:val="en-GB"/>
        </w:rPr>
        <w:t xml:space="preserve">Data Producers are advised to check values of COLOUR populated for the corresponding S-57 </w:t>
      </w:r>
      <w:r w:rsidR="00DA099D">
        <w:rPr>
          <w:lang w:val="en-GB"/>
        </w:rPr>
        <w:t>objects</w:t>
      </w:r>
      <w:r w:rsidR="00CD64AF" w:rsidRPr="00F20AE1">
        <w:rPr>
          <w:lang w:val="en-GB"/>
        </w:rPr>
        <w:t xml:space="preserve">, as </w:t>
      </w:r>
      <w:r w:rsidR="005E5A5D" w:rsidRPr="00F20AE1">
        <w:rPr>
          <w:lang w:val="en-GB"/>
        </w:rPr>
        <w:t>conversion of th</w:t>
      </w:r>
      <w:r w:rsidR="00DA099D">
        <w:rPr>
          <w:lang w:val="en-GB"/>
        </w:rPr>
        <w:t>is</w:t>
      </w:r>
      <w:r w:rsidR="005E5A5D" w:rsidRPr="00F20AE1">
        <w:rPr>
          <w:lang w:val="en-GB"/>
        </w:rPr>
        <w:t xml:space="preserve"> </w:t>
      </w:r>
      <w:r w:rsidR="00DA099D">
        <w:rPr>
          <w:lang w:val="en-GB"/>
        </w:rPr>
        <w:t>attribute</w:t>
      </w:r>
      <w:r w:rsidR="00DA099D" w:rsidRPr="00F20AE1">
        <w:rPr>
          <w:lang w:val="en-GB"/>
        </w:rPr>
        <w:t xml:space="preserve"> </w:t>
      </w:r>
      <w:r w:rsidR="005E5A5D" w:rsidRPr="00F20AE1">
        <w:rPr>
          <w:lang w:val="en-GB"/>
        </w:rPr>
        <w:t xml:space="preserve">is automated only if the value populated for COLOUR is </w:t>
      </w:r>
      <w:r w:rsidR="00CD64AF" w:rsidRPr="00F20AE1">
        <w:rPr>
          <w:lang w:val="en-GB"/>
        </w:rPr>
        <w:t>an allowable value in S-101</w:t>
      </w:r>
      <w:r w:rsidR="005E5A5D" w:rsidRPr="00F20AE1">
        <w:rPr>
          <w:lang w:val="en-GB"/>
        </w:rPr>
        <w:t>.</w:t>
      </w:r>
    </w:p>
    <w:p w14:paraId="1E59F021" w14:textId="5D7023E9" w:rsidR="00771516" w:rsidRPr="00F20AE1" w:rsidRDefault="00771516" w:rsidP="00FF7E67">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lang w:val="en-GB"/>
        </w:rPr>
        <w:t xml:space="preserve">Note that </w:t>
      </w:r>
      <w:r w:rsidRPr="00F20AE1">
        <w:rPr>
          <w:b/>
          <w:lang w:val="en-GB"/>
        </w:rPr>
        <w:t>colour</w:t>
      </w:r>
      <w:r w:rsidRPr="00F20AE1">
        <w:rPr>
          <w:lang w:val="en-GB"/>
        </w:rPr>
        <w:t xml:space="preserve"> has been prohibited for the S-101 feature </w:t>
      </w:r>
      <w:r w:rsidRPr="00F20AE1">
        <w:rPr>
          <w:b/>
          <w:lang w:val="en-GB"/>
        </w:rPr>
        <w:t>Seabed Area</w:t>
      </w:r>
      <w:r w:rsidR="00CD64AF" w:rsidRPr="00F20AE1">
        <w:rPr>
          <w:lang w:val="en-GB"/>
        </w:rPr>
        <w:t>,</w:t>
      </w:r>
      <w:r w:rsidRPr="00F20AE1">
        <w:rPr>
          <w:lang w:val="en-GB"/>
        </w:rPr>
        <w:t xml:space="preserve"> for which </w:t>
      </w:r>
      <w:r w:rsidR="00FF7E67" w:rsidRPr="00F20AE1">
        <w:rPr>
          <w:lang w:val="en-GB"/>
        </w:rPr>
        <w:t>COLOUR</w:t>
      </w:r>
      <w:r w:rsidRPr="00F20AE1">
        <w:rPr>
          <w:lang w:val="en-GB"/>
        </w:rPr>
        <w:t xml:space="preserve"> is allowable for the corresponding S-57 </w:t>
      </w:r>
      <w:r w:rsidR="00FF7E67" w:rsidRPr="00F20AE1">
        <w:rPr>
          <w:b/>
          <w:lang w:val="en-GB"/>
        </w:rPr>
        <w:t>SBDARE</w:t>
      </w:r>
      <w:r w:rsidR="00FF7E67" w:rsidRPr="00F20AE1">
        <w:rPr>
          <w:lang w:val="en-GB"/>
        </w:rPr>
        <w:t xml:space="preserve"> Object class.  </w:t>
      </w:r>
      <w:r w:rsidRPr="00F20AE1">
        <w:rPr>
          <w:lang w:val="en-GB"/>
        </w:rPr>
        <w:t xml:space="preserve">It is considered that </w:t>
      </w:r>
      <w:r w:rsidR="00FF7E67" w:rsidRPr="00F20AE1">
        <w:rPr>
          <w:b/>
          <w:lang w:val="en-GB"/>
        </w:rPr>
        <w:t>colour</w:t>
      </w:r>
      <w:r w:rsidRPr="00F20AE1">
        <w:rPr>
          <w:b/>
          <w:lang w:val="en-GB"/>
        </w:rPr>
        <w:t xml:space="preserve"> </w:t>
      </w:r>
      <w:r w:rsidRPr="00F20AE1">
        <w:rPr>
          <w:lang w:val="en-GB"/>
        </w:rPr>
        <w:t>is not relevant for th</w:t>
      </w:r>
      <w:r w:rsidR="00FF7E67" w:rsidRPr="00F20AE1">
        <w:rPr>
          <w:lang w:val="en-GB"/>
        </w:rPr>
        <w:t>is feature</w:t>
      </w:r>
      <w:r w:rsidRPr="00F20AE1">
        <w:rPr>
          <w:lang w:val="en-GB"/>
        </w:rPr>
        <w:t xml:space="preserve"> in S-101.</w:t>
      </w:r>
    </w:p>
    <w:p w14:paraId="247F0856" w14:textId="6EC35B88" w:rsidR="00FF7E67" w:rsidRPr="003F1055" w:rsidRDefault="00CD64AF" w:rsidP="00FF7E67">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r w:rsidRPr="00F20AE1">
        <w:rPr>
          <w:lang w:val="en-GB"/>
        </w:rPr>
        <w:t xml:space="preserve">All instances of encoding of attribute COLPAT will be </w:t>
      </w:r>
      <w:r w:rsidR="009851E1">
        <w:rPr>
          <w:lang w:val="en-GB"/>
        </w:rPr>
        <w:t>converted to</w:t>
      </w:r>
      <w:r w:rsidRPr="00F20AE1">
        <w:rPr>
          <w:lang w:val="en-GB"/>
        </w:rPr>
        <w:t xml:space="preserve"> the S-101 attribute </w:t>
      </w:r>
      <w:r w:rsidRPr="00F20AE1">
        <w:rPr>
          <w:b/>
          <w:lang w:val="en-GB"/>
        </w:rPr>
        <w:t xml:space="preserve">colour pattern </w:t>
      </w:r>
      <w:r w:rsidRPr="00F20AE1">
        <w:rPr>
          <w:lang w:val="en-GB"/>
        </w:rPr>
        <w:t>during the automated conversion process.</w:t>
      </w:r>
      <w:r w:rsidR="00970256">
        <w:rPr>
          <w:lang w:val="en-GB"/>
        </w:rPr>
        <w:t xml:space="preserve">  However where COLPAT has more than one value, Data Producers should evaluate this encoding and populate </w:t>
      </w:r>
      <w:r w:rsidR="00C26AF9">
        <w:rPr>
          <w:lang w:val="en-GB"/>
        </w:rPr>
        <w:t xml:space="preserve">only </w:t>
      </w:r>
      <w:r w:rsidR="00970256">
        <w:rPr>
          <w:lang w:val="en-GB"/>
        </w:rPr>
        <w:t>the most important value required for marine navigation</w:t>
      </w:r>
      <w:r w:rsidR="00C26AF9">
        <w:rPr>
          <w:lang w:val="en-GB"/>
        </w:rPr>
        <w:t xml:space="preserve">, noting that </w:t>
      </w:r>
      <w:r w:rsidR="00C26AF9">
        <w:rPr>
          <w:b/>
          <w:lang w:val="en-GB"/>
        </w:rPr>
        <w:t>colour pattern</w:t>
      </w:r>
      <w:r w:rsidR="00C26AF9">
        <w:rPr>
          <w:lang w:val="en-GB"/>
        </w:rPr>
        <w:t xml:space="preserve"> has multiplicity [0..1] in S-101 (see S-101 DCEG clause 2.4.10).</w:t>
      </w:r>
    </w:p>
    <w:p w14:paraId="45462628" w14:textId="77777777" w:rsidR="006B2826" w:rsidRPr="00F20AE1" w:rsidRDefault="006B2826" w:rsidP="00C93144">
      <w:pPr>
        <w:pStyle w:val="Heading2"/>
        <w:numPr>
          <w:ilvl w:val="1"/>
          <w:numId w:val="13"/>
        </w:numPr>
        <w:tabs>
          <w:tab w:val="clear" w:pos="0"/>
          <w:tab w:val="clear" w:pos="283"/>
          <w:tab w:val="clear" w:pos="576"/>
          <w:tab w:val="clear" w:pos="720"/>
          <w:tab w:val="clear" w:pos="850"/>
          <w:tab w:val="clear" w:pos="915"/>
          <w:tab w:val="clear" w:pos="1134"/>
          <w:tab w:val="clear" w:pos="1417"/>
          <w:tab w:val="clear" w:pos="1700"/>
          <w:tab w:val="clear" w:pos="1983"/>
          <w:tab w:val="clear" w:pos="2268"/>
          <w:tab w:val="clear" w:pos="2551"/>
          <w:tab w:val="clear" w:pos="2834"/>
          <w:tab w:val="clear" w:pos="2911"/>
          <w:tab w:val="clear" w:pos="3117"/>
          <w:tab w:val="clear" w:pos="3400"/>
          <w:tab w:val="clear" w:pos="3685"/>
          <w:tab w:val="clear" w:pos="3968"/>
          <w:tab w:val="clear" w:pos="4251"/>
          <w:tab w:val="clear" w:pos="4534"/>
          <w:tab w:val="clear" w:pos="4818"/>
          <w:tab w:val="clear" w:pos="5102"/>
          <w:tab w:val="clear" w:pos="5385"/>
          <w:tab w:val="clear" w:pos="5668"/>
          <w:tab w:val="clear" w:pos="5952"/>
          <w:tab w:val="clear" w:pos="6235"/>
          <w:tab w:val="clear" w:pos="6519"/>
          <w:tab w:val="clear" w:pos="6802"/>
          <w:tab w:val="clear" w:pos="7086"/>
          <w:tab w:val="clear" w:pos="7369"/>
          <w:tab w:val="clear" w:pos="7652"/>
          <w:tab w:val="clear" w:pos="7936"/>
          <w:tab w:val="clear" w:pos="8220"/>
          <w:tab w:val="clear" w:pos="8503"/>
          <w:tab w:val="clear" w:pos="8786"/>
          <w:tab w:val="left" w:pos="851"/>
        </w:tabs>
        <w:spacing w:before="240" w:after="120"/>
        <w:ind w:left="851" w:hanging="851"/>
        <w:rPr>
          <w:sz w:val="20"/>
          <w:lang w:val="en-GB"/>
        </w:rPr>
      </w:pPr>
      <w:bookmarkStart w:id="174" w:name="_Toc422735469"/>
      <w:bookmarkStart w:id="175" w:name="_Toc8629861"/>
      <w:bookmarkStart w:id="176" w:name="_Toc8629993"/>
      <w:bookmarkStart w:id="177" w:name="_Toc68293142"/>
      <w:r w:rsidRPr="00F20AE1">
        <w:rPr>
          <w:lang w:val="en-GB"/>
        </w:rPr>
        <w:t>Reference to other publications</w:t>
      </w:r>
      <w:bookmarkEnd w:id="174"/>
      <w:bookmarkEnd w:id="175"/>
      <w:bookmarkEnd w:id="176"/>
      <w:bookmarkEnd w:id="177"/>
    </w:p>
    <w:p w14:paraId="4298E501" w14:textId="12C65313" w:rsidR="006B2826" w:rsidRPr="00F20AE1" w:rsidRDefault="007B06AC" w:rsidP="007B06AC">
      <w:pPr>
        <w:keepNext/>
        <w:keepLines/>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 xml:space="preserve">S-57 </w:t>
      </w:r>
      <w:r w:rsidR="006B2826" w:rsidRPr="00F20AE1">
        <w:rPr>
          <w:u w:val="single"/>
          <w:lang w:val="en-GB"/>
        </w:rPr>
        <w:t>Meta object:</w:t>
      </w:r>
      <w:r w:rsidR="006B2826" w:rsidRPr="00F20AE1">
        <w:rPr>
          <w:lang w:val="en-GB"/>
        </w:rPr>
        <w:tab/>
      </w:r>
      <w:r w:rsidR="006B2826" w:rsidRPr="00F20AE1">
        <w:rPr>
          <w:lang w:val="en-GB"/>
        </w:rPr>
        <w:tab/>
        <w:t>Nautical publication information (</w:t>
      </w:r>
      <w:r w:rsidR="006B2826" w:rsidRPr="00F20AE1">
        <w:rPr>
          <w:b/>
          <w:lang w:val="en-GB"/>
        </w:rPr>
        <w:t>M_NPUB</w:t>
      </w:r>
      <w:r w:rsidRPr="00F20AE1">
        <w:rPr>
          <w:lang w:val="en-GB"/>
        </w:rPr>
        <w:t>)</w:t>
      </w:r>
      <w:r w:rsidRPr="00F20AE1">
        <w:rPr>
          <w:lang w:val="en-GB"/>
        </w:rPr>
        <w:tab/>
      </w:r>
      <w:r w:rsidR="006B2826" w:rsidRPr="00F20AE1">
        <w:rPr>
          <w:lang w:val="en-GB"/>
        </w:rPr>
        <w:t>(P</w:t>
      </w:r>
      <w:proofErr w:type="gramStart"/>
      <w:r w:rsidR="006B2826" w:rsidRPr="00F20AE1">
        <w:rPr>
          <w:lang w:val="en-GB"/>
        </w:rPr>
        <w:t>,A</w:t>
      </w:r>
      <w:proofErr w:type="gramEnd"/>
      <w:r w:rsidR="006B2826" w:rsidRPr="00F20AE1">
        <w:rPr>
          <w:lang w:val="en-GB"/>
        </w:rPr>
        <w:t>)</w:t>
      </w:r>
    </w:p>
    <w:p w14:paraId="2E7671C6" w14:textId="302721C7" w:rsidR="007B06AC" w:rsidRPr="00F20AE1" w:rsidRDefault="007B06AC" w:rsidP="007B06AC">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w:t>
      </w:r>
      <w:r w:rsidR="00AE757E">
        <w:rPr>
          <w:u w:val="single"/>
          <w:lang w:val="en-GB"/>
        </w:rPr>
        <w:t>-</w:t>
      </w:r>
      <w:r w:rsidRPr="00F20AE1">
        <w:rPr>
          <w:u w:val="single"/>
          <w:lang w:val="en-GB"/>
        </w:rPr>
        <w:t>101 Geo feature</w:t>
      </w:r>
      <w:r w:rsidRPr="00F20AE1">
        <w:rPr>
          <w:lang w:val="en-GB"/>
        </w:rPr>
        <w:t>:</w:t>
      </w:r>
      <w:r w:rsidRPr="00F20AE1">
        <w:rPr>
          <w:lang w:val="en-GB"/>
        </w:rPr>
        <w:tab/>
      </w:r>
      <w:r w:rsidRPr="00F20AE1">
        <w:rPr>
          <w:b/>
          <w:lang w:val="en-GB"/>
        </w:rPr>
        <w:t>Information Area</w:t>
      </w:r>
      <w:r w:rsidRPr="00F20AE1">
        <w:rPr>
          <w:lang w:val="en-GB"/>
        </w:rPr>
        <w:tab/>
      </w:r>
      <w:r w:rsidRPr="00F20AE1">
        <w:rPr>
          <w:lang w:val="en-GB"/>
        </w:rPr>
        <w:tab/>
      </w:r>
      <w:r w:rsidRPr="00F20AE1">
        <w:rPr>
          <w:lang w:val="en-GB"/>
        </w:rPr>
        <w:tab/>
      </w:r>
      <w:r w:rsidRPr="00F20AE1">
        <w:rPr>
          <w:lang w:val="en-GB"/>
        </w:rPr>
        <w:tab/>
      </w:r>
      <w:r w:rsidRPr="00F20AE1">
        <w:rPr>
          <w:lang w:val="en-GB"/>
        </w:rPr>
        <w:tab/>
      </w:r>
      <w:r w:rsidRPr="00F20AE1">
        <w:rPr>
          <w:lang w:val="en-GB"/>
        </w:rPr>
        <w:tab/>
      </w:r>
      <w:r w:rsidRPr="00F20AE1">
        <w:rPr>
          <w:lang w:val="en-GB"/>
        </w:rPr>
        <w:tab/>
      </w:r>
      <w:r w:rsidR="00B9362E">
        <w:rPr>
          <w:lang w:val="en-GB"/>
        </w:rPr>
        <w:tab/>
      </w:r>
      <w:r w:rsidRPr="00F20AE1">
        <w:rPr>
          <w:lang w:val="en-GB"/>
        </w:rPr>
        <w:t>(</w:t>
      </w:r>
      <w:r w:rsidR="00B9362E">
        <w:rPr>
          <w:lang w:val="en-GB"/>
        </w:rPr>
        <w:t>P</w:t>
      </w:r>
      <w:proofErr w:type="gramStart"/>
      <w:r w:rsidR="00B9362E">
        <w:rPr>
          <w:lang w:val="en-GB"/>
        </w:rPr>
        <w:t>,C,</w:t>
      </w:r>
      <w:r w:rsidRPr="00F20AE1">
        <w:rPr>
          <w:lang w:val="en-GB"/>
        </w:rPr>
        <w:t>S</w:t>
      </w:r>
      <w:proofErr w:type="gramEnd"/>
      <w:r w:rsidRPr="00F20AE1">
        <w:rPr>
          <w:lang w:val="en-GB"/>
        </w:rPr>
        <w:t>)</w:t>
      </w:r>
      <w:r w:rsidR="00B9362E">
        <w:rPr>
          <w:lang w:val="en-GB"/>
        </w:rPr>
        <w:tab/>
      </w:r>
      <w:r w:rsidRPr="00F20AE1">
        <w:rPr>
          <w:lang w:val="en-GB"/>
        </w:rPr>
        <w:t>(S-101 DCEG Clause 16.11)</w:t>
      </w:r>
    </w:p>
    <w:p w14:paraId="4F57D2B6" w14:textId="6CCB4DFB" w:rsidR="006B42F1" w:rsidRPr="00F20AE1" w:rsidRDefault="006B42F1" w:rsidP="0066177F">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lang w:val="en-GB"/>
        </w:rPr>
        <w:t xml:space="preserve">Information contained in the S-57 attributes INFORM and NINFOM for </w:t>
      </w:r>
      <w:r w:rsidRPr="00F20AE1">
        <w:rPr>
          <w:b/>
          <w:lang w:val="en-GB"/>
        </w:rPr>
        <w:t>M_NPUB</w:t>
      </w:r>
      <w:r w:rsidRPr="00F20AE1">
        <w:rPr>
          <w:lang w:val="en-GB"/>
        </w:rPr>
        <w:t xml:space="preserve"> will be converted to the S-101 complex attribute </w:t>
      </w:r>
      <w:r w:rsidRPr="00F20AE1">
        <w:rPr>
          <w:b/>
          <w:lang w:val="en-GB"/>
        </w:rPr>
        <w:t>information</w:t>
      </w:r>
      <w:r w:rsidRPr="00F20AE1">
        <w:rPr>
          <w:lang w:val="en-GB"/>
        </w:rPr>
        <w:t xml:space="preserve">, sub-attribute </w:t>
      </w:r>
      <w:r w:rsidRPr="00F20AE1">
        <w:rPr>
          <w:b/>
          <w:lang w:val="en-GB"/>
        </w:rPr>
        <w:t>text</w:t>
      </w:r>
      <w:r w:rsidRPr="00F20AE1">
        <w:rPr>
          <w:lang w:val="en-GB"/>
        </w:rPr>
        <w:t xml:space="preserve"> for an instance of the S-101 </w:t>
      </w:r>
      <w:r w:rsidR="009C0EF9">
        <w:rPr>
          <w:lang w:val="en-GB"/>
        </w:rPr>
        <w:t>feature</w:t>
      </w:r>
      <w:r w:rsidRPr="00F20AE1">
        <w:rPr>
          <w:lang w:val="en-GB"/>
        </w:rPr>
        <w:t xml:space="preserve"> </w:t>
      </w:r>
      <w:r w:rsidRPr="00F20AE1">
        <w:rPr>
          <w:b/>
          <w:lang w:val="en-GB"/>
        </w:rPr>
        <w:t>Information Area</w:t>
      </w:r>
      <w:r w:rsidRPr="00F20AE1">
        <w:rPr>
          <w:lang w:val="en-GB"/>
        </w:rPr>
        <w:t xml:space="preserve"> during the automated conversion process.  See also clause 2.3.</w:t>
      </w:r>
    </w:p>
    <w:p w14:paraId="13148BF9" w14:textId="4E08D139" w:rsidR="0066177F" w:rsidRPr="00F20AE1" w:rsidRDefault="0066177F" w:rsidP="0066177F">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lang w:val="en-GB"/>
        </w:rPr>
        <w:t xml:space="preserve">References to nautical publication information contained in the S-57 attribute PUBREF for </w:t>
      </w:r>
      <w:r w:rsidR="00EE05E6">
        <w:rPr>
          <w:b/>
          <w:lang w:val="en-GB"/>
        </w:rPr>
        <w:t>M_N</w:t>
      </w:r>
      <w:r w:rsidRPr="00F20AE1">
        <w:rPr>
          <w:b/>
          <w:lang w:val="en-GB"/>
        </w:rPr>
        <w:t>PUB</w:t>
      </w:r>
      <w:r w:rsidRPr="00F20AE1">
        <w:rPr>
          <w:lang w:val="en-GB"/>
        </w:rPr>
        <w:t xml:space="preserve"> will be converted to the S-101 complex attribute </w:t>
      </w:r>
      <w:r w:rsidRPr="00F20AE1">
        <w:rPr>
          <w:b/>
          <w:lang w:val="en-GB"/>
        </w:rPr>
        <w:t>information</w:t>
      </w:r>
      <w:r w:rsidRPr="00F20AE1">
        <w:rPr>
          <w:lang w:val="en-GB"/>
        </w:rPr>
        <w:t xml:space="preserve">, sub-attribute </w:t>
      </w:r>
      <w:r w:rsidRPr="00F20AE1">
        <w:rPr>
          <w:b/>
          <w:lang w:val="en-GB"/>
        </w:rPr>
        <w:t>headline</w:t>
      </w:r>
      <w:r w:rsidRPr="00F20AE1">
        <w:rPr>
          <w:lang w:val="en-GB"/>
        </w:rPr>
        <w:t xml:space="preserve"> </w:t>
      </w:r>
      <w:r w:rsidR="00465A24">
        <w:rPr>
          <w:lang w:val="en-GB"/>
        </w:rPr>
        <w:t>on</w:t>
      </w:r>
      <w:r w:rsidR="00465A24" w:rsidRPr="00F20AE1">
        <w:rPr>
          <w:lang w:val="en-GB"/>
        </w:rPr>
        <w:t xml:space="preserve"> </w:t>
      </w:r>
      <w:r w:rsidRPr="00F20AE1">
        <w:rPr>
          <w:b/>
          <w:lang w:val="en-GB"/>
        </w:rPr>
        <w:t>Information Area</w:t>
      </w:r>
      <w:r w:rsidRPr="00F20AE1">
        <w:rPr>
          <w:lang w:val="en-GB"/>
        </w:rPr>
        <w:t xml:space="preserve"> during the automated conversion process.</w:t>
      </w:r>
    </w:p>
    <w:p w14:paraId="1091E4EE" w14:textId="3F9F8010" w:rsidR="006B2826" w:rsidRPr="00F20AE1" w:rsidRDefault="006B2826" w:rsidP="00C93144">
      <w:pPr>
        <w:pStyle w:val="Heading2"/>
        <w:numPr>
          <w:ilvl w:val="1"/>
          <w:numId w:val="13"/>
        </w:numPr>
        <w:tabs>
          <w:tab w:val="clear" w:pos="0"/>
          <w:tab w:val="clear" w:pos="283"/>
          <w:tab w:val="clear" w:pos="576"/>
          <w:tab w:val="clear" w:pos="720"/>
          <w:tab w:val="clear" w:pos="850"/>
          <w:tab w:val="clear" w:pos="915"/>
          <w:tab w:val="clear" w:pos="1134"/>
          <w:tab w:val="clear" w:pos="1417"/>
          <w:tab w:val="clear" w:pos="1700"/>
          <w:tab w:val="clear" w:pos="1983"/>
          <w:tab w:val="clear" w:pos="2268"/>
          <w:tab w:val="clear" w:pos="2551"/>
          <w:tab w:val="clear" w:pos="2834"/>
          <w:tab w:val="clear" w:pos="2911"/>
          <w:tab w:val="clear" w:pos="3117"/>
          <w:tab w:val="clear" w:pos="3400"/>
          <w:tab w:val="clear" w:pos="3685"/>
          <w:tab w:val="clear" w:pos="3968"/>
          <w:tab w:val="clear" w:pos="4251"/>
          <w:tab w:val="clear" w:pos="4534"/>
          <w:tab w:val="clear" w:pos="4818"/>
          <w:tab w:val="clear" w:pos="5102"/>
          <w:tab w:val="clear" w:pos="5385"/>
          <w:tab w:val="clear" w:pos="5668"/>
          <w:tab w:val="clear" w:pos="5952"/>
          <w:tab w:val="clear" w:pos="6235"/>
          <w:tab w:val="clear" w:pos="6519"/>
          <w:tab w:val="clear" w:pos="6802"/>
          <w:tab w:val="clear" w:pos="7086"/>
          <w:tab w:val="clear" w:pos="7369"/>
          <w:tab w:val="clear" w:pos="7652"/>
          <w:tab w:val="clear" w:pos="7936"/>
          <w:tab w:val="clear" w:pos="8220"/>
          <w:tab w:val="clear" w:pos="8503"/>
          <w:tab w:val="clear" w:pos="8786"/>
          <w:tab w:val="left" w:pos="851"/>
        </w:tabs>
        <w:spacing w:before="240" w:after="120"/>
        <w:ind w:left="851" w:hanging="851"/>
        <w:rPr>
          <w:lang w:val="en-GB"/>
        </w:rPr>
      </w:pPr>
      <w:bookmarkStart w:id="178" w:name="_Toc422735471"/>
      <w:bookmarkStart w:id="179" w:name="_Toc8629862"/>
      <w:bookmarkStart w:id="180" w:name="_Toc8629994"/>
      <w:bookmarkStart w:id="181" w:name="_Toc68293143"/>
      <w:r w:rsidRPr="00F20AE1">
        <w:rPr>
          <w:lang w:val="en-GB"/>
        </w:rPr>
        <w:lastRenderedPageBreak/>
        <w:t>Updating</w:t>
      </w:r>
      <w:bookmarkEnd w:id="178"/>
      <w:bookmarkEnd w:id="179"/>
      <w:bookmarkEnd w:id="180"/>
      <w:bookmarkEnd w:id="181"/>
    </w:p>
    <w:p w14:paraId="1E99A857" w14:textId="67870C89" w:rsidR="00BB26AE" w:rsidRPr="00F20AE1" w:rsidRDefault="005471ED" w:rsidP="00BB26AE">
      <w:pPr>
        <w:spacing w:after="120"/>
        <w:jc w:val="both"/>
        <w:rPr>
          <w:lang w:val="en-GB"/>
        </w:rPr>
      </w:pPr>
      <w:r>
        <w:rPr>
          <w:lang w:val="en-GB"/>
        </w:rPr>
        <w:t>Not applicable</w:t>
      </w:r>
      <w:r w:rsidR="00BB26AE" w:rsidRPr="00F20AE1">
        <w:rPr>
          <w:lang w:val="en-GB"/>
        </w:rPr>
        <w:t>.</w:t>
      </w:r>
    </w:p>
    <w:p w14:paraId="1D25B850" w14:textId="77777777" w:rsidR="006B2826" w:rsidRPr="00F20AE1" w:rsidRDefault="006B2826" w:rsidP="00C93144">
      <w:pPr>
        <w:pStyle w:val="Heading3"/>
        <w:keepLines/>
        <w:numPr>
          <w:ilvl w:val="2"/>
          <w:numId w:val="13"/>
        </w:numPr>
        <w:tabs>
          <w:tab w:val="clear" w:pos="0"/>
          <w:tab w:val="clear" w:pos="283"/>
          <w:tab w:val="clear" w:pos="566"/>
          <w:tab w:val="clear" w:pos="720"/>
          <w:tab w:val="clear" w:pos="850"/>
          <w:tab w:val="clear" w:pos="915"/>
          <w:tab w:val="clear" w:pos="1134"/>
          <w:tab w:val="clear" w:pos="1417"/>
          <w:tab w:val="clear" w:pos="1700"/>
          <w:tab w:val="clear" w:pos="1983"/>
          <w:tab w:val="clear" w:pos="2268"/>
          <w:tab w:val="clear" w:pos="2551"/>
          <w:tab w:val="clear" w:pos="2834"/>
          <w:tab w:val="clear" w:pos="2911"/>
          <w:tab w:val="clear" w:pos="3117"/>
          <w:tab w:val="clear" w:pos="3400"/>
          <w:tab w:val="clear" w:pos="3685"/>
          <w:tab w:val="clear" w:pos="3968"/>
          <w:tab w:val="clear" w:pos="4251"/>
          <w:tab w:val="clear" w:pos="4534"/>
          <w:tab w:val="clear" w:pos="4818"/>
          <w:tab w:val="clear" w:pos="5102"/>
          <w:tab w:val="clear" w:pos="5385"/>
          <w:tab w:val="clear" w:pos="5668"/>
          <w:tab w:val="clear" w:pos="5952"/>
          <w:tab w:val="clear" w:pos="6235"/>
          <w:tab w:val="clear" w:pos="6519"/>
          <w:tab w:val="clear" w:pos="6802"/>
          <w:tab w:val="clear" w:pos="7086"/>
          <w:tab w:val="clear" w:pos="7369"/>
          <w:tab w:val="clear" w:pos="7652"/>
          <w:tab w:val="clear" w:pos="7936"/>
          <w:tab w:val="clear" w:pos="8220"/>
          <w:tab w:val="clear" w:pos="8503"/>
          <w:tab w:val="clear" w:pos="8786"/>
          <w:tab w:val="num" w:pos="851"/>
        </w:tabs>
        <w:spacing w:before="240" w:after="120"/>
        <w:ind w:left="851" w:hanging="851"/>
        <w:rPr>
          <w:lang w:val="en-GB"/>
        </w:rPr>
      </w:pPr>
      <w:bookmarkStart w:id="182" w:name="_Toc422735473"/>
      <w:bookmarkStart w:id="183" w:name="_Toc8629863"/>
      <w:bookmarkStart w:id="184" w:name="_Toc8629995"/>
      <w:bookmarkStart w:id="185" w:name="_Toc68293144"/>
      <w:r w:rsidRPr="00F20AE1">
        <w:rPr>
          <w:lang w:val="en-GB"/>
        </w:rPr>
        <w:t>Issuing Updates in advance</w:t>
      </w:r>
      <w:bookmarkEnd w:id="182"/>
      <w:bookmarkEnd w:id="183"/>
      <w:bookmarkEnd w:id="184"/>
      <w:bookmarkEnd w:id="185"/>
    </w:p>
    <w:p w14:paraId="50CD49F8" w14:textId="6A29E5DB" w:rsidR="004A6535" w:rsidRPr="00F20AE1" w:rsidRDefault="005471ED" w:rsidP="004A6535">
      <w:pPr>
        <w:spacing w:after="120"/>
        <w:jc w:val="both"/>
        <w:rPr>
          <w:lang w:val="en-GB"/>
        </w:rPr>
      </w:pPr>
      <w:r>
        <w:rPr>
          <w:lang w:val="en-GB"/>
        </w:rPr>
        <w:t>Not applicable</w:t>
      </w:r>
      <w:r w:rsidRPr="00F20AE1">
        <w:rPr>
          <w:lang w:val="en-GB"/>
        </w:rPr>
        <w:t>.</w:t>
      </w:r>
      <w:r w:rsidR="004A6535" w:rsidRPr="00F20AE1">
        <w:rPr>
          <w:lang w:val="en-GB"/>
        </w:rPr>
        <w:t xml:space="preserve">  </w:t>
      </w:r>
    </w:p>
    <w:p w14:paraId="1D01FDE5" w14:textId="77777777" w:rsidR="006B2826" w:rsidRPr="00F20AE1" w:rsidRDefault="006B2826" w:rsidP="00C93144">
      <w:pPr>
        <w:pStyle w:val="Heading4"/>
        <w:keepLines/>
        <w:widowControl/>
        <w:numPr>
          <w:ilvl w:val="3"/>
          <w:numId w:val="13"/>
        </w:numPr>
        <w:tabs>
          <w:tab w:val="clear" w:pos="915"/>
          <w:tab w:val="clear" w:pos="2911"/>
        </w:tabs>
        <w:spacing w:after="120"/>
        <w:ind w:left="862" w:hanging="862"/>
        <w:rPr>
          <w:bCs/>
          <w:lang w:val="en-GB"/>
        </w:rPr>
      </w:pPr>
      <w:bookmarkStart w:id="186" w:name="_Toc68293145"/>
      <w:r w:rsidRPr="00F20AE1">
        <w:rPr>
          <w:bCs/>
          <w:lang w:val="en-GB"/>
        </w:rPr>
        <w:t>Advance notification of changes to traffic separation schemes</w:t>
      </w:r>
      <w:bookmarkEnd w:id="186"/>
    </w:p>
    <w:p w14:paraId="6CC7FE51" w14:textId="35A0BAA2" w:rsidR="004A6535" w:rsidRPr="00F20AE1" w:rsidRDefault="005471ED" w:rsidP="004A6535">
      <w:pPr>
        <w:spacing w:after="120"/>
        <w:jc w:val="both"/>
        <w:rPr>
          <w:lang w:val="en-GB"/>
        </w:rPr>
      </w:pPr>
      <w:r>
        <w:rPr>
          <w:lang w:val="en-GB"/>
        </w:rPr>
        <w:t>Not applicable</w:t>
      </w:r>
      <w:r w:rsidRPr="00F20AE1">
        <w:rPr>
          <w:lang w:val="en-GB"/>
        </w:rPr>
        <w:t>.</w:t>
      </w:r>
      <w:r w:rsidR="004A6535" w:rsidRPr="00F20AE1">
        <w:rPr>
          <w:lang w:val="en-GB"/>
        </w:rPr>
        <w:t xml:space="preserve">  </w:t>
      </w:r>
    </w:p>
    <w:p w14:paraId="0088F66E" w14:textId="77777777" w:rsidR="006B2826" w:rsidRPr="00F20AE1" w:rsidRDefault="006B2826" w:rsidP="00C93144">
      <w:pPr>
        <w:pStyle w:val="Heading3"/>
        <w:keepLines/>
        <w:numPr>
          <w:ilvl w:val="2"/>
          <w:numId w:val="13"/>
        </w:numPr>
        <w:tabs>
          <w:tab w:val="clear" w:pos="0"/>
          <w:tab w:val="clear" w:pos="283"/>
          <w:tab w:val="clear" w:pos="566"/>
          <w:tab w:val="clear" w:pos="720"/>
          <w:tab w:val="clear" w:pos="850"/>
          <w:tab w:val="clear" w:pos="915"/>
          <w:tab w:val="clear" w:pos="1134"/>
          <w:tab w:val="clear" w:pos="1417"/>
          <w:tab w:val="clear" w:pos="1700"/>
          <w:tab w:val="clear" w:pos="1983"/>
          <w:tab w:val="clear" w:pos="2268"/>
          <w:tab w:val="clear" w:pos="2551"/>
          <w:tab w:val="clear" w:pos="2834"/>
          <w:tab w:val="clear" w:pos="2911"/>
          <w:tab w:val="clear" w:pos="3117"/>
          <w:tab w:val="clear" w:pos="3400"/>
          <w:tab w:val="clear" w:pos="3685"/>
          <w:tab w:val="clear" w:pos="3968"/>
          <w:tab w:val="clear" w:pos="4251"/>
          <w:tab w:val="clear" w:pos="4534"/>
          <w:tab w:val="clear" w:pos="4818"/>
          <w:tab w:val="clear" w:pos="5102"/>
          <w:tab w:val="clear" w:pos="5385"/>
          <w:tab w:val="clear" w:pos="5668"/>
          <w:tab w:val="clear" w:pos="5952"/>
          <w:tab w:val="clear" w:pos="6235"/>
          <w:tab w:val="clear" w:pos="6519"/>
          <w:tab w:val="clear" w:pos="6802"/>
          <w:tab w:val="clear" w:pos="7086"/>
          <w:tab w:val="clear" w:pos="7369"/>
          <w:tab w:val="clear" w:pos="7652"/>
          <w:tab w:val="clear" w:pos="7936"/>
          <w:tab w:val="clear" w:pos="8220"/>
          <w:tab w:val="clear" w:pos="8503"/>
          <w:tab w:val="clear" w:pos="8786"/>
          <w:tab w:val="num" w:pos="851"/>
        </w:tabs>
        <w:spacing w:before="240" w:after="120"/>
        <w:ind w:left="851" w:hanging="851"/>
        <w:rPr>
          <w:lang w:val="en-GB"/>
        </w:rPr>
      </w:pPr>
      <w:bookmarkStart w:id="187" w:name="_Toc68293146"/>
      <w:bookmarkStart w:id="188" w:name="_Toc422735475"/>
      <w:bookmarkStart w:id="189" w:name="_Toc8629864"/>
      <w:bookmarkStart w:id="190" w:name="_Toc8629996"/>
      <w:r w:rsidRPr="00F20AE1">
        <w:rPr>
          <w:lang w:val="en-GB"/>
        </w:rPr>
        <w:t>Guidelines for encoding Temporary and Preliminary ENC Updates</w:t>
      </w:r>
      <w:bookmarkEnd w:id="187"/>
    </w:p>
    <w:p w14:paraId="5F095A24" w14:textId="2BA8169A" w:rsidR="006B2826" w:rsidRPr="00F20AE1" w:rsidRDefault="005471ED" w:rsidP="009558DB">
      <w:pPr>
        <w:spacing w:after="120"/>
        <w:jc w:val="both"/>
        <w:rPr>
          <w:lang w:val="en-GB" w:eastAsia="en-US"/>
        </w:rPr>
      </w:pPr>
      <w:r>
        <w:rPr>
          <w:lang w:val="en-GB"/>
        </w:rPr>
        <w:t>Not applicable</w:t>
      </w:r>
      <w:r w:rsidRPr="00F20AE1">
        <w:rPr>
          <w:lang w:val="en-GB"/>
        </w:rPr>
        <w:t>.</w:t>
      </w:r>
    </w:p>
    <w:p w14:paraId="5F5C9492" w14:textId="77777777" w:rsidR="006B2826" w:rsidRPr="00F20AE1" w:rsidRDefault="006B2826" w:rsidP="00C93144">
      <w:pPr>
        <w:pStyle w:val="Heading2"/>
        <w:numPr>
          <w:ilvl w:val="1"/>
          <w:numId w:val="13"/>
        </w:numPr>
        <w:tabs>
          <w:tab w:val="clear" w:pos="0"/>
          <w:tab w:val="clear" w:pos="283"/>
          <w:tab w:val="clear" w:pos="576"/>
          <w:tab w:val="clear" w:pos="720"/>
          <w:tab w:val="clear" w:pos="915"/>
          <w:tab w:val="clear" w:pos="1134"/>
          <w:tab w:val="clear" w:pos="1417"/>
          <w:tab w:val="clear" w:pos="1700"/>
          <w:tab w:val="clear" w:pos="1983"/>
          <w:tab w:val="clear" w:pos="2268"/>
          <w:tab w:val="clear" w:pos="2551"/>
          <w:tab w:val="clear" w:pos="2834"/>
          <w:tab w:val="clear" w:pos="2911"/>
          <w:tab w:val="clear" w:pos="3117"/>
          <w:tab w:val="clear" w:pos="3400"/>
          <w:tab w:val="clear" w:pos="3685"/>
          <w:tab w:val="clear" w:pos="3968"/>
          <w:tab w:val="clear" w:pos="4251"/>
          <w:tab w:val="clear" w:pos="4534"/>
          <w:tab w:val="clear" w:pos="4818"/>
          <w:tab w:val="clear" w:pos="5102"/>
          <w:tab w:val="clear" w:pos="5385"/>
          <w:tab w:val="clear" w:pos="5668"/>
          <w:tab w:val="clear" w:pos="5952"/>
          <w:tab w:val="clear" w:pos="6235"/>
          <w:tab w:val="clear" w:pos="6519"/>
          <w:tab w:val="clear" w:pos="6802"/>
          <w:tab w:val="clear" w:pos="7086"/>
          <w:tab w:val="clear" w:pos="7369"/>
          <w:tab w:val="clear" w:pos="7652"/>
          <w:tab w:val="clear" w:pos="7936"/>
          <w:tab w:val="clear" w:pos="8220"/>
          <w:tab w:val="clear" w:pos="8503"/>
          <w:tab w:val="clear" w:pos="8786"/>
        </w:tabs>
        <w:spacing w:before="240" w:after="120"/>
        <w:ind w:left="851" w:hanging="851"/>
        <w:rPr>
          <w:lang w:val="en-GB"/>
        </w:rPr>
      </w:pPr>
      <w:bookmarkStart w:id="191" w:name="_Toc68293147"/>
      <w:r w:rsidRPr="00F20AE1">
        <w:rPr>
          <w:lang w:val="en-GB"/>
        </w:rPr>
        <w:t>Multiple objects</w:t>
      </w:r>
      <w:bookmarkEnd w:id="188"/>
      <w:bookmarkEnd w:id="189"/>
      <w:bookmarkEnd w:id="190"/>
      <w:r w:rsidRPr="00F20AE1">
        <w:rPr>
          <w:lang w:val="en-GB"/>
        </w:rPr>
        <w:t xml:space="preserve"> and objects shown out of position on paper charts</w:t>
      </w:r>
      <w:bookmarkEnd w:id="191"/>
    </w:p>
    <w:p w14:paraId="1276ACDD" w14:textId="4F07B85D" w:rsidR="00D009BF" w:rsidRPr="00F20AE1" w:rsidRDefault="004C3800" w:rsidP="00AA1BA7">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Pr>
          <w:lang w:val="en-GB"/>
        </w:rPr>
        <w:t>In S-101, t</w:t>
      </w:r>
      <w:r w:rsidRPr="00F20AE1">
        <w:rPr>
          <w:lang w:val="en-GB"/>
        </w:rPr>
        <w:t xml:space="preserve">he </w:t>
      </w:r>
      <w:r w:rsidR="00D009BF" w:rsidRPr="00F20AE1">
        <w:rPr>
          <w:lang w:val="en-GB"/>
        </w:rPr>
        <w:t>textual indication of</w:t>
      </w:r>
      <w:r w:rsidR="00704F27">
        <w:rPr>
          <w:lang w:val="en-GB"/>
        </w:rPr>
        <w:t xml:space="preserve"> the existence of</w:t>
      </w:r>
      <w:r w:rsidR="00D009BF" w:rsidRPr="00F20AE1">
        <w:rPr>
          <w:lang w:val="en-GB"/>
        </w:rPr>
        <w:t xml:space="preserve"> multiple real-world features </w:t>
      </w:r>
      <w:r w:rsidR="00F22367">
        <w:rPr>
          <w:lang w:val="en-GB"/>
        </w:rPr>
        <w:t>represented by</w:t>
      </w:r>
      <w:r w:rsidR="00704F27">
        <w:rPr>
          <w:lang w:val="en-GB"/>
        </w:rPr>
        <w:t xml:space="preserve"> a single encoded feature </w:t>
      </w:r>
      <w:r w:rsidR="00F22367">
        <w:rPr>
          <w:lang w:val="en-GB"/>
        </w:rPr>
        <w:t>instance</w:t>
      </w:r>
      <w:r w:rsidR="00704F27">
        <w:rPr>
          <w:lang w:val="en-GB"/>
        </w:rPr>
        <w:t xml:space="preserve"> </w:t>
      </w:r>
      <w:r w:rsidR="00D009BF" w:rsidRPr="00F20AE1">
        <w:rPr>
          <w:lang w:val="en-GB"/>
        </w:rPr>
        <w:t xml:space="preserve">has been enhanced by the introduction of a new complex attribute </w:t>
      </w:r>
      <w:r w:rsidR="00D009BF" w:rsidRPr="00F20AE1">
        <w:rPr>
          <w:b/>
          <w:lang w:val="en-GB"/>
        </w:rPr>
        <w:t>multiplicity of features</w:t>
      </w:r>
      <w:r w:rsidR="007C6C91" w:rsidRPr="00F20AE1">
        <w:rPr>
          <w:lang w:val="en-GB"/>
        </w:rPr>
        <w:t>.  However this complex attribute has not been bound to all S-101 geo features.</w:t>
      </w:r>
    </w:p>
    <w:p w14:paraId="0A7FAE66" w14:textId="6462757E" w:rsidR="007C6C91" w:rsidRPr="00F20AE1" w:rsidRDefault="007C6C91" w:rsidP="00AA1BA7">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lang w:val="en-GB"/>
        </w:rPr>
        <w:t xml:space="preserve">During the S-57 to S-101 </w:t>
      </w:r>
      <w:r w:rsidR="00FB0F8F" w:rsidRPr="00F20AE1">
        <w:rPr>
          <w:lang w:val="en-GB"/>
        </w:rPr>
        <w:t xml:space="preserve">automated </w:t>
      </w:r>
      <w:r w:rsidRPr="00F20AE1">
        <w:rPr>
          <w:lang w:val="en-GB"/>
        </w:rPr>
        <w:t xml:space="preserve">conversion process, </w:t>
      </w:r>
      <w:r w:rsidR="00FB0F8F" w:rsidRPr="00F20AE1">
        <w:rPr>
          <w:lang w:val="en-GB"/>
        </w:rPr>
        <w:t xml:space="preserve">unless otherwise described against individual Object classes within this document, all instances of encoding of the attributes INFORM will be </w:t>
      </w:r>
      <w:r w:rsidR="00E1343C">
        <w:rPr>
          <w:lang w:val="en-GB"/>
        </w:rPr>
        <w:t>converted</w:t>
      </w:r>
      <w:r w:rsidR="00E1343C" w:rsidRPr="00F20AE1">
        <w:rPr>
          <w:lang w:val="en-GB"/>
        </w:rPr>
        <w:t xml:space="preserve"> </w:t>
      </w:r>
      <w:r w:rsidR="00FB0F8F" w:rsidRPr="00F20AE1">
        <w:rPr>
          <w:lang w:val="en-GB"/>
        </w:rPr>
        <w:t xml:space="preserve">automatically </w:t>
      </w:r>
      <w:r w:rsidR="00E1343C">
        <w:rPr>
          <w:lang w:val="en-GB"/>
        </w:rPr>
        <w:t>to</w:t>
      </w:r>
      <w:r w:rsidR="00E1343C" w:rsidRPr="00F20AE1">
        <w:rPr>
          <w:lang w:val="en-GB"/>
        </w:rPr>
        <w:t xml:space="preserve"> </w:t>
      </w:r>
      <w:r w:rsidR="00FB0F8F" w:rsidRPr="00F20AE1">
        <w:rPr>
          <w:lang w:val="en-GB"/>
        </w:rPr>
        <w:t xml:space="preserve">the S-101 complex attribute </w:t>
      </w:r>
      <w:r w:rsidR="00FB0F8F" w:rsidRPr="00F20AE1">
        <w:rPr>
          <w:b/>
          <w:lang w:val="en-GB"/>
        </w:rPr>
        <w:t>information</w:t>
      </w:r>
      <w:r w:rsidR="00FB0F8F" w:rsidRPr="00F20AE1">
        <w:rPr>
          <w:lang w:val="en-GB"/>
        </w:rPr>
        <w:t xml:space="preserve">, sub-attribute </w:t>
      </w:r>
      <w:r w:rsidR="00FB0F8F" w:rsidRPr="00F20AE1">
        <w:rPr>
          <w:b/>
          <w:lang w:val="en-GB"/>
        </w:rPr>
        <w:t>text</w:t>
      </w:r>
      <w:r w:rsidR="00FB0F8F" w:rsidRPr="00F20AE1">
        <w:rPr>
          <w:lang w:val="en-GB"/>
        </w:rPr>
        <w:t xml:space="preserve">.  Data Producers will be required to evaluate these incidences manually and, if the information is related to multiplicity of features and the S-101 feature carries </w:t>
      </w:r>
      <w:r w:rsidR="00FB0F8F" w:rsidRPr="00F20AE1">
        <w:rPr>
          <w:b/>
          <w:lang w:val="en-GB"/>
        </w:rPr>
        <w:t>multiplicity of features</w:t>
      </w:r>
      <w:r w:rsidR="00FB0F8F" w:rsidRPr="00F20AE1">
        <w:rPr>
          <w:lang w:val="en-GB"/>
        </w:rPr>
        <w:t xml:space="preserve"> as an allowable attribute, populate this attribute accordingly</w:t>
      </w:r>
      <w:r w:rsidR="00AD3B29" w:rsidRPr="00F20AE1">
        <w:rPr>
          <w:lang w:val="en-GB"/>
        </w:rPr>
        <w:t>.  I</w:t>
      </w:r>
      <w:r w:rsidR="00E61D36" w:rsidRPr="00F20AE1">
        <w:rPr>
          <w:lang w:val="en-GB"/>
        </w:rPr>
        <w:t>f no</w:t>
      </w:r>
      <w:r w:rsidR="00AD3B29" w:rsidRPr="00F20AE1">
        <w:rPr>
          <w:lang w:val="en-GB"/>
        </w:rPr>
        <w:t xml:space="preserve"> other information is included in the </w:t>
      </w:r>
      <w:r w:rsidR="00465A24">
        <w:rPr>
          <w:b/>
          <w:lang w:val="en-GB"/>
        </w:rPr>
        <w:t>i</w:t>
      </w:r>
      <w:r w:rsidR="00AD3B29" w:rsidRPr="00F20AE1">
        <w:rPr>
          <w:b/>
          <w:lang w:val="en-GB"/>
        </w:rPr>
        <w:t>nformation</w:t>
      </w:r>
      <w:r w:rsidR="00AD3B29" w:rsidRPr="00F20AE1">
        <w:rPr>
          <w:lang w:val="en-GB"/>
        </w:rPr>
        <w:t xml:space="preserve"> </w:t>
      </w:r>
      <w:r w:rsidR="00465A24">
        <w:rPr>
          <w:lang w:val="en-GB"/>
        </w:rPr>
        <w:t>attribute</w:t>
      </w:r>
      <w:r w:rsidR="00AD3B29" w:rsidRPr="00F20AE1">
        <w:rPr>
          <w:lang w:val="en-GB"/>
        </w:rPr>
        <w:t xml:space="preserve">, this </w:t>
      </w:r>
      <w:r w:rsidR="00465A24">
        <w:rPr>
          <w:lang w:val="en-GB"/>
        </w:rPr>
        <w:t>attribute</w:t>
      </w:r>
      <w:r w:rsidR="00465A24" w:rsidRPr="00F20AE1">
        <w:rPr>
          <w:lang w:val="en-GB"/>
        </w:rPr>
        <w:t xml:space="preserve"> </w:t>
      </w:r>
      <w:r w:rsidR="00AD3B29" w:rsidRPr="00F20AE1">
        <w:rPr>
          <w:lang w:val="en-GB"/>
        </w:rPr>
        <w:t xml:space="preserve">can be </w:t>
      </w:r>
      <w:r w:rsidR="00465A24">
        <w:rPr>
          <w:lang w:val="en-GB"/>
        </w:rPr>
        <w:t>removed</w:t>
      </w:r>
      <w:r w:rsidR="00AD3B29" w:rsidRPr="00F20AE1">
        <w:rPr>
          <w:lang w:val="en-GB"/>
        </w:rPr>
        <w:t>.</w:t>
      </w:r>
    </w:p>
    <w:p w14:paraId="3832145A" w14:textId="112B7A0B" w:rsidR="006B2826" w:rsidRPr="00F20AE1" w:rsidRDefault="006B2826" w:rsidP="00C93144">
      <w:pPr>
        <w:pStyle w:val="Heading2"/>
        <w:numPr>
          <w:ilvl w:val="1"/>
          <w:numId w:val="13"/>
        </w:numPr>
        <w:tabs>
          <w:tab w:val="clear" w:pos="283"/>
          <w:tab w:val="clear" w:pos="576"/>
          <w:tab w:val="clear" w:pos="720"/>
          <w:tab w:val="clear" w:pos="850"/>
          <w:tab w:val="clear" w:pos="915"/>
          <w:tab w:val="clear" w:pos="2911"/>
          <w:tab w:val="num" w:pos="851"/>
        </w:tabs>
        <w:spacing w:before="240" w:after="120"/>
        <w:ind w:left="851" w:hanging="851"/>
        <w:rPr>
          <w:bCs/>
          <w:lang w:val="en-GB"/>
        </w:rPr>
      </w:pPr>
      <w:bookmarkStart w:id="192" w:name="_Toc68293148"/>
      <w:r w:rsidRPr="00F20AE1">
        <w:rPr>
          <w:bCs/>
          <w:lang w:val="en-GB"/>
        </w:rPr>
        <w:t>Minimal depiction areas</w:t>
      </w:r>
      <w:bookmarkEnd w:id="192"/>
    </w:p>
    <w:p w14:paraId="5F477A0E" w14:textId="77777777" w:rsidR="006B2826" w:rsidRPr="00F20AE1" w:rsidRDefault="006B2826" w:rsidP="00C93144">
      <w:pPr>
        <w:pStyle w:val="Heading3"/>
        <w:keepLines/>
        <w:numPr>
          <w:ilvl w:val="2"/>
          <w:numId w:val="13"/>
        </w:numPr>
        <w:tabs>
          <w:tab w:val="clear" w:pos="283"/>
          <w:tab w:val="clear" w:pos="566"/>
          <w:tab w:val="clear" w:pos="720"/>
          <w:tab w:val="clear" w:pos="850"/>
          <w:tab w:val="clear" w:pos="915"/>
          <w:tab w:val="clear" w:pos="2911"/>
          <w:tab w:val="left" w:pos="851"/>
        </w:tabs>
        <w:spacing w:before="240" w:after="120"/>
        <w:ind w:left="851" w:hanging="851"/>
        <w:rPr>
          <w:bCs/>
          <w:lang w:val="en-GB"/>
        </w:rPr>
      </w:pPr>
      <w:bookmarkStart w:id="193" w:name="_Toc68293149"/>
      <w:r w:rsidRPr="00F20AE1">
        <w:rPr>
          <w:bCs/>
          <w:lang w:val="en-GB"/>
        </w:rPr>
        <w:t>Wide blank areas</w:t>
      </w:r>
      <w:bookmarkEnd w:id="193"/>
    </w:p>
    <w:p w14:paraId="755C71EF" w14:textId="6F87BC5E" w:rsidR="00EA63AF" w:rsidRPr="00F20AE1" w:rsidRDefault="00EA63AF" w:rsidP="00D95447">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lang w:val="en-GB"/>
        </w:rPr>
        <w:t xml:space="preserve">The S-57 Meta object </w:t>
      </w:r>
      <w:r w:rsidRPr="00F20AE1">
        <w:rPr>
          <w:b/>
          <w:lang w:val="en-GB"/>
        </w:rPr>
        <w:t>M_COVR</w:t>
      </w:r>
      <w:r w:rsidRPr="00F20AE1">
        <w:rPr>
          <w:lang w:val="en-GB"/>
        </w:rPr>
        <w:t xml:space="preserve"> having attribute CATCOV = </w:t>
      </w:r>
      <w:r w:rsidRPr="00F20AE1">
        <w:rPr>
          <w:i/>
          <w:lang w:val="en-GB"/>
        </w:rPr>
        <w:t>2</w:t>
      </w:r>
      <w:r w:rsidRPr="00F20AE1">
        <w:rPr>
          <w:lang w:val="en-GB"/>
        </w:rPr>
        <w:t xml:space="preserve"> (no coverage available) will not be converted across to S-101.  There is no requirement in S-101 to indicate areas of the ENC dataset that have no data coverage.  See also clause 2.2.6.</w:t>
      </w:r>
    </w:p>
    <w:p w14:paraId="5FA505E2" w14:textId="2491BD28" w:rsidR="00E61D36" w:rsidRPr="00F20AE1" w:rsidRDefault="00E61D36" w:rsidP="00D95447">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lang w:val="en-GB"/>
        </w:rPr>
        <w:t>The requirement to avoid leaving “holes” in data coverage for an ENC dataset on the assumption that the end user also has the larger scale ENC(s) available remains unchanged in S-101.</w:t>
      </w:r>
    </w:p>
    <w:p w14:paraId="2D99F0BE" w14:textId="77777777" w:rsidR="006B2826" w:rsidRPr="00F20AE1" w:rsidRDefault="006B2826" w:rsidP="00C93144">
      <w:pPr>
        <w:pStyle w:val="Heading3"/>
        <w:keepLines/>
        <w:numPr>
          <w:ilvl w:val="2"/>
          <w:numId w:val="13"/>
        </w:numPr>
        <w:tabs>
          <w:tab w:val="clear" w:pos="283"/>
          <w:tab w:val="clear" w:pos="566"/>
          <w:tab w:val="clear" w:pos="720"/>
          <w:tab w:val="clear" w:pos="850"/>
          <w:tab w:val="clear" w:pos="915"/>
          <w:tab w:val="clear" w:pos="2911"/>
          <w:tab w:val="left" w:pos="851"/>
        </w:tabs>
        <w:spacing w:before="120" w:after="120"/>
        <w:ind w:left="851" w:hanging="851"/>
        <w:rPr>
          <w:bCs/>
          <w:lang w:val="en-GB"/>
        </w:rPr>
      </w:pPr>
      <w:bookmarkStart w:id="194" w:name="_Toc68293150"/>
      <w:r w:rsidRPr="00F20AE1">
        <w:rPr>
          <w:bCs/>
          <w:lang w:val="en-GB"/>
        </w:rPr>
        <w:t>Simplified or minimal depiction areas</w:t>
      </w:r>
      <w:bookmarkEnd w:id="194"/>
    </w:p>
    <w:p w14:paraId="05B5699E" w14:textId="6416EAC4" w:rsidR="006B2826" w:rsidRPr="00F20AE1" w:rsidRDefault="003A1265" w:rsidP="003A1265">
      <w:pPr>
        <w:tabs>
          <w:tab w:val="left" w:pos="0"/>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lang w:val="en-GB"/>
        </w:rPr>
        <w:t>The S-101 encoding guidance for</w:t>
      </w:r>
      <w:r w:rsidRPr="00F20AE1">
        <w:rPr>
          <w:lang w:val="en-GB" w:eastAsia="en-US"/>
        </w:rPr>
        <w:t xml:space="preserve"> the encoding of simplified or minimal depiction areas in ENCs </w:t>
      </w:r>
      <w:r w:rsidRPr="00F20AE1">
        <w:rPr>
          <w:lang w:val="en-GB"/>
        </w:rPr>
        <w:t>has not changed from S-57</w:t>
      </w:r>
      <w:r w:rsidR="007678B7">
        <w:rPr>
          <w:lang w:val="en-GB"/>
        </w:rPr>
        <w:t xml:space="preserve"> (see also clause 6.6)</w:t>
      </w:r>
      <w:r w:rsidRPr="00F20AE1">
        <w:rPr>
          <w:lang w:val="en-GB" w:eastAsia="en-US"/>
        </w:rPr>
        <w:t>.</w:t>
      </w:r>
    </w:p>
    <w:p w14:paraId="13F92A00" w14:textId="77777777" w:rsidR="003A1265" w:rsidRPr="00F20AE1" w:rsidRDefault="003A1265">
      <w:pPr>
        <w:rPr>
          <w:b/>
          <w:sz w:val="28"/>
          <w:lang w:val="en-GB" w:eastAsia="en-US"/>
        </w:rPr>
      </w:pPr>
      <w:bookmarkStart w:id="195" w:name="_Toc422735476"/>
      <w:bookmarkStart w:id="196" w:name="_Toc8629866"/>
      <w:bookmarkStart w:id="197" w:name="_Toc8629998"/>
      <w:r w:rsidRPr="00F20AE1">
        <w:rPr>
          <w:lang w:val="en-GB"/>
        </w:rPr>
        <w:br w:type="page"/>
      </w:r>
    </w:p>
    <w:p w14:paraId="03594660" w14:textId="6411A523" w:rsidR="006B2826" w:rsidRPr="00F20AE1" w:rsidRDefault="006B2826" w:rsidP="00C93144">
      <w:pPr>
        <w:pStyle w:val="Heading1"/>
        <w:numPr>
          <w:ilvl w:val="0"/>
          <w:numId w:val="13"/>
        </w:numPr>
        <w:tabs>
          <w:tab w:val="clear" w:pos="0"/>
          <w:tab w:val="clear" w:pos="283"/>
          <w:tab w:val="clear" w:pos="432"/>
          <w:tab w:val="clear" w:pos="566"/>
          <w:tab w:val="clear" w:pos="720"/>
          <w:tab w:val="clear" w:pos="850"/>
          <w:tab w:val="clear" w:pos="915"/>
          <w:tab w:val="clear" w:pos="1134"/>
          <w:tab w:val="clear" w:pos="1417"/>
          <w:tab w:val="clear" w:pos="1700"/>
          <w:tab w:val="clear" w:pos="1983"/>
          <w:tab w:val="clear" w:pos="2268"/>
          <w:tab w:val="clear" w:pos="2551"/>
          <w:tab w:val="clear" w:pos="2834"/>
          <w:tab w:val="clear" w:pos="2911"/>
          <w:tab w:val="clear" w:pos="3117"/>
          <w:tab w:val="clear" w:pos="3400"/>
          <w:tab w:val="clear" w:pos="3685"/>
          <w:tab w:val="clear" w:pos="3968"/>
          <w:tab w:val="clear" w:pos="4251"/>
          <w:tab w:val="clear" w:pos="4534"/>
          <w:tab w:val="clear" w:pos="4818"/>
          <w:tab w:val="clear" w:pos="5102"/>
          <w:tab w:val="clear" w:pos="5385"/>
          <w:tab w:val="clear" w:pos="5668"/>
          <w:tab w:val="clear" w:pos="5952"/>
          <w:tab w:val="clear" w:pos="6235"/>
          <w:tab w:val="clear" w:pos="6519"/>
          <w:tab w:val="clear" w:pos="6802"/>
          <w:tab w:val="clear" w:pos="7086"/>
          <w:tab w:val="clear" w:pos="7369"/>
          <w:tab w:val="clear" w:pos="7652"/>
          <w:tab w:val="clear" w:pos="7936"/>
          <w:tab w:val="clear" w:pos="8220"/>
          <w:tab w:val="clear" w:pos="8503"/>
          <w:tab w:val="clear" w:pos="8786"/>
          <w:tab w:val="num" w:pos="851"/>
        </w:tabs>
        <w:spacing w:before="240" w:after="120"/>
        <w:ind w:left="851" w:hanging="851"/>
        <w:rPr>
          <w:sz w:val="20"/>
          <w:lang w:val="en-GB"/>
        </w:rPr>
      </w:pPr>
      <w:bookmarkStart w:id="198" w:name="_Toc68293151"/>
      <w:r w:rsidRPr="00F20AE1">
        <w:rPr>
          <w:lang w:val="en-GB"/>
        </w:rPr>
        <w:lastRenderedPageBreak/>
        <w:t>Time Varying Objects</w:t>
      </w:r>
      <w:bookmarkEnd w:id="195"/>
      <w:bookmarkEnd w:id="196"/>
      <w:bookmarkEnd w:id="197"/>
      <w:bookmarkEnd w:id="198"/>
    </w:p>
    <w:p w14:paraId="12ED936A" w14:textId="663CED75" w:rsidR="006B2826" w:rsidRPr="00F20AE1" w:rsidRDefault="006B2826" w:rsidP="00C93144">
      <w:pPr>
        <w:pStyle w:val="Heading2"/>
        <w:numPr>
          <w:ilvl w:val="1"/>
          <w:numId w:val="13"/>
        </w:numPr>
        <w:tabs>
          <w:tab w:val="clear" w:pos="0"/>
          <w:tab w:val="clear" w:pos="283"/>
          <w:tab w:val="clear" w:pos="576"/>
          <w:tab w:val="clear" w:pos="720"/>
          <w:tab w:val="clear" w:pos="850"/>
          <w:tab w:val="clear" w:pos="915"/>
          <w:tab w:val="clear" w:pos="1134"/>
          <w:tab w:val="clear" w:pos="1417"/>
          <w:tab w:val="clear" w:pos="1700"/>
          <w:tab w:val="clear" w:pos="1983"/>
          <w:tab w:val="clear" w:pos="2268"/>
          <w:tab w:val="clear" w:pos="2551"/>
          <w:tab w:val="clear" w:pos="2834"/>
          <w:tab w:val="clear" w:pos="2911"/>
          <w:tab w:val="clear" w:pos="3117"/>
          <w:tab w:val="clear" w:pos="3400"/>
          <w:tab w:val="clear" w:pos="3685"/>
          <w:tab w:val="clear" w:pos="3968"/>
          <w:tab w:val="clear" w:pos="4251"/>
          <w:tab w:val="clear" w:pos="4534"/>
          <w:tab w:val="clear" w:pos="4818"/>
          <w:tab w:val="clear" w:pos="5102"/>
          <w:tab w:val="clear" w:pos="5385"/>
          <w:tab w:val="clear" w:pos="5668"/>
          <w:tab w:val="clear" w:pos="5952"/>
          <w:tab w:val="clear" w:pos="6235"/>
          <w:tab w:val="clear" w:pos="6519"/>
          <w:tab w:val="clear" w:pos="6802"/>
          <w:tab w:val="clear" w:pos="7086"/>
          <w:tab w:val="clear" w:pos="7369"/>
          <w:tab w:val="clear" w:pos="7652"/>
          <w:tab w:val="clear" w:pos="7936"/>
          <w:tab w:val="clear" w:pos="8220"/>
          <w:tab w:val="clear" w:pos="8503"/>
          <w:tab w:val="clear" w:pos="8786"/>
          <w:tab w:val="left" w:pos="851"/>
        </w:tabs>
        <w:spacing w:before="240" w:after="120"/>
        <w:ind w:left="851" w:hanging="851"/>
        <w:rPr>
          <w:sz w:val="20"/>
          <w:lang w:val="en-GB"/>
        </w:rPr>
      </w:pPr>
      <w:bookmarkStart w:id="199" w:name="_Toc422735478"/>
      <w:bookmarkStart w:id="200" w:name="_Toc8629867"/>
      <w:bookmarkStart w:id="201" w:name="_Toc8629999"/>
      <w:bookmarkStart w:id="202" w:name="_Toc68293152"/>
      <w:r w:rsidRPr="00F20AE1">
        <w:rPr>
          <w:lang w:val="en-GB"/>
        </w:rPr>
        <w:t>Magnetic data</w:t>
      </w:r>
      <w:bookmarkEnd w:id="199"/>
      <w:bookmarkEnd w:id="200"/>
      <w:bookmarkEnd w:id="201"/>
      <w:bookmarkEnd w:id="202"/>
    </w:p>
    <w:p w14:paraId="3F3D085F" w14:textId="77777777" w:rsidR="006B2826" w:rsidRPr="00F20AE1" w:rsidRDefault="006B2826" w:rsidP="00C93144">
      <w:pPr>
        <w:pStyle w:val="Heading3"/>
        <w:keepLines/>
        <w:numPr>
          <w:ilvl w:val="2"/>
          <w:numId w:val="13"/>
        </w:numPr>
        <w:tabs>
          <w:tab w:val="clear" w:pos="0"/>
          <w:tab w:val="clear" w:pos="283"/>
          <w:tab w:val="clear" w:pos="566"/>
          <w:tab w:val="clear" w:pos="720"/>
          <w:tab w:val="clear" w:pos="850"/>
          <w:tab w:val="clear" w:pos="915"/>
          <w:tab w:val="clear" w:pos="1134"/>
          <w:tab w:val="clear" w:pos="1417"/>
          <w:tab w:val="clear" w:pos="1700"/>
          <w:tab w:val="clear" w:pos="1983"/>
          <w:tab w:val="clear" w:pos="2268"/>
          <w:tab w:val="clear" w:pos="2551"/>
          <w:tab w:val="clear" w:pos="2834"/>
          <w:tab w:val="clear" w:pos="2911"/>
          <w:tab w:val="clear" w:pos="3117"/>
          <w:tab w:val="clear" w:pos="3400"/>
          <w:tab w:val="clear" w:pos="3685"/>
          <w:tab w:val="clear" w:pos="3968"/>
          <w:tab w:val="clear" w:pos="4251"/>
          <w:tab w:val="clear" w:pos="4534"/>
          <w:tab w:val="clear" w:pos="4818"/>
          <w:tab w:val="clear" w:pos="5102"/>
          <w:tab w:val="clear" w:pos="5385"/>
          <w:tab w:val="clear" w:pos="5668"/>
          <w:tab w:val="clear" w:pos="5952"/>
          <w:tab w:val="clear" w:pos="6235"/>
          <w:tab w:val="clear" w:pos="6519"/>
          <w:tab w:val="clear" w:pos="6802"/>
          <w:tab w:val="clear" w:pos="7086"/>
          <w:tab w:val="clear" w:pos="7369"/>
          <w:tab w:val="clear" w:pos="7652"/>
          <w:tab w:val="clear" w:pos="7936"/>
          <w:tab w:val="clear" w:pos="8220"/>
          <w:tab w:val="clear" w:pos="8503"/>
          <w:tab w:val="clear" w:pos="8786"/>
          <w:tab w:val="num" w:pos="851"/>
        </w:tabs>
        <w:spacing w:before="240" w:after="120"/>
        <w:ind w:left="851" w:hanging="851"/>
        <w:rPr>
          <w:lang w:val="en-GB"/>
        </w:rPr>
      </w:pPr>
      <w:bookmarkStart w:id="203" w:name="_Toc422735480"/>
      <w:bookmarkStart w:id="204" w:name="_Toc8629868"/>
      <w:bookmarkStart w:id="205" w:name="_Toc8630000"/>
      <w:bookmarkStart w:id="206" w:name="_Toc68293153"/>
      <w:commentRangeStart w:id="207"/>
      <w:r w:rsidRPr="00F20AE1">
        <w:rPr>
          <w:lang w:val="en-GB"/>
        </w:rPr>
        <w:t>Magnetic variation</w:t>
      </w:r>
      <w:bookmarkEnd w:id="203"/>
      <w:bookmarkEnd w:id="204"/>
      <w:bookmarkEnd w:id="205"/>
      <w:bookmarkEnd w:id="206"/>
      <w:commentRangeEnd w:id="207"/>
      <w:r w:rsidR="00C12503">
        <w:rPr>
          <w:rStyle w:val="CommentReference"/>
          <w:rFonts w:ascii="Garamond" w:hAnsi="Garamond"/>
          <w:b w:val="0"/>
        </w:rPr>
        <w:commentReference w:id="207"/>
      </w:r>
    </w:p>
    <w:p w14:paraId="6BE23BA3" w14:textId="428E676E" w:rsidR="000E191D" w:rsidRPr="00F20AE1" w:rsidRDefault="000E191D" w:rsidP="000E191D">
      <w:pPr>
        <w:keepNext/>
        <w:keepLines/>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S-57 Geo object:</w:t>
      </w:r>
      <w:r w:rsidRPr="00F20AE1">
        <w:rPr>
          <w:lang w:val="en-GB"/>
        </w:rPr>
        <w:tab/>
      </w:r>
      <w:r w:rsidRPr="00F20AE1">
        <w:rPr>
          <w:lang w:val="en-GB"/>
        </w:rPr>
        <w:tab/>
        <w:t>Magnetic variation (</w:t>
      </w:r>
      <w:r w:rsidRPr="00F20AE1">
        <w:rPr>
          <w:b/>
          <w:lang w:val="en-GB"/>
        </w:rPr>
        <w:t>MAGVAR</w:t>
      </w:r>
      <w:r w:rsidRPr="00F20AE1">
        <w:rPr>
          <w:lang w:val="en-GB"/>
        </w:rPr>
        <w:t>)</w:t>
      </w:r>
      <w:r w:rsidRPr="00F20AE1">
        <w:rPr>
          <w:lang w:val="en-GB"/>
        </w:rPr>
        <w:tab/>
      </w:r>
      <w:r w:rsidRPr="00F20AE1">
        <w:rPr>
          <w:lang w:val="en-GB"/>
        </w:rPr>
        <w:tab/>
        <w:t>(P</w:t>
      </w:r>
      <w:proofErr w:type="gramStart"/>
      <w:r w:rsidRPr="00F20AE1">
        <w:rPr>
          <w:lang w:val="en-GB"/>
        </w:rPr>
        <w:t>,L,A</w:t>
      </w:r>
      <w:proofErr w:type="gramEnd"/>
      <w:r w:rsidRPr="00F20AE1">
        <w:rPr>
          <w:lang w:val="en-GB"/>
        </w:rPr>
        <w:t>)</w:t>
      </w:r>
    </w:p>
    <w:p w14:paraId="6EA222D3" w14:textId="2A29F178" w:rsidR="000E191D" w:rsidRPr="00F20AE1" w:rsidRDefault="000E191D" w:rsidP="000E191D">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w:t>
      </w:r>
      <w:r w:rsidR="00AE757E">
        <w:rPr>
          <w:u w:val="single"/>
          <w:lang w:val="en-GB"/>
        </w:rPr>
        <w:t>-</w:t>
      </w:r>
      <w:r w:rsidRPr="00F20AE1">
        <w:rPr>
          <w:u w:val="single"/>
          <w:lang w:val="en-GB"/>
        </w:rPr>
        <w:t>101 Geo feature</w:t>
      </w:r>
      <w:r w:rsidRPr="00F20AE1">
        <w:rPr>
          <w:lang w:val="en-GB"/>
        </w:rPr>
        <w:t>:</w:t>
      </w:r>
      <w:r w:rsidRPr="00F20AE1">
        <w:rPr>
          <w:lang w:val="en-GB"/>
        </w:rPr>
        <w:tab/>
      </w:r>
      <w:r w:rsidRPr="00F20AE1">
        <w:rPr>
          <w:b/>
          <w:lang w:val="en-GB"/>
        </w:rPr>
        <w:t xml:space="preserve">Magnetic Variation </w:t>
      </w:r>
      <w:r w:rsidRPr="00F20AE1">
        <w:rPr>
          <w:b/>
          <w:lang w:val="en-GB"/>
        </w:rPr>
        <w:tab/>
      </w:r>
      <w:r w:rsidRPr="00F20AE1">
        <w:rPr>
          <w:b/>
          <w:lang w:val="en-GB"/>
        </w:rPr>
        <w:tab/>
      </w:r>
      <w:r w:rsidRPr="00F20AE1">
        <w:rPr>
          <w:b/>
          <w:lang w:val="en-GB"/>
        </w:rPr>
        <w:tab/>
      </w:r>
      <w:r w:rsidRPr="00F20AE1">
        <w:rPr>
          <w:b/>
          <w:lang w:val="en-GB"/>
        </w:rPr>
        <w:tab/>
      </w:r>
      <w:r w:rsidRPr="00F20AE1">
        <w:rPr>
          <w:b/>
          <w:lang w:val="en-GB"/>
        </w:rPr>
        <w:tab/>
      </w:r>
      <w:r w:rsidRPr="00F20AE1">
        <w:rPr>
          <w:lang w:val="en-GB"/>
        </w:rPr>
        <w:t>(P</w:t>
      </w:r>
      <w:proofErr w:type="gramStart"/>
      <w:r w:rsidRPr="00F20AE1">
        <w:rPr>
          <w:lang w:val="en-GB"/>
        </w:rPr>
        <w:t>,C,S</w:t>
      </w:r>
      <w:proofErr w:type="gramEnd"/>
      <w:r w:rsidRPr="00F20AE1">
        <w:rPr>
          <w:lang w:val="en-GB"/>
        </w:rPr>
        <w:t>)</w:t>
      </w:r>
      <w:r w:rsidRPr="00F20AE1">
        <w:rPr>
          <w:lang w:val="en-GB"/>
        </w:rPr>
        <w:tab/>
      </w:r>
      <w:r w:rsidRPr="00F20AE1">
        <w:rPr>
          <w:lang w:val="en-GB"/>
        </w:rPr>
        <w:tab/>
        <w:t>(S-101 DCEG Clause 4.1)</w:t>
      </w:r>
    </w:p>
    <w:p w14:paraId="191A6C33" w14:textId="68881C7A" w:rsidR="000E191D" w:rsidRPr="00F20AE1" w:rsidRDefault="000E191D" w:rsidP="00E33573">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jc w:val="both"/>
        <w:rPr>
          <w:lang w:val="en-GB"/>
        </w:rPr>
      </w:pPr>
      <w:r w:rsidRPr="00F20AE1">
        <w:rPr>
          <w:lang w:val="en-GB"/>
        </w:rPr>
        <w:t xml:space="preserve">All instances of encoding of the S-57 Feature object </w:t>
      </w:r>
      <w:r w:rsidRPr="00F20AE1">
        <w:rPr>
          <w:b/>
          <w:lang w:val="en-GB"/>
        </w:rPr>
        <w:t>MAGVAR</w:t>
      </w:r>
      <w:r w:rsidRPr="00F20AE1">
        <w:rPr>
          <w:lang w:val="en-GB"/>
        </w:rPr>
        <w:t xml:space="preserve"> </w:t>
      </w:r>
      <w:r w:rsidR="00E33573" w:rsidRPr="00F20AE1">
        <w:rPr>
          <w:lang w:val="en-GB"/>
        </w:rPr>
        <w:t xml:space="preserve">and its binding attributes </w:t>
      </w:r>
      <w:r w:rsidRPr="00F20AE1">
        <w:rPr>
          <w:lang w:val="en-GB"/>
        </w:rPr>
        <w:t xml:space="preserve">will be </w:t>
      </w:r>
      <w:r w:rsidR="00F05D09">
        <w:rPr>
          <w:lang w:val="en-GB"/>
        </w:rPr>
        <w:t>converted</w:t>
      </w:r>
      <w:r w:rsidR="00F05D09" w:rsidRPr="00F20AE1">
        <w:rPr>
          <w:lang w:val="en-GB"/>
        </w:rPr>
        <w:t xml:space="preserve"> </w:t>
      </w:r>
      <w:r w:rsidRPr="00F20AE1">
        <w:rPr>
          <w:lang w:val="en-GB"/>
        </w:rPr>
        <w:t xml:space="preserve">automatically </w:t>
      </w:r>
      <w:r w:rsidR="00F05D09">
        <w:rPr>
          <w:lang w:val="en-GB"/>
        </w:rPr>
        <w:t>to an instance of</w:t>
      </w:r>
      <w:r w:rsidR="00F05D09" w:rsidRPr="00F20AE1">
        <w:rPr>
          <w:lang w:val="en-GB"/>
        </w:rPr>
        <w:t xml:space="preserve"> </w:t>
      </w:r>
      <w:r w:rsidRPr="00F20AE1">
        <w:rPr>
          <w:lang w:val="en-GB"/>
        </w:rPr>
        <w:t xml:space="preserve">the S-101 feature </w:t>
      </w:r>
      <w:r w:rsidRPr="00F20AE1">
        <w:rPr>
          <w:b/>
          <w:lang w:val="en-GB"/>
        </w:rPr>
        <w:t xml:space="preserve">Magnetic Variation </w:t>
      </w:r>
      <w:r w:rsidRPr="00F20AE1">
        <w:rPr>
          <w:lang w:val="en-GB"/>
        </w:rPr>
        <w:t>during the automated conversion process.  However the following exceptions apply:</w:t>
      </w:r>
    </w:p>
    <w:p w14:paraId="58A80776" w14:textId="65A4A660" w:rsidR="000E191D" w:rsidRPr="00F20AE1" w:rsidRDefault="00E33573" w:rsidP="00C93144">
      <w:pPr>
        <w:pStyle w:val="ListParagraph"/>
        <w:numPr>
          <w:ilvl w:val="0"/>
          <w:numId w:val="20"/>
        </w:num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284" w:hanging="284"/>
        <w:jc w:val="both"/>
        <w:rPr>
          <w:lang w:val="en-GB"/>
        </w:rPr>
      </w:pPr>
      <w:r w:rsidRPr="00F20AE1">
        <w:rPr>
          <w:lang w:val="en-GB"/>
        </w:rPr>
        <w:t xml:space="preserve">The S-57 attributes DATEND and DATSTA for </w:t>
      </w:r>
      <w:r w:rsidRPr="00F20AE1">
        <w:rPr>
          <w:b/>
          <w:lang w:val="en-GB"/>
        </w:rPr>
        <w:t>MAGVAR</w:t>
      </w:r>
      <w:r w:rsidRPr="00F20AE1">
        <w:rPr>
          <w:lang w:val="en-GB"/>
        </w:rPr>
        <w:t xml:space="preserve"> will not be converted.  It is considered that these attributes </w:t>
      </w:r>
      <w:r w:rsidR="007C3675" w:rsidRPr="00F20AE1">
        <w:rPr>
          <w:lang w:val="en-GB"/>
        </w:rPr>
        <w:t xml:space="preserve">are </w:t>
      </w:r>
      <w:r w:rsidRPr="00F20AE1">
        <w:rPr>
          <w:lang w:val="en-GB"/>
        </w:rPr>
        <w:t xml:space="preserve">not relevant for </w:t>
      </w:r>
      <w:r w:rsidRPr="00F20AE1">
        <w:rPr>
          <w:b/>
          <w:lang w:val="en-GB"/>
        </w:rPr>
        <w:t>Magnetic Variation</w:t>
      </w:r>
      <w:r w:rsidRPr="00F20AE1">
        <w:rPr>
          <w:lang w:val="en-GB"/>
        </w:rPr>
        <w:t xml:space="preserve"> in S-101.</w:t>
      </w:r>
    </w:p>
    <w:p w14:paraId="39929FDF" w14:textId="100DBC23" w:rsidR="006B2826" w:rsidRPr="00F20AE1" w:rsidRDefault="006B2826" w:rsidP="00C93144">
      <w:pPr>
        <w:pStyle w:val="Heading3"/>
        <w:keepLines/>
        <w:numPr>
          <w:ilvl w:val="2"/>
          <w:numId w:val="13"/>
        </w:numPr>
        <w:tabs>
          <w:tab w:val="clear" w:pos="0"/>
          <w:tab w:val="clear" w:pos="283"/>
          <w:tab w:val="clear" w:pos="566"/>
          <w:tab w:val="clear" w:pos="720"/>
          <w:tab w:val="clear" w:pos="850"/>
          <w:tab w:val="clear" w:pos="915"/>
          <w:tab w:val="clear" w:pos="1134"/>
          <w:tab w:val="clear" w:pos="1417"/>
          <w:tab w:val="clear" w:pos="1700"/>
          <w:tab w:val="clear" w:pos="1983"/>
          <w:tab w:val="clear" w:pos="2268"/>
          <w:tab w:val="clear" w:pos="2551"/>
          <w:tab w:val="clear" w:pos="2834"/>
          <w:tab w:val="clear" w:pos="2911"/>
          <w:tab w:val="clear" w:pos="3117"/>
          <w:tab w:val="clear" w:pos="3400"/>
          <w:tab w:val="clear" w:pos="3685"/>
          <w:tab w:val="clear" w:pos="3968"/>
          <w:tab w:val="clear" w:pos="4251"/>
          <w:tab w:val="clear" w:pos="4534"/>
          <w:tab w:val="clear" w:pos="4818"/>
          <w:tab w:val="clear" w:pos="5102"/>
          <w:tab w:val="clear" w:pos="5385"/>
          <w:tab w:val="clear" w:pos="5668"/>
          <w:tab w:val="clear" w:pos="5952"/>
          <w:tab w:val="clear" w:pos="6235"/>
          <w:tab w:val="clear" w:pos="6519"/>
          <w:tab w:val="clear" w:pos="6802"/>
          <w:tab w:val="clear" w:pos="7086"/>
          <w:tab w:val="clear" w:pos="7369"/>
          <w:tab w:val="clear" w:pos="7652"/>
          <w:tab w:val="clear" w:pos="7936"/>
          <w:tab w:val="clear" w:pos="8220"/>
          <w:tab w:val="clear" w:pos="8503"/>
          <w:tab w:val="clear" w:pos="8786"/>
          <w:tab w:val="num" w:pos="851"/>
        </w:tabs>
        <w:spacing w:before="240" w:after="120"/>
        <w:ind w:left="851" w:hanging="851"/>
        <w:rPr>
          <w:lang w:val="en-GB"/>
        </w:rPr>
      </w:pPr>
      <w:bookmarkStart w:id="208" w:name="_Toc422735482"/>
      <w:bookmarkStart w:id="209" w:name="_Toc8629869"/>
      <w:bookmarkStart w:id="210" w:name="_Toc8630001"/>
      <w:bookmarkStart w:id="211" w:name="_Toc68293154"/>
      <w:r w:rsidRPr="00F20AE1">
        <w:rPr>
          <w:lang w:val="en-GB"/>
        </w:rPr>
        <w:t>Abnormal magnetic variation</w:t>
      </w:r>
      <w:bookmarkEnd w:id="208"/>
      <w:bookmarkEnd w:id="209"/>
      <w:bookmarkEnd w:id="210"/>
      <w:bookmarkEnd w:id="211"/>
    </w:p>
    <w:p w14:paraId="6DFAA357" w14:textId="788FA5E9" w:rsidR="006B2826" w:rsidRPr="00F20AE1" w:rsidRDefault="007C3675" w:rsidP="007C3675">
      <w:pPr>
        <w:keepNext/>
        <w:keepLines/>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 xml:space="preserve">S-57 </w:t>
      </w:r>
      <w:r w:rsidR="006B2826" w:rsidRPr="00F20AE1">
        <w:rPr>
          <w:u w:val="single"/>
          <w:lang w:val="en-GB"/>
        </w:rPr>
        <w:t>Geo object:</w:t>
      </w:r>
      <w:r w:rsidR="006B2826" w:rsidRPr="00F20AE1">
        <w:rPr>
          <w:lang w:val="en-GB"/>
        </w:rPr>
        <w:tab/>
      </w:r>
      <w:r w:rsidR="006B2826" w:rsidRPr="00F20AE1">
        <w:rPr>
          <w:lang w:val="en-GB"/>
        </w:rPr>
        <w:tab/>
        <w:t>Local magnetic anomaly (</w:t>
      </w:r>
      <w:r w:rsidR="006B2826" w:rsidRPr="00F20AE1">
        <w:rPr>
          <w:b/>
          <w:lang w:val="en-GB"/>
        </w:rPr>
        <w:t>LOCMAG</w:t>
      </w:r>
      <w:r w:rsidR="006B2826" w:rsidRPr="00F20AE1">
        <w:rPr>
          <w:lang w:val="en-GB"/>
        </w:rPr>
        <w:t>)</w:t>
      </w:r>
      <w:r w:rsidR="006B2826" w:rsidRPr="00F20AE1">
        <w:rPr>
          <w:lang w:val="en-GB"/>
        </w:rPr>
        <w:tab/>
      </w:r>
      <w:r w:rsidR="006B2826" w:rsidRPr="00F20AE1">
        <w:rPr>
          <w:lang w:val="en-GB"/>
        </w:rPr>
        <w:tab/>
        <w:t>(P</w:t>
      </w:r>
      <w:proofErr w:type="gramStart"/>
      <w:r w:rsidR="006B2826" w:rsidRPr="00F20AE1">
        <w:rPr>
          <w:lang w:val="en-GB"/>
        </w:rPr>
        <w:t>,L,A</w:t>
      </w:r>
      <w:proofErr w:type="gramEnd"/>
      <w:r w:rsidR="006B2826" w:rsidRPr="00F20AE1">
        <w:rPr>
          <w:lang w:val="en-GB"/>
        </w:rPr>
        <w:t>)</w:t>
      </w:r>
    </w:p>
    <w:p w14:paraId="1593F058" w14:textId="35DD151A" w:rsidR="007C3675" w:rsidRPr="00F20AE1" w:rsidRDefault="007C3675" w:rsidP="007C3675">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w:t>
      </w:r>
      <w:r w:rsidR="00AE757E">
        <w:rPr>
          <w:u w:val="single"/>
          <w:lang w:val="en-GB"/>
        </w:rPr>
        <w:t>-</w:t>
      </w:r>
      <w:r w:rsidRPr="00F20AE1">
        <w:rPr>
          <w:u w:val="single"/>
          <w:lang w:val="en-GB"/>
        </w:rPr>
        <w:t>101 Geo feature</w:t>
      </w:r>
      <w:r w:rsidRPr="00F20AE1">
        <w:rPr>
          <w:lang w:val="en-GB"/>
        </w:rPr>
        <w:t>:</w:t>
      </w:r>
      <w:r w:rsidRPr="00F20AE1">
        <w:rPr>
          <w:lang w:val="en-GB"/>
        </w:rPr>
        <w:tab/>
      </w:r>
      <w:r w:rsidRPr="00F20AE1">
        <w:rPr>
          <w:b/>
          <w:lang w:val="en-GB"/>
        </w:rPr>
        <w:t xml:space="preserve">Local Magnetic Anomaly </w:t>
      </w:r>
      <w:r w:rsidRPr="00F20AE1">
        <w:rPr>
          <w:b/>
          <w:lang w:val="en-GB"/>
        </w:rPr>
        <w:tab/>
      </w:r>
      <w:r w:rsidRPr="00F20AE1">
        <w:rPr>
          <w:b/>
          <w:lang w:val="en-GB"/>
        </w:rPr>
        <w:tab/>
      </w:r>
      <w:r w:rsidRPr="00F20AE1">
        <w:rPr>
          <w:b/>
          <w:lang w:val="en-GB"/>
        </w:rPr>
        <w:tab/>
      </w:r>
      <w:r w:rsidRPr="00F20AE1">
        <w:rPr>
          <w:b/>
          <w:lang w:val="en-GB"/>
        </w:rPr>
        <w:tab/>
      </w:r>
      <w:r w:rsidRPr="00F20AE1">
        <w:rPr>
          <w:b/>
          <w:lang w:val="en-GB"/>
        </w:rPr>
        <w:tab/>
      </w:r>
      <w:r w:rsidRPr="00F20AE1">
        <w:rPr>
          <w:lang w:val="en-GB"/>
        </w:rPr>
        <w:t>(P</w:t>
      </w:r>
      <w:proofErr w:type="gramStart"/>
      <w:r w:rsidRPr="00F20AE1">
        <w:rPr>
          <w:lang w:val="en-GB"/>
        </w:rPr>
        <w:t>,C,S</w:t>
      </w:r>
      <w:proofErr w:type="gramEnd"/>
      <w:r w:rsidRPr="00F20AE1">
        <w:rPr>
          <w:lang w:val="en-GB"/>
        </w:rPr>
        <w:t>)</w:t>
      </w:r>
      <w:r w:rsidRPr="00F20AE1">
        <w:rPr>
          <w:lang w:val="en-GB"/>
        </w:rPr>
        <w:tab/>
        <w:t>(S-101 DCEG Clause 4.2)</w:t>
      </w:r>
    </w:p>
    <w:p w14:paraId="34CBA5F7" w14:textId="1983EEDE" w:rsidR="007C3675" w:rsidRPr="00F20AE1" w:rsidRDefault="007C3675" w:rsidP="007C3675">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jc w:val="both"/>
        <w:rPr>
          <w:lang w:val="en-GB"/>
        </w:rPr>
      </w:pPr>
      <w:r w:rsidRPr="00F20AE1">
        <w:rPr>
          <w:lang w:val="en-GB"/>
        </w:rPr>
        <w:t xml:space="preserve">All instances of encoding of the S-57 Feature object </w:t>
      </w:r>
      <w:r w:rsidR="00E62317" w:rsidRPr="00F20AE1">
        <w:rPr>
          <w:b/>
          <w:lang w:val="en-GB"/>
        </w:rPr>
        <w:t>LOCMAG</w:t>
      </w:r>
      <w:r w:rsidRPr="00F20AE1">
        <w:rPr>
          <w:lang w:val="en-GB"/>
        </w:rPr>
        <w:t xml:space="preserve"> and its binding attributes will be </w:t>
      </w:r>
      <w:r w:rsidR="00F05D09">
        <w:rPr>
          <w:lang w:val="en-GB"/>
        </w:rPr>
        <w:t>converted</w:t>
      </w:r>
      <w:r w:rsidR="00F05D09" w:rsidRPr="00F20AE1">
        <w:rPr>
          <w:lang w:val="en-GB"/>
        </w:rPr>
        <w:t xml:space="preserve"> </w:t>
      </w:r>
      <w:r w:rsidRPr="00F20AE1">
        <w:rPr>
          <w:lang w:val="en-GB"/>
        </w:rPr>
        <w:t xml:space="preserve">automatically </w:t>
      </w:r>
      <w:r w:rsidR="00F05D09">
        <w:rPr>
          <w:lang w:val="en-GB"/>
        </w:rPr>
        <w:t>to an instance of</w:t>
      </w:r>
      <w:r w:rsidRPr="00F20AE1">
        <w:rPr>
          <w:lang w:val="en-GB"/>
        </w:rPr>
        <w:t xml:space="preserve"> the S-101 feature </w:t>
      </w:r>
      <w:r w:rsidR="00E62317" w:rsidRPr="00F20AE1">
        <w:rPr>
          <w:b/>
          <w:lang w:val="en-GB"/>
        </w:rPr>
        <w:t xml:space="preserve">Local </w:t>
      </w:r>
      <w:r w:rsidRPr="00F20AE1">
        <w:rPr>
          <w:b/>
          <w:lang w:val="en-GB"/>
        </w:rPr>
        <w:t xml:space="preserve">Magnetic </w:t>
      </w:r>
      <w:r w:rsidR="00E62317" w:rsidRPr="00F20AE1">
        <w:rPr>
          <w:b/>
          <w:lang w:val="en-GB"/>
        </w:rPr>
        <w:t>Anomaly</w:t>
      </w:r>
      <w:r w:rsidRPr="00F20AE1">
        <w:rPr>
          <w:b/>
          <w:lang w:val="en-GB"/>
        </w:rPr>
        <w:t xml:space="preserve"> </w:t>
      </w:r>
      <w:r w:rsidRPr="00F20AE1">
        <w:rPr>
          <w:lang w:val="en-GB"/>
        </w:rPr>
        <w:t>during the automated conversion process.  However the following exceptions apply:</w:t>
      </w:r>
    </w:p>
    <w:p w14:paraId="292ABD70" w14:textId="77777777" w:rsidR="00455183" w:rsidRPr="00F20AE1" w:rsidRDefault="00E62317" w:rsidP="00C93144">
      <w:pPr>
        <w:pStyle w:val="ListParagraph"/>
        <w:numPr>
          <w:ilvl w:val="0"/>
          <w:numId w:val="20"/>
        </w:num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284" w:hanging="284"/>
        <w:jc w:val="both"/>
        <w:rPr>
          <w:lang w:val="en-GB"/>
        </w:rPr>
      </w:pPr>
      <w:r w:rsidRPr="00F20AE1">
        <w:rPr>
          <w:lang w:val="en-GB"/>
        </w:rPr>
        <w:t xml:space="preserve">The S-57 mandatory attribute VALLMA has been remodelled in S-101 as </w:t>
      </w:r>
      <w:r w:rsidR="00455183" w:rsidRPr="00F20AE1">
        <w:rPr>
          <w:lang w:val="en-GB"/>
        </w:rPr>
        <w:t>the</w:t>
      </w:r>
      <w:r w:rsidRPr="00F20AE1">
        <w:rPr>
          <w:lang w:val="en-GB"/>
        </w:rPr>
        <w:t xml:space="preserve"> </w:t>
      </w:r>
      <w:r w:rsidR="008E4F84" w:rsidRPr="00F20AE1">
        <w:rPr>
          <w:lang w:val="en-GB"/>
        </w:rPr>
        <w:t xml:space="preserve">mandatory </w:t>
      </w:r>
      <w:r w:rsidRPr="00F20AE1">
        <w:rPr>
          <w:lang w:val="en-GB"/>
        </w:rPr>
        <w:t xml:space="preserve">complex attribute </w:t>
      </w:r>
      <w:r w:rsidR="008E4F84" w:rsidRPr="00F20AE1">
        <w:rPr>
          <w:b/>
          <w:lang w:val="en-GB"/>
        </w:rPr>
        <w:t>value of local magnetic anomaly</w:t>
      </w:r>
      <w:r w:rsidR="008E4F84" w:rsidRPr="00F20AE1">
        <w:rPr>
          <w:lang w:val="en-GB"/>
        </w:rPr>
        <w:t xml:space="preserve">, having sub-attributes </w:t>
      </w:r>
      <w:r w:rsidR="008E4F84" w:rsidRPr="00F20AE1">
        <w:rPr>
          <w:b/>
          <w:lang w:val="en-GB"/>
        </w:rPr>
        <w:t>magnetic anomaly value maximum</w:t>
      </w:r>
      <w:r w:rsidR="008E4F84" w:rsidRPr="00F20AE1">
        <w:rPr>
          <w:lang w:val="en-GB"/>
        </w:rPr>
        <w:t xml:space="preserve"> (mandatory) and </w:t>
      </w:r>
      <w:r w:rsidR="008E4F84" w:rsidRPr="00F20AE1">
        <w:rPr>
          <w:b/>
          <w:lang w:val="en-GB"/>
        </w:rPr>
        <w:t>magnetic anomaly value minimum</w:t>
      </w:r>
      <w:r w:rsidR="00455183" w:rsidRPr="00F20AE1">
        <w:rPr>
          <w:lang w:val="en-GB"/>
        </w:rPr>
        <w:t>, where:</w:t>
      </w:r>
      <w:r w:rsidR="008E4F84" w:rsidRPr="00F20AE1">
        <w:rPr>
          <w:lang w:val="en-GB"/>
        </w:rPr>
        <w:t xml:space="preserve">  </w:t>
      </w:r>
    </w:p>
    <w:p w14:paraId="239A9356" w14:textId="08969DCE" w:rsidR="00455183" w:rsidRPr="00F20AE1" w:rsidRDefault="008E4F84" w:rsidP="00C93144">
      <w:pPr>
        <w:pStyle w:val="ListParagraph"/>
        <w:numPr>
          <w:ilvl w:val="1"/>
          <w:numId w:val="20"/>
        </w:num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567" w:hanging="283"/>
        <w:jc w:val="both"/>
        <w:rPr>
          <w:lang w:val="en-GB"/>
        </w:rPr>
      </w:pPr>
      <w:r w:rsidRPr="00F20AE1">
        <w:rPr>
          <w:b/>
          <w:lang w:val="en-GB"/>
        </w:rPr>
        <w:t>magnetic anomaly value maximum</w:t>
      </w:r>
      <w:r w:rsidRPr="00F20AE1">
        <w:rPr>
          <w:lang w:val="en-GB"/>
        </w:rPr>
        <w:t xml:space="preserve"> is intended to </w:t>
      </w:r>
      <w:r w:rsidR="00455183" w:rsidRPr="00F20AE1">
        <w:rPr>
          <w:lang w:val="en-GB"/>
        </w:rPr>
        <w:t>indicate</w:t>
      </w:r>
      <w:r w:rsidRPr="00F20AE1">
        <w:rPr>
          <w:lang w:val="en-GB"/>
        </w:rPr>
        <w:t xml:space="preserve"> the positive anomaly value where </w:t>
      </w:r>
      <w:r w:rsidRPr="00F20AE1">
        <w:rPr>
          <w:b/>
          <w:lang w:val="en-GB"/>
        </w:rPr>
        <w:t>magnetic anomaly value minimum</w:t>
      </w:r>
      <w:r w:rsidRPr="00F20AE1">
        <w:rPr>
          <w:lang w:val="en-GB"/>
        </w:rPr>
        <w:t xml:space="preserve"> is also populated</w:t>
      </w:r>
      <w:r w:rsidR="00455183" w:rsidRPr="00F20AE1">
        <w:rPr>
          <w:lang w:val="en-GB"/>
        </w:rPr>
        <w:t xml:space="preserve">; or both the positive and negative values where </w:t>
      </w:r>
      <w:r w:rsidR="00455183" w:rsidRPr="00F20AE1">
        <w:rPr>
          <w:b/>
          <w:lang w:val="en-GB"/>
        </w:rPr>
        <w:t>magnetic anomaly value m</w:t>
      </w:r>
      <w:r w:rsidR="00BF0A1E" w:rsidRPr="00F20AE1">
        <w:rPr>
          <w:b/>
          <w:lang w:val="en-GB"/>
        </w:rPr>
        <w:t>ax</w:t>
      </w:r>
      <w:r w:rsidR="00455183" w:rsidRPr="00F20AE1">
        <w:rPr>
          <w:b/>
          <w:lang w:val="en-GB"/>
        </w:rPr>
        <w:t>imum</w:t>
      </w:r>
      <w:r w:rsidR="00455183" w:rsidRPr="00F20AE1">
        <w:rPr>
          <w:lang w:val="en-GB"/>
        </w:rPr>
        <w:t xml:space="preserve"> </w:t>
      </w:r>
      <w:r w:rsidR="00BF0A1E" w:rsidRPr="00F20AE1">
        <w:rPr>
          <w:lang w:val="en-GB"/>
        </w:rPr>
        <w:t xml:space="preserve">only </w:t>
      </w:r>
      <w:r w:rsidR="00455183" w:rsidRPr="00F20AE1">
        <w:rPr>
          <w:lang w:val="en-GB"/>
        </w:rPr>
        <w:t>is populated; and</w:t>
      </w:r>
    </w:p>
    <w:p w14:paraId="4B0CD3D3" w14:textId="3ED48AB6" w:rsidR="006765CE" w:rsidRPr="00F20AE1" w:rsidRDefault="006765CE" w:rsidP="00C93144">
      <w:pPr>
        <w:pStyle w:val="ListParagraph"/>
        <w:numPr>
          <w:ilvl w:val="1"/>
          <w:numId w:val="20"/>
        </w:num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ind w:left="568" w:hanging="284"/>
        <w:jc w:val="both"/>
        <w:rPr>
          <w:lang w:val="en-GB"/>
        </w:rPr>
      </w:pPr>
      <w:r w:rsidRPr="00F20AE1">
        <w:rPr>
          <w:b/>
          <w:lang w:val="en-GB"/>
        </w:rPr>
        <w:t>magnetic anomaly value minimum</w:t>
      </w:r>
      <w:r w:rsidRPr="00F20AE1">
        <w:rPr>
          <w:lang w:val="en-GB"/>
        </w:rPr>
        <w:t xml:space="preserve"> is intended to indicate the negative anomaly value, but only where the positive and negative values are not equal.</w:t>
      </w:r>
    </w:p>
    <w:p w14:paraId="03AAD398" w14:textId="511CD748" w:rsidR="007C3675" w:rsidRPr="00F20AE1" w:rsidRDefault="008E4F84" w:rsidP="006765CE">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284"/>
        <w:jc w:val="both"/>
        <w:rPr>
          <w:lang w:val="en-GB"/>
        </w:rPr>
      </w:pPr>
      <w:r w:rsidRPr="00F20AE1">
        <w:rPr>
          <w:lang w:val="en-GB"/>
        </w:rPr>
        <w:t xml:space="preserve">During the automated conversion process, the value populated in VALLMA will be </w:t>
      </w:r>
      <w:r w:rsidR="00F05D09">
        <w:rPr>
          <w:lang w:val="en-GB"/>
        </w:rPr>
        <w:t>converted</w:t>
      </w:r>
      <w:r w:rsidR="00F05D09" w:rsidRPr="00F20AE1">
        <w:rPr>
          <w:lang w:val="en-GB"/>
        </w:rPr>
        <w:t xml:space="preserve"> </w:t>
      </w:r>
      <w:r w:rsidRPr="00F20AE1">
        <w:rPr>
          <w:lang w:val="en-GB"/>
        </w:rPr>
        <w:t xml:space="preserve">across to </w:t>
      </w:r>
      <w:r w:rsidRPr="00F20AE1">
        <w:rPr>
          <w:b/>
          <w:lang w:val="en-GB"/>
        </w:rPr>
        <w:t>magnetic anomaly value maximum</w:t>
      </w:r>
      <w:r w:rsidR="007C3675" w:rsidRPr="00F20AE1">
        <w:rPr>
          <w:lang w:val="en-GB"/>
        </w:rPr>
        <w:t>.</w:t>
      </w:r>
      <w:r w:rsidR="006765CE" w:rsidRPr="00F20AE1">
        <w:rPr>
          <w:lang w:val="en-GB"/>
        </w:rPr>
        <w:t xml:space="preserve">  Data Producers will be required to </w:t>
      </w:r>
      <w:r w:rsidR="00F62C5A" w:rsidRPr="00F20AE1">
        <w:rPr>
          <w:lang w:val="en-GB"/>
        </w:rPr>
        <w:t>confirm whether the value populated in VALLMA is intended to indicate both the positive and negative values of the anomaly</w:t>
      </w:r>
      <w:r w:rsidR="00BF0A1E" w:rsidRPr="00F20AE1">
        <w:rPr>
          <w:lang w:val="en-GB"/>
        </w:rPr>
        <w:t>,</w:t>
      </w:r>
      <w:r w:rsidR="00F62C5A" w:rsidRPr="00F20AE1">
        <w:rPr>
          <w:lang w:val="en-GB"/>
        </w:rPr>
        <w:t xml:space="preserve"> or a </w:t>
      </w:r>
      <w:r w:rsidR="00BF0A1E" w:rsidRPr="00F20AE1">
        <w:rPr>
          <w:lang w:val="en-GB"/>
        </w:rPr>
        <w:t>disparate range;</w:t>
      </w:r>
      <w:r w:rsidR="00F62C5A" w:rsidRPr="00F20AE1">
        <w:rPr>
          <w:lang w:val="en-GB"/>
        </w:rPr>
        <w:t xml:space="preserve"> noting that S-57 guidance recommends encoding the values of </w:t>
      </w:r>
      <w:r w:rsidR="00BF0A1E" w:rsidRPr="00F20AE1">
        <w:rPr>
          <w:lang w:val="en-GB"/>
        </w:rPr>
        <w:t>a</w:t>
      </w:r>
      <w:r w:rsidR="00F62C5A" w:rsidRPr="00F20AE1">
        <w:rPr>
          <w:lang w:val="en-GB"/>
        </w:rPr>
        <w:t xml:space="preserve"> range in INFORM for the </w:t>
      </w:r>
      <w:r w:rsidR="00F62C5A" w:rsidRPr="00F20AE1">
        <w:rPr>
          <w:b/>
          <w:lang w:val="en-GB"/>
        </w:rPr>
        <w:t>LOCMAG</w:t>
      </w:r>
      <w:r w:rsidR="00F62C5A" w:rsidRPr="00F20AE1">
        <w:rPr>
          <w:lang w:val="en-GB"/>
        </w:rPr>
        <w:t>.</w:t>
      </w:r>
      <w:r w:rsidR="00BF0A1E" w:rsidRPr="00F20AE1">
        <w:rPr>
          <w:lang w:val="en-GB"/>
        </w:rPr>
        <w:t xml:space="preserve">  Where the anomaly is a disparate range</w:t>
      </w:r>
      <w:r w:rsidR="00BD38AE" w:rsidRPr="00F20AE1">
        <w:rPr>
          <w:lang w:val="en-GB"/>
        </w:rPr>
        <w:t xml:space="preserve">, Data producers will be required to adjust the values of </w:t>
      </w:r>
      <w:r w:rsidR="00BD38AE" w:rsidRPr="00F20AE1">
        <w:rPr>
          <w:b/>
          <w:lang w:val="en-GB"/>
        </w:rPr>
        <w:t>magnetic anomaly value maximum</w:t>
      </w:r>
      <w:r w:rsidR="00BD38AE" w:rsidRPr="00F20AE1">
        <w:rPr>
          <w:lang w:val="en-GB"/>
        </w:rPr>
        <w:t xml:space="preserve"> and </w:t>
      </w:r>
      <w:r w:rsidR="00BD38AE" w:rsidRPr="00F20AE1">
        <w:rPr>
          <w:b/>
          <w:lang w:val="en-GB"/>
        </w:rPr>
        <w:t>magnetic anomaly value minimum</w:t>
      </w:r>
      <w:r w:rsidR="00BD38AE" w:rsidRPr="00F20AE1">
        <w:rPr>
          <w:lang w:val="en-GB"/>
        </w:rPr>
        <w:t xml:space="preserve"> accordingly; and if the information contained in INFORM relates only to the range of anomaly values, remove the associated instance of</w:t>
      </w:r>
      <w:r w:rsidR="007A2E60">
        <w:rPr>
          <w:lang w:val="en-GB"/>
        </w:rPr>
        <w:t xml:space="preserve"> the complex attribute</w:t>
      </w:r>
      <w:r w:rsidR="00BD38AE" w:rsidRPr="00F20AE1">
        <w:rPr>
          <w:lang w:val="en-GB"/>
        </w:rPr>
        <w:t xml:space="preserve"> </w:t>
      </w:r>
      <w:r w:rsidR="007A2E60">
        <w:rPr>
          <w:b/>
          <w:lang w:val="en-GB"/>
        </w:rPr>
        <w:t>i</w:t>
      </w:r>
      <w:r w:rsidR="00BD38AE" w:rsidRPr="00F20AE1">
        <w:rPr>
          <w:b/>
          <w:lang w:val="en-GB"/>
        </w:rPr>
        <w:t>nformation</w:t>
      </w:r>
      <w:r w:rsidR="00BD38AE" w:rsidRPr="00F20AE1">
        <w:rPr>
          <w:lang w:val="en-GB"/>
        </w:rPr>
        <w:t xml:space="preserve"> (see clause 2.3).</w:t>
      </w:r>
    </w:p>
    <w:p w14:paraId="696A778C" w14:textId="1F4196A5" w:rsidR="006B2826" w:rsidRPr="00F20AE1" w:rsidRDefault="006B2826" w:rsidP="00C93144">
      <w:pPr>
        <w:pStyle w:val="Heading2"/>
        <w:numPr>
          <w:ilvl w:val="1"/>
          <w:numId w:val="13"/>
        </w:numPr>
        <w:tabs>
          <w:tab w:val="clear" w:pos="0"/>
          <w:tab w:val="clear" w:pos="283"/>
          <w:tab w:val="clear" w:pos="576"/>
          <w:tab w:val="clear" w:pos="720"/>
          <w:tab w:val="clear" w:pos="850"/>
          <w:tab w:val="clear" w:pos="915"/>
          <w:tab w:val="clear" w:pos="1134"/>
          <w:tab w:val="clear" w:pos="1417"/>
          <w:tab w:val="clear" w:pos="1700"/>
          <w:tab w:val="clear" w:pos="1983"/>
          <w:tab w:val="clear" w:pos="2268"/>
          <w:tab w:val="clear" w:pos="2551"/>
          <w:tab w:val="clear" w:pos="2834"/>
          <w:tab w:val="clear" w:pos="2911"/>
          <w:tab w:val="clear" w:pos="3117"/>
          <w:tab w:val="clear" w:pos="3400"/>
          <w:tab w:val="clear" w:pos="3685"/>
          <w:tab w:val="clear" w:pos="3968"/>
          <w:tab w:val="clear" w:pos="4251"/>
          <w:tab w:val="clear" w:pos="4534"/>
          <w:tab w:val="clear" w:pos="4818"/>
          <w:tab w:val="clear" w:pos="5102"/>
          <w:tab w:val="clear" w:pos="5385"/>
          <w:tab w:val="clear" w:pos="5668"/>
          <w:tab w:val="clear" w:pos="5952"/>
          <w:tab w:val="clear" w:pos="6235"/>
          <w:tab w:val="clear" w:pos="6519"/>
          <w:tab w:val="clear" w:pos="6802"/>
          <w:tab w:val="clear" w:pos="7086"/>
          <w:tab w:val="clear" w:pos="7369"/>
          <w:tab w:val="clear" w:pos="7652"/>
          <w:tab w:val="clear" w:pos="7936"/>
          <w:tab w:val="clear" w:pos="8220"/>
          <w:tab w:val="clear" w:pos="8503"/>
          <w:tab w:val="clear" w:pos="8786"/>
          <w:tab w:val="left" w:pos="851"/>
        </w:tabs>
        <w:spacing w:before="240" w:after="120"/>
        <w:ind w:left="851" w:hanging="851"/>
        <w:rPr>
          <w:lang w:val="en-GB"/>
        </w:rPr>
      </w:pPr>
      <w:bookmarkStart w:id="212" w:name="_Toc422735484"/>
      <w:bookmarkStart w:id="213" w:name="_Toc8629870"/>
      <w:bookmarkStart w:id="214" w:name="_Toc8630002"/>
      <w:bookmarkStart w:id="215" w:name="_Toc68293155"/>
      <w:r w:rsidRPr="00F20AE1">
        <w:rPr>
          <w:lang w:val="en-GB"/>
        </w:rPr>
        <w:t>Tidal data</w:t>
      </w:r>
      <w:bookmarkEnd w:id="212"/>
      <w:bookmarkEnd w:id="213"/>
      <w:bookmarkEnd w:id="214"/>
      <w:bookmarkEnd w:id="215"/>
    </w:p>
    <w:p w14:paraId="197B9C8B" w14:textId="0C48C6DF" w:rsidR="006B2826" w:rsidRPr="00F20AE1" w:rsidRDefault="00811EC9" w:rsidP="007B4F47">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lang w:val="en-GB"/>
        </w:rPr>
        <w:t>Tidal data is not included in S-101.</w:t>
      </w:r>
      <w:r w:rsidR="00D36791" w:rsidRPr="00F20AE1">
        <w:rPr>
          <w:lang w:val="en-GB"/>
        </w:rPr>
        <w:t xml:space="preserve">  It is recommended that Data Producers evaluate any tidal information that is included in </w:t>
      </w:r>
      <w:r w:rsidR="008344F9">
        <w:rPr>
          <w:lang w:val="en-GB"/>
        </w:rPr>
        <w:t xml:space="preserve">S-57 </w:t>
      </w:r>
      <w:r w:rsidR="00D36791" w:rsidRPr="00F20AE1">
        <w:rPr>
          <w:lang w:val="en-GB"/>
        </w:rPr>
        <w:t>ENC</w:t>
      </w:r>
      <w:r w:rsidR="008344F9">
        <w:rPr>
          <w:lang w:val="en-GB"/>
        </w:rPr>
        <w:t>s</w:t>
      </w:r>
      <w:r w:rsidR="00D36791" w:rsidRPr="00F20AE1">
        <w:rPr>
          <w:lang w:val="en-GB"/>
        </w:rPr>
        <w:t xml:space="preserve"> and consider inclusion of this information in datasets conforming to </w:t>
      </w:r>
      <w:r w:rsidR="008344F9">
        <w:rPr>
          <w:lang w:val="en-GB"/>
        </w:rPr>
        <w:t>P</w:t>
      </w:r>
      <w:r w:rsidR="008344F9" w:rsidRPr="00F20AE1">
        <w:rPr>
          <w:lang w:val="en-GB"/>
        </w:rPr>
        <w:t xml:space="preserve">roduct </w:t>
      </w:r>
      <w:r w:rsidR="00D36791" w:rsidRPr="00F20AE1">
        <w:rPr>
          <w:lang w:val="en-GB"/>
        </w:rPr>
        <w:t xml:space="preserve">Specification S-104 – </w:t>
      </w:r>
      <w:r w:rsidR="00D36791" w:rsidRPr="00F20AE1">
        <w:rPr>
          <w:i/>
          <w:lang w:val="en-GB"/>
        </w:rPr>
        <w:t xml:space="preserve">Water </w:t>
      </w:r>
      <w:r w:rsidR="005D2EBC" w:rsidRPr="00F20AE1">
        <w:rPr>
          <w:i/>
          <w:lang w:val="en-GB"/>
        </w:rPr>
        <w:t>L</w:t>
      </w:r>
      <w:r w:rsidR="00D36791" w:rsidRPr="00F20AE1">
        <w:rPr>
          <w:i/>
          <w:lang w:val="en-GB"/>
        </w:rPr>
        <w:t>evel Information for Surface Navigation</w:t>
      </w:r>
      <w:r w:rsidR="00D36791" w:rsidRPr="00F20AE1">
        <w:rPr>
          <w:lang w:val="en-GB"/>
        </w:rPr>
        <w:t xml:space="preserve"> (in development 2021).</w:t>
      </w:r>
    </w:p>
    <w:p w14:paraId="6541C2D5" w14:textId="683CA13A" w:rsidR="006B2826" w:rsidRPr="00F20AE1" w:rsidRDefault="006B2826" w:rsidP="00C93144">
      <w:pPr>
        <w:pStyle w:val="Heading2"/>
        <w:numPr>
          <w:ilvl w:val="1"/>
          <w:numId w:val="13"/>
        </w:numPr>
        <w:tabs>
          <w:tab w:val="clear" w:pos="283"/>
          <w:tab w:val="clear" w:pos="576"/>
          <w:tab w:val="clear" w:pos="720"/>
          <w:tab w:val="clear" w:pos="850"/>
          <w:tab w:val="clear" w:pos="915"/>
          <w:tab w:val="clear" w:pos="2911"/>
          <w:tab w:val="num" w:pos="851"/>
        </w:tabs>
        <w:spacing w:before="240" w:after="120"/>
        <w:ind w:left="851" w:hanging="851"/>
        <w:rPr>
          <w:bCs/>
          <w:lang w:val="en-GB"/>
        </w:rPr>
      </w:pPr>
      <w:bookmarkStart w:id="216" w:name="_Toc422735492"/>
      <w:bookmarkStart w:id="217" w:name="_Toc68293156"/>
      <w:r w:rsidRPr="00F20AE1">
        <w:rPr>
          <w:bCs/>
          <w:lang w:val="en-GB"/>
        </w:rPr>
        <w:t>Tidal stream data</w:t>
      </w:r>
      <w:bookmarkEnd w:id="216"/>
      <w:bookmarkEnd w:id="217"/>
    </w:p>
    <w:p w14:paraId="26DC53A3" w14:textId="628552CF" w:rsidR="006B2826" w:rsidRPr="00F20AE1" w:rsidRDefault="006B2826" w:rsidP="00C93144">
      <w:pPr>
        <w:pStyle w:val="Heading3"/>
        <w:keepLines/>
        <w:numPr>
          <w:ilvl w:val="2"/>
          <w:numId w:val="13"/>
        </w:numPr>
        <w:tabs>
          <w:tab w:val="clear" w:pos="0"/>
          <w:tab w:val="clear" w:pos="283"/>
          <w:tab w:val="clear" w:pos="566"/>
          <w:tab w:val="clear" w:pos="720"/>
          <w:tab w:val="clear" w:pos="850"/>
          <w:tab w:val="clear" w:pos="915"/>
          <w:tab w:val="clear" w:pos="1134"/>
          <w:tab w:val="clear" w:pos="1417"/>
          <w:tab w:val="clear" w:pos="1700"/>
          <w:tab w:val="clear" w:pos="1983"/>
          <w:tab w:val="clear" w:pos="2268"/>
          <w:tab w:val="clear" w:pos="2551"/>
          <w:tab w:val="clear" w:pos="2834"/>
          <w:tab w:val="clear" w:pos="2911"/>
          <w:tab w:val="clear" w:pos="3117"/>
          <w:tab w:val="clear" w:pos="3400"/>
          <w:tab w:val="clear" w:pos="3685"/>
          <w:tab w:val="clear" w:pos="3968"/>
          <w:tab w:val="clear" w:pos="4251"/>
          <w:tab w:val="clear" w:pos="4534"/>
          <w:tab w:val="clear" w:pos="4818"/>
          <w:tab w:val="clear" w:pos="5102"/>
          <w:tab w:val="clear" w:pos="5385"/>
          <w:tab w:val="clear" w:pos="5668"/>
          <w:tab w:val="clear" w:pos="5952"/>
          <w:tab w:val="clear" w:pos="6235"/>
          <w:tab w:val="clear" w:pos="6519"/>
          <w:tab w:val="clear" w:pos="6802"/>
          <w:tab w:val="clear" w:pos="7086"/>
          <w:tab w:val="clear" w:pos="7369"/>
          <w:tab w:val="clear" w:pos="7652"/>
          <w:tab w:val="clear" w:pos="7936"/>
          <w:tab w:val="clear" w:pos="8220"/>
          <w:tab w:val="clear" w:pos="8503"/>
          <w:tab w:val="clear" w:pos="8786"/>
          <w:tab w:val="num" w:pos="851"/>
        </w:tabs>
        <w:spacing w:before="240" w:after="120"/>
        <w:ind w:left="851" w:hanging="851"/>
        <w:rPr>
          <w:b w:val="0"/>
          <w:lang w:val="en-GB"/>
        </w:rPr>
      </w:pPr>
      <w:bookmarkStart w:id="218" w:name="_Toc422735494"/>
      <w:bookmarkStart w:id="219" w:name="_Toc8629874"/>
      <w:bookmarkStart w:id="220" w:name="_Toc8630006"/>
      <w:bookmarkStart w:id="221" w:name="_Toc68293157"/>
      <w:commentRangeStart w:id="222"/>
      <w:r w:rsidRPr="00F20AE1">
        <w:rPr>
          <w:lang w:val="en-GB"/>
        </w:rPr>
        <w:t>Tidal stream (flood/ebb</w:t>
      </w:r>
      <w:bookmarkEnd w:id="218"/>
      <w:r w:rsidRPr="00F20AE1">
        <w:rPr>
          <w:lang w:val="en-GB"/>
        </w:rPr>
        <w:t>)</w:t>
      </w:r>
      <w:bookmarkEnd w:id="219"/>
      <w:bookmarkEnd w:id="220"/>
      <w:bookmarkEnd w:id="221"/>
      <w:commentRangeEnd w:id="222"/>
      <w:r w:rsidR="008D5BA6">
        <w:rPr>
          <w:rStyle w:val="CommentReference"/>
          <w:rFonts w:ascii="Garamond" w:hAnsi="Garamond"/>
          <w:b w:val="0"/>
        </w:rPr>
        <w:commentReference w:id="222"/>
      </w:r>
    </w:p>
    <w:p w14:paraId="1828CF1E" w14:textId="5D6286B5" w:rsidR="006B2826" w:rsidRPr="00F20AE1" w:rsidRDefault="00D36791" w:rsidP="00E53A66">
      <w:pPr>
        <w:keepNext/>
        <w:keepLines/>
        <w:tabs>
          <w:tab w:val="left" w:pos="0"/>
          <w:tab w:val="left" w:pos="283"/>
          <w:tab w:val="left" w:pos="566"/>
          <w:tab w:val="left" w:pos="850"/>
          <w:tab w:val="left" w:pos="1134"/>
          <w:tab w:val="left" w:pos="1418"/>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120" w:after="120"/>
        <w:jc w:val="both"/>
        <w:rPr>
          <w:lang w:val="en-GB"/>
        </w:rPr>
      </w:pPr>
      <w:r w:rsidRPr="00F20AE1">
        <w:rPr>
          <w:u w:val="single"/>
          <w:lang w:val="en-GB"/>
        </w:rPr>
        <w:t xml:space="preserve">S-57 </w:t>
      </w:r>
      <w:r w:rsidR="006B2826" w:rsidRPr="00F20AE1">
        <w:rPr>
          <w:u w:val="single"/>
          <w:lang w:val="en-GB"/>
        </w:rPr>
        <w:t>Geo object:</w:t>
      </w:r>
      <w:r w:rsidR="006B2826" w:rsidRPr="00F20AE1">
        <w:rPr>
          <w:lang w:val="en-GB"/>
        </w:rPr>
        <w:tab/>
      </w:r>
      <w:r w:rsidR="006B2826" w:rsidRPr="00F20AE1">
        <w:rPr>
          <w:lang w:val="en-GB"/>
        </w:rPr>
        <w:tab/>
        <w:t>Tidal stream-flood/ebb (</w:t>
      </w:r>
      <w:r w:rsidR="006B2826" w:rsidRPr="00F20AE1">
        <w:rPr>
          <w:b/>
          <w:lang w:val="en-GB"/>
        </w:rPr>
        <w:t>TS_FEB</w:t>
      </w:r>
      <w:r w:rsidR="006B2826" w:rsidRPr="00F20AE1">
        <w:rPr>
          <w:lang w:val="en-GB"/>
        </w:rPr>
        <w:t>)</w:t>
      </w:r>
      <w:r w:rsidR="006B2826" w:rsidRPr="00F20AE1">
        <w:rPr>
          <w:lang w:val="en-GB"/>
        </w:rPr>
        <w:tab/>
      </w:r>
      <w:r w:rsidR="006B2826" w:rsidRPr="00F20AE1">
        <w:rPr>
          <w:lang w:val="en-GB"/>
        </w:rPr>
        <w:tab/>
        <w:t>(P</w:t>
      </w:r>
      <w:proofErr w:type="gramStart"/>
      <w:r w:rsidR="006B2826" w:rsidRPr="00F20AE1">
        <w:rPr>
          <w:lang w:val="en-GB"/>
        </w:rPr>
        <w:t>,A</w:t>
      </w:r>
      <w:proofErr w:type="gramEnd"/>
      <w:r w:rsidR="006B2826" w:rsidRPr="00F20AE1">
        <w:rPr>
          <w:lang w:val="en-GB"/>
        </w:rPr>
        <w:t>)</w:t>
      </w:r>
    </w:p>
    <w:p w14:paraId="7C1D14B8" w14:textId="2037FEB2" w:rsidR="00D36791" w:rsidRPr="00F20AE1" w:rsidRDefault="00D36791" w:rsidP="00D36791">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w:t>
      </w:r>
      <w:r w:rsidR="00AE757E">
        <w:rPr>
          <w:u w:val="single"/>
          <w:lang w:val="en-GB"/>
        </w:rPr>
        <w:t>-</w:t>
      </w:r>
      <w:r w:rsidRPr="00F20AE1">
        <w:rPr>
          <w:u w:val="single"/>
          <w:lang w:val="en-GB"/>
        </w:rPr>
        <w:t>101 Geo feature</w:t>
      </w:r>
      <w:r w:rsidRPr="00F20AE1">
        <w:rPr>
          <w:lang w:val="en-GB"/>
        </w:rPr>
        <w:t>:</w:t>
      </w:r>
      <w:r w:rsidRPr="00F20AE1">
        <w:rPr>
          <w:lang w:val="en-GB"/>
        </w:rPr>
        <w:tab/>
      </w:r>
      <w:r w:rsidR="00BF4826" w:rsidRPr="00F20AE1">
        <w:rPr>
          <w:b/>
          <w:lang w:val="en-GB"/>
        </w:rPr>
        <w:t>Tidal Stream – Flood/Ebb</w:t>
      </w:r>
      <w:r w:rsidRPr="00F20AE1">
        <w:rPr>
          <w:b/>
          <w:lang w:val="en-GB"/>
        </w:rPr>
        <w:t xml:space="preserve"> </w:t>
      </w:r>
      <w:r w:rsidRPr="00F20AE1">
        <w:rPr>
          <w:b/>
          <w:lang w:val="en-GB"/>
        </w:rPr>
        <w:tab/>
      </w:r>
      <w:r w:rsidRPr="00F20AE1">
        <w:rPr>
          <w:b/>
          <w:lang w:val="en-GB"/>
        </w:rPr>
        <w:tab/>
      </w:r>
      <w:r w:rsidRPr="00F20AE1">
        <w:rPr>
          <w:b/>
          <w:lang w:val="en-GB"/>
        </w:rPr>
        <w:tab/>
      </w:r>
      <w:r w:rsidRPr="00F20AE1">
        <w:rPr>
          <w:b/>
          <w:lang w:val="en-GB"/>
        </w:rPr>
        <w:tab/>
      </w:r>
      <w:r w:rsidRPr="00F20AE1">
        <w:rPr>
          <w:lang w:val="en-GB"/>
        </w:rPr>
        <w:t>(P</w:t>
      </w:r>
      <w:proofErr w:type="gramStart"/>
      <w:r w:rsidRPr="00F20AE1">
        <w:rPr>
          <w:lang w:val="en-GB"/>
        </w:rPr>
        <w:t>,S</w:t>
      </w:r>
      <w:proofErr w:type="gramEnd"/>
      <w:r w:rsidRPr="00F20AE1">
        <w:rPr>
          <w:lang w:val="en-GB"/>
        </w:rPr>
        <w:t>)</w:t>
      </w:r>
      <w:r w:rsidRPr="00F20AE1">
        <w:rPr>
          <w:lang w:val="en-GB"/>
        </w:rPr>
        <w:tab/>
      </w:r>
      <w:r w:rsidRPr="00F20AE1">
        <w:rPr>
          <w:lang w:val="en-GB"/>
        </w:rPr>
        <w:tab/>
        <w:t xml:space="preserve">(S-101 DCEG Clause </w:t>
      </w:r>
      <w:r w:rsidR="00BF4826" w:rsidRPr="00F20AE1">
        <w:rPr>
          <w:lang w:val="en-GB"/>
        </w:rPr>
        <w:t>10.2</w:t>
      </w:r>
      <w:r w:rsidRPr="00F20AE1">
        <w:rPr>
          <w:lang w:val="en-GB"/>
        </w:rPr>
        <w:t>)</w:t>
      </w:r>
    </w:p>
    <w:p w14:paraId="2C6B1788" w14:textId="777DE954" w:rsidR="00BF4826" w:rsidRPr="00F20AE1" w:rsidRDefault="00BF4826" w:rsidP="00BF4826">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jc w:val="both"/>
        <w:rPr>
          <w:lang w:val="en-GB"/>
        </w:rPr>
      </w:pPr>
      <w:r w:rsidRPr="00F20AE1">
        <w:rPr>
          <w:lang w:val="en-GB"/>
        </w:rPr>
        <w:t xml:space="preserve">All instances of encoding of the S-57 Feature object </w:t>
      </w:r>
      <w:r w:rsidRPr="00F20AE1">
        <w:rPr>
          <w:b/>
          <w:lang w:val="en-GB"/>
        </w:rPr>
        <w:t>TS_FEB</w:t>
      </w:r>
      <w:r w:rsidRPr="00F20AE1">
        <w:rPr>
          <w:lang w:val="en-GB"/>
        </w:rPr>
        <w:t xml:space="preserve"> and its binding attributes will be </w:t>
      </w:r>
      <w:r w:rsidR="00F05D09">
        <w:rPr>
          <w:lang w:val="en-GB"/>
        </w:rPr>
        <w:t>converted</w:t>
      </w:r>
      <w:r w:rsidR="00F05D09" w:rsidRPr="00F20AE1">
        <w:rPr>
          <w:lang w:val="en-GB"/>
        </w:rPr>
        <w:t xml:space="preserve"> </w:t>
      </w:r>
      <w:r w:rsidRPr="00F20AE1">
        <w:rPr>
          <w:lang w:val="en-GB"/>
        </w:rPr>
        <w:t xml:space="preserve">automatically </w:t>
      </w:r>
      <w:r w:rsidR="00F05D09">
        <w:rPr>
          <w:lang w:val="en-GB"/>
        </w:rPr>
        <w:t>to an instance of</w:t>
      </w:r>
      <w:r w:rsidRPr="00F20AE1">
        <w:rPr>
          <w:lang w:val="en-GB"/>
        </w:rPr>
        <w:t xml:space="preserve"> the S-101 feature </w:t>
      </w:r>
      <w:r w:rsidRPr="00F20AE1">
        <w:rPr>
          <w:b/>
          <w:lang w:val="en-GB"/>
        </w:rPr>
        <w:t xml:space="preserve">Tidal Stream – Flood/Ebb </w:t>
      </w:r>
      <w:r w:rsidRPr="00F20AE1">
        <w:rPr>
          <w:lang w:val="en-GB"/>
        </w:rPr>
        <w:t>during the automated conversion process.  However the following exceptions apply:</w:t>
      </w:r>
    </w:p>
    <w:p w14:paraId="23729293" w14:textId="1C903920" w:rsidR="00BF4826" w:rsidRPr="00F20AE1" w:rsidRDefault="00BF4826" w:rsidP="00C93144">
      <w:pPr>
        <w:pStyle w:val="ListParagraph"/>
        <w:numPr>
          <w:ilvl w:val="0"/>
          <w:numId w:val="20"/>
        </w:num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284" w:hanging="284"/>
        <w:jc w:val="both"/>
        <w:rPr>
          <w:lang w:val="en-GB"/>
        </w:rPr>
      </w:pPr>
      <w:r w:rsidRPr="00F20AE1">
        <w:rPr>
          <w:lang w:val="en-GB"/>
        </w:rPr>
        <w:lastRenderedPageBreak/>
        <w:t xml:space="preserve">The S-57 attributes PEREND and PERSTA for </w:t>
      </w:r>
      <w:r w:rsidRPr="00F20AE1">
        <w:rPr>
          <w:b/>
          <w:lang w:val="en-GB"/>
        </w:rPr>
        <w:t>TS_FEB</w:t>
      </w:r>
      <w:r w:rsidRPr="00F20AE1">
        <w:rPr>
          <w:lang w:val="en-GB"/>
        </w:rPr>
        <w:t xml:space="preserve"> will not be converted.  It is considered that these attributes are not relevant for </w:t>
      </w:r>
      <w:r w:rsidRPr="00F20AE1">
        <w:rPr>
          <w:b/>
          <w:lang w:val="en-GB"/>
        </w:rPr>
        <w:t>Tidal Stream – Flood/Ebb</w:t>
      </w:r>
      <w:r w:rsidRPr="00F20AE1">
        <w:rPr>
          <w:lang w:val="en-GB"/>
        </w:rPr>
        <w:t xml:space="preserve"> in S-101.</w:t>
      </w:r>
    </w:p>
    <w:p w14:paraId="07256B3E" w14:textId="77777777" w:rsidR="006B2826" w:rsidRPr="00F20AE1" w:rsidRDefault="006B2826" w:rsidP="00C93144">
      <w:pPr>
        <w:pStyle w:val="Heading3"/>
        <w:keepLines/>
        <w:numPr>
          <w:ilvl w:val="2"/>
          <w:numId w:val="13"/>
        </w:numPr>
        <w:tabs>
          <w:tab w:val="clear" w:pos="0"/>
          <w:tab w:val="clear" w:pos="283"/>
          <w:tab w:val="clear" w:pos="566"/>
          <w:tab w:val="clear" w:pos="720"/>
          <w:tab w:val="clear" w:pos="850"/>
          <w:tab w:val="clear" w:pos="915"/>
          <w:tab w:val="clear" w:pos="1134"/>
          <w:tab w:val="clear" w:pos="1417"/>
          <w:tab w:val="clear" w:pos="1700"/>
          <w:tab w:val="clear" w:pos="1983"/>
          <w:tab w:val="clear" w:pos="2268"/>
          <w:tab w:val="clear" w:pos="2551"/>
          <w:tab w:val="clear" w:pos="2834"/>
          <w:tab w:val="clear" w:pos="2911"/>
          <w:tab w:val="clear" w:pos="3117"/>
          <w:tab w:val="clear" w:pos="3400"/>
          <w:tab w:val="clear" w:pos="3685"/>
          <w:tab w:val="clear" w:pos="3968"/>
          <w:tab w:val="clear" w:pos="4251"/>
          <w:tab w:val="clear" w:pos="4534"/>
          <w:tab w:val="clear" w:pos="4818"/>
          <w:tab w:val="clear" w:pos="5102"/>
          <w:tab w:val="clear" w:pos="5385"/>
          <w:tab w:val="clear" w:pos="5668"/>
          <w:tab w:val="clear" w:pos="5952"/>
          <w:tab w:val="clear" w:pos="6235"/>
          <w:tab w:val="clear" w:pos="6519"/>
          <w:tab w:val="clear" w:pos="6802"/>
          <w:tab w:val="clear" w:pos="7086"/>
          <w:tab w:val="clear" w:pos="7369"/>
          <w:tab w:val="clear" w:pos="7652"/>
          <w:tab w:val="clear" w:pos="7936"/>
          <w:tab w:val="clear" w:pos="8220"/>
          <w:tab w:val="clear" w:pos="8503"/>
          <w:tab w:val="clear" w:pos="8786"/>
          <w:tab w:val="num" w:pos="851"/>
        </w:tabs>
        <w:spacing w:before="240" w:after="120"/>
        <w:ind w:left="851" w:hanging="851"/>
        <w:rPr>
          <w:lang w:val="en-GB"/>
        </w:rPr>
      </w:pPr>
      <w:bookmarkStart w:id="223" w:name="_Toc422735496"/>
      <w:bookmarkStart w:id="224" w:name="_Toc8629875"/>
      <w:bookmarkStart w:id="225" w:name="_Toc8630007"/>
      <w:bookmarkStart w:id="226" w:name="_Toc68293158"/>
      <w:r w:rsidRPr="00F20AE1">
        <w:rPr>
          <w:lang w:val="en-GB"/>
        </w:rPr>
        <w:t>Tidal stream time series</w:t>
      </w:r>
      <w:bookmarkEnd w:id="223"/>
      <w:bookmarkEnd w:id="224"/>
      <w:bookmarkEnd w:id="225"/>
      <w:bookmarkEnd w:id="226"/>
    </w:p>
    <w:p w14:paraId="25381DFD" w14:textId="14F0821D" w:rsidR="00641058" w:rsidRPr="00F20AE1" w:rsidRDefault="00224937" w:rsidP="008A0273">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outlineLvl w:val="0"/>
        <w:rPr>
          <w:lang w:val="en-GB"/>
        </w:rPr>
      </w:pPr>
      <w:r>
        <w:rPr>
          <w:lang w:val="en-GB"/>
        </w:rPr>
        <w:t>Not applicable</w:t>
      </w:r>
      <w:r w:rsidR="00641058" w:rsidRPr="00F20AE1">
        <w:rPr>
          <w:lang w:val="en-GB"/>
        </w:rPr>
        <w:t>.</w:t>
      </w:r>
    </w:p>
    <w:p w14:paraId="6E39968F" w14:textId="77777777" w:rsidR="006B2826" w:rsidRPr="00F20AE1" w:rsidRDefault="006B2826" w:rsidP="00C93144">
      <w:pPr>
        <w:pStyle w:val="Heading3"/>
        <w:keepLines/>
        <w:numPr>
          <w:ilvl w:val="2"/>
          <w:numId w:val="13"/>
        </w:numPr>
        <w:tabs>
          <w:tab w:val="clear" w:pos="0"/>
          <w:tab w:val="clear" w:pos="283"/>
          <w:tab w:val="clear" w:pos="566"/>
          <w:tab w:val="clear" w:pos="720"/>
          <w:tab w:val="clear" w:pos="850"/>
          <w:tab w:val="clear" w:pos="915"/>
          <w:tab w:val="clear" w:pos="1134"/>
          <w:tab w:val="clear" w:pos="1417"/>
          <w:tab w:val="clear" w:pos="1700"/>
          <w:tab w:val="clear" w:pos="1983"/>
          <w:tab w:val="clear" w:pos="2268"/>
          <w:tab w:val="clear" w:pos="2551"/>
          <w:tab w:val="clear" w:pos="2834"/>
          <w:tab w:val="clear" w:pos="2911"/>
          <w:tab w:val="clear" w:pos="3117"/>
          <w:tab w:val="clear" w:pos="3400"/>
          <w:tab w:val="clear" w:pos="3685"/>
          <w:tab w:val="clear" w:pos="3968"/>
          <w:tab w:val="clear" w:pos="4251"/>
          <w:tab w:val="clear" w:pos="4534"/>
          <w:tab w:val="clear" w:pos="4818"/>
          <w:tab w:val="clear" w:pos="5102"/>
          <w:tab w:val="clear" w:pos="5385"/>
          <w:tab w:val="clear" w:pos="5668"/>
          <w:tab w:val="clear" w:pos="5952"/>
          <w:tab w:val="clear" w:pos="6235"/>
          <w:tab w:val="clear" w:pos="6519"/>
          <w:tab w:val="clear" w:pos="6802"/>
          <w:tab w:val="clear" w:pos="7086"/>
          <w:tab w:val="clear" w:pos="7369"/>
          <w:tab w:val="clear" w:pos="7652"/>
          <w:tab w:val="clear" w:pos="7936"/>
          <w:tab w:val="clear" w:pos="8220"/>
          <w:tab w:val="clear" w:pos="8503"/>
          <w:tab w:val="clear" w:pos="8786"/>
          <w:tab w:val="num" w:pos="851"/>
        </w:tabs>
        <w:spacing w:before="240" w:after="120"/>
        <w:ind w:left="851" w:hanging="851"/>
        <w:rPr>
          <w:lang w:val="en-GB"/>
        </w:rPr>
      </w:pPr>
      <w:bookmarkStart w:id="227" w:name="_Toc422735498"/>
      <w:bookmarkStart w:id="228" w:name="_Toc8629876"/>
      <w:bookmarkStart w:id="229" w:name="_Toc8630008"/>
      <w:bookmarkStart w:id="230" w:name="_Toc68293159"/>
      <w:r w:rsidRPr="00F20AE1">
        <w:rPr>
          <w:lang w:val="en-GB"/>
        </w:rPr>
        <w:t>Prediction by harmonic methods</w:t>
      </w:r>
      <w:bookmarkEnd w:id="227"/>
      <w:bookmarkEnd w:id="228"/>
      <w:bookmarkEnd w:id="229"/>
      <w:bookmarkEnd w:id="230"/>
    </w:p>
    <w:p w14:paraId="3251EB7A" w14:textId="3CA5A736" w:rsidR="006B2826" w:rsidRPr="00F20AE1" w:rsidRDefault="00224937" w:rsidP="008A0273">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Pr>
          <w:lang w:val="en-GB"/>
        </w:rPr>
        <w:t>Not applicable</w:t>
      </w:r>
      <w:r w:rsidR="006B2826" w:rsidRPr="00F20AE1">
        <w:rPr>
          <w:lang w:val="en-GB"/>
        </w:rPr>
        <w:t>.</w:t>
      </w:r>
    </w:p>
    <w:p w14:paraId="09485252" w14:textId="77777777" w:rsidR="006B2826" w:rsidRPr="00F20AE1" w:rsidRDefault="006B2826" w:rsidP="00C93144">
      <w:pPr>
        <w:pStyle w:val="Heading3"/>
        <w:keepLines/>
        <w:numPr>
          <w:ilvl w:val="2"/>
          <w:numId w:val="13"/>
        </w:numPr>
        <w:tabs>
          <w:tab w:val="clear" w:pos="0"/>
          <w:tab w:val="clear" w:pos="283"/>
          <w:tab w:val="clear" w:pos="566"/>
          <w:tab w:val="clear" w:pos="720"/>
          <w:tab w:val="clear" w:pos="850"/>
          <w:tab w:val="clear" w:pos="915"/>
          <w:tab w:val="clear" w:pos="1134"/>
          <w:tab w:val="clear" w:pos="1417"/>
          <w:tab w:val="clear" w:pos="1700"/>
          <w:tab w:val="clear" w:pos="1983"/>
          <w:tab w:val="clear" w:pos="2268"/>
          <w:tab w:val="clear" w:pos="2551"/>
          <w:tab w:val="clear" w:pos="2834"/>
          <w:tab w:val="clear" w:pos="2911"/>
          <w:tab w:val="clear" w:pos="3117"/>
          <w:tab w:val="clear" w:pos="3400"/>
          <w:tab w:val="clear" w:pos="3685"/>
          <w:tab w:val="clear" w:pos="3968"/>
          <w:tab w:val="clear" w:pos="4251"/>
          <w:tab w:val="clear" w:pos="4534"/>
          <w:tab w:val="clear" w:pos="4818"/>
          <w:tab w:val="clear" w:pos="5102"/>
          <w:tab w:val="clear" w:pos="5385"/>
          <w:tab w:val="clear" w:pos="5668"/>
          <w:tab w:val="clear" w:pos="5952"/>
          <w:tab w:val="clear" w:pos="6235"/>
          <w:tab w:val="clear" w:pos="6519"/>
          <w:tab w:val="clear" w:pos="6802"/>
          <w:tab w:val="clear" w:pos="7086"/>
          <w:tab w:val="clear" w:pos="7369"/>
          <w:tab w:val="clear" w:pos="7652"/>
          <w:tab w:val="clear" w:pos="7936"/>
          <w:tab w:val="clear" w:pos="8220"/>
          <w:tab w:val="clear" w:pos="8503"/>
          <w:tab w:val="clear" w:pos="8786"/>
          <w:tab w:val="num" w:pos="851"/>
        </w:tabs>
        <w:spacing w:before="240" w:after="120"/>
        <w:ind w:left="851" w:hanging="851"/>
        <w:rPr>
          <w:lang w:val="en-GB"/>
        </w:rPr>
      </w:pPr>
      <w:bookmarkStart w:id="231" w:name="_Toc422735500"/>
      <w:bookmarkStart w:id="232" w:name="_Toc8629877"/>
      <w:bookmarkStart w:id="233" w:name="_Toc8630009"/>
      <w:bookmarkStart w:id="234" w:name="_Toc68293160"/>
      <w:r w:rsidRPr="00F20AE1">
        <w:rPr>
          <w:lang w:val="en-GB"/>
        </w:rPr>
        <w:t>Prediction by non-harmonic methods</w:t>
      </w:r>
      <w:bookmarkEnd w:id="231"/>
      <w:bookmarkEnd w:id="232"/>
      <w:bookmarkEnd w:id="233"/>
      <w:bookmarkEnd w:id="234"/>
    </w:p>
    <w:p w14:paraId="368AD9A0" w14:textId="3406516B" w:rsidR="006B2826" w:rsidRPr="00F20AE1" w:rsidRDefault="00224937" w:rsidP="008A0273">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Pr>
          <w:lang w:val="en-GB"/>
        </w:rPr>
        <w:t>Not applicable</w:t>
      </w:r>
      <w:r w:rsidR="006B2826" w:rsidRPr="00F20AE1">
        <w:rPr>
          <w:lang w:val="en-GB"/>
        </w:rPr>
        <w:t>.</w:t>
      </w:r>
    </w:p>
    <w:p w14:paraId="44426709" w14:textId="425FA437" w:rsidR="006B2826" w:rsidRPr="00F20AE1" w:rsidRDefault="006B2826" w:rsidP="00C93144">
      <w:pPr>
        <w:pStyle w:val="Heading3"/>
        <w:keepLines/>
        <w:numPr>
          <w:ilvl w:val="2"/>
          <w:numId w:val="13"/>
        </w:numPr>
        <w:tabs>
          <w:tab w:val="clear" w:pos="0"/>
          <w:tab w:val="clear" w:pos="283"/>
          <w:tab w:val="clear" w:pos="566"/>
          <w:tab w:val="clear" w:pos="720"/>
          <w:tab w:val="clear" w:pos="850"/>
          <w:tab w:val="clear" w:pos="915"/>
          <w:tab w:val="clear" w:pos="1134"/>
          <w:tab w:val="clear" w:pos="1417"/>
          <w:tab w:val="clear" w:pos="1700"/>
          <w:tab w:val="clear" w:pos="1983"/>
          <w:tab w:val="clear" w:pos="2268"/>
          <w:tab w:val="clear" w:pos="2551"/>
          <w:tab w:val="clear" w:pos="2834"/>
          <w:tab w:val="clear" w:pos="2911"/>
          <w:tab w:val="clear" w:pos="3117"/>
          <w:tab w:val="clear" w:pos="3400"/>
          <w:tab w:val="clear" w:pos="3685"/>
          <w:tab w:val="clear" w:pos="3968"/>
          <w:tab w:val="clear" w:pos="4251"/>
          <w:tab w:val="clear" w:pos="4534"/>
          <w:tab w:val="clear" w:pos="4818"/>
          <w:tab w:val="clear" w:pos="5102"/>
          <w:tab w:val="clear" w:pos="5385"/>
          <w:tab w:val="clear" w:pos="5668"/>
          <w:tab w:val="clear" w:pos="5952"/>
          <w:tab w:val="clear" w:pos="6235"/>
          <w:tab w:val="clear" w:pos="6519"/>
          <w:tab w:val="clear" w:pos="6802"/>
          <w:tab w:val="clear" w:pos="7086"/>
          <w:tab w:val="clear" w:pos="7369"/>
          <w:tab w:val="clear" w:pos="7652"/>
          <w:tab w:val="clear" w:pos="7936"/>
          <w:tab w:val="clear" w:pos="8220"/>
          <w:tab w:val="clear" w:pos="8503"/>
          <w:tab w:val="clear" w:pos="8786"/>
          <w:tab w:val="num" w:pos="851"/>
        </w:tabs>
        <w:spacing w:before="240" w:after="120"/>
        <w:ind w:left="851" w:hanging="851"/>
        <w:rPr>
          <w:lang w:val="en-GB"/>
        </w:rPr>
      </w:pPr>
      <w:bookmarkStart w:id="235" w:name="_Toc422735502"/>
      <w:bookmarkStart w:id="236" w:name="_Toc8629878"/>
      <w:bookmarkStart w:id="237" w:name="_Toc8630010"/>
      <w:bookmarkStart w:id="238" w:name="_Toc68293161"/>
      <w:r w:rsidRPr="00F20AE1">
        <w:rPr>
          <w:lang w:val="en-GB"/>
        </w:rPr>
        <w:t>Tidal stream panels</w:t>
      </w:r>
      <w:bookmarkEnd w:id="235"/>
      <w:bookmarkEnd w:id="236"/>
      <w:bookmarkEnd w:id="237"/>
      <w:bookmarkEnd w:id="238"/>
    </w:p>
    <w:p w14:paraId="6375D93C" w14:textId="7832BCA7" w:rsidR="00100AA9" w:rsidRPr="00F20AE1" w:rsidRDefault="00100AA9" w:rsidP="00100AA9">
      <w:pPr>
        <w:keepNext/>
        <w:keepLines/>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S-57 Geo object:</w:t>
      </w:r>
      <w:r w:rsidRPr="00F20AE1">
        <w:rPr>
          <w:lang w:val="en-GB"/>
        </w:rPr>
        <w:tab/>
      </w:r>
      <w:r w:rsidRPr="00F20AE1">
        <w:rPr>
          <w:lang w:val="en-GB"/>
        </w:rPr>
        <w:tab/>
        <w:t>Tidal steam panel data (</w:t>
      </w:r>
      <w:r w:rsidRPr="00F20AE1">
        <w:rPr>
          <w:b/>
          <w:lang w:val="en-GB"/>
        </w:rPr>
        <w:t>TS_PAD</w:t>
      </w:r>
      <w:r w:rsidRPr="00F20AE1">
        <w:rPr>
          <w:lang w:val="en-GB"/>
        </w:rPr>
        <w:t>)</w:t>
      </w:r>
      <w:r w:rsidRPr="00F20AE1">
        <w:rPr>
          <w:lang w:val="en-GB"/>
        </w:rPr>
        <w:tab/>
      </w:r>
      <w:r w:rsidRPr="00F20AE1">
        <w:rPr>
          <w:lang w:val="en-GB"/>
        </w:rPr>
        <w:tab/>
      </w:r>
      <w:r w:rsidRPr="00F20AE1">
        <w:rPr>
          <w:lang w:val="en-GB"/>
        </w:rPr>
        <w:tab/>
        <w:t>(P</w:t>
      </w:r>
      <w:proofErr w:type="gramStart"/>
      <w:r w:rsidRPr="00F20AE1">
        <w:rPr>
          <w:lang w:val="en-GB"/>
        </w:rPr>
        <w:t>,A</w:t>
      </w:r>
      <w:proofErr w:type="gramEnd"/>
      <w:r w:rsidRPr="00F20AE1">
        <w:rPr>
          <w:lang w:val="en-GB"/>
        </w:rPr>
        <w:t>)</w:t>
      </w:r>
    </w:p>
    <w:p w14:paraId="30ABB36F" w14:textId="751ABFED" w:rsidR="00100AA9" w:rsidRPr="00F20AE1" w:rsidRDefault="00100AA9" w:rsidP="00100AA9">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w:t>
      </w:r>
      <w:r w:rsidR="00AE757E">
        <w:rPr>
          <w:u w:val="single"/>
          <w:lang w:val="en-GB"/>
        </w:rPr>
        <w:t>-</w:t>
      </w:r>
      <w:r w:rsidRPr="00F20AE1">
        <w:rPr>
          <w:u w:val="single"/>
          <w:lang w:val="en-GB"/>
        </w:rPr>
        <w:t>101 Geo feature</w:t>
      </w:r>
      <w:r w:rsidRPr="00F20AE1">
        <w:rPr>
          <w:lang w:val="en-GB"/>
        </w:rPr>
        <w:t>:</w:t>
      </w:r>
      <w:r w:rsidRPr="00F20AE1">
        <w:rPr>
          <w:lang w:val="en-GB"/>
        </w:rPr>
        <w:tab/>
      </w:r>
      <w:r w:rsidRPr="00F20AE1">
        <w:rPr>
          <w:b/>
          <w:lang w:val="en-GB"/>
        </w:rPr>
        <w:t xml:space="preserve">Tidal Stream Panel Data </w:t>
      </w:r>
      <w:r w:rsidRPr="00F20AE1">
        <w:rPr>
          <w:b/>
          <w:lang w:val="en-GB"/>
        </w:rPr>
        <w:tab/>
      </w:r>
      <w:r w:rsidRPr="00F20AE1">
        <w:rPr>
          <w:b/>
          <w:lang w:val="en-GB"/>
        </w:rPr>
        <w:tab/>
      </w:r>
      <w:r w:rsidRPr="00F20AE1">
        <w:rPr>
          <w:b/>
          <w:lang w:val="en-GB"/>
        </w:rPr>
        <w:tab/>
      </w:r>
      <w:r w:rsidRPr="00F20AE1">
        <w:rPr>
          <w:b/>
          <w:lang w:val="en-GB"/>
        </w:rPr>
        <w:tab/>
      </w:r>
      <w:r w:rsidRPr="00F20AE1">
        <w:rPr>
          <w:b/>
          <w:lang w:val="en-GB"/>
        </w:rPr>
        <w:tab/>
      </w:r>
      <w:r w:rsidR="00621210" w:rsidRPr="00F20AE1">
        <w:rPr>
          <w:lang w:val="en-GB"/>
        </w:rPr>
        <w:t>(P</w:t>
      </w:r>
      <w:proofErr w:type="gramStart"/>
      <w:r w:rsidR="00621210" w:rsidRPr="00F20AE1">
        <w:rPr>
          <w:lang w:val="en-GB"/>
        </w:rPr>
        <w:t>,</w:t>
      </w:r>
      <w:r w:rsidRPr="00F20AE1">
        <w:rPr>
          <w:lang w:val="en-GB"/>
        </w:rPr>
        <w:t>S</w:t>
      </w:r>
      <w:proofErr w:type="gramEnd"/>
      <w:r w:rsidRPr="00F20AE1">
        <w:rPr>
          <w:lang w:val="en-GB"/>
        </w:rPr>
        <w:t>)</w:t>
      </w:r>
      <w:r w:rsidRPr="00F20AE1">
        <w:rPr>
          <w:lang w:val="en-GB"/>
        </w:rPr>
        <w:tab/>
      </w:r>
      <w:r w:rsidRPr="00F20AE1">
        <w:rPr>
          <w:lang w:val="en-GB"/>
        </w:rPr>
        <w:tab/>
        <w:t>(S-101 DCEG Clause 10.5)</w:t>
      </w:r>
    </w:p>
    <w:p w14:paraId="59F2EA35" w14:textId="5EB584ED" w:rsidR="00100AA9" w:rsidRPr="00F20AE1" w:rsidRDefault="00100AA9" w:rsidP="008A0273">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lang w:val="en-GB"/>
        </w:rPr>
        <w:t xml:space="preserve">All instances of encoding of the S-57 Feature object </w:t>
      </w:r>
      <w:r w:rsidRPr="00F20AE1">
        <w:rPr>
          <w:b/>
          <w:lang w:val="en-GB"/>
        </w:rPr>
        <w:t>TS_PAD</w:t>
      </w:r>
      <w:r w:rsidRPr="00F20AE1">
        <w:rPr>
          <w:lang w:val="en-GB"/>
        </w:rPr>
        <w:t xml:space="preserve"> and its binding attributes will be </w:t>
      </w:r>
      <w:r w:rsidR="00F05D09">
        <w:rPr>
          <w:lang w:val="en-GB"/>
        </w:rPr>
        <w:t>converted</w:t>
      </w:r>
      <w:r w:rsidR="00F05D09" w:rsidRPr="00F20AE1">
        <w:rPr>
          <w:lang w:val="en-GB"/>
        </w:rPr>
        <w:t xml:space="preserve"> </w:t>
      </w:r>
      <w:r w:rsidRPr="00F20AE1">
        <w:rPr>
          <w:lang w:val="en-GB"/>
        </w:rPr>
        <w:t xml:space="preserve">automatically </w:t>
      </w:r>
      <w:r w:rsidR="00F05D09">
        <w:rPr>
          <w:lang w:val="en-GB"/>
        </w:rPr>
        <w:t>to an instance of</w:t>
      </w:r>
      <w:r w:rsidRPr="00F20AE1">
        <w:rPr>
          <w:lang w:val="en-GB"/>
        </w:rPr>
        <w:t xml:space="preserve"> the S-101 feature </w:t>
      </w:r>
      <w:r w:rsidRPr="00F20AE1">
        <w:rPr>
          <w:b/>
          <w:lang w:val="en-GB"/>
        </w:rPr>
        <w:t xml:space="preserve">Tidal Stream Panel </w:t>
      </w:r>
      <w:r w:rsidR="000A6527" w:rsidRPr="00F20AE1">
        <w:rPr>
          <w:b/>
          <w:lang w:val="en-GB"/>
        </w:rPr>
        <w:t>D</w:t>
      </w:r>
      <w:r w:rsidRPr="00F20AE1">
        <w:rPr>
          <w:b/>
          <w:lang w:val="en-GB"/>
        </w:rPr>
        <w:t xml:space="preserve">ata </w:t>
      </w:r>
      <w:r w:rsidRPr="00F20AE1">
        <w:rPr>
          <w:lang w:val="en-GB"/>
        </w:rPr>
        <w:t>during the automated conversion process.</w:t>
      </w:r>
    </w:p>
    <w:p w14:paraId="0169AE59" w14:textId="6AC9B4C8" w:rsidR="00DB668D" w:rsidRPr="00F20AE1" w:rsidRDefault="00100AA9" w:rsidP="00DB668D">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jc w:val="both"/>
        <w:rPr>
          <w:lang w:val="en-GB"/>
        </w:rPr>
      </w:pPr>
      <w:r w:rsidRPr="00F20AE1">
        <w:rPr>
          <w:lang w:val="en-GB"/>
        </w:rPr>
        <w:t xml:space="preserve">It is important to note that the S-57 formatted text type mandatory attribute TS_TSP has been remodelled in </w:t>
      </w:r>
      <w:r w:rsidR="000A6527" w:rsidRPr="00F20AE1">
        <w:rPr>
          <w:b/>
          <w:lang w:val="en-GB"/>
        </w:rPr>
        <w:t>Tidal Stream Panel Data</w:t>
      </w:r>
      <w:r w:rsidR="00DB668D" w:rsidRPr="00F20AE1">
        <w:rPr>
          <w:lang w:val="en-GB"/>
        </w:rPr>
        <w:t xml:space="preserve"> to its constituent parts as follows</w:t>
      </w:r>
      <w:r w:rsidR="0002635D" w:rsidRPr="00F20AE1">
        <w:rPr>
          <w:lang w:val="en-GB"/>
        </w:rPr>
        <w:t xml:space="preserve"> (see also example in DCEG clause 10.5.1 Remarks)</w:t>
      </w:r>
      <w:r w:rsidR="00DB668D" w:rsidRPr="00F20AE1">
        <w:rPr>
          <w:lang w:val="en-GB"/>
        </w:rPr>
        <w:t>:</w:t>
      </w:r>
    </w:p>
    <w:p w14:paraId="1F65320C" w14:textId="2F565903" w:rsidR="00DB668D" w:rsidRPr="00F20AE1" w:rsidRDefault="00DB668D" w:rsidP="00C93144">
      <w:pPr>
        <w:pStyle w:val="ListParagraph"/>
        <w:numPr>
          <w:ilvl w:val="0"/>
          <w:numId w:val="20"/>
        </w:num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ind w:left="284" w:hanging="284"/>
        <w:jc w:val="both"/>
        <w:rPr>
          <w:lang w:val="en-GB"/>
        </w:rPr>
      </w:pPr>
      <w:r w:rsidRPr="00F20AE1">
        <w:rPr>
          <w:lang w:val="en-GB"/>
        </w:rPr>
        <w:t>First value (tidal station number</w:t>
      </w:r>
      <w:proofErr w:type="gramStart"/>
      <w:r w:rsidRPr="00F20AE1">
        <w:rPr>
          <w:lang w:val="en-GB"/>
        </w:rPr>
        <w:t>)  -</w:t>
      </w:r>
      <w:proofErr w:type="gramEnd"/>
      <w:r w:rsidRPr="00F20AE1">
        <w:rPr>
          <w:lang w:val="en-GB"/>
        </w:rPr>
        <w:t xml:space="preserve">&gt;  </w:t>
      </w:r>
      <w:r w:rsidRPr="00F20AE1">
        <w:rPr>
          <w:b/>
          <w:lang w:val="en-GB"/>
        </w:rPr>
        <w:t>station number</w:t>
      </w:r>
      <w:r w:rsidRPr="00F20AE1">
        <w:rPr>
          <w:lang w:val="en-GB"/>
        </w:rPr>
        <w:t xml:space="preserve"> (optional)</w:t>
      </w:r>
      <w:r w:rsidR="007E678C" w:rsidRPr="00F20AE1">
        <w:rPr>
          <w:lang w:val="en-GB"/>
        </w:rPr>
        <w:t>.  This attribute will only be populated in S-101 if the first character of TS_TSP is not a delimiting comma.</w:t>
      </w:r>
    </w:p>
    <w:p w14:paraId="3E070BA4" w14:textId="14F326B1" w:rsidR="007E678C" w:rsidRPr="00F20AE1" w:rsidRDefault="007E678C" w:rsidP="00C93144">
      <w:pPr>
        <w:pStyle w:val="ListParagraph"/>
        <w:numPr>
          <w:ilvl w:val="0"/>
          <w:numId w:val="20"/>
        </w:num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ind w:left="284" w:hanging="284"/>
        <w:jc w:val="both"/>
        <w:rPr>
          <w:lang w:val="en-GB"/>
        </w:rPr>
      </w:pPr>
      <w:r w:rsidRPr="00F20AE1">
        <w:rPr>
          <w:lang w:val="en-GB"/>
        </w:rPr>
        <w:t>Second value (tidal station name</w:t>
      </w:r>
      <w:proofErr w:type="gramStart"/>
      <w:r w:rsidRPr="00F20AE1">
        <w:rPr>
          <w:lang w:val="en-GB"/>
        </w:rPr>
        <w:t>)  -</w:t>
      </w:r>
      <w:proofErr w:type="gramEnd"/>
      <w:r w:rsidRPr="00F20AE1">
        <w:rPr>
          <w:lang w:val="en-GB"/>
        </w:rPr>
        <w:t xml:space="preserve">&gt;  </w:t>
      </w:r>
      <w:r w:rsidRPr="00F20AE1">
        <w:rPr>
          <w:b/>
          <w:lang w:val="en-GB"/>
        </w:rPr>
        <w:t>station name</w:t>
      </w:r>
      <w:r w:rsidRPr="00F20AE1">
        <w:rPr>
          <w:lang w:val="en-GB"/>
        </w:rPr>
        <w:t xml:space="preserve"> (mandatory).</w:t>
      </w:r>
    </w:p>
    <w:p w14:paraId="6A9A3FC6" w14:textId="5AFA16DE" w:rsidR="00DB668D" w:rsidRPr="00F20AE1" w:rsidRDefault="007E678C" w:rsidP="00C93144">
      <w:pPr>
        <w:pStyle w:val="ListParagraph"/>
        <w:numPr>
          <w:ilvl w:val="0"/>
          <w:numId w:val="20"/>
        </w:num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ind w:left="284" w:hanging="284"/>
        <w:jc w:val="both"/>
        <w:rPr>
          <w:lang w:val="en-GB"/>
        </w:rPr>
      </w:pPr>
      <w:r w:rsidRPr="00F20AE1">
        <w:rPr>
          <w:lang w:val="en-GB"/>
        </w:rPr>
        <w:t xml:space="preserve">Third value (reference tide)  -&gt;  </w:t>
      </w:r>
      <w:r w:rsidRPr="00F20AE1">
        <w:rPr>
          <w:b/>
          <w:lang w:val="en-GB"/>
        </w:rPr>
        <w:t>tidal stream panel values</w:t>
      </w:r>
      <w:r w:rsidRPr="00F20AE1">
        <w:rPr>
          <w:lang w:val="en-GB"/>
        </w:rPr>
        <w:t>/</w:t>
      </w:r>
      <w:r w:rsidRPr="00F20AE1">
        <w:rPr>
          <w:b/>
          <w:lang w:val="en-GB"/>
        </w:rPr>
        <w:t>reference tide</w:t>
      </w:r>
      <w:r w:rsidRPr="00F20AE1">
        <w:rPr>
          <w:lang w:val="en-GB"/>
        </w:rPr>
        <w:t xml:space="preserve"> (mandatory)</w:t>
      </w:r>
    </w:p>
    <w:p w14:paraId="79AA3DE7" w14:textId="74B9608B" w:rsidR="00BB471A" w:rsidRPr="00F20AE1" w:rsidRDefault="00BB471A" w:rsidP="00C93144">
      <w:pPr>
        <w:pStyle w:val="ListParagraph"/>
        <w:numPr>
          <w:ilvl w:val="0"/>
          <w:numId w:val="20"/>
        </w:num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284" w:hanging="284"/>
        <w:jc w:val="both"/>
        <w:rPr>
          <w:lang w:val="en-GB"/>
        </w:rPr>
      </w:pPr>
      <w:r w:rsidRPr="00F20AE1">
        <w:rPr>
          <w:lang w:val="en-GB"/>
        </w:rPr>
        <w:t>Fourth to 29</w:t>
      </w:r>
      <w:r w:rsidRPr="00F20AE1">
        <w:rPr>
          <w:vertAlign w:val="superscript"/>
          <w:lang w:val="en-GB"/>
        </w:rPr>
        <w:t>th</w:t>
      </w:r>
      <w:r w:rsidRPr="00F20AE1">
        <w:rPr>
          <w:lang w:val="en-GB"/>
        </w:rPr>
        <w:t xml:space="preserve"> values (s</w:t>
      </w:r>
      <w:r w:rsidR="00215A96" w:rsidRPr="00F20AE1">
        <w:rPr>
          <w:lang w:val="en-GB"/>
        </w:rPr>
        <w:t>t</w:t>
      </w:r>
      <w:r w:rsidR="000A6527" w:rsidRPr="00F20AE1">
        <w:rPr>
          <w:lang w:val="en-GB"/>
        </w:rPr>
        <w:t>r</w:t>
      </w:r>
      <w:r w:rsidR="00215A96" w:rsidRPr="00F20AE1">
        <w:rPr>
          <w:lang w:val="en-GB"/>
        </w:rPr>
        <w:t>eam orientation and rate</w:t>
      </w:r>
      <w:r w:rsidR="00090F9A" w:rsidRPr="00F20AE1">
        <w:rPr>
          <w:lang w:val="en-GB"/>
        </w:rPr>
        <w:t xml:space="preserve">, 13 x </w:t>
      </w:r>
      <w:r w:rsidR="00215A96" w:rsidRPr="00F20AE1">
        <w:rPr>
          <w:lang w:val="en-GB"/>
        </w:rPr>
        <w:t>ordered pairs</w:t>
      </w:r>
      <w:r w:rsidRPr="00F20AE1">
        <w:rPr>
          <w:lang w:val="en-GB"/>
        </w:rPr>
        <w:t xml:space="preserve">) -&gt; </w:t>
      </w:r>
      <w:r w:rsidR="006C1F85" w:rsidRPr="00F20AE1">
        <w:rPr>
          <w:b/>
          <w:lang w:val="en-GB"/>
        </w:rPr>
        <w:t>tidal stream panel values</w:t>
      </w:r>
      <w:r w:rsidR="006C1F85" w:rsidRPr="00F20AE1">
        <w:rPr>
          <w:lang w:val="en-GB"/>
        </w:rPr>
        <w:t>, ordered instances (x 13) of sub-complex attribute</w:t>
      </w:r>
      <w:r w:rsidRPr="00F20AE1">
        <w:rPr>
          <w:lang w:val="en-GB"/>
        </w:rPr>
        <w:t xml:space="preserve"> </w:t>
      </w:r>
      <w:r w:rsidR="00215A96" w:rsidRPr="00F20AE1">
        <w:rPr>
          <w:b/>
          <w:lang w:val="en-GB"/>
        </w:rPr>
        <w:t>tidal stream value</w:t>
      </w:r>
      <w:r w:rsidR="006C1F85" w:rsidRPr="00F20AE1">
        <w:rPr>
          <w:lang w:val="en-GB"/>
        </w:rPr>
        <w:t xml:space="preserve"> (mandatory).  Each instance of </w:t>
      </w:r>
      <w:r w:rsidR="006C1F85" w:rsidRPr="00F20AE1">
        <w:rPr>
          <w:b/>
          <w:lang w:val="en-GB"/>
        </w:rPr>
        <w:t>tidal stream value</w:t>
      </w:r>
      <w:r w:rsidR="00090F9A" w:rsidRPr="00F20AE1">
        <w:rPr>
          <w:lang w:val="en-GB"/>
        </w:rPr>
        <w:t xml:space="preserve"> is </w:t>
      </w:r>
      <w:r w:rsidR="00DA497E">
        <w:rPr>
          <w:lang w:val="en-GB"/>
        </w:rPr>
        <w:t>converted to</w:t>
      </w:r>
      <w:r w:rsidR="00090F9A" w:rsidRPr="00F20AE1">
        <w:rPr>
          <w:lang w:val="en-GB"/>
        </w:rPr>
        <w:t xml:space="preserve"> a single pair of stream orientation (</w:t>
      </w:r>
      <w:r w:rsidR="00090F9A" w:rsidRPr="00F20AE1">
        <w:rPr>
          <w:b/>
          <w:lang w:val="en-GB"/>
        </w:rPr>
        <w:t>orientation</w:t>
      </w:r>
      <w:r w:rsidR="00090F9A" w:rsidRPr="00F20AE1">
        <w:rPr>
          <w:lang w:val="en-GB"/>
        </w:rPr>
        <w:t>/</w:t>
      </w:r>
      <w:r w:rsidR="00090F9A" w:rsidRPr="00F20AE1">
        <w:rPr>
          <w:b/>
          <w:lang w:val="en-GB"/>
        </w:rPr>
        <w:t>orientation value</w:t>
      </w:r>
      <w:r w:rsidR="00090F9A" w:rsidRPr="00F20AE1">
        <w:rPr>
          <w:lang w:val="en-GB"/>
        </w:rPr>
        <w:t>) and stream rate (</w:t>
      </w:r>
      <w:r w:rsidR="00090F9A" w:rsidRPr="00F20AE1">
        <w:rPr>
          <w:b/>
          <w:lang w:val="en-GB"/>
        </w:rPr>
        <w:t>speed maximum</w:t>
      </w:r>
      <w:r w:rsidR="00090F9A" w:rsidRPr="00F20AE1">
        <w:rPr>
          <w:lang w:val="en-GB"/>
        </w:rPr>
        <w:t>) values</w:t>
      </w:r>
      <w:r w:rsidR="000A6527" w:rsidRPr="00F20AE1">
        <w:rPr>
          <w:lang w:val="en-GB"/>
        </w:rPr>
        <w:t xml:space="preserve"> (mandatory)</w:t>
      </w:r>
      <w:r w:rsidR="00090F9A" w:rsidRPr="00F20AE1">
        <w:rPr>
          <w:lang w:val="en-GB"/>
        </w:rPr>
        <w:t xml:space="preserve">.  For each ordered instance of </w:t>
      </w:r>
      <w:r w:rsidR="00090F9A" w:rsidRPr="00F20AE1">
        <w:rPr>
          <w:b/>
          <w:lang w:val="en-GB"/>
        </w:rPr>
        <w:t>tidal stream value</w:t>
      </w:r>
      <w:r w:rsidR="00090F9A" w:rsidRPr="00F20AE1">
        <w:rPr>
          <w:lang w:val="en-GB"/>
        </w:rPr>
        <w:t xml:space="preserve"> the sub-attribute </w:t>
      </w:r>
      <w:r w:rsidR="00090F9A" w:rsidRPr="00F20AE1">
        <w:rPr>
          <w:b/>
          <w:lang w:val="en-GB"/>
        </w:rPr>
        <w:t>time relative to tide</w:t>
      </w:r>
      <w:r w:rsidR="00090F9A" w:rsidRPr="00F20AE1">
        <w:rPr>
          <w:lang w:val="en-GB"/>
        </w:rPr>
        <w:t xml:space="preserve"> will be populated with the hourly rate values from </w:t>
      </w:r>
      <w:r w:rsidR="0002635D" w:rsidRPr="00F20AE1">
        <w:rPr>
          <w:lang w:val="en-GB"/>
        </w:rPr>
        <w:t xml:space="preserve">values </w:t>
      </w:r>
      <w:r w:rsidR="0002635D" w:rsidRPr="00F20AE1">
        <w:rPr>
          <w:i/>
          <w:lang w:val="en-GB"/>
        </w:rPr>
        <w:t>-6</w:t>
      </w:r>
      <w:r w:rsidR="0002635D" w:rsidRPr="00F20AE1">
        <w:rPr>
          <w:lang w:val="en-GB"/>
        </w:rPr>
        <w:t xml:space="preserve"> to </w:t>
      </w:r>
      <w:r w:rsidR="0002635D" w:rsidRPr="00F20AE1">
        <w:rPr>
          <w:i/>
          <w:lang w:val="en-GB"/>
        </w:rPr>
        <w:t>6</w:t>
      </w:r>
      <w:r w:rsidR="0002635D" w:rsidRPr="00F20AE1">
        <w:rPr>
          <w:lang w:val="en-GB"/>
        </w:rPr>
        <w:t xml:space="preserve"> corresponding to the hours before/at</w:t>
      </w:r>
      <w:r w:rsidR="00355BD2" w:rsidRPr="00F20AE1">
        <w:rPr>
          <w:lang w:val="en-GB"/>
        </w:rPr>
        <w:t xml:space="preserve"> (</w:t>
      </w:r>
      <w:r w:rsidR="00355BD2" w:rsidRPr="00F20AE1">
        <w:rPr>
          <w:i/>
          <w:lang w:val="en-GB"/>
        </w:rPr>
        <w:t>0</w:t>
      </w:r>
      <w:r w:rsidR="00355BD2" w:rsidRPr="00F20AE1">
        <w:rPr>
          <w:lang w:val="en-GB"/>
        </w:rPr>
        <w:t>)</w:t>
      </w:r>
      <w:r w:rsidR="0002635D" w:rsidRPr="00F20AE1">
        <w:rPr>
          <w:lang w:val="en-GB"/>
        </w:rPr>
        <w:t>/after the reference tide time.</w:t>
      </w:r>
    </w:p>
    <w:p w14:paraId="4C4EAFCC" w14:textId="06B9BCA5" w:rsidR="00100AA9" w:rsidRPr="00F20AE1" w:rsidRDefault="000A6527" w:rsidP="008A0273">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lang w:val="en-GB"/>
        </w:rPr>
        <w:t xml:space="preserve">The </w:t>
      </w:r>
      <w:r w:rsidR="00C22DD2">
        <w:rPr>
          <w:lang w:val="en-GB"/>
        </w:rPr>
        <w:t xml:space="preserve">S-101 </w:t>
      </w:r>
      <w:r w:rsidR="007C1205" w:rsidRPr="00F20AE1">
        <w:rPr>
          <w:lang w:val="en-GB"/>
        </w:rPr>
        <w:t xml:space="preserve">mandatory attribute </w:t>
      </w:r>
      <w:r w:rsidR="007C1205" w:rsidRPr="00F20AE1">
        <w:rPr>
          <w:b/>
          <w:lang w:val="en-GB"/>
        </w:rPr>
        <w:t>tidal stream panel values</w:t>
      </w:r>
      <w:r w:rsidR="007C1205" w:rsidRPr="00F20AE1">
        <w:rPr>
          <w:lang w:val="en-GB"/>
        </w:rPr>
        <w:t>/</w:t>
      </w:r>
      <w:r w:rsidR="007C1205" w:rsidRPr="00F20AE1">
        <w:rPr>
          <w:b/>
          <w:lang w:val="en-GB"/>
        </w:rPr>
        <w:t>reference tide type</w:t>
      </w:r>
      <w:r w:rsidR="007C1205" w:rsidRPr="00F20AE1">
        <w:rPr>
          <w:lang w:val="en-GB"/>
        </w:rPr>
        <w:t xml:space="preserve"> will be populated during the automated conversion process with value </w:t>
      </w:r>
      <w:r w:rsidR="007C1205" w:rsidRPr="00F20AE1">
        <w:rPr>
          <w:i/>
          <w:lang w:val="en-GB"/>
        </w:rPr>
        <w:t>1</w:t>
      </w:r>
      <w:r w:rsidR="007C1205" w:rsidRPr="00F20AE1">
        <w:rPr>
          <w:lang w:val="en-GB"/>
        </w:rPr>
        <w:t xml:space="preserve"> (springs).</w:t>
      </w:r>
      <w:r w:rsidR="00736709" w:rsidRPr="00F20AE1">
        <w:rPr>
          <w:lang w:val="en-GB"/>
        </w:rPr>
        <w:t xml:space="preserve">  If the referenced tide is to neap or mean tides, Data Producers </w:t>
      </w:r>
      <w:r w:rsidR="00224937">
        <w:rPr>
          <w:lang w:val="en-GB"/>
        </w:rPr>
        <w:t>may populate this information using the attribute INFORM, for instance “</w:t>
      </w:r>
      <w:r w:rsidR="00224937" w:rsidRPr="008A0A84">
        <w:rPr>
          <w:i/>
          <w:iCs/>
          <w:lang w:val="en-GB"/>
        </w:rPr>
        <w:t>Neaps</w:t>
      </w:r>
      <w:r w:rsidR="00224937">
        <w:rPr>
          <w:lang w:val="en-GB"/>
        </w:rPr>
        <w:t>” or “</w:t>
      </w:r>
      <w:r w:rsidR="00224937">
        <w:rPr>
          <w:i/>
          <w:iCs/>
          <w:lang w:val="en-GB"/>
        </w:rPr>
        <w:t>Mean</w:t>
      </w:r>
      <w:r w:rsidR="00224937" w:rsidRPr="00AE2AC9">
        <w:rPr>
          <w:lang w:val="en-GB"/>
        </w:rPr>
        <w:t>”</w:t>
      </w:r>
      <w:r w:rsidR="009318D2">
        <w:rPr>
          <w:lang w:val="en-GB"/>
        </w:rPr>
        <w:t>;</w:t>
      </w:r>
      <w:r w:rsidR="00224937">
        <w:rPr>
          <w:i/>
          <w:iCs/>
          <w:lang w:val="en-GB"/>
        </w:rPr>
        <w:t xml:space="preserve"> </w:t>
      </w:r>
      <w:r w:rsidR="008A0A84" w:rsidRPr="00AE2AC9">
        <w:rPr>
          <w:lang w:val="en-GB"/>
        </w:rPr>
        <w:t xml:space="preserve">or </w:t>
      </w:r>
      <w:r w:rsidR="00736709" w:rsidRPr="00224937">
        <w:rPr>
          <w:lang w:val="en-GB"/>
        </w:rPr>
        <w:t>will</w:t>
      </w:r>
      <w:r w:rsidR="00736709" w:rsidRPr="00F20AE1">
        <w:rPr>
          <w:lang w:val="en-GB"/>
        </w:rPr>
        <w:t xml:space="preserve"> be required to manually amend this value</w:t>
      </w:r>
      <w:r w:rsidR="008A0A84">
        <w:rPr>
          <w:lang w:val="en-GB"/>
        </w:rPr>
        <w:t xml:space="preserve"> after conversion</w:t>
      </w:r>
      <w:r w:rsidR="00736709" w:rsidRPr="00F20AE1">
        <w:rPr>
          <w:lang w:val="en-GB"/>
        </w:rPr>
        <w:t>.</w:t>
      </w:r>
    </w:p>
    <w:p w14:paraId="6738D73C" w14:textId="329BDC45" w:rsidR="006B2826" w:rsidRPr="00F20AE1" w:rsidRDefault="006B2826" w:rsidP="00C93144">
      <w:pPr>
        <w:pStyle w:val="Heading2"/>
        <w:numPr>
          <w:ilvl w:val="1"/>
          <w:numId w:val="13"/>
        </w:numPr>
        <w:tabs>
          <w:tab w:val="clear" w:pos="0"/>
          <w:tab w:val="clear" w:pos="283"/>
          <w:tab w:val="clear" w:pos="576"/>
          <w:tab w:val="clear" w:pos="720"/>
          <w:tab w:val="clear" w:pos="850"/>
          <w:tab w:val="clear" w:pos="915"/>
          <w:tab w:val="clear" w:pos="1134"/>
          <w:tab w:val="clear" w:pos="1417"/>
          <w:tab w:val="clear" w:pos="1700"/>
          <w:tab w:val="clear" w:pos="1983"/>
          <w:tab w:val="clear" w:pos="2268"/>
          <w:tab w:val="clear" w:pos="2551"/>
          <w:tab w:val="clear" w:pos="2834"/>
          <w:tab w:val="clear" w:pos="2911"/>
          <w:tab w:val="clear" w:pos="3117"/>
          <w:tab w:val="clear" w:pos="3400"/>
          <w:tab w:val="clear" w:pos="3685"/>
          <w:tab w:val="clear" w:pos="3968"/>
          <w:tab w:val="clear" w:pos="4251"/>
          <w:tab w:val="clear" w:pos="4534"/>
          <w:tab w:val="clear" w:pos="4818"/>
          <w:tab w:val="clear" w:pos="5102"/>
          <w:tab w:val="clear" w:pos="5385"/>
          <w:tab w:val="clear" w:pos="5668"/>
          <w:tab w:val="clear" w:pos="5952"/>
          <w:tab w:val="clear" w:pos="6235"/>
          <w:tab w:val="clear" w:pos="6519"/>
          <w:tab w:val="clear" w:pos="6802"/>
          <w:tab w:val="clear" w:pos="7086"/>
          <w:tab w:val="clear" w:pos="7369"/>
          <w:tab w:val="clear" w:pos="7652"/>
          <w:tab w:val="clear" w:pos="7936"/>
          <w:tab w:val="clear" w:pos="8220"/>
          <w:tab w:val="clear" w:pos="8503"/>
          <w:tab w:val="clear" w:pos="8786"/>
          <w:tab w:val="left" w:pos="851"/>
        </w:tabs>
        <w:spacing w:before="240" w:after="120"/>
        <w:ind w:left="851" w:hanging="851"/>
        <w:rPr>
          <w:lang w:val="en-GB"/>
        </w:rPr>
      </w:pPr>
      <w:bookmarkStart w:id="239" w:name="_Toc24363733"/>
      <w:bookmarkStart w:id="240" w:name="_Toc422735504"/>
      <w:bookmarkStart w:id="241" w:name="_Toc8629879"/>
      <w:bookmarkStart w:id="242" w:name="_Toc8630011"/>
      <w:bookmarkStart w:id="243" w:name="_Toc68293162"/>
      <w:bookmarkEnd w:id="239"/>
      <w:r w:rsidRPr="00F20AE1">
        <w:rPr>
          <w:lang w:val="en-GB"/>
        </w:rPr>
        <w:t>Current data</w:t>
      </w:r>
      <w:bookmarkEnd w:id="240"/>
      <w:bookmarkEnd w:id="241"/>
      <w:bookmarkEnd w:id="242"/>
      <w:bookmarkEnd w:id="243"/>
    </w:p>
    <w:p w14:paraId="1C098100" w14:textId="0937F7B7" w:rsidR="006B2826" w:rsidRPr="00F20AE1" w:rsidRDefault="00621210" w:rsidP="00621210">
      <w:pPr>
        <w:keepNext/>
        <w:keepLines/>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 xml:space="preserve">S-57 </w:t>
      </w:r>
      <w:r w:rsidR="006B2826" w:rsidRPr="00F20AE1">
        <w:rPr>
          <w:u w:val="single"/>
          <w:lang w:val="en-GB"/>
        </w:rPr>
        <w:t>Geo object:</w:t>
      </w:r>
      <w:r w:rsidR="006B2826" w:rsidRPr="00F20AE1">
        <w:rPr>
          <w:lang w:val="en-GB"/>
        </w:rPr>
        <w:tab/>
      </w:r>
      <w:r w:rsidR="006B2826" w:rsidRPr="00F20AE1">
        <w:rPr>
          <w:lang w:val="en-GB"/>
        </w:rPr>
        <w:tab/>
        <w:t>Current (</w:t>
      </w:r>
      <w:r w:rsidR="006B2826" w:rsidRPr="00F20AE1">
        <w:rPr>
          <w:b/>
          <w:lang w:val="en-GB"/>
        </w:rPr>
        <w:t>CURENT</w:t>
      </w:r>
      <w:r w:rsidR="006B2826" w:rsidRPr="00F20AE1">
        <w:rPr>
          <w:lang w:val="en-GB"/>
        </w:rPr>
        <w:t>)</w:t>
      </w:r>
      <w:r w:rsidR="006B2826" w:rsidRPr="00F20AE1">
        <w:rPr>
          <w:lang w:val="en-GB"/>
        </w:rPr>
        <w:tab/>
      </w:r>
      <w:r w:rsidR="006B2826" w:rsidRPr="00F20AE1">
        <w:rPr>
          <w:lang w:val="en-GB"/>
        </w:rPr>
        <w:tab/>
      </w:r>
      <w:r w:rsidR="006B2826" w:rsidRPr="00F20AE1">
        <w:rPr>
          <w:lang w:val="en-GB"/>
        </w:rPr>
        <w:tab/>
      </w:r>
      <w:r w:rsidRPr="00F20AE1">
        <w:rPr>
          <w:lang w:val="en-GB"/>
        </w:rPr>
        <w:tab/>
      </w:r>
      <w:r w:rsidRPr="00F20AE1">
        <w:rPr>
          <w:lang w:val="en-GB"/>
        </w:rPr>
        <w:tab/>
      </w:r>
      <w:r w:rsidRPr="00F20AE1">
        <w:rPr>
          <w:lang w:val="en-GB"/>
        </w:rPr>
        <w:tab/>
      </w:r>
      <w:r w:rsidRPr="00F20AE1">
        <w:rPr>
          <w:lang w:val="en-GB"/>
        </w:rPr>
        <w:tab/>
      </w:r>
      <w:r w:rsidR="006B2826" w:rsidRPr="00F20AE1">
        <w:rPr>
          <w:lang w:val="en-GB"/>
        </w:rPr>
        <w:t>(P)</w:t>
      </w:r>
    </w:p>
    <w:p w14:paraId="34AF01B2" w14:textId="008D77EE" w:rsidR="00621210" w:rsidRPr="00F20AE1" w:rsidRDefault="00621210" w:rsidP="00621210">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w:t>
      </w:r>
      <w:r w:rsidR="00AE757E">
        <w:rPr>
          <w:u w:val="single"/>
          <w:lang w:val="en-GB"/>
        </w:rPr>
        <w:t>-</w:t>
      </w:r>
      <w:r w:rsidRPr="00F20AE1">
        <w:rPr>
          <w:u w:val="single"/>
          <w:lang w:val="en-GB"/>
        </w:rPr>
        <w:t>101 Geo feature</w:t>
      </w:r>
      <w:r w:rsidRPr="00F20AE1">
        <w:rPr>
          <w:lang w:val="en-GB"/>
        </w:rPr>
        <w:t>:</w:t>
      </w:r>
      <w:r w:rsidRPr="00F20AE1">
        <w:rPr>
          <w:lang w:val="en-GB"/>
        </w:rPr>
        <w:tab/>
      </w:r>
      <w:r w:rsidRPr="00F20AE1">
        <w:rPr>
          <w:b/>
          <w:lang w:val="en-GB"/>
        </w:rPr>
        <w:t xml:space="preserve">Current – Non-Gravitational </w:t>
      </w:r>
      <w:r w:rsidRPr="00F20AE1">
        <w:rPr>
          <w:b/>
          <w:lang w:val="en-GB"/>
        </w:rPr>
        <w:tab/>
      </w:r>
      <w:r w:rsidRPr="00F20AE1">
        <w:rPr>
          <w:b/>
          <w:lang w:val="en-GB"/>
        </w:rPr>
        <w:tab/>
      </w:r>
      <w:r w:rsidRPr="00F20AE1">
        <w:rPr>
          <w:b/>
          <w:lang w:val="en-GB"/>
        </w:rPr>
        <w:tab/>
      </w:r>
      <w:r w:rsidRPr="00F20AE1">
        <w:rPr>
          <w:lang w:val="en-GB"/>
        </w:rPr>
        <w:t>(P)</w:t>
      </w:r>
      <w:r w:rsidRPr="00F20AE1">
        <w:rPr>
          <w:lang w:val="en-GB"/>
        </w:rPr>
        <w:tab/>
      </w:r>
      <w:r w:rsidRPr="00F20AE1">
        <w:rPr>
          <w:lang w:val="en-GB"/>
        </w:rPr>
        <w:tab/>
      </w:r>
      <w:r w:rsidR="00406157">
        <w:rPr>
          <w:lang w:val="en-GB"/>
        </w:rPr>
        <w:tab/>
      </w:r>
      <w:r w:rsidR="00406157">
        <w:rPr>
          <w:lang w:val="en-GB"/>
        </w:rPr>
        <w:tab/>
      </w:r>
      <w:r w:rsidRPr="00F20AE1">
        <w:rPr>
          <w:lang w:val="en-GB"/>
        </w:rPr>
        <w:t>(S-101 DCEG Clause 10.3)</w:t>
      </w:r>
    </w:p>
    <w:p w14:paraId="51253265" w14:textId="4740B4FD" w:rsidR="00621210" w:rsidRPr="00F20AE1" w:rsidRDefault="00621210" w:rsidP="00621210">
      <w:pPr>
        <w:tabs>
          <w:tab w:val="left" w:pos="0"/>
          <w:tab w:val="left" w:pos="283"/>
          <w:tab w:val="left" w:pos="566"/>
          <w:tab w:val="left" w:pos="850"/>
          <w:tab w:val="left" w:pos="1134"/>
          <w:tab w:val="left" w:pos="1417"/>
          <w:tab w:val="left" w:pos="1700"/>
          <w:tab w:val="left" w:pos="1983"/>
          <w:tab w:val="left" w:pos="2268"/>
          <w:tab w:val="left" w:pos="2552"/>
          <w:tab w:val="left" w:pos="2834"/>
          <w:tab w:val="left" w:pos="3117"/>
          <w:tab w:val="left" w:pos="3400"/>
          <w:tab w:val="left" w:pos="3686"/>
          <w:tab w:val="left" w:pos="3968"/>
          <w:tab w:val="left" w:pos="4251"/>
          <w:tab w:val="left" w:pos="4534"/>
          <w:tab w:val="left" w:pos="4820"/>
          <w:tab w:val="left" w:pos="5102"/>
          <w:tab w:val="left" w:pos="5385"/>
          <w:tab w:val="left" w:pos="5668"/>
          <w:tab w:val="left" w:pos="5954"/>
          <w:tab w:val="left" w:pos="6235"/>
          <w:tab w:val="left" w:pos="6519"/>
          <w:tab w:val="left" w:pos="6802"/>
          <w:tab w:val="left" w:pos="7088"/>
          <w:tab w:val="left" w:pos="7369"/>
          <w:tab w:val="left" w:pos="7652"/>
          <w:tab w:val="left" w:pos="7936"/>
          <w:tab w:val="left" w:pos="8220"/>
          <w:tab w:val="left" w:pos="8503"/>
          <w:tab w:val="left" w:pos="8786"/>
        </w:tabs>
        <w:spacing w:after="120"/>
        <w:jc w:val="both"/>
        <w:rPr>
          <w:lang w:val="en-GB"/>
        </w:rPr>
      </w:pPr>
      <w:r w:rsidRPr="00F20AE1">
        <w:rPr>
          <w:lang w:val="en-GB"/>
        </w:rPr>
        <w:t xml:space="preserve">All instances of encoding of the S-57 Feature object </w:t>
      </w:r>
      <w:r w:rsidRPr="00F20AE1">
        <w:rPr>
          <w:b/>
          <w:lang w:val="en-GB"/>
        </w:rPr>
        <w:t>CURENT</w:t>
      </w:r>
      <w:r w:rsidRPr="00F20AE1">
        <w:rPr>
          <w:lang w:val="en-GB"/>
        </w:rPr>
        <w:t xml:space="preserve"> and its binding attributes will be </w:t>
      </w:r>
      <w:r w:rsidR="00DA497E">
        <w:rPr>
          <w:lang w:val="en-GB"/>
        </w:rPr>
        <w:t>converted</w:t>
      </w:r>
      <w:r w:rsidR="00DA497E" w:rsidRPr="00F20AE1">
        <w:rPr>
          <w:lang w:val="en-GB"/>
        </w:rPr>
        <w:t xml:space="preserve"> </w:t>
      </w:r>
      <w:r w:rsidRPr="00F20AE1">
        <w:rPr>
          <w:lang w:val="en-GB"/>
        </w:rPr>
        <w:t xml:space="preserve">automatically </w:t>
      </w:r>
      <w:r w:rsidR="00DA497E">
        <w:rPr>
          <w:lang w:val="en-GB"/>
        </w:rPr>
        <w:t>to an instance of</w:t>
      </w:r>
      <w:r w:rsidRPr="00F20AE1">
        <w:rPr>
          <w:lang w:val="en-GB"/>
        </w:rPr>
        <w:t xml:space="preserve"> the S-101 feature </w:t>
      </w:r>
      <w:r w:rsidRPr="00F20AE1">
        <w:rPr>
          <w:b/>
          <w:lang w:val="en-GB"/>
        </w:rPr>
        <w:t xml:space="preserve">Current – Non-Gravitational </w:t>
      </w:r>
      <w:r w:rsidRPr="00F20AE1">
        <w:rPr>
          <w:lang w:val="en-GB"/>
        </w:rPr>
        <w:t>during the automated conversion process.</w:t>
      </w:r>
    </w:p>
    <w:p w14:paraId="205E0528" w14:textId="3F1B1A2F" w:rsidR="00A74A9B" w:rsidRPr="00F20AE1" w:rsidRDefault="00A74A9B" w:rsidP="00621210">
      <w:pPr>
        <w:tabs>
          <w:tab w:val="left" w:pos="0"/>
          <w:tab w:val="left" w:pos="283"/>
          <w:tab w:val="left" w:pos="566"/>
          <w:tab w:val="left" w:pos="850"/>
          <w:tab w:val="left" w:pos="1134"/>
          <w:tab w:val="left" w:pos="1417"/>
          <w:tab w:val="left" w:pos="1700"/>
          <w:tab w:val="left" w:pos="1983"/>
          <w:tab w:val="left" w:pos="2268"/>
          <w:tab w:val="left" w:pos="2552"/>
          <w:tab w:val="left" w:pos="2834"/>
          <w:tab w:val="left" w:pos="3117"/>
          <w:tab w:val="left" w:pos="3400"/>
          <w:tab w:val="left" w:pos="3686"/>
          <w:tab w:val="left" w:pos="3968"/>
          <w:tab w:val="left" w:pos="4251"/>
          <w:tab w:val="left" w:pos="4534"/>
          <w:tab w:val="left" w:pos="4820"/>
          <w:tab w:val="left" w:pos="5102"/>
          <w:tab w:val="left" w:pos="5385"/>
          <w:tab w:val="left" w:pos="5668"/>
          <w:tab w:val="left" w:pos="5954"/>
          <w:tab w:val="left" w:pos="6235"/>
          <w:tab w:val="left" w:pos="6519"/>
          <w:tab w:val="left" w:pos="6802"/>
          <w:tab w:val="left" w:pos="7088"/>
          <w:tab w:val="left" w:pos="7369"/>
          <w:tab w:val="left" w:pos="7652"/>
          <w:tab w:val="left" w:pos="7936"/>
          <w:tab w:val="left" w:pos="8220"/>
          <w:tab w:val="left" w:pos="8503"/>
          <w:tab w:val="left" w:pos="8786"/>
        </w:tabs>
        <w:spacing w:after="120"/>
        <w:jc w:val="both"/>
        <w:rPr>
          <w:lang w:val="en-GB"/>
        </w:rPr>
      </w:pPr>
    </w:p>
    <w:p w14:paraId="1A826D28" w14:textId="77777777" w:rsidR="006B2826" w:rsidRPr="00F20AE1" w:rsidRDefault="006B2826" w:rsidP="00C93144">
      <w:pPr>
        <w:pStyle w:val="Heading1"/>
        <w:numPr>
          <w:ilvl w:val="0"/>
          <w:numId w:val="13"/>
        </w:numPr>
        <w:tabs>
          <w:tab w:val="clear" w:pos="283"/>
          <w:tab w:val="clear" w:pos="432"/>
          <w:tab w:val="clear" w:pos="566"/>
          <w:tab w:val="clear" w:pos="720"/>
          <w:tab w:val="clear" w:pos="850"/>
          <w:tab w:val="clear" w:pos="915"/>
          <w:tab w:val="clear" w:pos="2911"/>
          <w:tab w:val="left" w:pos="851"/>
        </w:tabs>
        <w:spacing w:before="240" w:after="120"/>
        <w:ind w:left="851" w:hanging="851"/>
        <w:rPr>
          <w:bCs/>
          <w:lang w:val="en-GB"/>
        </w:rPr>
      </w:pPr>
      <w:bookmarkStart w:id="244" w:name="_Toc422735506"/>
      <w:bookmarkStart w:id="245" w:name="_Toc460900448"/>
      <w:bookmarkStart w:id="246" w:name="_Toc8629880"/>
      <w:bookmarkStart w:id="247" w:name="_Toc8630012"/>
      <w:r w:rsidRPr="00F20AE1">
        <w:rPr>
          <w:lang w:val="en-GB"/>
        </w:rPr>
        <w:br w:type="page"/>
      </w:r>
      <w:bookmarkStart w:id="248" w:name="_Toc68293163"/>
      <w:r w:rsidRPr="00F20AE1">
        <w:rPr>
          <w:bCs/>
          <w:lang w:val="en-GB"/>
        </w:rPr>
        <w:lastRenderedPageBreak/>
        <w:t>Topography</w:t>
      </w:r>
      <w:bookmarkEnd w:id="244"/>
      <w:bookmarkEnd w:id="245"/>
      <w:bookmarkEnd w:id="246"/>
      <w:bookmarkEnd w:id="247"/>
      <w:bookmarkEnd w:id="248"/>
    </w:p>
    <w:p w14:paraId="45A56781" w14:textId="0DEB73AE" w:rsidR="00C82C42" w:rsidRPr="00F20AE1" w:rsidRDefault="00C82C42" w:rsidP="006F6C16">
      <w:pPr>
        <w:spacing w:after="120"/>
        <w:jc w:val="both"/>
        <w:rPr>
          <w:rFonts w:cs="Arial"/>
          <w:lang w:val="en-GB"/>
        </w:rPr>
      </w:pPr>
      <w:bookmarkStart w:id="249" w:name="_Toc422735508"/>
      <w:bookmarkStart w:id="250" w:name="_Toc460900449"/>
      <w:bookmarkStart w:id="251" w:name="_Toc8629881"/>
      <w:bookmarkStart w:id="252" w:name="_Toc8630013"/>
      <w:r w:rsidRPr="00F20AE1">
        <w:rPr>
          <w:rFonts w:cs="Arial"/>
          <w:bCs/>
          <w:lang w:val="en-GB"/>
        </w:rPr>
        <w:t>The encoding guidance for level of topographic detail to be included in ENC remains unchanged in S-101.</w:t>
      </w:r>
    </w:p>
    <w:p w14:paraId="3EA99616" w14:textId="77777777" w:rsidR="006B2826" w:rsidRPr="00F20AE1" w:rsidRDefault="006B2826" w:rsidP="00C93144">
      <w:pPr>
        <w:pStyle w:val="Heading2"/>
        <w:numPr>
          <w:ilvl w:val="1"/>
          <w:numId w:val="13"/>
        </w:numPr>
        <w:tabs>
          <w:tab w:val="clear" w:pos="283"/>
          <w:tab w:val="clear" w:pos="576"/>
          <w:tab w:val="clear" w:pos="720"/>
          <w:tab w:val="clear" w:pos="850"/>
          <w:tab w:val="clear" w:pos="915"/>
          <w:tab w:val="clear" w:pos="2911"/>
          <w:tab w:val="num" w:pos="851"/>
        </w:tabs>
        <w:spacing w:before="240" w:after="120"/>
        <w:ind w:left="851" w:hanging="851"/>
        <w:rPr>
          <w:sz w:val="20"/>
          <w:lang w:val="en-GB"/>
        </w:rPr>
      </w:pPr>
      <w:bookmarkStart w:id="253" w:name="_Toc68293164"/>
      <w:r w:rsidRPr="00F20AE1">
        <w:rPr>
          <w:lang w:val="en-GB"/>
        </w:rPr>
        <w:t>Land area</w:t>
      </w:r>
      <w:bookmarkEnd w:id="249"/>
      <w:bookmarkEnd w:id="250"/>
      <w:bookmarkEnd w:id="251"/>
      <w:bookmarkEnd w:id="252"/>
      <w:bookmarkEnd w:id="253"/>
    </w:p>
    <w:p w14:paraId="43706E43" w14:textId="1CC183E0" w:rsidR="006B2826" w:rsidRPr="00F20AE1" w:rsidRDefault="00C82C42" w:rsidP="00C82C42">
      <w:pPr>
        <w:keepNext/>
        <w:keepLines/>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 xml:space="preserve">S-57 </w:t>
      </w:r>
      <w:r w:rsidR="006B2826" w:rsidRPr="00F20AE1">
        <w:rPr>
          <w:u w:val="single"/>
          <w:lang w:val="en-GB"/>
        </w:rPr>
        <w:t>Geo object:</w:t>
      </w:r>
      <w:r w:rsidR="006B2826" w:rsidRPr="00F20AE1">
        <w:rPr>
          <w:lang w:val="en-GB"/>
        </w:rPr>
        <w:tab/>
      </w:r>
      <w:r w:rsidR="006B2826" w:rsidRPr="00F20AE1">
        <w:rPr>
          <w:lang w:val="en-GB"/>
        </w:rPr>
        <w:tab/>
        <w:t>Land area (</w:t>
      </w:r>
      <w:r w:rsidR="006B2826" w:rsidRPr="00F20AE1">
        <w:rPr>
          <w:b/>
          <w:lang w:val="en-GB"/>
        </w:rPr>
        <w:t>LNDARE</w:t>
      </w:r>
      <w:r w:rsidR="006B2826" w:rsidRPr="00F20AE1">
        <w:rPr>
          <w:lang w:val="en-GB"/>
        </w:rPr>
        <w:t>)</w:t>
      </w:r>
      <w:r w:rsidR="006B2826" w:rsidRPr="00F20AE1">
        <w:rPr>
          <w:lang w:val="en-GB"/>
        </w:rPr>
        <w:tab/>
      </w:r>
      <w:r w:rsidR="006B2826" w:rsidRPr="00F20AE1">
        <w:rPr>
          <w:lang w:val="en-GB"/>
        </w:rPr>
        <w:tab/>
      </w:r>
      <w:r w:rsidR="006B2826" w:rsidRPr="00F20AE1">
        <w:rPr>
          <w:lang w:val="en-GB"/>
        </w:rPr>
        <w:tab/>
        <w:t>(P</w:t>
      </w:r>
      <w:proofErr w:type="gramStart"/>
      <w:r w:rsidR="006B2826" w:rsidRPr="00F20AE1">
        <w:rPr>
          <w:lang w:val="en-GB"/>
        </w:rPr>
        <w:t>,L,A</w:t>
      </w:r>
      <w:proofErr w:type="gramEnd"/>
      <w:r w:rsidR="006B2826" w:rsidRPr="00F20AE1">
        <w:rPr>
          <w:lang w:val="en-GB"/>
        </w:rPr>
        <w:t>)</w:t>
      </w:r>
    </w:p>
    <w:p w14:paraId="4BB8E0B3" w14:textId="0155521E" w:rsidR="00C82C42" w:rsidRPr="00F20AE1" w:rsidRDefault="00C82C42" w:rsidP="00C82C42">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w:t>
      </w:r>
      <w:r w:rsidR="00AE757E">
        <w:rPr>
          <w:u w:val="single"/>
          <w:lang w:val="en-GB"/>
        </w:rPr>
        <w:t>-</w:t>
      </w:r>
      <w:r w:rsidRPr="00F20AE1">
        <w:rPr>
          <w:u w:val="single"/>
          <w:lang w:val="en-GB"/>
        </w:rPr>
        <w:t>101 Geo feature</w:t>
      </w:r>
      <w:r w:rsidRPr="00F20AE1">
        <w:rPr>
          <w:lang w:val="en-GB"/>
        </w:rPr>
        <w:t>:</w:t>
      </w:r>
      <w:r w:rsidRPr="00F20AE1">
        <w:rPr>
          <w:lang w:val="en-GB"/>
        </w:rPr>
        <w:tab/>
      </w:r>
      <w:r w:rsidRPr="00F20AE1">
        <w:rPr>
          <w:b/>
          <w:lang w:val="en-GB"/>
        </w:rPr>
        <w:t>Land Area</w:t>
      </w:r>
      <w:r w:rsidRPr="00F20AE1">
        <w:rPr>
          <w:b/>
          <w:lang w:val="en-GB"/>
        </w:rPr>
        <w:tab/>
      </w:r>
      <w:r w:rsidRPr="00F20AE1">
        <w:rPr>
          <w:b/>
          <w:lang w:val="en-GB"/>
        </w:rPr>
        <w:tab/>
      </w:r>
      <w:r w:rsidRPr="00F20AE1">
        <w:rPr>
          <w:b/>
          <w:lang w:val="en-GB"/>
        </w:rPr>
        <w:tab/>
        <w:t xml:space="preserve"> </w:t>
      </w:r>
      <w:r w:rsidRPr="00F20AE1">
        <w:rPr>
          <w:b/>
          <w:lang w:val="en-GB"/>
        </w:rPr>
        <w:tab/>
      </w:r>
      <w:r w:rsidRPr="00F20AE1">
        <w:rPr>
          <w:b/>
          <w:lang w:val="en-GB"/>
        </w:rPr>
        <w:tab/>
      </w:r>
      <w:r w:rsidRPr="00F20AE1">
        <w:rPr>
          <w:b/>
          <w:lang w:val="en-GB"/>
        </w:rPr>
        <w:tab/>
      </w:r>
      <w:r w:rsidRPr="00F20AE1">
        <w:rPr>
          <w:lang w:val="en-GB"/>
        </w:rPr>
        <w:t>(P</w:t>
      </w:r>
      <w:proofErr w:type="gramStart"/>
      <w:r w:rsidRPr="00F20AE1">
        <w:rPr>
          <w:lang w:val="en-GB"/>
        </w:rPr>
        <w:t>,C,S</w:t>
      </w:r>
      <w:proofErr w:type="gramEnd"/>
      <w:r w:rsidRPr="00F20AE1">
        <w:rPr>
          <w:lang w:val="en-GB"/>
        </w:rPr>
        <w:t>)</w:t>
      </w:r>
      <w:r w:rsidRPr="00F20AE1">
        <w:rPr>
          <w:lang w:val="en-GB"/>
        </w:rPr>
        <w:tab/>
      </w:r>
      <w:r w:rsidRPr="00F20AE1">
        <w:rPr>
          <w:lang w:val="en-GB"/>
        </w:rPr>
        <w:tab/>
      </w:r>
      <w:r w:rsidR="001679DB" w:rsidRPr="00F20AE1">
        <w:rPr>
          <w:lang w:val="en-GB"/>
        </w:rPr>
        <w:tab/>
      </w:r>
      <w:r w:rsidR="001679DB" w:rsidRPr="00F20AE1">
        <w:rPr>
          <w:lang w:val="en-GB"/>
        </w:rPr>
        <w:tab/>
      </w:r>
      <w:r w:rsidRPr="00F20AE1">
        <w:rPr>
          <w:lang w:val="en-GB"/>
        </w:rPr>
        <w:t xml:space="preserve">(S-101 DCEG Clause </w:t>
      </w:r>
      <w:r w:rsidR="001679DB" w:rsidRPr="00F20AE1">
        <w:rPr>
          <w:lang w:val="en-GB"/>
        </w:rPr>
        <w:t>5.4</w:t>
      </w:r>
      <w:r w:rsidRPr="00F20AE1">
        <w:rPr>
          <w:lang w:val="en-GB"/>
        </w:rPr>
        <w:t>)</w:t>
      </w:r>
    </w:p>
    <w:p w14:paraId="297A23CA" w14:textId="2653CBEF" w:rsidR="001679DB" w:rsidRPr="00F20AE1" w:rsidRDefault="00C30EF2" w:rsidP="00BD5746">
      <w:pPr>
        <w:spacing w:after="120"/>
        <w:jc w:val="both"/>
        <w:rPr>
          <w:lang w:val="en-GB"/>
        </w:rPr>
      </w:pPr>
      <w:r w:rsidRPr="00F20AE1">
        <w:rPr>
          <w:lang w:val="en-GB"/>
        </w:rPr>
        <w:t xml:space="preserve">All instances of encoding of the S-57 Feature object </w:t>
      </w:r>
      <w:r w:rsidRPr="00F20AE1">
        <w:rPr>
          <w:b/>
          <w:lang w:val="en-GB"/>
        </w:rPr>
        <w:t>LNDARE</w:t>
      </w:r>
      <w:r w:rsidRPr="00F20AE1">
        <w:rPr>
          <w:lang w:val="en-GB"/>
        </w:rPr>
        <w:t xml:space="preserve"> and its binding attributes will be </w:t>
      </w:r>
      <w:r w:rsidR="00750A6C">
        <w:rPr>
          <w:lang w:val="en-GB"/>
        </w:rPr>
        <w:t>converted</w:t>
      </w:r>
      <w:r w:rsidR="00750A6C" w:rsidRPr="00F20AE1">
        <w:rPr>
          <w:lang w:val="en-GB"/>
        </w:rPr>
        <w:t xml:space="preserve"> </w:t>
      </w:r>
      <w:r w:rsidRPr="00F20AE1">
        <w:rPr>
          <w:lang w:val="en-GB"/>
        </w:rPr>
        <w:t xml:space="preserve">automatically </w:t>
      </w:r>
      <w:r w:rsidR="00750A6C">
        <w:rPr>
          <w:lang w:val="en-GB"/>
        </w:rPr>
        <w:t>to an instance of</w:t>
      </w:r>
      <w:r w:rsidRPr="00F20AE1">
        <w:rPr>
          <w:lang w:val="en-GB"/>
        </w:rPr>
        <w:t xml:space="preserve"> the S-101 feature </w:t>
      </w:r>
      <w:r w:rsidRPr="00F20AE1">
        <w:rPr>
          <w:b/>
          <w:lang w:val="en-GB"/>
        </w:rPr>
        <w:t xml:space="preserve">Land Area </w:t>
      </w:r>
      <w:r w:rsidRPr="00F20AE1">
        <w:rPr>
          <w:lang w:val="en-GB"/>
        </w:rPr>
        <w:t xml:space="preserve">during the automated conversion process.  However, </w:t>
      </w:r>
      <w:r w:rsidR="001679DB" w:rsidRPr="00F20AE1">
        <w:rPr>
          <w:lang w:val="en-GB"/>
        </w:rPr>
        <w:t xml:space="preserve">Data Producers are advised that the following enumerate type attribute </w:t>
      </w:r>
      <w:r w:rsidR="00240E23" w:rsidRPr="00F20AE1">
        <w:rPr>
          <w:lang w:val="en-GB"/>
        </w:rPr>
        <w:t>ha</w:t>
      </w:r>
      <w:r w:rsidR="005D6778">
        <w:rPr>
          <w:lang w:val="en-GB"/>
        </w:rPr>
        <w:t>s</w:t>
      </w:r>
      <w:r w:rsidR="00240E23" w:rsidRPr="00F20AE1">
        <w:rPr>
          <w:lang w:val="en-GB"/>
        </w:rPr>
        <w:t xml:space="preserve"> restricted allowable </w:t>
      </w:r>
      <w:r w:rsidR="0048166C" w:rsidRPr="00F20AE1">
        <w:rPr>
          <w:lang w:val="en-GB"/>
        </w:rPr>
        <w:t xml:space="preserve">enumerate </w:t>
      </w:r>
      <w:r w:rsidR="00240E23" w:rsidRPr="00F20AE1">
        <w:rPr>
          <w:lang w:val="en-GB"/>
        </w:rPr>
        <w:t>values</w:t>
      </w:r>
      <w:r w:rsidR="001679DB" w:rsidRPr="00F20AE1">
        <w:rPr>
          <w:lang w:val="en-GB"/>
        </w:rPr>
        <w:t xml:space="preserve"> for </w:t>
      </w:r>
      <w:r w:rsidR="001679DB" w:rsidRPr="00F20AE1">
        <w:rPr>
          <w:b/>
          <w:lang w:val="en-GB"/>
        </w:rPr>
        <w:t>Land Area</w:t>
      </w:r>
      <w:r w:rsidR="001679DB" w:rsidRPr="00F20AE1">
        <w:rPr>
          <w:lang w:val="en-GB"/>
        </w:rPr>
        <w:t xml:space="preserve"> in S-101:</w:t>
      </w:r>
    </w:p>
    <w:p w14:paraId="3FBF203B" w14:textId="7162566D" w:rsidR="00240E23" w:rsidRPr="00F20AE1" w:rsidRDefault="003222FD" w:rsidP="0048166C">
      <w:pPr>
        <w:spacing w:after="120"/>
        <w:jc w:val="both"/>
        <w:rPr>
          <w:lang w:val="en-GB"/>
        </w:rPr>
      </w:pPr>
      <w:r w:rsidRPr="00F20AE1">
        <w:rPr>
          <w:b/>
          <w:lang w:val="en-GB"/>
        </w:rPr>
        <w:t>status</w:t>
      </w:r>
      <w:r w:rsidR="007A62BB" w:rsidRPr="00F20AE1">
        <w:rPr>
          <w:lang w:val="en-GB"/>
        </w:rPr>
        <w:tab/>
      </w:r>
      <w:r w:rsidR="007A62BB" w:rsidRPr="00F20AE1">
        <w:rPr>
          <w:lang w:val="en-GB"/>
        </w:rPr>
        <w:tab/>
        <w:t>(STATUS)</w:t>
      </w:r>
    </w:p>
    <w:p w14:paraId="616B71BD" w14:textId="3D184AD7" w:rsidR="003222FD" w:rsidRPr="00F20AE1" w:rsidRDefault="00240E23" w:rsidP="003222FD">
      <w:pPr>
        <w:spacing w:after="120"/>
        <w:jc w:val="both"/>
        <w:rPr>
          <w:rFonts w:cs="Arial"/>
          <w:lang w:val="en-GB"/>
        </w:rPr>
      </w:pPr>
      <w:r w:rsidRPr="00F20AE1">
        <w:rPr>
          <w:rFonts w:cs="Arial"/>
          <w:bCs/>
          <w:lang w:val="en-GB"/>
        </w:rPr>
        <w:t xml:space="preserve">See S-101 </w:t>
      </w:r>
      <w:r w:rsidR="005D6778">
        <w:rPr>
          <w:rFonts w:cs="Arial"/>
          <w:bCs/>
          <w:lang w:val="en-GB"/>
        </w:rPr>
        <w:t>DCEG clause 5.4 for the listing</w:t>
      </w:r>
      <w:r w:rsidRPr="00F20AE1">
        <w:rPr>
          <w:rFonts w:cs="Arial"/>
          <w:bCs/>
          <w:lang w:val="en-GB"/>
        </w:rPr>
        <w:t xml:space="preserve"> of allowable values.  </w:t>
      </w:r>
      <w:r w:rsidR="003222FD" w:rsidRPr="00F20AE1">
        <w:rPr>
          <w:rFonts w:cs="Arial"/>
          <w:bCs/>
          <w:lang w:val="en-GB"/>
        </w:rPr>
        <w:t>Values populated in S-57 for th</w:t>
      </w:r>
      <w:r w:rsidR="005D6778">
        <w:rPr>
          <w:rFonts w:cs="Arial"/>
          <w:bCs/>
          <w:lang w:val="en-GB"/>
        </w:rPr>
        <w:t>is</w:t>
      </w:r>
      <w:r w:rsidR="007C1039">
        <w:rPr>
          <w:rFonts w:cs="Arial"/>
          <w:bCs/>
          <w:lang w:val="en-GB"/>
        </w:rPr>
        <w:t xml:space="preserve"> attribute</w:t>
      </w:r>
      <w:r w:rsidR="003222FD" w:rsidRPr="00F20AE1">
        <w:rPr>
          <w:rFonts w:cs="Arial"/>
          <w:bCs/>
          <w:lang w:val="en-GB"/>
        </w:rPr>
        <w:t xml:space="preserve"> </w:t>
      </w:r>
      <w:r w:rsidR="00A814E1" w:rsidRPr="00F20AE1">
        <w:rPr>
          <w:rFonts w:cs="Arial"/>
          <w:bCs/>
          <w:lang w:val="en-GB"/>
        </w:rPr>
        <w:t xml:space="preserve">other than </w:t>
      </w:r>
      <w:r w:rsidRPr="00F20AE1">
        <w:rPr>
          <w:rFonts w:cs="Arial"/>
          <w:bCs/>
          <w:lang w:val="en-GB"/>
        </w:rPr>
        <w:t>the allowable values will</w:t>
      </w:r>
      <w:r w:rsidR="00A814E1" w:rsidRPr="00F20AE1">
        <w:rPr>
          <w:lang w:val="en-GB"/>
        </w:rPr>
        <w:t xml:space="preserve"> not be converted across to S-101</w:t>
      </w:r>
      <w:r w:rsidR="003222FD" w:rsidRPr="00F20AE1">
        <w:rPr>
          <w:rFonts w:cs="Arial"/>
          <w:bCs/>
          <w:lang w:val="en-GB"/>
        </w:rPr>
        <w:t>.</w:t>
      </w:r>
      <w:r w:rsidR="00DB680F" w:rsidRPr="00F20AE1">
        <w:rPr>
          <w:rFonts w:cs="Arial"/>
          <w:bCs/>
          <w:lang w:val="en-GB"/>
        </w:rPr>
        <w:t xml:space="preserve">  Data Producers are advised to check any populated values for STATUS on </w:t>
      </w:r>
      <w:r w:rsidR="00DB680F" w:rsidRPr="00F20AE1">
        <w:rPr>
          <w:rFonts w:cs="Arial"/>
          <w:b/>
          <w:bCs/>
          <w:lang w:val="en-GB"/>
        </w:rPr>
        <w:t>LNDARE</w:t>
      </w:r>
      <w:r w:rsidR="00DB680F" w:rsidRPr="00F20AE1">
        <w:rPr>
          <w:rFonts w:cs="Arial"/>
          <w:bCs/>
          <w:lang w:val="en-GB"/>
        </w:rPr>
        <w:t xml:space="preserve"> and amend appropriately.</w:t>
      </w:r>
    </w:p>
    <w:p w14:paraId="4676BBE7" w14:textId="74F29EFA" w:rsidR="006B2826" w:rsidRPr="00F20AE1" w:rsidRDefault="006B2826" w:rsidP="00C93144">
      <w:pPr>
        <w:pStyle w:val="Heading2"/>
        <w:numPr>
          <w:ilvl w:val="1"/>
          <w:numId w:val="13"/>
        </w:numPr>
        <w:tabs>
          <w:tab w:val="clear" w:pos="283"/>
          <w:tab w:val="clear" w:pos="576"/>
          <w:tab w:val="clear" w:pos="720"/>
          <w:tab w:val="clear" w:pos="850"/>
          <w:tab w:val="clear" w:pos="915"/>
          <w:tab w:val="clear" w:pos="2911"/>
          <w:tab w:val="num" w:pos="851"/>
        </w:tabs>
        <w:spacing w:before="240" w:after="120"/>
        <w:ind w:left="851" w:hanging="851"/>
        <w:rPr>
          <w:sz w:val="20"/>
          <w:lang w:val="en-GB"/>
        </w:rPr>
      </w:pPr>
      <w:bookmarkStart w:id="254" w:name="_Toc422735510"/>
      <w:bookmarkStart w:id="255" w:name="_Toc460900450"/>
      <w:bookmarkStart w:id="256" w:name="_Toc8629882"/>
      <w:bookmarkStart w:id="257" w:name="_Toc8630014"/>
      <w:bookmarkStart w:id="258" w:name="_Toc68293165"/>
      <w:r w:rsidRPr="00F20AE1">
        <w:rPr>
          <w:lang w:val="en-GB"/>
        </w:rPr>
        <w:t>Vertical measurements</w:t>
      </w:r>
      <w:bookmarkEnd w:id="254"/>
      <w:bookmarkEnd w:id="255"/>
      <w:bookmarkEnd w:id="256"/>
      <w:bookmarkEnd w:id="257"/>
      <w:bookmarkEnd w:id="258"/>
    </w:p>
    <w:p w14:paraId="54135945" w14:textId="77777777" w:rsidR="006B2826" w:rsidRPr="00F20AE1" w:rsidRDefault="006B2826" w:rsidP="00C93144">
      <w:pPr>
        <w:pStyle w:val="Heading3"/>
        <w:keepLines/>
        <w:numPr>
          <w:ilvl w:val="2"/>
          <w:numId w:val="13"/>
        </w:numPr>
        <w:tabs>
          <w:tab w:val="clear" w:pos="283"/>
          <w:tab w:val="clear" w:pos="566"/>
          <w:tab w:val="clear" w:pos="720"/>
          <w:tab w:val="clear" w:pos="850"/>
          <w:tab w:val="clear" w:pos="915"/>
          <w:tab w:val="clear" w:pos="2911"/>
          <w:tab w:val="clear" w:pos="8786"/>
          <w:tab w:val="left" w:pos="851"/>
          <w:tab w:val="left" w:pos="8789"/>
        </w:tabs>
        <w:spacing w:before="240" w:after="120"/>
        <w:ind w:left="851" w:hanging="851"/>
        <w:rPr>
          <w:lang w:val="en-GB"/>
        </w:rPr>
      </w:pPr>
      <w:bookmarkStart w:id="259" w:name="_Toc422735512"/>
      <w:bookmarkStart w:id="260" w:name="_Toc460900451"/>
      <w:bookmarkStart w:id="261" w:name="_Toc8629883"/>
      <w:bookmarkStart w:id="262" w:name="_Toc8630015"/>
      <w:bookmarkStart w:id="263" w:name="_Toc68293166"/>
      <w:r w:rsidRPr="00F20AE1">
        <w:rPr>
          <w:lang w:val="en-GB"/>
        </w:rPr>
        <w:t>Vertical datum</w:t>
      </w:r>
      <w:bookmarkEnd w:id="259"/>
      <w:bookmarkEnd w:id="260"/>
      <w:bookmarkEnd w:id="261"/>
      <w:bookmarkEnd w:id="262"/>
      <w:bookmarkEnd w:id="263"/>
    </w:p>
    <w:p w14:paraId="0554896E" w14:textId="77777777" w:rsidR="006B2826" w:rsidRPr="00F20AE1" w:rsidRDefault="006B2826" w:rsidP="00D95447">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outlineLvl w:val="0"/>
        <w:rPr>
          <w:lang w:val="en-GB"/>
        </w:rPr>
      </w:pPr>
      <w:r w:rsidRPr="00F20AE1">
        <w:rPr>
          <w:lang w:val="en-GB"/>
        </w:rPr>
        <w:t>See clause 2.1.2.</w:t>
      </w:r>
    </w:p>
    <w:p w14:paraId="172900E1" w14:textId="77777777" w:rsidR="006B2826" w:rsidRPr="00F20AE1" w:rsidRDefault="006B2826" w:rsidP="00C93144">
      <w:pPr>
        <w:pStyle w:val="Heading3"/>
        <w:keepLines/>
        <w:numPr>
          <w:ilvl w:val="2"/>
          <w:numId w:val="13"/>
        </w:numPr>
        <w:tabs>
          <w:tab w:val="clear" w:pos="283"/>
          <w:tab w:val="clear" w:pos="566"/>
          <w:tab w:val="clear" w:pos="720"/>
          <w:tab w:val="clear" w:pos="850"/>
          <w:tab w:val="clear" w:pos="915"/>
          <w:tab w:val="clear" w:pos="2911"/>
          <w:tab w:val="left" w:pos="851"/>
        </w:tabs>
        <w:spacing w:before="240" w:after="120"/>
        <w:ind w:left="851" w:hanging="851"/>
        <w:rPr>
          <w:lang w:val="en-GB"/>
        </w:rPr>
      </w:pPr>
      <w:bookmarkStart w:id="264" w:name="_Toc422735514"/>
      <w:bookmarkStart w:id="265" w:name="_Toc460900452"/>
      <w:bookmarkStart w:id="266" w:name="_Toc8629884"/>
      <w:bookmarkStart w:id="267" w:name="_Toc8630016"/>
      <w:bookmarkStart w:id="268" w:name="_Toc68293167"/>
      <w:r w:rsidRPr="00F20AE1">
        <w:rPr>
          <w:lang w:val="en-GB"/>
        </w:rPr>
        <w:t>Heights and elevations</w:t>
      </w:r>
      <w:bookmarkEnd w:id="264"/>
      <w:bookmarkEnd w:id="265"/>
      <w:bookmarkEnd w:id="266"/>
      <w:bookmarkEnd w:id="267"/>
      <w:bookmarkEnd w:id="268"/>
    </w:p>
    <w:p w14:paraId="660DC0E5" w14:textId="52786C83" w:rsidR="00EF3127" w:rsidRPr="00F20AE1" w:rsidRDefault="00EF3127" w:rsidP="00FA5846">
      <w:pPr>
        <w:spacing w:after="120"/>
        <w:jc w:val="both"/>
        <w:rPr>
          <w:lang w:val="en-GB"/>
        </w:rPr>
      </w:pPr>
      <w:r w:rsidRPr="00F20AE1">
        <w:rPr>
          <w:lang w:val="en-GB"/>
        </w:rPr>
        <w:t xml:space="preserve">All instances of encoding of the attribute ELEVAT will be </w:t>
      </w:r>
      <w:r w:rsidR="00750A6C">
        <w:rPr>
          <w:lang w:val="en-GB"/>
        </w:rPr>
        <w:t>converted</w:t>
      </w:r>
      <w:r w:rsidR="00750A6C" w:rsidRPr="00F20AE1">
        <w:rPr>
          <w:lang w:val="en-GB"/>
        </w:rPr>
        <w:t xml:space="preserve"> </w:t>
      </w:r>
      <w:r w:rsidRPr="00F20AE1">
        <w:rPr>
          <w:lang w:val="en-GB"/>
        </w:rPr>
        <w:t xml:space="preserve">automatically </w:t>
      </w:r>
      <w:r w:rsidR="00750A6C">
        <w:rPr>
          <w:lang w:val="en-GB"/>
        </w:rPr>
        <w:t>to an instance of</w:t>
      </w:r>
      <w:r w:rsidRPr="00F20AE1">
        <w:rPr>
          <w:lang w:val="en-GB"/>
        </w:rPr>
        <w:t xml:space="preserve"> the S-101 attribute </w:t>
      </w:r>
      <w:r w:rsidRPr="00F20AE1">
        <w:rPr>
          <w:b/>
          <w:lang w:val="en-GB"/>
        </w:rPr>
        <w:t xml:space="preserve">elevation </w:t>
      </w:r>
      <w:r w:rsidRPr="00F20AE1">
        <w:rPr>
          <w:lang w:val="en-GB"/>
        </w:rPr>
        <w:t>on conversion.</w:t>
      </w:r>
    </w:p>
    <w:p w14:paraId="103CBE3C" w14:textId="0571BD42" w:rsidR="00FA5846" w:rsidRPr="00F20AE1" w:rsidRDefault="00FA5846" w:rsidP="00FA5846">
      <w:pPr>
        <w:spacing w:after="120"/>
        <w:jc w:val="both"/>
        <w:rPr>
          <w:lang w:val="en-GB"/>
        </w:rPr>
      </w:pPr>
      <w:r w:rsidRPr="00F20AE1">
        <w:rPr>
          <w:lang w:val="en-GB"/>
        </w:rPr>
        <w:t xml:space="preserve">Unless otherwise stated against an individual Object class within this document, all instances of encoding of the attributes HEIGHT and VERLEN will be </w:t>
      </w:r>
      <w:r w:rsidR="00630F35">
        <w:rPr>
          <w:lang w:val="en-GB"/>
        </w:rPr>
        <w:t>converted</w:t>
      </w:r>
      <w:r w:rsidR="00630F35" w:rsidRPr="00F20AE1">
        <w:rPr>
          <w:lang w:val="en-GB"/>
        </w:rPr>
        <w:t xml:space="preserve"> </w:t>
      </w:r>
      <w:r w:rsidRPr="00F20AE1">
        <w:rPr>
          <w:lang w:val="en-GB"/>
        </w:rPr>
        <w:t xml:space="preserve">automatically </w:t>
      </w:r>
      <w:r w:rsidR="00630F35">
        <w:rPr>
          <w:lang w:val="en-GB"/>
        </w:rPr>
        <w:t>to an instance of</w:t>
      </w:r>
      <w:r w:rsidRPr="00F20AE1">
        <w:rPr>
          <w:lang w:val="en-GB"/>
        </w:rPr>
        <w:t xml:space="preserve"> the S-101 attributes </w:t>
      </w:r>
      <w:r w:rsidRPr="00F20AE1">
        <w:rPr>
          <w:b/>
          <w:lang w:val="en-GB"/>
        </w:rPr>
        <w:t>height</w:t>
      </w:r>
      <w:r w:rsidRPr="00F20AE1">
        <w:rPr>
          <w:lang w:val="en-GB"/>
        </w:rPr>
        <w:t xml:space="preserve"> and </w:t>
      </w:r>
      <w:r w:rsidRPr="00F20AE1">
        <w:rPr>
          <w:b/>
          <w:lang w:val="en-GB"/>
        </w:rPr>
        <w:t>vertical length</w:t>
      </w:r>
      <w:r w:rsidR="00B80E6F" w:rsidRPr="00F20AE1">
        <w:rPr>
          <w:lang w:val="en-GB"/>
        </w:rPr>
        <w:t>,</w:t>
      </w:r>
      <w:r w:rsidRPr="00F20AE1">
        <w:rPr>
          <w:lang w:val="en-GB"/>
        </w:rPr>
        <w:t xml:space="preserve"> respectively</w:t>
      </w:r>
      <w:r w:rsidR="00B80E6F" w:rsidRPr="00F20AE1">
        <w:rPr>
          <w:lang w:val="en-GB"/>
        </w:rPr>
        <w:t>,</w:t>
      </w:r>
      <w:r w:rsidRPr="00F20AE1">
        <w:rPr>
          <w:b/>
          <w:lang w:val="en-GB"/>
        </w:rPr>
        <w:t xml:space="preserve"> </w:t>
      </w:r>
      <w:r w:rsidRPr="00F20AE1">
        <w:rPr>
          <w:lang w:val="en-GB"/>
        </w:rPr>
        <w:t>on conversion.</w:t>
      </w:r>
    </w:p>
    <w:p w14:paraId="37E4EBD4" w14:textId="5A407A49" w:rsidR="006B2826" w:rsidRPr="00F20AE1" w:rsidRDefault="006B2826" w:rsidP="00C93144">
      <w:pPr>
        <w:pStyle w:val="Heading2"/>
        <w:numPr>
          <w:ilvl w:val="1"/>
          <w:numId w:val="13"/>
        </w:numPr>
        <w:tabs>
          <w:tab w:val="clear" w:pos="283"/>
          <w:tab w:val="clear" w:pos="576"/>
          <w:tab w:val="clear" w:pos="720"/>
          <w:tab w:val="clear" w:pos="850"/>
          <w:tab w:val="clear" w:pos="915"/>
          <w:tab w:val="clear" w:pos="2911"/>
          <w:tab w:val="num" w:pos="851"/>
        </w:tabs>
        <w:spacing w:before="240" w:after="120"/>
        <w:ind w:left="851" w:hanging="851"/>
        <w:rPr>
          <w:sz w:val="20"/>
          <w:lang w:val="en-GB"/>
        </w:rPr>
      </w:pPr>
      <w:bookmarkStart w:id="269" w:name="_Toc422735516"/>
      <w:bookmarkStart w:id="270" w:name="_Toc460900453"/>
      <w:bookmarkStart w:id="271" w:name="_Toc8629885"/>
      <w:bookmarkStart w:id="272" w:name="_Toc8630017"/>
      <w:bookmarkStart w:id="273" w:name="_Toc68293168"/>
      <w:r w:rsidRPr="00F20AE1">
        <w:rPr>
          <w:lang w:val="en-GB"/>
        </w:rPr>
        <w:t>Control points</w:t>
      </w:r>
      <w:bookmarkEnd w:id="269"/>
      <w:bookmarkEnd w:id="270"/>
      <w:bookmarkEnd w:id="271"/>
      <w:bookmarkEnd w:id="272"/>
      <w:bookmarkEnd w:id="273"/>
    </w:p>
    <w:p w14:paraId="5396C648" w14:textId="76A0383B" w:rsidR="006B2826" w:rsidRPr="00F20AE1" w:rsidRDefault="00B80E6F" w:rsidP="00B80E6F">
      <w:pPr>
        <w:keepNext/>
        <w:keepLines/>
        <w:tabs>
          <w:tab w:val="left" w:pos="0"/>
          <w:tab w:val="left" w:pos="283"/>
          <w:tab w:val="left" w:pos="566"/>
          <w:tab w:val="left" w:pos="850"/>
          <w:tab w:val="left" w:pos="1134"/>
          <w:tab w:val="left" w:pos="1418"/>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 xml:space="preserve">S-57 </w:t>
      </w:r>
      <w:r w:rsidR="006B2826" w:rsidRPr="00F20AE1">
        <w:rPr>
          <w:u w:val="single"/>
          <w:lang w:val="en-GB"/>
        </w:rPr>
        <w:t>Geo object:</w:t>
      </w:r>
      <w:r w:rsidR="006B2826" w:rsidRPr="00F20AE1">
        <w:rPr>
          <w:lang w:val="en-GB"/>
        </w:rPr>
        <w:tab/>
      </w:r>
      <w:r w:rsidR="006B2826" w:rsidRPr="00F20AE1">
        <w:rPr>
          <w:lang w:val="en-GB"/>
        </w:rPr>
        <w:tab/>
        <w:t>Control point (</w:t>
      </w:r>
      <w:r w:rsidR="006B2826" w:rsidRPr="00F20AE1">
        <w:rPr>
          <w:b/>
          <w:lang w:val="en-GB"/>
        </w:rPr>
        <w:t>CTRPNT</w:t>
      </w:r>
      <w:r w:rsidR="006B2826" w:rsidRPr="00F20AE1">
        <w:rPr>
          <w:lang w:val="en-GB"/>
        </w:rPr>
        <w:t>)</w:t>
      </w:r>
      <w:r w:rsidR="006B2826" w:rsidRPr="00F20AE1">
        <w:rPr>
          <w:lang w:val="en-GB"/>
        </w:rPr>
        <w:tab/>
      </w:r>
      <w:r w:rsidR="006B2826" w:rsidRPr="00F20AE1">
        <w:rPr>
          <w:lang w:val="en-GB"/>
        </w:rPr>
        <w:tab/>
        <w:t>(P)</w:t>
      </w:r>
    </w:p>
    <w:p w14:paraId="562B5C04" w14:textId="0389AD24" w:rsidR="00B80E6F" w:rsidRPr="00F20AE1" w:rsidRDefault="00B80E6F" w:rsidP="00C3373F">
      <w:pPr>
        <w:jc w:val="both"/>
        <w:rPr>
          <w:rFonts w:cs="Arial"/>
          <w:bCs/>
          <w:lang w:val="en-GB"/>
        </w:rPr>
      </w:pPr>
      <w:r w:rsidRPr="00F20AE1">
        <w:rPr>
          <w:rFonts w:cs="Arial"/>
          <w:bCs/>
          <w:lang w:val="en-GB"/>
        </w:rPr>
        <w:t xml:space="preserve">For S-101, it is considered that control point information is not required for ENC.  In general, therefore, </w:t>
      </w:r>
      <w:r w:rsidR="00EF3127" w:rsidRPr="00F20AE1">
        <w:rPr>
          <w:rFonts w:cs="Arial"/>
          <w:bCs/>
          <w:lang w:val="en-GB"/>
        </w:rPr>
        <w:t xml:space="preserve">encoded </w:t>
      </w:r>
      <w:r w:rsidR="00EF3127" w:rsidRPr="00F20AE1">
        <w:rPr>
          <w:rFonts w:cs="Arial"/>
          <w:b/>
          <w:bCs/>
          <w:lang w:val="en-GB"/>
        </w:rPr>
        <w:t>CTRPNT</w:t>
      </w:r>
      <w:r w:rsidR="00EF3127" w:rsidRPr="00F20AE1">
        <w:rPr>
          <w:rFonts w:cs="Arial"/>
          <w:bCs/>
          <w:lang w:val="en-GB"/>
        </w:rPr>
        <w:t xml:space="preserve"> will not </w:t>
      </w:r>
      <w:r w:rsidR="004113A9">
        <w:rPr>
          <w:rFonts w:cs="Arial"/>
          <w:bCs/>
          <w:lang w:val="en-GB"/>
        </w:rPr>
        <w:t>be converted</w:t>
      </w:r>
      <w:r w:rsidR="00EF3127" w:rsidRPr="00F20AE1">
        <w:rPr>
          <w:rFonts w:cs="Arial"/>
          <w:bCs/>
          <w:lang w:val="en-GB"/>
        </w:rPr>
        <w:t xml:space="preserve">.  However, in certain circumstances </w:t>
      </w:r>
      <w:r w:rsidR="002D1F7D" w:rsidRPr="00F20AE1">
        <w:rPr>
          <w:rFonts w:cs="Arial"/>
          <w:bCs/>
          <w:lang w:val="en-GB"/>
        </w:rPr>
        <w:t xml:space="preserve">where a control point may be visible from seaward and therefore used as a navigational fixing mark, this information may be encoded in S-101 using a </w:t>
      </w:r>
      <w:r w:rsidR="002D1F7D" w:rsidRPr="00F20AE1">
        <w:rPr>
          <w:rFonts w:cs="Arial"/>
          <w:b/>
          <w:bCs/>
          <w:lang w:val="en-GB"/>
        </w:rPr>
        <w:t>Landmark</w:t>
      </w:r>
      <w:r w:rsidR="002D1F7D" w:rsidRPr="00F20AE1">
        <w:rPr>
          <w:rFonts w:cs="Arial"/>
          <w:bCs/>
          <w:lang w:val="en-GB"/>
        </w:rPr>
        <w:t xml:space="preserve"> feature.  During the automated conversion process, the following </w:t>
      </w:r>
      <w:r w:rsidR="00D80A24" w:rsidRPr="00F20AE1">
        <w:rPr>
          <w:rFonts w:cs="Arial"/>
          <w:b/>
          <w:bCs/>
          <w:lang w:val="en-GB"/>
        </w:rPr>
        <w:t>CTRPNT</w:t>
      </w:r>
      <w:r w:rsidR="00D80A24" w:rsidRPr="00F20AE1">
        <w:rPr>
          <w:rFonts w:cs="Arial"/>
          <w:bCs/>
          <w:lang w:val="en-GB"/>
        </w:rPr>
        <w:t xml:space="preserve">/CATCTR encoding instances will be converted to the corresponding </w:t>
      </w:r>
      <w:r w:rsidR="00D80A24" w:rsidRPr="00F20AE1">
        <w:rPr>
          <w:rFonts w:cs="Arial"/>
          <w:b/>
          <w:bCs/>
          <w:lang w:val="en-GB"/>
        </w:rPr>
        <w:t>Landmark</w:t>
      </w:r>
      <w:r w:rsidR="00D80A24" w:rsidRPr="00F20AE1">
        <w:rPr>
          <w:rFonts w:cs="Arial"/>
          <w:bCs/>
          <w:lang w:val="en-GB"/>
        </w:rPr>
        <w:t>/</w:t>
      </w:r>
      <w:r w:rsidR="00D80A24" w:rsidRPr="00F20AE1">
        <w:rPr>
          <w:rFonts w:cs="Arial"/>
          <w:b/>
          <w:bCs/>
          <w:lang w:val="en-GB"/>
        </w:rPr>
        <w:t>category of landmark</w:t>
      </w:r>
      <w:r w:rsidR="00D80A24" w:rsidRPr="00F20AE1">
        <w:rPr>
          <w:rFonts w:cs="Arial"/>
          <w:bCs/>
          <w:lang w:val="en-GB"/>
        </w:rPr>
        <w:t xml:space="preserve"> instances</w:t>
      </w:r>
      <w:r w:rsidR="00630F35">
        <w:rPr>
          <w:rFonts w:cs="Arial"/>
          <w:bCs/>
          <w:lang w:val="en-GB"/>
        </w:rPr>
        <w:t xml:space="preserve">, along with any other common </w:t>
      </w:r>
      <w:r w:rsidR="00630F35">
        <w:rPr>
          <w:rFonts w:cs="Arial"/>
          <w:b/>
          <w:bCs/>
          <w:lang w:val="en-GB"/>
        </w:rPr>
        <w:t>CTRPNT</w:t>
      </w:r>
      <w:r w:rsidR="00630F35">
        <w:rPr>
          <w:rFonts w:cs="Arial"/>
          <w:bCs/>
          <w:lang w:val="en-GB"/>
        </w:rPr>
        <w:t>/</w:t>
      </w:r>
      <w:r w:rsidR="00630F35">
        <w:rPr>
          <w:rFonts w:cs="Arial"/>
          <w:b/>
          <w:bCs/>
          <w:lang w:val="en-GB"/>
        </w:rPr>
        <w:t>Landmark</w:t>
      </w:r>
      <w:r w:rsidR="00630F35">
        <w:rPr>
          <w:rFonts w:cs="Arial"/>
          <w:bCs/>
          <w:lang w:val="en-GB"/>
        </w:rPr>
        <w:t xml:space="preserve"> attributes</w:t>
      </w:r>
      <w:r w:rsidRPr="00F20AE1">
        <w:rPr>
          <w:rFonts w:cs="Arial"/>
          <w:bCs/>
          <w:lang w:val="en-GB"/>
        </w:rPr>
        <w:t>.</w:t>
      </w:r>
    </w:p>
    <w:p w14:paraId="41011E12" w14:textId="53C0F33E" w:rsidR="00D80A24" w:rsidRPr="00F20AE1" w:rsidRDefault="00D80A24" w:rsidP="00C3373F">
      <w:pPr>
        <w:ind w:firstLine="720"/>
        <w:jc w:val="both"/>
        <w:rPr>
          <w:rFonts w:cs="Arial"/>
          <w:bCs/>
          <w:lang w:val="en-GB"/>
        </w:rPr>
      </w:pPr>
      <w:r w:rsidRPr="00F20AE1">
        <w:rPr>
          <w:rFonts w:cs="Arial"/>
          <w:bCs/>
          <w:lang w:val="en-GB"/>
        </w:rPr>
        <w:t xml:space="preserve">CATCTR = </w:t>
      </w:r>
      <w:r w:rsidRPr="00F20AE1">
        <w:rPr>
          <w:rFonts w:cs="Arial"/>
          <w:bCs/>
          <w:i/>
          <w:lang w:val="en-GB"/>
        </w:rPr>
        <w:t>1</w:t>
      </w:r>
      <w:r w:rsidR="002D076A" w:rsidRPr="00F20AE1">
        <w:rPr>
          <w:rFonts w:cs="Arial"/>
          <w:bCs/>
          <w:lang w:val="en-GB"/>
        </w:rPr>
        <w:t xml:space="preserve"> (triangulation mark</w:t>
      </w:r>
      <w:proofErr w:type="gramStart"/>
      <w:r w:rsidR="002D076A" w:rsidRPr="00F20AE1">
        <w:rPr>
          <w:rFonts w:cs="Arial"/>
          <w:bCs/>
          <w:lang w:val="en-GB"/>
        </w:rPr>
        <w:t xml:space="preserve">)  </w:t>
      </w:r>
      <w:r w:rsidRPr="00F20AE1">
        <w:rPr>
          <w:rFonts w:cs="Arial"/>
          <w:bCs/>
          <w:lang w:val="en-GB"/>
        </w:rPr>
        <w:t>-</w:t>
      </w:r>
      <w:proofErr w:type="gramEnd"/>
      <w:r w:rsidR="002D076A" w:rsidRPr="00F20AE1">
        <w:rPr>
          <w:rFonts w:cs="Arial"/>
          <w:bCs/>
          <w:lang w:val="en-GB"/>
        </w:rPr>
        <w:t xml:space="preserve">&gt;  </w:t>
      </w:r>
      <w:r w:rsidR="002D076A" w:rsidRPr="00F20AE1">
        <w:rPr>
          <w:rFonts w:cs="Arial"/>
          <w:b/>
          <w:bCs/>
          <w:lang w:val="en-GB"/>
        </w:rPr>
        <w:t>category of landmark</w:t>
      </w:r>
      <w:r w:rsidR="002D076A" w:rsidRPr="00F20AE1">
        <w:rPr>
          <w:rFonts w:cs="Arial"/>
          <w:bCs/>
          <w:lang w:val="en-GB"/>
        </w:rPr>
        <w:t xml:space="preserve"> = </w:t>
      </w:r>
      <w:r w:rsidR="002D076A" w:rsidRPr="00F20AE1">
        <w:rPr>
          <w:rFonts w:cs="Arial"/>
          <w:bCs/>
          <w:i/>
          <w:lang w:val="en-GB"/>
        </w:rPr>
        <w:t>22</w:t>
      </w:r>
      <w:r w:rsidR="002D076A" w:rsidRPr="00F20AE1">
        <w:rPr>
          <w:rFonts w:cs="Arial"/>
          <w:bCs/>
          <w:lang w:val="en-GB"/>
        </w:rPr>
        <w:t xml:space="preserve"> (triangulation mark)</w:t>
      </w:r>
    </w:p>
    <w:p w14:paraId="01FA2A14" w14:textId="48EA21C3" w:rsidR="002D076A" w:rsidRPr="00F20AE1" w:rsidRDefault="002D076A" w:rsidP="002D076A">
      <w:pPr>
        <w:spacing w:after="120"/>
        <w:ind w:firstLine="720"/>
        <w:jc w:val="both"/>
        <w:rPr>
          <w:rFonts w:cs="Arial"/>
          <w:bCs/>
          <w:lang w:val="en-GB"/>
        </w:rPr>
      </w:pPr>
      <w:r w:rsidRPr="00F20AE1">
        <w:rPr>
          <w:rFonts w:cs="Arial"/>
          <w:bCs/>
          <w:lang w:val="en-GB"/>
        </w:rPr>
        <w:t xml:space="preserve">CATCTR = </w:t>
      </w:r>
      <w:r w:rsidRPr="00F20AE1">
        <w:rPr>
          <w:rFonts w:cs="Arial"/>
          <w:bCs/>
          <w:i/>
          <w:lang w:val="en-GB"/>
        </w:rPr>
        <w:t>5</w:t>
      </w:r>
      <w:r w:rsidRPr="00F20AE1">
        <w:rPr>
          <w:rFonts w:cs="Arial"/>
          <w:bCs/>
          <w:lang w:val="en-GB"/>
        </w:rPr>
        <w:t xml:space="preserve"> (boundary mark)</w:t>
      </w:r>
      <w:r w:rsidRPr="00F20AE1">
        <w:rPr>
          <w:rFonts w:cs="Arial"/>
          <w:bCs/>
          <w:lang w:val="en-GB"/>
        </w:rPr>
        <w:tab/>
        <w:t xml:space="preserve">   -</w:t>
      </w:r>
      <w:proofErr w:type="gramStart"/>
      <w:r w:rsidRPr="00F20AE1">
        <w:rPr>
          <w:rFonts w:cs="Arial"/>
          <w:bCs/>
          <w:lang w:val="en-GB"/>
        </w:rPr>
        <w:t xml:space="preserve">&gt;  </w:t>
      </w:r>
      <w:r w:rsidRPr="00F20AE1">
        <w:rPr>
          <w:rFonts w:cs="Arial"/>
          <w:b/>
          <w:bCs/>
          <w:lang w:val="en-GB"/>
        </w:rPr>
        <w:t>category</w:t>
      </w:r>
      <w:proofErr w:type="gramEnd"/>
      <w:r w:rsidRPr="00F20AE1">
        <w:rPr>
          <w:rFonts w:cs="Arial"/>
          <w:b/>
          <w:bCs/>
          <w:lang w:val="en-GB"/>
        </w:rPr>
        <w:t xml:space="preserve"> of landmark</w:t>
      </w:r>
      <w:r w:rsidRPr="00F20AE1">
        <w:rPr>
          <w:rFonts w:cs="Arial"/>
          <w:bCs/>
          <w:lang w:val="en-GB"/>
        </w:rPr>
        <w:t xml:space="preserve"> = </w:t>
      </w:r>
      <w:r w:rsidRPr="00F20AE1">
        <w:rPr>
          <w:rFonts w:cs="Arial"/>
          <w:bCs/>
          <w:i/>
          <w:lang w:val="en-GB"/>
        </w:rPr>
        <w:t>23</w:t>
      </w:r>
      <w:r w:rsidRPr="00F20AE1">
        <w:rPr>
          <w:rFonts w:cs="Arial"/>
          <w:bCs/>
          <w:lang w:val="en-GB"/>
        </w:rPr>
        <w:t xml:space="preserve"> (boundary mark)</w:t>
      </w:r>
    </w:p>
    <w:p w14:paraId="591E18D2" w14:textId="671EFD32" w:rsidR="002D076A" w:rsidRPr="00F20AE1" w:rsidRDefault="00DF68A2" w:rsidP="002D076A">
      <w:pPr>
        <w:spacing w:after="120"/>
        <w:jc w:val="both"/>
        <w:rPr>
          <w:rFonts w:cs="Arial"/>
          <w:bCs/>
          <w:lang w:val="en-GB"/>
        </w:rPr>
      </w:pPr>
      <w:r w:rsidRPr="00F20AE1">
        <w:rPr>
          <w:lang w:val="en-GB"/>
        </w:rPr>
        <w:t xml:space="preserve">Data Producers are advised to evaluate their data holdings to ensure that any encoded </w:t>
      </w:r>
      <w:r w:rsidRPr="00F20AE1">
        <w:rPr>
          <w:b/>
          <w:lang w:val="en-GB"/>
        </w:rPr>
        <w:t>CTRPNT</w:t>
      </w:r>
      <w:r w:rsidRPr="00F20AE1">
        <w:rPr>
          <w:lang w:val="en-GB"/>
        </w:rPr>
        <w:t xml:space="preserve"> objects that may be used as a </w:t>
      </w:r>
      <w:r w:rsidRPr="00F20AE1">
        <w:rPr>
          <w:rFonts w:cs="Arial"/>
          <w:bCs/>
          <w:lang w:val="en-GB"/>
        </w:rPr>
        <w:t xml:space="preserve">navigational fixing mark are encoded as </w:t>
      </w:r>
      <w:r w:rsidRPr="00F20AE1">
        <w:rPr>
          <w:rFonts w:cs="Arial"/>
          <w:b/>
          <w:bCs/>
          <w:lang w:val="en-GB"/>
        </w:rPr>
        <w:t>CTRPNT</w:t>
      </w:r>
      <w:r w:rsidR="004E629A" w:rsidRPr="00F20AE1">
        <w:rPr>
          <w:rFonts w:cs="Arial"/>
          <w:bCs/>
          <w:lang w:val="en-GB"/>
        </w:rPr>
        <w:t xml:space="preserve"> with CATCTR = </w:t>
      </w:r>
      <w:r w:rsidR="004E629A" w:rsidRPr="00F20AE1">
        <w:rPr>
          <w:rFonts w:cs="Arial"/>
          <w:bCs/>
          <w:i/>
          <w:lang w:val="en-GB"/>
        </w:rPr>
        <w:t>1</w:t>
      </w:r>
      <w:r w:rsidR="004E629A" w:rsidRPr="00F20AE1">
        <w:rPr>
          <w:rFonts w:cs="Arial"/>
          <w:bCs/>
          <w:lang w:val="en-GB"/>
        </w:rPr>
        <w:t xml:space="preserve"> or </w:t>
      </w:r>
      <w:r w:rsidR="004E629A" w:rsidRPr="00F20AE1">
        <w:rPr>
          <w:rFonts w:cs="Arial"/>
          <w:bCs/>
          <w:i/>
          <w:lang w:val="en-GB"/>
        </w:rPr>
        <w:t>5</w:t>
      </w:r>
      <w:r w:rsidR="004E629A" w:rsidRPr="00F20AE1">
        <w:rPr>
          <w:rFonts w:cs="Arial"/>
          <w:bCs/>
          <w:lang w:val="en-GB"/>
        </w:rPr>
        <w:t xml:space="preserve">, or re-encode as a </w:t>
      </w:r>
      <w:r w:rsidR="004E629A" w:rsidRPr="00F20AE1">
        <w:rPr>
          <w:rFonts w:cs="Arial"/>
          <w:b/>
          <w:bCs/>
          <w:lang w:val="en-GB"/>
        </w:rPr>
        <w:t>LNDMRK</w:t>
      </w:r>
      <w:r w:rsidR="004E629A" w:rsidRPr="00F20AE1">
        <w:rPr>
          <w:rFonts w:cs="Arial"/>
          <w:bCs/>
          <w:lang w:val="en-GB"/>
        </w:rPr>
        <w:t xml:space="preserve"> object, prior to conversion</w:t>
      </w:r>
      <w:r w:rsidR="004E629A" w:rsidRPr="00F20AE1">
        <w:rPr>
          <w:lang w:val="en-GB"/>
        </w:rPr>
        <w:t>.</w:t>
      </w:r>
    </w:p>
    <w:p w14:paraId="20CFB235" w14:textId="2AE45F93" w:rsidR="006B2826" w:rsidRPr="00F20AE1" w:rsidRDefault="006B2826" w:rsidP="00C93144">
      <w:pPr>
        <w:pStyle w:val="Heading2"/>
        <w:numPr>
          <w:ilvl w:val="1"/>
          <w:numId w:val="13"/>
        </w:numPr>
        <w:tabs>
          <w:tab w:val="clear" w:pos="283"/>
          <w:tab w:val="clear" w:pos="576"/>
          <w:tab w:val="clear" w:pos="720"/>
          <w:tab w:val="clear" w:pos="850"/>
          <w:tab w:val="clear" w:pos="915"/>
          <w:tab w:val="clear" w:pos="2911"/>
          <w:tab w:val="num" w:pos="851"/>
        </w:tabs>
        <w:spacing w:before="240" w:after="120"/>
        <w:ind w:left="851" w:hanging="851"/>
        <w:rPr>
          <w:sz w:val="20"/>
          <w:lang w:val="en-GB"/>
        </w:rPr>
      </w:pPr>
      <w:bookmarkStart w:id="274" w:name="_Toc422735518"/>
      <w:bookmarkStart w:id="275" w:name="_Toc460900454"/>
      <w:bookmarkStart w:id="276" w:name="_Toc8629886"/>
      <w:bookmarkStart w:id="277" w:name="_Toc8630018"/>
      <w:bookmarkStart w:id="278" w:name="_Toc68293169"/>
      <w:r w:rsidRPr="00F20AE1">
        <w:rPr>
          <w:lang w:val="en-GB"/>
        </w:rPr>
        <w:t>Distance marks</w:t>
      </w:r>
      <w:bookmarkEnd w:id="274"/>
      <w:bookmarkEnd w:id="275"/>
      <w:bookmarkEnd w:id="276"/>
      <w:bookmarkEnd w:id="277"/>
      <w:bookmarkEnd w:id="278"/>
    </w:p>
    <w:p w14:paraId="6BD8D272" w14:textId="133FB3A8" w:rsidR="006B2826" w:rsidRPr="00F20AE1" w:rsidRDefault="00C30EF2" w:rsidP="00C30EF2">
      <w:pPr>
        <w:keepNext/>
        <w:keepLines/>
        <w:tabs>
          <w:tab w:val="left" w:pos="0"/>
          <w:tab w:val="left" w:pos="283"/>
          <w:tab w:val="left" w:pos="566"/>
          <w:tab w:val="left" w:pos="850"/>
          <w:tab w:val="left" w:pos="1134"/>
          <w:tab w:val="left" w:pos="1418"/>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 xml:space="preserve">S-57 </w:t>
      </w:r>
      <w:r w:rsidR="006B2826" w:rsidRPr="00F20AE1">
        <w:rPr>
          <w:u w:val="single"/>
          <w:lang w:val="en-GB"/>
        </w:rPr>
        <w:t>Geo object:</w:t>
      </w:r>
      <w:r w:rsidR="006B2826" w:rsidRPr="00F20AE1">
        <w:rPr>
          <w:lang w:val="en-GB"/>
        </w:rPr>
        <w:tab/>
      </w:r>
      <w:r w:rsidR="006B2826" w:rsidRPr="00F20AE1">
        <w:rPr>
          <w:lang w:val="en-GB"/>
        </w:rPr>
        <w:tab/>
        <w:t>Distance mark (</w:t>
      </w:r>
      <w:r w:rsidR="006B2826" w:rsidRPr="00F20AE1">
        <w:rPr>
          <w:b/>
          <w:lang w:val="en-GB"/>
        </w:rPr>
        <w:t>DISMAR</w:t>
      </w:r>
      <w:r w:rsidR="006B2826" w:rsidRPr="00F20AE1">
        <w:rPr>
          <w:lang w:val="en-GB"/>
        </w:rPr>
        <w:t>)</w:t>
      </w:r>
      <w:r w:rsidR="006B2826" w:rsidRPr="00F20AE1">
        <w:rPr>
          <w:lang w:val="en-GB"/>
        </w:rPr>
        <w:tab/>
      </w:r>
      <w:r w:rsidR="006B2826" w:rsidRPr="00F20AE1">
        <w:rPr>
          <w:lang w:val="en-GB"/>
        </w:rPr>
        <w:tab/>
      </w:r>
      <w:r w:rsidR="006B2826" w:rsidRPr="00F20AE1">
        <w:rPr>
          <w:lang w:val="en-GB"/>
        </w:rPr>
        <w:tab/>
        <w:t>(P)</w:t>
      </w:r>
    </w:p>
    <w:p w14:paraId="71999BF6" w14:textId="08F911FC" w:rsidR="00C30EF2" w:rsidRPr="00F20AE1" w:rsidRDefault="00C30EF2" w:rsidP="00C30EF2">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w:t>
      </w:r>
      <w:r w:rsidR="00AE757E">
        <w:rPr>
          <w:u w:val="single"/>
          <w:lang w:val="en-GB"/>
        </w:rPr>
        <w:t>-</w:t>
      </w:r>
      <w:r w:rsidRPr="00F20AE1">
        <w:rPr>
          <w:u w:val="single"/>
          <w:lang w:val="en-GB"/>
        </w:rPr>
        <w:t>101 Geo feature</w:t>
      </w:r>
      <w:r w:rsidRPr="00F20AE1">
        <w:rPr>
          <w:lang w:val="en-GB"/>
        </w:rPr>
        <w:t>:</w:t>
      </w:r>
      <w:r w:rsidRPr="00F20AE1">
        <w:rPr>
          <w:lang w:val="en-GB"/>
        </w:rPr>
        <w:tab/>
      </w:r>
      <w:r w:rsidRPr="00F20AE1">
        <w:rPr>
          <w:b/>
          <w:lang w:val="en-GB"/>
        </w:rPr>
        <w:t xml:space="preserve">Distance </w:t>
      </w:r>
      <w:r w:rsidR="00D53961" w:rsidRPr="00F20AE1">
        <w:rPr>
          <w:b/>
          <w:lang w:val="en-GB"/>
        </w:rPr>
        <w:t>M</w:t>
      </w:r>
      <w:r w:rsidRPr="00F20AE1">
        <w:rPr>
          <w:b/>
          <w:lang w:val="en-GB"/>
        </w:rPr>
        <w:t>ark</w:t>
      </w:r>
      <w:r w:rsidRPr="00F20AE1">
        <w:rPr>
          <w:b/>
          <w:lang w:val="en-GB"/>
        </w:rPr>
        <w:tab/>
      </w:r>
      <w:r w:rsidRPr="00F20AE1">
        <w:rPr>
          <w:b/>
          <w:lang w:val="en-GB"/>
        </w:rPr>
        <w:tab/>
      </w:r>
      <w:r w:rsidRPr="00F20AE1">
        <w:rPr>
          <w:b/>
          <w:lang w:val="en-GB"/>
        </w:rPr>
        <w:tab/>
        <w:t xml:space="preserve"> </w:t>
      </w:r>
      <w:r w:rsidRPr="00F20AE1">
        <w:rPr>
          <w:b/>
          <w:lang w:val="en-GB"/>
        </w:rPr>
        <w:tab/>
      </w:r>
      <w:r w:rsidRPr="00F20AE1">
        <w:rPr>
          <w:b/>
          <w:lang w:val="en-GB"/>
        </w:rPr>
        <w:tab/>
      </w:r>
      <w:r w:rsidRPr="00F20AE1">
        <w:rPr>
          <w:b/>
          <w:lang w:val="en-GB"/>
        </w:rPr>
        <w:tab/>
      </w:r>
      <w:r w:rsidRPr="00F20AE1">
        <w:rPr>
          <w:lang w:val="en-GB"/>
        </w:rPr>
        <w:t>(P)</w:t>
      </w:r>
      <w:r w:rsidRPr="00F20AE1">
        <w:rPr>
          <w:lang w:val="en-GB"/>
        </w:rPr>
        <w:tab/>
      </w:r>
      <w:r w:rsidRPr="00F20AE1">
        <w:rPr>
          <w:lang w:val="en-GB"/>
        </w:rPr>
        <w:tab/>
      </w:r>
      <w:r w:rsidRPr="00F20AE1">
        <w:rPr>
          <w:lang w:val="en-GB"/>
        </w:rPr>
        <w:tab/>
      </w:r>
      <w:r w:rsidRPr="00F20AE1">
        <w:rPr>
          <w:lang w:val="en-GB"/>
        </w:rPr>
        <w:tab/>
      </w:r>
      <w:r w:rsidRPr="00F20AE1">
        <w:rPr>
          <w:lang w:val="en-GB"/>
        </w:rPr>
        <w:tab/>
        <w:t>(S-101 DCEG Clause 8.9)</w:t>
      </w:r>
    </w:p>
    <w:p w14:paraId="00072104" w14:textId="13E965B8" w:rsidR="00251349" w:rsidRDefault="00C30EF2" w:rsidP="00C30EF2">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jc w:val="both"/>
        <w:rPr>
          <w:lang w:val="en-GB"/>
        </w:rPr>
      </w:pPr>
      <w:r w:rsidRPr="00F20AE1">
        <w:rPr>
          <w:lang w:val="en-GB"/>
        </w:rPr>
        <w:t xml:space="preserve">All instances of encoding of the S-57 Feature object </w:t>
      </w:r>
      <w:r w:rsidRPr="00F20AE1">
        <w:rPr>
          <w:b/>
          <w:lang w:val="en-GB"/>
        </w:rPr>
        <w:t>DISMAR</w:t>
      </w:r>
      <w:r w:rsidRPr="00F20AE1">
        <w:rPr>
          <w:lang w:val="en-GB"/>
        </w:rPr>
        <w:t xml:space="preserve"> and its binding attributes will be </w:t>
      </w:r>
      <w:r w:rsidR="00630F35">
        <w:rPr>
          <w:lang w:val="en-GB"/>
        </w:rPr>
        <w:t>converted</w:t>
      </w:r>
      <w:r w:rsidR="00630F35" w:rsidRPr="00F20AE1">
        <w:rPr>
          <w:lang w:val="en-GB"/>
        </w:rPr>
        <w:t xml:space="preserve"> </w:t>
      </w:r>
      <w:r w:rsidRPr="00F20AE1">
        <w:rPr>
          <w:lang w:val="en-GB"/>
        </w:rPr>
        <w:t xml:space="preserve">automatically </w:t>
      </w:r>
      <w:r w:rsidR="00630F35">
        <w:rPr>
          <w:lang w:val="en-GB"/>
        </w:rPr>
        <w:t>to an instance of</w:t>
      </w:r>
      <w:r w:rsidRPr="00F20AE1">
        <w:rPr>
          <w:lang w:val="en-GB"/>
        </w:rPr>
        <w:t xml:space="preserve"> the S-101 feature </w:t>
      </w:r>
      <w:r w:rsidRPr="00F20AE1">
        <w:rPr>
          <w:b/>
          <w:lang w:val="en-GB"/>
        </w:rPr>
        <w:t xml:space="preserve">Distance Mark </w:t>
      </w:r>
      <w:r w:rsidRPr="00F20AE1">
        <w:rPr>
          <w:lang w:val="en-GB"/>
        </w:rPr>
        <w:t xml:space="preserve">during the automated conversion process.  </w:t>
      </w:r>
    </w:p>
    <w:p w14:paraId="69037B35" w14:textId="4E3B9EA9" w:rsidR="00C30EF2" w:rsidRPr="00F20AE1" w:rsidRDefault="00251349" w:rsidP="00C30EF2">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jc w:val="both"/>
        <w:rPr>
          <w:lang w:val="en-GB"/>
        </w:rPr>
      </w:pPr>
      <w:r>
        <w:rPr>
          <w:lang w:val="en-AU"/>
        </w:rPr>
        <w:lastRenderedPageBreak/>
        <w:t>The following additional requirements for S-57 attribution must be noted:</w:t>
      </w:r>
    </w:p>
    <w:p w14:paraId="49CB3AF7" w14:textId="44BC9553" w:rsidR="005A77AD" w:rsidRPr="005A77AD" w:rsidRDefault="00F64318" w:rsidP="00C93144">
      <w:pPr>
        <w:pStyle w:val="ListParagraph"/>
        <w:numPr>
          <w:ilvl w:val="0"/>
          <w:numId w:val="20"/>
        </w:num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284" w:hanging="284"/>
        <w:jc w:val="both"/>
        <w:rPr>
          <w:lang w:val="en-GB"/>
        </w:rPr>
      </w:pPr>
      <w:r w:rsidRPr="00F20AE1">
        <w:rPr>
          <w:lang w:val="en-GB"/>
        </w:rPr>
        <w:t xml:space="preserve">In S-57, the value of the measured distance and its unit of measurement is encoded using the attribute INFORM.  In S-101 a new complex attribute </w:t>
      </w:r>
      <w:r w:rsidRPr="00F20AE1">
        <w:rPr>
          <w:b/>
          <w:lang w:val="en-GB"/>
        </w:rPr>
        <w:t>measured distance value</w:t>
      </w:r>
      <w:r w:rsidRPr="00F20AE1">
        <w:rPr>
          <w:lang w:val="en-GB"/>
        </w:rPr>
        <w:t xml:space="preserve"> having sub-attributes </w:t>
      </w:r>
      <w:r w:rsidRPr="00F20AE1">
        <w:rPr>
          <w:b/>
          <w:lang w:val="en-GB"/>
        </w:rPr>
        <w:t>distance unit of measurement</w:t>
      </w:r>
      <w:r w:rsidRPr="00F20AE1">
        <w:rPr>
          <w:lang w:val="en-GB"/>
        </w:rPr>
        <w:t xml:space="preserve"> and </w:t>
      </w:r>
      <w:r w:rsidRPr="00F20AE1">
        <w:rPr>
          <w:b/>
          <w:lang w:val="en-GB"/>
        </w:rPr>
        <w:t>waterway distance</w:t>
      </w:r>
      <w:r w:rsidRPr="00F20AE1">
        <w:rPr>
          <w:lang w:val="en-GB"/>
        </w:rPr>
        <w:t xml:space="preserve"> has been introduced to encode this information.  </w:t>
      </w:r>
      <w:r w:rsidR="00251349" w:rsidRPr="00F20AE1">
        <w:rPr>
          <w:rFonts w:cs="Arial"/>
          <w:bCs/>
          <w:lang w:val="en-GB"/>
        </w:rPr>
        <w:t xml:space="preserve">In order for </w:t>
      </w:r>
      <w:r w:rsidR="00251349">
        <w:rPr>
          <w:rFonts w:cs="Arial"/>
          <w:bCs/>
          <w:lang w:val="en-GB"/>
        </w:rPr>
        <w:t xml:space="preserve">the attributes </w:t>
      </w:r>
      <w:r w:rsidR="00251349" w:rsidRPr="00F20AE1">
        <w:rPr>
          <w:b/>
          <w:lang w:val="en-GB"/>
        </w:rPr>
        <w:t>distance unit of measurement</w:t>
      </w:r>
      <w:r w:rsidR="00251349" w:rsidRPr="00F20AE1">
        <w:rPr>
          <w:lang w:val="en-GB"/>
        </w:rPr>
        <w:t xml:space="preserve"> and </w:t>
      </w:r>
      <w:r w:rsidR="00251349" w:rsidRPr="00F20AE1">
        <w:rPr>
          <w:b/>
          <w:lang w:val="en-GB"/>
        </w:rPr>
        <w:t>waterway distance</w:t>
      </w:r>
      <w:r w:rsidR="00251349" w:rsidRPr="00F20AE1">
        <w:rPr>
          <w:rFonts w:cs="Arial"/>
          <w:bCs/>
          <w:lang w:val="en-GB"/>
        </w:rPr>
        <w:t xml:space="preserve"> to be </w:t>
      </w:r>
      <w:r w:rsidR="00251349">
        <w:rPr>
          <w:rFonts w:cs="Arial"/>
          <w:bCs/>
          <w:lang w:val="en-GB"/>
        </w:rPr>
        <w:t>populated during the automated conversion process</w:t>
      </w:r>
      <w:r w:rsidR="00251349" w:rsidRPr="00F20AE1">
        <w:rPr>
          <w:rFonts w:cs="Arial"/>
          <w:bCs/>
          <w:lang w:val="en-GB"/>
        </w:rPr>
        <w:t xml:space="preserve">, the text string encoded in INFORM on the </w:t>
      </w:r>
      <w:r w:rsidR="00251349">
        <w:rPr>
          <w:rFonts w:cs="Arial"/>
          <w:b/>
          <w:bCs/>
          <w:lang w:val="en-GB"/>
        </w:rPr>
        <w:t>DISMAR</w:t>
      </w:r>
      <w:r w:rsidR="00251349" w:rsidRPr="00F20AE1">
        <w:rPr>
          <w:rFonts w:cs="Arial"/>
          <w:bCs/>
          <w:lang w:val="en-GB"/>
        </w:rPr>
        <w:t xml:space="preserve"> </w:t>
      </w:r>
      <w:r w:rsidR="000F755B">
        <w:rPr>
          <w:rFonts w:cs="Arial"/>
          <w:bCs/>
          <w:lang w:val="en-GB"/>
        </w:rPr>
        <w:t>should</w:t>
      </w:r>
      <w:r w:rsidR="00251349" w:rsidRPr="00F20AE1">
        <w:rPr>
          <w:rFonts w:cs="Arial"/>
          <w:bCs/>
          <w:lang w:val="en-GB"/>
        </w:rPr>
        <w:t xml:space="preserve"> be in </w:t>
      </w:r>
      <w:r w:rsidR="000F755B">
        <w:rPr>
          <w:rFonts w:cs="Arial"/>
          <w:bCs/>
          <w:lang w:val="en-GB"/>
        </w:rPr>
        <w:t>a standardised</w:t>
      </w:r>
      <w:r w:rsidR="00251349" w:rsidRPr="00F20AE1">
        <w:rPr>
          <w:rFonts w:cs="Arial"/>
          <w:bCs/>
          <w:lang w:val="en-GB"/>
        </w:rPr>
        <w:t xml:space="preserve"> format</w:t>
      </w:r>
      <w:r w:rsidR="000F755B">
        <w:rPr>
          <w:rFonts w:cs="Arial"/>
          <w:bCs/>
          <w:lang w:val="en-GB"/>
        </w:rPr>
        <w:t xml:space="preserve">, </w:t>
      </w:r>
      <w:r w:rsidR="0076798D">
        <w:rPr>
          <w:rFonts w:cs="Arial"/>
          <w:bCs/>
          <w:lang w:val="en-GB"/>
        </w:rPr>
        <w:t>such as</w:t>
      </w:r>
      <w:r w:rsidR="00251349" w:rsidRPr="00F20AE1">
        <w:rPr>
          <w:rFonts w:cs="Arial"/>
          <w:bCs/>
          <w:lang w:val="en-GB"/>
        </w:rPr>
        <w:t xml:space="preserve"> </w:t>
      </w:r>
      <w:r w:rsidR="0076798D">
        <w:rPr>
          <w:rFonts w:cs="Arial"/>
          <w:bCs/>
          <w:lang w:val="en-GB"/>
        </w:rPr>
        <w:t>“</w:t>
      </w:r>
      <w:r w:rsidR="009A5327">
        <w:rPr>
          <w:rFonts w:cs="Arial"/>
          <w:bCs/>
          <w:i/>
          <w:lang w:val="en-GB"/>
        </w:rPr>
        <w:t>Waterway distance</w:t>
      </w:r>
      <w:r w:rsidR="00251349" w:rsidRPr="00F20AE1">
        <w:rPr>
          <w:rFonts w:cs="Arial"/>
          <w:bCs/>
          <w:i/>
          <w:lang w:val="en-GB"/>
        </w:rPr>
        <w:t xml:space="preserve"> = </w:t>
      </w:r>
      <w:r w:rsidR="005858D0">
        <w:rPr>
          <w:rFonts w:cs="Arial"/>
          <w:bCs/>
          <w:i/>
          <w:lang w:val="en-GB"/>
        </w:rPr>
        <w:t>[</w:t>
      </w:r>
      <w:r w:rsidR="00251349" w:rsidRPr="00F20AE1">
        <w:rPr>
          <w:rFonts w:cs="Arial"/>
          <w:bCs/>
          <w:i/>
          <w:lang w:val="en-GB"/>
        </w:rPr>
        <w:t>xxx</w:t>
      </w:r>
      <w:r w:rsidR="005858D0">
        <w:rPr>
          <w:rFonts w:cs="Arial"/>
          <w:bCs/>
          <w:i/>
          <w:lang w:val="en-GB"/>
        </w:rPr>
        <w:t>]</w:t>
      </w:r>
      <w:r w:rsidR="00251349" w:rsidRPr="00F20AE1">
        <w:rPr>
          <w:rFonts w:cs="Arial"/>
          <w:bCs/>
          <w:i/>
          <w:lang w:val="en-GB"/>
        </w:rPr>
        <w:t xml:space="preserve"> </w:t>
      </w:r>
      <w:r w:rsidR="005858D0">
        <w:rPr>
          <w:rFonts w:cs="Arial"/>
          <w:bCs/>
          <w:i/>
          <w:lang w:val="en-GB"/>
        </w:rPr>
        <w:t>[</w:t>
      </w:r>
      <w:proofErr w:type="spellStart"/>
      <w:r w:rsidR="000F755B">
        <w:rPr>
          <w:rFonts w:cs="Arial"/>
          <w:bCs/>
          <w:i/>
          <w:lang w:val="en-GB"/>
        </w:rPr>
        <w:t>yyyy</w:t>
      </w:r>
      <w:proofErr w:type="spellEnd"/>
      <w:r w:rsidR="005858D0">
        <w:rPr>
          <w:rFonts w:cs="Arial"/>
          <w:bCs/>
          <w:i/>
          <w:lang w:val="en-GB"/>
        </w:rPr>
        <w:t>]</w:t>
      </w:r>
      <w:r w:rsidR="0076798D" w:rsidRPr="002F7060">
        <w:rPr>
          <w:rFonts w:cs="Arial"/>
          <w:bCs/>
          <w:iCs/>
          <w:lang w:val="en-GB"/>
        </w:rPr>
        <w:t>”</w:t>
      </w:r>
      <w:r w:rsidR="00251349" w:rsidRPr="00F20AE1">
        <w:rPr>
          <w:rFonts w:cs="Arial"/>
          <w:bCs/>
          <w:lang w:val="en-GB"/>
        </w:rPr>
        <w:t xml:space="preserve">, where </w:t>
      </w:r>
      <w:r w:rsidR="005858D0">
        <w:rPr>
          <w:rFonts w:cs="Arial"/>
          <w:bCs/>
          <w:i/>
          <w:lang w:val="en-GB"/>
        </w:rPr>
        <w:t>[</w:t>
      </w:r>
      <w:r w:rsidR="00251349" w:rsidRPr="00F20AE1">
        <w:rPr>
          <w:rFonts w:cs="Arial"/>
          <w:bCs/>
          <w:i/>
          <w:lang w:val="en-GB"/>
        </w:rPr>
        <w:t>xx</w:t>
      </w:r>
      <w:r w:rsidR="009A5327">
        <w:rPr>
          <w:rFonts w:cs="Arial"/>
          <w:bCs/>
          <w:i/>
          <w:lang w:val="en-GB"/>
        </w:rPr>
        <w:t>x</w:t>
      </w:r>
      <w:r w:rsidR="005858D0">
        <w:rPr>
          <w:rFonts w:cs="Arial"/>
          <w:bCs/>
          <w:i/>
          <w:lang w:val="en-GB"/>
        </w:rPr>
        <w:t>]</w:t>
      </w:r>
      <w:r w:rsidR="00251349" w:rsidRPr="00F20AE1">
        <w:rPr>
          <w:rFonts w:cs="Arial"/>
          <w:bCs/>
          <w:lang w:val="en-GB"/>
        </w:rPr>
        <w:t xml:space="preserve"> is the value of the </w:t>
      </w:r>
      <w:r w:rsidR="009A5327">
        <w:rPr>
          <w:rFonts w:cs="Arial"/>
          <w:bCs/>
          <w:lang w:val="en-GB"/>
        </w:rPr>
        <w:t>distance relevant to the mark</w:t>
      </w:r>
      <w:r w:rsidR="000F755B">
        <w:rPr>
          <w:rFonts w:cs="Arial"/>
          <w:bCs/>
          <w:lang w:val="en-GB"/>
        </w:rPr>
        <w:t xml:space="preserve"> and </w:t>
      </w:r>
      <w:r w:rsidR="005858D0">
        <w:rPr>
          <w:rFonts w:cs="Arial"/>
          <w:bCs/>
          <w:i/>
          <w:lang w:val="en-GB"/>
        </w:rPr>
        <w:t>[</w:t>
      </w:r>
      <w:proofErr w:type="spellStart"/>
      <w:r w:rsidR="000F755B" w:rsidRPr="002F7060">
        <w:rPr>
          <w:rFonts w:cs="Arial"/>
          <w:bCs/>
          <w:i/>
          <w:iCs/>
          <w:lang w:val="en-GB"/>
        </w:rPr>
        <w:t>yyyy</w:t>
      </w:r>
      <w:proofErr w:type="spellEnd"/>
      <w:r w:rsidR="005858D0">
        <w:rPr>
          <w:rFonts w:cs="Arial"/>
          <w:bCs/>
          <w:i/>
          <w:iCs/>
          <w:lang w:val="en-GB"/>
        </w:rPr>
        <w:t>]</w:t>
      </w:r>
      <w:r w:rsidR="000F755B">
        <w:rPr>
          <w:rFonts w:cs="Arial"/>
          <w:bCs/>
          <w:lang w:val="en-GB"/>
        </w:rPr>
        <w:t xml:space="preserve"> is </w:t>
      </w:r>
      <w:r w:rsidR="005858D0">
        <w:rPr>
          <w:rFonts w:cs="Arial"/>
          <w:bCs/>
          <w:lang w:val="en-GB"/>
        </w:rPr>
        <w:t xml:space="preserve">the units of measure for the measured distance which must correspond to one of the allowable values for the attribute </w:t>
      </w:r>
      <w:r w:rsidR="005858D0">
        <w:rPr>
          <w:rFonts w:cs="Arial"/>
          <w:b/>
          <w:bCs/>
          <w:lang w:val="en-GB"/>
        </w:rPr>
        <w:t>distance unit of measurement</w:t>
      </w:r>
      <w:r w:rsidR="005858D0">
        <w:rPr>
          <w:rFonts w:cs="Arial"/>
          <w:bCs/>
          <w:lang w:val="en-GB"/>
        </w:rPr>
        <w:t xml:space="preserve"> (see S-101 DCEG clause 8.9).  For example </w:t>
      </w:r>
      <w:r w:rsidR="005858D0">
        <w:rPr>
          <w:rFonts w:cs="Arial"/>
          <w:bCs/>
          <w:i/>
          <w:lang w:val="en-GB"/>
        </w:rPr>
        <w:t>Waterway distance = 300 metres</w:t>
      </w:r>
      <w:r w:rsidR="009A5327">
        <w:rPr>
          <w:rFonts w:cs="Arial"/>
          <w:bCs/>
          <w:lang w:val="en-GB"/>
        </w:rPr>
        <w:t>.</w:t>
      </w:r>
    </w:p>
    <w:p w14:paraId="459AA10E" w14:textId="7318B280" w:rsidR="00C30EF2" w:rsidRPr="00F20AE1" w:rsidRDefault="005A77AD" w:rsidP="00C93144">
      <w:pPr>
        <w:pStyle w:val="ListParagraph"/>
        <w:numPr>
          <w:ilvl w:val="0"/>
          <w:numId w:val="20"/>
        </w:num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284" w:hanging="284"/>
        <w:jc w:val="both"/>
        <w:rPr>
          <w:lang w:val="en-GB"/>
        </w:rPr>
      </w:pPr>
      <w:r>
        <w:rPr>
          <w:rFonts w:cs="Arial"/>
          <w:bCs/>
          <w:lang w:val="en-GB"/>
        </w:rPr>
        <w:t xml:space="preserve">The S-57 attribute CATDIS has been replaced in S-101 by the Boolean type attribute </w:t>
      </w:r>
      <w:r>
        <w:rPr>
          <w:rFonts w:cs="Arial"/>
          <w:b/>
          <w:bCs/>
          <w:lang w:val="en-GB"/>
        </w:rPr>
        <w:t>distance mark visible</w:t>
      </w:r>
      <w:r>
        <w:rPr>
          <w:rFonts w:cs="Arial"/>
          <w:bCs/>
          <w:lang w:val="en-GB"/>
        </w:rPr>
        <w:t xml:space="preserve">.  Where the value populated for </w:t>
      </w:r>
      <w:r>
        <w:rPr>
          <w:rFonts w:cs="Arial"/>
          <w:b/>
          <w:bCs/>
          <w:lang w:val="en-GB"/>
        </w:rPr>
        <w:t>distance mark visible</w:t>
      </w:r>
      <w:r w:rsidR="00566466">
        <w:rPr>
          <w:rFonts w:cs="Arial"/>
          <w:bCs/>
          <w:lang w:val="en-GB"/>
        </w:rPr>
        <w:t xml:space="preserve"> during the automated conversion process is</w:t>
      </w:r>
      <w:r w:rsidR="008A10C3">
        <w:rPr>
          <w:rFonts w:cs="Arial"/>
          <w:bCs/>
          <w:lang w:val="en-GB"/>
        </w:rPr>
        <w:t xml:space="preserve"> set to </w:t>
      </w:r>
      <w:r w:rsidR="00566466">
        <w:rPr>
          <w:rFonts w:cs="Arial"/>
          <w:bCs/>
          <w:i/>
          <w:lang w:val="en-GB"/>
        </w:rPr>
        <w:t>True</w:t>
      </w:r>
      <w:r w:rsidR="00566466">
        <w:rPr>
          <w:rFonts w:cs="Arial"/>
          <w:bCs/>
          <w:lang w:val="en-GB"/>
        </w:rPr>
        <w:t xml:space="preserve">, </w:t>
      </w:r>
      <w:r w:rsidR="008A10C3">
        <w:rPr>
          <w:rFonts w:cs="Arial"/>
          <w:bCs/>
          <w:lang w:val="en-GB"/>
        </w:rPr>
        <w:t>D</w:t>
      </w:r>
      <w:r w:rsidR="00566466">
        <w:rPr>
          <w:rFonts w:cs="Arial"/>
          <w:bCs/>
          <w:lang w:val="en-GB"/>
        </w:rPr>
        <w:t>at</w:t>
      </w:r>
      <w:r w:rsidR="008A10C3">
        <w:rPr>
          <w:rFonts w:cs="Arial"/>
          <w:bCs/>
          <w:lang w:val="en-GB"/>
        </w:rPr>
        <w:t>a</w:t>
      </w:r>
      <w:r w:rsidR="00566466">
        <w:rPr>
          <w:rFonts w:cs="Arial"/>
          <w:bCs/>
          <w:lang w:val="en-GB"/>
        </w:rPr>
        <w:t xml:space="preserve"> </w:t>
      </w:r>
      <w:r w:rsidR="008A10C3">
        <w:rPr>
          <w:rFonts w:cs="Arial"/>
          <w:bCs/>
          <w:lang w:val="en-GB"/>
        </w:rPr>
        <w:t>P</w:t>
      </w:r>
      <w:r w:rsidR="00566466">
        <w:rPr>
          <w:rFonts w:cs="Arial"/>
          <w:bCs/>
          <w:lang w:val="en-GB"/>
        </w:rPr>
        <w:t xml:space="preserve">roducers </w:t>
      </w:r>
      <w:r w:rsidR="008A10C3">
        <w:rPr>
          <w:rFonts w:cs="Arial"/>
          <w:bCs/>
          <w:lang w:val="en-GB"/>
        </w:rPr>
        <w:t>must</w:t>
      </w:r>
      <w:r w:rsidR="00566466">
        <w:rPr>
          <w:rFonts w:cs="Arial"/>
          <w:bCs/>
          <w:lang w:val="en-GB"/>
        </w:rPr>
        <w:t xml:space="preserve"> ensure that there is an appropriate structure feature encoded at the position of the distance mark</w:t>
      </w:r>
      <w:r w:rsidR="008A10C3">
        <w:rPr>
          <w:rFonts w:cs="Arial"/>
          <w:bCs/>
          <w:lang w:val="en-GB"/>
        </w:rPr>
        <w:t xml:space="preserve"> and a </w:t>
      </w:r>
      <w:r w:rsidR="008A10C3">
        <w:rPr>
          <w:rFonts w:cs="Arial"/>
          <w:b/>
          <w:bCs/>
          <w:lang w:val="en-GB"/>
        </w:rPr>
        <w:t>Structure/Equipment</w:t>
      </w:r>
      <w:r w:rsidR="008A10C3">
        <w:rPr>
          <w:rFonts w:cs="Arial"/>
          <w:bCs/>
          <w:lang w:val="en-GB"/>
        </w:rPr>
        <w:t xml:space="preserve"> relationship is established between this structure feature and the </w:t>
      </w:r>
      <w:r w:rsidR="008A10C3">
        <w:rPr>
          <w:rFonts w:cs="Arial"/>
          <w:b/>
          <w:bCs/>
          <w:lang w:val="en-GB"/>
        </w:rPr>
        <w:t>Distance Mark</w:t>
      </w:r>
      <w:r w:rsidR="008A10C3">
        <w:rPr>
          <w:rFonts w:cs="Arial"/>
          <w:bCs/>
          <w:lang w:val="en-GB"/>
        </w:rPr>
        <w:t xml:space="preserve"> feature.</w:t>
      </w:r>
    </w:p>
    <w:p w14:paraId="572FA7E8" w14:textId="77777777" w:rsidR="006B2826" w:rsidRPr="00F20AE1" w:rsidRDefault="006B2826" w:rsidP="00C93144">
      <w:pPr>
        <w:pStyle w:val="Heading2"/>
        <w:numPr>
          <w:ilvl w:val="1"/>
          <w:numId w:val="13"/>
        </w:numPr>
        <w:tabs>
          <w:tab w:val="clear" w:pos="283"/>
          <w:tab w:val="clear" w:pos="576"/>
          <w:tab w:val="clear" w:pos="720"/>
          <w:tab w:val="clear" w:pos="850"/>
          <w:tab w:val="clear" w:pos="915"/>
          <w:tab w:val="clear" w:pos="2911"/>
          <w:tab w:val="num" w:pos="851"/>
        </w:tabs>
        <w:spacing w:before="240" w:after="120"/>
        <w:ind w:left="851" w:hanging="851"/>
        <w:rPr>
          <w:sz w:val="20"/>
          <w:lang w:val="en-GB"/>
        </w:rPr>
      </w:pPr>
      <w:bookmarkStart w:id="279" w:name="_Toc422735520"/>
      <w:bookmarkStart w:id="280" w:name="_Toc460900455"/>
      <w:bookmarkStart w:id="281" w:name="_Toc8629887"/>
      <w:bookmarkStart w:id="282" w:name="_Toc8630019"/>
      <w:bookmarkStart w:id="283" w:name="_Toc68293170"/>
      <w:r w:rsidRPr="00F20AE1">
        <w:rPr>
          <w:lang w:val="en-GB"/>
        </w:rPr>
        <w:t>Coastline</w:t>
      </w:r>
      <w:bookmarkEnd w:id="279"/>
      <w:bookmarkEnd w:id="280"/>
      <w:bookmarkEnd w:id="281"/>
      <w:bookmarkEnd w:id="282"/>
      <w:bookmarkEnd w:id="283"/>
    </w:p>
    <w:p w14:paraId="61660309" w14:textId="2E2A5733" w:rsidR="006B2826" w:rsidRPr="00F20AE1" w:rsidRDefault="006B2826" w:rsidP="00C93144">
      <w:pPr>
        <w:pStyle w:val="Heading3"/>
        <w:keepLines/>
        <w:numPr>
          <w:ilvl w:val="2"/>
          <w:numId w:val="13"/>
        </w:numPr>
        <w:tabs>
          <w:tab w:val="clear" w:pos="283"/>
          <w:tab w:val="clear" w:pos="566"/>
          <w:tab w:val="clear" w:pos="720"/>
          <w:tab w:val="clear" w:pos="850"/>
          <w:tab w:val="clear" w:pos="915"/>
          <w:tab w:val="clear" w:pos="2911"/>
          <w:tab w:val="left" w:pos="851"/>
        </w:tabs>
        <w:spacing w:before="240" w:after="120"/>
        <w:ind w:left="851" w:hanging="851"/>
        <w:rPr>
          <w:lang w:val="en-GB"/>
        </w:rPr>
      </w:pPr>
      <w:bookmarkStart w:id="284" w:name="_Toc422735522"/>
      <w:bookmarkStart w:id="285" w:name="_Toc460900456"/>
      <w:bookmarkStart w:id="286" w:name="_Toc8629888"/>
      <w:bookmarkStart w:id="287" w:name="_Toc8630020"/>
      <w:bookmarkStart w:id="288" w:name="_Toc68293171"/>
      <w:r w:rsidRPr="00F20AE1">
        <w:rPr>
          <w:lang w:val="en-GB"/>
        </w:rPr>
        <w:t>Natural coastline</w:t>
      </w:r>
      <w:bookmarkEnd w:id="284"/>
      <w:bookmarkEnd w:id="285"/>
      <w:bookmarkEnd w:id="286"/>
      <w:bookmarkEnd w:id="287"/>
      <w:bookmarkEnd w:id="288"/>
    </w:p>
    <w:p w14:paraId="218F592C" w14:textId="29601D57" w:rsidR="006B2826" w:rsidRPr="00F20AE1" w:rsidRDefault="00D53961" w:rsidP="00D53961">
      <w:pPr>
        <w:keepNext/>
        <w:keepLines/>
        <w:tabs>
          <w:tab w:val="left" w:pos="0"/>
          <w:tab w:val="left" w:pos="283"/>
          <w:tab w:val="left" w:pos="566"/>
          <w:tab w:val="left" w:pos="850"/>
          <w:tab w:val="left" w:pos="1134"/>
          <w:tab w:val="left" w:pos="1418"/>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 xml:space="preserve">S-57 </w:t>
      </w:r>
      <w:r w:rsidR="006B2826" w:rsidRPr="00F20AE1">
        <w:rPr>
          <w:u w:val="single"/>
          <w:lang w:val="en-GB"/>
        </w:rPr>
        <w:t>Geo object:</w:t>
      </w:r>
      <w:r w:rsidR="006B2826" w:rsidRPr="00F20AE1">
        <w:rPr>
          <w:lang w:val="en-GB"/>
        </w:rPr>
        <w:tab/>
      </w:r>
      <w:r w:rsidR="006B2826" w:rsidRPr="00F20AE1">
        <w:rPr>
          <w:lang w:val="en-GB"/>
        </w:rPr>
        <w:tab/>
        <w:t>Coastline (</w:t>
      </w:r>
      <w:r w:rsidR="006B2826" w:rsidRPr="00F20AE1">
        <w:rPr>
          <w:b/>
          <w:lang w:val="en-GB"/>
        </w:rPr>
        <w:t>COALNE</w:t>
      </w:r>
      <w:r w:rsidR="006B2826" w:rsidRPr="00F20AE1">
        <w:rPr>
          <w:lang w:val="en-GB"/>
        </w:rPr>
        <w:t>)</w:t>
      </w:r>
      <w:r w:rsidR="006B2826" w:rsidRPr="00F20AE1">
        <w:rPr>
          <w:lang w:val="en-GB"/>
        </w:rPr>
        <w:tab/>
      </w:r>
      <w:r w:rsidR="006B2826" w:rsidRPr="00F20AE1">
        <w:rPr>
          <w:lang w:val="en-GB"/>
        </w:rPr>
        <w:tab/>
      </w:r>
      <w:r w:rsidR="006B2826" w:rsidRPr="00F20AE1">
        <w:rPr>
          <w:lang w:val="en-GB"/>
        </w:rPr>
        <w:tab/>
        <w:t>(L)</w:t>
      </w:r>
    </w:p>
    <w:p w14:paraId="0FFCCB36" w14:textId="1584C05B" w:rsidR="00D53961" w:rsidRPr="00F20AE1" w:rsidRDefault="00D53961" w:rsidP="00D53961">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w:t>
      </w:r>
      <w:r w:rsidR="00AE757E">
        <w:rPr>
          <w:u w:val="single"/>
          <w:lang w:val="en-GB"/>
        </w:rPr>
        <w:t>-</w:t>
      </w:r>
      <w:r w:rsidRPr="00F20AE1">
        <w:rPr>
          <w:u w:val="single"/>
          <w:lang w:val="en-GB"/>
        </w:rPr>
        <w:t>101 Geo feature</w:t>
      </w:r>
      <w:r w:rsidRPr="00F20AE1">
        <w:rPr>
          <w:lang w:val="en-GB"/>
        </w:rPr>
        <w:t>:</w:t>
      </w:r>
      <w:r w:rsidRPr="00F20AE1">
        <w:rPr>
          <w:lang w:val="en-GB"/>
        </w:rPr>
        <w:tab/>
      </w:r>
      <w:r w:rsidRPr="00F20AE1">
        <w:rPr>
          <w:b/>
          <w:lang w:val="en-GB"/>
        </w:rPr>
        <w:t>Coastline</w:t>
      </w:r>
      <w:r w:rsidRPr="00F20AE1">
        <w:rPr>
          <w:b/>
          <w:lang w:val="en-GB"/>
        </w:rPr>
        <w:tab/>
      </w:r>
      <w:r w:rsidRPr="00F20AE1">
        <w:rPr>
          <w:b/>
          <w:lang w:val="en-GB"/>
        </w:rPr>
        <w:tab/>
      </w:r>
      <w:r w:rsidRPr="00F20AE1">
        <w:rPr>
          <w:b/>
          <w:lang w:val="en-GB"/>
        </w:rPr>
        <w:tab/>
        <w:t xml:space="preserve"> </w:t>
      </w:r>
      <w:r w:rsidRPr="00F20AE1">
        <w:rPr>
          <w:b/>
          <w:lang w:val="en-GB"/>
        </w:rPr>
        <w:tab/>
      </w:r>
      <w:r w:rsidRPr="00F20AE1">
        <w:rPr>
          <w:b/>
          <w:lang w:val="en-GB"/>
        </w:rPr>
        <w:tab/>
      </w:r>
      <w:r w:rsidRPr="00F20AE1">
        <w:rPr>
          <w:b/>
          <w:lang w:val="en-GB"/>
        </w:rPr>
        <w:tab/>
      </w:r>
      <w:r w:rsidRPr="00F20AE1">
        <w:rPr>
          <w:lang w:val="en-GB"/>
        </w:rPr>
        <w:t>(</w:t>
      </w:r>
      <w:r w:rsidR="004829B2" w:rsidRPr="00F20AE1">
        <w:rPr>
          <w:lang w:val="en-GB"/>
        </w:rPr>
        <w:t>C</w:t>
      </w:r>
      <w:r w:rsidRPr="00F20AE1">
        <w:rPr>
          <w:lang w:val="en-GB"/>
        </w:rPr>
        <w:t>)</w:t>
      </w:r>
      <w:r w:rsidRPr="00F20AE1">
        <w:rPr>
          <w:lang w:val="en-GB"/>
        </w:rPr>
        <w:tab/>
      </w:r>
      <w:r w:rsidRPr="00F20AE1">
        <w:rPr>
          <w:lang w:val="en-GB"/>
        </w:rPr>
        <w:tab/>
      </w:r>
      <w:r w:rsidRPr="00F20AE1">
        <w:rPr>
          <w:lang w:val="en-GB"/>
        </w:rPr>
        <w:tab/>
      </w:r>
      <w:r w:rsidRPr="00F20AE1">
        <w:rPr>
          <w:lang w:val="en-GB"/>
        </w:rPr>
        <w:tab/>
      </w:r>
      <w:r w:rsidRPr="00F20AE1">
        <w:rPr>
          <w:lang w:val="en-GB"/>
        </w:rPr>
        <w:tab/>
        <w:t>(S-101 DCEG Clause 5.3)</w:t>
      </w:r>
    </w:p>
    <w:p w14:paraId="0CC2EF6E" w14:textId="020CE77B" w:rsidR="0048166C" w:rsidRPr="00F20AE1" w:rsidRDefault="0048166C" w:rsidP="0036103E">
      <w:pPr>
        <w:spacing w:after="120"/>
        <w:jc w:val="both"/>
        <w:rPr>
          <w:lang w:val="en-GB"/>
        </w:rPr>
      </w:pPr>
      <w:r w:rsidRPr="00F20AE1">
        <w:rPr>
          <w:lang w:val="en-GB"/>
        </w:rPr>
        <w:t xml:space="preserve">All instances of encoding of the S-57 Feature object </w:t>
      </w:r>
      <w:r w:rsidR="000E31B6" w:rsidRPr="00F20AE1">
        <w:rPr>
          <w:b/>
          <w:lang w:val="en-GB"/>
        </w:rPr>
        <w:t>COALNE</w:t>
      </w:r>
      <w:r w:rsidRPr="00F20AE1">
        <w:rPr>
          <w:lang w:val="en-GB"/>
        </w:rPr>
        <w:t xml:space="preserve"> and its binding attributes will be </w:t>
      </w:r>
      <w:r w:rsidR="003765AB">
        <w:rPr>
          <w:lang w:val="en-GB"/>
        </w:rPr>
        <w:t>converted</w:t>
      </w:r>
      <w:r w:rsidR="003765AB" w:rsidRPr="00F20AE1">
        <w:rPr>
          <w:lang w:val="en-GB"/>
        </w:rPr>
        <w:t xml:space="preserve"> </w:t>
      </w:r>
      <w:r w:rsidRPr="00F20AE1">
        <w:rPr>
          <w:lang w:val="en-GB"/>
        </w:rPr>
        <w:t xml:space="preserve">automatically </w:t>
      </w:r>
      <w:r w:rsidR="003765AB">
        <w:rPr>
          <w:lang w:val="en-GB"/>
        </w:rPr>
        <w:t>to an instance of</w:t>
      </w:r>
      <w:r w:rsidR="003765AB" w:rsidRPr="00F20AE1">
        <w:rPr>
          <w:lang w:val="en-GB"/>
        </w:rPr>
        <w:t xml:space="preserve"> </w:t>
      </w:r>
      <w:r w:rsidRPr="00F20AE1">
        <w:rPr>
          <w:lang w:val="en-GB"/>
        </w:rPr>
        <w:t xml:space="preserve">the S-101 feature </w:t>
      </w:r>
      <w:r w:rsidR="000E31B6" w:rsidRPr="00F20AE1">
        <w:rPr>
          <w:b/>
          <w:lang w:val="en-GB"/>
        </w:rPr>
        <w:t>Coastline</w:t>
      </w:r>
      <w:r w:rsidRPr="00F20AE1">
        <w:rPr>
          <w:b/>
          <w:lang w:val="en-GB"/>
        </w:rPr>
        <w:t xml:space="preserve"> </w:t>
      </w:r>
      <w:r w:rsidRPr="00F20AE1">
        <w:rPr>
          <w:lang w:val="en-GB"/>
        </w:rPr>
        <w:t xml:space="preserve">during the automated conversion process.  However, Data Producers are advised that the following enumerate type attributes have restricted allowable enumerate values for </w:t>
      </w:r>
      <w:r w:rsidR="000E31B6" w:rsidRPr="00F20AE1">
        <w:rPr>
          <w:b/>
          <w:lang w:val="en-GB"/>
        </w:rPr>
        <w:t>Coastline</w:t>
      </w:r>
      <w:r w:rsidRPr="00F20AE1">
        <w:rPr>
          <w:lang w:val="en-GB"/>
        </w:rPr>
        <w:t xml:space="preserve"> in S-101:</w:t>
      </w:r>
    </w:p>
    <w:p w14:paraId="328DD50F" w14:textId="0CD8F313" w:rsidR="002B47BD" w:rsidRPr="00F20AE1" w:rsidRDefault="0048166C" w:rsidP="0048166C">
      <w:pPr>
        <w:spacing w:after="120"/>
        <w:jc w:val="both"/>
        <w:rPr>
          <w:lang w:val="en-GB"/>
        </w:rPr>
      </w:pPr>
      <w:r w:rsidRPr="00F20AE1">
        <w:rPr>
          <w:b/>
          <w:lang w:val="en-GB"/>
        </w:rPr>
        <w:t>category of coastline</w:t>
      </w:r>
      <w:r w:rsidRPr="00F20AE1">
        <w:rPr>
          <w:lang w:val="en-GB"/>
        </w:rPr>
        <w:tab/>
      </w:r>
      <w:r w:rsidR="002B47BD" w:rsidRPr="00F20AE1">
        <w:rPr>
          <w:lang w:val="en-GB"/>
        </w:rPr>
        <w:t>(CATCOA)</w:t>
      </w:r>
    </w:p>
    <w:p w14:paraId="2D67FDCB" w14:textId="0078DDC0" w:rsidR="0048166C" w:rsidRPr="00F20AE1" w:rsidRDefault="0048166C" w:rsidP="0048166C">
      <w:pPr>
        <w:spacing w:after="120"/>
        <w:jc w:val="both"/>
        <w:rPr>
          <w:lang w:val="en-GB"/>
        </w:rPr>
      </w:pPr>
      <w:r w:rsidRPr="00F20AE1">
        <w:rPr>
          <w:b/>
          <w:lang w:val="en-GB"/>
        </w:rPr>
        <w:t>colour</w:t>
      </w:r>
      <w:r w:rsidR="002B47BD" w:rsidRPr="00F20AE1">
        <w:rPr>
          <w:lang w:val="en-GB"/>
        </w:rPr>
        <w:tab/>
      </w:r>
      <w:r w:rsidR="002B47BD" w:rsidRPr="00F20AE1">
        <w:rPr>
          <w:lang w:val="en-GB"/>
        </w:rPr>
        <w:tab/>
      </w:r>
      <w:r w:rsidR="002B47BD" w:rsidRPr="00F20AE1">
        <w:rPr>
          <w:lang w:val="en-GB"/>
        </w:rPr>
        <w:tab/>
        <w:t>(COLOUR)</w:t>
      </w:r>
    </w:p>
    <w:p w14:paraId="7390AF0F" w14:textId="3F4F7CC3" w:rsidR="00F962CB" w:rsidRPr="00F20AE1" w:rsidRDefault="0048166C" w:rsidP="000E31B6">
      <w:pPr>
        <w:jc w:val="both"/>
        <w:rPr>
          <w:rFonts w:cs="Arial"/>
          <w:lang w:val="en-GB"/>
        </w:rPr>
      </w:pPr>
      <w:r w:rsidRPr="00F20AE1">
        <w:rPr>
          <w:rFonts w:cs="Arial"/>
          <w:bCs/>
          <w:lang w:val="en-GB"/>
        </w:rPr>
        <w:t>See S-101 DCEG clause 5.</w:t>
      </w:r>
      <w:r w:rsidR="000E31B6" w:rsidRPr="00F20AE1">
        <w:rPr>
          <w:rFonts w:cs="Arial"/>
          <w:bCs/>
          <w:lang w:val="en-GB"/>
        </w:rPr>
        <w:t>3</w:t>
      </w:r>
      <w:r w:rsidRPr="00F20AE1">
        <w:rPr>
          <w:rFonts w:cs="Arial"/>
          <w:bCs/>
          <w:lang w:val="en-GB"/>
        </w:rPr>
        <w:t xml:space="preserve"> for the listings of allowable values.  Values populated in S-57 for these attributes other than the allowable values will</w:t>
      </w:r>
      <w:r w:rsidRPr="00F20AE1">
        <w:rPr>
          <w:lang w:val="en-GB"/>
        </w:rPr>
        <w:t xml:space="preserve"> not be converted across to S-101</w:t>
      </w:r>
      <w:r w:rsidR="00DB680F" w:rsidRPr="00F20AE1">
        <w:rPr>
          <w:lang w:val="en-GB"/>
        </w:rPr>
        <w:t>, with the following exceptions:</w:t>
      </w:r>
    </w:p>
    <w:p w14:paraId="51F492DF" w14:textId="1D58F8E8" w:rsidR="005F2149" w:rsidRPr="00F20AE1" w:rsidRDefault="00DB680F" w:rsidP="00C93144">
      <w:pPr>
        <w:pStyle w:val="ListParagraph"/>
        <w:numPr>
          <w:ilvl w:val="0"/>
          <w:numId w:val="20"/>
        </w:numPr>
        <w:ind w:left="284" w:hanging="284"/>
        <w:jc w:val="both"/>
        <w:rPr>
          <w:rFonts w:cs="Arial"/>
          <w:bCs/>
          <w:lang w:val="en-GB"/>
        </w:rPr>
      </w:pPr>
      <w:r w:rsidRPr="00F20AE1">
        <w:rPr>
          <w:lang w:val="en-GB"/>
        </w:rPr>
        <w:t xml:space="preserve">The attribute </w:t>
      </w:r>
      <w:r w:rsidR="005F2149" w:rsidRPr="00F20AE1">
        <w:rPr>
          <w:b/>
          <w:lang w:val="en-GB"/>
        </w:rPr>
        <w:t>nature of surface</w:t>
      </w:r>
      <w:r w:rsidR="005F2149" w:rsidRPr="00F20AE1">
        <w:rPr>
          <w:lang w:val="en-GB"/>
        </w:rPr>
        <w:t xml:space="preserve"> has been included as an allowable attribute for </w:t>
      </w:r>
      <w:r w:rsidR="005F2149" w:rsidRPr="00F20AE1">
        <w:rPr>
          <w:b/>
          <w:lang w:val="en-GB"/>
        </w:rPr>
        <w:t>Coastline</w:t>
      </w:r>
      <w:r w:rsidR="005F2149" w:rsidRPr="00F20AE1">
        <w:rPr>
          <w:lang w:val="en-GB"/>
        </w:rPr>
        <w:t xml:space="preserve"> in S-101.  </w:t>
      </w:r>
      <w:r w:rsidR="005F2149" w:rsidRPr="00F20AE1">
        <w:rPr>
          <w:rFonts w:cs="Arial"/>
          <w:bCs/>
          <w:lang w:val="en-GB"/>
        </w:rPr>
        <w:t xml:space="preserve">During the automated conversion process, the following </w:t>
      </w:r>
      <w:r w:rsidR="005F2149" w:rsidRPr="00F20AE1">
        <w:rPr>
          <w:rFonts w:cs="Arial"/>
          <w:b/>
          <w:bCs/>
          <w:lang w:val="en-GB"/>
        </w:rPr>
        <w:t>COALNE</w:t>
      </w:r>
      <w:r w:rsidR="005F2149" w:rsidRPr="00F20AE1">
        <w:rPr>
          <w:rFonts w:cs="Arial"/>
          <w:bCs/>
          <w:lang w:val="en-GB"/>
        </w:rPr>
        <w:t xml:space="preserve">/CATCOA encoding instances will be converted to the corresponding </w:t>
      </w:r>
      <w:r w:rsidR="005F2149" w:rsidRPr="00F20AE1">
        <w:rPr>
          <w:rFonts w:cs="Arial"/>
          <w:b/>
          <w:bCs/>
          <w:lang w:val="en-GB"/>
        </w:rPr>
        <w:t>Coastline</w:t>
      </w:r>
      <w:r w:rsidR="005F2149" w:rsidRPr="00F20AE1">
        <w:rPr>
          <w:rFonts w:cs="Arial"/>
          <w:bCs/>
          <w:lang w:val="en-GB"/>
        </w:rPr>
        <w:t>/</w:t>
      </w:r>
      <w:r w:rsidR="005F2149" w:rsidRPr="00F20AE1">
        <w:rPr>
          <w:rFonts w:cs="Arial"/>
          <w:b/>
          <w:bCs/>
          <w:lang w:val="en-GB"/>
        </w:rPr>
        <w:t>nature of surface</w:t>
      </w:r>
      <w:r w:rsidR="005F2149" w:rsidRPr="00F20AE1">
        <w:rPr>
          <w:rFonts w:cs="Arial"/>
          <w:bCs/>
          <w:lang w:val="en-GB"/>
        </w:rPr>
        <w:t xml:space="preserve"> instances.</w:t>
      </w:r>
    </w:p>
    <w:p w14:paraId="2EB34F4D" w14:textId="624EA624" w:rsidR="005F2149" w:rsidRPr="00F20AE1" w:rsidRDefault="005F2149" w:rsidP="00C3373F">
      <w:pPr>
        <w:ind w:firstLine="720"/>
        <w:jc w:val="both"/>
        <w:rPr>
          <w:rFonts w:cs="Arial"/>
          <w:bCs/>
          <w:lang w:val="en-GB"/>
        </w:rPr>
      </w:pPr>
      <w:r w:rsidRPr="00F20AE1">
        <w:rPr>
          <w:rFonts w:cs="Arial"/>
          <w:bCs/>
          <w:lang w:val="en-GB"/>
        </w:rPr>
        <w:t xml:space="preserve">CATCOA = </w:t>
      </w:r>
      <w:r w:rsidRPr="00F20AE1">
        <w:rPr>
          <w:rFonts w:cs="Arial"/>
          <w:bCs/>
          <w:i/>
          <w:lang w:val="en-GB"/>
        </w:rPr>
        <w:t>3</w:t>
      </w:r>
      <w:r w:rsidRPr="00F20AE1">
        <w:rPr>
          <w:rFonts w:cs="Arial"/>
          <w:bCs/>
          <w:lang w:val="en-GB"/>
        </w:rPr>
        <w:t xml:space="preserve"> (sandy shore)  </w:t>
      </w:r>
      <w:r w:rsidR="001B7675" w:rsidRPr="00F20AE1">
        <w:rPr>
          <w:rFonts w:cs="Arial"/>
          <w:bCs/>
          <w:lang w:val="en-GB"/>
        </w:rPr>
        <w:t xml:space="preserve"> </w:t>
      </w:r>
      <w:r w:rsidRPr="00F20AE1">
        <w:rPr>
          <w:rFonts w:cs="Arial"/>
          <w:bCs/>
          <w:lang w:val="en-GB"/>
        </w:rPr>
        <w:t>-</w:t>
      </w:r>
      <w:proofErr w:type="gramStart"/>
      <w:r w:rsidRPr="00F20AE1">
        <w:rPr>
          <w:rFonts w:cs="Arial"/>
          <w:bCs/>
          <w:lang w:val="en-GB"/>
        </w:rPr>
        <w:t xml:space="preserve">&gt;  </w:t>
      </w:r>
      <w:r w:rsidRPr="00F20AE1">
        <w:rPr>
          <w:b/>
          <w:lang w:val="en-GB"/>
        </w:rPr>
        <w:t>nature</w:t>
      </w:r>
      <w:proofErr w:type="gramEnd"/>
      <w:r w:rsidRPr="00F20AE1">
        <w:rPr>
          <w:b/>
          <w:lang w:val="en-GB"/>
        </w:rPr>
        <w:t xml:space="preserve"> of surface</w:t>
      </w:r>
      <w:r w:rsidRPr="00F20AE1">
        <w:rPr>
          <w:rFonts w:cs="Arial"/>
          <w:bCs/>
          <w:lang w:val="en-GB"/>
        </w:rPr>
        <w:t xml:space="preserve"> = </w:t>
      </w:r>
      <w:r w:rsidRPr="00F20AE1">
        <w:rPr>
          <w:rFonts w:cs="Arial"/>
          <w:bCs/>
          <w:i/>
          <w:lang w:val="en-GB"/>
        </w:rPr>
        <w:t>4</w:t>
      </w:r>
      <w:r w:rsidRPr="00F20AE1">
        <w:rPr>
          <w:rFonts w:cs="Arial"/>
          <w:bCs/>
          <w:lang w:val="en-GB"/>
        </w:rPr>
        <w:t xml:space="preserve"> (sand)</w:t>
      </w:r>
    </w:p>
    <w:p w14:paraId="3F1F9236" w14:textId="44191900" w:rsidR="00DB680F" w:rsidRPr="00F20AE1" w:rsidRDefault="00DF63A9" w:rsidP="00C3373F">
      <w:pPr>
        <w:pStyle w:val="ListParagraph"/>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ind w:left="284" w:firstLine="425"/>
        <w:contextualSpacing w:val="0"/>
        <w:jc w:val="both"/>
        <w:rPr>
          <w:rFonts w:cs="Arial"/>
          <w:bCs/>
          <w:lang w:val="en-GB"/>
        </w:rPr>
      </w:pPr>
      <w:r w:rsidRPr="00F20AE1">
        <w:rPr>
          <w:rFonts w:cs="Arial"/>
          <w:bCs/>
          <w:lang w:val="en-GB"/>
        </w:rPr>
        <w:t>CATC</w:t>
      </w:r>
      <w:r>
        <w:rPr>
          <w:rFonts w:cs="Arial"/>
          <w:bCs/>
          <w:lang w:val="en-GB"/>
        </w:rPr>
        <w:t>OA</w:t>
      </w:r>
      <w:r w:rsidRPr="00F20AE1">
        <w:rPr>
          <w:rFonts w:cs="Arial"/>
          <w:bCs/>
          <w:lang w:val="en-GB"/>
        </w:rPr>
        <w:t xml:space="preserve"> </w:t>
      </w:r>
      <w:r w:rsidR="005F2149" w:rsidRPr="00F20AE1">
        <w:rPr>
          <w:rFonts w:cs="Arial"/>
          <w:bCs/>
          <w:lang w:val="en-GB"/>
        </w:rPr>
        <w:t xml:space="preserve">= </w:t>
      </w:r>
      <w:r w:rsidR="001B7675" w:rsidRPr="00F20AE1">
        <w:rPr>
          <w:rFonts w:cs="Arial"/>
          <w:bCs/>
          <w:i/>
          <w:lang w:val="en-GB"/>
        </w:rPr>
        <w:t>4</w:t>
      </w:r>
      <w:r w:rsidR="005F2149" w:rsidRPr="00F20AE1">
        <w:rPr>
          <w:rFonts w:cs="Arial"/>
          <w:bCs/>
          <w:lang w:val="en-GB"/>
        </w:rPr>
        <w:t xml:space="preserve"> (</w:t>
      </w:r>
      <w:r w:rsidR="001B7675" w:rsidRPr="00F20AE1">
        <w:rPr>
          <w:rFonts w:cs="Arial"/>
          <w:bCs/>
          <w:lang w:val="en-GB"/>
        </w:rPr>
        <w:t>stony shore</w:t>
      </w:r>
      <w:r w:rsidR="005F2149" w:rsidRPr="00F20AE1">
        <w:rPr>
          <w:rFonts w:cs="Arial"/>
          <w:bCs/>
          <w:lang w:val="en-GB"/>
        </w:rPr>
        <w:t>)</w:t>
      </w:r>
      <w:r w:rsidR="005F2149" w:rsidRPr="00F20AE1">
        <w:rPr>
          <w:rFonts w:cs="Arial"/>
          <w:bCs/>
          <w:lang w:val="en-GB"/>
        </w:rPr>
        <w:tab/>
        <w:t xml:space="preserve">   </w:t>
      </w:r>
      <w:r w:rsidR="001B7675" w:rsidRPr="00F20AE1">
        <w:rPr>
          <w:rFonts w:cs="Arial"/>
          <w:bCs/>
          <w:lang w:val="en-GB"/>
        </w:rPr>
        <w:t xml:space="preserve"> </w:t>
      </w:r>
      <w:r w:rsidR="005F2149" w:rsidRPr="00F20AE1">
        <w:rPr>
          <w:rFonts w:cs="Arial"/>
          <w:bCs/>
          <w:lang w:val="en-GB"/>
        </w:rPr>
        <w:t>-</w:t>
      </w:r>
      <w:proofErr w:type="gramStart"/>
      <w:r w:rsidR="005F2149" w:rsidRPr="00F20AE1">
        <w:rPr>
          <w:rFonts w:cs="Arial"/>
          <w:bCs/>
          <w:lang w:val="en-GB"/>
        </w:rPr>
        <w:t xml:space="preserve">&gt;  </w:t>
      </w:r>
      <w:r w:rsidR="001B7675" w:rsidRPr="00F20AE1">
        <w:rPr>
          <w:b/>
          <w:lang w:val="en-GB"/>
        </w:rPr>
        <w:t>nature</w:t>
      </w:r>
      <w:proofErr w:type="gramEnd"/>
      <w:r w:rsidR="001B7675" w:rsidRPr="00F20AE1">
        <w:rPr>
          <w:b/>
          <w:lang w:val="en-GB"/>
        </w:rPr>
        <w:t xml:space="preserve"> of surface</w:t>
      </w:r>
      <w:r w:rsidR="005F2149" w:rsidRPr="00F20AE1">
        <w:rPr>
          <w:rFonts w:cs="Arial"/>
          <w:bCs/>
          <w:lang w:val="en-GB"/>
        </w:rPr>
        <w:t xml:space="preserve"> = </w:t>
      </w:r>
      <w:r w:rsidR="001B7675" w:rsidRPr="00F20AE1">
        <w:rPr>
          <w:rFonts w:cs="Arial"/>
          <w:bCs/>
          <w:i/>
          <w:lang w:val="en-GB"/>
        </w:rPr>
        <w:t>5</w:t>
      </w:r>
      <w:r w:rsidR="005F2149" w:rsidRPr="00F20AE1">
        <w:rPr>
          <w:rFonts w:cs="Arial"/>
          <w:bCs/>
          <w:lang w:val="en-GB"/>
        </w:rPr>
        <w:t xml:space="preserve"> (</w:t>
      </w:r>
      <w:r w:rsidR="001B7675" w:rsidRPr="00F20AE1">
        <w:rPr>
          <w:rFonts w:cs="Arial"/>
          <w:bCs/>
          <w:lang w:val="en-GB"/>
        </w:rPr>
        <w:t>stone</w:t>
      </w:r>
      <w:r w:rsidR="005F2149" w:rsidRPr="00F20AE1">
        <w:rPr>
          <w:rFonts w:cs="Arial"/>
          <w:bCs/>
          <w:lang w:val="en-GB"/>
        </w:rPr>
        <w:t>)</w:t>
      </w:r>
    </w:p>
    <w:p w14:paraId="050AFD11" w14:textId="11E0DB23" w:rsidR="001B7675" w:rsidRPr="00F20AE1" w:rsidRDefault="00DF63A9" w:rsidP="00C3373F">
      <w:pPr>
        <w:pStyle w:val="ListParagraph"/>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ind w:left="284" w:firstLine="425"/>
        <w:contextualSpacing w:val="0"/>
        <w:jc w:val="both"/>
        <w:rPr>
          <w:rFonts w:cs="Arial"/>
          <w:bCs/>
          <w:lang w:val="en-GB"/>
        </w:rPr>
      </w:pPr>
      <w:r w:rsidRPr="00F20AE1">
        <w:rPr>
          <w:rFonts w:cs="Arial"/>
          <w:bCs/>
          <w:lang w:val="en-GB"/>
        </w:rPr>
        <w:t>CATC</w:t>
      </w:r>
      <w:r>
        <w:rPr>
          <w:rFonts w:cs="Arial"/>
          <w:bCs/>
          <w:lang w:val="en-GB"/>
        </w:rPr>
        <w:t>OA</w:t>
      </w:r>
      <w:r w:rsidRPr="00F20AE1">
        <w:rPr>
          <w:rFonts w:cs="Arial"/>
          <w:bCs/>
          <w:lang w:val="en-GB"/>
        </w:rPr>
        <w:t xml:space="preserve"> </w:t>
      </w:r>
      <w:r w:rsidR="001B7675" w:rsidRPr="00F20AE1">
        <w:rPr>
          <w:rFonts w:cs="Arial"/>
          <w:bCs/>
          <w:lang w:val="en-GB"/>
        </w:rPr>
        <w:t xml:space="preserve">= </w:t>
      </w:r>
      <w:r w:rsidR="001B7675" w:rsidRPr="00F20AE1">
        <w:rPr>
          <w:rFonts w:cs="Arial"/>
          <w:bCs/>
          <w:i/>
          <w:lang w:val="en-GB"/>
        </w:rPr>
        <w:t>5</w:t>
      </w:r>
      <w:r w:rsidR="001B7675" w:rsidRPr="00F20AE1">
        <w:rPr>
          <w:rFonts w:cs="Arial"/>
          <w:bCs/>
          <w:lang w:val="en-GB"/>
        </w:rPr>
        <w:t xml:space="preserve"> (shingly shore</w:t>
      </w:r>
      <w:proofErr w:type="gramStart"/>
      <w:r w:rsidR="001B7675" w:rsidRPr="00F20AE1">
        <w:rPr>
          <w:rFonts w:cs="Arial"/>
          <w:bCs/>
          <w:lang w:val="en-GB"/>
        </w:rPr>
        <w:t>)  -</w:t>
      </w:r>
      <w:proofErr w:type="gramEnd"/>
      <w:r w:rsidR="001B7675" w:rsidRPr="00F20AE1">
        <w:rPr>
          <w:rFonts w:cs="Arial"/>
          <w:bCs/>
          <w:lang w:val="en-GB"/>
        </w:rPr>
        <w:t xml:space="preserve">&gt;  </w:t>
      </w:r>
      <w:r w:rsidR="001B7675" w:rsidRPr="00F20AE1">
        <w:rPr>
          <w:b/>
          <w:lang w:val="en-GB"/>
        </w:rPr>
        <w:t>nature of surface</w:t>
      </w:r>
      <w:r w:rsidR="001B7675" w:rsidRPr="00F20AE1">
        <w:rPr>
          <w:rFonts w:cs="Arial"/>
          <w:bCs/>
          <w:lang w:val="en-GB"/>
        </w:rPr>
        <w:t xml:space="preserve"> = </w:t>
      </w:r>
      <w:r w:rsidR="001B7675" w:rsidRPr="00F20AE1">
        <w:rPr>
          <w:rFonts w:cs="Arial"/>
          <w:bCs/>
          <w:i/>
          <w:lang w:val="en-GB"/>
        </w:rPr>
        <w:t>7</w:t>
      </w:r>
      <w:r w:rsidR="001B7675" w:rsidRPr="00F20AE1">
        <w:rPr>
          <w:rFonts w:cs="Arial"/>
          <w:bCs/>
          <w:lang w:val="en-GB"/>
        </w:rPr>
        <w:t xml:space="preserve"> (pebbles)</w:t>
      </w:r>
    </w:p>
    <w:p w14:paraId="014A1E78" w14:textId="7A4398CA" w:rsidR="001B7675" w:rsidRPr="00F20AE1" w:rsidRDefault="00DF63A9" w:rsidP="00C3373F">
      <w:pPr>
        <w:pStyle w:val="ListParagraph"/>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ind w:left="284" w:firstLine="425"/>
        <w:contextualSpacing w:val="0"/>
        <w:jc w:val="both"/>
        <w:rPr>
          <w:rFonts w:cs="Arial"/>
          <w:bCs/>
          <w:lang w:val="en-GB"/>
        </w:rPr>
      </w:pPr>
      <w:r w:rsidRPr="00F20AE1">
        <w:rPr>
          <w:rFonts w:cs="Arial"/>
          <w:bCs/>
          <w:lang w:val="en-GB"/>
        </w:rPr>
        <w:t>CATC</w:t>
      </w:r>
      <w:r>
        <w:rPr>
          <w:rFonts w:cs="Arial"/>
          <w:bCs/>
          <w:lang w:val="en-GB"/>
        </w:rPr>
        <w:t>OA</w:t>
      </w:r>
      <w:r w:rsidRPr="00F20AE1">
        <w:rPr>
          <w:rFonts w:cs="Arial"/>
          <w:bCs/>
          <w:lang w:val="en-GB"/>
        </w:rPr>
        <w:t xml:space="preserve"> </w:t>
      </w:r>
      <w:r w:rsidR="001B7675" w:rsidRPr="00F20AE1">
        <w:rPr>
          <w:rFonts w:cs="Arial"/>
          <w:bCs/>
          <w:lang w:val="en-GB"/>
        </w:rPr>
        <w:t xml:space="preserve">= </w:t>
      </w:r>
      <w:r w:rsidR="004829B2" w:rsidRPr="00F20AE1">
        <w:rPr>
          <w:rFonts w:cs="Arial"/>
          <w:bCs/>
          <w:i/>
          <w:lang w:val="en-GB"/>
        </w:rPr>
        <w:t>9</w:t>
      </w:r>
      <w:r w:rsidR="001B7675" w:rsidRPr="00F20AE1">
        <w:rPr>
          <w:rFonts w:cs="Arial"/>
          <w:bCs/>
          <w:lang w:val="en-GB"/>
        </w:rPr>
        <w:t xml:space="preserve"> (</w:t>
      </w:r>
      <w:r w:rsidR="004829B2" w:rsidRPr="00F20AE1">
        <w:rPr>
          <w:rFonts w:cs="Arial"/>
          <w:bCs/>
          <w:lang w:val="en-GB"/>
        </w:rPr>
        <w:t>coral reef</w:t>
      </w:r>
      <w:r w:rsidR="001B7675" w:rsidRPr="00F20AE1">
        <w:rPr>
          <w:rFonts w:cs="Arial"/>
          <w:bCs/>
          <w:lang w:val="en-GB"/>
        </w:rPr>
        <w:t>)</w:t>
      </w:r>
      <w:r w:rsidR="001B7675" w:rsidRPr="00F20AE1">
        <w:rPr>
          <w:rFonts w:cs="Arial"/>
          <w:bCs/>
          <w:lang w:val="en-GB"/>
        </w:rPr>
        <w:tab/>
        <w:t xml:space="preserve">    -</w:t>
      </w:r>
      <w:proofErr w:type="gramStart"/>
      <w:r w:rsidR="001B7675" w:rsidRPr="00F20AE1">
        <w:rPr>
          <w:rFonts w:cs="Arial"/>
          <w:bCs/>
          <w:lang w:val="en-GB"/>
        </w:rPr>
        <w:t xml:space="preserve">&gt;  </w:t>
      </w:r>
      <w:r w:rsidR="001B7675" w:rsidRPr="00F20AE1">
        <w:rPr>
          <w:b/>
          <w:lang w:val="en-GB"/>
        </w:rPr>
        <w:t>nature</w:t>
      </w:r>
      <w:proofErr w:type="gramEnd"/>
      <w:r w:rsidR="001B7675" w:rsidRPr="00F20AE1">
        <w:rPr>
          <w:b/>
          <w:lang w:val="en-GB"/>
        </w:rPr>
        <w:t xml:space="preserve"> of surface</w:t>
      </w:r>
      <w:r w:rsidR="001B7675" w:rsidRPr="00F20AE1">
        <w:rPr>
          <w:rFonts w:cs="Arial"/>
          <w:bCs/>
          <w:lang w:val="en-GB"/>
        </w:rPr>
        <w:t xml:space="preserve"> = </w:t>
      </w:r>
      <w:r w:rsidR="004829B2" w:rsidRPr="00F20AE1">
        <w:rPr>
          <w:rFonts w:cs="Arial"/>
          <w:bCs/>
          <w:i/>
          <w:lang w:val="en-GB"/>
        </w:rPr>
        <w:t>14</w:t>
      </w:r>
      <w:r w:rsidR="001B7675" w:rsidRPr="00F20AE1">
        <w:rPr>
          <w:rFonts w:cs="Arial"/>
          <w:bCs/>
          <w:lang w:val="en-GB"/>
        </w:rPr>
        <w:t xml:space="preserve"> (</w:t>
      </w:r>
      <w:r w:rsidR="004829B2" w:rsidRPr="00F20AE1">
        <w:rPr>
          <w:rFonts w:cs="Arial"/>
          <w:bCs/>
          <w:lang w:val="en-GB"/>
        </w:rPr>
        <w:t>coral</w:t>
      </w:r>
      <w:r w:rsidR="001B7675" w:rsidRPr="00F20AE1">
        <w:rPr>
          <w:rFonts w:cs="Arial"/>
          <w:bCs/>
          <w:lang w:val="en-GB"/>
        </w:rPr>
        <w:t>)</w:t>
      </w:r>
    </w:p>
    <w:p w14:paraId="2D0550E2" w14:textId="0E497DBD" w:rsidR="004829B2" w:rsidRPr="00F20AE1" w:rsidRDefault="00DF63A9" w:rsidP="002F7060">
      <w:pPr>
        <w:pStyle w:val="ListParagraph"/>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284" w:firstLine="425"/>
        <w:contextualSpacing w:val="0"/>
        <w:jc w:val="both"/>
        <w:rPr>
          <w:rFonts w:cs="Arial"/>
          <w:bCs/>
          <w:lang w:val="en-GB"/>
        </w:rPr>
      </w:pPr>
      <w:r w:rsidRPr="00F20AE1">
        <w:rPr>
          <w:rFonts w:cs="Arial"/>
          <w:bCs/>
          <w:lang w:val="en-GB"/>
        </w:rPr>
        <w:t>CATC</w:t>
      </w:r>
      <w:r>
        <w:rPr>
          <w:rFonts w:cs="Arial"/>
          <w:bCs/>
          <w:lang w:val="en-GB"/>
        </w:rPr>
        <w:t>OA</w:t>
      </w:r>
      <w:r w:rsidRPr="00F20AE1">
        <w:rPr>
          <w:rFonts w:cs="Arial"/>
          <w:bCs/>
          <w:lang w:val="en-GB"/>
        </w:rPr>
        <w:t xml:space="preserve"> </w:t>
      </w:r>
      <w:r w:rsidR="004829B2" w:rsidRPr="00F20AE1">
        <w:rPr>
          <w:rFonts w:cs="Arial"/>
          <w:bCs/>
          <w:lang w:val="en-GB"/>
        </w:rPr>
        <w:t xml:space="preserve">= </w:t>
      </w:r>
      <w:r w:rsidR="004829B2" w:rsidRPr="00F20AE1">
        <w:rPr>
          <w:rFonts w:cs="Arial"/>
          <w:bCs/>
          <w:i/>
          <w:lang w:val="en-GB"/>
        </w:rPr>
        <w:t>11</w:t>
      </w:r>
      <w:r w:rsidR="004829B2" w:rsidRPr="00F20AE1">
        <w:rPr>
          <w:rFonts w:cs="Arial"/>
          <w:bCs/>
          <w:lang w:val="en-GB"/>
        </w:rPr>
        <w:t xml:space="preserve"> (shelly shore</w:t>
      </w:r>
      <w:proofErr w:type="gramStart"/>
      <w:r w:rsidR="004829B2" w:rsidRPr="00F20AE1">
        <w:rPr>
          <w:rFonts w:cs="Arial"/>
          <w:bCs/>
          <w:lang w:val="en-GB"/>
        </w:rPr>
        <w:t>)  -</w:t>
      </w:r>
      <w:proofErr w:type="gramEnd"/>
      <w:r w:rsidR="004829B2" w:rsidRPr="00F20AE1">
        <w:rPr>
          <w:rFonts w:cs="Arial"/>
          <w:bCs/>
          <w:lang w:val="en-GB"/>
        </w:rPr>
        <w:t xml:space="preserve">&gt;  </w:t>
      </w:r>
      <w:r w:rsidR="004829B2" w:rsidRPr="00F20AE1">
        <w:rPr>
          <w:b/>
          <w:lang w:val="en-GB"/>
        </w:rPr>
        <w:t>nature of surface</w:t>
      </w:r>
      <w:r w:rsidR="004829B2" w:rsidRPr="00F20AE1">
        <w:rPr>
          <w:rFonts w:cs="Arial"/>
          <w:bCs/>
          <w:lang w:val="en-GB"/>
        </w:rPr>
        <w:t xml:space="preserve"> = </w:t>
      </w:r>
      <w:r w:rsidR="004829B2" w:rsidRPr="00F20AE1">
        <w:rPr>
          <w:rFonts w:cs="Arial"/>
          <w:bCs/>
          <w:i/>
          <w:lang w:val="en-GB"/>
        </w:rPr>
        <w:t>17</w:t>
      </w:r>
      <w:r w:rsidR="004829B2" w:rsidRPr="00F20AE1">
        <w:rPr>
          <w:rFonts w:cs="Arial"/>
          <w:bCs/>
          <w:lang w:val="en-GB"/>
        </w:rPr>
        <w:t xml:space="preserve"> (shells)</w:t>
      </w:r>
    </w:p>
    <w:p w14:paraId="0344F05F" w14:textId="3FFCC77E" w:rsidR="00DB680F" w:rsidRPr="00F20AE1" w:rsidRDefault="00DB680F" w:rsidP="002F7060">
      <w:pPr>
        <w:tabs>
          <w:tab w:val="left" w:pos="284"/>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rFonts w:cs="Arial"/>
          <w:bCs/>
          <w:lang w:val="en-GB"/>
        </w:rPr>
      </w:pPr>
      <w:r w:rsidRPr="00F20AE1">
        <w:rPr>
          <w:rFonts w:cs="Arial"/>
          <w:bCs/>
          <w:lang w:val="en-GB"/>
        </w:rPr>
        <w:t xml:space="preserve">Data Producers are advised to check any populated values for COLOUR on </w:t>
      </w:r>
      <w:r w:rsidRPr="00F20AE1">
        <w:rPr>
          <w:rFonts w:cs="Arial"/>
          <w:b/>
          <w:bCs/>
          <w:lang w:val="en-GB"/>
        </w:rPr>
        <w:t>COALNE</w:t>
      </w:r>
      <w:r w:rsidRPr="00F20AE1">
        <w:rPr>
          <w:rFonts w:cs="Arial"/>
          <w:bCs/>
          <w:lang w:val="en-GB"/>
        </w:rPr>
        <w:t xml:space="preserve"> and amend appropriately.</w:t>
      </w:r>
    </w:p>
    <w:p w14:paraId="52EA2CB9" w14:textId="363E6C02" w:rsidR="006B2826" w:rsidRPr="00F20AE1" w:rsidRDefault="006B2826" w:rsidP="00C93144">
      <w:pPr>
        <w:pStyle w:val="Heading3"/>
        <w:keepLines/>
        <w:numPr>
          <w:ilvl w:val="2"/>
          <w:numId w:val="13"/>
        </w:numPr>
        <w:tabs>
          <w:tab w:val="clear" w:pos="283"/>
          <w:tab w:val="clear" w:pos="566"/>
          <w:tab w:val="clear" w:pos="720"/>
          <w:tab w:val="clear" w:pos="850"/>
          <w:tab w:val="clear" w:pos="915"/>
          <w:tab w:val="clear" w:pos="2911"/>
          <w:tab w:val="left" w:pos="851"/>
        </w:tabs>
        <w:spacing w:before="240" w:after="120"/>
        <w:ind w:left="851" w:hanging="851"/>
        <w:rPr>
          <w:lang w:val="en-GB"/>
        </w:rPr>
      </w:pPr>
      <w:bookmarkStart w:id="289" w:name="_Toc422735524"/>
      <w:bookmarkStart w:id="290" w:name="_Toc460900457"/>
      <w:bookmarkStart w:id="291" w:name="_Toc8629889"/>
      <w:bookmarkStart w:id="292" w:name="_Toc8630021"/>
      <w:bookmarkStart w:id="293" w:name="_Toc68293172"/>
      <w:r w:rsidRPr="00F20AE1">
        <w:rPr>
          <w:lang w:val="en-GB"/>
        </w:rPr>
        <w:t>Artificial coastline</w:t>
      </w:r>
      <w:bookmarkEnd w:id="289"/>
      <w:bookmarkEnd w:id="290"/>
      <w:bookmarkEnd w:id="291"/>
      <w:bookmarkEnd w:id="292"/>
      <w:bookmarkEnd w:id="293"/>
    </w:p>
    <w:p w14:paraId="7CC2A91E" w14:textId="169E855A" w:rsidR="006B2826" w:rsidRPr="00F20AE1" w:rsidRDefault="00143292" w:rsidP="00143292">
      <w:pPr>
        <w:keepNext/>
        <w:keepLines/>
        <w:tabs>
          <w:tab w:val="left" w:pos="0"/>
          <w:tab w:val="left" w:pos="283"/>
          <w:tab w:val="left" w:pos="566"/>
          <w:tab w:val="left" w:pos="850"/>
          <w:tab w:val="left" w:pos="1134"/>
          <w:tab w:val="left" w:pos="1418"/>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 xml:space="preserve">S-57 </w:t>
      </w:r>
      <w:r w:rsidR="006B2826" w:rsidRPr="00F20AE1">
        <w:rPr>
          <w:u w:val="single"/>
          <w:lang w:val="en-GB"/>
        </w:rPr>
        <w:t>Geo object:</w:t>
      </w:r>
      <w:r w:rsidR="006B2826" w:rsidRPr="00F20AE1">
        <w:rPr>
          <w:lang w:val="en-GB"/>
        </w:rPr>
        <w:tab/>
      </w:r>
      <w:r w:rsidR="006B2826" w:rsidRPr="00F20AE1">
        <w:rPr>
          <w:lang w:val="en-GB"/>
        </w:rPr>
        <w:tab/>
        <w:t>Shoreline construction (</w:t>
      </w:r>
      <w:r w:rsidR="006B2826" w:rsidRPr="00F20AE1">
        <w:rPr>
          <w:b/>
          <w:lang w:val="en-GB"/>
        </w:rPr>
        <w:t>SLCONS</w:t>
      </w:r>
      <w:r w:rsidR="006B2826" w:rsidRPr="00F20AE1">
        <w:rPr>
          <w:lang w:val="en-GB"/>
        </w:rPr>
        <w:t>)</w:t>
      </w:r>
      <w:r w:rsidR="006B2826" w:rsidRPr="00F20AE1">
        <w:rPr>
          <w:lang w:val="en-GB"/>
        </w:rPr>
        <w:tab/>
      </w:r>
      <w:r w:rsidR="006B2826" w:rsidRPr="00F20AE1">
        <w:rPr>
          <w:lang w:val="en-GB"/>
        </w:rPr>
        <w:tab/>
      </w:r>
      <w:r w:rsidR="006B2826" w:rsidRPr="00F20AE1">
        <w:rPr>
          <w:lang w:val="en-GB"/>
        </w:rPr>
        <w:tab/>
        <w:t>(P</w:t>
      </w:r>
      <w:proofErr w:type="gramStart"/>
      <w:r w:rsidR="006B2826" w:rsidRPr="00F20AE1">
        <w:rPr>
          <w:lang w:val="en-GB"/>
        </w:rPr>
        <w:t>,L,A</w:t>
      </w:r>
      <w:proofErr w:type="gramEnd"/>
      <w:r w:rsidR="006B2826" w:rsidRPr="00F20AE1">
        <w:rPr>
          <w:lang w:val="en-GB"/>
        </w:rPr>
        <w:t>)</w:t>
      </w:r>
    </w:p>
    <w:p w14:paraId="0098975F" w14:textId="346974FB" w:rsidR="004D1A87" w:rsidRPr="00F20AE1" w:rsidRDefault="004D1A87" w:rsidP="004D1A87">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w:t>
      </w:r>
      <w:r w:rsidR="00AE757E">
        <w:rPr>
          <w:u w:val="single"/>
          <w:lang w:val="en-GB"/>
        </w:rPr>
        <w:t>-</w:t>
      </w:r>
      <w:r w:rsidRPr="00F20AE1">
        <w:rPr>
          <w:u w:val="single"/>
          <w:lang w:val="en-GB"/>
        </w:rPr>
        <w:t>101 Geo feature</w:t>
      </w:r>
      <w:r w:rsidRPr="00F20AE1">
        <w:rPr>
          <w:lang w:val="en-GB"/>
        </w:rPr>
        <w:t>:</w:t>
      </w:r>
      <w:r w:rsidRPr="00F20AE1">
        <w:rPr>
          <w:lang w:val="en-GB"/>
        </w:rPr>
        <w:tab/>
      </w:r>
      <w:r w:rsidRPr="00F20AE1">
        <w:rPr>
          <w:b/>
          <w:lang w:val="en-GB"/>
        </w:rPr>
        <w:t xml:space="preserve">Shoreline Construction </w:t>
      </w:r>
      <w:r w:rsidRPr="00F20AE1">
        <w:rPr>
          <w:b/>
          <w:lang w:val="en-GB"/>
        </w:rPr>
        <w:tab/>
      </w:r>
      <w:r w:rsidRPr="00F20AE1">
        <w:rPr>
          <w:b/>
          <w:lang w:val="en-GB"/>
        </w:rPr>
        <w:tab/>
      </w:r>
      <w:r w:rsidRPr="00F20AE1">
        <w:rPr>
          <w:b/>
          <w:lang w:val="en-GB"/>
        </w:rPr>
        <w:tab/>
      </w:r>
      <w:r w:rsidRPr="00F20AE1">
        <w:rPr>
          <w:b/>
          <w:lang w:val="en-GB"/>
        </w:rPr>
        <w:tab/>
      </w:r>
      <w:r w:rsidRPr="00F20AE1">
        <w:rPr>
          <w:b/>
          <w:lang w:val="en-GB"/>
        </w:rPr>
        <w:tab/>
      </w:r>
      <w:r w:rsidRPr="00F20AE1">
        <w:rPr>
          <w:b/>
          <w:lang w:val="en-GB"/>
        </w:rPr>
        <w:tab/>
      </w:r>
      <w:r w:rsidRPr="00F20AE1">
        <w:rPr>
          <w:lang w:val="en-GB"/>
        </w:rPr>
        <w:t>(P</w:t>
      </w:r>
      <w:proofErr w:type="gramStart"/>
      <w:r w:rsidRPr="00F20AE1">
        <w:rPr>
          <w:lang w:val="en-GB"/>
        </w:rPr>
        <w:t>,C,S</w:t>
      </w:r>
      <w:proofErr w:type="gramEnd"/>
      <w:r w:rsidRPr="00F20AE1">
        <w:rPr>
          <w:lang w:val="en-GB"/>
        </w:rPr>
        <w:t>)</w:t>
      </w:r>
      <w:r w:rsidRPr="00F20AE1">
        <w:rPr>
          <w:lang w:val="en-GB"/>
        </w:rPr>
        <w:tab/>
        <w:t xml:space="preserve">(S-101 DCEG Clause </w:t>
      </w:r>
      <w:r w:rsidR="000E31B6" w:rsidRPr="00F20AE1">
        <w:rPr>
          <w:lang w:val="en-GB"/>
        </w:rPr>
        <w:t>8.6</w:t>
      </w:r>
      <w:r w:rsidRPr="00F20AE1">
        <w:rPr>
          <w:lang w:val="en-GB"/>
        </w:rPr>
        <w:t>)</w:t>
      </w:r>
    </w:p>
    <w:p w14:paraId="4B2B199E" w14:textId="073AE9D4" w:rsidR="000E31B6" w:rsidRPr="00F20AE1" w:rsidRDefault="000E31B6" w:rsidP="0036103E">
      <w:pPr>
        <w:spacing w:after="120"/>
        <w:jc w:val="both"/>
        <w:rPr>
          <w:lang w:val="en-GB"/>
        </w:rPr>
      </w:pPr>
      <w:r w:rsidRPr="00F20AE1">
        <w:rPr>
          <w:lang w:val="en-GB"/>
        </w:rPr>
        <w:t xml:space="preserve">All instances of encoding of the S-57 Feature object </w:t>
      </w:r>
      <w:r w:rsidRPr="00F20AE1">
        <w:rPr>
          <w:b/>
          <w:lang w:val="en-GB"/>
        </w:rPr>
        <w:t>SLCONS</w:t>
      </w:r>
      <w:r w:rsidRPr="00F20AE1">
        <w:rPr>
          <w:lang w:val="en-GB"/>
        </w:rPr>
        <w:t xml:space="preserve"> and its binding attributes will be </w:t>
      </w:r>
      <w:r w:rsidR="003765AB">
        <w:rPr>
          <w:lang w:val="en-GB"/>
        </w:rPr>
        <w:t>converted</w:t>
      </w:r>
      <w:r w:rsidR="003765AB" w:rsidRPr="00F20AE1">
        <w:rPr>
          <w:lang w:val="en-GB"/>
        </w:rPr>
        <w:t xml:space="preserve"> </w:t>
      </w:r>
      <w:r w:rsidRPr="00F20AE1">
        <w:rPr>
          <w:lang w:val="en-GB"/>
        </w:rPr>
        <w:t xml:space="preserve">automatically </w:t>
      </w:r>
      <w:r w:rsidR="003765AB">
        <w:rPr>
          <w:lang w:val="en-GB"/>
        </w:rPr>
        <w:t>to an instance of</w:t>
      </w:r>
      <w:r w:rsidRPr="00F20AE1">
        <w:rPr>
          <w:lang w:val="en-GB"/>
        </w:rPr>
        <w:t xml:space="preserve"> the S-101 feature </w:t>
      </w:r>
      <w:r w:rsidRPr="00F20AE1">
        <w:rPr>
          <w:b/>
          <w:lang w:val="en-GB"/>
        </w:rPr>
        <w:t xml:space="preserve">Shoreline Construction </w:t>
      </w:r>
      <w:r w:rsidRPr="00F20AE1">
        <w:rPr>
          <w:lang w:val="en-GB"/>
        </w:rPr>
        <w:t>during the automated conversion process.  However, Data Producers are advised that the following enumerate type attribute ha</w:t>
      </w:r>
      <w:r w:rsidR="007D15A8">
        <w:rPr>
          <w:lang w:val="en-GB"/>
        </w:rPr>
        <w:t>s</w:t>
      </w:r>
      <w:r w:rsidRPr="00F20AE1">
        <w:rPr>
          <w:lang w:val="en-GB"/>
        </w:rPr>
        <w:t xml:space="preserve"> restricted allowable enumerate values for </w:t>
      </w:r>
      <w:r w:rsidRPr="00F20AE1">
        <w:rPr>
          <w:b/>
          <w:lang w:val="en-GB"/>
        </w:rPr>
        <w:t>Shoreline Construction</w:t>
      </w:r>
      <w:r w:rsidRPr="00F20AE1">
        <w:rPr>
          <w:lang w:val="en-GB"/>
        </w:rPr>
        <w:t xml:space="preserve"> in S-101:</w:t>
      </w:r>
    </w:p>
    <w:p w14:paraId="4F82AF91" w14:textId="29AD6283" w:rsidR="000E31B6" w:rsidRPr="00F20AE1" w:rsidRDefault="000E31B6" w:rsidP="000E31B6">
      <w:pPr>
        <w:spacing w:after="120"/>
        <w:jc w:val="both"/>
        <w:rPr>
          <w:lang w:val="en-GB"/>
        </w:rPr>
      </w:pPr>
      <w:r w:rsidRPr="00F20AE1">
        <w:rPr>
          <w:b/>
          <w:lang w:val="en-GB"/>
        </w:rPr>
        <w:t>status</w:t>
      </w:r>
      <w:r w:rsidR="002B47BD" w:rsidRPr="00F20AE1">
        <w:rPr>
          <w:lang w:val="en-GB"/>
        </w:rPr>
        <w:tab/>
      </w:r>
      <w:r w:rsidR="002B47BD" w:rsidRPr="00F20AE1">
        <w:rPr>
          <w:lang w:val="en-GB"/>
        </w:rPr>
        <w:tab/>
        <w:t>(STATUS)</w:t>
      </w:r>
    </w:p>
    <w:p w14:paraId="63964077" w14:textId="1FD79A57" w:rsidR="000E31B6" w:rsidRPr="00F20AE1" w:rsidRDefault="000E31B6" w:rsidP="000E31B6">
      <w:pPr>
        <w:spacing w:after="120"/>
        <w:jc w:val="both"/>
        <w:rPr>
          <w:rFonts w:cs="Arial"/>
          <w:lang w:val="en-GB"/>
        </w:rPr>
      </w:pPr>
      <w:r w:rsidRPr="00F20AE1">
        <w:rPr>
          <w:rFonts w:cs="Arial"/>
          <w:bCs/>
          <w:lang w:val="en-GB"/>
        </w:rPr>
        <w:lastRenderedPageBreak/>
        <w:t>See S-101 DCEG clause 8.6 for</w:t>
      </w:r>
      <w:r w:rsidR="007D15A8">
        <w:rPr>
          <w:rFonts w:cs="Arial"/>
          <w:bCs/>
          <w:lang w:val="en-GB"/>
        </w:rPr>
        <w:t xml:space="preserve"> the listing</w:t>
      </w:r>
      <w:r w:rsidRPr="00F20AE1">
        <w:rPr>
          <w:rFonts w:cs="Arial"/>
          <w:bCs/>
          <w:lang w:val="en-GB"/>
        </w:rPr>
        <w:t xml:space="preserve"> of allowable values.  Values populated in S-57 for th</w:t>
      </w:r>
      <w:r w:rsidR="007D15A8">
        <w:rPr>
          <w:rFonts w:cs="Arial"/>
          <w:bCs/>
          <w:lang w:val="en-GB"/>
        </w:rPr>
        <w:t>is attribute</w:t>
      </w:r>
      <w:r w:rsidRPr="00F20AE1">
        <w:rPr>
          <w:rFonts w:cs="Arial"/>
          <w:bCs/>
          <w:lang w:val="en-GB"/>
        </w:rPr>
        <w:t xml:space="preserve"> other than the allowable values will</w:t>
      </w:r>
      <w:r w:rsidRPr="00F20AE1">
        <w:rPr>
          <w:lang w:val="en-GB"/>
        </w:rPr>
        <w:t xml:space="preserve"> not be converted across to S-101</w:t>
      </w:r>
      <w:r w:rsidRPr="00F20AE1">
        <w:rPr>
          <w:rFonts w:cs="Arial"/>
          <w:bCs/>
          <w:lang w:val="en-GB"/>
        </w:rPr>
        <w:t xml:space="preserve">.  Data Producers are advised to check any populated values for STATUS on </w:t>
      </w:r>
      <w:r w:rsidRPr="00F20AE1">
        <w:rPr>
          <w:b/>
          <w:lang w:val="en-GB"/>
        </w:rPr>
        <w:t>SLCONS</w:t>
      </w:r>
      <w:r w:rsidRPr="00F20AE1">
        <w:rPr>
          <w:rFonts w:cs="Arial"/>
          <w:bCs/>
          <w:lang w:val="en-GB"/>
        </w:rPr>
        <w:t xml:space="preserve"> and amend appropriately.</w:t>
      </w:r>
    </w:p>
    <w:p w14:paraId="5F33E06F" w14:textId="16B1A958" w:rsidR="00F9580E" w:rsidRPr="00F20AE1" w:rsidRDefault="00F9580E" w:rsidP="00D95447">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lang w:val="en-GB"/>
        </w:rPr>
        <w:t xml:space="preserve">Data Producers are advised that the S-57 attribute CATSLC value </w:t>
      </w:r>
      <w:r w:rsidRPr="00F20AE1">
        <w:rPr>
          <w:i/>
          <w:lang w:val="en-GB"/>
        </w:rPr>
        <w:t>6</w:t>
      </w:r>
      <w:r w:rsidRPr="00F20AE1">
        <w:rPr>
          <w:lang w:val="en-GB"/>
        </w:rPr>
        <w:t xml:space="preserve"> (wharf (quay)) has been split into two values for the S-101 attribute </w:t>
      </w:r>
      <w:r w:rsidRPr="00F20AE1">
        <w:rPr>
          <w:b/>
          <w:lang w:val="en-GB"/>
        </w:rPr>
        <w:t>category of shoreline construction</w:t>
      </w:r>
      <w:r w:rsidRPr="00F20AE1">
        <w:rPr>
          <w:lang w:val="en-GB"/>
        </w:rPr>
        <w:t xml:space="preserve"> of </w:t>
      </w:r>
      <w:r w:rsidRPr="00F20AE1">
        <w:rPr>
          <w:i/>
          <w:lang w:val="en-GB"/>
        </w:rPr>
        <w:t>6</w:t>
      </w:r>
      <w:r w:rsidRPr="00F20AE1">
        <w:rPr>
          <w:lang w:val="en-GB"/>
        </w:rPr>
        <w:t xml:space="preserve"> (wharf) and </w:t>
      </w:r>
      <w:r w:rsidRPr="00F20AE1">
        <w:rPr>
          <w:i/>
          <w:lang w:val="en-GB"/>
        </w:rPr>
        <w:t>22</w:t>
      </w:r>
      <w:r w:rsidRPr="00F20AE1">
        <w:rPr>
          <w:lang w:val="en-GB"/>
        </w:rPr>
        <w:t xml:space="preserve"> (quay); and</w:t>
      </w:r>
      <w:r w:rsidR="00581282" w:rsidRPr="00F20AE1">
        <w:rPr>
          <w:lang w:val="en-GB"/>
        </w:rPr>
        <w:t xml:space="preserve"> instances of conversion to value </w:t>
      </w:r>
      <w:r w:rsidR="00581282" w:rsidRPr="00F20AE1">
        <w:rPr>
          <w:i/>
          <w:lang w:val="en-GB"/>
        </w:rPr>
        <w:t>6</w:t>
      </w:r>
      <w:r w:rsidR="00581282" w:rsidRPr="00F20AE1">
        <w:rPr>
          <w:lang w:val="en-GB"/>
        </w:rPr>
        <w:t xml:space="preserve"> in S-101 should be evaluated </w:t>
      </w:r>
      <w:r w:rsidR="00491675" w:rsidRPr="00F20AE1">
        <w:rPr>
          <w:lang w:val="en-GB"/>
        </w:rPr>
        <w:t xml:space="preserve">if considered necessary </w:t>
      </w:r>
      <w:r w:rsidR="00581282" w:rsidRPr="00F20AE1">
        <w:rPr>
          <w:lang w:val="en-GB"/>
        </w:rPr>
        <w:t>and amended as appropriate</w:t>
      </w:r>
      <w:r w:rsidRPr="00F20AE1">
        <w:rPr>
          <w:lang w:val="en-GB"/>
        </w:rPr>
        <w:t>.</w:t>
      </w:r>
    </w:p>
    <w:p w14:paraId="19289ED1" w14:textId="77777777" w:rsidR="006B2826" w:rsidRPr="00F20AE1" w:rsidRDefault="006B2826" w:rsidP="00C93144">
      <w:pPr>
        <w:pStyle w:val="Heading2"/>
        <w:numPr>
          <w:ilvl w:val="1"/>
          <w:numId w:val="13"/>
        </w:numPr>
        <w:tabs>
          <w:tab w:val="clear" w:pos="283"/>
          <w:tab w:val="clear" w:pos="576"/>
          <w:tab w:val="clear" w:pos="720"/>
          <w:tab w:val="clear" w:pos="850"/>
          <w:tab w:val="clear" w:pos="915"/>
          <w:tab w:val="clear" w:pos="2911"/>
          <w:tab w:val="num" w:pos="851"/>
        </w:tabs>
        <w:spacing w:before="240" w:after="120"/>
        <w:ind w:left="851" w:hanging="851"/>
        <w:rPr>
          <w:sz w:val="20"/>
          <w:lang w:val="en-GB"/>
        </w:rPr>
      </w:pPr>
      <w:bookmarkStart w:id="294" w:name="_Toc8629891"/>
      <w:bookmarkStart w:id="295" w:name="_Toc8630023"/>
      <w:bookmarkStart w:id="296" w:name="_Toc68293173"/>
      <w:bookmarkStart w:id="297" w:name="_Toc422735526"/>
      <w:r w:rsidRPr="00F20AE1">
        <w:rPr>
          <w:lang w:val="en-GB"/>
        </w:rPr>
        <w:t>Harbour installations</w:t>
      </w:r>
      <w:bookmarkEnd w:id="294"/>
      <w:bookmarkEnd w:id="295"/>
      <w:bookmarkEnd w:id="296"/>
    </w:p>
    <w:p w14:paraId="46617CB6" w14:textId="2589065A" w:rsidR="006B2826" w:rsidRPr="00F20AE1" w:rsidRDefault="006B2826" w:rsidP="00C93144">
      <w:pPr>
        <w:pStyle w:val="Heading3"/>
        <w:keepLines/>
        <w:numPr>
          <w:ilvl w:val="2"/>
          <w:numId w:val="6"/>
        </w:numPr>
        <w:tabs>
          <w:tab w:val="clear" w:pos="283"/>
          <w:tab w:val="clear" w:pos="566"/>
          <w:tab w:val="clear" w:pos="855"/>
          <w:tab w:val="clear" w:pos="915"/>
          <w:tab w:val="clear" w:pos="2911"/>
          <w:tab w:val="left" w:pos="851"/>
        </w:tabs>
        <w:spacing w:before="240" w:after="120"/>
        <w:ind w:left="856" w:hanging="856"/>
        <w:rPr>
          <w:lang w:val="en-GB"/>
        </w:rPr>
      </w:pPr>
      <w:bookmarkStart w:id="298" w:name="_Toc422735528"/>
      <w:bookmarkStart w:id="299" w:name="_Toc460900460"/>
      <w:bookmarkStart w:id="300" w:name="_Toc8629892"/>
      <w:bookmarkStart w:id="301" w:name="_Toc8630024"/>
      <w:bookmarkStart w:id="302" w:name="_Toc68293174"/>
      <w:r w:rsidRPr="00F20AE1">
        <w:rPr>
          <w:lang w:val="en-GB"/>
        </w:rPr>
        <w:t>Harbour facilities</w:t>
      </w:r>
      <w:bookmarkEnd w:id="298"/>
      <w:bookmarkEnd w:id="299"/>
      <w:bookmarkEnd w:id="300"/>
      <w:bookmarkEnd w:id="301"/>
      <w:bookmarkEnd w:id="302"/>
    </w:p>
    <w:p w14:paraId="7C6B5B4F" w14:textId="35F33585" w:rsidR="00BB6712" w:rsidRPr="00F20AE1" w:rsidRDefault="00BB6712" w:rsidP="00BB6712">
      <w:pPr>
        <w:keepNext/>
        <w:keepLines/>
        <w:tabs>
          <w:tab w:val="left" w:pos="0"/>
          <w:tab w:val="left" w:pos="283"/>
          <w:tab w:val="left" w:pos="566"/>
          <w:tab w:val="left" w:pos="850"/>
          <w:tab w:val="left" w:pos="1134"/>
          <w:tab w:val="left" w:pos="1418"/>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S-57 Geo object:</w:t>
      </w:r>
      <w:r w:rsidRPr="00F20AE1">
        <w:rPr>
          <w:lang w:val="en-GB"/>
        </w:rPr>
        <w:tab/>
      </w:r>
      <w:r w:rsidRPr="00F20AE1">
        <w:rPr>
          <w:lang w:val="en-GB"/>
        </w:rPr>
        <w:tab/>
        <w:t>Harbour facility (</w:t>
      </w:r>
      <w:r w:rsidRPr="00F20AE1">
        <w:rPr>
          <w:b/>
          <w:lang w:val="en-GB"/>
        </w:rPr>
        <w:t>HRBFAC</w:t>
      </w:r>
      <w:r w:rsidRPr="00F20AE1">
        <w:rPr>
          <w:lang w:val="en-GB"/>
        </w:rPr>
        <w:t>)</w:t>
      </w:r>
      <w:r w:rsidRPr="00F20AE1">
        <w:rPr>
          <w:lang w:val="en-GB"/>
        </w:rPr>
        <w:tab/>
      </w:r>
      <w:r w:rsidRPr="00F20AE1">
        <w:rPr>
          <w:lang w:val="en-GB"/>
        </w:rPr>
        <w:tab/>
      </w:r>
      <w:r w:rsidRPr="00F20AE1">
        <w:rPr>
          <w:lang w:val="en-GB"/>
        </w:rPr>
        <w:tab/>
        <w:t>(P</w:t>
      </w:r>
      <w:proofErr w:type="gramStart"/>
      <w:r w:rsidRPr="00F20AE1">
        <w:rPr>
          <w:lang w:val="en-GB"/>
        </w:rPr>
        <w:t>,A</w:t>
      </w:r>
      <w:proofErr w:type="gramEnd"/>
      <w:r w:rsidRPr="00F20AE1">
        <w:rPr>
          <w:lang w:val="en-GB"/>
        </w:rPr>
        <w:t>)</w:t>
      </w:r>
    </w:p>
    <w:p w14:paraId="3D9AD711" w14:textId="48E0A5D7" w:rsidR="00BB6712" w:rsidRPr="00F20AE1" w:rsidRDefault="00BB6712" w:rsidP="00BB6712">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w:t>
      </w:r>
      <w:r w:rsidR="00D83924">
        <w:rPr>
          <w:u w:val="single"/>
          <w:lang w:val="en-GB"/>
        </w:rPr>
        <w:t>-</w:t>
      </w:r>
      <w:r w:rsidRPr="00F20AE1">
        <w:rPr>
          <w:u w:val="single"/>
          <w:lang w:val="en-GB"/>
        </w:rPr>
        <w:t>101 Geo feature</w:t>
      </w:r>
      <w:r w:rsidRPr="00F20AE1">
        <w:rPr>
          <w:lang w:val="en-GB"/>
        </w:rPr>
        <w:t>:</w:t>
      </w:r>
      <w:r w:rsidRPr="00F20AE1">
        <w:rPr>
          <w:lang w:val="en-GB"/>
        </w:rPr>
        <w:tab/>
      </w:r>
      <w:r w:rsidRPr="00F20AE1">
        <w:rPr>
          <w:b/>
          <w:lang w:val="en-GB"/>
        </w:rPr>
        <w:t xml:space="preserve">Harbour Facility </w:t>
      </w:r>
      <w:r w:rsidRPr="00F20AE1">
        <w:rPr>
          <w:b/>
          <w:lang w:val="en-GB"/>
        </w:rPr>
        <w:tab/>
      </w:r>
      <w:r w:rsidRPr="00F20AE1">
        <w:rPr>
          <w:b/>
          <w:lang w:val="en-GB"/>
        </w:rPr>
        <w:tab/>
      </w:r>
      <w:r w:rsidRPr="00F20AE1">
        <w:rPr>
          <w:b/>
          <w:lang w:val="en-GB"/>
        </w:rPr>
        <w:tab/>
      </w:r>
      <w:r w:rsidRPr="00F20AE1">
        <w:rPr>
          <w:b/>
          <w:lang w:val="en-GB"/>
        </w:rPr>
        <w:tab/>
      </w:r>
      <w:r w:rsidRPr="00F20AE1">
        <w:rPr>
          <w:b/>
          <w:lang w:val="en-GB"/>
        </w:rPr>
        <w:tab/>
      </w:r>
      <w:r w:rsidRPr="00F20AE1">
        <w:rPr>
          <w:b/>
          <w:lang w:val="en-GB"/>
        </w:rPr>
        <w:tab/>
      </w:r>
      <w:r w:rsidRPr="00F20AE1">
        <w:rPr>
          <w:lang w:val="en-GB"/>
        </w:rPr>
        <w:t>(P</w:t>
      </w:r>
      <w:proofErr w:type="gramStart"/>
      <w:r w:rsidRPr="00F20AE1">
        <w:rPr>
          <w:lang w:val="en-GB"/>
        </w:rPr>
        <w:t>,S</w:t>
      </w:r>
      <w:proofErr w:type="gramEnd"/>
      <w:r w:rsidRPr="00F20AE1">
        <w:rPr>
          <w:lang w:val="en-GB"/>
        </w:rPr>
        <w:t>)</w:t>
      </w:r>
      <w:r w:rsidRPr="00F20AE1">
        <w:rPr>
          <w:lang w:val="en-GB"/>
        </w:rPr>
        <w:tab/>
      </w:r>
      <w:r w:rsidRPr="00F20AE1">
        <w:rPr>
          <w:lang w:val="en-GB"/>
        </w:rPr>
        <w:tab/>
      </w:r>
      <w:r w:rsidRPr="00F20AE1">
        <w:rPr>
          <w:lang w:val="en-GB"/>
        </w:rPr>
        <w:tab/>
        <w:t>(S-101 DCEG Clause 22.7)</w:t>
      </w:r>
    </w:p>
    <w:p w14:paraId="5ED8F1F8" w14:textId="5AAD140A" w:rsidR="006F3341" w:rsidRPr="00F20AE1" w:rsidRDefault="006F3341" w:rsidP="0036103E">
      <w:pPr>
        <w:spacing w:after="120"/>
        <w:jc w:val="both"/>
        <w:rPr>
          <w:lang w:val="en-GB"/>
        </w:rPr>
      </w:pPr>
      <w:r w:rsidRPr="00F20AE1">
        <w:rPr>
          <w:lang w:val="en-GB"/>
        </w:rPr>
        <w:t xml:space="preserve">All instances of encoding of the S-57 Feature object </w:t>
      </w:r>
      <w:r w:rsidRPr="00F20AE1">
        <w:rPr>
          <w:b/>
          <w:lang w:val="en-GB"/>
        </w:rPr>
        <w:t>HRBFAC</w:t>
      </w:r>
      <w:r w:rsidRPr="00F20AE1">
        <w:rPr>
          <w:lang w:val="en-GB"/>
        </w:rPr>
        <w:t xml:space="preserve"> and its binding attributes will be </w:t>
      </w:r>
      <w:r w:rsidR="0082568E">
        <w:rPr>
          <w:lang w:val="en-GB"/>
        </w:rPr>
        <w:t>converted</w:t>
      </w:r>
      <w:r w:rsidR="0082568E" w:rsidRPr="00F20AE1">
        <w:rPr>
          <w:lang w:val="en-GB"/>
        </w:rPr>
        <w:t xml:space="preserve"> </w:t>
      </w:r>
      <w:r w:rsidRPr="00F20AE1">
        <w:rPr>
          <w:lang w:val="en-GB"/>
        </w:rPr>
        <w:t xml:space="preserve">automatically </w:t>
      </w:r>
      <w:r w:rsidR="0082568E">
        <w:rPr>
          <w:lang w:val="en-GB"/>
        </w:rPr>
        <w:t>to an instance of</w:t>
      </w:r>
      <w:r w:rsidRPr="00F20AE1">
        <w:rPr>
          <w:lang w:val="en-GB"/>
        </w:rPr>
        <w:t xml:space="preserve"> the S-101 feature </w:t>
      </w:r>
      <w:r w:rsidRPr="00F20AE1">
        <w:rPr>
          <w:b/>
          <w:lang w:val="en-GB"/>
        </w:rPr>
        <w:t xml:space="preserve">Harbour Facility </w:t>
      </w:r>
      <w:r w:rsidRPr="00F20AE1">
        <w:rPr>
          <w:lang w:val="en-GB"/>
        </w:rPr>
        <w:t xml:space="preserve">during the automated conversion process.  However, Data Producers are advised that the following enumerate </w:t>
      </w:r>
      <w:r w:rsidR="00361F89">
        <w:rPr>
          <w:lang w:val="en-GB"/>
        </w:rPr>
        <w:t>type attribute</w:t>
      </w:r>
      <w:r w:rsidRPr="00F20AE1">
        <w:rPr>
          <w:lang w:val="en-GB"/>
        </w:rPr>
        <w:t xml:space="preserve"> ha</w:t>
      </w:r>
      <w:r w:rsidR="00361F89">
        <w:rPr>
          <w:lang w:val="en-GB"/>
        </w:rPr>
        <w:t>s</w:t>
      </w:r>
      <w:r w:rsidRPr="00F20AE1">
        <w:rPr>
          <w:lang w:val="en-GB"/>
        </w:rPr>
        <w:t xml:space="preserve"> restricted allowable enumerate values for </w:t>
      </w:r>
      <w:r w:rsidRPr="00F20AE1">
        <w:rPr>
          <w:b/>
          <w:lang w:val="en-GB"/>
        </w:rPr>
        <w:t>Harbour Facility</w:t>
      </w:r>
      <w:r w:rsidRPr="00F20AE1">
        <w:rPr>
          <w:lang w:val="en-GB"/>
        </w:rPr>
        <w:t xml:space="preserve"> in S-101:</w:t>
      </w:r>
    </w:p>
    <w:p w14:paraId="7BFADD68" w14:textId="62D9C388" w:rsidR="002B47BD" w:rsidRPr="00F20AE1" w:rsidRDefault="006F3341" w:rsidP="006F3341">
      <w:pPr>
        <w:spacing w:after="120"/>
        <w:jc w:val="both"/>
        <w:rPr>
          <w:lang w:val="en-GB"/>
        </w:rPr>
      </w:pPr>
      <w:r w:rsidRPr="00F20AE1">
        <w:rPr>
          <w:b/>
          <w:lang w:val="en-GB"/>
        </w:rPr>
        <w:t>nature of construction</w:t>
      </w:r>
      <w:r w:rsidRPr="00F20AE1">
        <w:rPr>
          <w:lang w:val="en-GB"/>
        </w:rPr>
        <w:tab/>
      </w:r>
      <w:r w:rsidR="002B47BD" w:rsidRPr="00F20AE1">
        <w:rPr>
          <w:lang w:val="en-GB"/>
        </w:rPr>
        <w:tab/>
        <w:t>(NATCON)</w:t>
      </w:r>
      <w:r w:rsidRPr="00F20AE1">
        <w:rPr>
          <w:lang w:val="en-GB"/>
        </w:rPr>
        <w:tab/>
      </w:r>
    </w:p>
    <w:p w14:paraId="598BB872" w14:textId="743F9C9F" w:rsidR="006F3341" w:rsidRPr="00F20AE1" w:rsidRDefault="006F3341" w:rsidP="006F3341">
      <w:pPr>
        <w:spacing w:after="120"/>
        <w:jc w:val="both"/>
        <w:rPr>
          <w:rFonts w:cs="Arial"/>
          <w:lang w:val="en-GB"/>
        </w:rPr>
      </w:pPr>
      <w:r w:rsidRPr="00F20AE1">
        <w:rPr>
          <w:rFonts w:cs="Arial"/>
          <w:bCs/>
          <w:lang w:val="en-GB"/>
        </w:rPr>
        <w:t>See S-101 D</w:t>
      </w:r>
      <w:r w:rsidR="00361F89">
        <w:rPr>
          <w:rFonts w:cs="Arial"/>
          <w:bCs/>
          <w:lang w:val="en-GB"/>
        </w:rPr>
        <w:t>CEG clause 22.7 for the listing</w:t>
      </w:r>
      <w:r w:rsidRPr="00F20AE1">
        <w:rPr>
          <w:rFonts w:cs="Arial"/>
          <w:bCs/>
          <w:lang w:val="en-GB"/>
        </w:rPr>
        <w:t xml:space="preserve"> of allowable values.  Values populated in S-57 for th</w:t>
      </w:r>
      <w:r w:rsidR="00361F89">
        <w:rPr>
          <w:rFonts w:cs="Arial"/>
          <w:bCs/>
          <w:lang w:val="en-GB"/>
        </w:rPr>
        <w:t>is attribute</w:t>
      </w:r>
      <w:r w:rsidRPr="00F20AE1">
        <w:rPr>
          <w:rFonts w:cs="Arial"/>
          <w:bCs/>
          <w:lang w:val="en-GB"/>
        </w:rPr>
        <w:t xml:space="preserve"> other than the allowable values will</w:t>
      </w:r>
      <w:r w:rsidRPr="00F20AE1">
        <w:rPr>
          <w:lang w:val="en-GB"/>
        </w:rPr>
        <w:t xml:space="preserve"> not be converted across to S-101</w:t>
      </w:r>
      <w:r w:rsidRPr="00F20AE1">
        <w:rPr>
          <w:rFonts w:cs="Arial"/>
          <w:bCs/>
          <w:lang w:val="en-GB"/>
        </w:rPr>
        <w:t xml:space="preserve">.  Data Producers are advised to check any populated values for NATCON on </w:t>
      </w:r>
      <w:r w:rsidRPr="00F20AE1">
        <w:rPr>
          <w:b/>
          <w:lang w:val="en-GB"/>
        </w:rPr>
        <w:t>HRBFAC</w:t>
      </w:r>
      <w:r w:rsidRPr="00F20AE1">
        <w:rPr>
          <w:rFonts w:cs="Arial"/>
          <w:bCs/>
          <w:lang w:val="en-GB"/>
        </w:rPr>
        <w:t xml:space="preserve"> and amend appropriately.</w:t>
      </w:r>
    </w:p>
    <w:p w14:paraId="2F909380" w14:textId="77077E1F" w:rsidR="006B2826" w:rsidRPr="00F20AE1" w:rsidRDefault="006B2826" w:rsidP="00C93144">
      <w:pPr>
        <w:pStyle w:val="Heading3"/>
        <w:keepLines/>
        <w:numPr>
          <w:ilvl w:val="2"/>
          <w:numId w:val="6"/>
        </w:numPr>
        <w:tabs>
          <w:tab w:val="clear" w:pos="283"/>
          <w:tab w:val="clear" w:pos="566"/>
          <w:tab w:val="clear" w:pos="855"/>
          <w:tab w:val="clear" w:pos="915"/>
          <w:tab w:val="clear" w:pos="2911"/>
          <w:tab w:val="left" w:pos="851"/>
        </w:tabs>
        <w:spacing w:before="240" w:after="120"/>
        <w:ind w:left="856" w:hanging="856"/>
        <w:rPr>
          <w:b w:val="0"/>
          <w:lang w:val="en-GB"/>
        </w:rPr>
      </w:pPr>
      <w:bookmarkStart w:id="303" w:name="_Toc422735530"/>
      <w:bookmarkStart w:id="304" w:name="_Toc460900461"/>
      <w:bookmarkStart w:id="305" w:name="_Toc8629893"/>
      <w:bookmarkStart w:id="306" w:name="_Toc8630025"/>
      <w:bookmarkStart w:id="307" w:name="_Toc68293175"/>
      <w:bookmarkStart w:id="308" w:name="_Toc460900459"/>
      <w:r w:rsidRPr="00F20AE1">
        <w:rPr>
          <w:lang w:val="en-GB"/>
        </w:rPr>
        <w:t>Berths</w:t>
      </w:r>
      <w:bookmarkEnd w:id="303"/>
      <w:bookmarkEnd w:id="304"/>
      <w:bookmarkEnd w:id="305"/>
      <w:bookmarkEnd w:id="306"/>
      <w:bookmarkEnd w:id="307"/>
    </w:p>
    <w:p w14:paraId="63407888" w14:textId="036C8FC9" w:rsidR="0014506D" w:rsidRPr="00F20AE1" w:rsidRDefault="0014506D" w:rsidP="0014506D">
      <w:pPr>
        <w:keepNext/>
        <w:keepLines/>
        <w:tabs>
          <w:tab w:val="left" w:pos="0"/>
          <w:tab w:val="left" w:pos="283"/>
          <w:tab w:val="left" w:pos="566"/>
          <w:tab w:val="left" w:pos="850"/>
          <w:tab w:val="left" w:pos="1134"/>
          <w:tab w:val="left" w:pos="1418"/>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S-57 Geo object:</w:t>
      </w:r>
      <w:r w:rsidRPr="00F20AE1">
        <w:rPr>
          <w:lang w:val="en-GB"/>
        </w:rPr>
        <w:tab/>
      </w:r>
      <w:r w:rsidRPr="00F20AE1">
        <w:rPr>
          <w:lang w:val="en-GB"/>
        </w:rPr>
        <w:tab/>
        <w:t>Berth (</w:t>
      </w:r>
      <w:r w:rsidRPr="00F20AE1">
        <w:rPr>
          <w:b/>
          <w:lang w:val="en-GB"/>
        </w:rPr>
        <w:t>BERTHS</w:t>
      </w:r>
      <w:r w:rsidRPr="00F20AE1">
        <w:rPr>
          <w:lang w:val="en-GB"/>
        </w:rPr>
        <w:t>)</w:t>
      </w:r>
      <w:r w:rsidRPr="00F20AE1">
        <w:rPr>
          <w:lang w:val="en-GB"/>
        </w:rPr>
        <w:tab/>
      </w:r>
      <w:r w:rsidRPr="00F20AE1">
        <w:rPr>
          <w:lang w:val="en-GB"/>
        </w:rPr>
        <w:tab/>
      </w:r>
      <w:r w:rsidRPr="00F20AE1">
        <w:rPr>
          <w:lang w:val="en-GB"/>
        </w:rPr>
        <w:tab/>
        <w:t>(P</w:t>
      </w:r>
      <w:proofErr w:type="gramStart"/>
      <w:r w:rsidRPr="00F20AE1">
        <w:rPr>
          <w:lang w:val="en-GB"/>
        </w:rPr>
        <w:t>,L,A</w:t>
      </w:r>
      <w:proofErr w:type="gramEnd"/>
      <w:r w:rsidRPr="00F20AE1">
        <w:rPr>
          <w:lang w:val="en-GB"/>
        </w:rPr>
        <w:t>)</w:t>
      </w:r>
    </w:p>
    <w:p w14:paraId="3B5CE7C7" w14:textId="62F1E946" w:rsidR="0014506D" w:rsidRPr="00F20AE1" w:rsidRDefault="0014506D" w:rsidP="0014506D">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w:t>
      </w:r>
      <w:r w:rsidR="00D83924">
        <w:rPr>
          <w:u w:val="single"/>
          <w:lang w:val="en-GB"/>
        </w:rPr>
        <w:t>-</w:t>
      </w:r>
      <w:r w:rsidRPr="00F20AE1">
        <w:rPr>
          <w:u w:val="single"/>
          <w:lang w:val="en-GB"/>
        </w:rPr>
        <w:t>101 Geo feature</w:t>
      </w:r>
      <w:r w:rsidRPr="00F20AE1">
        <w:rPr>
          <w:lang w:val="en-GB"/>
        </w:rPr>
        <w:t>:</w:t>
      </w:r>
      <w:r w:rsidRPr="00F20AE1">
        <w:rPr>
          <w:lang w:val="en-GB"/>
        </w:rPr>
        <w:tab/>
      </w:r>
      <w:r w:rsidRPr="00F20AE1">
        <w:rPr>
          <w:b/>
          <w:lang w:val="en-GB"/>
        </w:rPr>
        <w:t xml:space="preserve">Berth </w:t>
      </w:r>
      <w:r w:rsidRPr="00F20AE1">
        <w:rPr>
          <w:b/>
          <w:lang w:val="en-GB"/>
        </w:rPr>
        <w:tab/>
      </w:r>
      <w:r w:rsidRPr="00F20AE1">
        <w:rPr>
          <w:b/>
          <w:lang w:val="en-GB"/>
        </w:rPr>
        <w:tab/>
      </w:r>
      <w:r w:rsidRPr="00F20AE1">
        <w:rPr>
          <w:b/>
          <w:lang w:val="en-GB"/>
        </w:rPr>
        <w:tab/>
      </w:r>
      <w:r w:rsidRPr="00F20AE1">
        <w:rPr>
          <w:b/>
          <w:lang w:val="en-GB"/>
        </w:rPr>
        <w:tab/>
      </w:r>
      <w:r w:rsidRPr="00F20AE1">
        <w:rPr>
          <w:b/>
          <w:lang w:val="en-GB"/>
        </w:rPr>
        <w:tab/>
      </w:r>
      <w:r w:rsidRPr="00F20AE1">
        <w:rPr>
          <w:b/>
          <w:lang w:val="en-GB"/>
        </w:rPr>
        <w:tab/>
      </w:r>
      <w:r w:rsidRPr="00F20AE1">
        <w:rPr>
          <w:lang w:val="en-GB"/>
        </w:rPr>
        <w:t>(P</w:t>
      </w:r>
      <w:proofErr w:type="gramStart"/>
      <w:r w:rsidRPr="00F20AE1">
        <w:rPr>
          <w:lang w:val="en-GB"/>
        </w:rPr>
        <w:t>,C,S</w:t>
      </w:r>
      <w:proofErr w:type="gramEnd"/>
      <w:r w:rsidRPr="00F20AE1">
        <w:rPr>
          <w:lang w:val="en-GB"/>
        </w:rPr>
        <w:t>)</w:t>
      </w:r>
      <w:r w:rsidRPr="00F20AE1">
        <w:rPr>
          <w:lang w:val="en-GB"/>
        </w:rPr>
        <w:tab/>
      </w:r>
      <w:r w:rsidRPr="00F20AE1">
        <w:rPr>
          <w:lang w:val="en-GB"/>
        </w:rPr>
        <w:tab/>
      </w:r>
      <w:r w:rsidRPr="00F20AE1">
        <w:rPr>
          <w:lang w:val="en-GB"/>
        </w:rPr>
        <w:tab/>
      </w:r>
      <w:r w:rsidRPr="00F20AE1">
        <w:rPr>
          <w:lang w:val="en-GB"/>
        </w:rPr>
        <w:tab/>
      </w:r>
      <w:r w:rsidRPr="00F20AE1">
        <w:rPr>
          <w:lang w:val="en-GB"/>
        </w:rPr>
        <w:tab/>
        <w:t>(S-101 DCEG Clause 8.13)</w:t>
      </w:r>
    </w:p>
    <w:p w14:paraId="6950ED5E" w14:textId="0B705DB9" w:rsidR="006F3341" w:rsidRPr="00F20AE1" w:rsidRDefault="006F3341" w:rsidP="0036103E">
      <w:pPr>
        <w:spacing w:after="120"/>
        <w:jc w:val="both"/>
        <w:rPr>
          <w:lang w:val="en-GB"/>
        </w:rPr>
      </w:pPr>
      <w:r w:rsidRPr="00F20AE1">
        <w:rPr>
          <w:lang w:val="en-GB"/>
        </w:rPr>
        <w:t xml:space="preserve">All instances of encoding of the S-57 Feature object </w:t>
      </w:r>
      <w:r w:rsidRPr="00F20AE1">
        <w:rPr>
          <w:b/>
          <w:lang w:val="en-GB"/>
        </w:rPr>
        <w:t>BERTHS</w:t>
      </w:r>
      <w:r w:rsidRPr="00F20AE1">
        <w:rPr>
          <w:lang w:val="en-GB"/>
        </w:rPr>
        <w:t xml:space="preserve"> and its binding attributes will be </w:t>
      </w:r>
      <w:r w:rsidR="00E538A8">
        <w:rPr>
          <w:lang w:val="en-GB"/>
        </w:rPr>
        <w:t>converted</w:t>
      </w:r>
      <w:r w:rsidR="00E538A8" w:rsidRPr="00F20AE1">
        <w:rPr>
          <w:lang w:val="en-GB"/>
        </w:rPr>
        <w:t xml:space="preserve"> </w:t>
      </w:r>
      <w:r w:rsidRPr="00F20AE1">
        <w:rPr>
          <w:lang w:val="en-GB"/>
        </w:rPr>
        <w:t xml:space="preserve">automatically </w:t>
      </w:r>
      <w:r w:rsidR="00E538A8">
        <w:rPr>
          <w:lang w:val="en-GB"/>
        </w:rPr>
        <w:t>to an instance of</w:t>
      </w:r>
      <w:r w:rsidRPr="00F20AE1">
        <w:rPr>
          <w:lang w:val="en-GB"/>
        </w:rPr>
        <w:t xml:space="preserve"> the S-101 feature </w:t>
      </w:r>
      <w:r w:rsidR="007A62BB" w:rsidRPr="00F20AE1">
        <w:rPr>
          <w:b/>
          <w:lang w:val="en-GB"/>
        </w:rPr>
        <w:t>Berth</w:t>
      </w:r>
      <w:r w:rsidRPr="00F20AE1">
        <w:rPr>
          <w:b/>
          <w:lang w:val="en-GB"/>
        </w:rPr>
        <w:t xml:space="preserve"> </w:t>
      </w:r>
      <w:r w:rsidRPr="00F20AE1">
        <w:rPr>
          <w:lang w:val="en-GB"/>
        </w:rPr>
        <w:t xml:space="preserve">during the automated conversion process.  However, Data Producers are advised that the following enumerate type attributes have restricted allowable enumerate values for </w:t>
      </w:r>
      <w:r w:rsidR="007A62BB" w:rsidRPr="00F20AE1">
        <w:rPr>
          <w:b/>
          <w:lang w:val="en-GB"/>
        </w:rPr>
        <w:t>Berth</w:t>
      </w:r>
      <w:r w:rsidRPr="00F20AE1">
        <w:rPr>
          <w:lang w:val="en-GB"/>
        </w:rPr>
        <w:t xml:space="preserve"> in S-101:</w:t>
      </w:r>
    </w:p>
    <w:p w14:paraId="5101FC99" w14:textId="5FC4DF6D" w:rsidR="002B47BD" w:rsidRPr="00F20AE1" w:rsidRDefault="006F3341" w:rsidP="006F3341">
      <w:pPr>
        <w:spacing w:after="120"/>
        <w:jc w:val="both"/>
        <w:rPr>
          <w:lang w:val="en-GB"/>
        </w:rPr>
      </w:pPr>
      <w:r w:rsidRPr="00F20AE1">
        <w:rPr>
          <w:b/>
          <w:lang w:val="en-GB"/>
        </w:rPr>
        <w:t>quality of vertical measurement</w:t>
      </w:r>
      <w:r w:rsidRPr="00F20AE1">
        <w:rPr>
          <w:lang w:val="en-GB"/>
        </w:rPr>
        <w:tab/>
      </w:r>
      <w:r w:rsidR="002B47BD" w:rsidRPr="00F20AE1">
        <w:rPr>
          <w:lang w:val="en-GB"/>
        </w:rPr>
        <w:t>(QUASOU)</w:t>
      </w:r>
    </w:p>
    <w:p w14:paraId="60AF2B27" w14:textId="2173C633" w:rsidR="006F3341" w:rsidRPr="00F20AE1" w:rsidRDefault="006F3341" w:rsidP="006F3341">
      <w:pPr>
        <w:spacing w:after="120"/>
        <w:jc w:val="both"/>
        <w:rPr>
          <w:lang w:val="en-GB"/>
        </w:rPr>
      </w:pPr>
      <w:r w:rsidRPr="00F20AE1">
        <w:rPr>
          <w:b/>
          <w:lang w:val="en-GB"/>
        </w:rPr>
        <w:t>status</w:t>
      </w:r>
      <w:r w:rsidR="002B47BD" w:rsidRPr="00F20AE1">
        <w:rPr>
          <w:lang w:val="en-GB"/>
        </w:rPr>
        <w:tab/>
      </w:r>
      <w:r w:rsidR="002B47BD" w:rsidRPr="00F20AE1">
        <w:rPr>
          <w:lang w:val="en-GB"/>
        </w:rPr>
        <w:tab/>
      </w:r>
      <w:r w:rsidR="002B47BD" w:rsidRPr="00F20AE1">
        <w:rPr>
          <w:lang w:val="en-GB"/>
        </w:rPr>
        <w:tab/>
      </w:r>
      <w:r w:rsidR="002B47BD" w:rsidRPr="00F20AE1">
        <w:rPr>
          <w:lang w:val="en-GB"/>
        </w:rPr>
        <w:tab/>
      </w:r>
      <w:r w:rsidR="002B47BD" w:rsidRPr="00F20AE1">
        <w:rPr>
          <w:lang w:val="en-GB"/>
        </w:rPr>
        <w:tab/>
        <w:t>(STATUS)</w:t>
      </w:r>
    </w:p>
    <w:p w14:paraId="3B17689C" w14:textId="2DCAFD87" w:rsidR="006F3341" w:rsidRPr="00F20AE1" w:rsidRDefault="006F3341" w:rsidP="006F3341">
      <w:pPr>
        <w:spacing w:after="120"/>
        <w:jc w:val="both"/>
        <w:rPr>
          <w:rFonts w:cs="Arial"/>
          <w:lang w:val="en-GB"/>
        </w:rPr>
      </w:pPr>
      <w:r w:rsidRPr="00F20AE1">
        <w:rPr>
          <w:rFonts w:cs="Arial"/>
          <w:bCs/>
          <w:lang w:val="en-GB"/>
        </w:rPr>
        <w:t>See S-101 DCEG clause 8.13 for the listings of allowable values.  Values populated in S-57 for these attributes other than the allowable values will</w:t>
      </w:r>
      <w:r w:rsidRPr="00F20AE1">
        <w:rPr>
          <w:lang w:val="en-GB"/>
        </w:rPr>
        <w:t xml:space="preserve"> not be converted across to S-101</w:t>
      </w:r>
      <w:r w:rsidRPr="00F20AE1">
        <w:rPr>
          <w:rFonts w:cs="Arial"/>
          <w:bCs/>
          <w:lang w:val="en-GB"/>
        </w:rPr>
        <w:t xml:space="preserve">.  Data Producers are advised to check any populated values for </w:t>
      </w:r>
      <w:r w:rsidR="007A62BB" w:rsidRPr="00F20AE1">
        <w:rPr>
          <w:rFonts w:cs="Arial"/>
          <w:bCs/>
          <w:lang w:val="en-GB"/>
        </w:rPr>
        <w:t>QUASOU</w:t>
      </w:r>
      <w:r w:rsidRPr="00F20AE1">
        <w:rPr>
          <w:rFonts w:cs="Arial"/>
          <w:bCs/>
          <w:lang w:val="en-GB"/>
        </w:rPr>
        <w:t xml:space="preserve"> and STATUS on </w:t>
      </w:r>
      <w:r w:rsidRPr="00F20AE1">
        <w:rPr>
          <w:b/>
          <w:lang w:val="en-GB"/>
        </w:rPr>
        <w:t>BERTHS</w:t>
      </w:r>
      <w:r w:rsidRPr="00F20AE1">
        <w:rPr>
          <w:rFonts w:cs="Arial"/>
          <w:bCs/>
          <w:lang w:val="en-GB"/>
        </w:rPr>
        <w:t xml:space="preserve"> and amend appropriately.</w:t>
      </w:r>
    </w:p>
    <w:p w14:paraId="530CE8FC" w14:textId="0B9211DB" w:rsidR="008A303F" w:rsidRPr="00F20AE1" w:rsidRDefault="008A303F" w:rsidP="00231F30">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jc w:val="both"/>
        <w:rPr>
          <w:lang w:val="en-GB"/>
        </w:rPr>
      </w:pPr>
      <w:r w:rsidRPr="00F20AE1">
        <w:rPr>
          <w:lang w:val="en-GB"/>
        </w:rPr>
        <w:t>The following additional requirements for S-57 attribution must be noted:</w:t>
      </w:r>
    </w:p>
    <w:p w14:paraId="7DC3B806" w14:textId="070471FA" w:rsidR="008A303F" w:rsidRPr="00F20AE1" w:rsidRDefault="008A303F" w:rsidP="00C93144">
      <w:pPr>
        <w:pStyle w:val="ListParagraph"/>
        <w:numPr>
          <w:ilvl w:val="0"/>
          <w:numId w:val="20"/>
        </w:numPr>
        <w:tabs>
          <w:tab w:val="left" w:pos="0"/>
          <w:tab w:val="left" w:pos="283"/>
          <w:tab w:val="left" w:pos="566"/>
          <w:tab w:val="left" w:pos="851"/>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284" w:hanging="284"/>
        <w:jc w:val="both"/>
        <w:rPr>
          <w:rFonts w:cs="Arial"/>
          <w:bCs/>
          <w:lang w:val="en-GB"/>
        </w:rPr>
      </w:pPr>
      <w:r w:rsidRPr="00F20AE1">
        <w:rPr>
          <w:rFonts w:cs="Arial"/>
          <w:bCs/>
          <w:lang w:val="en-GB"/>
        </w:rPr>
        <w:t xml:space="preserve">The attribute </w:t>
      </w:r>
      <w:r w:rsidRPr="00F20AE1">
        <w:rPr>
          <w:rFonts w:cs="Arial"/>
          <w:b/>
          <w:bCs/>
          <w:lang w:val="en-GB"/>
        </w:rPr>
        <w:t>maximum permitted draught</w:t>
      </w:r>
      <w:r w:rsidRPr="00F20AE1">
        <w:rPr>
          <w:rFonts w:cs="Arial"/>
          <w:bCs/>
          <w:lang w:val="en-GB"/>
        </w:rPr>
        <w:t xml:space="preserve"> has been introduced in S-101 to encode the maximum permitted vessel draught at the berth</w:t>
      </w:r>
      <w:r w:rsidR="00231F30" w:rsidRPr="00F20AE1">
        <w:rPr>
          <w:rFonts w:cs="Arial"/>
          <w:bCs/>
          <w:lang w:val="en-GB"/>
        </w:rPr>
        <w:t xml:space="preserve">.  This information is encoded in S-57 on </w:t>
      </w:r>
      <w:r w:rsidR="00231F30" w:rsidRPr="00F20AE1">
        <w:rPr>
          <w:rFonts w:cs="Arial"/>
          <w:b/>
          <w:bCs/>
          <w:lang w:val="en-GB"/>
        </w:rPr>
        <w:t>BERTHS</w:t>
      </w:r>
      <w:r w:rsidR="00231F30" w:rsidRPr="00F20AE1">
        <w:rPr>
          <w:rFonts w:cs="Arial"/>
          <w:bCs/>
          <w:lang w:val="en-GB"/>
        </w:rPr>
        <w:t xml:space="preserve"> using the attribute INFORM (see clause 2.3).  In order for this information to be converted across to S-101, the text string encoded in INFORM on the </w:t>
      </w:r>
      <w:r w:rsidR="00231F30" w:rsidRPr="00F20AE1">
        <w:rPr>
          <w:rFonts w:cs="Arial"/>
          <w:b/>
          <w:bCs/>
          <w:lang w:val="en-GB"/>
        </w:rPr>
        <w:t>BERTHS</w:t>
      </w:r>
      <w:r w:rsidR="00231F30" w:rsidRPr="00F20AE1">
        <w:rPr>
          <w:rFonts w:cs="Arial"/>
          <w:bCs/>
          <w:lang w:val="en-GB"/>
        </w:rPr>
        <w:t xml:space="preserve"> </w:t>
      </w:r>
      <w:r w:rsidR="00665C87">
        <w:rPr>
          <w:rFonts w:cs="Arial"/>
          <w:bCs/>
          <w:lang w:val="en-GB"/>
        </w:rPr>
        <w:t>should</w:t>
      </w:r>
      <w:r w:rsidR="00665C87" w:rsidRPr="00F20AE1">
        <w:rPr>
          <w:rFonts w:cs="Arial"/>
          <w:bCs/>
          <w:lang w:val="en-GB"/>
        </w:rPr>
        <w:t xml:space="preserve"> </w:t>
      </w:r>
      <w:r w:rsidR="00231F30" w:rsidRPr="00F20AE1">
        <w:rPr>
          <w:rFonts w:cs="Arial"/>
          <w:bCs/>
          <w:lang w:val="en-GB"/>
        </w:rPr>
        <w:t xml:space="preserve">be </w:t>
      </w:r>
      <w:r w:rsidR="0088187A">
        <w:rPr>
          <w:rFonts w:cs="Arial"/>
          <w:bCs/>
          <w:lang w:val="en-GB"/>
        </w:rPr>
        <w:t>in a standardised</w:t>
      </w:r>
      <w:r w:rsidR="00231F30" w:rsidRPr="00F20AE1">
        <w:rPr>
          <w:rFonts w:cs="Arial"/>
          <w:bCs/>
          <w:lang w:val="en-GB"/>
        </w:rPr>
        <w:t xml:space="preserve"> format</w:t>
      </w:r>
      <w:r w:rsidR="00665C87">
        <w:rPr>
          <w:rFonts w:cs="Arial"/>
          <w:bCs/>
          <w:lang w:val="en-GB"/>
        </w:rPr>
        <w:t>, such as</w:t>
      </w:r>
      <w:r w:rsidR="00231F30" w:rsidRPr="00F20AE1">
        <w:rPr>
          <w:rFonts w:cs="Arial"/>
          <w:bCs/>
          <w:lang w:val="en-GB"/>
        </w:rPr>
        <w:t xml:space="preserve"> </w:t>
      </w:r>
      <w:r w:rsidR="00321D54" w:rsidRPr="00F20AE1">
        <w:rPr>
          <w:rFonts w:cs="Arial"/>
          <w:bCs/>
          <w:i/>
          <w:lang w:val="en-GB"/>
        </w:rPr>
        <w:t xml:space="preserve">Maximum draught permitted = </w:t>
      </w:r>
      <w:r w:rsidR="0088187A">
        <w:rPr>
          <w:rFonts w:cs="Arial"/>
          <w:bCs/>
          <w:i/>
          <w:lang w:val="en-GB"/>
        </w:rPr>
        <w:t>[</w:t>
      </w:r>
      <w:proofErr w:type="spellStart"/>
      <w:r w:rsidR="00231F30" w:rsidRPr="00F20AE1">
        <w:rPr>
          <w:rFonts w:cs="Arial"/>
          <w:bCs/>
          <w:i/>
          <w:lang w:val="en-GB"/>
        </w:rPr>
        <w:t>xx.x</w:t>
      </w:r>
      <w:proofErr w:type="spellEnd"/>
      <w:r w:rsidR="0088187A">
        <w:rPr>
          <w:rFonts w:cs="Arial"/>
          <w:bCs/>
          <w:i/>
          <w:lang w:val="en-GB"/>
        </w:rPr>
        <w:t>]</w:t>
      </w:r>
      <w:r w:rsidR="00231F30" w:rsidRPr="00F20AE1">
        <w:rPr>
          <w:rFonts w:cs="Arial"/>
          <w:bCs/>
          <w:i/>
          <w:lang w:val="en-GB"/>
        </w:rPr>
        <w:t xml:space="preserve"> metres</w:t>
      </w:r>
      <w:r w:rsidR="00231F30" w:rsidRPr="00F20AE1">
        <w:rPr>
          <w:rFonts w:cs="Arial"/>
          <w:bCs/>
          <w:lang w:val="en-GB"/>
        </w:rPr>
        <w:t xml:space="preserve">, where </w:t>
      </w:r>
      <w:r w:rsidR="0088187A">
        <w:rPr>
          <w:rFonts w:cs="Arial"/>
          <w:bCs/>
          <w:i/>
          <w:lang w:val="en-GB"/>
        </w:rPr>
        <w:t>[</w:t>
      </w:r>
      <w:proofErr w:type="spellStart"/>
      <w:r w:rsidR="00231F30" w:rsidRPr="00F20AE1">
        <w:rPr>
          <w:rFonts w:cs="Arial"/>
          <w:bCs/>
          <w:i/>
          <w:lang w:val="en-GB"/>
        </w:rPr>
        <w:t>xx.x</w:t>
      </w:r>
      <w:proofErr w:type="spellEnd"/>
      <w:r w:rsidR="0088187A">
        <w:rPr>
          <w:rFonts w:cs="Arial"/>
          <w:bCs/>
          <w:i/>
          <w:lang w:val="en-GB"/>
        </w:rPr>
        <w:t>]</w:t>
      </w:r>
      <w:r w:rsidR="00231F30" w:rsidRPr="00F20AE1">
        <w:rPr>
          <w:rFonts w:cs="Arial"/>
          <w:bCs/>
          <w:lang w:val="en-GB"/>
        </w:rPr>
        <w:t xml:space="preserve"> is the value of the maximum permitted vessel draught</w:t>
      </w:r>
      <w:r w:rsidR="00321D54" w:rsidRPr="00F20AE1">
        <w:rPr>
          <w:rFonts w:cs="Arial"/>
          <w:bCs/>
          <w:lang w:val="en-GB"/>
        </w:rPr>
        <w:t xml:space="preserve"> (decimal part not required if the value is whole metres).</w:t>
      </w:r>
      <w:r w:rsidR="00624E13">
        <w:rPr>
          <w:rFonts w:cs="Arial"/>
          <w:bCs/>
          <w:lang w:val="en-GB"/>
        </w:rPr>
        <w:t xml:space="preserve">  For example </w:t>
      </w:r>
      <w:r w:rsidR="00624E13">
        <w:rPr>
          <w:rFonts w:cs="Arial"/>
          <w:bCs/>
          <w:i/>
          <w:lang w:val="en-GB"/>
        </w:rPr>
        <w:t>Maximum permitted draught = 11.5 metres</w:t>
      </w:r>
      <w:r w:rsidR="00624E13">
        <w:rPr>
          <w:rFonts w:cs="Arial"/>
          <w:bCs/>
          <w:lang w:val="en-GB"/>
        </w:rPr>
        <w:t>.</w:t>
      </w:r>
    </w:p>
    <w:p w14:paraId="6FEBD7E8" w14:textId="0D0A701F" w:rsidR="006B2826" w:rsidRPr="00F20AE1" w:rsidRDefault="006B2826" w:rsidP="00C93144">
      <w:pPr>
        <w:pStyle w:val="Heading3"/>
        <w:keepLines/>
        <w:numPr>
          <w:ilvl w:val="2"/>
          <w:numId w:val="10"/>
        </w:numPr>
        <w:tabs>
          <w:tab w:val="clear" w:pos="283"/>
          <w:tab w:val="clear" w:pos="566"/>
          <w:tab w:val="clear" w:pos="720"/>
          <w:tab w:val="clear" w:pos="850"/>
          <w:tab w:val="clear" w:pos="915"/>
          <w:tab w:val="clear" w:pos="2911"/>
          <w:tab w:val="left" w:pos="851"/>
        </w:tabs>
        <w:spacing w:before="240" w:after="120"/>
        <w:ind w:left="851" w:hanging="851"/>
        <w:rPr>
          <w:lang w:val="en-GB"/>
        </w:rPr>
      </w:pPr>
      <w:bookmarkStart w:id="309" w:name="_Toc422735532"/>
      <w:bookmarkStart w:id="310" w:name="_Toc460900462"/>
      <w:bookmarkStart w:id="311" w:name="_Toc8629894"/>
      <w:bookmarkStart w:id="312" w:name="_Toc8630026"/>
      <w:bookmarkStart w:id="313" w:name="_Toc68293176"/>
      <w:bookmarkEnd w:id="297"/>
      <w:bookmarkEnd w:id="308"/>
      <w:r w:rsidRPr="00F20AE1">
        <w:rPr>
          <w:lang w:val="en-GB"/>
        </w:rPr>
        <w:t>Harbour offices</w:t>
      </w:r>
      <w:bookmarkEnd w:id="309"/>
      <w:bookmarkEnd w:id="310"/>
      <w:bookmarkEnd w:id="311"/>
      <w:bookmarkEnd w:id="312"/>
      <w:bookmarkEnd w:id="313"/>
    </w:p>
    <w:p w14:paraId="1AA8D035" w14:textId="1062324D" w:rsidR="00CF251E" w:rsidRPr="00F20AE1" w:rsidRDefault="00CF251E" w:rsidP="00CF251E">
      <w:pPr>
        <w:tabs>
          <w:tab w:val="decimal" w:pos="5402"/>
          <w:tab w:val="left" w:pos="5589"/>
        </w:tabs>
        <w:spacing w:after="120"/>
        <w:jc w:val="both"/>
        <w:rPr>
          <w:lang w:val="en-GB"/>
        </w:rPr>
      </w:pPr>
      <w:r w:rsidRPr="00F20AE1">
        <w:rPr>
          <w:lang w:val="en-GB"/>
        </w:rPr>
        <w:t>See clause 4.8.15.</w:t>
      </w:r>
    </w:p>
    <w:p w14:paraId="79AC2B58" w14:textId="77777777" w:rsidR="006B2826" w:rsidRPr="00F20AE1" w:rsidRDefault="006B2826" w:rsidP="00C93144">
      <w:pPr>
        <w:pStyle w:val="Heading3"/>
        <w:keepLines/>
        <w:numPr>
          <w:ilvl w:val="2"/>
          <w:numId w:val="13"/>
        </w:numPr>
        <w:tabs>
          <w:tab w:val="clear" w:pos="283"/>
          <w:tab w:val="clear" w:pos="566"/>
          <w:tab w:val="clear" w:pos="720"/>
          <w:tab w:val="clear" w:pos="850"/>
          <w:tab w:val="clear" w:pos="915"/>
          <w:tab w:val="clear" w:pos="2911"/>
          <w:tab w:val="left" w:pos="851"/>
        </w:tabs>
        <w:spacing w:before="240" w:after="120"/>
        <w:ind w:left="851" w:hanging="851"/>
        <w:rPr>
          <w:lang w:val="en-GB"/>
        </w:rPr>
      </w:pPr>
      <w:bookmarkStart w:id="314" w:name="_Toc422735534"/>
      <w:bookmarkStart w:id="315" w:name="_Toc460900463"/>
      <w:bookmarkStart w:id="316" w:name="_Toc8629895"/>
      <w:bookmarkStart w:id="317" w:name="_Toc8630027"/>
      <w:bookmarkStart w:id="318" w:name="_Toc68293177"/>
      <w:r w:rsidRPr="00F20AE1">
        <w:rPr>
          <w:lang w:val="en-GB"/>
        </w:rPr>
        <w:lastRenderedPageBreak/>
        <w:t>Checkpoints</w:t>
      </w:r>
      <w:bookmarkEnd w:id="314"/>
      <w:bookmarkEnd w:id="315"/>
      <w:bookmarkEnd w:id="316"/>
      <w:bookmarkEnd w:id="317"/>
      <w:bookmarkEnd w:id="318"/>
    </w:p>
    <w:p w14:paraId="4B65B5CF" w14:textId="435A3ED8" w:rsidR="00CF251E" w:rsidRPr="00F20AE1" w:rsidRDefault="00CF251E" w:rsidP="00CF251E">
      <w:pPr>
        <w:keepNext/>
        <w:keepLines/>
        <w:tabs>
          <w:tab w:val="left" w:pos="0"/>
          <w:tab w:val="left" w:pos="283"/>
          <w:tab w:val="left" w:pos="566"/>
          <w:tab w:val="left" w:pos="850"/>
          <w:tab w:val="left" w:pos="1134"/>
          <w:tab w:val="left" w:pos="1418"/>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S-57 Geo object:</w:t>
      </w:r>
      <w:r w:rsidRPr="00F20AE1">
        <w:rPr>
          <w:lang w:val="en-GB"/>
        </w:rPr>
        <w:tab/>
      </w:r>
      <w:r w:rsidRPr="00F20AE1">
        <w:rPr>
          <w:lang w:val="en-GB"/>
        </w:rPr>
        <w:tab/>
        <w:t>Checkpoint (</w:t>
      </w:r>
      <w:r w:rsidRPr="00F20AE1">
        <w:rPr>
          <w:b/>
          <w:lang w:val="en-GB"/>
        </w:rPr>
        <w:t>CHKPNT</w:t>
      </w:r>
      <w:r w:rsidRPr="00F20AE1">
        <w:rPr>
          <w:lang w:val="en-GB"/>
        </w:rPr>
        <w:t>)</w:t>
      </w:r>
      <w:r w:rsidRPr="00F20AE1">
        <w:rPr>
          <w:lang w:val="en-GB"/>
        </w:rPr>
        <w:tab/>
      </w:r>
      <w:r w:rsidRPr="00F20AE1">
        <w:rPr>
          <w:lang w:val="en-GB"/>
        </w:rPr>
        <w:tab/>
      </w:r>
      <w:r w:rsidRPr="00F20AE1">
        <w:rPr>
          <w:lang w:val="en-GB"/>
        </w:rPr>
        <w:tab/>
        <w:t>(P</w:t>
      </w:r>
      <w:proofErr w:type="gramStart"/>
      <w:r w:rsidRPr="00F20AE1">
        <w:rPr>
          <w:lang w:val="en-GB"/>
        </w:rPr>
        <w:t>,A</w:t>
      </w:r>
      <w:proofErr w:type="gramEnd"/>
      <w:r w:rsidRPr="00F20AE1">
        <w:rPr>
          <w:lang w:val="en-GB"/>
        </w:rPr>
        <w:t>)</w:t>
      </w:r>
    </w:p>
    <w:p w14:paraId="17FC964D" w14:textId="50952A42" w:rsidR="00CF251E" w:rsidRPr="00F20AE1" w:rsidRDefault="00CF251E" w:rsidP="00CF251E">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w:t>
      </w:r>
      <w:r w:rsidR="00D83924">
        <w:rPr>
          <w:u w:val="single"/>
          <w:lang w:val="en-GB"/>
        </w:rPr>
        <w:t>-</w:t>
      </w:r>
      <w:r w:rsidRPr="00F20AE1">
        <w:rPr>
          <w:u w:val="single"/>
          <w:lang w:val="en-GB"/>
        </w:rPr>
        <w:t>101 Geo feature</w:t>
      </w:r>
      <w:r w:rsidRPr="00F20AE1">
        <w:rPr>
          <w:lang w:val="en-GB"/>
        </w:rPr>
        <w:t>:</w:t>
      </w:r>
      <w:r w:rsidRPr="00F20AE1">
        <w:rPr>
          <w:lang w:val="en-GB"/>
        </w:rPr>
        <w:tab/>
      </w:r>
      <w:r w:rsidRPr="00F20AE1">
        <w:rPr>
          <w:b/>
          <w:lang w:val="en-GB"/>
        </w:rPr>
        <w:t xml:space="preserve">Checkpoint </w:t>
      </w:r>
      <w:r w:rsidRPr="00F20AE1">
        <w:rPr>
          <w:b/>
          <w:lang w:val="en-GB"/>
        </w:rPr>
        <w:tab/>
      </w:r>
      <w:r w:rsidRPr="00F20AE1">
        <w:rPr>
          <w:b/>
          <w:lang w:val="en-GB"/>
        </w:rPr>
        <w:tab/>
      </w:r>
      <w:r w:rsidRPr="00F20AE1">
        <w:rPr>
          <w:b/>
          <w:lang w:val="en-GB"/>
        </w:rPr>
        <w:tab/>
      </w:r>
      <w:r w:rsidRPr="00F20AE1">
        <w:rPr>
          <w:b/>
          <w:lang w:val="en-GB"/>
        </w:rPr>
        <w:tab/>
      </w:r>
      <w:r w:rsidRPr="00F20AE1">
        <w:rPr>
          <w:b/>
          <w:lang w:val="en-GB"/>
        </w:rPr>
        <w:tab/>
      </w:r>
      <w:r w:rsidRPr="00F20AE1">
        <w:rPr>
          <w:b/>
          <w:lang w:val="en-GB"/>
        </w:rPr>
        <w:tab/>
      </w:r>
      <w:r w:rsidRPr="00F20AE1">
        <w:rPr>
          <w:lang w:val="en-GB"/>
        </w:rPr>
        <w:t>(P</w:t>
      </w:r>
      <w:proofErr w:type="gramStart"/>
      <w:r w:rsidRPr="00F20AE1">
        <w:rPr>
          <w:lang w:val="en-GB"/>
        </w:rPr>
        <w:t>,S</w:t>
      </w:r>
      <w:proofErr w:type="gramEnd"/>
      <w:r w:rsidRPr="00F20AE1">
        <w:rPr>
          <w:lang w:val="en-GB"/>
        </w:rPr>
        <w:t>)</w:t>
      </w:r>
      <w:r w:rsidRPr="00F20AE1">
        <w:rPr>
          <w:lang w:val="en-GB"/>
        </w:rPr>
        <w:tab/>
      </w:r>
      <w:r w:rsidRPr="00F20AE1">
        <w:rPr>
          <w:lang w:val="en-GB"/>
        </w:rPr>
        <w:tab/>
      </w:r>
      <w:r w:rsidRPr="00F20AE1">
        <w:rPr>
          <w:lang w:val="en-GB"/>
        </w:rPr>
        <w:tab/>
      </w:r>
      <w:r w:rsidRPr="00F20AE1">
        <w:rPr>
          <w:lang w:val="en-GB"/>
        </w:rPr>
        <w:tab/>
        <w:t>(S-101 DCEG Clause 8.</w:t>
      </w:r>
      <w:r w:rsidR="0032004A" w:rsidRPr="00F20AE1">
        <w:rPr>
          <w:lang w:val="en-GB"/>
        </w:rPr>
        <w:t>2</w:t>
      </w:r>
      <w:r w:rsidRPr="00F20AE1">
        <w:rPr>
          <w:lang w:val="en-GB"/>
        </w:rPr>
        <w:t>)</w:t>
      </w:r>
    </w:p>
    <w:p w14:paraId="5C6ABDE1" w14:textId="0EA81A93" w:rsidR="002B47BD" w:rsidRPr="00F20AE1" w:rsidRDefault="002B47BD" w:rsidP="0036103E">
      <w:pPr>
        <w:spacing w:after="120"/>
        <w:jc w:val="both"/>
        <w:rPr>
          <w:lang w:val="en-GB"/>
        </w:rPr>
      </w:pPr>
      <w:bookmarkStart w:id="319" w:name="_Toc422735536"/>
      <w:bookmarkStart w:id="320" w:name="_Toc460900464"/>
      <w:bookmarkStart w:id="321" w:name="_Toc8629896"/>
      <w:bookmarkStart w:id="322" w:name="_Toc8630028"/>
      <w:r w:rsidRPr="00F20AE1">
        <w:rPr>
          <w:lang w:val="en-GB"/>
        </w:rPr>
        <w:t xml:space="preserve">All instances of encoding of the S-57 Feature object </w:t>
      </w:r>
      <w:r w:rsidR="00B75A1E" w:rsidRPr="00F20AE1">
        <w:rPr>
          <w:b/>
          <w:lang w:val="en-GB"/>
        </w:rPr>
        <w:t xml:space="preserve">CHKPNT </w:t>
      </w:r>
      <w:r w:rsidRPr="00F20AE1">
        <w:rPr>
          <w:lang w:val="en-GB"/>
        </w:rPr>
        <w:t xml:space="preserve">and its binding attributes will be </w:t>
      </w:r>
      <w:r w:rsidR="00E538A8">
        <w:rPr>
          <w:lang w:val="en-GB"/>
        </w:rPr>
        <w:t>converted</w:t>
      </w:r>
      <w:r w:rsidR="00E538A8" w:rsidRPr="00F20AE1">
        <w:rPr>
          <w:lang w:val="en-GB"/>
        </w:rPr>
        <w:t xml:space="preserve"> </w:t>
      </w:r>
      <w:r w:rsidRPr="00F20AE1">
        <w:rPr>
          <w:lang w:val="en-GB"/>
        </w:rPr>
        <w:t xml:space="preserve">automatically </w:t>
      </w:r>
      <w:r w:rsidR="00E538A8">
        <w:rPr>
          <w:lang w:val="en-GB"/>
        </w:rPr>
        <w:t>to an instance of</w:t>
      </w:r>
      <w:r w:rsidRPr="00F20AE1">
        <w:rPr>
          <w:lang w:val="en-GB"/>
        </w:rPr>
        <w:t xml:space="preserve"> the S-101 feature </w:t>
      </w:r>
      <w:r w:rsidR="00B75A1E" w:rsidRPr="00F20AE1">
        <w:rPr>
          <w:b/>
          <w:lang w:val="en-GB"/>
        </w:rPr>
        <w:t>Checkpoint</w:t>
      </w:r>
      <w:r w:rsidRPr="00F20AE1">
        <w:rPr>
          <w:b/>
          <w:lang w:val="en-GB"/>
        </w:rPr>
        <w:t xml:space="preserve"> </w:t>
      </w:r>
      <w:r w:rsidRPr="00F20AE1">
        <w:rPr>
          <w:lang w:val="en-GB"/>
        </w:rPr>
        <w:t>during the automated conversion process.  However, Data Producers are advised that the following enumerate type attribute ha</w:t>
      </w:r>
      <w:r w:rsidR="00B75A1E" w:rsidRPr="00F20AE1">
        <w:rPr>
          <w:lang w:val="en-GB"/>
        </w:rPr>
        <w:t>s</w:t>
      </w:r>
      <w:r w:rsidRPr="00F20AE1">
        <w:rPr>
          <w:lang w:val="en-GB"/>
        </w:rPr>
        <w:t xml:space="preserve"> restricted allowable enumerate values for </w:t>
      </w:r>
      <w:r w:rsidR="00B75A1E" w:rsidRPr="00F20AE1">
        <w:rPr>
          <w:b/>
          <w:lang w:val="en-GB"/>
        </w:rPr>
        <w:t>Checkpoint</w:t>
      </w:r>
      <w:r w:rsidRPr="00F20AE1">
        <w:rPr>
          <w:lang w:val="en-GB"/>
        </w:rPr>
        <w:t xml:space="preserve"> in S-101:</w:t>
      </w:r>
    </w:p>
    <w:p w14:paraId="4610443F" w14:textId="77777777" w:rsidR="002B47BD" w:rsidRPr="00F20AE1" w:rsidRDefault="002B47BD" w:rsidP="002B47BD">
      <w:pPr>
        <w:spacing w:after="120"/>
        <w:jc w:val="both"/>
        <w:rPr>
          <w:lang w:val="en-GB"/>
        </w:rPr>
      </w:pPr>
      <w:r w:rsidRPr="00F20AE1">
        <w:rPr>
          <w:b/>
          <w:lang w:val="en-GB"/>
        </w:rPr>
        <w:t>status</w:t>
      </w:r>
      <w:r w:rsidRPr="00F20AE1">
        <w:rPr>
          <w:lang w:val="en-GB"/>
        </w:rPr>
        <w:tab/>
      </w:r>
      <w:r w:rsidRPr="00F20AE1">
        <w:rPr>
          <w:lang w:val="en-GB"/>
        </w:rPr>
        <w:tab/>
        <w:t>(STATUS)</w:t>
      </w:r>
    </w:p>
    <w:p w14:paraId="7916FFEC" w14:textId="65C363B0" w:rsidR="002B47BD" w:rsidRPr="00F20AE1" w:rsidRDefault="002B47BD" w:rsidP="002B47BD">
      <w:pPr>
        <w:spacing w:after="120"/>
        <w:jc w:val="both"/>
        <w:rPr>
          <w:rFonts w:cs="Arial"/>
          <w:lang w:val="en-GB"/>
        </w:rPr>
      </w:pPr>
      <w:r w:rsidRPr="00F20AE1">
        <w:rPr>
          <w:rFonts w:cs="Arial"/>
          <w:bCs/>
          <w:lang w:val="en-GB"/>
        </w:rPr>
        <w:t xml:space="preserve">See S-101 DCEG clause </w:t>
      </w:r>
      <w:r w:rsidR="00B75A1E" w:rsidRPr="00F20AE1">
        <w:rPr>
          <w:rFonts w:cs="Arial"/>
          <w:bCs/>
          <w:lang w:val="en-GB"/>
        </w:rPr>
        <w:t>8.2</w:t>
      </w:r>
      <w:r w:rsidRPr="00F20AE1">
        <w:rPr>
          <w:rFonts w:cs="Arial"/>
          <w:bCs/>
          <w:lang w:val="en-GB"/>
        </w:rPr>
        <w:t xml:space="preserve"> for the </w:t>
      </w:r>
      <w:r w:rsidR="00B75A1E" w:rsidRPr="00F20AE1">
        <w:rPr>
          <w:rFonts w:cs="Arial"/>
          <w:bCs/>
          <w:lang w:val="en-GB"/>
        </w:rPr>
        <w:t>listing</w:t>
      </w:r>
      <w:r w:rsidRPr="00F20AE1">
        <w:rPr>
          <w:rFonts w:cs="Arial"/>
          <w:bCs/>
          <w:lang w:val="en-GB"/>
        </w:rPr>
        <w:t xml:space="preserve"> of allowable values.  Values populated in S-57 for th</w:t>
      </w:r>
      <w:r w:rsidR="00B75A1E" w:rsidRPr="00F20AE1">
        <w:rPr>
          <w:rFonts w:cs="Arial"/>
          <w:bCs/>
          <w:lang w:val="en-GB"/>
        </w:rPr>
        <w:t>is attribute</w:t>
      </w:r>
      <w:r w:rsidRPr="00F20AE1">
        <w:rPr>
          <w:rFonts w:cs="Arial"/>
          <w:bCs/>
          <w:lang w:val="en-GB"/>
        </w:rPr>
        <w:t xml:space="preserve"> other than the allowable values will</w:t>
      </w:r>
      <w:r w:rsidRPr="00F20AE1">
        <w:rPr>
          <w:lang w:val="en-GB"/>
        </w:rPr>
        <w:t xml:space="preserve"> not be converted across to S-101</w:t>
      </w:r>
      <w:r w:rsidRPr="00F20AE1">
        <w:rPr>
          <w:rFonts w:cs="Arial"/>
          <w:bCs/>
          <w:lang w:val="en-GB"/>
        </w:rPr>
        <w:t xml:space="preserve">.  Data Producers are advised to check any populated values for STATUS on </w:t>
      </w:r>
      <w:r w:rsidR="00B75A1E" w:rsidRPr="00F20AE1">
        <w:rPr>
          <w:b/>
          <w:lang w:val="en-GB"/>
        </w:rPr>
        <w:t>CHKPNT</w:t>
      </w:r>
      <w:r w:rsidRPr="00F20AE1">
        <w:rPr>
          <w:rFonts w:cs="Arial"/>
          <w:bCs/>
          <w:lang w:val="en-GB"/>
        </w:rPr>
        <w:t xml:space="preserve"> and amend appropriately.</w:t>
      </w:r>
    </w:p>
    <w:p w14:paraId="27AAB0E3" w14:textId="08256CC8" w:rsidR="006B2826" w:rsidRPr="00F20AE1" w:rsidRDefault="006B2826" w:rsidP="00C93144">
      <w:pPr>
        <w:pStyle w:val="Heading3"/>
        <w:keepLines/>
        <w:numPr>
          <w:ilvl w:val="2"/>
          <w:numId w:val="7"/>
        </w:numPr>
        <w:tabs>
          <w:tab w:val="clear" w:pos="283"/>
          <w:tab w:val="clear" w:pos="566"/>
          <w:tab w:val="clear" w:pos="855"/>
          <w:tab w:val="clear" w:pos="915"/>
          <w:tab w:val="clear" w:pos="2911"/>
          <w:tab w:val="left" w:pos="851"/>
        </w:tabs>
        <w:spacing w:before="240" w:after="120"/>
        <w:ind w:left="856" w:hanging="856"/>
        <w:rPr>
          <w:lang w:val="en-GB"/>
        </w:rPr>
      </w:pPr>
      <w:bookmarkStart w:id="323" w:name="_Toc68293178"/>
      <w:r w:rsidRPr="00F20AE1">
        <w:rPr>
          <w:lang w:val="en-GB"/>
        </w:rPr>
        <w:t>Small craft facilities</w:t>
      </w:r>
      <w:bookmarkEnd w:id="319"/>
      <w:bookmarkEnd w:id="320"/>
      <w:bookmarkEnd w:id="321"/>
      <w:bookmarkEnd w:id="322"/>
      <w:bookmarkEnd w:id="323"/>
    </w:p>
    <w:p w14:paraId="19E36E80" w14:textId="74851DB6" w:rsidR="0032004A" w:rsidRPr="00F20AE1" w:rsidRDefault="0032004A" w:rsidP="0032004A">
      <w:pPr>
        <w:keepNext/>
        <w:keepLines/>
        <w:tabs>
          <w:tab w:val="left" w:pos="0"/>
          <w:tab w:val="left" w:pos="283"/>
          <w:tab w:val="left" w:pos="566"/>
          <w:tab w:val="left" w:pos="850"/>
          <w:tab w:val="left" w:pos="1134"/>
          <w:tab w:val="left" w:pos="1418"/>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S-57 Geo object:</w:t>
      </w:r>
      <w:r w:rsidRPr="00F20AE1">
        <w:rPr>
          <w:lang w:val="en-GB"/>
        </w:rPr>
        <w:tab/>
      </w:r>
      <w:r w:rsidRPr="00F20AE1">
        <w:rPr>
          <w:lang w:val="en-GB"/>
        </w:rPr>
        <w:tab/>
        <w:t>Small craft facility (</w:t>
      </w:r>
      <w:r w:rsidRPr="00F20AE1">
        <w:rPr>
          <w:b/>
          <w:lang w:val="en-GB"/>
        </w:rPr>
        <w:t>SMCFAC</w:t>
      </w:r>
      <w:r w:rsidRPr="00F20AE1">
        <w:rPr>
          <w:lang w:val="en-GB"/>
        </w:rPr>
        <w:t>)</w:t>
      </w:r>
      <w:r w:rsidRPr="00F20AE1">
        <w:rPr>
          <w:lang w:val="en-GB"/>
        </w:rPr>
        <w:tab/>
      </w:r>
      <w:r w:rsidRPr="00F20AE1">
        <w:rPr>
          <w:lang w:val="en-GB"/>
        </w:rPr>
        <w:tab/>
      </w:r>
      <w:r w:rsidRPr="00F20AE1">
        <w:rPr>
          <w:lang w:val="en-GB"/>
        </w:rPr>
        <w:tab/>
        <w:t>(P</w:t>
      </w:r>
      <w:proofErr w:type="gramStart"/>
      <w:r w:rsidRPr="00F20AE1">
        <w:rPr>
          <w:lang w:val="en-GB"/>
        </w:rPr>
        <w:t>,A</w:t>
      </w:r>
      <w:proofErr w:type="gramEnd"/>
      <w:r w:rsidRPr="00F20AE1">
        <w:rPr>
          <w:lang w:val="en-GB"/>
        </w:rPr>
        <w:t>)</w:t>
      </w:r>
    </w:p>
    <w:p w14:paraId="4512E217" w14:textId="62102CCD" w:rsidR="0032004A" w:rsidRPr="00F20AE1" w:rsidRDefault="0032004A" w:rsidP="0032004A">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w:t>
      </w:r>
      <w:r w:rsidR="00D83924">
        <w:rPr>
          <w:u w:val="single"/>
          <w:lang w:val="en-GB"/>
        </w:rPr>
        <w:t>-</w:t>
      </w:r>
      <w:r w:rsidRPr="00F20AE1">
        <w:rPr>
          <w:u w:val="single"/>
          <w:lang w:val="en-GB"/>
        </w:rPr>
        <w:t>101 Geo feature</w:t>
      </w:r>
      <w:r w:rsidRPr="00F20AE1">
        <w:rPr>
          <w:lang w:val="en-GB"/>
        </w:rPr>
        <w:t>:</w:t>
      </w:r>
      <w:r w:rsidRPr="00F20AE1">
        <w:rPr>
          <w:lang w:val="en-GB"/>
        </w:rPr>
        <w:tab/>
      </w:r>
      <w:r w:rsidRPr="00F20AE1">
        <w:rPr>
          <w:b/>
          <w:lang w:val="en-GB"/>
        </w:rPr>
        <w:t xml:space="preserve">Small Craft Facility </w:t>
      </w:r>
      <w:r w:rsidRPr="00F20AE1">
        <w:rPr>
          <w:b/>
          <w:lang w:val="en-GB"/>
        </w:rPr>
        <w:tab/>
      </w:r>
      <w:r w:rsidRPr="00F20AE1">
        <w:rPr>
          <w:b/>
          <w:lang w:val="en-GB"/>
        </w:rPr>
        <w:tab/>
      </w:r>
      <w:r w:rsidRPr="00F20AE1">
        <w:rPr>
          <w:b/>
          <w:lang w:val="en-GB"/>
        </w:rPr>
        <w:tab/>
      </w:r>
      <w:r w:rsidRPr="00F20AE1">
        <w:rPr>
          <w:b/>
          <w:lang w:val="en-GB"/>
        </w:rPr>
        <w:tab/>
      </w:r>
      <w:r w:rsidRPr="00F20AE1">
        <w:rPr>
          <w:b/>
          <w:lang w:val="en-GB"/>
        </w:rPr>
        <w:tab/>
      </w:r>
      <w:r w:rsidRPr="00F20AE1">
        <w:rPr>
          <w:b/>
          <w:lang w:val="en-GB"/>
        </w:rPr>
        <w:tab/>
      </w:r>
      <w:r w:rsidRPr="00F20AE1">
        <w:rPr>
          <w:lang w:val="en-GB"/>
        </w:rPr>
        <w:t>(P</w:t>
      </w:r>
      <w:proofErr w:type="gramStart"/>
      <w:r w:rsidRPr="00F20AE1">
        <w:rPr>
          <w:lang w:val="en-GB"/>
        </w:rPr>
        <w:t>,S</w:t>
      </w:r>
      <w:proofErr w:type="gramEnd"/>
      <w:r w:rsidRPr="00F20AE1">
        <w:rPr>
          <w:lang w:val="en-GB"/>
        </w:rPr>
        <w:t>)</w:t>
      </w:r>
      <w:r w:rsidRPr="00F20AE1">
        <w:rPr>
          <w:lang w:val="en-GB"/>
        </w:rPr>
        <w:tab/>
      </w:r>
      <w:r w:rsidRPr="00F20AE1">
        <w:rPr>
          <w:lang w:val="en-GB"/>
        </w:rPr>
        <w:tab/>
        <w:t>(S-101 DCEG Clause 22.8)</w:t>
      </w:r>
    </w:p>
    <w:p w14:paraId="3AE365B3" w14:textId="38427CA5" w:rsidR="00B75A1E" w:rsidRPr="00F20AE1" w:rsidRDefault="00B75A1E" w:rsidP="00C27708">
      <w:pPr>
        <w:tabs>
          <w:tab w:val="decimal" w:pos="5402"/>
          <w:tab w:val="left" w:pos="5589"/>
        </w:tabs>
        <w:spacing w:after="120"/>
        <w:jc w:val="both"/>
        <w:rPr>
          <w:rFonts w:cs="Arial"/>
          <w:lang w:val="en-GB"/>
        </w:rPr>
      </w:pPr>
      <w:bookmarkStart w:id="324" w:name="_Toc8629897"/>
      <w:bookmarkStart w:id="325" w:name="_Toc8630029"/>
      <w:r w:rsidRPr="00F20AE1">
        <w:rPr>
          <w:lang w:val="en-GB"/>
        </w:rPr>
        <w:t xml:space="preserve">All instances of encoding of the S-57 Feature object </w:t>
      </w:r>
      <w:r w:rsidRPr="00F20AE1">
        <w:rPr>
          <w:b/>
          <w:lang w:val="en-GB"/>
        </w:rPr>
        <w:t xml:space="preserve">SMCFAC </w:t>
      </w:r>
      <w:r w:rsidRPr="00F20AE1">
        <w:rPr>
          <w:lang w:val="en-GB"/>
        </w:rPr>
        <w:t xml:space="preserve">and its binding attributes will be </w:t>
      </w:r>
      <w:r w:rsidR="00E538A8">
        <w:rPr>
          <w:lang w:val="en-GB"/>
        </w:rPr>
        <w:t>converted</w:t>
      </w:r>
      <w:r w:rsidR="00E538A8" w:rsidRPr="00F20AE1">
        <w:rPr>
          <w:lang w:val="en-GB"/>
        </w:rPr>
        <w:t xml:space="preserve"> </w:t>
      </w:r>
      <w:r w:rsidRPr="00F20AE1">
        <w:rPr>
          <w:lang w:val="en-GB"/>
        </w:rPr>
        <w:t xml:space="preserve">automatically </w:t>
      </w:r>
      <w:r w:rsidR="00E538A8">
        <w:rPr>
          <w:lang w:val="en-GB"/>
        </w:rPr>
        <w:t>to an instance of</w:t>
      </w:r>
      <w:r w:rsidRPr="00F20AE1">
        <w:rPr>
          <w:lang w:val="en-GB"/>
        </w:rPr>
        <w:t xml:space="preserve"> the S-101 feature </w:t>
      </w:r>
      <w:r w:rsidRPr="00F20AE1">
        <w:rPr>
          <w:b/>
          <w:lang w:val="en-GB"/>
        </w:rPr>
        <w:t xml:space="preserve">Small Craft Facility </w:t>
      </w:r>
      <w:r w:rsidRPr="00F20AE1">
        <w:rPr>
          <w:lang w:val="en-GB"/>
        </w:rPr>
        <w:t>during the</w:t>
      </w:r>
      <w:r w:rsidR="00C27708">
        <w:rPr>
          <w:lang w:val="en-GB"/>
        </w:rPr>
        <w:t xml:space="preserve"> automated conversion process.</w:t>
      </w:r>
    </w:p>
    <w:p w14:paraId="7C81726F" w14:textId="4F70C569" w:rsidR="006B2826" w:rsidRPr="00F20AE1" w:rsidRDefault="006B2826" w:rsidP="00C93144">
      <w:pPr>
        <w:pStyle w:val="Heading3"/>
        <w:keepLines/>
        <w:numPr>
          <w:ilvl w:val="2"/>
          <w:numId w:val="12"/>
        </w:numPr>
        <w:tabs>
          <w:tab w:val="clear" w:pos="283"/>
          <w:tab w:val="clear" w:pos="566"/>
          <w:tab w:val="clear" w:pos="720"/>
          <w:tab w:val="clear" w:pos="850"/>
          <w:tab w:val="clear" w:pos="915"/>
          <w:tab w:val="clear" w:pos="2911"/>
          <w:tab w:val="left" w:pos="851"/>
        </w:tabs>
        <w:spacing w:before="240" w:after="120"/>
        <w:ind w:left="851" w:hanging="851"/>
        <w:rPr>
          <w:lang w:val="en-GB"/>
        </w:rPr>
      </w:pPr>
      <w:bookmarkStart w:id="326" w:name="_Toc68293179"/>
      <w:r w:rsidRPr="00F20AE1">
        <w:rPr>
          <w:lang w:val="en-GB"/>
        </w:rPr>
        <w:t>Docks</w:t>
      </w:r>
      <w:bookmarkEnd w:id="324"/>
      <w:bookmarkEnd w:id="325"/>
      <w:bookmarkEnd w:id="326"/>
    </w:p>
    <w:p w14:paraId="0D100B55" w14:textId="67F080C4" w:rsidR="006B2826" w:rsidRPr="00F20AE1" w:rsidRDefault="006B2826" w:rsidP="00C93144">
      <w:pPr>
        <w:pStyle w:val="Heading4"/>
        <w:keepLines/>
        <w:widowControl/>
        <w:numPr>
          <w:ilvl w:val="3"/>
          <w:numId w:val="8"/>
        </w:numPr>
        <w:tabs>
          <w:tab w:val="clear" w:pos="864"/>
          <w:tab w:val="clear" w:pos="2911"/>
          <w:tab w:val="num" w:pos="851"/>
        </w:tabs>
        <w:spacing w:after="120"/>
        <w:ind w:left="851" w:hanging="851"/>
        <w:rPr>
          <w:lang w:val="en-GB"/>
        </w:rPr>
      </w:pPr>
      <w:bookmarkStart w:id="327" w:name="_Toc422735540"/>
      <w:bookmarkStart w:id="328" w:name="_Toc460900466"/>
      <w:bookmarkStart w:id="329" w:name="_Toc8629898"/>
      <w:bookmarkStart w:id="330" w:name="_Toc8630030"/>
      <w:bookmarkStart w:id="331" w:name="_Toc68293180"/>
      <w:r w:rsidRPr="00F20AE1">
        <w:rPr>
          <w:lang w:val="en-GB"/>
        </w:rPr>
        <w:t>Dry docks</w:t>
      </w:r>
      <w:bookmarkEnd w:id="327"/>
      <w:bookmarkEnd w:id="328"/>
      <w:bookmarkEnd w:id="329"/>
      <w:bookmarkEnd w:id="330"/>
      <w:bookmarkEnd w:id="331"/>
    </w:p>
    <w:p w14:paraId="6E883B2B" w14:textId="2822B678" w:rsidR="00E22406" w:rsidRPr="00F20AE1" w:rsidRDefault="00E22406" w:rsidP="00E22406">
      <w:pPr>
        <w:keepNext/>
        <w:keepLines/>
        <w:tabs>
          <w:tab w:val="left" w:pos="0"/>
          <w:tab w:val="left" w:pos="283"/>
          <w:tab w:val="left" w:pos="566"/>
          <w:tab w:val="left" w:pos="850"/>
          <w:tab w:val="left" w:pos="1134"/>
          <w:tab w:val="left" w:pos="1418"/>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S-57 Geo object:</w:t>
      </w:r>
      <w:r w:rsidRPr="00F20AE1">
        <w:rPr>
          <w:lang w:val="en-GB"/>
        </w:rPr>
        <w:tab/>
      </w:r>
      <w:r w:rsidRPr="00F20AE1">
        <w:rPr>
          <w:lang w:val="en-GB"/>
        </w:rPr>
        <w:tab/>
        <w:t>Dry dock (</w:t>
      </w:r>
      <w:r w:rsidRPr="00F20AE1">
        <w:rPr>
          <w:b/>
          <w:lang w:val="en-GB"/>
        </w:rPr>
        <w:t>DRYDOC</w:t>
      </w:r>
      <w:r w:rsidRPr="00F20AE1">
        <w:rPr>
          <w:lang w:val="en-GB"/>
        </w:rPr>
        <w:t>)</w:t>
      </w:r>
      <w:r w:rsidRPr="00F20AE1">
        <w:rPr>
          <w:lang w:val="en-GB"/>
        </w:rPr>
        <w:tab/>
      </w:r>
      <w:r w:rsidRPr="00F20AE1">
        <w:rPr>
          <w:lang w:val="en-GB"/>
        </w:rPr>
        <w:tab/>
      </w:r>
      <w:r w:rsidRPr="00F20AE1">
        <w:rPr>
          <w:lang w:val="en-GB"/>
        </w:rPr>
        <w:tab/>
        <w:t>(A)</w:t>
      </w:r>
    </w:p>
    <w:p w14:paraId="7B52C625" w14:textId="69B493CA" w:rsidR="00E22406" w:rsidRPr="00F20AE1" w:rsidRDefault="00E22406" w:rsidP="00E22406">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w:t>
      </w:r>
      <w:r w:rsidR="00D83924">
        <w:rPr>
          <w:u w:val="single"/>
          <w:lang w:val="en-GB"/>
        </w:rPr>
        <w:t>-</w:t>
      </w:r>
      <w:r w:rsidRPr="00F20AE1">
        <w:rPr>
          <w:u w:val="single"/>
          <w:lang w:val="en-GB"/>
        </w:rPr>
        <w:t>101 Geo feature</w:t>
      </w:r>
      <w:r w:rsidRPr="00F20AE1">
        <w:rPr>
          <w:lang w:val="en-GB"/>
        </w:rPr>
        <w:t>:</w:t>
      </w:r>
      <w:r w:rsidRPr="00F20AE1">
        <w:rPr>
          <w:lang w:val="en-GB"/>
        </w:rPr>
        <w:tab/>
      </w:r>
      <w:r w:rsidRPr="00F20AE1">
        <w:rPr>
          <w:b/>
          <w:lang w:val="en-GB"/>
        </w:rPr>
        <w:t xml:space="preserve">Dry Dock </w:t>
      </w:r>
      <w:r w:rsidRPr="00F20AE1">
        <w:rPr>
          <w:b/>
          <w:lang w:val="en-GB"/>
        </w:rPr>
        <w:tab/>
      </w:r>
      <w:r w:rsidRPr="00F20AE1">
        <w:rPr>
          <w:b/>
          <w:lang w:val="en-GB"/>
        </w:rPr>
        <w:tab/>
      </w:r>
      <w:r w:rsidRPr="00F20AE1">
        <w:rPr>
          <w:b/>
          <w:lang w:val="en-GB"/>
        </w:rPr>
        <w:tab/>
      </w:r>
      <w:r w:rsidRPr="00F20AE1">
        <w:rPr>
          <w:b/>
          <w:lang w:val="en-GB"/>
        </w:rPr>
        <w:tab/>
      </w:r>
      <w:r w:rsidRPr="00F20AE1">
        <w:rPr>
          <w:b/>
          <w:lang w:val="en-GB"/>
        </w:rPr>
        <w:tab/>
      </w:r>
      <w:r w:rsidRPr="00F20AE1">
        <w:rPr>
          <w:b/>
          <w:lang w:val="en-GB"/>
        </w:rPr>
        <w:tab/>
      </w:r>
      <w:r w:rsidRPr="00F20AE1">
        <w:rPr>
          <w:lang w:val="en-GB"/>
        </w:rPr>
        <w:t>(S)</w:t>
      </w:r>
      <w:r w:rsidRPr="00F20AE1">
        <w:rPr>
          <w:lang w:val="en-GB"/>
        </w:rPr>
        <w:tab/>
      </w:r>
      <w:r w:rsidRPr="00F20AE1">
        <w:rPr>
          <w:lang w:val="en-GB"/>
        </w:rPr>
        <w:tab/>
      </w:r>
      <w:r w:rsidRPr="00F20AE1">
        <w:rPr>
          <w:lang w:val="en-GB"/>
        </w:rPr>
        <w:tab/>
      </w:r>
      <w:r w:rsidRPr="00F20AE1">
        <w:rPr>
          <w:lang w:val="en-GB"/>
        </w:rPr>
        <w:tab/>
      </w:r>
      <w:r w:rsidRPr="00F20AE1">
        <w:rPr>
          <w:lang w:val="en-GB"/>
        </w:rPr>
        <w:tab/>
      </w:r>
      <w:r w:rsidRPr="00F20AE1">
        <w:rPr>
          <w:lang w:val="en-GB"/>
        </w:rPr>
        <w:tab/>
        <w:t xml:space="preserve">(S-101 DCEG Clause </w:t>
      </w:r>
      <w:r w:rsidR="00552928" w:rsidRPr="00F20AE1">
        <w:rPr>
          <w:lang w:val="en-GB"/>
        </w:rPr>
        <w:t>8.15</w:t>
      </w:r>
      <w:r w:rsidRPr="00F20AE1">
        <w:rPr>
          <w:lang w:val="en-GB"/>
        </w:rPr>
        <w:t>)</w:t>
      </w:r>
    </w:p>
    <w:p w14:paraId="298F87B4" w14:textId="60D27A66" w:rsidR="00E22406" w:rsidRPr="00F20AE1" w:rsidRDefault="00E22406" w:rsidP="00E22406">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jc w:val="both"/>
        <w:rPr>
          <w:lang w:val="en-GB"/>
        </w:rPr>
      </w:pPr>
      <w:r w:rsidRPr="00F20AE1">
        <w:rPr>
          <w:lang w:val="en-GB"/>
        </w:rPr>
        <w:t xml:space="preserve">All instances of encoding of the S-57 Feature object </w:t>
      </w:r>
      <w:r w:rsidR="00552928" w:rsidRPr="00F20AE1">
        <w:rPr>
          <w:b/>
          <w:lang w:val="en-GB"/>
        </w:rPr>
        <w:t>DRYDOC</w:t>
      </w:r>
      <w:r w:rsidRPr="00F20AE1">
        <w:rPr>
          <w:lang w:val="en-GB"/>
        </w:rPr>
        <w:t xml:space="preserve"> and its binding attributes will be </w:t>
      </w:r>
      <w:r w:rsidR="00ED4C4D">
        <w:rPr>
          <w:lang w:val="en-GB"/>
        </w:rPr>
        <w:t>converted</w:t>
      </w:r>
      <w:r w:rsidR="00ED4C4D" w:rsidRPr="00F20AE1">
        <w:rPr>
          <w:lang w:val="en-GB"/>
        </w:rPr>
        <w:t xml:space="preserve"> </w:t>
      </w:r>
      <w:r w:rsidRPr="00F20AE1">
        <w:rPr>
          <w:lang w:val="en-GB"/>
        </w:rPr>
        <w:t xml:space="preserve">automatically </w:t>
      </w:r>
      <w:r w:rsidR="00ED4C4D">
        <w:rPr>
          <w:lang w:val="en-GB"/>
        </w:rPr>
        <w:t>to an instance of</w:t>
      </w:r>
      <w:r w:rsidRPr="00F20AE1">
        <w:rPr>
          <w:lang w:val="en-GB"/>
        </w:rPr>
        <w:t xml:space="preserve"> the S-101 feature </w:t>
      </w:r>
      <w:r w:rsidR="00552928" w:rsidRPr="00F20AE1">
        <w:rPr>
          <w:b/>
          <w:lang w:val="en-GB"/>
        </w:rPr>
        <w:t>Dry Dock</w:t>
      </w:r>
      <w:r w:rsidRPr="00F20AE1">
        <w:rPr>
          <w:b/>
          <w:lang w:val="en-GB"/>
        </w:rPr>
        <w:t xml:space="preserve"> </w:t>
      </w:r>
      <w:r w:rsidRPr="00F20AE1">
        <w:rPr>
          <w:lang w:val="en-GB"/>
        </w:rPr>
        <w:t>during the automated conversion process.  However the following exceptions apply:</w:t>
      </w:r>
    </w:p>
    <w:p w14:paraId="0255CF8C" w14:textId="7E32F122" w:rsidR="00E22406" w:rsidRPr="00F20AE1" w:rsidRDefault="00552928" w:rsidP="00C93144">
      <w:pPr>
        <w:pStyle w:val="ListParagraph"/>
        <w:numPr>
          <w:ilvl w:val="0"/>
          <w:numId w:val="20"/>
        </w:num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284" w:hanging="284"/>
        <w:jc w:val="both"/>
        <w:rPr>
          <w:lang w:val="en-GB"/>
        </w:rPr>
      </w:pPr>
      <w:r w:rsidRPr="00F20AE1">
        <w:rPr>
          <w:lang w:val="en-GB"/>
        </w:rPr>
        <w:t>The S-57 attribute</w:t>
      </w:r>
      <w:r w:rsidR="00E22406" w:rsidRPr="00F20AE1">
        <w:rPr>
          <w:lang w:val="en-GB"/>
        </w:rPr>
        <w:t xml:space="preserve"> </w:t>
      </w:r>
      <w:r w:rsidRPr="00F20AE1">
        <w:rPr>
          <w:lang w:val="en-GB"/>
        </w:rPr>
        <w:t>HORACC</w:t>
      </w:r>
      <w:r w:rsidR="00E22406" w:rsidRPr="00F20AE1">
        <w:rPr>
          <w:lang w:val="en-GB"/>
        </w:rPr>
        <w:t xml:space="preserve"> for </w:t>
      </w:r>
      <w:r w:rsidRPr="00F20AE1">
        <w:rPr>
          <w:b/>
          <w:lang w:val="en-GB"/>
        </w:rPr>
        <w:t>DRYDOC</w:t>
      </w:r>
      <w:r w:rsidR="00E22406" w:rsidRPr="00F20AE1">
        <w:rPr>
          <w:lang w:val="en-GB"/>
        </w:rPr>
        <w:t xml:space="preserve"> will not be converted.  It is considered that th</w:t>
      </w:r>
      <w:r w:rsidRPr="00F20AE1">
        <w:rPr>
          <w:lang w:val="en-GB"/>
        </w:rPr>
        <w:t>is attribute</w:t>
      </w:r>
      <w:r w:rsidR="00E22406" w:rsidRPr="00F20AE1">
        <w:rPr>
          <w:lang w:val="en-GB"/>
        </w:rPr>
        <w:t xml:space="preserve"> </w:t>
      </w:r>
      <w:r w:rsidRPr="00F20AE1">
        <w:rPr>
          <w:lang w:val="en-GB"/>
        </w:rPr>
        <w:t>is</w:t>
      </w:r>
      <w:r w:rsidR="00E22406" w:rsidRPr="00F20AE1">
        <w:rPr>
          <w:lang w:val="en-GB"/>
        </w:rPr>
        <w:t xml:space="preserve"> not relevant for </w:t>
      </w:r>
      <w:r w:rsidRPr="00F20AE1">
        <w:rPr>
          <w:b/>
          <w:lang w:val="en-GB"/>
        </w:rPr>
        <w:t>Dry Dock</w:t>
      </w:r>
      <w:r w:rsidR="00E22406" w:rsidRPr="00F20AE1">
        <w:rPr>
          <w:lang w:val="en-GB"/>
        </w:rPr>
        <w:t xml:space="preserve"> in S-101.</w:t>
      </w:r>
    </w:p>
    <w:p w14:paraId="7D9D9239" w14:textId="77777777" w:rsidR="00C446DA" w:rsidRPr="00F20AE1" w:rsidRDefault="00C446DA" w:rsidP="00C446DA">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jc w:val="both"/>
        <w:rPr>
          <w:lang w:val="en-GB"/>
        </w:rPr>
      </w:pPr>
      <w:r w:rsidRPr="00F20AE1">
        <w:rPr>
          <w:lang w:val="en-GB"/>
        </w:rPr>
        <w:t>The following additional requirements for S-57 attribution must be noted:</w:t>
      </w:r>
    </w:p>
    <w:p w14:paraId="20FF8627" w14:textId="05AE7A11" w:rsidR="00C446DA" w:rsidRPr="00F20AE1" w:rsidRDefault="00C446DA" w:rsidP="00C93144">
      <w:pPr>
        <w:pStyle w:val="ListParagraph"/>
        <w:numPr>
          <w:ilvl w:val="0"/>
          <w:numId w:val="20"/>
        </w:numPr>
        <w:tabs>
          <w:tab w:val="left" w:pos="0"/>
          <w:tab w:val="left" w:pos="283"/>
          <w:tab w:val="left" w:pos="566"/>
          <w:tab w:val="left" w:pos="851"/>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284" w:hanging="284"/>
        <w:jc w:val="both"/>
        <w:rPr>
          <w:rFonts w:cs="Arial"/>
          <w:bCs/>
          <w:lang w:val="en-GB"/>
        </w:rPr>
      </w:pPr>
      <w:r w:rsidRPr="00F20AE1">
        <w:rPr>
          <w:rFonts w:cs="Arial"/>
          <w:bCs/>
          <w:lang w:val="en-GB"/>
        </w:rPr>
        <w:t xml:space="preserve">The attribute </w:t>
      </w:r>
      <w:r w:rsidRPr="00F20AE1">
        <w:rPr>
          <w:rFonts w:cs="Arial"/>
          <w:b/>
          <w:bCs/>
          <w:lang w:val="en-GB"/>
        </w:rPr>
        <w:t>maximum permitted draught</w:t>
      </w:r>
      <w:r w:rsidRPr="00F20AE1">
        <w:rPr>
          <w:rFonts w:cs="Arial"/>
          <w:bCs/>
          <w:lang w:val="en-GB"/>
        </w:rPr>
        <w:t xml:space="preserve"> has been introduced in S-101 to encode the maximum permitted vessel draught at the </w:t>
      </w:r>
      <w:r w:rsidR="0061691A" w:rsidRPr="00F20AE1">
        <w:rPr>
          <w:rFonts w:cs="Arial"/>
          <w:bCs/>
          <w:lang w:val="en-GB"/>
        </w:rPr>
        <w:t>dock</w:t>
      </w:r>
      <w:r w:rsidRPr="00F20AE1">
        <w:rPr>
          <w:rFonts w:cs="Arial"/>
          <w:bCs/>
          <w:lang w:val="en-GB"/>
        </w:rPr>
        <w:t xml:space="preserve">.  This information is encoded in S-57 on </w:t>
      </w:r>
      <w:r w:rsidR="0061691A" w:rsidRPr="00F20AE1">
        <w:rPr>
          <w:rFonts w:cs="Arial"/>
          <w:b/>
          <w:bCs/>
          <w:lang w:val="en-GB"/>
        </w:rPr>
        <w:t>DRYDOC</w:t>
      </w:r>
      <w:r w:rsidRPr="00F20AE1">
        <w:rPr>
          <w:rFonts w:cs="Arial"/>
          <w:bCs/>
          <w:lang w:val="en-GB"/>
        </w:rPr>
        <w:t xml:space="preserve"> using the attribute INFORM (see clause 2.3).  In order for this information to be converted across to S-101, the text string encoded in INFORM on the </w:t>
      </w:r>
      <w:r w:rsidR="0061691A" w:rsidRPr="00F20AE1">
        <w:rPr>
          <w:rFonts w:cs="Arial"/>
          <w:b/>
          <w:bCs/>
          <w:lang w:val="en-GB"/>
        </w:rPr>
        <w:t>DRYDOC</w:t>
      </w:r>
      <w:r w:rsidRPr="00F20AE1">
        <w:rPr>
          <w:rFonts w:cs="Arial"/>
          <w:bCs/>
          <w:lang w:val="en-GB"/>
        </w:rPr>
        <w:t xml:space="preserve"> </w:t>
      </w:r>
      <w:r w:rsidR="007A068E">
        <w:rPr>
          <w:rFonts w:cs="Arial"/>
          <w:bCs/>
          <w:lang w:val="en-GB"/>
        </w:rPr>
        <w:t>should</w:t>
      </w:r>
      <w:r w:rsidR="007A068E" w:rsidRPr="00F20AE1">
        <w:rPr>
          <w:rFonts w:cs="Arial"/>
          <w:bCs/>
          <w:lang w:val="en-GB"/>
        </w:rPr>
        <w:t xml:space="preserve"> be </w:t>
      </w:r>
      <w:r w:rsidR="007A068E">
        <w:rPr>
          <w:rFonts w:cs="Arial"/>
          <w:bCs/>
          <w:lang w:val="en-GB"/>
        </w:rPr>
        <w:t>in a standardised</w:t>
      </w:r>
      <w:r w:rsidRPr="00F20AE1">
        <w:rPr>
          <w:rFonts w:cs="Arial"/>
          <w:bCs/>
          <w:lang w:val="en-GB"/>
        </w:rPr>
        <w:t xml:space="preserve"> format</w:t>
      </w:r>
      <w:r w:rsidR="00484604">
        <w:rPr>
          <w:rFonts w:cs="Arial"/>
          <w:bCs/>
          <w:lang w:val="en-GB"/>
        </w:rPr>
        <w:t>, such as</w:t>
      </w:r>
      <w:r w:rsidRPr="00F20AE1">
        <w:rPr>
          <w:rFonts w:cs="Arial"/>
          <w:bCs/>
          <w:lang w:val="en-GB"/>
        </w:rPr>
        <w:t xml:space="preserve"> </w:t>
      </w:r>
      <w:r w:rsidRPr="00F20AE1">
        <w:rPr>
          <w:rFonts w:cs="Arial"/>
          <w:bCs/>
          <w:i/>
          <w:lang w:val="en-GB"/>
        </w:rPr>
        <w:t xml:space="preserve">Maximum draught permitted = </w:t>
      </w:r>
      <w:r w:rsidR="007A068E">
        <w:rPr>
          <w:rFonts w:cs="Arial"/>
          <w:bCs/>
          <w:i/>
          <w:lang w:val="en-GB"/>
        </w:rPr>
        <w:t>[</w:t>
      </w:r>
      <w:proofErr w:type="spellStart"/>
      <w:r w:rsidRPr="00F20AE1">
        <w:rPr>
          <w:rFonts w:cs="Arial"/>
          <w:bCs/>
          <w:i/>
          <w:lang w:val="en-GB"/>
        </w:rPr>
        <w:t>xx.x</w:t>
      </w:r>
      <w:proofErr w:type="spellEnd"/>
      <w:r w:rsidR="007A068E">
        <w:rPr>
          <w:rFonts w:cs="Arial"/>
          <w:bCs/>
          <w:i/>
          <w:lang w:val="en-GB"/>
        </w:rPr>
        <w:t>]</w:t>
      </w:r>
      <w:r w:rsidRPr="00F20AE1">
        <w:rPr>
          <w:rFonts w:cs="Arial"/>
          <w:bCs/>
          <w:i/>
          <w:lang w:val="en-GB"/>
        </w:rPr>
        <w:t xml:space="preserve"> metres</w:t>
      </w:r>
      <w:r w:rsidRPr="00F20AE1">
        <w:rPr>
          <w:rFonts w:cs="Arial"/>
          <w:bCs/>
          <w:lang w:val="en-GB"/>
        </w:rPr>
        <w:t xml:space="preserve">, where </w:t>
      </w:r>
      <w:r w:rsidR="007A068E">
        <w:rPr>
          <w:rFonts w:cs="Arial"/>
          <w:bCs/>
          <w:i/>
          <w:lang w:val="en-GB"/>
        </w:rPr>
        <w:t>[</w:t>
      </w:r>
      <w:proofErr w:type="spellStart"/>
      <w:r w:rsidRPr="00F20AE1">
        <w:rPr>
          <w:rFonts w:cs="Arial"/>
          <w:bCs/>
          <w:i/>
          <w:lang w:val="en-GB"/>
        </w:rPr>
        <w:t>xx.x</w:t>
      </w:r>
      <w:proofErr w:type="spellEnd"/>
      <w:r w:rsidR="007A068E">
        <w:rPr>
          <w:rFonts w:cs="Arial"/>
          <w:bCs/>
          <w:i/>
          <w:lang w:val="en-GB"/>
        </w:rPr>
        <w:t>]</w:t>
      </w:r>
      <w:r w:rsidRPr="00F20AE1">
        <w:rPr>
          <w:rFonts w:cs="Arial"/>
          <w:bCs/>
          <w:lang w:val="en-GB"/>
        </w:rPr>
        <w:t xml:space="preserve"> is the value of the maximum permitted vessel draught (decimal part not required if the value is whole metres).</w:t>
      </w:r>
      <w:r w:rsidR="007A068E">
        <w:rPr>
          <w:rFonts w:cs="Arial"/>
          <w:bCs/>
          <w:lang w:val="en-GB"/>
        </w:rPr>
        <w:t xml:space="preserve">  For example </w:t>
      </w:r>
      <w:r w:rsidR="00484604">
        <w:rPr>
          <w:rFonts w:cs="Arial"/>
          <w:bCs/>
          <w:i/>
          <w:lang w:val="en-GB"/>
        </w:rPr>
        <w:t>Maximum permitted draught = 11.5 metres</w:t>
      </w:r>
      <w:r w:rsidR="00484604">
        <w:rPr>
          <w:rFonts w:cs="Arial"/>
          <w:bCs/>
          <w:lang w:val="en-GB"/>
        </w:rPr>
        <w:t>.</w:t>
      </w:r>
    </w:p>
    <w:p w14:paraId="6755D9EA" w14:textId="69889D26" w:rsidR="006B2826" w:rsidRPr="00F20AE1" w:rsidRDefault="006B2826" w:rsidP="00C93144">
      <w:pPr>
        <w:pStyle w:val="Heading4"/>
        <w:keepLines/>
        <w:widowControl/>
        <w:numPr>
          <w:ilvl w:val="3"/>
          <w:numId w:val="11"/>
        </w:numPr>
        <w:tabs>
          <w:tab w:val="clear" w:pos="915"/>
          <w:tab w:val="clear" w:pos="2911"/>
        </w:tabs>
        <w:spacing w:after="120"/>
        <w:ind w:left="862" w:hanging="862"/>
        <w:rPr>
          <w:b w:val="0"/>
          <w:lang w:val="en-GB"/>
        </w:rPr>
      </w:pPr>
      <w:bookmarkStart w:id="332" w:name="_Toc422735542"/>
      <w:bookmarkStart w:id="333" w:name="_Toc460900467"/>
      <w:bookmarkStart w:id="334" w:name="_Toc8629899"/>
      <w:bookmarkStart w:id="335" w:name="_Toc8630031"/>
      <w:bookmarkStart w:id="336" w:name="_Toc68293181"/>
      <w:r w:rsidRPr="00F20AE1">
        <w:rPr>
          <w:lang w:val="en-GB"/>
        </w:rPr>
        <w:t>Floating docks</w:t>
      </w:r>
      <w:bookmarkEnd w:id="332"/>
      <w:bookmarkEnd w:id="333"/>
      <w:bookmarkEnd w:id="334"/>
      <w:bookmarkEnd w:id="335"/>
      <w:bookmarkEnd w:id="336"/>
    </w:p>
    <w:p w14:paraId="09528FAA" w14:textId="6EF68809" w:rsidR="00CA495D" w:rsidRPr="00F20AE1" w:rsidRDefault="00CA495D" w:rsidP="00CA495D">
      <w:pPr>
        <w:keepNext/>
        <w:keepLines/>
        <w:tabs>
          <w:tab w:val="left" w:pos="0"/>
          <w:tab w:val="left" w:pos="283"/>
          <w:tab w:val="left" w:pos="566"/>
          <w:tab w:val="left" w:pos="850"/>
          <w:tab w:val="left" w:pos="1134"/>
          <w:tab w:val="left" w:pos="1418"/>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S-57 Geo object:</w:t>
      </w:r>
      <w:r w:rsidRPr="00F20AE1">
        <w:rPr>
          <w:lang w:val="en-GB"/>
        </w:rPr>
        <w:tab/>
      </w:r>
      <w:r w:rsidRPr="00F20AE1">
        <w:rPr>
          <w:lang w:val="en-GB"/>
        </w:rPr>
        <w:tab/>
        <w:t>Floating dock (</w:t>
      </w:r>
      <w:r w:rsidRPr="00F20AE1">
        <w:rPr>
          <w:b/>
          <w:lang w:val="en-GB"/>
        </w:rPr>
        <w:t>FLODOC</w:t>
      </w:r>
      <w:r w:rsidRPr="00F20AE1">
        <w:rPr>
          <w:lang w:val="en-GB"/>
        </w:rPr>
        <w:t>)</w:t>
      </w:r>
      <w:r w:rsidRPr="00F20AE1">
        <w:rPr>
          <w:lang w:val="en-GB"/>
        </w:rPr>
        <w:tab/>
      </w:r>
      <w:r w:rsidRPr="00F20AE1">
        <w:rPr>
          <w:lang w:val="en-GB"/>
        </w:rPr>
        <w:tab/>
      </w:r>
      <w:r w:rsidRPr="00F20AE1">
        <w:rPr>
          <w:lang w:val="en-GB"/>
        </w:rPr>
        <w:tab/>
        <w:t>(</w:t>
      </w:r>
      <w:r w:rsidR="005F5D27" w:rsidRPr="00F20AE1">
        <w:rPr>
          <w:lang w:val="en-GB"/>
        </w:rPr>
        <w:t>L</w:t>
      </w:r>
      <w:proofErr w:type="gramStart"/>
      <w:r w:rsidR="005F5D27" w:rsidRPr="00F20AE1">
        <w:rPr>
          <w:lang w:val="en-GB"/>
        </w:rPr>
        <w:t>,</w:t>
      </w:r>
      <w:r w:rsidRPr="00F20AE1">
        <w:rPr>
          <w:lang w:val="en-GB"/>
        </w:rPr>
        <w:t>A</w:t>
      </w:r>
      <w:proofErr w:type="gramEnd"/>
      <w:r w:rsidRPr="00F20AE1">
        <w:rPr>
          <w:lang w:val="en-GB"/>
        </w:rPr>
        <w:t>)</w:t>
      </w:r>
    </w:p>
    <w:p w14:paraId="3F5E318B" w14:textId="69A199E1" w:rsidR="00CA495D" w:rsidRPr="00F20AE1" w:rsidRDefault="00CA495D" w:rsidP="00CA495D">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w:t>
      </w:r>
      <w:r w:rsidR="00D83924">
        <w:rPr>
          <w:u w:val="single"/>
          <w:lang w:val="en-GB"/>
        </w:rPr>
        <w:t>-</w:t>
      </w:r>
      <w:r w:rsidRPr="00F20AE1">
        <w:rPr>
          <w:u w:val="single"/>
          <w:lang w:val="en-GB"/>
        </w:rPr>
        <w:t>101 Geo feature</w:t>
      </w:r>
      <w:r w:rsidRPr="00F20AE1">
        <w:rPr>
          <w:lang w:val="en-GB"/>
        </w:rPr>
        <w:t>:</w:t>
      </w:r>
      <w:r w:rsidRPr="00F20AE1">
        <w:rPr>
          <w:lang w:val="en-GB"/>
        </w:rPr>
        <w:tab/>
      </w:r>
      <w:r w:rsidRPr="00F20AE1">
        <w:rPr>
          <w:b/>
          <w:lang w:val="en-GB"/>
        </w:rPr>
        <w:t xml:space="preserve">Floating Dock </w:t>
      </w:r>
      <w:r w:rsidRPr="00F20AE1">
        <w:rPr>
          <w:b/>
          <w:lang w:val="en-GB"/>
        </w:rPr>
        <w:tab/>
      </w:r>
      <w:r w:rsidRPr="00F20AE1">
        <w:rPr>
          <w:b/>
          <w:lang w:val="en-GB"/>
        </w:rPr>
        <w:tab/>
      </w:r>
      <w:r w:rsidRPr="00F20AE1">
        <w:rPr>
          <w:b/>
          <w:lang w:val="en-GB"/>
        </w:rPr>
        <w:tab/>
      </w:r>
      <w:r w:rsidRPr="00F20AE1">
        <w:rPr>
          <w:b/>
          <w:lang w:val="en-GB"/>
        </w:rPr>
        <w:tab/>
      </w:r>
      <w:r w:rsidRPr="00F20AE1">
        <w:rPr>
          <w:b/>
          <w:lang w:val="en-GB"/>
        </w:rPr>
        <w:tab/>
      </w:r>
      <w:r w:rsidRPr="00F20AE1">
        <w:rPr>
          <w:b/>
          <w:lang w:val="en-GB"/>
        </w:rPr>
        <w:tab/>
      </w:r>
      <w:r w:rsidRPr="00F20AE1">
        <w:rPr>
          <w:lang w:val="en-GB"/>
        </w:rPr>
        <w:t>(</w:t>
      </w:r>
      <w:r w:rsidR="005F5D27" w:rsidRPr="00F20AE1">
        <w:rPr>
          <w:lang w:val="en-GB"/>
        </w:rPr>
        <w:t>P</w:t>
      </w:r>
      <w:proofErr w:type="gramStart"/>
      <w:r w:rsidR="005F5D27" w:rsidRPr="00F20AE1">
        <w:rPr>
          <w:lang w:val="en-GB"/>
        </w:rPr>
        <w:t>,C,</w:t>
      </w:r>
      <w:r w:rsidRPr="00F20AE1">
        <w:rPr>
          <w:lang w:val="en-GB"/>
        </w:rPr>
        <w:t>S</w:t>
      </w:r>
      <w:proofErr w:type="gramEnd"/>
      <w:r w:rsidRPr="00F20AE1">
        <w:rPr>
          <w:lang w:val="en-GB"/>
        </w:rPr>
        <w:t>)</w:t>
      </w:r>
      <w:r w:rsidRPr="00F20AE1">
        <w:rPr>
          <w:lang w:val="en-GB"/>
        </w:rPr>
        <w:tab/>
      </w:r>
      <w:r w:rsidRPr="00F20AE1">
        <w:rPr>
          <w:lang w:val="en-GB"/>
        </w:rPr>
        <w:tab/>
      </w:r>
      <w:r w:rsidRPr="00F20AE1">
        <w:rPr>
          <w:lang w:val="en-GB"/>
        </w:rPr>
        <w:tab/>
        <w:t>(S-101 DCEG Clause 8.16)</w:t>
      </w:r>
    </w:p>
    <w:p w14:paraId="756225E4" w14:textId="4AD6DD03" w:rsidR="004C6F70" w:rsidRPr="00F20AE1" w:rsidRDefault="004C6F70" w:rsidP="004C6F70">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jc w:val="both"/>
        <w:rPr>
          <w:lang w:val="en-GB"/>
        </w:rPr>
      </w:pPr>
      <w:r w:rsidRPr="00F20AE1">
        <w:rPr>
          <w:lang w:val="en-GB"/>
        </w:rPr>
        <w:t xml:space="preserve">All instances of encoding of the S-57 Feature object </w:t>
      </w:r>
      <w:r w:rsidRPr="00F20AE1">
        <w:rPr>
          <w:b/>
          <w:lang w:val="en-GB"/>
        </w:rPr>
        <w:t>FLODOC</w:t>
      </w:r>
      <w:r w:rsidRPr="00F20AE1">
        <w:rPr>
          <w:lang w:val="en-GB"/>
        </w:rPr>
        <w:t xml:space="preserve"> and its binding attributes will be </w:t>
      </w:r>
      <w:r w:rsidR="00D669F7">
        <w:rPr>
          <w:lang w:val="en-GB"/>
        </w:rPr>
        <w:t>converted</w:t>
      </w:r>
      <w:r w:rsidR="00D669F7" w:rsidRPr="00F20AE1">
        <w:rPr>
          <w:lang w:val="en-GB"/>
        </w:rPr>
        <w:t xml:space="preserve"> </w:t>
      </w:r>
      <w:r w:rsidRPr="00F20AE1">
        <w:rPr>
          <w:lang w:val="en-GB"/>
        </w:rPr>
        <w:t xml:space="preserve">automatically </w:t>
      </w:r>
      <w:r w:rsidR="00D669F7">
        <w:rPr>
          <w:lang w:val="en-GB"/>
        </w:rPr>
        <w:t>to an instance of</w:t>
      </w:r>
      <w:r w:rsidRPr="00F20AE1">
        <w:rPr>
          <w:lang w:val="en-GB"/>
        </w:rPr>
        <w:t xml:space="preserve"> the S-101 feature </w:t>
      </w:r>
      <w:r w:rsidRPr="00F20AE1">
        <w:rPr>
          <w:b/>
          <w:lang w:val="en-GB"/>
        </w:rPr>
        <w:t xml:space="preserve">Floating Dock </w:t>
      </w:r>
      <w:r w:rsidRPr="00F20AE1">
        <w:rPr>
          <w:lang w:val="en-GB"/>
        </w:rPr>
        <w:t>during the automated conversion process.  However the following exceptions apply:</w:t>
      </w:r>
    </w:p>
    <w:p w14:paraId="5154924A" w14:textId="27FB5311" w:rsidR="004C6F70" w:rsidRPr="00F20AE1" w:rsidRDefault="004C6F70" w:rsidP="00C93144">
      <w:pPr>
        <w:pStyle w:val="ListParagraph"/>
        <w:numPr>
          <w:ilvl w:val="0"/>
          <w:numId w:val="20"/>
        </w:num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284" w:hanging="284"/>
        <w:jc w:val="both"/>
        <w:rPr>
          <w:lang w:val="en-GB"/>
        </w:rPr>
      </w:pPr>
      <w:r w:rsidRPr="00F20AE1">
        <w:rPr>
          <w:lang w:val="en-GB"/>
        </w:rPr>
        <w:t xml:space="preserve">The S-57 attribute HORACC for </w:t>
      </w:r>
      <w:r w:rsidRPr="00F20AE1">
        <w:rPr>
          <w:b/>
          <w:lang w:val="en-GB"/>
        </w:rPr>
        <w:t>FLODOC</w:t>
      </w:r>
      <w:r w:rsidRPr="00F20AE1">
        <w:rPr>
          <w:lang w:val="en-GB"/>
        </w:rPr>
        <w:t xml:space="preserve"> will not be converted.  It is considered that this attribute is not relevant for </w:t>
      </w:r>
      <w:r w:rsidRPr="00F20AE1">
        <w:rPr>
          <w:b/>
          <w:lang w:val="en-GB"/>
        </w:rPr>
        <w:t>Floating Dock</w:t>
      </w:r>
      <w:r w:rsidRPr="00F20AE1">
        <w:rPr>
          <w:lang w:val="en-GB"/>
        </w:rPr>
        <w:t xml:space="preserve"> in S-101.</w:t>
      </w:r>
    </w:p>
    <w:p w14:paraId="0CC4204C" w14:textId="601D8FCB" w:rsidR="003920A5" w:rsidRPr="00F20AE1" w:rsidRDefault="003920A5" w:rsidP="004C6F70">
      <w:pPr>
        <w:tabs>
          <w:tab w:val="decimal" w:pos="5402"/>
          <w:tab w:val="left" w:pos="5589"/>
        </w:tabs>
        <w:spacing w:after="120"/>
        <w:jc w:val="both"/>
        <w:rPr>
          <w:lang w:val="en-GB"/>
        </w:rPr>
      </w:pPr>
      <w:r w:rsidRPr="00F20AE1">
        <w:rPr>
          <w:lang w:val="en-GB"/>
        </w:rPr>
        <w:t xml:space="preserve">For S-57 </w:t>
      </w:r>
      <w:r w:rsidRPr="00F20AE1">
        <w:rPr>
          <w:b/>
          <w:lang w:val="en-GB"/>
        </w:rPr>
        <w:t>FLODOC</w:t>
      </w:r>
      <w:r w:rsidRPr="00F20AE1">
        <w:rPr>
          <w:lang w:val="en-GB"/>
        </w:rPr>
        <w:t xml:space="preserve"> </w:t>
      </w:r>
      <w:r w:rsidR="00666FD6">
        <w:rPr>
          <w:lang w:val="en-GB"/>
        </w:rPr>
        <w:t xml:space="preserve">of type area </w:t>
      </w:r>
      <w:r w:rsidRPr="00F20AE1">
        <w:rPr>
          <w:lang w:val="en-GB"/>
        </w:rPr>
        <w:t xml:space="preserve">is designated as being part of Group 1 (Skin of the Earth) feature coverage.  In S-101, </w:t>
      </w:r>
      <w:r w:rsidRPr="00F20AE1">
        <w:rPr>
          <w:b/>
          <w:lang w:val="en-GB"/>
        </w:rPr>
        <w:t>Floating Dock</w:t>
      </w:r>
      <w:r w:rsidRPr="00F20AE1">
        <w:rPr>
          <w:lang w:val="en-GB"/>
        </w:rPr>
        <w:t xml:space="preserve"> has been removed from Group 1 (see </w:t>
      </w:r>
      <w:r w:rsidR="006F1279" w:rsidRPr="00F20AE1">
        <w:rPr>
          <w:lang w:val="en-GB"/>
        </w:rPr>
        <w:t>S-101 Main document</w:t>
      </w:r>
      <w:r w:rsidRPr="00F20AE1">
        <w:rPr>
          <w:lang w:val="en-GB"/>
        </w:rPr>
        <w:t xml:space="preserve"> clause </w:t>
      </w:r>
      <w:r w:rsidR="006F1279" w:rsidRPr="00F20AE1">
        <w:rPr>
          <w:lang w:val="en-GB"/>
        </w:rPr>
        <w:lastRenderedPageBreak/>
        <w:t xml:space="preserve">4.3.2.1.1).  Data Producers must ensure that appropriate S-101 Skin of the Earth </w:t>
      </w:r>
      <w:r w:rsidR="00110BFC">
        <w:rPr>
          <w:lang w:val="en-GB"/>
        </w:rPr>
        <w:t xml:space="preserve">feature </w:t>
      </w:r>
      <w:r w:rsidR="006F1279" w:rsidRPr="00F20AE1">
        <w:rPr>
          <w:lang w:val="en-GB"/>
        </w:rPr>
        <w:t xml:space="preserve">coverage exists under any converted </w:t>
      </w:r>
      <w:r w:rsidR="006F1279" w:rsidRPr="00F20AE1">
        <w:rPr>
          <w:b/>
          <w:lang w:val="en-GB"/>
        </w:rPr>
        <w:t>Floating Dock</w:t>
      </w:r>
      <w:r w:rsidR="006F1279" w:rsidRPr="00F20AE1">
        <w:rPr>
          <w:lang w:val="en-GB"/>
        </w:rPr>
        <w:t xml:space="preserve"> feature</w:t>
      </w:r>
      <w:r w:rsidR="00ED3C16">
        <w:rPr>
          <w:lang w:val="en-GB"/>
        </w:rPr>
        <w:t xml:space="preserve">, for example an </w:t>
      </w:r>
      <w:proofErr w:type="spellStart"/>
      <w:r w:rsidR="00ED3C16">
        <w:rPr>
          <w:b/>
          <w:lang w:val="en-GB"/>
        </w:rPr>
        <w:t>Unsurveyed</w:t>
      </w:r>
      <w:proofErr w:type="spellEnd"/>
      <w:r w:rsidR="00ED3C16">
        <w:rPr>
          <w:b/>
          <w:lang w:val="en-GB"/>
        </w:rPr>
        <w:t xml:space="preserve"> Area</w:t>
      </w:r>
      <w:r w:rsidR="00ED3C16">
        <w:rPr>
          <w:lang w:val="en-GB"/>
        </w:rPr>
        <w:t xml:space="preserve"> feature that shares the geometry of the </w:t>
      </w:r>
      <w:r w:rsidR="00ED3C16">
        <w:rPr>
          <w:b/>
          <w:lang w:val="en-GB"/>
        </w:rPr>
        <w:t>Floating Dock</w:t>
      </w:r>
      <w:r w:rsidR="006F1279" w:rsidRPr="00F20AE1">
        <w:rPr>
          <w:lang w:val="en-GB"/>
        </w:rPr>
        <w:t>.</w:t>
      </w:r>
      <w:r w:rsidR="00D53CF2" w:rsidRPr="00F20AE1">
        <w:rPr>
          <w:lang w:val="en-GB"/>
        </w:rPr>
        <w:t xml:space="preserve">  Where </w:t>
      </w:r>
      <w:r w:rsidR="002B0569">
        <w:rPr>
          <w:lang w:val="en-GB"/>
        </w:rPr>
        <w:t xml:space="preserve">a </w:t>
      </w:r>
      <w:r w:rsidR="002B0569">
        <w:rPr>
          <w:b/>
          <w:lang w:val="en-GB"/>
        </w:rPr>
        <w:t xml:space="preserve">CTNARE </w:t>
      </w:r>
      <w:r w:rsidR="002B0569">
        <w:rPr>
          <w:lang w:val="en-GB"/>
        </w:rPr>
        <w:t xml:space="preserve">Feature object has been encoded in S-57 to indicate periodicity of the dock using </w:t>
      </w:r>
      <w:r w:rsidR="00D53CF2" w:rsidRPr="00F20AE1">
        <w:rPr>
          <w:lang w:val="en-GB"/>
        </w:rPr>
        <w:t xml:space="preserve">the attributes INFORM or TXTDSC, the corresponding S-101 instance of the </w:t>
      </w:r>
      <w:r w:rsidR="002B0569" w:rsidRPr="002B0569">
        <w:rPr>
          <w:lang w:val="en-GB"/>
        </w:rPr>
        <w:t xml:space="preserve">feature </w:t>
      </w:r>
      <w:r w:rsidR="002B0569">
        <w:rPr>
          <w:b/>
          <w:lang w:val="en-GB"/>
        </w:rPr>
        <w:t>Caution Area</w:t>
      </w:r>
      <w:r w:rsidR="005F5D27" w:rsidRPr="00D46CCA">
        <w:rPr>
          <w:b/>
          <w:lang w:val="en-GB"/>
        </w:rPr>
        <w:t xml:space="preserve"> </w:t>
      </w:r>
      <w:r w:rsidR="005F5D27" w:rsidRPr="00F20AE1">
        <w:rPr>
          <w:lang w:val="en-GB"/>
        </w:rPr>
        <w:t xml:space="preserve">must be examined and amended/deleted as required; and the date information encoded using the complex attribute </w:t>
      </w:r>
      <w:r w:rsidR="005F5D27" w:rsidRPr="00F20AE1">
        <w:rPr>
          <w:b/>
          <w:lang w:val="en-GB"/>
        </w:rPr>
        <w:t>fixed date range</w:t>
      </w:r>
      <w:r w:rsidR="002B0569">
        <w:rPr>
          <w:lang w:val="en-GB"/>
        </w:rPr>
        <w:t xml:space="preserve"> </w:t>
      </w:r>
      <w:r w:rsidR="006B29BD">
        <w:rPr>
          <w:lang w:val="en-GB"/>
        </w:rPr>
        <w:t>for</w:t>
      </w:r>
      <w:r w:rsidR="002B0569">
        <w:rPr>
          <w:lang w:val="en-GB"/>
        </w:rPr>
        <w:t xml:space="preserve"> the </w:t>
      </w:r>
      <w:r w:rsidR="002B0569">
        <w:rPr>
          <w:b/>
          <w:lang w:val="en-GB"/>
        </w:rPr>
        <w:t>Floating Dock</w:t>
      </w:r>
      <w:r w:rsidR="005F5D27" w:rsidRPr="00F20AE1">
        <w:rPr>
          <w:lang w:val="en-GB"/>
        </w:rPr>
        <w:t>.</w:t>
      </w:r>
    </w:p>
    <w:p w14:paraId="347D0177" w14:textId="3B6A0041" w:rsidR="004C6F70" w:rsidRPr="00F20AE1" w:rsidRDefault="004C6F70" w:rsidP="0036103E">
      <w:pPr>
        <w:spacing w:after="120"/>
        <w:jc w:val="both"/>
        <w:rPr>
          <w:lang w:val="en-GB"/>
        </w:rPr>
      </w:pPr>
      <w:r w:rsidRPr="00F20AE1">
        <w:rPr>
          <w:lang w:val="en-GB"/>
        </w:rPr>
        <w:t>Data Producers are advised that the following enumerate type attr</w:t>
      </w:r>
      <w:r w:rsidR="00CD208C">
        <w:rPr>
          <w:lang w:val="en-GB"/>
        </w:rPr>
        <w:t>ibute</w:t>
      </w:r>
      <w:r w:rsidRPr="00F20AE1">
        <w:rPr>
          <w:lang w:val="en-GB"/>
        </w:rPr>
        <w:t xml:space="preserve"> ha</w:t>
      </w:r>
      <w:r w:rsidR="00CD208C">
        <w:rPr>
          <w:lang w:val="en-GB"/>
        </w:rPr>
        <w:t>s</w:t>
      </w:r>
      <w:r w:rsidRPr="00F20AE1">
        <w:rPr>
          <w:lang w:val="en-GB"/>
        </w:rPr>
        <w:t xml:space="preserve"> restricted allowable enumerate values for </w:t>
      </w:r>
      <w:r w:rsidRPr="00F20AE1">
        <w:rPr>
          <w:b/>
          <w:lang w:val="en-GB"/>
        </w:rPr>
        <w:t>Floating Dock</w:t>
      </w:r>
      <w:r w:rsidRPr="00F20AE1">
        <w:rPr>
          <w:lang w:val="en-GB"/>
        </w:rPr>
        <w:t xml:space="preserve"> in S-101:</w:t>
      </w:r>
    </w:p>
    <w:p w14:paraId="3AAE113D" w14:textId="0F4DE6F2" w:rsidR="004C6F70" w:rsidRPr="00F20AE1" w:rsidRDefault="004C6F70" w:rsidP="004C6F70">
      <w:pPr>
        <w:spacing w:after="120"/>
        <w:jc w:val="both"/>
        <w:rPr>
          <w:lang w:val="en-GB"/>
        </w:rPr>
      </w:pPr>
      <w:r w:rsidRPr="00F20AE1">
        <w:rPr>
          <w:b/>
          <w:lang w:val="en-GB"/>
        </w:rPr>
        <w:t>condition</w:t>
      </w:r>
      <w:r w:rsidR="0068059B" w:rsidRPr="00F20AE1">
        <w:rPr>
          <w:lang w:val="en-GB"/>
        </w:rPr>
        <w:tab/>
      </w:r>
      <w:r w:rsidRPr="00F20AE1">
        <w:rPr>
          <w:lang w:val="en-GB"/>
        </w:rPr>
        <w:t>(CONDTN)</w:t>
      </w:r>
    </w:p>
    <w:p w14:paraId="236925F2" w14:textId="46CA4DF3" w:rsidR="004C6F70" w:rsidRPr="00F20AE1" w:rsidRDefault="004C6F70" w:rsidP="004C6F70">
      <w:pPr>
        <w:spacing w:after="120"/>
        <w:jc w:val="both"/>
        <w:rPr>
          <w:rFonts w:cs="Arial"/>
          <w:lang w:val="en-GB"/>
        </w:rPr>
      </w:pPr>
      <w:r w:rsidRPr="00F20AE1">
        <w:rPr>
          <w:rFonts w:cs="Arial"/>
          <w:bCs/>
          <w:lang w:val="en-GB"/>
        </w:rPr>
        <w:t>See S-101 D</w:t>
      </w:r>
      <w:r w:rsidR="00CD208C">
        <w:rPr>
          <w:rFonts w:cs="Arial"/>
          <w:bCs/>
          <w:lang w:val="en-GB"/>
        </w:rPr>
        <w:t>CEG clause 8.16 for the listing</w:t>
      </w:r>
      <w:r w:rsidRPr="00F20AE1">
        <w:rPr>
          <w:rFonts w:cs="Arial"/>
          <w:bCs/>
          <w:lang w:val="en-GB"/>
        </w:rPr>
        <w:t xml:space="preserve"> of allowable values.  Values populated in S-57 for th</w:t>
      </w:r>
      <w:r w:rsidR="00CD208C">
        <w:rPr>
          <w:rFonts w:cs="Arial"/>
          <w:bCs/>
          <w:lang w:val="en-GB"/>
        </w:rPr>
        <w:t>is attribute</w:t>
      </w:r>
      <w:r w:rsidRPr="00F20AE1">
        <w:rPr>
          <w:rFonts w:cs="Arial"/>
          <w:bCs/>
          <w:lang w:val="en-GB"/>
        </w:rPr>
        <w:t xml:space="preserve"> other than the allowable values will</w:t>
      </w:r>
      <w:r w:rsidRPr="00F20AE1">
        <w:rPr>
          <w:lang w:val="en-GB"/>
        </w:rPr>
        <w:t xml:space="preserve"> not be converted across to S-101</w:t>
      </w:r>
      <w:r w:rsidRPr="00F20AE1">
        <w:rPr>
          <w:rFonts w:cs="Arial"/>
          <w:bCs/>
          <w:lang w:val="en-GB"/>
        </w:rPr>
        <w:t xml:space="preserve">.  Data Producers are advised to check any populated values for CONDTN on </w:t>
      </w:r>
      <w:r w:rsidRPr="00F20AE1">
        <w:rPr>
          <w:b/>
          <w:lang w:val="en-GB"/>
        </w:rPr>
        <w:t>FLODOC</w:t>
      </w:r>
      <w:r w:rsidRPr="00F20AE1">
        <w:rPr>
          <w:rFonts w:cs="Arial"/>
          <w:bCs/>
          <w:lang w:val="en-GB"/>
        </w:rPr>
        <w:t xml:space="preserve"> and amend appropriately.</w:t>
      </w:r>
    </w:p>
    <w:p w14:paraId="13E173EF" w14:textId="77777777" w:rsidR="004C6F70" w:rsidRPr="00F20AE1" w:rsidRDefault="004C6F70" w:rsidP="004C6F70">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jc w:val="both"/>
        <w:rPr>
          <w:lang w:val="en-GB"/>
        </w:rPr>
      </w:pPr>
      <w:r w:rsidRPr="00F20AE1">
        <w:rPr>
          <w:lang w:val="en-GB"/>
        </w:rPr>
        <w:t>The following additional requirements for S-57 attribution must be noted:</w:t>
      </w:r>
    </w:p>
    <w:p w14:paraId="4B294215" w14:textId="69224DCA" w:rsidR="004C6F70" w:rsidRPr="00F20AE1" w:rsidRDefault="004C6F70" w:rsidP="00C93144">
      <w:pPr>
        <w:pStyle w:val="ListParagraph"/>
        <w:numPr>
          <w:ilvl w:val="0"/>
          <w:numId w:val="20"/>
        </w:numPr>
        <w:tabs>
          <w:tab w:val="left" w:pos="0"/>
          <w:tab w:val="left" w:pos="283"/>
          <w:tab w:val="left" w:pos="566"/>
          <w:tab w:val="left" w:pos="851"/>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284" w:hanging="284"/>
        <w:jc w:val="both"/>
        <w:rPr>
          <w:rFonts w:cs="Arial"/>
          <w:bCs/>
          <w:lang w:val="en-GB"/>
        </w:rPr>
      </w:pPr>
      <w:r w:rsidRPr="00F20AE1">
        <w:rPr>
          <w:rFonts w:cs="Arial"/>
          <w:bCs/>
          <w:lang w:val="en-GB"/>
        </w:rPr>
        <w:t xml:space="preserve">The attribute </w:t>
      </w:r>
      <w:r w:rsidRPr="00F20AE1">
        <w:rPr>
          <w:rFonts w:cs="Arial"/>
          <w:b/>
          <w:bCs/>
          <w:lang w:val="en-GB"/>
        </w:rPr>
        <w:t>maximum permitted draught</w:t>
      </w:r>
      <w:r w:rsidRPr="00F20AE1">
        <w:rPr>
          <w:rFonts w:cs="Arial"/>
          <w:bCs/>
          <w:lang w:val="en-GB"/>
        </w:rPr>
        <w:t xml:space="preserve"> has been introduced in S-101 to encode the maximum permitted vessel draught at the dock.  This information is encoded in S-57 on </w:t>
      </w:r>
      <w:r w:rsidRPr="00F20AE1">
        <w:rPr>
          <w:rFonts w:cs="Arial"/>
          <w:b/>
          <w:bCs/>
          <w:lang w:val="en-GB"/>
        </w:rPr>
        <w:t>FLODOC</w:t>
      </w:r>
      <w:r w:rsidRPr="00F20AE1">
        <w:rPr>
          <w:rFonts w:cs="Arial"/>
          <w:bCs/>
          <w:lang w:val="en-GB"/>
        </w:rPr>
        <w:t xml:space="preserve"> using the attribute INFORM (see clause 2.3).  In order for this information to be converted across to S-101, the text string encoded in INFORM on the </w:t>
      </w:r>
      <w:r w:rsidRPr="00F20AE1">
        <w:rPr>
          <w:rFonts w:cs="Arial"/>
          <w:b/>
          <w:bCs/>
          <w:lang w:val="en-GB"/>
        </w:rPr>
        <w:t>FLODOC</w:t>
      </w:r>
      <w:r w:rsidRPr="00F20AE1">
        <w:rPr>
          <w:rFonts w:cs="Arial"/>
          <w:bCs/>
          <w:lang w:val="en-GB"/>
        </w:rPr>
        <w:t xml:space="preserve"> </w:t>
      </w:r>
      <w:r w:rsidR="00484604">
        <w:rPr>
          <w:rFonts w:cs="Arial"/>
          <w:bCs/>
          <w:lang w:val="en-GB"/>
        </w:rPr>
        <w:t>should</w:t>
      </w:r>
      <w:r w:rsidR="00484604" w:rsidRPr="00F20AE1">
        <w:rPr>
          <w:rFonts w:cs="Arial"/>
          <w:bCs/>
          <w:lang w:val="en-GB"/>
        </w:rPr>
        <w:t xml:space="preserve"> be </w:t>
      </w:r>
      <w:r w:rsidR="00484604">
        <w:rPr>
          <w:rFonts w:cs="Arial"/>
          <w:bCs/>
          <w:lang w:val="en-GB"/>
        </w:rPr>
        <w:t>in a standardised</w:t>
      </w:r>
      <w:r w:rsidR="00484604" w:rsidRPr="00F20AE1">
        <w:rPr>
          <w:rFonts w:cs="Arial"/>
          <w:bCs/>
          <w:lang w:val="en-GB"/>
        </w:rPr>
        <w:t xml:space="preserve"> format</w:t>
      </w:r>
      <w:r w:rsidR="00484604">
        <w:rPr>
          <w:rFonts w:cs="Arial"/>
          <w:bCs/>
          <w:lang w:val="en-GB"/>
        </w:rPr>
        <w:t>, such as</w:t>
      </w:r>
      <w:r w:rsidR="00484604" w:rsidRPr="00F20AE1">
        <w:rPr>
          <w:rFonts w:cs="Arial"/>
          <w:bCs/>
          <w:lang w:val="en-GB"/>
        </w:rPr>
        <w:t xml:space="preserve"> </w:t>
      </w:r>
      <w:r w:rsidRPr="00F20AE1">
        <w:rPr>
          <w:rFonts w:cs="Arial"/>
          <w:bCs/>
          <w:i/>
          <w:lang w:val="en-GB"/>
        </w:rPr>
        <w:t xml:space="preserve">Maximum draught permitted = </w:t>
      </w:r>
      <w:r w:rsidR="00484604">
        <w:rPr>
          <w:rFonts w:cs="Arial"/>
          <w:bCs/>
          <w:i/>
          <w:lang w:val="en-GB"/>
        </w:rPr>
        <w:t>[</w:t>
      </w:r>
      <w:proofErr w:type="spellStart"/>
      <w:r w:rsidRPr="00F20AE1">
        <w:rPr>
          <w:rFonts w:cs="Arial"/>
          <w:bCs/>
          <w:i/>
          <w:lang w:val="en-GB"/>
        </w:rPr>
        <w:t>xx.x</w:t>
      </w:r>
      <w:proofErr w:type="spellEnd"/>
      <w:r w:rsidR="00484604">
        <w:rPr>
          <w:rFonts w:cs="Arial"/>
          <w:bCs/>
          <w:i/>
          <w:lang w:val="en-GB"/>
        </w:rPr>
        <w:t>]</w:t>
      </w:r>
      <w:r w:rsidRPr="00F20AE1">
        <w:rPr>
          <w:rFonts w:cs="Arial"/>
          <w:bCs/>
          <w:i/>
          <w:lang w:val="en-GB"/>
        </w:rPr>
        <w:t xml:space="preserve"> metres</w:t>
      </w:r>
      <w:r w:rsidRPr="00F20AE1">
        <w:rPr>
          <w:rFonts w:cs="Arial"/>
          <w:bCs/>
          <w:lang w:val="en-GB"/>
        </w:rPr>
        <w:t xml:space="preserve">, where </w:t>
      </w:r>
      <w:r w:rsidR="00484604">
        <w:rPr>
          <w:rFonts w:cs="Arial"/>
          <w:bCs/>
          <w:i/>
          <w:lang w:val="en-GB"/>
        </w:rPr>
        <w:t>[</w:t>
      </w:r>
      <w:proofErr w:type="spellStart"/>
      <w:r w:rsidRPr="00F20AE1">
        <w:rPr>
          <w:rFonts w:cs="Arial"/>
          <w:bCs/>
          <w:i/>
          <w:lang w:val="en-GB"/>
        </w:rPr>
        <w:t>xx.x</w:t>
      </w:r>
      <w:proofErr w:type="spellEnd"/>
      <w:r w:rsidR="00484604">
        <w:rPr>
          <w:rFonts w:cs="Arial"/>
          <w:bCs/>
          <w:i/>
          <w:lang w:val="en-GB"/>
        </w:rPr>
        <w:t>]</w:t>
      </w:r>
      <w:r w:rsidRPr="00F20AE1">
        <w:rPr>
          <w:rFonts w:cs="Arial"/>
          <w:bCs/>
          <w:lang w:val="en-GB"/>
        </w:rPr>
        <w:t xml:space="preserve"> is the value of the maximum permitted vessel draught (decimal part not required if the value is whole metres).</w:t>
      </w:r>
      <w:r w:rsidR="00484604">
        <w:rPr>
          <w:rFonts w:cs="Arial"/>
          <w:bCs/>
          <w:lang w:val="en-GB"/>
        </w:rPr>
        <w:t xml:space="preserve">  For example </w:t>
      </w:r>
      <w:r w:rsidR="00484604">
        <w:rPr>
          <w:rFonts w:cs="Arial"/>
          <w:bCs/>
          <w:i/>
          <w:lang w:val="en-GB"/>
        </w:rPr>
        <w:t>Maximum permitted draught = 11.5 metres</w:t>
      </w:r>
      <w:r w:rsidR="00484604">
        <w:rPr>
          <w:rFonts w:cs="Arial"/>
          <w:bCs/>
          <w:lang w:val="en-GB"/>
        </w:rPr>
        <w:t>.</w:t>
      </w:r>
    </w:p>
    <w:p w14:paraId="41F607EF" w14:textId="0D400926" w:rsidR="006B2826" w:rsidRPr="00F20AE1" w:rsidRDefault="006B2826" w:rsidP="00C93144">
      <w:pPr>
        <w:pStyle w:val="Heading4"/>
        <w:keepLines/>
        <w:widowControl/>
        <w:numPr>
          <w:ilvl w:val="3"/>
          <w:numId w:val="13"/>
        </w:numPr>
        <w:tabs>
          <w:tab w:val="clear" w:pos="915"/>
          <w:tab w:val="clear" w:pos="2911"/>
        </w:tabs>
        <w:spacing w:after="120"/>
        <w:ind w:left="862" w:hanging="862"/>
        <w:rPr>
          <w:lang w:val="en-GB"/>
        </w:rPr>
      </w:pPr>
      <w:bookmarkStart w:id="337" w:name="_Toc422735544"/>
      <w:bookmarkStart w:id="338" w:name="_Toc460900468"/>
      <w:bookmarkStart w:id="339" w:name="_Toc8629900"/>
      <w:bookmarkStart w:id="340" w:name="_Toc8630032"/>
      <w:bookmarkStart w:id="341" w:name="_Toc68293182"/>
      <w:r w:rsidRPr="00F20AE1">
        <w:rPr>
          <w:lang w:val="en-GB"/>
        </w:rPr>
        <w:t>Tidal and non-tidal basins</w:t>
      </w:r>
      <w:bookmarkEnd w:id="337"/>
      <w:bookmarkEnd w:id="338"/>
      <w:bookmarkEnd w:id="339"/>
      <w:bookmarkEnd w:id="340"/>
      <w:bookmarkEnd w:id="341"/>
    </w:p>
    <w:p w14:paraId="20BE3B50" w14:textId="030207F7" w:rsidR="008A591A" w:rsidRPr="00F20AE1" w:rsidRDefault="008A591A" w:rsidP="008A591A">
      <w:pPr>
        <w:keepNext/>
        <w:keepLines/>
        <w:tabs>
          <w:tab w:val="left" w:pos="0"/>
          <w:tab w:val="left" w:pos="283"/>
          <w:tab w:val="left" w:pos="566"/>
          <w:tab w:val="left" w:pos="850"/>
          <w:tab w:val="left" w:pos="1134"/>
          <w:tab w:val="left" w:pos="1418"/>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S-57 Geo object:</w:t>
      </w:r>
      <w:r w:rsidRPr="00F20AE1">
        <w:rPr>
          <w:lang w:val="en-GB"/>
        </w:rPr>
        <w:tab/>
      </w:r>
      <w:r w:rsidRPr="00F20AE1">
        <w:rPr>
          <w:lang w:val="en-GB"/>
        </w:rPr>
        <w:tab/>
        <w:t>Dock area (</w:t>
      </w:r>
      <w:r w:rsidRPr="00F20AE1">
        <w:rPr>
          <w:b/>
          <w:lang w:val="en-GB"/>
        </w:rPr>
        <w:t>DOCARE</w:t>
      </w:r>
      <w:r w:rsidRPr="00F20AE1">
        <w:rPr>
          <w:lang w:val="en-GB"/>
        </w:rPr>
        <w:t>)</w:t>
      </w:r>
      <w:r w:rsidRPr="00F20AE1">
        <w:rPr>
          <w:lang w:val="en-GB"/>
        </w:rPr>
        <w:tab/>
      </w:r>
      <w:r w:rsidRPr="00F20AE1">
        <w:rPr>
          <w:lang w:val="en-GB"/>
        </w:rPr>
        <w:tab/>
      </w:r>
      <w:r w:rsidRPr="00F20AE1">
        <w:rPr>
          <w:lang w:val="en-GB"/>
        </w:rPr>
        <w:tab/>
        <w:t>(A)</w:t>
      </w:r>
    </w:p>
    <w:p w14:paraId="3CF62D8D" w14:textId="2FE9A344" w:rsidR="008A591A" w:rsidRPr="00F20AE1" w:rsidRDefault="008A591A" w:rsidP="008A591A">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w:t>
      </w:r>
      <w:r w:rsidR="00D83924">
        <w:rPr>
          <w:u w:val="single"/>
          <w:lang w:val="en-GB"/>
        </w:rPr>
        <w:t>-</w:t>
      </w:r>
      <w:r w:rsidRPr="00F20AE1">
        <w:rPr>
          <w:u w:val="single"/>
          <w:lang w:val="en-GB"/>
        </w:rPr>
        <w:t>101 Geo feature</w:t>
      </w:r>
      <w:r w:rsidRPr="00F20AE1">
        <w:rPr>
          <w:lang w:val="en-GB"/>
        </w:rPr>
        <w:t>:</w:t>
      </w:r>
      <w:r w:rsidRPr="00F20AE1">
        <w:rPr>
          <w:lang w:val="en-GB"/>
        </w:rPr>
        <w:tab/>
      </w:r>
      <w:r w:rsidRPr="00F20AE1">
        <w:rPr>
          <w:b/>
          <w:lang w:val="en-GB"/>
        </w:rPr>
        <w:t xml:space="preserve">Dock Area </w:t>
      </w:r>
      <w:r w:rsidRPr="00F20AE1">
        <w:rPr>
          <w:b/>
          <w:lang w:val="en-GB"/>
        </w:rPr>
        <w:tab/>
      </w:r>
      <w:r w:rsidRPr="00F20AE1">
        <w:rPr>
          <w:b/>
          <w:lang w:val="en-GB"/>
        </w:rPr>
        <w:tab/>
      </w:r>
      <w:r w:rsidRPr="00F20AE1">
        <w:rPr>
          <w:b/>
          <w:lang w:val="en-GB"/>
        </w:rPr>
        <w:tab/>
      </w:r>
      <w:r w:rsidRPr="00F20AE1">
        <w:rPr>
          <w:b/>
          <w:lang w:val="en-GB"/>
        </w:rPr>
        <w:tab/>
      </w:r>
      <w:r w:rsidRPr="00F20AE1">
        <w:rPr>
          <w:b/>
          <w:lang w:val="en-GB"/>
        </w:rPr>
        <w:tab/>
      </w:r>
      <w:r w:rsidRPr="00F20AE1">
        <w:rPr>
          <w:b/>
          <w:lang w:val="en-GB"/>
        </w:rPr>
        <w:tab/>
      </w:r>
      <w:r w:rsidRPr="00F20AE1">
        <w:rPr>
          <w:lang w:val="en-GB"/>
        </w:rPr>
        <w:t>(S)</w:t>
      </w:r>
      <w:r w:rsidRPr="00F20AE1">
        <w:rPr>
          <w:lang w:val="en-GB"/>
        </w:rPr>
        <w:tab/>
      </w:r>
      <w:r w:rsidRPr="00F20AE1">
        <w:rPr>
          <w:lang w:val="en-GB"/>
        </w:rPr>
        <w:tab/>
      </w:r>
      <w:r w:rsidRPr="00F20AE1">
        <w:rPr>
          <w:lang w:val="en-GB"/>
        </w:rPr>
        <w:tab/>
      </w:r>
      <w:r w:rsidR="00C52913" w:rsidRPr="00F20AE1">
        <w:rPr>
          <w:lang w:val="en-GB"/>
        </w:rPr>
        <w:tab/>
      </w:r>
      <w:r w:rsidR="00C52913" w:rsidRPr="00F20AE1">
        <w:rPr>
          <w:lang w:val="en-GB"/>
        </w:rPr>
        <w:tab/>
      </w:r>
      <w:r w:rsidR="00C52913" w:rsidRPr="00F20AE1">
        <w:rPr>
          <w:lang w:val="en-GB"/>
        </w:rPr>
        <w:tab/>
      </w:r>
      <w:r w:rsidRPr="00F20AE1">
        <w:rPr>
          <w:lang w:val="en-GB"/>
        </w:rPr>
        <w:t>(S-101 DCEG Clause 8.1</w:t>
      </w:r>
      <w:r w:rsidR="00C52913" w:rsidRPr="00F20AE1">
        <w:rPr>
          <w:lang w:val="en-GB"/>
        </w:rPr>
        <w:t>8</w:t>
      </w:r>
      <w:r w:rsidRPr="00F20AE1">
        <w:rPr>
          <w:lang w:val="en-GB"/>
        </w:rPr>
        <w:t>)</w:t>
      </w:r>
    </w:p>
    <w:p w14:paraId="1F6226DD" w14:textId="17739B48" w:rsidR="00C52913" w:rsidRPr="00F20AE1" w:rsidRDefault="00C52913" w:rsidP="00C52913">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jc w:val="both"/>
        <w:rPr>
          <w:lang w:val="en-GB"/>
        </w:rPr>
      </w:pPr>
      <w:r w:rsidRPr="00F20AE1">
        <w:rPr>
          <w:lang w:val="en-GB"/>
        </w:rPr>
        <w:t xml:space="preserve">All instances of encoding of the S-57 Feature object </w:t>
      </w:r>
      <w:r w:rsidRPr="00F20AE1">
        <w:rPr>
          <w:b/>
          <w:lang w:val="en-GB"/>
        </w:rPr>
        <w:t>DOCARE</w:t>
      </w:r>
      <w:r w:rsidRPr="00F20AE1">
        <w:rPr>
          <w:lang w:val="en-GB"/>
        </w:rPr>
        <w:t xml:space="preserve"> and its binding attributes will be </w:t>
      </w:r>
      <w:r w:rsidR="00D471C3">
        <w:rPr>
          <w:lang w:val="en-GB"/>
        </w:rPr>
        <w:t>converted</w:t>
      </w:r>
      <w:r w:rsidR="00D471C3" w:rsidRPr="00F20AE1">
        <w:rPr>
          <w:lang w:val="en-GB"/>
        </w:rPr>
        <w:t xml:space="preserve"> </w:t>
      </w:r>
      <w:r w:rsidRPr="00F20AE1">
        <w:rPr>
          <w:lang w:val="en-GB"/>
        </w:rPr>
        <w:t xml:space="preserve">automatically </w:t>
      </w:r>
      <w:r w:rsidR="00D471C3">
        <w:rPr>
          <w:lang w:val="en-GB"/>
        </w:rPr>
        <w:t>to an instance of</w:t>
      </w:r>
      <w:r w:rsidRPr="00F20AE1">
        <w:rPr>
          <w:lang w:val="en-GB"/>
        </w:rPr>
        <w:t xml:space="preserve"> the S-101 feature </w:t>
      </w:r>
      <w:r w:rsidRPr="00F20AE1">
        <w:rPr>
          <w:b/>
          <w:lang w:val="en-GB"/>
        </w:rPr>
        <w:t xml:space="preserve">Dock Area </w:t>
      </w:r>
      <w:r w:rsidRPr="00F20AE1">
        <w:rPr>
          <w:lang w:val="en-GB"/>
        </w:rPr>
        <w:t>during the automated conversion process.  However the following exceptions apply:</w:t>
      </w:r>
    </w:p>
    <w:p w14:paraId="1379A2C3" w14:textId="0E091DBC" w:rsidR="00C52913" w:rsidRPr="00F20AE1" w:rsidRDefault="00C52913" w:rsidP="00C93144">
      <w:pPr>
        <w:pStyle w:val="ListParagraph"/>
        <w:numPr>
          <w:ilvl w:val="0"/>
          <w:numId w:val="20"/>
        </w:num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284" w:hanging="284"/>
        <w:jc w:val="both"/>
        <w:rPr>
          <w:lang w:val="en-GB"/>
        </w:rPr>
      </w:pPr>
      <w:r w:rsidRPr="00F20AE1">
        <w:rPr>
          <w:lang w:val="en-GB"/>
        </w:rPr>
        <w:t>The S-57 attribute</w:t>
      </w:r>
      <w:r w:rsidR="0086584D" w:rsidRPr="00F20AE1">
        <w:rPr>
          <w:lang w:val="en-GB"/>
        </w:rPr>
        <w:t>s</w:t>
      </w:r>
      <w:r w:rsidRPr="00F20AE1">
        <w:rPr>
          <w:lang w:val="en-GB"/>
        </w:rPr>
        <w:t xml:space="preserve"> </w:t>
      </w:r>
      <w:r w:rsidR="00AF0D97" w:rsidRPr="00F20AE1">
        <w:rPr>
          <w:lang w:val="en-GB"/>
        </w:rPr>
        <w:t>DATEND,</w:t>
      </w:r>
      <w:r w:rsidR="0086584D" w:rsidRPr="00F20AE1">
        <w:rPr>
          <w:lang w:val="en-GB"/>
        </w:rPr>
        <w:t xml:space="preserve"> DATSTA</w:t>
      </w:r>
      <w:r w:rsidR="00AF0D97" w:rsidRPr="00F20AE1">
        <w:rPr>
          <w:lang w:val="en-GB"/>
        </w:rPr>
        <w:t xml:space="preserve"> and SCAMIN</w:t>
      </w:r>
      <w:r w:rsidRPr="00F20AE1">
        <w:rPr>
          <w:lang w:val="en-GB"/>
        </w:rPr>
        <w:t xml:space="preserve"> for </w:t>
      </w:r>
      <w:r w:rsidR="0086584D" w:rsidRPr="00F20AE1">
        <w:rPr>
          <w:b/>
          <w:lang w:val="en-GB"/>
        </w:rPr>
        <w:t>DOCARE</w:t>
      </w:r>
      <w:r w:rsidRPr="00F20AE1">
        <w:rPr>
          <w:lang w:val="en-GB"/>
        </w:rPr>
        <w:t xml:space="preserve"> will not be converted.  </w:t>
      </w:r>
      <w:r w:rsidR="00FF5057" w:rsidRPr="00F20AE1">
        <w:rPr>
          <w:lang w:val="en-GB"/>
        </w:rPr>
        <w:t>In S-101, the</w:t>
      </w:r>
      <w:r w:rsidR="0086584D" w:rsidRPr="00F20AE1">
        <w:rPr>
          <w:lang w:val="en-GB"/>
        </w:rPr>
        <w:t xml:space="preserve"> </w:t>
      </w:r>
      <w:r w:rsidR="0086584D" w:rsidRPr="00F20AE1">
        <w:rPr>
          <w:b/>
          <w:lang w:val="en-GB"/>
        </w:rPr>
        <w:t>Dock Area</w:t>
      </w:r>
      <w:r w:rsidR="0086584D" w:rsidRPr="00F20AE1">
        <w:rPr>
          <w:lang w:val="en-GB"/>
        </w:rPr>
        <w:t xml:space="preserve"> feature has been included as a Skin of the Earth feature</w:t>
      </w:r>
      <w:r w:rsidR="00FF5057" w:rsidRPr="00F20AE1">
        <w:rPr>
          <w:lang w:val="en-GB"/>
        </w:rPr>
        <w:t xml:space="preserve"> (see S-101 Main document clause 4.3.2.1.1)</w:t>
      </w:r>
      <w:r w:rsidR="0086584D" w:rsidRPr="00F20AE1">
        <w:rPr>
          <w:lang w:val="en-GB"/>
        </w:rPr>
        <w:t>, and as such cannot be removed</w:t>
      </w:r>
      <w:r w:rsidR="004978DD" w:rsidRPr="00F20AE1">
        <w:rPr>
          <w:lang w:val="en-GB"/>
        </w:rPr>
        <w:t xml:space="preserve"> from the </w:t>
      </w:r>
      <w:r w:rsidR="00D471C3">
        <w:rPr>
          <w:lang w:val="en-GB"/>
        </w:rPr>
        <w:t xml:space="preserve">ECDIS </w:t>
      </w:r>
      <w:r w:rsidR="00674907">
        <w:rPr>
          <w:lang w:val="en-GB"/>
        </w:rPr>
        <w:t>portrayal</w:t>
      </w:r>
      <w:r w:rsidR="00674907" w:rsidRPr="00F20AE1">
        <w:rPr>
          <w:lang w:val="en-GB"/>
        </w:rPr>
        <w:t xml:space="preserve"> </w:t>
      </w:r>
      <w:r w:rsidR="004978DD" w:rsidRPr="00F20AE1">
        <w:rPr>
          <w:lang w:val="en-GB"/>
        </w:rPr>
        <w:t xml:space="preserve">based on </w:t>
      </w:r>
      <w:r w:rsidR="0086584D" w:rsidRPr="00F20AE1">
        <w:rPr>
          <w:lang w:val="en-GB"/>
        </w:rPr>
        <w:t xml:space="preserve">date </w:t>
      </w:r>
      <w:r w:rsidR="00AF0D97" w:rsidRPr="00F20AE1">
        <w:rPr>
          <w:lang w:val="en-GB"/>
        </w:rPr>
        <w:t xml:space="preserve">or viewing scale </w:t>
      </w:r>
      <w:r w:rsidR="00FF5057" w:rsidRPr="00F20AE1">
        <w:rPr>
          <w:lang w:val="en-GB"/>
        </w:rPr>
        <w:t>dependency</w:t>
      </w:r>
      <w:r w:rsidRPr="00F20AE1">
        <w:rPr>
          <w:lang w:val="en-GB"/>
        </w:rPr>
        <w:t>.</w:t>
      </w:r>
      <w:r w:rsidR="00FF5057" w:rsidRPr="00F20AE1">
        <w:rPr>
          <w:lang w:val="en-GB"/>
        </w:rPr>
        <w:t xml:space="preserve">  Date dependency for </w:t>
      </w:r>
      <w:r w:rsidR="00FF5057" w:rsidRPr="00F20AE1">
        <w:rPr>
          <w:b/>
          <w:lang w:val="en-GB"/>
        </w:rPr>
        <w:t>Dock Area</w:t>
      </w:r>
      <w:r w:rsidR="00FF5057" w:rsidRPr="00F20AE1">
        <w:rPr>
          <w:lang w:val="en-GB"/>
        </w:rPr>
        <w:t xml:space="preserve"> in S-101</w:t>
      </w:r>
      <w:r w:rsidR="00FD0659">
        <w:rPr>
          <w:lang w:val="en-GB"/>
        </w:rPr>
        <w:t>, if required,</w:t>
      </w:r>
      <w:r w:rsidR="00FF5057" w:rsidRPr="00F20AE1">
        <w:rPr>
          <w:lang w:val="en-GB"/>
        </w:rPr>
        <w:t xml:space="preserve"> is indicated by </w:t>
      </w:r>
      <w:r w:rsidR="00BD1F1A">
        <w:rPr>
          <w:lang w:val="en-GB"/>
        </w:rPr>
        <w:t>including this information in the</w:t>
      </w:r>
      <w:r w:rsidR="00FF5057" w:rsidRPr="00F20AE1">
        <w:rPr>
          <w:lang w:val="en-GB"/>
        </w:rPr>
        <w:t xml:space="preserve"> complex attribute </w:t>
      </w:r>
      <w:r w:rsidR="00FF5057" w:rsidRPr="00F20AE1">
        <w:rPr>
          <w:b/>
          <w:lang w:val="en-GB"/>
        </w:rPr>
        <w:t>information</w:t>
      </w:r>
      <w:r w:rsidR="00053C0B">
        <w:rPr>
          <w:lang w:val="en-GB"/>
        </w:rPr>
        <w:t>.  See S-101 DCEG clause 8.18.1</w:t>
      </w:r>
      <w:r w:rsidR="00FF5057" w:rsidRPr="00F20AE1">
        <w:rPr>
          <w:lang w:val="en-GB"/>
        </w:rPr>
        <w:t>.</w:t>
      </w:r>
    </w:p>
    <w:p w14:paraId="3C65C857" w14:textId="5431359F" w:rsidR="00C52913" w:rsidRPr="0068730F" w:rsidRDefault="00FF5057" w:rsidP="00C52913">
      <w:pPr>
        <w:tabs>
          <w:tab w:val="decimal" w:pos="5402"/>
          <w:tab w:val="left" w:pos="5589"/>
        </w:tabs>
        <w:spacing w:after="120"/>
        <w:jc w:val="both"/>
        <w:rPr>
          <w:lang w:val="en-GB"/>
        </w:rPr>
      </w:pPr>
      <w:r w:rsidRPr="00F20AE1">
        <w:rPr>
          <w:lang w:val="en-GB"/>
        </w:rPr>
        <w:t>As</w:t>
      </w:r>
      <w:r w:rsidR="00C52913" w:rsidRPr="00F20AE1">
        <w:rPr>
          <w:lang w:val="en-GB"/>
        </w:rPr>
        <w:t xml:space="preserve"> </w:t>
      </w:r>
      <w:r w:rsidRPr="00F20AE1">
        <w:rPr>
          <w:b/>
          <w:lang w:val="en-GB"/>
        </w:rPr>
        <w:t>Dock Area</w:t>
      </w:r>
      <w:r w:rsidR="00C52913" w:rsidRPr="00F20AE1">
        <w:rPr>
          <w:lang w:val="en-GB"/>
        </w:rPr>
        <w:t xml:space="preserve"> has been </w:t>
      </w:r>
      <w:r w:rsidRPr="00F20AE1">
        <w:rPr>
          <w:lang w:val="en-GB"/>
        </w:rPr>
        <w:t>included as a Skin of the Earth</w:t>
      </w:r>
      <w:r w:rsidR="00C52913" w:rsidRPr="00F20AE1">
        <w:rPr>
          <w:lang w:val="en-GB"/>
        </w:rPr>
        <w:t xml:space="preserve"> </w:t>
      </w:r>
      <w:r w:rsidRPr="00F20AE1">
        <w:rPr>
          <w:lang w:val="en-GB"/>
        </w:rPr>
        <w:t>(</w:t>
      </w:r>
      <w:r w:rsidR="00C52913" w:rsidRPr="00F20AE1">
        <w:rPr>
          <w:lang w:val="en-GB"/>
        </w:rPr>
        <w:t>Group 1</w:t>
      </w:r>
      <w:r w:rsidRPr="00F20AE1">
        <w:rPr>
          <w:lang w:val="en-GB"/>
        </w:rPr>
        <w:t>) feature</w:t>
      </w:r>
      <w:r w:rsidR="00C52913" w:rsidRPr="00F20AE1">
        <w:rPr>
          <w:lang w:val="en-GB"/>
        </w:rPr>
        <w:t xml:space="preserve"> </w:t>
      </w:r>
      <w:r w:rsidRPr="00F20AE1">
        <w:rPr>
          <w:lang w:val="en-GB"/>
        </w:rPr>
        <w:t xml:space="preserve">in S-101, the </w:t>
      </w:r>
      <w:r w:rsidR="00315619" w:rsidRPr="00F20AE1">
        <w:rPr>
          <w:lang w:val="en-GB"/>
        </w:rPr>
        <w:t xml:space="preserve">geometry of the </w:t>
      </w:r>
      <w:r w:rsidRPr="00F20AE1">
        <w:rPr>
          <w:lang w:val="en-GB"/>
        </w:rPr>
        <w:t>S-57 Group 1 coverage will be “cookie cut” to incorpo</w:t>
      </w:r>
      <w:r w:rsidR="00315619" w:rsidRPr="00F20AE1">
        <w:rPr>
          <w:lang w:val="en-GB"/>
        </w:rPr>
        <w:t>rate the geometry of the</w:t>
      </w:r>
      <w:r w:rsidR="00315619" w:rsidRPr="00F20AE1">
        <w:rPr>
          <w:b/>
          <w:lang w:val="en-GB"/>
        </w:rPr>
        <w:t xml:space="preserve"> Dock Area</w:t>
      </w:r>
      <w:r w:rsidR="00315619" w:rsidRPr="00F20AE1">
        <w:rPr>
          <w:lang w:val="en-GB"/>
        </w:rPr>
        <w:t>, and the associated features amended accordingly</w:t>
      </w:r>
      <w:r w:rsidR="00053C0B">
        <w:rPr>
          <w:lang w:val="en-GB"/>
        </w:rPr>
        <w:t xml:space="preserve"> including removal of the S-57 Group 1 overlapping area</w:t>
      </w:r>
      <w:r w:rsidR="00C52913" w:rsidRPr="00F20AE1">
        <w:rPr>
          <w:lang w:val="en-GB"/>
        </w:rPr>
        <w:t>.</w:t>
      </w:r>
      <w:r w:rsidR="00053C0B">
        <w:rPr>
          <w:lang w:val="en-GB"/>
        </w:rPr>
        <w:t xml:space="preserve">  </w:t>
      </w:r>
      <w:r w:rsidR="00817143">
        <w:rPr>
          <w:lang w:val="en-GB"/>
        </w:rPr>
        <w:t xml:space="preserve">In order to simplify the creation of the required geometry in the S-101 ENC dataset, </w:t>
      </w:r>
      <w:r w:rsidR="005E16C4">
        <w:rPr>
          <w:lang w:val="en-GB"/>
        </w:rPr>
        <w:t>D</w:t>
      </w:r>
      <w:r w:rsidR="00817143">
        <w:rPr>
          <w:lang w:val="en-GB"/>
        </w:rPr>
        <w:t xml:space="preserve">ata </w:t>
      </w:r>
      <w:r w:rsidR="005E16C4">
        <w:rPr>
          <w:lang w:val="en-GB"/>
        </w:rPr>
        <w:t>P</w:t>
      </w:r>
      <w:r w:rsidR="00817143">
        <w:rPr>
          <w:lang w:val="en-GB"/>
        </w:rPr>
        <w:t>roducers may consider amending their S-57 Group 1 coverage to have</w:t>
      </w:r>
      <w:r w:rsidR="0068730F">
        <w:rPr>
          <w:lang w:val="en-GB"/>
        </w:rPr>
        <w:t xml:space="preserve"> a discrete Group 1 object, such as </w:t>
      </w:r>
      <w:r w:rsidR="00C46DB8">
        <w:rPr>
          <w:b/>
          <w:lang w:val="en-GB"/>
        </w:rPr>
        <w:t>UNSARE</w:t>
      </w:r>
      <w:r w:rsidR="0068730F">
        <w:rPr>
          <w:lang w:val="en-GB"/>
        </w:rPr>
        <w:t xml:space="preserve">, coincident with the </w:t>
      </w:r>
      <w:r w:rsidR="0068730F">
        <w:rPr>
          <w:b/>
          <w:lang w:val="en-GB"/>
        </w:rPr>
        <w:t>DOCARE</w:t>
      </w:r>
      <w:r w:rsidR="0068730F">
        <w:rPr>
          <w:lang w:val="en-GB"/>
        </w:rPr>
        <w:t>.</w:t>
      </w:r>
    </w:p>
    <w:p w14:paraId="040F1879" w14:textId="77777777" w:rsidR="00C52913" w:rsidRPr="00F20AE1" w:rsidRDefault="00C52913" w:rsidP="00C52913">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jc w:val="both"/>
        <w:rPr>
          <w:lang w:val="en-GB"/>
        </w:rPr>
      </w:pPr>
      <w:r w:rsidRPr="00F20AE1">
        <w:rPr>
          <w:lang w:val="en-GB"/>
        </w:rPr>
        <w:t>The following additional requirements for S-57 attribution must be noted:</w:t>
      </w:r>
    </w:p>
    <w:p w14:paraId="522A7A53" w14:textId="0EC6749D" w:rsidR="00C52913" w:rsidRPr="00F20AE1" w:rsidRDefault="00C52913" w:rsidP="00C93144">
      <w:pPr>
        <w:pStyle w:val="ListParagraph"/>
        <w:numPr>
          <w:ilvl w:val="0"/>
          <w:numId w:val="20"/>
        </w:numPr>
        <w:tabs>
          <w:tab w:val="left" w:pos="0"/>
          <w:tab w:val="left" w:pos="283"/>
          <w:tab w:val="left" w:pos="566"/>
          <w:tab w:val="left" w:pos="851"/>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284" w:hanging="284"/>
        <w:jc w:val="both"/>
        <w:rPr>
          <w:rFonts w:cs="Arial"/>
          <w:bCs/>
          <w:lang w:val="en-GB"/>
        </w:rPr>
      </w:pPr>
      <w:r w:rsidRPr="00F20AE1">
        <w:rPr>
          <w:rFonts w:cs="Arial"/>
          <w:bCs/>
          <w:lang w:val="en-GB"/>
        </w:rPr>
        <w:t xml:space="preserve">The attribute </w:t>
      </w:r>
      <w:r w:rsidRPr="00F20AE1">
        <w:rPr>
          <w:rFonts w:cs="Arial"/>
          <w:b/>
          <w:bCs/>
          <w:lang w:val="en-GB"/>
        </w:rPr>
        <w:t>maximum permitted draught</w:t>
      </w:r>
      <w:r w:rsidRPr="00F20AE1">
        <w:rPr>
          <w:rFonts w:cs="Arial"/>
          <w:bCs/>
          <w:lang w:val="en-GB"/>
        </w:rPr>
        <w:t xml:space="preserve"> has been introduced in S-101 to encode the maximum permitted vessel draught at the dock.  This information is encoded in S-57 on </w:t>
      </w:r>
      <w:r w:rsidR="001136CF">
        <w:rPr>
          <w:rFonts w:cs="Arial"/>
          <w:b/>
          <w:bCs/>
          <w:lang w:val="en-GB"/>
        </w:rPr>
        <w:t>DOCARE</w:t>
      </w:r>
      <w:r w:rsidRPr="00F20AE1">
        <w:rPr>
          <w:rFonts w:cs="Arial"/>
          <w:bCs/>
          <w:lang w:val="en-GB"/>
        </w:rPr>
        <w:t xml:space="preserve"> using the attribute INFORM (see clause 2.3).  In order for this information to be converted across to S-101, the text string encoded in INFORM on the </w:t>
      </w:r>
      <w:r w:rsidR="001136CF">
        <w:rPr>
          <w:rFonts w:cs="Arial"/>
          <w:b/>
          <w:bCs/>
          <w:lang w:val="en-GB"/>
        </w:rPr>
        <w:t>DOCARE</w:t>
      </w:r>
      <w:r w:rsidRPr="00F20AE1">
        <w:rPr>
          <w:rFonts w:cs="Arial"/>
          <w:bCs/>
          <w:lang w:val="en-GB"/>
        </w:rPr>
        <w:t xml:space="preserve"> </w:t>
      </w:r>
      <w:r w:rsidR="00484604">
        <w:rPr>
          <w:rFonts w:cs="Arial"/>
          <w:bCs/>
          <w:lang w:val="en-GB"/>
        </w:rPr>
        <w:t>should</w:t>
      </w:r>
      <w:r w:rsidR="00484604" w:rsidRPr="00F20AE1">
        <w:rPr>
          <w:rFonts w:cs="Arial"/>
          <w:bCs/>
          <w:lang w:val="en-GB"/>
        </w:rPr>
        <w:t xml:space="preserve"> be </w:t>
      </w:r>
      <w:r w:rsidR="00484604">
        <w:rPr>
          <w:rFonts w:cs="Arial"/>
          <w:bCs/>
          <w:lang w:val="en-GB"/>
        </w:rPr>
        <w:t>in a standardised</w:t>
      </w:r>
      <w:r w:rsidR="00484604" w:rsidRPr="00F20AE1">
        <w:rPr>
          <w:rFonts w:cs="Arial"/>
          <w:bCs/>
          <w:lang w:val="en-GB"/>
        </w:rPr>
        <w:t xml:space="preserve"> format</w:t>
      </w:r>
      <w:r w:rsidR="00484604">
        <w:rPr>
          <w:rFonts w:cs="Arial"/>
          <w:bCs/>
          <w:lang w:val="en-GB"/>
        </w:rPr>
        <w:t>, such as</w:t>
      </w:r>
      <w:r w:rsidR="00484604" w:rsidRPr="00F20AE1">
        <w:rPr>
          <w:rFonts w:cs="Arial"/>
          <w:bCs/>
          <w:lang w:val="en-GB"/>
        </w:rPr>
        <w:t xml:space="preserve"> </w:t>
      </w:r>
      <w:r w:rsidRPr="00F20AE1">
        <w:rPr>
          <w:rFonts w:cs="Arial"/>
          <w:bCs/>
          <w:i/>
          <w:lang w:val="en-GB"/>
        </w:rPr>
        <w:t xml:space="preserve">Maximum draught permitted = </w:t>
      </w:r>
      <w:r w:rsidR="00484604">
        <w:rPr>
          <w:rFonts w:cs="Arial"/>
          <w:bCs/>
          <w:i/>
          <w:lang w:val="en-GB"/>
        </w:rPr>
        <w:t>[</w:t>
      </w:r>
      <w:proofErr w:type="spellStart"/>
      <w:r w:rsidRPr="00F20AE1">
        <w:rPr>
          <w:rFonts w:cs="Arial"/>
          <w:bCs/>
          <w:i/>
          <w:lang w:val="en-GB"/>
        </w:rPr>
        <w:t>xx.x</w:t>
      </w:r>
      <w:proofErr w:type="spellEnd"/>
      <w:r w:rsidR="00484604">
        <w:rPr>
          <w:rFonts w:cs="Arial"/>
          <w:bCs/>
          <w:i/>
          <w:lang w:val="en-GB"/>
        </w:rPr>
        <w:t>]</w:t>
      </w:r>
      <w:r w:rsidRPr="00F20AE1">
        <w:rPr>
          <w:rFonts w:cs="Arial"/>
          <w:bCs/>
          <w:i/>
          <w:lang w:val="en-GB"/>
        </w:rPr>
        <w:t xml:space="preserve"> metres</w:t>
      </w:r>
      <w:r w:rsidRPr="00F20AE1">
        <w:rPr>
          <w:rFonts w:cs="Arial"/>
          <w:bCs/>
          <w:lang w:val="en-GB"/>
        </w:rPr>
        <w:t xml:space="preserve">, where </w:t>
      </w:r>
      <w:r w:rsidR="00484604">
        <w:rPr>
          <w:rFonts w:cs="Arial"/>
          <w:bCs/>
          <w:i/>
          <w:lang w:val="en-GB"/>
        </w:rPr>
        <w:t>[</w:t>
      </w:r>
      <w:proofErr w:type="spellStart"/>
      <w:r w:rsidRPr="00F20AE1">
        <w:rPr>
          <w:rFonts w:cs="Arial"/>
          <w:bCs/>
          <w:i/>
          <w:lang w:val="en-GB"/>
        </w:rPr>
        <w:t>xx.x</w:t>
      </w:r>
      <w:proofErr w:type="spellEnd"/>
      <w:r w:rsidR="00484604">
        <w:rPr>
          <w:rFonts w:cs="Arial"/>
          <w:bCs/>
          <w:i/>
          <w:lang w:val="en-GB"/>
        </w:rPr>
        <w:t>]</w:t>
      </w:r>
      <w:r w:rsidRPr="00F20AE1">
        <w:rPr>
          <w:rFonts w:cs="Arial"/>
          <w:bCs/>
          <w:lang w:val="en-GB"/>
        </w:rPr>
        <w:t xml:space="preserve"> is the value of the maximum permitted vessel draught (decimal part not required if the value is whole metres).</w:t>
      </w:r>
      <w:r w:rsidR="00484604">
        <w:rPr>
          <w:rFonts w:cs="Arial"/>
          <w:bCs/>
          <w:lang w:val="en-GB"/>
        </w:rPr>
        <w:t xml:space="preserve">  For example </w:t>
      </w:r>
      <w:r w:rsidR="00484604">
        <w:rPr>
          <w:rFonts w:cs="Arial"/>
          <w:bCs/>
          <w:i/>
          <w:lang w:val="en-GB"/>
        </w:rPr>
        <w:t>Maximum permitted draught = 11.5 metres</w:t>
      </w:r>
      <w:r w:rsidR="00484604">
        <w:rPr>
          <w:rFonts w:cs="Arial"/>
          <w:bCs/>
          <w:lang w:val="en-GB"/>
        </w:rPr>
        <w:t>.</w:t>
      </w:r>
    </w:p>
    <w:p w14:paraId="7A2D29CE" w14:textId="7446F5C4" w:rsidR="006B2826" w:rsidRPr="00F20AE1" w:rsidRDefault="006B2826" w:rsidP="00C93144">
      <w:pPr>
        <w:pStyle w:val="Heading4"/>
        <w:keepLines/>
        <w:widowControl/>
        <w:numPr>
          <w:ilvl w:val="3"/>
          <w:numId w:val="13"/>
        </w:numPr>
        <w:tabs>
          <w:tab w:val="clear" w:pos="915"/>
          <w:tab w:val="clear" w:pos="2911"/>
        </w:tabs>
        <w:spacing w:after="120"/>
        <w:ind w:left="862" w:hanging="862"/>
        <w:rPr>
          <w:bCs/>
          <w:strike/>
          <w:lang w:val="en-GB"/>
        </w:rPr>
      </w:pPr>
      <w:bookmarkStart w:id="342" w:name="_Toc422735546"/>
      <w:bookmarkStart w:id="343" w:name="_Toc460900469"/>
      <w:bookmarkStart w:id="344" w:name="_Toc68293183"/>
      <w:r w:rsidRPr="00F20AE1">
        <w:rPr>
          <w:bCs/>
          <w:lang w:val="en-GB"/>
        </w:rPr>
        <w:t>Gates</w:t>
      </w:r>
      <w:bookmarkEnd w:id="342"/>
      <w:bookmarkEnd w:id="343"/>
      <w:bookmarkEnd w:id="344"/>
    </w:p>
    <w:p w14:paraId="7D1661E6" w14:textId="55DA139C" w:rsidR="004A65A0" w:rsidRPr="00F20AE1" w:rsidRDefault="004A65A0" w:rsidP="004A65A0">
      <w:pPr>
        <w:keepNext/>
        <w:keepLines/>
        <w:tabs>
          <w:tab w:val="left" w:pos="0"/>
          <w:tab w:val="left" w:pos="283"/>
          <w:tab w:val="left" w:pos="566"/>
          <w:tab w:val="left" w:pos="850"/>
          <w:tab w:val="left" w:pos="1134"/>
          <w:tab w:val="left" w:pos="1418"/>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S-57 Geo object:</w:t>
      </w:r>
      <w:r w:rsidRPr="00F20AE1">
        <w:rPr>
          <w:lang w:val="en-GB"/>
        </w:rPr>
        <w:tab/>
      </w:r>
      <w:r w:rsidRPr="00F20AE1">
        <w:rPr>
          <w:lang w:val="en-GB"/>
        </w:rPr>
        <w:tab/>
        <w:t>Gate (</w:t>
      </w:r>
      <w:r w:rsidRPr="00F20AE1">
        <w:rPr>
          <w:b/>
          <w:lang w:val="en-GB"/>
        </w:rPr>
        <w:t>GATCON</w:t>
      </w:r>
      <w:r w:rsidRPr="00F20AE1">
        <w:rPr>
          <w:lang w:val="en-GB"/>
        </w:rPr>
        <w:t>)</w:t>
      </w:r>
      <w:r w:rsidRPr="00F20AE1">
        <w:rPr>
          <w:lang w:val="en-GB"/>
        </w:rPr>
        <w:tab/>
      </w:r>
      <w:r w:rsidRPr="00F20AE1">
        <w:rPr>
          <w:lang w:val="en-GB"/>
        </w:rPr>
        <w:tab/>
      </w:r>
      <w:r w:rsidRPr="00F20AE1">
        <w:rPr>
          <w:lang w:val="en-GB"/>
        </w:rPr>
        <w:tab/>
        <w:t>(P</w:t>
      </w:r>
      <w:proofErr w:type="gramStart"/>
      <w:r w:rsidRPr="00F20AE1">
        <w:rPr>
          <w:lang w:val="en-GB"/>
        </w:rPr>
        <w:t>,L,A</w:t>
      </w:r>
      <w:proofErr w:type="gramEnd"/>
      <w:r w:rsidRPr="00F20AE1">
        <w:rPr>
          <w:lang w:val="en-GB"/>
        </w:rPr>
        <w:t>)</w:t>
      </w:r>
    </w:p>
    <w:p w14:paraId="5EB6B7FA" w14:textId="6E74712A" w:rsidR="004A65A0" w:rsidRPr="00F20AE1" w:rsidRDefault="004A65A0" w:rsidP="004A65A0">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w:t>
      </w:r>
      <w:r w:rsidR="00D83924">
        <w:rPr>
          <w:u w:val="single"/>
          <w:lang w:val="en-GB"/>
        </w:rPr>
        <w:t>-</w:t>
      </w:r>
      <w:r w:rsidRPr="00F20AE1">
        <w:rPr>
          <w:u w:val="single"/>
          <w:lang w:val="en-GB"/>
        </w:rPr>
        <w:t>101 Geo feature</w:t>
      </w:r>
      <w:r w:rsidRPr="00F20AE1">
        <w:rPr>
          <w:lang w:val="en-GB"/>
        </w:rPr>
        <w:t>:</w:t>
      </w:r>
      <w:r w:rsidRPr="00F20AE1">
        <w:rPr>
          <w:lang w:val="en-GB"/>
        </w:rPr>
        <w:tab/>
      </w:r>
      <w:r w:rsidRPr="00F20AE1">
        <w:rPr>
          <w:b/>
          <w:lang w:val="en-GB"/>
        </w:rPr>
        <w:t xml:space="preserve">Gate </w:t>
      </w:r>
      <w:r w:rsidRPr="00F20AE1">
        <w:rPr>
          <w:b/>
          <w:lang w:val="en-GB"/>
        </w:rPr>
        <w:tab/>
      </w:r>
      <w:r w:rsidRPr="00F20AE1">
        <w:rPr>
          <w:b/>
          <w:lang w:val="en-GB"/>
        </w:rPr>
        <w:tab/>
      </w:r>
      <w:r w:rsidRPr="00F20AE1">
        <w:rPr>
          <w:b/>
          <w:lang w:val="en-GB"/>
        </w:rPr>
        <w:tab/>
      </w:r>
      <w:r w:rsidRPr="00F20AE1">
        <w:rPr>
          <w:b/>
          <w:lang w:val="en-GB"/>
        </w:rPr>
        <w:tab/>
      </w:r>
      <w:r w:rsidRPr="00F20AE1">
        <w:rPr>
          <w:b/>
          <w:lang w:val="en-GB"/>
        </w:rPr>
        <w:tab/>
      </w:r>
      <w:r w:rsidRPr="00F20AE1">
        <w:rPr>
          <w:b/>
          <w:lang w:val="en-GB"/>
        </w:rPr>
        <w:tab/>
      </w:r>
      <w:r w:rsidRPr="00F20AE1">
        <w:rPr>
          <w:b/>
          <w:lang w:val="en-GB"/>
        </w:rPr>
        <w:tab/>
      </w:r>
      <w:r w:rsidRPr="00F20AE1">
        <w:rPr>
          <w:lang w:val="en-GB"/>
        </w:rPr>
        <w:t>(P</w:t>
      </w:r>
      <w:proofErr w:type="gramStart"/>
      <w:r w:rsidRPr="00F20AE1">
        <w:rPr>
          <w:lang w:val="en-GB"/>
        </w:rPr>
        <w:t>,C,S</w:t>
      </w:r>
      <w:proofErr w:type="gramEnd"/>
      <w:r w:rsidRPr="00F20AE1">
        <w:rPr>
          <w:lang w:val="en-GB"/>
        </w:rPr>
        <w:t>)</w:t>
      </w:r>
      <w:r w:rsidRPr="00F20AE1">
        <w:rPr>
          <w:lang w:val="en-GB"/>
        </w:rPr>
        <w:tab/>
      </w:r>
      <w:r w:rsidRPr="00F20AE1">
        <w:rPr>
          <w:lang w:val="en-GB"/>
        </w:rPr>
        <w:tab/>
      </w:r>
      <w:r w:rsidRPr="00F20AE1">
        <w:rPr>
          <w:lang w:val="en-GB"/>
        </w:rPr>
        <w:tab/>
      </w:r>
      <w:r w:rsidRPr="00F20AE1">
        <w:rPr>
          <w:lang w:val="en-GB"/>
        </w:rPr>
        <w:tab/>
      </w:r>
      <w:r w:rsidRPr="00F20AE1">
        <w:rPr>
          <w:lang w:val="en-GB"/>
        </w:rPr>
        <w:tab/>
        <w:t>(S-101 DCEG Clause 8.10)</w:t>
      </w:r>
    </w:p>
    <w:p w14:paraId="606E13B7" w14:textId="4E35DBB0" w:rsidR="004A65A0" w:rsidRPr="00F20AE1" w:rsidRDefault="004A65A0" w:rsidP="0036103E">
      <w:pPr>
        <w:spacing w:after="120"/>
        <w:jc w:val="both"/>
        <w:rPr>
          <w:lang w:val="en-GB"/>
        </w:rPr>
      </w:pPr>
      <w:r w:rsidRPr="00F20AE1">
        <w:rPr>
          <w:lang w:val="en-GB"/>
        </w:rPr>
        <w:lastRenderedPageBreak/>
        <w:t xml:space="preserve">All instances of encoding of the S-57 Feature object </w:t>
      </w:r>
      <w:r w:rsidRPr="00F20AE1">
        <w:rPr>
          <w:b/>
          <w:lang w:val="en-GB"/>
        </w:rPr>
        <w:t>GATCON</w:t>
      </w:r>
      <w:r w:rsidRPr="00F20AE1">
        <w:rPr>
          <w:lang w:val="en-GB"/>
        </w:rPr>
        <w:t xml:space="preserve"> and its binding attributes will be </w:t>
      </w:r>
      <w:r w:rsidR="00CD2A19">
        <w:rPr>
          <w:lang w:val="en-GB"/>
        </w:rPr>
        <w:t>converted</w:t>
      </w:r>
      <w:r w:rsidR="00CD2A19" w:rsidRPr="00F20AE1">
        <w:rPr>
          <w:lang w:val="en-GB"/>
        </w:rPr>
        <w:t xml:space="preserve"> </w:t>
      </w:r>
      <w:r w:rsidRPr="00F20AE1">
        <w:rPr>
          <w:lang w:val="en-GB"/>
        </w:rPr>
        <w:t xml:space="preserve">automatically </w:t>
      </w:r>
      <w:r w:rsidR="00CD2A19">
        <w:rPr>
          <w:lang w:val="en-GB"/>
        </w:rPr>
        <w:t>to an instance of</w:t>
      </w:r>
      <w:r w:rsidRPr="00F20AE1">
        <w:rPr>
          <w:lang w:val="en-GB"/>
        </w:rPr>
        <w:t xml:space="preserve"> the S-101 feature </w:t>
      </w:r>
      <w:r w:rsidRPr="00F20AE1">
        <w:rPr>
          <w:b/>
          <w:lang w:val="en-GB"/>
        </w:rPr>
        <w:t xml:space="preserve">Gate </w:t>
      </w:r>
      <w:r w:rsidRPr="00F20AE1">
        <w:rPr>
          <w:lang w:val="en-GB"/>
        </w:rPr>
        <w:t>during the automated conversion process.  However, Data Producers are advised that the following enumerate type attribute ha</w:t>
      </w:r>
      <w:r w:rsidR="004D6980">
        <w:rPr>
          <w:lang w:val="en-GB"/>
        </w:rPr>
        <w:t>s</w:t>
      </w:r>
      <w:r w:rsidRPr="00F20AE1">
        <w:rPr>
          <w:lang w:val="en-GB"/>
        </w:rPr>
        <w:t xml:space="preserve"> restricted allowable enumerate values for </w:t>
      </w:r>
      <w:r w:rsidRPr="00F20AE1">
        <w:rPr>
          <w:b/>
          <w:lang w:val="en-GB"/>
        </w:rPr>
        <w:t>Gate</w:t>
      </w:r>
      <w:r w:rsidRPr="00F20AE1">
        <w:rPr>
          <w:lang w:val="en-GB"/>
        </w:rPr>
        <w:t xml:space="preserve"> in S-101:</w:t>
      </w:r>
    </w:p>
    <w:p w14:paraId="5BC33DD3" w14:textId="045ABC04" w:rsidR="004A65A0" w:rsidRPr="00F20AE1" w:rsidRDefault="004A65A0" w:rsidP="004A65A0">
      <w:pPr>
        <w:spacing w:after="120"/>
        <w:jc w:val="both"/>
        <w:rPr>
          <w:lang w:val="en-GB"/>
        </w:rPr>
      </w:pPr>
      <w:proofErr w:type="gramStart"/>
      <w:r w:rsidRPr="00F20AE1">
        <w:rPr>
          <w:b/>
          <w:lang w:val="en-GB"/>
        </w:rPr>
        <w:t>nature</w:t>
      </w:r>
      <w:proofErr w:type="gramEnd"/>
      <w:r w:rsidRPr="00F20AE1">
        <w:rPr>
          <w:b/>
          <w:lang w:val="en-GB"/>
        </w:rPr>
        <w:t xml:space="preserve"> of construction</w:t>
      </w:r>
      <w:r w:rsidRPr="00F20AE1">
        <w:rPr>
          <w:lang w:val="en-GB"/>
        </w:rPr>
        <w:tab/>
      </w:r>
      <w:r w:rsidRPr="00F20AE1">
        <w:rPr>
          <w:lang w:val="en-GB"/>
        </w:rPr>
        <w:tab/>
      </w:r>
      <w:r w:rsidRPr="00F20AE1">
        <w:rPr>
          <w:lang w:val="en-GB"/>
        </w:rPr>
        <w:tab/>
        <w:t>(NATCON)</w:t>
      </w:r>
    </w:p>
    <w:p w14:paraId="3A6C1ADA" w14:textId="5B1A2285" w:rsidR="004A65A0" w:rsidRPr="00F20AE1" w:rsidRDefault="004A65A0" w:rsidP="004A65A0">
      <w:pPr>
        <w:spacing w:after="120"/>
        <w:jc w:val="both"/>
        <w:rPr>
          <w:rFonts w:cs="Arial"/>
          <w:lang w:val="en-GB"/>
        </w:rPr>
      </w:pPr>
      <w:r w:rsidRPr="00F20AE1">
        <w:rPr>
          <w:rFonts w:cs="Arial"/>
          <w:bCs/>
          <w:lang w:val="en-GB"/>
        </w:rPr>
        <w:t>See S-101 D</w:t>
      </w:r>
      <w:r w:rsidR="004D6980">
        <w:rPr>
          <w:rFonts w:cs="Arial"/>
          <w:bCs/>
          <w:lang w:val="en-GB"/>
        </w:rPr>
        <w:t>CEG clause 8.10 for the listing</w:t>
      </w:r>
      <w:r w:rsidRPr="00F20AE1">
        <w:rPr>
          <w:rFonts w:cs="Arial"/>
          <w:bCs/>
          <w:lang w:val="en-GB"/>
        </w:rPr>
        <w:t xml:space="preserve"> of allowable values.  Values populated in S-57 for th</w:t>
      </w:r>
      <w:r w:rsidR="004D6980">
        <w:rPr>
          <w:rFonts w:cs="Arial"/>
          <w:bCs/>
          <w:lang w:val="en-GB"/>
        </w:rPr>
        <w:t>is attribute</w:t>
      </w:r>
      <w:r w:rsidRPr="00F20AE1">
        <w:rPr>
          <w:rFonts w:cs="Arial"/>
          <w:bCs/>
          <w:lang w:val="en-GB"/>
        </w:rPr>
        <w:t xml:space="preserve"> other than the allowable values will</w:t>
      </w:r>
      <w:r w:rsidRPr="00F20AE1">
        <w:rPr>
          <w:lang w:val="en-GB"/>
        </w:rPr>
        <w:t xml:space="preserve"> not be converted across to S-101</w:t>
      </w:r>
      <w:r w:rsidRPr="00F20AE1">
        <w:rPr>
          <w:rFonts w:cs="Arial"/>
          <w:bCs/>
          <w:lang w:val="en-GB"/>
        </w:rPr>
        <w:t xml:space="preserve">.  Data Producers are advised to check any populated values for </w:t>
      </w:r>
      <w:r w:rsidR="00A45A66" w:rsidRPr="00F20AE1">
        <w:rPr>
          <w:rFonts w:cs="Arial"/>
          <w:bCs/>
          <w:lang w:val="en-GB"/>
        </w:rPr>
        <w:t>NATCON</w:t>
      </w:r>
      <w:r w:rsidRPr="00F20AE1">
        <w:rPr>
          <w:rFonts w:cs="Arial"/>
          <w:bCs/>
          <w:lang w:val="en-GB"/>
        </w:rPr>
        <w:t xml:space="preserve"> on </w:t>
      </w:r>
      <w:r w:rsidRPr="00F20AE1">
        <w:rPr>
          <w:b/>
          <w:lang w:val="en-GB"/>
        </w:rPr>
        <w:t>GATCON</w:t>
      </w:r>
      <w:r w:rsidRPr="00F20AE1">
        <w:rPr>
          <w:rFonts w:cs="Arial"/>
          <w:bCs/>
          <w:lang w:val="en-GB"/>
        </w:rPr>
        <w:t xml:space="preserve"> and amend appropriately.</w:t>
      </w:r>
    </w:p>
    <w:p w14:paraId="0D6C4324" w14:textId="77777777" w:rsidR="006B2826" w:rsidRPr="00F20AE1" w:rsidRDefault="006B2826" w:rsidP="005E16C4">
      <w:pPr>
        <w:pStyle w:val="Heading4"/>
        <w:keepLines/>
        <w:widowControl/>
        <w:numPr>
          <w:ilvl w:val="3"/>
          <w:numId w:val="13"/>
        </w:numPr>
        <w:tabs>
          <w:tab w:val="clear" w:pos="915"/>
          <w:tab w:val="clear" w:pos="2911"/>
        </w:tabs>
        <w:spacing w:after="120"/>
        <w:ind w:left="862" w:hanging="862"/>
        <w:rPr>
          <w:bCs/>
          <w:lang w:val="en-GB"/>
        </w:rPr>
      </w:pPr>
      <w:bookmarkStart w:id="345" w:name="_Toc422735548"/>
      <w:bookmarkStart w:id="346" w:name="_Toc460900470"/>
      <w:bookmarkStart w:id="347" w:name="_Toc8629901"/>
      <w:bookmarkStart w:id="348" w:name="_Toc8630033"/>
      <w:bookmarkStart w:id="349" w:name="_Toc68293184"/>
      <w:r w:rsidRPr="00F20AE1">
        <w:rPr>
          <w:bCs/>
          <w:lang w:val="en-GB"/>
        </w:rPr>
        <w:t>Locks</w:t>
      </w:r>
      <w:bookmarkEnd w:id="345"/>
      <w:bookmarkEnd w:id="346"/>
      <w:bookmarkEnd w:id="347"/>
      <w:bookmarkEnd w:id="348"/>
      <w:bookmarkEnd w:id="349"/>
    </w:p>
    <w:p w14:paraId="6C2D4022" w14:textId="488E55AA" w:rsidR="00925BF5" w:rsidRPr="00F20AE1" w:rsidRDefault="00925BF5" w:rsidP="00925BF5">
      <w:pPr>
        <w:keepNext/>
        <w:keepLines/>
        <w:tabs>
          <w:tab w:val="left" w:pos="0"/>
          <w:tab w:val="left" w:pos="283"/>
          <w:tab w:val="left" w:pos="566"/>
          <w:tab w:val="left" w:pos="850"/>
          <w:tab w:val="left" w:pos="1134"/>
          <w:tab w:val="left" w:pos="1418"/>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S-57 Geo object:</w:t>
      </w:r>
      <w:r w:rsidRPr="00F20AE1">
        <w:rPr>
          <w:lang w:val="en-GB"/>
        </w:rPr>
        <w:tab/>
      </w:r>
      <w:r w:rsidRPr="00F20AE1">
        <w:rPr>
          <w:lang w:val="en-GB"/>
        </w:rPr>
        <w:tab/>
        <w:t>Lock basin (</w:t>
      </w:r>
      <w:r w:rsidRPr="00F20AE1">
        <w:rPr>
          <w:b/>
          <w:lang w:val="en-GB"/>
        </w:rPr>
        <w:t>LOKBSN</w:t>
      </w:r>
      <w:r w:rsidRPr="00F20AE1">
        <w:rPr>
          <w:lang w:val="en-GB"/>
        </w:rPr>
        <w:t>)</w:t>
      </w:r>
      <w:r w:rsidRPr="00F20AE1">
        <w:rPr>
          <w:lang w:val="en-GB"/>
        </w:rPr>
        <w:tab/>
      </w:r>
      <w:r w:rsidRPr="00F20AE1">
        <w:rPr>
          <w:lang w:val="en-GB"/>
        </w:rPr>
        <w:tab/>
      </w:r>
      <w:r w:rsidRPr="00F20AE1">
        <w:rPr>
          <w:lang w:val="en-GB"/>
        </w:rPr>
        <w:tab/>
        <w:t>(A)</w:t>
      </w:r>
    </w:p>
    <w:p w14:paraId="1F025748" w14:textId="04265910" w:rsidR="00925BF5" w:rsidRPr="00F20AE1" w:rsidRDefault="00925BF5" w:rsidP="00925BF5">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w:t>
      </w:r>
      <w:r w:rsidR="00D83924">
        <w:rPr>
          <w:u w:val="single"/>
          <w:lang w:val="en-GB"/>
        </w:rPr>
        <w:t>-</w:t>
      </w:r>
      <w:r w:rsidRPr="00F20AE1">
        <w:rPr>
          <w:u w:val="single"/>
          <w:lang w:val="en-GB"/>
        </w:rPr>
        <w:t>101 Geo feature</w:t>
      </w:r>
      <w:r w:rsidRPr="00F20AE1">
        <w:rPr>
          <w:lang w:val="en-GB"/>
        </w:rPr>
        <w:t>:</w:t>
      </w:r>
      <w:r w:rsidRPr="00F20AE1">
        <w:rPr>
          <w:lang w:val="en-GB"/>
        </w:rPr>
        <w:tab/>
      </w:r>
      <w:r w:rsidRPr="00F20AE1">
        <w:rPr>
          <w:b/>
          <w:lang w:val="en-GB"/>
        </w:rPr>
        <w:t xml:space="preserve">Lock Basin </w:t>
      </w:r>
      <w:r w:rsidRPr="00F20AE1">
        <w:rPr>
          <w:b/>
          <w:lang w:val="en-GB"/>
        </w:rPr>
        <w:tab/>
      </w:r>
      <w:r w:rsidRPr="00F20AE1">
        <w:rPr>
          <w:b/>
          <w:lang w:val="en-GB"/>
        </w:rPr>
        <w:tab/>
      </w:r>
      <w:r w:rsidRPr="00F20AE1">
        <w:rPr>
          <w:b/>
          <w:lang w:val="en-GB"/>
        </w:rPr>
        <w:tab/>
      </w:r>
      <w:r w:rsidRPr="00F20AE1">
        <w:rPr>
          <w:b/>
          <w:lang w:val="en-GB"/>
        </w:rPr>
        <w:tab/>
      </w:r>
      <w:r w:rsidRPr="00F20AE1">
        <w:rPr>
          <w:b/>
          <w:lang w:val="en-GB"/>
        </w:rPr>
        <w:tab/>
      </w:r>
      <w:r w:rsidRPr="00F20AE1">
        <w:rPr>
          <w:b/>
          <w:lang w:val="en-GB"/>
        </w:rPr>
        <w:tab/>
      </w:r>
      <w:r w:rsidRPr="00F20AE1">
        <w:rPr>
          <w:b/>
          <w:lang w:val="en-GB"/>
        </w:rPr>
        <w:tab/>
      </w:r>
      <w:r w:rsidRPr="00F20AE1">
        <w:rPr>
          <w:lang w:val="en-GB"/>
        </w:rPr>
        <w:t>(S)</w:t>
      </w:r>
      <w:r w:rsidRPr="00F20AE1">
        <w:rPr>
          <w:lang w:val="en-GB"/>
        </w:rPr>
        <w:tab/>
      </w:r>
      <w:r w:rsidRPr="00F20AE1">
        <w:rPr>
          <w:lang w:val="en-GB"/>
        </w:rPr>
        <w:tab/>
      </w:r>
      <w:r w:rsidRPr="00F20AE1">
        <w:rPr>
          <w:lang w:val="en-GB"/>
        </w:rPr>
        <w:tab/>
      </w:r>
      <w:r w:rsidRPr="00F20AE1">
        <w:rPr>
          <w:lang w:val="en-GB"/>
        </w:rPr>
        <w:tab/>
      </w:r>
      <w:r w:rsidRPr="00F20AE1">
        <w:rPr>
          <w:lang w:val="en-GB"/>
        </w:rPr>
        <w:tab/>
        <w:t>(S-101 DCEG Clause 8.20)</w:t>
      </w:r>
    </w:p>
    <w:p w14:paraId="3DDDC837" w14:textId="77777777" w:rsidR="00925BF5" w:rsidRPr="00F20AE1" w:rsidRDefault="00925BF5" w:rsidP="00A45A66">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p>
    <w:p w14:paraId="4CF50F6F" w14:textId="5BE67FCF" w:rsidR="00925BF5" w:rsidRPr="00F20AE1" w:rsidRDefault="00925BF5" w:rsidP="00925BF5">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jc w:val="both"/>
        <w:rPr>
          <w:lang w:val="en-GB"/>
        </w:rPr>
      </w:pPr>
      <w:r w:rsidRPr="00F20AE1">
        <w:rPr>
          <w:lang w:val="en-GB"/>
        </w:rPr>
        <w:t xml:space="preserve">All instances of encoding of the S-57 Feature object </w:t>
      </w:r>
      <w:r w:rsidRPr="00F20AE1">
        <w:rPr>
          <w:b/>
          <w:lang w:val="en-GB"/>
        </w:rPr>
        <w:t>LOKBSN</w:t>
      </w:r>
      <w:r w:rsidRPr="00F20AE1">
        <w:rPr>
          <w:lang w:val="en-GB"/>
        </w:rPr>
        <w:t xml:space="preserve"> and its binding attributes will be </w:t>
      </w:r>
      <w:r w:rsidR="00CD2A19">
        <w:rPr>
          <w:lang w:val="en-GB"/>
        </w:rPr>
        <w:t>converted</w:t>
      </w:r>
      <w:r w:rsidR="00CD2A19" w:rsidRPr="00F20AE1">
        <w:rPr>
          <w:lang w:val="en-GB"/>
        </w:rPr>
        <w:t xml:space="preserve"> </w:t>
      </w:r>
      <w:r w:rsidRPr="00F20AE1">
        <w:rPr>
          <w:lang w:val="en-GB"/>
        </w:rPr>
        <w:t xml:space="preserve">automatically </w:t>
      </w:r>
      <w:r w:rsidR="00CD2A19">
        <w:rPr>
          <w:lang w:val="en-GB"/>
        </w:rPr>
        <w:t>to an instance of</w:t>
      </w:r>
      <w:r w:rsidRPr="00F20AE1">
        <w:rPr>
          <w:lang w:val="en-GB"/>
        </w:rPr>
        <w:t xml:space="preserve"> the S-101 feature </w:t>
      </w:r>
      <w:r w:rsidRPr="00F20AE1">
        <w:rPr>
          <w:b/>
          <w:lang w:val="en-GB"/>
        </w:rPr>
        <w:t xml:space="preserve">Lock Basin </w:t>
      </w:r>
      <w:r w:rsidRPr="00F20AE1">
        <w:rPr>
          <w:lang w:val="en-GB"/>
        </w:rPr>
        <w:t>during the automated conversion process.  However the following exceptions apply:</w:t>
      </w:r>
    </w:p>
    <w:p w14:paraId="705E021E" w14:textId="458342CB" w:rsidR="00925BF5" w:rsidRPr="00F20AE1" w:rsidRDefault="00925BF5" w:rsidP="00C93144">
      <w:pPr>
        <w:pStyle w:val="ListParagraph"/>
        <w:numPr>
          <w:ilvl w:val="0"/>
          <w:numId w:val="20"/>
        </w:num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284" w:hanging="284"/>
        <w:jc w:val="both"/>
        <w:rPr>
          <w:lang w:val="en-GB"/>
        </w:rPr>
      </w:pPr>
      <w:r w:rsidRPr="00F20AE1">
        <w:rPr>
          <w:lang w:val="en-GB"/>
        </w:rPr>
        <w:t xml:space="preserve">The S-57 attributes DATEND, DATSTA and SCAMIN for </w:t>
      </w:r>
      <w:r w:rsidRPr="00F20AE1">
        <w:rPr>
          <w:b/>
          <w:lang w:val="en-GB"/>
        </w:rPr>
        <w:t>LOKBSN</w:t>
      </w:r>
      <w:r w:rsidRPr="00F20AE1">
        <w:rPr>
          <w:lang w:val="en-GB"/>
        </w:rPr>
        <w:t xml:space="preserve"> will not be converted.  In S-101, the </w:t>
      </w:r>
      <w:r w:rsidRPr="00F20AE1">
        <w:rPr>
          <w:b/>
          <w:lang w:val="en-GB"/>
        </w:rPr>
        <w:t>Lock Basin</w:t>
      </w:r>
      <w:r w:rsidRPr="00F20AE1">
        <w:rPr>
          <w:lang w:val="en-GB"/>
        </w:rPr>
        <w:t xml:space="preserve"> feature has been included as a Skin of the Earth feature (see S-101 Main document clause 4.3.2.1.1), and as such cannot be removed from the data based on date or viewing scale dependency.  Date dependency for </w:t>
      </w:r>
      <w:r w:rsidRPr="00F20AE1">
        <w:rPr>
          <w:b/>
          <w:lang w:val="en-GB"/>
        </w:rPr>
        <w:t>Lock Basin</w:t>
      </w:r>
      <w:r w:rsidRPr="00F20AE1">
        <w:rPr>
          <w:lang w:val="en-GB"/>
        </w:rPr>
        <w:t xml:space="preserve"> in S-101</w:t>
      </w:r>
      <w:r w:rsidR="00CD2A19">
        <w:rPr>
          <w:lang w:val="en-GB"/>
        </w:rPr>
        <w:t>, if required,</w:t>
      </w:r>
      <w:r w:rsidRPr="00F20AE1">
        <w:rPr>
          <w:lang w:val="en-GB"/>
        </w:rPr>
        <w:t xml:space="preserve"> is indicated by </w:t>
      </w:r>
      <w:r w:rsidR="00BD1F1A">
        <w:rPr>
          <w:lang w:val="en-GB"/>
        </w:rPr>
        <w:t>including this information in the</w:t>
      </w:r>
      <w:r w:rsidRPr="00F20AE1">
        <w:rPr>
          <w:lang w:val="en-GB"/>
        </w:rPr>
        <w:t xml:space="preserve"> complex attribute </w:t>
      </w:r>
      <w:r w:rsidRPr="00F20AE1">
        <w:rPr>
          <w:b/>
          <w:lang w:val="en-GB"/>
        </w:rPr>
        <w:t>information</w:t>
      </w:r>
      <w:r w:rsidRPr="00F20AE1">
        <w:rPr>
          <w:lang w:val="en-GB"/>
        </w:rPr>
        <w:t>.</w:t>
      </w:r>
      <w:r w:rsidR="002F24E4">
        <w:rPr>
          <w:lang w:val="en-GB"/>
        </w:rPr>
        <w:t xml:space="preserve">  See S-101 DCEG clause 8.20.1</w:t>
      </w:r>
      <w:r w:rsidR="002F24E4" w:rsidRPr="00F20AE1">
        <w:rPr>
          <w:lang w:val="en-GB"/>
        </w:rPr>
        <w:t>.</w:t>
      </w:r>
    </w:p>
    <w:p w14:paraId="61842F35" w14:textId="57A64C66" w:rsidR="00925BF5" w:rsidRPr="00F20AE1" w:rsidRDefault="00925BF5" w:rsidP="00925BF5">
      <w:pPr>
        <w:tabs>
          <w:tab w:val="decimal" w:pos="5402"/>
          <w:tab w:val="left" w:pos="5589"/>
        </w:tabs>
        <w:spacing w:after="120"/>
        <w:jc w:val="both"/>
        <w:rPr>
          <w:lang w:val="en-GB"/>
        </w:rPr>
      </w:pPr>
      <w:r w:rsidRPr="00F20AE1">
        <w:rPr>
          <w:lang w:val="en-GB"/>
        </w:rPr>
        <w:t xml:space="preserve">As </w:t>
      </w:r>
      <w:r w:rsidRPr="00F20AE1">
        <w:rPr>
          <w:b/>
          <w:lang w:val="en-GB"/>
        </w:rPr>
        <w:t>Lock Basin</w:t>
      </w:r>
      <w:r w:rsidRPr="00F20AE1">
        <w:rPr>
          <w:lang w:val="en-GB"/>
        </w:rPr>
        <w:t xml:space="preserve"> has been included as a Skin of the Earth (Group 1) feature in S-101, the geometry of the S-57 Group 1 coverage will be “cookie cut” to incorporate the geometry of the</w:t>
      </w:r>
      <w:r w:rsidRPr="00F20AE1">
        <w:rPr>
          <w:b/>
          <w:lang w:val="en-GB"/>
        </w:rPr>
        <w:t xml:space="preserve"> Lock Basin</w:t>
      </w:r>
      <w:r w:rsidRPr="00F20AE1">
        <w:rPr>
          <w:lang w:val="en-GB"/>
        </w:rPr>
        <w:t>, and the associated features amended accordingly</w:t>
      </w:r>
      <w:r w:rsidR="0068730F">
        <w:rPr>
          <w:lang w:val="en-GB"/>
        </w:rPr>
        <w:t xml:space="preserve"> including removal of the S-57 Group 1 overlapping area</w:t>
      </w:r>
      <w:r w:rsidR="0068730F" w:rsidRPr="00F20AE1">
        <w:rPr>
          <w:lang w:val="en-GB"/>
        </w:rPr>
        <w:t>.</w:t>
      </w:r>
      <w:r w:rsidR="0068730F">
        <w:rPr>
          <w:lang w:val="en-GB"/>
        </w:rPr>
        <w:t xml:space="preserve">  In order to simplify the creation of the required geometry in the S-101 ENC dataset, </w:t>
      </w:r>
      <w:r w:rsidR="005E16C4">
        <w:rPr>
          <w:lang w:val="en-GB"/>
        </w:rPr>
        <w:t>D</w:t>
      </w:r>
      <w:r w:rsidR="0068730F">
        <w:rPr>
          <w:lang w:val="en-GB"/>
        </w:rPr>
        <w:t xml:space="preserve">ata </w:t>
      </w:r>
      <w:r w:rsidR="005E16C4">
        <w:rPr>
          <w:lang w:val="en-GB"/>
        </w:rPr>
        <w:t>P</w:t>
      </w:r>
      <w:r w:rsidR="0068730F">
        <w:rPr>
          <w:lang w:val="en-GB"/>
        </w:rPr>
        <w:t xml:space="preserve">roducers may consider amending their S-57 Group 1 coverage to have a discrete Group 1 object, such as </w:t>
      </w:r>
      <w:r w:rsidR="00C46DB8">
        <w:rPr>
          <w:b/>
          <w:lang w:val="en-GB"/>
        </w:rPr>
        <w:t>UNSARE</w:t>
      </w:r>
      <w:r w:rsidR="0068730F">
        <w:rPr>
          <w:lang w:val="en-GB"/>
        </w:rPr>
        <w:t xml:space="preserve">, coincident with the </w:t>
      </w:r>
      <w:r w:rsidR="0068730F">
        <w:rPr>
          <w:b/>
          <w:lang w:val="en-GB"/>
        </w:rPr>
        <w:t>LOKBSN</w:t>
      </w:r>
      <w:r w:rsidR="0068730F">
        <w:rPr>
          <w:lang w:val="en-GB"/>
        </w:rPr>
        <w:t>.</w:t>
      </w:r>
    </w:p>
    <w:p w14:paraId="5F2BEC21" w14:textId="3C32731D" w:rsidR="006B2826" w:rsidRPr="00F20AE1" w:rsidRDefault="006B2826" w:rsidP="00C93144">
      <w:pPr>
        <w:pStyle w:val="Heading4"/>
        <w:keepLines/>
        <w:widowControl/>
        <w:numPr>
          <w:ilvl w:val="3"/>
          <w:numId w:val="13"/>
        </w:numPr>
        <w:tabs>
          <w:tab w:val="clear" w:pos="915"/>
          <w:tab w:val="clear" w:pos="2911"/>
        </w:tabs>
        <w:spacing w:after="120"/>
        <w:ind w:left="862" w:hanging="862"/>
        <w:rPr>
          <w:lang w:val="en-GB"/>
        </w:rPr>
      </w:pPr>
      <w:bookmarkStart w:id="350" w:name="_Toc422735550"/>
      <w:bookmarkStart w:id="351" w:name="_Toc460900471"/>
      <w:bookmarkStart w:id="352" w:name="_Toc8629902"/>
      <w:bookmarkStart w:id="353" w:name="_Toc8630034"/>
      <w:bookmarkStart w:id="354" w:name="_Toc68293185"/>
      <w:r w:rsidRPr="00F20AE1">
        <w:rPr>
          <w:lang w:val="en-GB"/>
        </w:rPr>
        <w:t>Gridirons</w:t>
      </w:r>
      <w:bookmarkEnd w:id="350"/>
      <w:bookmarkEnd w:id="351"/>
      <w:bookmarkEnd w:id="352"/>
      <w:bookmarkEnd w:id="353"/>
      <w:bookmarkEnd w:id="354"/>
    </w:p>
    <w:p w14:paraId="7D54880B" w14:textId="7AC15AD8" w:rsidR="00D23DDC" w:rsidRPr="00F20AE1" w:rsidRDefault="00D23DDC" w:rsidP="00D23DDC">
      <w:pPr>
        <w:keepNext/>
        <w:keepLines/>
        <w:tabs>
          <w:tab w:val="left" w:pos="0"/>
          <w:tab w:val="left" w:pos="283"/>
          <w:tab w:val="left" w:pos="566"/>
          <w:tab w:val="left" w:pos="850"/>
          <w:tab w:val="left" w:pos="1134"/>
          <w:tab w:val="left" w:pos="1418"/>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S-57 Geo object:</w:t>
      </w:r>
      <w:r w:rsidRPr="00F20AE1">
        <w:rPr>
          <w:lang w:val="en-GB"/>
        </w:rPr>
        <w:tab/>
      </w:r>
      <w:r w:rsidRPr="00F20AE1">
        <w:rPr>
          <w:lang w:val="en-GB"/>
        </w:rPr>
        <w:tab/>
        <w:t>Gridiron (</w:t>
      </w:r>
      <w:r w:rsidRPr="00F20AE1">
        <w:rPr>
          <w:b/>
          <w:lang w:val="en-GB"/>
        </w:rPr>
        <w:t>GR</w:t>
      </w:r>
      <w:r w:rsidR="009C5B2B">
        <w:rPr>
          <w:b/>
          <w:lang w:val="en-GB"/>
        </w:rPr>
        <w:t>ID</w:t>
      </w:r>
      <w:r w:rsidRPr="00F20AE1">
        <w:rPr>
          <w:b/>
          <w:lang w:val="en-GB"/>
        </w:rPr>
        <w:t>RN</w:t>
      </w:r>
      <w:r w:rsidRPr="00F20AE1">
        <w:rPr>
          <w:lang w:val="en-GB"/>
        </w:rPr>
        <w:t>)</w:t>
      </w:r>
      <w:r w:rsidRPr="00F20AE1">
        <w:rPr>
          <w:lang w:val="en-GB"/>
        </w:rPr>
        <w:tab/>
      </w:r>
      <w:r w:rsidRPr="00F20AE1">
        <w:rPr>
          <w:lang w:val="en-GB"/>
        </w:rPr>
        <w:tab/>
      </w:r>
      <w:r w:rsidRPr="00F20AE1">
        <w:rPr>
          <w:lang w:val="en-GB"/>
        </w:rPr>
        <w:tab/>
        <w:t>(P</w:t>
      </w:r>
      <w:proofErr w:type="gramStart"/>
      <w:r w:rsidRPr="00F20AE1">
        <w:rPr>
          <w:lang w:val="en-GB"/>
        </w:rPr>
        <w:t>,A</w:t>
      </w:r>
      <w:proofErr w:type="gramEnd"/>
      <w:r w:rsidRPr="00F20AE1">
        <w:rPr>
          <w:lang w:val="en-GB"/>
        </w:rPr>
        <w:t>)</w:t>
      </w:r>
    </w:p>
    <w:p w14:paraId="2EF3F82C" w14:textId="34C1FDD8" w:rsidR="00D23DDC" w:rsidRPr="00F20AE1" w:rsidRDefault="00D23DDC" w:rsidP="00D23DDC">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w:t>
      </w:r>
      <w:r w:rsidR="00D83924">
        <w:rPr>
          <w:u w:val="single"/>
          <w:lang w:val="en-GB"/>
        </w:rPr>
        <w:t>-</w:t>
      </w:r>
      <w:r w:rsidRPr="00F20AE1">
        <w:rPr>
          <w:u w:val="single"/>
          <w:lang w:val="en-GB"/>
        </w:rPr>
        <w:t>101 Geo feature</w:t>
      </w:r>
      <w:r w:rsidRPr="00F20AE1">
        <w:rPr>
          <w:lang w:val="en-GB"/>
        </w:rPr>
        <w:t>:</w:t>
      </w:r>
      <w:r w:rsidRPr="00F20AE1">
        <w:rPr>
          <w:lang w:val="en-GB"/>
        </w:rPr>
        <w:tab/>
      </w:r>
      <w:r w:rsidRPr="00F20AE1">
        <w:rPr>
          <w:b/>
          <w:lang w:val="en-GB"/>
        </w:rPr>
        <w:t xml:space="preserve">Gridiron </w:t>
      </w:r>
      <w:r w:rsidRPr="00F20AE1">
        <w:rPr>
          <w:b/>
          <w:lang w:val="en-GB"/>
        </w:rPr>
        <w:tab/>
      </w:r>
      <w:r w:rsidRPr="00F20AE1">
        <w:rPr>
          <w:b/>
          <w:lang w:val="en-GB"/>
        </w:rPr>
        <w:tab/>
      </w:r>
      <w:r w:rsidRPr="00F20AE1">
        <w:rPr>
          <w:b/>
          <w:lang w:val="en-GB"/>
        </w:rPr>
        <w:tab/>
      </w:r>
      <w:r w:rsidRPr="00F20AE1">
        <w:rPr>
          <w:b/>
          <w:lang w:val="en-GB"/>
        </w:rPr>
        <w:tab/>
      </w:r>
      <w:r w:rsidRPr="00F20AE1">
        <w:rPr>
          <w:b/>
          <w:lang w:val="en-GB"/>
        </w:rPr>
        <w:tab/>
      </w:r>
      <w:r w:rsidRPr="00F20AE1">
        <w:rPr>
          <w:b/>
          <w:lang w:val="en-GB"/>
        </w:rPr>
        <w:tab/>
      </w:r>
      <w:r w:rsidRPr="00F20AE1">
        <w:rPr>
          <w:lang w:val="en-GB"/>
        </w:rPr>
        <w:t>(S)</w:t>
      </w:r>
      <w:r w:rsidRPr="00F20AE1">
        <w:rPr>
          <w:lang w:val="en-GB"/>
        </w:rPr>
        <w:tab/>
      </w:r>
      <w:r w:rsidRPr="00F20AE1">
        <w:rPr>
          <w:lang w:val="en-GB"/>
        </w:rPr>
        <w:tab/>
      </w:r>
      <w:r w:rsidRPr="00F20AE1">
        <w:rPr>
          <w:lang w:val="en-GB"/>
        </w:rPr>
        <w:tab/>
      </w:r>
      <w:r w:rsidRPr="00F20AE1">
        <w:rPr>
          <w:lang w:val="en-GB"/>
        </w:rPr>
        <w:tab/>
      </w:r>
      <w:r w:rsidRPr="00F20AE1">
        <w:rPr>
          <w:lang w:val="en-GB"/>
        </w:rPr>
        <w:tab/>
      </w:r>
      <w:r w:rsidRPr="00F20AE1">
        <w:rPr>
          <w:lang w:val="en-GB"/>
        </w:rPr>
        <w:tab/>
      </w:r>
      <w:r w:rsidRPr="00F20AE1">
        <w:rPr>
          <w:lang w:val="en-GB"/>
        </w:rPr>
        <w:tab/>
        <w:t>(S-101 DCEG Clause 8.19)</w:t>
      </w:r>
    </w:p>
    <w:p w14:paraId="68EDE3EE" w14:textId="192AD726" w:rsidR="00D23DDC" w:rsidRPr="00F20AE1" w:rsidRDefault="00D23DDC" w:rsidP="00D23DDC">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jc w:val="both"/>
        <w:rPr>
          <w:lang w:val="en-GB"/>
        </w:rPr>
      </w:pPr>
      <w:r w:rsidRPr="00F20AE1">
        <w:rPr>
          <w:lang w:val="en-GB"/>
        </w:rPr>
        <w:t xml:space="preserve">All instances of encoding of the S-57 Feature object </w:t>
      </w:r>
      <w:r w:rsidRPr="00F20AE1">
        <w:rPr>
          <w:b/>
          <w:lang w:val="en-GB"/>
        </w:rPr>
        <w:t>GR</w:t>
      </w:r>
      <w:r w:rsidR="009C5B2B">
        <w:rPr>
          <w:b/>
          <w:lang w:val="en-GB"/>
        </w:rPr>
        <w:t>ID</w:t>
      </w:r>
      <w:r w:rsidRPr="00F20AE1">
        <w:rPr>
          <w:b/>
          <w:lang w:val="en-GB"/>
        </w:rPr>
        <w:t>RN</w:t>
      </w:r>
      <w:r w:rsidRPr="00F20AE1">
        <w:rPr>
          <w:lang w:val="en-GB"/>
        </w:rPr>
        <w:t xml:space="preserve"> and its binding attributes will be </w:t>
      </w:r>
      <w:r w:rsidR="006D35ED">
        <w:rPr>
          <w:lang w:val="en-GB"/>
        </w:rPr>
        <w:t>converted</w:t>
      </w:r>
      <w:r w:rsidR="006D35ED" w:rsidRPr="00F20AE1">
        <w:rPr>
          <w:lang w:val="en-GB"/>
        </w:rPr>
        <w:t xml:space="preserve"> </w:t>
      </w:r>
      <w:r w:rsidRPr="00F20AE1">
        <w:rPr>
          <w:lang w:val="en-GB"/>
        </w:rPr>
        <w:t xml:space="preserve">automatically </w:t>
      </w:r>
      <w:r w:rsidR="006D35ED">
        <w:rPr>
          <w:lang w:val="en-GB"/>
        </w:rPr>
        <w:t>to an instance of</w:t>
      </w:r>
      <w:r w:rsidRPr="00F20AE1">
        <w:rPr>
          <w:lang w:val="en-GB"/>
        </w:rPr>
        <w:t xml:space="preserve"> the S-101 feature </w:t>
      </w:r>
      <w:r w:rsidRPr="00F20AE1">
        <w:rPr>
          <w:b/>
          <w:lang w:val="en-GB"/>
        </w:rPr>
        <w:t xml:space="preserve">Gridiron </w:t>
      </w:r>
      <w:r w:rsidRPr="00F20AE1">
        <w:rPr>
          <w:lang w:val="en-GB"/>
        </w:rPr>
        <w:t>during the automated conversion process.  However the following exceptions apply:</w:t>
      </w:r>
    </w:p>
    <w:p w14:paraId="135D603B" w14:textId="1D68BD29" w:rsidR="00D23DDC" w:rsidRPr="00F20AE1" w:rsidRDefault="00D23DDC" w:rsidP="00C93144">
      <w:pPr>
        <w:pStyle w:val="ListParagraph"/>
        <w:numPr>
          <w:ilvl w:val="0"/>
          <w:numId w:val="20"/>
        </w:num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589"/>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284" w:hanging="284"/>
        <w:jc w:val="both"/>
        <w:rPr>
          <w:lang w:val="en-GB"/>
        </w:rPr>
      </w:pPr>
      <w:r w:rsidRPr="00F20AE1">
        <w:rPr>
          <w:b/>
          <w:lang w:val="en-GB"/>
        </w:rPr>
        <w:t>GR</w:t>
      </w:r>
      <w:r w:rsidR="009C5B2B">
        <w:rPr>
          <w:b/>
          <w:lang w:val="en-GB"/>
        </w:rPr>
        <w:t>ID</w:t>
      </w:r>
      <w:r w:rsidRPr="00F20AE1">
        <w:rPr>
          <w:b/>
          <w:lang w:val="en-GB"/>
        </w:rPr>
        <w:t>RN</w:t>
      </w:r>
      <w:r w:rsidRPr="00F20AE1">
        <w:rPr>
          <w:lang w:val="en-GB"/>
        </w:rPr>
        <w:t xml:space="preserve"> </w:t>
      </w:r>
      <w:r w:rsidR="00117D48" w:rsidRPr="00F20AE1">
        <w:rPr>
          <w:lang w:val="en-GB"/>
        </w:rPr>
        <w:t xml:space="preserve">of type point </w:t>
      </w:r>
      <w:r w:rsidRPr="00F20AE1">
        <w:rPr>
          <w:lang w:val="en-GB"/>
        </w:rPr>
        <w:t>will not be converted.  In S-101, the</w:t>
      </w:r>
      <w:r w:rsidR="00117D48" w:rsidRPr="00F20AE1">
        <w:rPr>
          <w:lang w:val="en-GB"/>
        </w:rPr>
        <w:t xml:space="preserve"> S-101</w:t>
      </w:r>
      <w:r w:rsidRPr="00F20AE1">
        <w:rPr>
          <w:lang w:val="en-GB"/>
        </w:rPr>
        <w:t xml:space="preserve"> </w:t>
      </w:r>
      <w:r w:rsidR="00117D48" w:rsidRPr="00F20AE1">
        <w:rPr>
          <w:b/>
          <w:lang w:val="en-GB"/>
        </w:rPr>
        <w:t>Gridiron</w:t>
      </w:r>
      <w:r w:rsidRPr="00F20AE1">
        <w:rPr>
          <w:lang w:val="en-GB"/>
        </w:rPr>
        <w:t xml:space="preserve"> feature has </w:t>
      </w:r>
      <w:r w:rsidR="00117D48" w:rsidRPr="00F20AE1">
        <w:rPr>
          <w:lang w:val="en-GB"/>
        </w:rPr>
        <w:t>allowable primitive surface only</w:t>
      </w:r>
      <w:r w:rsidR="002F7F75" w:rsidRPr="00F20AE1">
        <w:rPr>
          <w:lang w:val="en-GB"/>
        </w:rPr>
        <w:t xml:space="preserve"> as it is considered that this feature is only required for the largest scale ENC data</w:t>
      </w:r>
      <w:r w:rsidRPr="00F20AE1">
        <w:rPr>
          <w:lang w:val="en-GB"/>
        </w:rPr>
        <w:t>.</w:t>
      </w:r>
      <w:r w:rsidR="00117D48" w:rsidRPr="00F20AE1">
        <w:rPr>
          <w:lang w:val="en-GB"/>
        </w:rPr>
        <w:t xml:space="preserve">  Data Producers will be required to amend their S-57 data as appropriate.</w:t>
      </w:r>
    </w:p>
    <w:p w14:paraId="00416179" w14:textId="69361337" w:rsidR="00D23DDC" w:rsidRPr="00F20AE1" w:rsidRDefault="00D23DDC" w:rsidP="0036103E">
      <w:pPr>
        <w:spacing w:after="120"/>
        <w:jc w:val="both"/>
        <w:rPr>
          <w:lang w:val="en-GB"/>
        </w:rPr>
      </w:pPr>
      <w:r w:rsidRPr="00F20AE1">
        <w:rPr>
          <w:lang w:val="en-GB"/>
        </w:rPr>
        <w:t>Data Producers are advised that the following enumerate type attribute</w:t>
      </w:r>
      <w:r w:rsidR="00E7402D">
        <w:rPr>
          <w:lang w:val="en-GB"/>
        </w:rPr>
        <w:t>s</w:t>
      </w:r>
      <w:r w:rsidRPr="00F20AE1">
        <w:rPr>
          <w:lang w:val="en-GB"/>
        </w:rPr>
        <w:t xml:space="preserve"> ha</w:t>
      </w:r>
      <w:r w:rsidR="00E7402D">
        <w:rPr>
          <w:lang w:val="en-GB"/>
        </w:rPr>
        <w:t>ve</w:t>
      </w:r>
      <w:r w:rsidRPr="00F20AE1">
        <w:rPr>
          <w:lang w:val="en-GB"/>
        </w:rPr>
        <w:t xml:space="preserve"> restricted allowable enumerate values for </w:t>
      </w:r>
      <w:r w:rsidRPr="00F20AE1">
        <w:rPr>
          <w:b/>
          <w:lang w:val="en-GB"/>
        </w:rPr>
        <w:t>Gridiron</w:t>
      </w:r>
      <w:r w:rsidRPr="00F20AE1">
        <w:rPr>
          <w:lang w:val="en-GB"/>
        </w:rPr>
        <w:t xml:space="preserve"> in S-101:</w:t>
      </w:r>
    </w:p>
    <w:p w14:paraId="0D10C46D" w14:textId="6A5DF4E2" w:rsidR="002F7F75" w:rsidRPr="00F20AE1" w:rsidRDefault="002F7F75" w:rsidP="002F7F75">
      <w:pPr>
        <w:spacing w:after="120"/>
        <w:jc w:val="both"/>
        <w:rPr>
          <w:lang w:val="en-GB"/>
        </w:rPr>
      </w:pPr>
      <w:r w:rsidRPr="00F20AE1">
        <w:rPr>
          <w:b/>
          <w:lang w:val="en-GB"/>
        </w:rPr>
        <w:t>nature of construction</w:t>
      </w:r>
      <w:r w:rsidRPr="00F20AE1">
        <w:rPr>
          <w:lang w:val="en-GB"/>
        </w:rPr>
        <w:tab/>
      </w:r>
      <w:r w:rsidRPr="00F20AE1">
        <w:rPr>
          <w:lang w:val="en-GB"/>
        </w:rPr>
        <w:tab/>
        <w:t>(NATCON)</w:t>
      </w:r>
    </w:p>
    <w:p w14:paraId="67450E9C" w14:textId="6C605047" w:rsidR="00D23DDC" w:rsidRPr="00F20AE1" w:rsidRDefault="00D23DDC" w:rsidP="00D23DDC">
      <w:pPr>
        <w:spacing w:after="120"/>
        <w:jc w:val="both"/>
        <w:rPr>
          <w:lang w:val="en-GB"/>
        </w:rPr>
      </w:pPr>
      <w:r w:rsidRPr="00F20AE1">
        <w:rPr>
          <w:b/>
          <w:lang w:val="en-GB"/>
        </w:rPr>
        <w:t>status</w:t>
      </w:r>
      <w:r w:rsidRPr="00F20AE1">
        <w:rPr>
          <w:lang w:val="en-GB"/>
        </w:rPr>
        <w:tab/>
      </w:r>
      <w:r w:rsidRPr="00F20AE1">
        <w:rPr>
          <w:lang w:val="en-GB"/>
        </w:rPr>
        <w:tab/>
      </w:r>
      <w:r w:rsidR="002F7F75" w:rsidRPr="00F20AE1">
        <w:rPr>
          <w:lang w:val="en-GB"/>
        </w:rPr>
        <w:tab/>
      </w:r>
      <w:r w:rsidR="002F7F75" w:rsidRPr="00F20AE1">
        <w:rPr>
          <w:lang w:val="en-GB"/>
        </w:rPr>
        <w:tab/>
      </w:r>
      <w:r w:rsidRPr="00F20AE1">
        <w:rPr>
          <w:lang w:val="en-GB"/>
        </w:rPr>
        <w:t>(STATUS)</w:t>
      </w:r>
    </w:p>
    <w:p w14:paraId="55899991" w14:textId="4F3E438C" w:rsidR="00777FE3" w:rsidRPr="00F20AE1" w:rsidRDefault="00777FE3" w:rsidP="00777FE3">
      <w:pPr>
        <w:spacing w:after="120"/>
        <w:jc w:val="both"/>
        <w:rPr>
          <w:lang w:val="en-GB"/>
        </w:rPr>
      </w:pPr>
      <w:r w:rsidRPr="00F20AE1">
        <w:rPr>
          <w:b/>
          <w:lang w:val="en-GB"/>
        </w:rPr>
        <w:t>water level effect</w:t>
      </w:r>
      <w:r w:rsidRPr="00F20AE1">
        <w:rPr>
          <w:lang w:val="en-GB"/>
        </w:rPr>
        <w:tab/>
      </w:r>
      <w:r w:rsidRPr="00F20AE1">
        <w:rPr>
          <w:lang w:val="en-GB"/>
        </w:rPr>
        <w:tab/>
        <w:t>(WATLEV)</w:t>
      </w:r>
    </w:p>
    <w:p w14:paraId="5F4E6497" w14:textId="2AF7E21A" w:rsidR="00D23DDC" w:rsidRPr="00F20AE1" w:rsidRDefault="00D23DDC" w:rsidP="00D23DDC">
      <w:pPr>
        <w:spacing w:after="120"/>
        <w:jc w:val="both"/>
        <w:rPr>
          <w:rFonts w:cs="Arial"/>
          <w:lang w:val="en-GB"/>
        </w:rPr>
      </w:pPr>
      <w:r w:rsidRPr="00F20AE1">
        <w:rPr>
          <w:rFonts w:cs="Arial"/>
          <w:bCs/>
          <w:lang w:val="en-GB"/>
        </w:rPr>
        <w:t>See S-101 DCEG clause 8.</w:t>
      </w:r>
      <w:r w:rsidR="002F7F75" w:rsidRPr="00F20AE1">
        <w:rPr>
          <w:rFonts w:cs="Arial"/>
          <w:bCs/>
          <w:lang w:val="en-GB"/>
        </w:rPr>
        <w:t>19</w:t>
      </w:r>
      <w:r w:rsidRPr="00F20AE1">
        <w:rPr>
          <w:rFonts w:cs="Arial"/>
          <w:bCs/>
          <w:lang w:val="en-GB"/>
        </w:rPr>
        <w:t xml:space="preserve"> for the listing of allowable values.  Values populated in S-57 for th</w:t>
      </w:r>
      <w:r w:rsidR="00E7402D">
        <w:rPr>
          <w:rFonts w:cs="Arial"/>
          <w:bCs/>
          <w:lang w:val="en-GB"/>
        </w:rPr>
        <w:t>ese</w:t>
      </w:r>
      <w:r w:rsidRPr="00F20AE1">
        <w:rPr>
          <w:rFonts w:cs="Arial"/>
          <w:bCs/>
          <w:lang w:val="en-GB"/>
        </w:rPr>
        <w:t xml:space="preserve"> attribute</w:t>
      </w:r>
      <w:r w:rsidR="00E7402D">
        <w:rPr>
          <w:rFonts w:cs="Arial"/>
          <w:bCs/>
          <w:lang w:val="en-GB"/>
        </w:rPr>
        <w:t>s</w:t>
      </w:r>
      <w:r w:rsidRPr="00F20AE1">
        <w:rPr>
          <w:rFonts w:cs="Arial"/>
          <w:bCs/>
          <w:lang w:val="en-GB"/>
        </w:rPr>
        <w:t xml:space="preserve"> other than the allowable values will</w:t>
      </w:r>
      <w:r w:rsidRPr="00F20AE1">
        <w:rPr>
          <w:lang w:val="en-GB"/>
        </w:rPr>
        <w:t xml:space="preserve"> not be converted across to S-101</w:t>
      </w:r>
      <w:r w:rsidRPr="00F20AE1">
        <w:rPr>
          <w:rFonts w:cs="Arial"/>
          <w:bCs/>
          <w:lang w:val="en-GB"/>
        </w:rPr>
        <w:t xml:space="preserve">.  Data Producers are advised to check any populated values for </w:t>
      </w:r>
      <w:r w:rsidR="00777FE3" w:rsidRPr="00F20AE1">
        <w:rPr>
          <w:rFonts w:cs="Arial"/>
          <w:bCs/>
          <w:lang w:val="en-GB"/>
        </w:rPr>
        <w:t xml:space="preserve">NATCON, </w:t>
      </w:r>
      <w:r w:rsidRPr="00F20AE1">
        <w:rPr>
          <w:rFonts w:cs="Arial"/>
          <w:bCs/>
          <w:lang w:val="en-GB"/>
        </w:rPr>
        <w:t>STATUS</w:t>
      </w:r>
      <w:r w:rsidR="00777FE3" w:rsidRPr="00F20AE1">
        <w:rPr>
          <w:rFonts w:cs="Arial"/>
          <w:bCs/>
          <w:lang w:val="en-GB"/>
        </w:rPr>
        <w:t xml:space="preserve"> and WATLEV</w:t>
      </w:r>
      <w:r w:rsidRPr="00F20AE1">
        <w:rPr>
          <w:rFonts w:cs="Arial"/>
          <w:bCs/>
          <w:lang w:val="en-GB"/>
        </w:rPr>
        <w:t xml:space="preserve"> on </w:t>
      </w:r>
      <w:r w:rsidRPr="00F20AE1">
        <w:rPr>
          <w:b/>
          <w:lang w:val="en-GB"/>
        </w:rPr>
        <w:t>GRIDRN</w:t>
      </w:r>
      <w:r w:rsidRPr="00F20AE1">
        <w:rPr>
          <w:rFonts w:cs="Arial"/>
          <w:bCs/>
          <w:lang w:val="en-GB"/>
        </w:rPr>
        <w:t xml:space="preserve"> and amend appropriately.</w:t>
      </w:r>
    </w:p>
    <w:p w14:paraId="53861DD1" w14:textId="77777777" w:rsidR="006B2826" w:rsidRPr="00F20AE1" w:rsidRDefault="006B2826" w:rsidP="00C93144">
      <w:pPr>
        <w:pStyle w:val="Heading3"/>
        <w:keepLines/>
        <w:numPr>
          <w:ilvl w:val="2"/>
          <w:numId w:val="13"/>
        </w:numPr>
        <w:tabs>
          <w:tab w:val="clear" w:pos="283"/>
          <w:tab w:val="clear" w:pos="566"/>
          <w:tab w:val="clear" w:pos="720"/>
          <w:tab w:val="clear" w:pos="850"/>
          <w:tab w:val="clear" w:pos="915"/>
          <w:tab w:val="clear" w:pos="2911"/>
          <w:tab w:val="left" w:pos="851"/>
        </w:tabs>
        <w:spacing w:before="240" w:after="120"/>
        <w:ind w:left="851" w:hanging="851"/>
        <w:rPr>
          <w:lang w:val="en-GB"/>
        </w:rPr>
      </w:pPr>
      <w:bookmarkStart w:id="355" w:name="_Toc68293186"/>
      <w:bookmarkStart w:id="356" w:name="_Toc422735552"/>
      <w:bookmarkStart w:id="357" w:name="_Toc460900472"/>
      <w:bookmarkStart w:id="358" w:name="_Toc8629903"/>
      <w:bookmarkStart w:id="359" w:name="_Toc8630035"/>
      <w:r w:rsidRPr="00F20AE1">
        <w:rPr>
          <w:lang w:val="en-GB"/>
        </w:rPr>
        <w:lastRenderedPageBreak/>
        <w:t>Mooring / warping facilities and pontoons</w:t>
      </w:r>
      <w:bookmarkEnd w:id="355"/>
    </w:p>
    <w:p w14:paraId="5B32B104" w14:textId="4CC84F5E" w:rsidR="006B2826" w:rsidRPr="00F20AE1" w:rsidRDefault="006B2826" w:rsidP="00C93144">
      <w:pPr>
        <w:pStyle w:val="Heading4"/>
        <w:keepLines/>
        <w:widowControl/>
        <w:numPr>
          <w:ilvl w:val="3"/>
          <w:numId w:val="13"/>
        </w:numPr>
        <w:tabs>
          <w:tab w:val="clear" w:pos="915"/>
          <w:tab w:val="clear" w:pos="2911"/>
        </w:tabs>
        <w:spacing w:after="120"/>
        <w:ind w:left="851" w:hanging="851"/>
        <w:rPr>
          <w:lang w:val="en-GB"/>
        </w:rPr>
      </w:pPr>
      <w:bookmarkStart w:id="360" w:name="_Toc422735554"/>
      <w:bookmarkStart w:id="361" w:name="_Toc460900473"/>
      <w:bookmarkStart w:id="362" w:name="_Toc8629904"/>
      <w:bookmarkStart w:id="363" w:name="_Toc8630036"/>
      <w:bookmarkStart w:id="364" w:name="_Toc68293187"/>
      <w:bookmarkEnd w:id="356"/>
      <w:bookmarkEnd w:id="357"/>
      <w:bookmarkEnd w:id="358"/>
      <w:bookmarkEnd w:id="359"/>
      <w:r w:rsidRPr="00F20AE1">
        <w:rPr>
          <w:lang w:val="en-GB"/>
        </w:rPr>
        <w:t>Mooring / warping facilities</w:t>
      </w:r>
      <w:bookmarkEnd w:id="360"/>
      <w:bookmarkEnd w:id="361"/>
      <w:bookmarkEnd w:id="362"/>
      <w:bookmarkEnd w:id="363"/>
      <w:bookmarkEnd w:id="364"/>
    </w:p>
    <w:p w14:paraId="0EF78307" w14:textId="5120D6A8" w:rsidR="00777FE3" w:rsidRPr="00F20AE1" w:rsidRDefault="00777FE3" w:rsidP="00777FE3">
      <w:pPr>
        <w:keepNext/>
        <w:keepLines/>
        <w:tabs>
          <w:tab w:val="left" w:pos="0"/>
          <w:tab w:val="left" w:pos="283"/>
          <w:tab w:val="left" w:pos="566"/>
          <w:tab w:val="left" w:pos="850"/>
          <w:tab w:val="left" w:pos="1134"/>
          <w:tab w:val="left" w:pos="1418"/>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S-57 Geo object:</w:t>
      </w:r>
      <w:r w:rsidRPr="00F20AE1">
        <w:rPr>
          <w:lang w:val="en-GB"/>
        </w:rPr>
        <w:tab/>
      </w:r>
      <w:r w:rsidRPr="00F20AE1">
        <w:rPr>
          <w:lang w:val="en-GB"/>
        </w:rPr>
        <w:tab/>
        <w:t xml:space="preserve">Mooring / </w:t>
      </w:r>
      <w:r w:rsidR="0068059B" w:rsidRPr="00F20AE1">
        <w:rPr>
          <w:lang w:val="en-GB"/>
        </w:rPr>
        <w:t>w</w:t>
      </w:r>
      <w:r w:rsidRPr="00F20AE1">
        <w:rPr>
          <w:lang w:val="en-GB"/>
        </w:rPr>
        <w:t>arping facility (</w:t>
      </w:r>
      <w:r w:rsidRPr="00F20AE1">
        <w:rPr>
          <w:b/>
          <w:lang w:val="en-GB"/>
        </w:rPr>
        <w:t>MORFAC</w:t>
      </w:r>
      <w:r w:rsidRPr="00F20AE1">
        <w:rPr>
          <w:lang w:val="en-GB"/>
        </w:rPr>
        <w:t>)</w:t>
      </w:r>
      <w:r w:rsidRPr="00F20AE1">
        <w:rPr>
          <w:lang w:val="en-GB"/>
        </w:rPr>
        <w:tab/>
      </w:r>
      <w:r w:rsidRPr="00F20AE1">
        <w:rPr>
          <w:lang w:val="en-GB"/>
        </w:rPr>
        <w:tab/>
        <w:t>(P</w:t>
      </w:r>
      <w:proofErr w:type="gramStart"/>
      <w:r w:rsidRPr="00F20AE1">
        <w:rPr>
          <w:lang w:val="en-GB"/>
        </w:rPr>
        <w:t>,L,A</w:t>
      </w:r>
      <w:proofErr w:type="gramEnd"/>
      <w:r w:rsidRPr="00F20AE1">
        <w:rPr>
          <w:lang w:val="en-GB"/>
        </w:rPr>
        <w:t>)</w:t>
      </w:r>
    </w:p>
    <w:p w14:paraId="486A5F56" w14:textId="1B8C86E0" w:rsidR="00777FE3" w:rsidRPr="00F20AE1" w:rsidRDefault="00777FE3" w:rsidP="00777FE3">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w:t>
      </w:r>
      <w:r w:rsidR="00D83924">
        <w:rPr>
          <w:u w:val="single"/>
          <w:lang w:val="en-GB"/>
        </w:rPr>
        <w:t>-</w:t>
      </w:r>
      <w:r w:rsidRPr="00F20AE1">
        <w:rPr>
          <w:u w:val="single"/>
          <w:lang w:val="en-GB"/>
        </w:rPr>
        <w:t>101 Geo feature</w:t>
      </w:r>
      <w:r w:rsidRPr="00F20AE1">
        <w:rPr>
          <w:lang w:val="en-GB"/>
        </w:rPr>
        <w:t>:</w:t>
      </w:r>
      <w:r w:rsidRPr="00F20AE1">
        <w:rPr>
          <w:lang w:val="en-GB"/>
        </w:rPr>
        <w:tab/>
      </w:r>
      <w:r w:rsidRPr="00F20AE1">
        <w:rPr>
          <w:b/>
          <w:lang w:val="en-GB"/>
        </w:rPr>
        <w:t xml:space="preserve">Mooring/Warping Facility </w:t>
      </w:r>
      <w:r w:rsidRPr="00F20AE1">
        <w:rPr>
          <w:b/>
          <w:lang w:val="en-GB"/>
        </w:rPr>
        <w:tab/>
      </w:r>
      <w:r w:rsidRPr="00F20AE1">
        <w:rPr>
          <w:b/>
          <w:lang w:val="en-GB"/>
        </w:rPr>
        <w:tab/>
      </w:r>
      <w:r w:rsidRPr="00F20AE1">
        <w:rPr>
          <w:b/>
          <w:lang w:val="en-GB"/>
        </w:rPr>
        <w:tab/>
      </w:r>
      <w:r w:rsidRPr="00F20AE1">
        <w:rPr>
          <w:b/>
          <w:lang w:val="en-GB"/>
        </w:rPr>
        <w:tab/>
      </w:r>
      <w:r w:rsidRPr="00F20AE1">
        <w:rPr>
          <w:b/>
          <w:lang w:val="en-GB"/>
        </w:rPr>
        <w:tab/>
      </w:r>
      <w:r w:rsidRPr="00F20AE1">
        <w:rPr>
          <w:lang w:val="en-GB"/>
        </w:rPr>
        <w:t>(P</w:t>
      </w:r>
      <w:proofErr w:type="gramStart"/>
      <w:r w:rsidRPr="00F20AE1">
        <w:rPr>
          <w:lang w:val="en-GB"/>
        </w:rPr>
        <w:t>,C,S</w:t>
      </w:r>
      <w:proofErr w:type="gramEnd"/>
      <w:r w:rsidRPr="00F20AE1">
        <w:rPr>
          <w:lang w:val="en-GB"/>
        </w:rPr>
        <w:t>)</w:t>
      </w:r>
      <w:r w:rsidRPr="00F20AE1">
        <w:rPr>
          <w:lang w:val="en-GB"/>
        </w:rPr>
        <w:tab/>
        <w:t>(S-101 DCEG Clause 8.14)</w:t>
      </w:r>
    </w:p>
    <w:p w14:paraId="17B2CBBD" w14:textId="37C6D3C9" w:rsidR="00601F71" w:rsidRPr="00F20AE1" w:rsidRDefault="00601F71" w:rsidP="0036103E">
      <w:pPr>
        <w:spacing w:after="120"/>
        <w:jc w:val="both"/>
        <w:rPr>
          <w:lang w:val="en-GB"/>
        </w:rPr>
      </w:pPr>
      <w:r w:rsidRPr="00F20AE1">
        <w:rPr>
          <w:lang w:val="en-GB"/>
        </w:rPr>
        <w:t xml:space="preserve">All instances of encoding of the S-57 Feature object </w:t>
      </w:r>
      <w:r w:rsidRPr="00F20AE1">
        <w:rPr>
          <w:b/>
          <w:lang w:val="en-GB"/>
        </w:rPr>
        <w:t>MORFAC</w:t>
      </w:r>
      <w:r w:rsidRPr="00F20AE1">
        <w:rPr>
          <w:lang w:val="en-GB"/>
        </w:rPr>
        <w:t xml:space="preserve"> and its binding attributes will be </w:t>
      </w:r>
      <w:r w:rsidR="000A7453">
        <w:rPr>
          <w:lang w:val="en-GB"/>
        </w:rPr>
        <w:t>converted</w:t>
      </w:r>
      <w:r w:rsidR="000A7453" w:rsidRPr="00F20AE1">
        <w:rPr>
          <w:lang w:val="en-GB"/>
        </w:rPr>
        <w:t xml:space="preserve"> </w:t>
      </w:r>
      <w:r w:rsidRPr="00F20AE1">
        <w:rPr>
          <w:lang w:val="en-GB"/>
        </w:rPr>
        <w:t xml:space="preserve">automatically </w:t>
      </w:r>
      <w:r w:rsidR="000A7453">
        <w:rPr>
          <w:lang w:val="en-GB"/>
        </w:rPr>
        <w:t>to an instance of</w:t>
      </w:r>
      <w:r w:rsidRPr="00F20AE1">
        <w:rPr>
          <w:lang w:val="en-GB"/>
        </w:rPr>
        <w:t xml:space="preserve"> the S-101 feature </w:t>
      </w:r>
      <w:r w:rsidRPr="00F20AE1">
        <w:rPr>
          <w:b/>
          <w:lang w:val="en-GB"/>
        </w:rPr>
        <w:t xml:space="preserve">Mooring/Warping Facility </w:t>
      </w:r>
      <w:r w:rsidRPr="00F20AE1">
        <w:rPr>
          <w:lang w:val="en-GB"/>
        </w:rPr>
        <w:t xml:space="preserve">during the automated conversion process.  However, Data Producers are advised that the following enumerate type attributes have restricted allowable enumerate values for </w:t>
      </w:r>
      <w:r w:rsidRPr="00F20AE1">
        <w:rPr>
          <w:b/>
          <w:lang w:val="en-GB"/>
        </w:rPr>
        <w:t>Mooring/Warping Facility</w:t>
      </w:r>
      <w:r w:rsidRPr="00F20AE1">
        <w:rPr>
          <w:lang w:val="en-GB"/>
        </w:rPr>
        <w:t xml:space="preserve"> in S-101:</w:t>
      </w:r>
    </w:p>
    <w:p w14:paraId="26F39E54" w14:textId="0EF54595" w:rsidR="00601F71" w:rsidRPr="00F20AE1" w:rsidRDefault="00601F71" w:rsidP="00601F71">
      <w:pPr>
        <w:spacing w:after="120"/>
        <w:jc w:val="both"/>
        <w:rPr>
          <w:lang w:val="en-GB"/>
        </w:rPr>
      </w:pPr>
      <w:r w:rsidRPr="00F20AE1">
        <w:rPr>
          <w:b/>
          <w:lang w:val="en-GB"/>
        </w:rPr>
        <w:t>nature of construction</w:t>
      </w:r>
      <w:r w:rsidRPr="00F20AE1">
        <w:rPr>
          <w:lang w:val="en-GB"/>
        </w:rPr>
        <w:tab/>
      </w:r>
      <w:r w:rsidRPr="00F20AE1">
        <w:rPr>
          <w:lang w:val="en-GB"/>
        </w:rPr>
        <w:tab/>
      </w:r>
      <w:r w:rsidRPr="00F20AE1">
        <w:rPr>
          <w:lang w:val="en-GB"/>
        </w:rPr>
        <w:tab/>
        <w:t>(NATCON)</w:t>
      </w:r>
    </w:p>
    <w:p w14:paraId="24874E90" w14:textId="40AE307D" w:rsidR="00601F71" w:rsidRPr="00F20AE1" w:rsidRDefault="00601F71" w:rsidP="00601F71">
      <w:pPr>
        <w:spacing w:after="120"/>
        <w:jc w:val="both"/>
        <w:rPr>
          <w:lang w:val="en-GB"/>
        </w:rPr>
      </w:pPr>
      <w:r w:rsidRPr="00F20AE1">
        <w:rPr>
          <w:b/>
          <w:lang w:val="en-GB"/>
        </w:rPr>
        <w:t>status</w:t>
      </w:r>
      <w:r w:rsidRPr="00F20AE1">
        <w:rPr>
          <w:lang w:val="en-GB"/>
        </w:rPr>
        <w:tab/>
      </w:r>
      <w:r w:rsidRPr="00F20AE1">
        <w:rPr>
          <w:lang w:val="en-GB"/>
        </w:rPr>
        <w:tab/>
      </w:r>
      <w:r w:rsidRPr="00F20AE1">
        <w:rPr>
          <w:lang w:val="en-GB"/>
        </w:rPr>
        <w:tab/>
      </w:r>
      <w:r w:rsidRPr="00F20AE1">
        <w:rPr>
          <w:lang w:val="en-GB"/>
        </w:rPr>
        <w:tab/>
      </w:r>
      <w:r w:rsidRPr="00F20AE1">
        <w:rPr>
          <w:lang w:val="en-GB"/>
        </w:rPr>
        <w:tab/>
        <w:t>(STATUS)</w:t>
      </w:r>
    </w:p>
    <w:p w14:paraId="6E8A8A50" w14:textId="7586F85C" w:rsidR="00601F71" w:rsidRPr="00F20AE1" w:rsidRDefault="00601F71" w:rsidP="00601F71">
      <w:pPr>
        <w:spacing w:after="120"/>
        <w:jc w:val="both"/>
        <w:rPr>
          <w:lang w:val="en-GB"/>
        </w:rPr>
      </w:pPr>
      <w:r w:rsidRPr="00F20AE1">
        <w:rPr>
          <w:b/>
          <w:lang w:val="en-GB"/>
        </w:rPr>
        <w:t>water level effect</w:t>
      </w:r>
      <w:r w:rsidRPr="00F20AE1">
        <w:rPr>
          <w:lang w:val="en-GB"/>
        </w:rPr>
        <w:tab/>
      </w:r>
      <w:r w:rsidRPr="00F20AE1">
        <w:rPr>
          <w:lang w:val="en-GB"/>
        </w:rPr>
        <w:tab/>
      </w:r>
      <w:r w:rsidRPr="00F20AE1">
        <w:rPr>
          <w:lang w:val="en-GB"/>
        </w:rPr>
        <w:tab/>
        <w:t>(WATLEV)</w:t>
      </w:r>
    </w:p>
    <w:p w14:paraId="5A26A5C8" w14:textId="17D406A2" w:rsidR="00601F71" w:rsidRDefault="00601F71" w:rsidP="00601F71">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rFonts w:cs="Arial"/>
          <w:bCs/>
          <w:lang w:val="en-GB"/>
        </w:rPr>
      </w:pPr>
      <w:r w:rsidRPr="00F20AE1">
        <w:rPr>
          <w:rFonts w:cs="Arial"/>
          <w:bCs/>
          <w:lang w:val="en-GB"/>
        </w:rPr>
        <w:t>See S-101 DCEG clause 8.14 for the listings of allowable values.  Values populated in S-57 for these attributes other than the allowable values will</w:t>
      </w:r>
      <w:r w:rsidRPr="00F20AE1">
        <w:rPr>
          <w:lang w:val="en-GB"/>
        </w:rPr>
        <w:t xml:space="preserve"> not be converted across to S-101</w:t>
      </w:r>
      <w:r w:rsidRPr="00F20AE1">
        <w:rPr>
          <w:rFonts w:cs="Arial"/>
          <w:bCs/>
          <w:lang w:val="en-GB"/>
        </w:rPr>
        <w:t>.  Data Producers are advised to check any populated values for NATCON, STATUS</w:t>
      </w:r>
      <w:r w:rsidR="00BC5AD9" w:rsidRPr="00F20AE1">
        <w:rPr>
          <w:rFonts w:cs="Arial"/>
          <w:bCs/>
          <w:lang w:val="en-GB"/>
        </w:rPr>
        <w:t xml:space="preserve"> and WATLEV</w:t>
      </w:r>
      <w:r w:rsidRPr="00F20AE1">
        <w:rPr>
          <w:rFonts w:cs="Arial"/>
          <w:bCs/>
          <w:lang w:val="en-GB"/>
        </w:rPr>
        <w:t xml:space="preserve"> on </w:t>
      </w:r>
      <w:r w:rsidRPr="00F20AE1">
        <w:rPr>
          <w:b/>
          <w:lang w:val="en-GB"/>
        </w:rPr>
        <w:t>MORFAC</w:t>
      </w:r>
      <w:r w:rsidRPr="00F20AE1">
        <w:rPr>
          <w:rFonts w:cs="Arial"/>
          <w:bCs/>
          <w:lang w:val="en-GB"/>
        </w:rPr>
        <w:t xml:space="preserve"> and amend appropriately.</w:t>
      </w:r>
    </w:p>
    <w:p w14:paraId="6372F1CC" w14:textId="77777777" w:rsidR="006B2826" w:rsidRPr="00F20AE1" w:rsidRDefault="006B2826" w:rsidP="00C93144">
      <w:pPr>
        <w:pStyle w:val="Heading4"/>
        <w:keepLines/>
        <w:widowControl/>
        <w:numPr>
          <w:ilvl w:val="3"/>
          <w:numId w:val="13"/>
        </w:numPr>
        <w:tabs>
          <w:tab w:val="clear" w:pos="915"/>
          <w:tab w:val="clear" w:pos="2911"/>
        </w:tabs>
        <w:spacing w:after="120"/>
        <w:ind w:left="862" w:hanging="862"/>
        <w:rPr>
          <w:lang w:val="en-GB"/>
        </w:rPr>
      </w:pPr>
      <w:bookmarkStart w:id="365" w:name="_Toc422735556"/>
      <w:bookmarkStart w:id="366" w:name="_Toc460900474"/>
      <w:bookmarkStart w:id="367" w:name="_Toc8629905"/>
      <w:bookmarkStart w:id="368" w:name="_Toc8630037"/>
      <w:bookmarkStart w:id="369" w:name="_Toc68293188"/>
      <w:r w:rsidRPr="00F20AE1">
        <w:rPr>
          <w:lang w:val="en-GB"/>
        </w:rPr>
        <w:t>Piles</w:t>
      </w:r>
      <w:bookmarkEnd w:id="365"/>
      <w:bookmarkEnd w:id="366"/>
      <w:bookmarkEnd w:id="367"/>
      <w:bookmarkEnd w:id="368"/>
      <w:bookmarkEnd w:id="369"/>
    </w:p>
    <w:p w14:paraId="16EB653A" w14:textId="76F6C3ED" w:rsidR="00DC3DF4" w:rsidRPr="00F20AE1" w:rsidRDefault="00DC3DF4" w:rsidP="00DC3DF4">
      <w:pPr>
        <w:keepNext/>
        <w:keepLines/>
        <w:tabs>
          <w:tab w:val="left" w:pos="0"/>
          <w:tab w:val="left" w:pos="283"/>
          <w:tab w:val="left" w:pos="566"/>
          <w:tab w:val="left" w:pos="850"/>
          <w:tab w:val="left" w:pos="1134"/>
          <w:tab w:val="left" w:pos="1418"/>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S-57 Geo object:</w:t>
      </w:r>
      <w:r w:rsidRPr="00F20AE1">
        <w:rPr>
          <w:lang w:val="en-GB"/>
        </w:rPr>
        <w:tab/>
      </w:r>
      <w:r w:rsidRPr="00F20AE1">
        <w:rPr>
          <w:lang w:val="en-GB"/>
        </w:rPr>
        <w:tab/>
        <w:t>Pile (</w:t>
      </w:r>
      <w:r w:rsidRPr="00F20AE1">
        <w:rPr>
          <w:b/>
          <w:lang w:val="en-GB"/>
        </w:rPr>
        <w:t>PILPNT</w:t>
      </w:r>
      <w:r w:rsidRPr="00F20AE1">
        <w:rPr>
          <w:lang w:val="en-GB"/>
        </w:rPr>
        <w:t>)</w:t>
      </w:r>
      <w:r w:rsidRPr="00F20AE1">
        <w:rPr>
          <w:lang w:val="en-GB"/>
        </w:rPr>
        <w:tab/>
      </w:r>
      <w:r w:rsidRPr="00F20AE1">
        <w:rPr>
          <w:lang w:val="en-GB"/>
        </w:rPr>
        <w:tab/>
        <w:t>(P)</w:t>
      </w:r>
    </w:p>
    <w:p w14:paraId="5F971E63" w14:textId="61B78EEC" w:rsidR="00DC3DF4" w:rsidRPr="00F20AE1" w:rsidRDefault="00DC3DF4" w:rsidP="00DC3DF4">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w:t>
      </w:r>
      <w:r w:rsidR="00D83924">
        <w:rPr>
          <w:u w:val="single"/>
          <w:lang w:val="en-GB"/>
        </w:rPr>
        <w:t>-</w:t>
      </w:r>
      <w:r w:rsidRPr="00F20AE1">
        <w:rPr>
          <w:u w:val="single"/>
          <w:lang w:val="en-GB"/>
        </w:rPr>
        <w:t>101 Geo feature</w:t>
      </w:r>
      <w:r w:rsidRPr="00F20AE1">
        <w:rPr>
          <w:lang w:val="en-GB"/>
        </w:rPr>
        <w:t>:</w:t>
      </w:r>
      <w:r w:rsidRPr="00F20AE1">
        <w:rPr>
          <w:lang w:val="en-GB"/>
        </w:rPr>
        <w:tab/>
      </w:r>
      <w:r w:rsidRPr="00F20AE1">
        <w:rPr>
          <w:b/>
          <w:lang w:val="en-GB"/>
        </w:rPr>
        <w:t xml:space="preserve">Pile </w:t>
      </w:r>
      <w:r w:rsidRPr="00F20AE1">
        <w:rPr>
          <w:b/>
          <w:lang w:val="en-GB"/>
        </w:rPr>
        <w:tab/>
      </w:r>
      <w:r w:rsidRPr="00F20AE1">
        <w:rPr>
          <w:b/>
          <w:lang w:val="en-GB"/>
        </w:rPr>
        <w:tab/>
      </w:r>
      <w:r w:rsidRPr="00F20AE1">
        <w:rPr>
          <w:b/>
          <w:lang w:val="en-GB"/>
        </w:rPr>
        <w:tab/>
      </w:r>
      <w:r w:rsidRPr="00F20AE1">
        <w:rPr>
          <w:b/>
          <w:lang w:val="en-GB"/>
        </w:rPr>
        <w:tab/>
      </w:r>
      <w:r w:rsidRPr="00F20AE1">
        <w:rPr>
          <w:b/>
          <w:lang w:val="en-GB"/>
        </w:rPr>
        <w:tab/>
      </w:r>
      <w:r w:rsidRPr="00F20AE1">
        <w:rPr>
          <w:lang w:val="en-GB"/>
        </w:rPr>
        <w:t>(P</w:t>
      </w:r>
      <w:proofErr w:type="gramStart"/>
      <w:r w:rsidRPr="00F20AE1">
        <w:rPr>
          <w:lang w:val="en-GB"/>
        </w:rPr>
        <w:t>,C,S</w:t>
      </w:r>
      <w:proofErr w:type="gramEnd"/>
      <w:r w:rsidRPr="00F20AE1">
        <w:rPr>
          <w:lang w:val="en-GB"/>
        </w:rPr>
        <w:t>)</w:t>
      </w:r>
      <w:r w:rsidRPr="00F20AE1">
        <w:rPr>
          <w:lang w:val="en-GB"/>
        </w:rPr>
        <w:tab/>
      </w:r>
      <w:r w:rsidR="00471238" w:rsidRPr="00F20AE1">
        <w:rPr>
          <w:lang w:val="en-GB"/>
        </w:rPr>
        <w:tab/>
      </w:r>
      <w:r w:rsidR="00471238" w:rsidRPr="00F20AE1">
        <w:rPr>
          <w:lang w:val="en-GB"/>
        </w:rPr>
        <w:tab/>
      </w:r>
      <w:r w:rsidR="00471238" w:rsidRPr="00F20AE1">
        <w:rPr>
          <w:lang w:val="en-GB"/>
        </w:rPr>
        <w:tab/>
      </w:r>
      <w:r w:rsidR="00471238" w:rsidRPr="00F20AE1">
        <w:rPr>
          <w:lang w:val="en-GB"/>
        </w:rPr>
        <w:tab/>
      </w:r>
      <w:r w:rsidR="00471238" w:rsidRPr="00F20AE1">
        <w:rPr>
          <w:lang w:val="en-GB"/>
        </w:rPr>
        <w:tab/>
      </w:r>
      <w:r w:rsidR="00471238" w:rsidRPr="00F20AE1">
        <w:rPr>
          <w:lang w:val="en-GB"/>
        </w:rPr>
        <w:tab/>
      </w:r>
      <w:r w:rsidRPr="00F20AE1">
        <w:rPr>
          <w:lang w:val="en-GB"/>
        </w:rPr>
        <w:t>(S-101 DCEG Clause 8.</w:t>
      </w:r>
      <w:r w:rsidR="007507E0" w:rsidRPr="00F20AE1">
        <w:rPr>
          <w:lang w:val="en-GB"/>
        </w:rPr>
        <w:t>4</w:t>
      </w:r>
      <w:r w:rsidRPr="00F20AE1">
        <w:rPr>
          <w:lang w:val="en-GB"/>
        </w:rPr>
        <w:t>)</w:t>
      </w:r>
    </w:p>
    <w:p w14:paraId="42A7637A" w14:textId="57010151" w:rsidR="00471238" w:rsidRDefault="00A53E7C" w:rsidP="0022123D">
      <w:pPr>
        <w:tabs>
          <w:tab w:val="decimal" w:pos="5402"/>
          <w:tab w:val="left" w:pos="5589"/>
        </w:tabs>
        <w:spacing w:after="120"/>
        <w:jc w:val="both"/>
        <w:rPr>
          <w:rFonts w:cs="Arial"/>
          <w:bCs/>
          <w:lang w:val="en-GB"/>
        </w:rPr>
      </w:pPr>
      <w:r w:rsidRPr="00F20AE1">
        <w:rPr>
          <w:lang w:val="en-GB"/>
        </w:rPr>
        <w:t xml:space="preserve">All instances of encoding of the S-57 Feature object </w:t>
      </w:r>
      <w:r w:rsidRPr="00F20AE1">
        <w:rPr>
          <w:b/>
          <w:lang w:val="en-GB"/>
        </w:rPr>
        <w:t xml:space="preserve">PILPNT </w:t>
      </w:r>
      <w:r w:rsidRPr="00F20AE1">
        <w:rPr>
          <w:lang w:val="en-GB"/>
        </w:rPr>
        <w:t xml:space="preserve">and its binding attributes will be </w:t>
      </w:r>
      <w:r w:rsidR="000A7453">
        <w:rPr>
          <w:lang w:val="en-GB"/>
        </w:rPr>
        <w:t>converted</w:t>
      </w:r>
      <w:r w:rsidR="000A7453" w:rsidRPr="00F20AE1">
        <w:rPr>
          <w:lang w:val="en-GB"/>
        </w:rPr>
        <w:t xml:space="preserve"> </w:t>
      </w:r>
      <w:r w:rsidRPr="00F20AE1">
        <w:rPr>
          <w:lang w:val="en-GB"/>
        </w:rPr>
        <w:t xml:space="preserve">automatically </w:t>
      </w:r>
      <w:r w:rsidR="000A7453">
        <w:rPr>
          <w:lang w:val="en-GB"/>
        </w:rPr>
        <w:t>to an instance of</w:t>
      </w:r>
      <w:r w:rsidRPr="00F20AE1">
        <w:rPr>
          <w:lang w:val="en-GB"/>
        </w:rPr>
        <w:t xml:space="preserve"> the S-101 feature </w:t>
      </w:r>
      <w:r w:rsidRPr="00F20AE1">
        <w:rPr>
          <w:b/>
          <w:lang w:val="en-GB"/>
        </w:rPr>
        <w:t xml:space="preserve">Pile </w:t>
      </w:r>
      <w:r w:rsidRPr="00F20AE1">
        <w:rPr>
          <w:lang w:val="en-GB"/>
        </w:rPr>
        <w:t xml:space="preserve">during the automated conversion process.  </w:t>
      </w:r>
    </w:p>
    <w:p w14:paraId="7A0A1378" w14:textId="08793471" w:rsidR="006B2826" w:rsidRPr="00F20AE1" w:rsidRDefault="006B2826" w:rsidP="00C93144">
      <w:pPr>
        <w:pStyle w:val="Heading4"/>
        <w:keepLines/>
        <w:widowControl/>
        <w:numPr>
          <w:ilvl w:val="3"/>
          <w:numId w:val="13"/>
        </w:numPr>
        <w:tabs>
          <w:tab w:val="clear" w:pos="915"/>
          <w:tab w:val="clear" w:pos="2911"/>
        </w:tabs>
        <w:spacing w:after="120"/>
        <w:ind w:left="862" w:hanging="862"/>
        <w:rPr>
          <w:lang w:val="en-GB"/>
        </w:rPr>
      </w:pPr>
      <w:bookmarkStart w:id="370" w:name="_Toc422735558"/>
      <w:bookmarkStart w:id="371" w:name="_Toc460900475"/>
      <w:bookmarkStart w:id="372" w:name="_Toc8629906"/>
      <w:bookmarkStart w:id="373" w:name="_Toc8630038"/>
      <w:bookmarkStart w:id="374" w:name="_Toc68293189"/>
      <w:r w:rsidRPr="00F20AE1">
        <w:rPr>
          <w:lang w:val="en-GB"/>
        </w:rPr>
        <w:t>Pontoons</w:t>
      </w:r>
      <w:bookmarkEnd w:id="370"/>
      <w:bookmarkEnd w:id="371"/>
      <w:bookmarkEnd w:id="372"/>
      <w:bookmarkEnd w:id="373"/>
      <w:bookmarkEnd w:id="374"/>
    </w:p>
    <w:p w14:paraId="0BF088EA" w14:textId="599FECFA" w:rsidR="002450B2" w:rsidRPr="00F20AE1" w:rsidRDefault="002450B2" w:rsidP="002450B2">
      <w:pPr>
        <w:keepNext/>
        <w:keepLines/>
        <w:tabs>
          <w:tab w:val="left" w:pos="0"/>
          <w:tab w:val="left" w:pos="283"/>
          <w:tab w:val="left" w:pos="566"/>
          <w:tab w:val="left" w:pos="850"/>
          <w:tab w:val="left" w:pos="1134"/>
          <w:tab w:val="left" w:pos="1418"/>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S-57 Geo object:</w:t>
      </w:r>
      <w:r w:rsidRPr="00F20AE1">
        <w:rPr>
          <w:lang w:val="en-GB"/>
        </w:rPr>
        <w:tab/>
      </w:r>
      <w:r w:rsidRPr="00F20AE1">
        <w:rPr>
          <w:lang w:val="en-GB"/>
        </w:rPr>
        <w:tab/>
        <w:t>Pontoon (</w:t>
      </w:r>
      <w:r w:rsidRPr="00F20AE1">
        <w:rPr>
          <w:b/>
          <w:lang w:val="en-GB"/>
        </w:rPr>
        <w:t>PONTON</w:t>
      </w:r>
      <w:r w:rsidRPr="00F20AE1">
        <w:rPr>
          <w:lang w:val="en-GB"/>
        </w:rPr>
        <w:t>)</w:t>
      </w:r>
      <w:r w:rsidRPr="00F20AE1">
        <w:rPr>
          <w:lang w:val="en-GB"/>
        </w:rPr>
        <w:tab/>
      </w:r>
      <w:r w:rsidRPr="00F20AE1">
        <w:rPr>
          <w:lang w:val="en-GB"/>
        </w:rPr>
        <w:tab/>
        <w:t>(L</w:t>
      </w:r>
      <w:proofErr w:type="gramStart"/>
      <w:r w:rsidRPr="00F20AE1">
        <w:rPr>
          <w:lang w:val="en-GB"/>
        </w:rPr>
        <w:t>,A</w:t>
      </w:r>
      <w:proofErr w:type="gramEnd"/>
      <w:r w:rsidRPr="00F20AE1">
        <w:rPr>
          <w:lang w:val="en-GB"/>
        </w:rPr>
        <w:t>)</w:t>
      </w:r>
    </w:p>
    <w:p w14:paraId="25C134E1" w14:textId="5C9C6D12" w:rsidR="002450B2" w:rsidRPr="00F20AE1" w:rsidRDefault="002450B2" w:rsidP="002450B2">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w:t>
      </w:r>
      <w:r w:rsidR="00D83924">
        <w:rPr>
          <w:u w:val="single"/>
          <w:lang w:val="en-GB"/>
        </w:rPr>
        <w:t>-</w:t>
      </w:r>
      <w:r w:rsidRPr="00F20AE1">
        <w:rPr>
          <w:u w:val="single"/>
          <w:lang w:val="en-GB"/>
        </w:rPr>
        <w:t>101 Geo feature</w:t>
      </w:r>
      <w:r w:rsidRPr="00F20AE1">
        <w:rPr>
          <w:lang w:val="en-GB"/>
        </w:rPr>
        <w:t>:</w:t>
      </w:r>
      <w:r w:rsidRPr="00F20AE1">
        <w:rPr>
          <w:lang w:val="en-GB"/>
        </w:rPr>
        <w:tab/>
      </w:r>
      <w:r w:rsidRPr="00F20AE1">
        <w:rPr>
          <w:b/>
          <w:lang w:val="en-GB"/>
        </w:rPr>
        <w:t xml:space="preserve">Pontoon </w:t>
      </w:r>
      <w:r w:rsidRPr="00F20AE1">
        <w:rPr>
          <w:b/>
          <w:lang w:val="en-GB"/>
        </w:rPr>
        <w:tab/>
      </w:r>
      <w:r w:rsidRPr="00F20AE1">
        <w:rPr>
          <w:b/>
          <w:lang w:val="en-GB"/>
        </w:rPr>
        <w:tab/>
      </w:r>
      <w:r w:rsidRPr="00F20AE1">
        <w:rPr>
          <w:b/>
          <w:lang w:val="en-GB"/>
        </w:rPr>
        <w:tab/>
      </w:r>
      <w:r w:rsidRPr="00F20AE1">
        <w:rPr>
          <w:b/>
          <w:lang w:val="en-GB"/>
        </w:rPr>
        <w:tab/>
      </w:r>
      <w:r w:rsidRPr="00F20AE1">
        <w:rPr>
          <w:b/>
          <w:lang w:val="en-GB"/>
        </w:rPr>
        <w:tab/>
      </w:r>
      <w:r w:rsidRPr="00F20AE1">
        <w:rPr>
          <w:lang w:val="en-GB"/>
        </w:rPr>
        <w:t>(P</w:t>
      </w:r>
      <w:proofErr w:type="gramStart"/>
      <w:r w:rsidRPr="00F20AE1">
        <w:rPr>
          <w:lang w:val="en-GB"/>
        </w:rPr>
        <w:t>,C,S</w:t>
      </w:r>
      <w:proofErr w:type="gramEnd"/>
      <w:r w:rsidRPr="00F20AE1">
        <w:rPr>
          <w:lang w:val="en-GB"/>
        </w:rPr>
        <w:t>)</w:t>
      </w:r>
      <w:r w:rsidRPr="00F20AE1">
        <w:rPr>
          <w:lang w:val="en-GB"/>
        </w:rPr>
        <w:tab/>
      </w:r>
      <w:r w:rsidRPr="00F20AE1">
        <w:rPr>
          <w:lang w:val="en-GB"/>
        </w:rPr>
        <w:tab/>
      </w:r>
      <w:r w:rsidRPr="00F20AE1">
        <w:rPr>
          <w:lang w:val="en-GB"/>
        </w:rPr>
        <w:tab/>
      </w:r>
      <w:r w:rsidRPr="00F20AE1">
        <w:rPr>
          <w:lang w:val="en-GB"/>
        </w:rPr>
        <w:tab/>
      </w:r>
      <w:r w:rsidRPr="00F20AE1">
        <w:rPr>
          <w:lang w:val="en-GB"/>
        </w:rPr>
        <w:tab/>
        <w:t>(S-101 DCEG Clause 8.</w:t>
      </w:r>
      <w:r w:rsidR="007507E0" w:rsidRPr="00F20AE1">
        <w:rPr>
          <w:lang w:val="en-GB"/>
        </w:rPr>
        <w:t>17</w:t>
      </w:r>
      <w:r w:rsidRPr="00F20AE1">
        <w:rPr>
          <w:lang w:val="en-GB"/>
        </w:rPr>
        <w:t>)</w:t>
      </w:r>
    </w:p>
    <w:p w14:paraId="31E0DEFE" w14:textId="470172D2" w:rsidR="007507E0" w:rsidRPr="00F20AE1" w:rsidRDefault="007507E0" w:rsidP="007507E0">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jc w:val="both"/>
        <w:rPr>
          <w:lang w:val="en-GB"/>
        </w:rPr>
      </w:pPr>
      <w:r w:rsidRPr="00F20AE1">
        <w:rPr>
          <w:lang w:val="en-GB"/>
        </w:rPr>
        <w:t xml:space="preserve">All instances of encoding of the S-57 Feature object </w:t>
      </w:r>
      <w:r w:rsidRPr="00F20AE1">
        <w:rPr>
          <w:b/>
          <w:lang w:val="en-GB"/>
        </w:rPr>
        <w:t>PONTON</w:t>
      </w:r>
      <w:r w:rsidRPr="00F20AE1">
        <w:rPr>
          <w:lang w:val="en-GB"/>
        </w:rPr>
        <w:t xml:space="preserve"> and its binding attributes will be </w:t>
      </w:r>
      <w:r w:rsidR="000A7453">
        <w:rPr>
          <w:lang w:val="en-GB"/>
        </w:rPr>
        <w:t>converted</w:t>
      </w:r>
      <w:r w:rsidR="000A7453" w:rsidRPr="00F20AE1">
        <w:rPr>
          <w:lang w:val="en-GB"/>
        </w:rPr>
        <w:t xml:space="preserve"> </w:t>
      </w:r>
      <w:r w:rsidRPr="00F20AE1">
        <w:rPr>
          <w:lang w:val="en-GB"/>
        </w:rPr>
        <w:t xml:space="preserve">automatically </w:t>
      </w:r>
      <w:r w:rsidR="000A7453">
        <w:rPr>
          <w:lang w:val="en-GB"/>
        </w:rPr>
        <w:t>to an instance of</w:t>
      </w:r>
      <w:r w:rsidRPr="00F20AE1">
        <w:rPr>
          <w:lang w:val="en-GB"/>
        </w:rPr>
        <w:t xml:space="preserve"> the S-101 feature </w:t>
      </w:r>
      <w:r w:rsidRPr="00F20AE1">
        <w:rPr>
          <w:b/>
          <w:lang w:val="en-GB"/>
        </w:rPr>
        <w:t xml:space="preserve">Pontoon </w:t>
      </w:r>
      <w:r w:rsidRPr="00F20AE1">
        <w:rPr>
          <w:lang w:val="en-GB"/>
        </w:rPr>
        <w:t>during the automated conversion process.  However the following exceptions apply:</w:t>
      </w:r>
    </w:p>
    <w:p w14:paraId="1AD77F08" w14:textId="4E63C6BD" w:rsidR="007507E0" w:rsidRPr="00F20AE1" w:rsidRDefault="007507E0" w:rsidP="00C93144">
      <w:pPr>
        <w:pStyle w:val="ListParagraph"/>
        <w:numPr>
          <w:ilvl w:val="0"/>
          <w:numId w:val="20"/>
        </w:num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284" w:hanging="284"/>
        <w:jc w:val="both"/>
        <w:rPr>
          <w:lang w:val="en-GB"/>
        </w:rPr>
      </w:pPr>
      <w:r w:rsidRPr="00F20AE1">
        <w:rPr>
          <w:lang w:val="en-GB"/>
        </w:rPr>
        <w:t xml:space="preserve">The S-57 attribute </w:t>
      </w:r>
      <w:r w:rsidR="005510EA" w:rsidRPr="00F20AE1">
        <w:rPr>
          <w:lang w:val="en-GB"/>
        </w:rPr>
        <w:t>NATCON</w:t>
      </w:r>
      <w:r w:rsidRPr="00F20AE1">
        <w:rPr>
          <w:lang w:val="en-GB"/>
        </w:rPr>
        <w:t xml:space="preserve"> for </w:t>
      </w:r>
      <w:r w:rsidR="005510EA" w:rsidRPr="00F20AE1">
        <w:rPr>
          <w:b/>
          <w:lang w:val="en-GB"/>
        </w:rPr>
        <w:t>PONTON</w:t>
      </w:r>
      <w:r w:rsidRPr="00F20AE1">
        <w:rPr>
          <w:lang w:val="en-GB"/>
        </w:rPr>
        <w:t xml:space="preserve"> will not be converted.  It is considered that this attribute is not relevant for </w:t>
      </w:r>
      <w:r w:rsidR="005510EA" w:rsidRPr="00F20AE1">
        <w:rPr>
          <w:b/>
          <w:lang w:val="en-GB"/>
        </w:rPr>
        <w:t>Pontoon</w:t>
      </w:r>
      <w:r w:rsidRPr="00F20AE1">
        <w:rPr>
          <w:lang w:val="en-GB"/>
        </w:rPr>
        <w:t xml:space="preserve"> in S-101.</w:t>
      </w:r>
    </w:p>
    <w:p w14:paraId="583117B1" w14:textId="1138C03A" w:rsidR="007507E0" w:rsidRPr="00217056" w:rsidRDefault="007507E0" w:rsidP="007507E0">
      <w:pPr>
        <w:tabs>
          <w:tab w:val="decimal" w:pos="5402"/>
          <w:tab w:val="left" w:pos="5589"/>
        </w:tabs>
        <w:spacing w:after="120"/>
        <w:jc w:val="both"/>
      </w:pPr>
      <w:r w:rsidRPr="00F20AE1">
        <w:rPr>
          <w:lang w:val="en-GB"/>
        </w:rPr>
        <w:t xml:space="preserve">For S-57 </w:t>
      </w:r>
      <w:r w:rsidRPr="00F20AE1">
        <w:rPr>
          <w:b/>
          <w:lang w:val="en-GB"/>
        </w:rPr>
        <w:t>PONTON</w:t>
      </w:r>
      <w:r w:rsidRPr="00F20AE1">
        <w:rPr>
          <w:lang w:val="en-GB"/>
        </w:rPr>
        <w:t xml:space="preserve"> of geometric primitive area is designated as being part of Group 1 (Skin of the Earth) feature coverage.  In S-101, </w:t>
      </w:r>
      <w:r w:rsidRPr="00F20AE1">
        <w:rPr>
          <w:b/>
          <w:lang w:val="en-GB"/>
        </w:rPr>
        <w:t>Pontoon</w:t>
      </w:r>
      <w:r w:rsidRPr="00F20AE1">
        <w:rPr>
          <w:lang w:val="en-GB"/>
        </w:rPr>
        <w:t xml:space="preserve"> has been removed from Group 1 (see S-101 Main document clause 4.3.2.1.1).  Data Producers must ensure that appropriate S-101 Skin of the Earth coverage exists under any converted </w:t>
      </w:r>
      <w:r w:rsidRPr="00F20AE1">
        <w:rPr>
          <w:b/>
          <w:lang w:val="en-GB"/>
        </w:rPr>
        <w:t>Pontoon</w:t>
      </w:r>
      <w:r w:rsidRPr="00F20AE1">
        <w:rPr>
          <w:lang w:val="en-GB"/>
        </w:rPr>
        <w:t xml:space="preserve"> feature</w:t>
      </w:r>
      <w:r w:rsidR="00115ABE">
        <w:rPr>
          <w:lang w:val="en-GB"/>
        </w:rPr>
        <w:t xml:space="preserve">, for example an </w:t>
      </w:r>
      <w:proofErr w:type="spellStart"/>
      <w:r w:rsidR="00115ABE">
        <w:rPr>
          <w:b/>
          <w:lang w:val="en-GB"/>
        </w:rPr>
        <w:t>Unsurveyed</w:t>
      </w:r>
      <w:proofErr w:type="spellEnd"/>
      <w:r w:rsidR="00115ABE">
        <w:rPr>
          <w:b/>
          <w:lang w:val="en-GB"/>
        </w:rPr>
        <w:t xml:space="preserve"> Area</w:t>
      </w:r>
      <w:r w:rsidR="00115ABE">
        <w:rPr>
          <w:lang w:val="en-GB"/>
        </w:rPr>
        <w:t xml:space="preserve"> feature that shares the geometry of the </w:t>
      </w:r>
      <w:r w:rsidR="00115ABE">
        <w:rPr>
          <w:b/>
          <w:lang w:val="en-GB"/>
        </w:rPr>
        <w:t>Pontoon</w:t>
      </w:r>
      <w:r w:rsidRPr="00F20AE1">
        <w:rPr>
          <w:lang w:val="en-GB"/>
        </w:rPr>
        <w:t xml:space="preserve">.  Where </w:t>
      </w:r>
      <w:r w:rsidR="00B2690A">
        <w:rPr>
          <w:lang w:val="en-GB"/>
        </w:rPr>
        <w:t xml:space="preserve">a </w:t>
      </w:r>
      <w:r w:rsidR="00B2690A">
        <w:rPr>
          <w:b/>
          <w:lang w:val="en-GB"/>
        </w:rPr>
        <w:t xml:space="preserve">CTNARE </w:t>
      </w:r>
      <w:r w:rsidR="00B2690A">
        <w:rPr>
          <w:lang w:val="en-GB"/>
        </w:rPr>
        <w:t xml:space="preserve">Feature object has been encoded in S-57 to indicate periodicity of the pontoon using </w:t>
      </w:r>
      <w:r w:rsidRPr="00F20AE1">
        <w:rPr>
          <w:lang w:val="en-GB"/>
        </w:rPr>
        <w:t xml:space="preserve">the attributes INFORM or TXTDSC, the corresponding S-101 instance of the </w:t>
      </w:r>
      <w:r w:rsidR="00B2690A" w:rsidRPr="00845CB6">
        <w:rPr>
          <w:lang w:val="en-GB"/>
        </w:rPr>
        <w:t xml:space="preserve">feature </w:t>
      </w:r>
      <w:r w:rsidR="00B2690A">
        <w:rPr>
          <w:b/>
          <w:lang w:val="en-GB"/>
        </w:rPr>
        <w:t>Caution Area</w:t>
      </w:r>
      <w:r w:rsidRPr="00F20AE1">
        <w:rPr>
          <w:lang w:val="en-GB"/>
        </w:rPr>
        <w:t xml:space="preserve"> must be examined and amended/deleted as required; and the date information encoded using the complex attribute </w:t>
      </w:r>
      <w:r w:rsidRPr="00F20AE1">
        <w:rPr>
          <w:b/>
          <w:lang w:val="en-GB"/>
        </w:rPr>
        <w:t>fixed date range</w:t>
      </w:r>
      <w:r w:rsidR="00B2690A">
        <w:rPr>
          <w:lang w:val="en-GB"/>
        </w:rPr>
        <w:t xml:space="preserve"> </w:t>
      </w:r>
      <w:r w:rsidR="006B29BD">
        <w:rPr>
          <w:lang w:val="en-GB"/>
        </w:rPr>
        <w:t>for</w:t>
      </w:r>
      <w:r w:rsidR="00B2690A">
        <w:rPr>
          <w:lang w:val="en-GB"/>
        </w:rPr>
        <w:t xml:space="preserve"> the </w:t>
      </w:r>
      <w:r w:rsidR="00B2690A" w:rsidRPr="00217056">
        <w:rPr>
          <w:b/>
          <w:lang w:val="en-GB"/>
        </w:rPr>
        <w:t>Pontoon</w:t>
      </w:r>
      <w:r w:rsidRPr="00F20AE1">
        <w:rPr>
          <w:lang w:val="en-GB"/>
        </w:rPr>
        <w:t>.</w:t>
      </w:r>
    </w:p>
    <w:p w14:paraId="0A7EB2A7" w14:textId="77777777" w:rsidR="006B2826" w:rsidRPr="00F20AE1" w:rsidRDefault="006B2826" w:rsidP="00C93144">
      <w:pPr>
        <w:pStyle w:val="Heading3"/>
        <w:keepLines/>
        <w:numPr>
          <w:ilvl w:val="2"/>
          <w:numId w:val="13"/>
        </w:numPr>
        <w:tabs>
          <w:tab w:val="clear" w:pos="283"/>
          <w:tab w:val="clear" w:pos="566"/>
          <w:tab w:val="clear" w:pos="720"/>
          <w:tab w:val="clear" w:pos="850"/>
          <w:tab w:val="clear" w:pos="915"/>
          <w:tab w:val="clear" w:pos="2911"/>
          <w:tab w:val="left" w:pos="851"/>
        </w:tabs>
        <w:spacing w:before="240" w:after="120"/>
        <w:ind w:left="851" w:hanging="851"/>
        <w:rPr>
          <w:lang w:val="en-GB"/>
        </w:rPr>
      </w:pPr>
      <w:bookmarkStart w:id="375" w:name="_Toc422735560"/>
      <w:bookmarkStart w:id="376" w:name="_Toc460900476"/>
      <w:bookmarkStart w:id="377" w:name="_Toc8629907"/>
      <w:bookmarkStart w:id="378" w:name="_Toc8630039"/>
      <w:bookmarkStart w:id="379" w:name="_Toc68293190"/>
      <w:r w:rsidRPr="00F20AE1">
        <w:rPr>
          <w:lang w:val="en-GB"/>
        </w:rPr>
        <w:t>Hulks</w:t>
      </w:r>
      <w:bookmarkEnd w:id="375"/>
      <w:bookmarkEnd w:id="376"/>
      <w:bookmarkEnd w:id="377"/>
      <w:bookmarkEnd w:id="378"/>
      <w:bookmarkEnd w:id="379"/>
    </w:p>
    <w:p w14:paraId="69EE9956" w14:textId="6B96EA80" w:rsidR="00D706A3" w:rsidRPr="00F20AE1" w:rsidRDefault="00D706A3" w:rsidP="00D706A3">
      <w:pPr>
        <w:keepNext/>
        <w:keepLines/>
        <w:tabs>
          <w:tab w:val="left" w:pos="0"/>
          <w:tab w:val="left" w:pos="283"/>
          <w:tab w:val="left" w:pos="566"/>
          <w:tab w:val="left" w:pos="850"/>
          <w:tab w:val="left" w:pos="1134"/>
          <w:tab w:val="left" w:pos="1418"/>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S-57 Geo object:</w:t>
      </w:r>
      <w:r w:rsidRPr="00F20AE1">
        <w:rPr>
          <w:lang w:val="en-GB"/>
        </w:rPr>
        <w:tab/>
      </w:r>
      <w:r w:rsidRPr="00F20AE1">
        <w:rPr>
          <w:lang w:val="en-GB"/>
        </w:rPr>
        <w:tab/>
        <w:t>Hulk (</w:t>
      </w:r>
      <w:r w:rsidRPr="00F20AE1">
        <w:rPr>
          <w:b/>
          <w:lang w:val="en-GB"/>
        </w:rPr>
        <w:t>HULKES</w:t>
      </w:r>
      <w:r w:rsidRPr="00F20AE1">
        <w:rPr>
          <w:lang w:val="en-GB"/>
        </w:rPr>
        <w:t>)</w:t>
      </w:r>
      <w:r w:rsidRPr="00F20AE1">
        <w:rPr>
          <w:lang w:val="en-GB"/>
        </w:rPr>
        <w:tab/>
      </w:r>
      <w:r w:rsidRPr="00F20AE1">
        <w:rPr>
          <w:lang w:val="en-GB"/>
        </w:rPr>
        <w:tab/>
      </w:r>
      <w:r w:rsidRPr="00F20AE1">
        <w:rPr>
          <w:lang w:val="en-GB"/>
        </w:rPr>
        <w:tab/>
        <w:t>(P</w:t>
      </w:r>
      <w:proofErr w:type="gramStart"/>
      <w:r w:rsidRPr="00F20AE1">
        <w:rPr>
          <w:lang w:val="en-GB"/>
        </w:rPr>
        <w:t>,A</w:t>
      </w:r>
      <w:proofErr w:type="gramEnd"/>
      <w:r w:rsidRPr="00F20AE1">
        <w:rPr>
          <w:lang w:val="en-GB"/>
        </w:rPr>
        <w:t>)</w:t>
      </w:r>
    </w:p>
    <w:p w14:paraId="017D6485" w14:textId="1D9EC1D3" w:rsidR="00D706A3" w:rsidRPr="00F20AE1" w:rsidRDefault="00D706A3" w:rsidP="00D706A3">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w:t>
      </w:r>
      <w:r w:rsidR="00D83924">
        <w:rPr>
          <w:u w:val="single"/>
          <w:lang w:val="en-GB"/>
        </w:rPr>
        <w:t>-</w:t>
      </w:r>
      <w:r w:rsidRPr="00F20AE1">
        <w:rPr>
          <w:u w:val="single"/>
          <w:lang w:val="en-GB"/>
        </w:rPr>
        <w:t>101 Geo feature</w:t>
      </w:r>
      <w:r w:rsidRPr="00F20AE1">
        <w:rPr>
          <w:lang w:val="en-GB"/>
        </w:rPr>
        <w:t>:</w:t>
      </w:r>
      <w:r w:rsidRPr="00F20AE1">
        <w:rPr>
          <w:lang w:val="en-GB"/>
        </w:rPr>
        <w:tab/>
      </w:r>
      <w:r w:rsidRPr="00F20AE1">
        <w:rPr>
          <w:b/>
          <w:lang w:val="en-GB"/>
        </w:rPr>
        <w:t xml:space="preserve">Hulk </w:t>
      </w:r>
      <w:r w:rsidRPr="00F20AE1">
        <w:rPr>
          <w:b/>
          <w:lang w:val="en-GB"/>
        </w:rPr>
        <w:tab/>
      </w:r>
      <w:r w:rsidRPr="00F20AE1">
        <w:rPr>
          <w:b/>
          <w:lang w:val="en-GB"/>
        </w:rPr>
        <w:tab/>
      </w:r>
      <w:r w:rsidRPr="00F20AE1">
        <w:rPr>
          <w:b/>
          <w:lang w:val="en-GB"/>
        </w:rPr>
        <w:tab/>
      </w:r>
      <w:r w:rsidRPr="00F20AE1">
        <w:rPr>
          <w:b/>
          <w:lang w:val="en-GB"/>
        </w:rPr>
        <w:tab/>
      </w:r>
      <w:r w:rsidRPr="00F20AE1">
        <w:rPr>
          <w:b/>
          <w:lang w:val="en-GB"/>
        </w:rPr>
        <w:tab/>
      </w:r>
      <w:r w:rsidRPr="00F20AE1">
        <w:rPr>
          <w:b/>
          <w:lang w:val="en-GB"/>
        </w:rPr>
        <w:tab/>
      </w:r>
      <w:r w:rsidRPr="00F20AE1">
        <w:rPr>
          <w:lang w:val="en-GB"/>
        </w:rPr>
        <w:t>(P</w:t>
      </w:r>
      <w:proofErr w:type="gramStart"/>
      <w:r w:rsidRPr="00F20AE1">
        <w:rPr>
          <w:lang w:val="en-GB"/>
        </w:rPr>
        <w:t>,S</w:t>
      </w:r>
      <w:proofErr w:type="gramEnd"/>
      <w:r w:rsidRPr="00F20AE1">
        <w:rPr>
          <w:lang w:val="en-GB"/>
        </w:rPr>
        <w:t>)</w:t>
      </w:r>
      <w:r w:rsidRPr="00F20AE1">
        <w:rPr>
          <w:lang w:val="en-GB"/>
        </w:rPr>
        <w:tab/>
      </w:r>
      <w:r w:rsidRPr="00F20AE1">
        <w:rPr>
          <w:lang w:val="en-GB"/>
        </w:rPr>
        <w:tab/>
      </w:r>
      <w:r w:rsidRPr="00F20AE1">
        <w:rPr>
          <w:lang w:val="en-GB"/>
        </w:rPr>
        <w:tab/>
      </w:r>
      <w:r w:rsidRPr="00F20AE1">
        <w:rPr>
          <w:lang w:val="en-GB"/>
        </w:rPr>
        <w:tab/>
      </w:r>
      <w:r w:rsidRPr="00F20AE1">
        <w:rPr>
          <w:lang w:val="en-GB"/>
        </w:rPr>
        <w:tab/>
      </w:r>
      <w:r w:rsidRPr="00F20AE1">
        <w:rPr>
          <w:lang w:val="en-GB"/>
        </w:rPr>
        <w:tab/>
      </w:r>
      <w:r w:rsidRPr="00F20AE1">
        <w:rPr>
          <w:lang w:val="en-GB"/>
        </w:rPr>
        <w:tab/>
        <w:t>(S-101 DCEG Clause 8.3)</w:t>
      </w:r>
    </w:p>
    <w:p w14:paraId="4E10FFAE" w14:textId="06E10F7A" w:rsidR="00E769F8" w:rsidRDefault="00E769F8" w:rsidP="008901DA">
      <w:pPr>
        <w:tabs>
          <w:tab w:val="decimal" w:pos="5402"/>
          <w:tab w:val="left" w:pos="5589"/>
        </w:tabs>
        <w:spacing w:after="120"/>
        <w:jc w:val="both"/>
        <w:rPr>
          <w:lang w:val="en-GB"/>
        </w:rPr>
      </w:pPr>
      <w:r w:rsidRPr="00F20AE1">
        <w:rPr>
          <w:lang w:val="en-GB"/>
        </w:rPr>
        <w:t xml:space="preserve">All instances of encoding of the S-57 Feature object </w:t>
      </w:r>
      <w:r w:rsidRPr="00F20AE1">
        <w:rPr>
          <w:b/>
          <w:lang w:val="en-GB"/>
        </w:rPr>
        <w:t>HULKES</w:t>
      </w:r>
      <w:r w:rsidRPr="00F20AE1">
        <w:rPr>
          <w:lang w:val="en-GB"/>
        </w:rPr>
        <w:t xml:space="preserve"> and its binding attributes will be </w:t>
      </w:r>
      <w:r w:rsidR="00A156D8">
        <w:rPr>
          <w:lang w:val="en-GB"/>
        </w:rPr>
        <w:t>converted</w:t>
      </w:r>
      <w:r w:rsidR="00A156D8" w:rsidRPr="00F20AE1">
        <w:rPr>
          <w:lang w:val="en-GB"/>
        </w:rPr>
        <w:t xml:space="preserve"> </w:t>
      </w:r>
      <w:r w:rsidRPr="00F20AE1">
        <w:rPr>
          <w:lang w:val="en-GB"/>
        </w:rPr>
        <w:t xml:space="preserve">automatically </w:t>
      </w:r>
      <w:r w:rsidR="00A156D8">
        <w:rPr>
          <w:lang w:val="en-GB"/>
        </w:rPr>
        <w:t>to an instance of</w:t>
      </w:r>
      <w:r w:rsidRPr="00F20AE1">
        <w:rPr>
          <w:lang w:val="en-GB"/>
        </w:rPr>
        <w:t xml:space="preserve"> the S-101 feature </w:t>
      </w:r>
      <w:r w:rsidRPr="00F20AE1">
        <w:rPr>
          <w:b/>
          <w:lang w:val="en-GB"/>
        </w:rPr>
        <w:t xml:space="preserve">Hulk </w:t>
      </w:r>
      <w:r w:rsidRPr="00F20AE1">
        <w:rPr>
          <w:lang w:val="en-GB"/>
        </w:rPr>
        <w:t>during the automated conversion process</w:t>
      </w:r>
      <w:r w:rsidR="008901DA">
        <w:rPr>
          <w:lang w:val="en-GB"/>
        </w:rPr>
        <w:t>.</w:t>
      </w:r>
    </w:p>
    <w:p w14:paraId="26CBA0C8" w14:textId="215B9770" w:rsidR="00A156D8" w:rsidRPr="00F20AE1" w:rsidRDefault="00A156D8" w:rsidP="00A156D8">
      <w:pPr>
        <w:tabs>
          <w:tab w:val="decimal" w:pos="5402"/>
          <w:tab w:val="left" w:pos="5589"/>
        </w:tabs>
        <w:spacing w:after="120"/>
        <w:jc w:val="both"/>
        <w:rPr>
          <w:lang w:val="en-GB"/>
        </w:rPr>
      </w:pPr>
      <w:r w:rsidRPr="00F20AE1">
        <w:rPr>
          <w:lang w:val="en-GB"/>
        </w:rPr>
        <w:t xml:space="preserve">For S-57 </w:t>
      </w:r>
      <w:r>
        <w:rPr>
          <w:b/>
          <w:lang w:val="en-GB"/>
        </w:rPr>
        <w:t>HULKES</w:t>
      </w:r>
      <w:r w:rsidRPr="00F20AE1">
        <w:rPr>
          <w:lang w:val="en-GB"/>
        </w:rPr>
        <w:t xml:space="preserve"> of geometric primitive area is designated as being part of Group 1 (Skin of the Earth) feature coverage.  In S-101, </w:t>
      </w:r>
      <w:r>
        <w:rPr>
          <w:b/>
          <w:lang w:val="en-GB"/>
        </w:rPr>
        <w:t>Hulk</w:t>
      </w:r>
      <w:r w:rsidRPr="00F20AE1">
        <w:rPr>
          <w:lang w:val="en-GB"/>
        </w:rPr>
        <w:t xml:space="preserve"> has been removed from Group 1 (see S-101 Main document clause 4.3.2.1.1).  Data Producers must ensure that appropriate S-101 Skin of the Earth coverage exists under </w:t>
      </w:r>
      <w:r w:rsidRPr="00F20AE1">
        <w:rPr>
          <w:lang w:val="en-GB"/>
        </w:rPr>
        <w:lastRenderedPageBreak/>
        <w:t xml:space="preserve">any converted </w:t>
      </w:r>
      <w:r w:rsidR="001975F5">
        <w:rPr>
          <w:b/>
          <w:lang w:val="en-GB"/>
        </w:rPr>
        <w:t>Hulk</w:t>
      </w:r>
      <w:r w:rsidRPr="00F20AE1">
        <w:rPr>
          <w:lang w:val="en-GB"/>
        </w:rPr>
        <w:t xml:space="preserve"> feature</w:t>
      </w:r>
      <w:r w:rsidR="00115ABE">
        <w:rPr>
          <w:lang w:val="en-GB"/>
        </w:rPr>
        <w:t xml:space="preserve">, for example an </w:t>
      </w:r>
      <w:proofErr w:type="spellStart"/>
      <w:r w:rsidR="00115ABE">
        <w:rPr>
          <w:b/>
          <w:lang w:val="en-GB"/>
        </w:rPr>
        <w:t>Unsurveyed</w:t>
      </w:r>
      <w:proofErr w:type="spellEnd"/>
      <w:r w:rsidR="00115ABE">
        <w:rPr>
          <w:b/>
          <w:lang w:val="en-GB"/>
        </w:rPr>
        <w:t xml:space="preserve"> Area</w:t>
      </w:r>
      <w:r w:rsidR="00115ABE">
        <w:rPr>
          <w:lang w:val="en-GB"/>
        </w:rPr>
        <w:t xml:space="preserve"> feature that shares the geometry of the </w:t>
      </w:r>
      <w:r w:rsidR="00115ABE">
        <w:rPr>
          <w:b/>
          <w:lang w:val="en-GB"/>
        </w:rPr>
        <w:t>Hulk</w:t>
      </w:r>
      <w:r w:rsidRPr="00F20AE1">
        <w:rPr>
          <w:lang w:val="en-GB"/>
        </w:rPr>
        <w:t xml:space="preserve">.  Where </w:t>
      </w:r>
      <w:r w:rsidR="0047620A">
        <w:rPr>
          <w:lang w:val="en-GB"/>
        </w:rPr>
        <w:t xml:space="preserve">a </w:t>
      </w:r>
      <w:r w:rsidR="0047620A">
        <w:rPr>
          <w:b/>
          <w:lang w:val="en-GB"/>
        </w:rPr>
        <w:t xml:space="preserve">CTNARE </w:t>
      </w:r>
      <w:r w:rsidR="0047620A">
        <w:rPr>
          <w:lang w:val="en-GB"/>
        </w:rPr>
        <w:t>Feature object has been encoded in S-57 to indicate periodicity of the dock using the attributes INFORM or TXTDSC</w:t>
      </w:r>
      <w:r w:rsidRPr="00F20AE1">
        <w:rPr>
          <w:lang w:val="en-GB"/>
        </w:rPr>
        <w:t xml:space="preserve">, the corresponding S-101 instance of the </w:t>
      </w:r>
      <w:r w:rsidR="0047620A" w:rsidRPr="00845CB6">
        <w:rPr>
          <w:lang w:val="en-GB"/>
        </w:rPr>
        <w:t xml:space="preserve">feature </w:t>
      </w:r>
      <w:r w:rsidR="0047620A">
        <w:rPr>
          <w:b/>
          <w:lang w:val="en-GB"/>
        </w:rPr>
        <w:t>Caution Area</w:t>
      </w:r>
      <w:r w:rsidR="0047620A" w:rsidRPr="00845CB6">
        <w:rPr>
          <w:b/>
          <w:lang w:val="en-GB"/>
        </w:rPr>
        <w:t xml:space="preserve"> </w:t>
      </w:r>
      <w:r w:rsidRPr="00F20AE1">
        <w:rPr>
          <w:lang w:val="en-GB"/>
        </w:rPr>
        <w:t xml:space="preserve">must be examined and amended/deleted as required; and the date information encoded using the complex attribute </w:t>
      </w:r>
      <w:r w:rsidRPr="00F20AE1">
        <w:rPr>
          <w:b/>
          <w:lang w:val="en-GB"/>
        </w:rPr>
        <w:t>fixed date range</w:t>
      </w:r>
      <w:r w:rsidR="00B2690A">
        <w:rPr>
          <w:lang w:val="en-GB"/>
        </w:rPr>
        <w:t xml:space="preserve"> </w:t>
      </w:r>
      <w:r w:rsidR="006B29BD">
        <w:rPr>
          <w:lang w:val="en-GB"/>
        </w:rPr>
        <w:t>for</w:t>
      </w:r>
      <w:r w:rsidR="00B2690A">
        <w:rPr>
          <w:lang w:val="en-GB"/>
        </w:rPr>
        <w:t xml:space="preserve"> the </w:t>
      </w:r>
      <w:r w:rsidR="00B2690A">
        <w:rPr>
          <w:b/>
          <w:lang w:val="en-GB"/>
        </w:rPr>
        <w:t>Hulk</w:t>
      </w:r>
      <w:r w:rsidRPr="00F20AE1">
        <w:rPr>
          <w:lang w:val="en-GB"/>
        </w:rPr>
        <w:t>.</w:t>
      </w:r>
    </w:p>
    <w:p w14:paraId="46477417" w14:textId="7AE43A42" w:rsidR="006B2826" w:rsidRPr="00F20AE1" w:rsidRDefault="006B2826" w:rsidP="00C93144">
      <w:pPr>
        <w:pStyle w:val="Heading3"/>
        <w:keepLines/>
        <w:numPr>
          <w:ilvl w:val="2"/>
          <w:numId w:val="13"/>
        </w:numPr>
        <w:tabs>
          <w:tab w:val="clear" w:pos="283"/>
          <w:tab w:val="clear" w:pos="566"/>
          <w:tab w:val="clear" w:pos="720"/>
          <w:tab w:val="clear" w:pos="850"/>
          <w:tab w:val="clear" w:pos="915"/>
          <w:tab w:val="clear" w:pos="2911"/>
          <w:tab w:val="left" w:pos="851"/>
        </w:tabs>
        <w:spacing w:before="240" w:after="120"/>
        <w:ind w:left="851" w:hanging="851"/>
        <w:rPr>
          <w:lang w:val="en-GB"/>
        </w:rPr>
      </w:pPr>
      <w:bookmarkStart w:id="380" w:name="_Toc422735562"/>
      <w:bookmarkStart w:id="381" w:name="_Toc460900477"/>
      <w:bookmarkStart w:id="382" w:name="_Toc8629908"/>
      <w:bookmarkStart w:id="383" w:name="_Toc8630040"/>
      <w:bookmarkStart w:id="384" w:name="_Toc68293191"/>
      <w:r w:rsidRPr="00F20AE1">
        <w:rPr>
          <w:lang w:val="en-GB"/>
        </w:rPr>
        <w:t>Dockside buildings and structures</w:t>
      </w:r>
      <w:bookmarkEnd w:id="380"/>
      <w:bookmarkEnd w:id="381"/>
      <w:bookmarkEnd w:id="382"/>
      <w:bookmarkEnd w:id="383"/>
      <w:bookmarkEnd w:id="384"/>
    </w:p>
    <w:p w14:paraId="3E3D6EFF" w14:textId="656B02E3" w:rsidR="006B2826" w:rsidRPr="00F20AE1" w:rsidRDefault="006B2826" w:rsidP="00C93144">
      <w:pPr>
        <w:pStyle w:val="Heading4"/>
        <w:keepNext w:val="0"/>
        <w:keepLines/>
        <w:widowControl/>
        <w:numPr>
          <w:ilvl w:val="3"/>
          <w:numId w:val="13"/>
        </w:numPr>
        <w:tabs>
          <w:tab w:val="clear" w:pos="915"/>
          <w:tab w:val="clear" w:pos="2911"/>
        </w:tabs>
        <w:spacing w:after="120"/>
        <w:ind w:left="851" w:hanging="851"/>
        <w:rPr>
          <w:lang w:val="en-GB"/>
        </w:rPr>
      </w:pPr>
      <w:bookmarkStart w:id="385" w:name="_Toc422735564"/>
      <w:bookmarkStart w:id="386" w:name="_Toc460900478"/>
      <w:bookmarkStart w:id="387" w:name="_Toc8629909"/>
      <w:bookmarkStart w:id="388" w:name="_Toc8630041"/>
      <w:bookmarkStart w:id="389" w:name="_Toc68293192"/>
      <w:r w:rsidRPr="00F20AE1">
        <w:rPr>
          <w:lang w:val="en-GB"/>
        </w:rPr>
        <w:t>Transit sheds and warehouses</w:t>
      </w:r>
      <w:bookmarkEnd w:id="385"/>
      <w:bookmarkEnd w:id="386"/>
      <w:bookmarkEnd w:id="387"/>
      <w:bookmarkEnd w:id="388"/>
      <w:bookmarkEnd w:id="389"/>
    </w:p>
    <w:p w14:paraId="3E513375" w14:textId="77777777" w:rsidR="002E571C" w:rsidRPr="00F20AE1" w:rsidRDefault="002E571C" w:rsidP="002E571C">
      <w:pPr>
        <w:tabs>
          <w:tab w:val="decimal" w:pos="5402"/>
          <w:tab w:val="left" w:pos="5589"/>
        </w:tabs>
        <w:spacing w:after="120"/>
        <w:jc w:val="both"/>
        <w:rPr>
          <w:lang w:val="en-GB"/>
        </w:rPr>
      </w:pPr>
      <w:bookmarkStart w:id="390" w:name="_Toc422735566"/>
      <w:bookmarkStart w:id="391" w:name="_Toc460900479"/>
      <w:bookmarkStart w:id="392" w:name="_Toc8629910"/>
      <w:bookmarkStart w:id="393" w:name="_Toc8630042"/>
      <w:r w:rsidRPr="00F20AE1">
        <w:rPr>
          <w:lang w:val="en-GB"/>
        </w:rPr>
        <w:t>See clause 4.8.15.</w:t>
      </w:r>
    </w:p>
    <w:p w14:paraId="5ACDEFE1" w14:textId="1496A034" w:rsidR="006B2826" w:rsidRPr="00F20AE1" w:rsidRDefault="006B2826" w:rsidP="00C93144">
      <w:pPr>
        <w:pStyle w:val="Heading4"/>
        <w:keepLines/>
        <w:widowControl/>
        <w:numPr>
          <w:ilvl w:val="3"/>
          <w:numId w:val="13"/>
        </w:numPr>
        <w:tabs>
          <w:tab w:val="clear" w:pos="915"/>
          <w:tab w:val="clear" w:pos="2911"/>
        </w:tabs>
        <w:spacing w:after="120"/>
        <w:ind w:left="862" w:hanging="862"/>
        <w:rPr>
          <w:lang w:val="en-GB"/>
        </w:rPr>
      </w:pPr>
      <w:bookmarkStart w:id="394" w:name="_Toc68293193"/>
      <w:r w:rsidRPr="00F20AE1">
        <w:rPr>
          <w:lang w:val="en-GB"/>
        </w:rPr>
        <w:t>Timber yards</w:t>
      </w:r>
      <w:bookmarkEnd w:id="390"/>
      <w:bookmarkEnd w:id="391"/>
      <w:bookmarkEnd w:id="392"/>
      <w:bookmarkEnd w:id="393"/>
      <w:bookmarkEnd w:id="394"/>
    </w:p>
    <w:p w14:paraId="53E937C0" w14:textId="3E711197" w:rsidR="002E571C" w:rsidRPr="00F20AE1" w:rsidRDefault="002E571C" w:rsidP="002E571C">
      <w:pPr>
        <w:tabs>
          <w:tab w:val="decimal" w:pos="5402"/>
          <w:tab w:val="left" w:pos="5589"/>
        </w:tabs>
        <w:spacing w:after="120"/>
        <w:jc w:val="both"/>
        <w:rPr>
          <w:lang w:val="en-GB"/>
        </w:rPr>
      </w:pPr>
      <w:bookmarkStart w:id="395" w:name="_Toc422735568"/>
      <w:bookmarkStart w:id="396" w:name="_Toc460900480"/>
      <w:bookmarkStart w:id="397" w:name="_Toc8629911"/>
      <w:bookmarkStart w:id="398" w:name="_Toc8630043"/>
      <w:r w:rsidRPr="00F20AE1">
        <w:rPr>
          <w:lang w:val="en-GB"/>
        </w:rPr>
        <w:t>See clause 4.8.13.</w:t>
      </w:r>
    </w:p>
    <w:p w14:paraId="0DD38F9E" w14:textId="698B9411" w:rsidR="006B2826" w:rsidRPr="00F20AE1" w:rsidRDefault="006B2826" w:rsidP="00C93144">
      <w:pPr>
        <w:pStyle w:val="Heading4"/>
        <w:keepLines/>
        <w:widowControl/>
        <w:numPr>
          <w:ilvl w:val="3"/>
          <w:numId w:val="13"/>
        </w:numPr>
        <w:tabs>
          <w:tab w:val="clear" w:pos="915"/>
          <w:tab w:val="clear" w:pos="2911"/>
        </w:tabs>
        <w:spacing w:after="120"/>
        <w:ind w:left="862" w:hanging="862"/>
        <w:rPr>
          <w:lang w:val="en-GB"/>
        </w:rPr>
      </w:pPr>
      <w:bookmarkStart w:id="399" w:name="_Toc68293194"/>
      <w:r w:rsidRPr="00F20AE1">
        <w:rPr>
          <w:lang w:val="en-GB"/>
        </w:rPr>
        <w:t>Cranes</w:t>
      </w:r>
      <w:bookmarkEnd w:id="395"/>
      <w:bookmarkEnd w:id="396"/>
      <w:bookmarkEnd w:id="397"/>
      <w:bookmarkEnd w:id="398"/>
      <w:bookmarkEnd w:id="399"/>
    </w:p>
    <w:p w14:paraId="234A0BF7" w14:textId="11E8B069" w:rsidR="002E571C" w:rsidRPr="00F20AE1" w:rsidRDefault="002E571C" w:rsidP="002E571C">
      <w:pPr>
        <w:keepNext/>
        <w:keepLines/>
        <w:tabs>
          <w:tab w:val="left" w:pos="0"/>
          <w:tab w:val="left" w:pos="283"/>
          <w:tab w:val="left" w:pos="566"/>
          <w:tab w:val="left" w:pos="850"/>
          <w:tab w:val="left" w:pos="1134"/>
          <w:tab w:val="left" w:pos="1418"/>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S-57 Geo object:</w:t>
      </w:r>
      <w:r w:rsidRPr="00F20AE1">
        <w:rPr>
          <w:lang w:val="en-GB"/>
        </w:rPr>
        <w:tab/>
      </w:r>
      <w:r w:rsidRPr="00F20AE1">
        <w:rPr>
          <w:lang w:val="en-GB"/>
        </w:rPr>
        <w:tab/>
        <w:t>Crane (</w:t>
      </w:r>
      <w:r w:rsidRPr="00F20AE1">
        <w:rPr>
          <w:b/>
          <w:lang w:val="en-GB"/>
        </w:rPr>
        <w:t>CRANES</w:t>
      </w:r>
      <w:r w:rsidRPr="00F20AE1">
        <w:rPr>
          <w:lang w:val="en-GB"/>
        </w:rPr>
        <w:t>)</w:t>
      </w:r>
      <w:r w:rsidRPr="00F20AE1">
        <w:rPr>
          <w:lang w:val="en-GB"/>
        </w:rPr>
        <w:tab/>
      </w:r>
      <w:r w:rsidRPr="00F20AE1">
        <w:rPr>
          <w:lang w:val="en-GB"/>
        </w:rPr>
        <w:tab/>
      </w:r>
      <w:r w:rsidRPr="00F20AE1">
        <w:rPr>
          <w:lang w:val="en-GB"/>
        </w:rPr>
        <w:tab/>
        <w:t>(P</w:t>
      </w:r>
      <w:proofErr w:type="gramStart"/>
      <w:r w:rsidRPr="00F20AE1">
        <w:rPr>
          <w:lang w:val="en-GB"/>
        </w:rPr>
        <w:t>,A</w:t>
      </w:r>
      <w:proofErr w:type="gramEnd"/>
      <w:r w:rsidRPr="00F20AE1">
        <w:rPr>
          <w:lang w:val="en-GB"/>
        </w:rPr>
        <w:t>)</w:t>
      </w:r>
    </w:p>
    <w:p w14:paraId="6AB9C710" w14:textId="26CA508C" w:rsidR="002E571C" w:rsidRPr="00F20AE1" w:rsidRDefault="002E571C" w:rsidP="002E571C">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w:t>
      </w:r>
      <w:r w:rsidR="00D83924">
        <w:rPr>
          <w:u w:val="single"/>
          <w:lang w:val="en-GB"/>
        </w:rPr>
        <w:t>-</w:t>
      </w:r>
      <w:r w:rsidRPr="00F20AE1">
        <w:rPr>
          <w:u w:val="single"/>
          <w:lang w:val="en-GB"/>
        </w:rPr>
        <w:t>101 Geo feature</w:t>
      </w:r>
      <w:r w:rsidRPr="00F20AE1">
        <w:rPr>
          <w:lang w:val="en-GB"/>
        </w:rPr>
        <w:t>:</w:t>
      </w:r>
      <w:r w:rsidRPr="00F20AE1">
        <w:rPr>
          <w:lang w:val="en-GB"/>
        </w:rPr>
        <w:tab/>
      </w:r>
      <w:r w:rsidRPr="00F20AE1">
        <w:rPr>
          <w:b/>
          <w:lang w:val="en-GB"/>
        </w:rPr>
        <w:t xml:space="preserve">Crane </w:t>
      </w:r>
      <w:r w:rsidRPr="00F20AE1">
        <w:rPr>
          <w:b/>
          <w:lang w:val="en-GB"/>
        </w:rPr>
        <w:tab/>
      </w:r>
      <w:r w:rsidRPr="00F20AE1">
        <w:rPr>
          <w:b/>
          <w:lang w:val="en-GB"/>
        </w:rPr>
        <w:tab/>
      </w:r>
      <w:r w:rsidRPr="00F20AE1">
        <w:rPr>
          <w:b/>
          <w:lang w:val="en-GB"/>
        </w:rPr>
        <w:tab/>
      </w:r>
      <w:r w:rsidRPr="00F20AE1">
        <w:rPr>
          <w:b/>
          <w:lang w:val="en-GB"/>
        </w:rPr>
        <w:tab/>
      </w:r>
      <w:r w:rsidRPr="00F20AE1">
        <w:rPr>
          <w:b/>
          <w:lang w:val="en-GB"/>
        </w:rPr>
        <w:tab/>
      </w:r>
      <w:r w:rsidRPr="00F20AE1">
        <w:rPr>
          <w:b/>
          <w:lang w:val="en-GB"/>
        </w:rPr>
        <w:tab/>
      </w:r>
      <w:r w:rsidRPr="00F20AE1">
        <w:rPr>
          <w:lang w:val="en-GB"/>
        </w:rPr>
        <w:t>(P</w:t>
      </w:r>
      <w:proofErr w:type="gramStart"/>
      <w:r w:rsidRPr="00F20AE1">
        <w:rPr>
          <w:lang w:val="en-GB"/>
        </w:rPr>
        <w:t>,C,S</w:t>
      </w:r>
      <w:proofErr w:type="gramEnd"/>
      <w:r w:rsidRPr="00F20AE1">
        <w:rPr>
          <w:lang w:val="en-GB"/>
        </w:rPr>
        <w:t>)</w:t>
      </w:r>
      <w:r w:rsidRPr="00F20AE1">
        <w:rPr>
          <w:lang w:val="en-GB"/>
        </w:rPr>
        <w:tab/>
      </w:r>
      <w:r w:rsidRPr="00F20AE1">
        <w:rPr>
          <w:lang w:val="en-GB"/>
        </w:rPr>
        <w:tab/>
      </w:r>
      <w:r w:rsidRPr="00F20AE1">
        <w:rPr>
          <w:lang w:val="en-GB"/>
        </w:rPr>
        <w:tab/>
      </w:r>
      <w:r w:rsidRPr="00F20AE1">
        <w:rPr>
          <w:lang w:val="en-GB"/>
        </w:rPr>
        <w:tab/>
      </w:r>
      <w:r w:rsidRPr="00F20AE1">
        <w:rPr>
          <w:lang w:val="en-GB"/>
        </w:rPr>
        <w:tab/>
        <w:t>(S-101 DCEG Clause 8.12)</w:t>
      </w:r>
    </w:p>
    <w:p w14:paraId="77CD02F8" w14:textId="7BB61102" w:rsidR="004418A7" w:rsidRPr="00F20AE1" w:rsidRDefault="004418A7" w:rsidP="008901DA">
      <w:pPr>
        <w:tabs>
          <w:tab w:val="decimal" w:pos="5402"/>
          <w:tab w:val="left" w:pos="5589"/>
        </w:tabs>
        <w:spacing w:after="120"/>
        <w:jc w:val="both"/>
        <w:rPr>
          <w:rFonts w:cs="Arial"/>
          <w:bCs/>
          <w:lang w:val="en-GB"/>
        </w:rPr>
      </w:pPr>
      <w:r w:rsidRPr="00F20AE1">
        <w:rPr>
          <w:lang w:val="en-GB"/>
        </w:rPr>
        <w:t xml:space="preserve">All instances of encoding of the S-57 Feature object </w:t>
      </w:r>
      <w:r w:rsidRPr="00F20AE1">
        <w:rPr>
          <w:b/>
          <w:lang w:val="en-GB"/>
        </w:rPr>
        <w:t>CRANES</w:t>
      </w:r>
      <w:r w:rsidRPr="00F20AE1">
        <w:rPr>
          <w:lang w:val="en-GB"/>
        </w:rPr>
        <w:t xml:space="preserve"> and its binding attributes will be </w:t>
      </w:r>
      <w:r w:rsidR="00171B11">
        <w:rPr>
          <w:lang w:val="en-GB"/>
        </w:rPr>
        <w:t>converted</w:t>
      </w:r>
      <w:r w:rsidR="001975F5" w:rsidRPr="00F20AE1">
        <w:rPr>
          <w:lang w:val="en-GB"/>
        </w:rPr>
        <w:t xml:space="preserve"> </w:t>
      </w:r>
      <w:r w:rsidRPr="00F20AE1">
        <w:rPr>
          <w:lang w:val="en-GB"/>
        </w:rPr>
        <w:t xml:space="preserve">automatically </w:t>
      </w:r>
      <w:r w:rsidR="001975F5">
        <w:rPr>
          <w:lang w:val="en-GB"/>
        </w:rPr>
        <w:t>to an instance of</w:t>
      </w:r>
      <w:r w:rsidRPr="00F20AE1">
        <w:rPr>
          <w:lang w:val="en-GB"/>
        </w:rPr>
        <w:t xml:space="preserve"> the S-101 feature </w:t>
      </w:r>
      <w:r w:rsidRPr="00F20AE1">
        <w:rPr>
          <w:b/>
          <w:lang w:val="en-GB"/>
        </w:rPr>
        <w:t xml:space="preserve">Crane </w:t>
      </w:r>
      <w:r w:rsidRPr="00F20AE1">
        <w:rPr>
          <w:lang w:val="en-GB"/>
        </w:rPr>
        <w:t xml:space="preserve">during the automated conversion process.  </w:t>
      </w:r>
    </w:p>
    <w:p w14:paraId="2F9CD612" w14:textId="56765985" w:rsidR="004418A7" w:rsidRPr="00F20AE1" w:rsidRDefault="004418A7" w:rsidP="004418A7">
      <w:pPr>
        <w:spacing w:after="120"/>
        <w:jc w:val="both"/>
        <w:rPr>
          <w:rFonts w:cs="Arial"/>
          <w:lang w:val="en-GB"/>
        </w:rPr>
      </w:pPr>
      <w:commentRangeStart w:id="400"/>
      <w:r w:rsidRPr="00F20AE1">
        <w:rPr>
          <w:rFonts w:cs="Arial"/>
          <w:lang w:val="en-GB"/>
        </w:rPr>
        <w:t xml:space="preserve">S-101 includes the system attribute </w:t>
      </w:r>
      <w:r w:rsidRPr="00F20AE1">
        <w:rPr>
          <w:rFonts w:cs="Arial"/>
          <w:b/>
          <w:lang w:val="en-GB"/>
        </w:rPr>
        <w:t>in the water</w:t>
      </w:r>
      <w:r w:rsidRPr="00F20AE1">
        <w:rPr>
          <w:rFonts w:cs="Arial"/>
          <w:lang w:val="en-GB"/>
        </w:rPr>
        <w:t xml:space="preserve"> to </w:t>
      </w:r>
      <w:r w:rsidR="00803B58" w:rsidRPr="00F20AE1">
        <w:rPr>
          <w:rFonts w:cs="Arial"/>
          <w:lang w:val="en-GB"/>
        </w:rPr>
        <w:t>indicate that a crane that is located offshore is to be included in ECDIS Base display.  As such, there is no requirement to include an ECDIS Base display feature coincident with the</w:t>
      </w:r>
      <w:r w:rsidR="00A360FD" w:rsidRPr="00F20AE1">
        <w:rPr>
          <w:rFonts w:cs="Arial"/>
          <w:lang w:val="en-GB"/>
        </w:rPr>
        <w:t xml:space="preserve"> S-101</w:t>
      </w:r>
      <w:r w:rsidR="00803B58" w:rsidRPr="00F20AE1">
        <w:rPr>
          <w:rFonts w:cs="Arial"/>
          <w:lang w:val="en-GB"/>
        </w:rPr>
        <w:t xml:space="preserve"> </w:t>
      </w:r>
      <w:r w:rsidR="00803B58" w:rsidRPr="00F20AE1">
        <w:rPr>
          <w:rFonts w:cs="Arial"/>
          <w:b/>
          <w:lang w:val="en-GB"/>
        </w:rPr>
        <w:t>Crane</w:t>
      </w:r>
      <w:r w:rsidR="00803B58" w:rsidRPr="00F20AE1">
        <w:rPr>
          <w:rFonts w:cs="Arial"/>
          <w:lang w:val="en-GB"/>
        </w:rPr>
        <w:t xml:space="preserve"> feature so as to ensure display of a feature at the position of the crane in ECDIS Base display.  </w:t>
      </w:r>
      <w:r w:rsidR="00803B58" w:rsidRPr="00F20AE1">
        <w:rPr>
          <w:lang w:val="en-GB"/>
        </w:rPr>
        <w:t>Data Producers should consider removing these features from their S-101 data during the conversion process.</w:t>
      </w:r>
      <w:commentRangeEnd w:id="400"/>
      <w:r w:rsidR="00D6740A">
        <w:rPr>
          <w:rStyle w:val="CommentReference"/>
          <w:rFonts w:ascii="Garamond" w:hAnsi="Garamond"/>
          <w:lang w:eastAsia="en-US"/>
        </w:rPr>
        <w:commentReference w:id="400"/>
      </w:r>
    </w:p>
    <w:p w14:paraId="1B84F6A6" w14:textId="20FD6D0E" w:rsidR="006B2826" w:rsidRPr="00F20AE1" w:rsidRDefault="006B2826" w:rsidP="00C93144">
      <w:pPr>
        <w:pStyle w:val="Heading3"/>
        <w:keepLines/>
        <w:numPr>
          <w:ilvl w:val="2"/>
          <w:numId w:val="13"/>
        </w:numPr>
        <w:tabs>
          <w:tab w:val="clear" w:pos="283"/>
          <w:tab w:val="clear" w:pos="566"/>
          <w:tab w:val="clear" w:pos="720"/>
          <w:tab w:val="clear" w:pos="850"/>
          <w:tab w:val="clear" w:pos="915"/>
          <w:tab w:val="clear" w:pos="2911"/>
          <w:tab w:val="left" w:pos="851"/>
        </w:tabs>
        <w:spacing w:before="240" w:after="120"/>
        <w:ind w:left="851" w:hanging="851"/>
        <w:rPr>
          <w:lang w:val="en-GB"/>
        </w:rPr>
      </w:pPr>
      <w:bookmarkStart w:id="401" w:name="_Toc422735570"/>
      <w:bookmarkStart w:id="402" w:name="_Toc460900481"/>
      <w:bookmarkStart w:id="403" w:name="_Toc8629912"/>
      <w:bookmarkStart w:id="404" w:name="_Toc8630044"/>
      <w:bookmarkStart w:id="405" w:name="_Toc68293195"/>
      <w:r w:rsidRPr="00F20AE1">
        <w:rPr>
          <w:lang w:val="en-GB"/>
        </w:rPr>
        <w:t>Works in progress and projected</w:t>
      </w:r>
      <w:bookmarkEnd w:id="401"/>
      <w:bookmarkEnd w:id="402"/>
      <w:bookmarkEnd w:id="403"/>
      <w:bookmarkEnd w:id="404"/>
      <w:bookmarkEnd w:id="405"/>
    </w:p>
    <w:p w14:paraId="1BF147B5" w14:textId="7EAAA135" w:rsidR="00A360FD" w:rsidRPr="00F20AE1" w:rsidRDefault="00A360FD" w:rsidP="00A360FD">
      <w:pPr>
        <w:spacing w:after="120"/>
        <w:jc w:val="both"/>
        <w:rPr>
          <w:rFonts w:cs="Arial"/>
          <w:lang w:val="en-GB"/>
        </w:rPr>
      </w:pPr>
      <w:r w:rsidRPr="00F20AE1">
        <w:rPr>
          <w:rFonts w:cs="Arial"/>
          <w:bCs/>
          <w:lang w:val="en-GB"/>
        </w:rPr>
        <w:t xml:space="preserve">The encoding guidance for </w:t>
      </w:r>
      <w:r w:rsidR="00A7579E" w:rsidRPr="00F20AE1">
        <w:rPr>
          <w:rFonts w:cs="Arial"/>
          <w:bCs/>
          <w:lang w:val="en-GB"/>
        </w:rPr>
        <w:t>the indication of works in progress or projected</w:t>
      </w:r>
      <w:r w:rsidRPr="00F20AE1">
        <w:rPr>
          <w:rFonts w:cs="Arial"/>
          <w:bCs/>
          <w:lang w:val="en-GB"/>
        </w:rPr>
        <w:t xml:space="preserve"> remains unchanged in S-101</w:t>
      </w:r>
      <w:r w:rsidR="002E4E8B">
        <w:rPr>
          <w:rFonts w:cs="Arial"/>
          <w:bCs/>
          <w:lang w:val="en-GB"/>
        </w:rPr>
        <w:t xml:space="preserve">, and as such all indications of </w:t>
      </w:r>
      <w:r w:rsidR="002E4E8B" w:rsidRPr="00F20AE1">
        <w:rPr>
          <w:rFonts w:cs="Arial"/>
          <w:bCs/>
          <w:lang w:val="en-GB"/>
        </w:rPr>
        <w:t>works in progress or projected</w:t>
      </w:r>
      <w:r w:rsidR="002E4E8B">
        <w:rPr>
          <w:rFonts w:cs="Arial"/>
          <w:bCs/>
          <w:lang w:val="en-GB"/>
        </w:rPr>
        <w:t xml:space="preserve"> in S-57 data will be included in the converted S-101 dataset</w:t>
      </w:r>
      <w:r w:rsidRPr="00F20AE1">
        <w:rPr>
          <w:rFonts w:cs="Arial"/>
          <w:bCs/>
          <w:lang w:val="en-GB"/>
        </w:rPr>
        <w:t>.</w:t>
      </w:r>
      <w:r w:rsidR="00A7579E" w:rsidRPr="00F20AE1">
        <w:rPr>
          <w:rFonts w:cs="Arial"/>
          <w:bCs/>
          <w:lang w:val="en-GB"/>
        </w:rPr>
        <w:t xml:space="preserve">  See S-101 DCEG clause 8.1.</w:t>
      </w:r>
    </w:p>
    <w:p w14:paraId="07654B16" w14:textId="18A531FD" w:rsidR="006B2826" w:rsidRPr="00F20AE1" w:rsidRDefault="006B2826" w:rsidP="00C93144">
      <w:pPr>
        <w:pStyle w:val="Heading2"/>
        <w:numPr>
          <w:ilvl w:val="1"/>
          <w:numId w:val="13"/>
        </w:numPr>
        <w:tabs>
          <w:tab w:val="clear" w:pos="283"/>
          <w:tab w:val="clear" w:pos="576"/>
          <w:tab w:val="clear" w:pos="720"/>
          <w:tab w:val="clear" w:pos="850"/>
          <w:tab w:val="clear" w:pos="915"/>
          <w:tab w:val="clear" w:pos="2911"/>
          <w:tab w:val="num" w:pos="851"/>
        </w:tabs>
        <w:spacing w:before="240" w:after="120"/>
        <w:ind w:left="851" w:hanging="851"/>
        <w:rPr>
          <w:sz w:val="20"/>
          <w:lang w:val="en-GB"/>
        </w:rPr>
      </w:pPr>
      <w:bookmarkStart w:id="406" w:name="_Toc422735572"/>
      <w:bookmarkStart w:id="407" w:name="_Toc460900482"/>
      <w:bookmarkStart w:id="408" w:name="_Toc8629913"/>
      <w:bookmarkStart w:id="409" w:name="_Toc8630045"/>
      <w:bookmarkStart w:id="410" w:name="_Toc68293196"/>
      <w:r w:rsidRPr="00F20AE1">
        <w:rPr>
          <w:lang w:val="en-GB"/>
        </w:rPr>
        <w:t>Natural features</w:t>
      </w:r>
      <w:bookmarkEnd w:id="406"/>
      <w:bookmarkEnd w:id="407"/>
      <w:bookmarkEnd w:id="408"/>
      <w:bookmarkEnd w:id="409"/>
      <w:bookmarkEnd w:id="410"/>
    </w:p>
    <w:p w14:paraId="53FE3FD1" w14:textId="77777777" w:rsidR="006B2826" w:rsidRPr="00F20AE1" w:rsidRDefault="006B2826" w:rsidP="00C93144">
      <w:pPr>
        <w:pStyle w:val="Heading3"/>
        <w:keepLines/>
        <w:numPr>
          <w:ilvl w:val="2"/>
          <w:numId w:val="13"/>
        </w:numPr>
        <w:tabs>
          <w:tab w:val="clear" w:pos="283"/>
          <w:tab w:val="clear" w:pos="566"/>
          <w:tab w:val="clear" w:pos="720"/>
          <w:tab w:val="clear" w:pos="850"/>
          <w:tab w:val="clear" w:pos="915"/>
          <w:tab w:val="clear" w:pos="2911"/>
          <w:tab w:val="left" w:pos="851"/>
        </w:tabs>
        <w:spacing w:before="240" w:after="120"/>
        <w:ind w:left="851" w:hanging="851"/>
        <w:rPr>
          <w:lang w:val="en-GB"/>
        </w:rPr>
      </w:pPr>
      <w:bookmarkStart w:id="411" w:name="_Toc422735574"/>
      <w:bookmarkStart w:id="412" w:name="_Toc460900483"/>
      <w:bookmarkStart w:id="413" w:name="_Toc8629914"/>
      <w:bookmarkStart w:id="414" w:name="_Toc8630046"/>
      <w:bookmarkStart w:id="415" w:name="_Toc68293197"/>
      <w:r w:rsidRPr="00F20AE1">
        <w:rPr>
          <w:lang w:val="en-GB"/>
        </w:rPr>
        <w:t>Natural sceneries</w:t>
      </w:r>
      <w:bookmarkEnd w:id="411"/>
      <w:bookmarkEnd w:id="412"/>
      <w:bookmarkEnd w:id="413"/>
      <w:bookmarkEnd w:id="414"/>
      <w:bookmarkEnd w:id="415"/>
    </w:p>
    <w:p w14:paraId="5776EBAA" w14:textId="22391A0D" w:rsidR="00A7579E" w:rsidRPr="00F20AE1" w:rsidRDefault="00A7579E" w:rsidP="00A7579E">
      <w:pPr>
        <w:keepNext/>
        <w:keepLines/>
        <w:tabs>
          <w:tab w:val="left" w:pos="0"/>
          <w:tab w:val="left" w:pos="283"/>
          <w:tab w:val="left" w:pos="566"/>
          <w:tab w:val="left" w:pos="850"/>
          <w:tab w:val="left" w:pos="1134"/>
          <w:tab w:val="left" w:pos="1418"/>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S-57 Geo object:</w:t>
      </w:r>
      <w:r w:rsidRPr="00F20AE1">
        <w:rPr>
          <w:lang w:val="en-GB"/>
        </w:rPr>
        <w:tab/>
      </w:r>
      <w:r w:rsidRPr="00F20AE1">
        <w:rPr>
          <w:lang w:val="en-GB"/>
        </w:rPr>
        <w:tab/>
      </w:r>
      <w:r w:rsidR="00771ACD" w:rsidRPr="00F20AE1">
        <w:rPr>
          <w:lang w:val="en-GB"/>
        </w:rPr>
        <w:t>Land region (</w:t>
      </w:r>
      <w:r w:rsidR="00771ACD" w:rsidRPr="00F20AE1">
        <w:rPr>
          <w:b/>
          <w:lang w:val="en-GB"/>
        </w:rPr>
        <w:t>LNDRGN</w:t>
      </w:r>
      <w:r w:rsidR="00771ACD" w:rsidRPr="00F20AE1">
        <w:rPr>
          <w:lang w:val="en-GB"/>
        </w:rPr>
        <w:t>)</w:t>
      </w:r>
      <w:r w:rsidRPr="00F20AE1">
        <w:rPr>
          <w:lang w:val="en-GB"/>
        </w:rPr>
        <w:tab/>
      </w:r>
      <w:r w:rsidRPr="00F20AE1">
        <w:rPr>
          <w:lang w:val="en-GB"/>
        </w:rPr>
        <w:tab/>
      </w:r>
      <w:r w:rsidRPr="00F20AE1">
        <w:rPr>
          <w:lang w:val="en-GB"/>
        </w:rPr>
        <w:tab/>
        <w:t>(P</w:t>
      </w:r>
      <w:proofErr w:type="gramStart"/>
      <w:r w:rsidRPr="00F20AE1">
        <w:rPr>
          <w:lang w:val="en-GB"/>
        </w:rPr>
        <w:t>,</w:t>
      </w:r>
      <w:r w:rsidR="00B916A5" w:rsidRPr="00F20AE1">
        <w:rPr>
          <w:lang w:val="en-GB"/>
        </w:rPr>
        <w:t>A</w:t>
      </w:r>
      <w:proofErr w:type="gramEnd"/>
      <w:r w:rsidRPr="00F20AE1">
        <w:rPr>
          <w:lang w:val="en-GB"/>
        </w:rPr>
        <w:t>)</w:t>
      </w:r>
    </w:p>
    <w:p w14:paraId="083BB526" w14:textId="12B780FA" w:rsidR="00A7579E" w:rsidRPr="00F20AE1" w:rsidRDefault="00A7579E" w:rsidP="00A7579E">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w:t>
      </w:r>
      <w:r w:rsidR="00D83924">
        <w:rPr>
          <w:u w:val="single"/>
          <w:lang w:val="en-GB"/>
        </w:rPr>
        <w:t>-</w:t>
      </w:r>
      <w:r w:rsidRPr="00F20AE1">
        <w:rPr>
          <w:u w:val="single"/>
          <w:lang w:val="en-GB"/>
        </w:rPr>
        <w:t>101 Geo feature</w:t>
      </w:r>
      <w:r w:rsidRPr="00F20AE1">
        <w:rPr>
          <w:lang w:val="en-GB"/>
        </w:rPr>
        <w:t>:</w:t>
      </w:r>
      <w:r w:rsidRPr="00F20AE1">
        <w:rPr>
          <w:lang w:val="en-GB"/>
        </w:rPr>
        <w:tab/>
      </w:r>
      <w:r w:rsidR="00771ACD" w:rsidRPr="00F20AE1">
        <w:rPr>
          <w:b/>
          <w:lang w:val="en-GB"/>
        </w:rPr>
        <w:t>Land Region</w:t>
      </w:r>
      <w:r w:rsidRPr="00F20AE1">
        <w:rPr>
          <w:b/>
          <w:lang w:val="en-GB"/>
        </w:rPr>
        <w:t xml:space="preserve"> </w:t>
      </w:r>
      <w:r w:rsidRPr="00F20AE1">
        <w:rPr>
          <w:b/>
          <w:lang w:val="en-GB"/>
        </w:rPr>
        <w:tab/>
      </w:r>
      <w:r w:rsidRPr="00F20AE1">
        <w:rPr>
          <w:b/>
          <w:lang w:val="en-GB"/>
        </w:rPr>
        <w:tab/>
      </w:r>
      <w:r w:rsidRPr="00F20AE1">
        <w:rPr>
          <w:b/>
          <w:lang w:val="en-GB"/>
        </w:rPr>
        <w:tab/>
      </w:r>
      <w:r w:rsidRPr="00F20AE1">
        <w:rPr>
          <w:b/>
          <w:lang w:val="en-GB"/>
        </w:rPr>
        <w:tab/>
      </w:r>
      <w:r w:rsidRPr="00F20AE1">
        <w:rPr>
          <w:b/>
          <w:lang w:val="en-GB"/>
        </w:rPr>
        <w:tab/>
      </w:r>
      <w:r w:rsidRPr="00F20AE1">
        <w:rPr>
          <w:b/>
          <w:lang w:val="en-GB"/>
        </w:rPr>
        <w:tab/>
      </w:r>
      <w:r w:rsidRPr="00F20AE1">
        <w:rPr>
          <w:lang w:val="en-GB"/>
        </w:rPr>
        <w:t>(P</w:t>
      </w:r>
      <w:proofErr w:type="gramStart"/>
      <w:r w:rsidRPr="00F20AE1">
        <w:rPr>
          <w:lang w:val="en-GB"/>
        </w:rPr>
        <w:t>,C,S</w:t>
      </w:r>
      <w:proofErr w:type="gramEnd"/>
      <w:r w:rsidRPr="00F20AE1">
        <w:rPr>
          <w:lang w:val="en-GB"/>
        </w:rPr>
        <w:t>)</w:t>
      </w:r>
      <w:r w:rsidRPr="00F20AE1">
        <w:rPr>
          <w:lang w:val="en-GB"/>
        </w:rPr>
        <w:tab/>
      </w:r>
      <w:r w:rsidR="00771ACD" w:rsidRPr="00F20AE1">
        <w:rPr>
          <w:lang w:val="en-GB"/>
        </w:rPr>
        <w:tab/>
      </w:r>
      <w:r w:rsidR="00771ACD" w:rsidRPr="00F20AE1">
        <w:rPr>
          <w:lang w:val="en-GB"/>
        </w:rPr>
        <w:tab/>
      </w:r>
      <w:r w:rsidRPr="00F20AE1">
        <w:rPr>
          <w:lang w:val="en-GB"/>
        </w:rPr>
        <w:t xml:space="preserve">(S-101 DCEG Clause </w:t>
      </w:r>
      <w:r w:rsidR="00771ACD" w:rsidRPr="00F20AE1">
        <w:rPr>
          <w:lang w:val="en-GB"/>
        </w:rPr>
        <w:t>5.11</w:t>
      </w:r>
      <w:r w:rsidRPr="00F20AE1">
        <w:rPr>
          <w:lang w:val="en-GB"/>
        </w:rPr>
        <w:t>)</w:t>
      </w:r>
    </w:p>
    <w:p w14:paraId="00F3020D" w14:textId="1957C056" w:rsidR="00771ACD" w:rsidRPr="00F20AE1" w:rsidRDefault="00771ACD" w:rsidP="00771ACD">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jc w:val="both"/>
        <w:rPr>
          <w:lang w:val="en-GB"/>
        </w:rPr>
      </w:pPr>
      <w:r w:rsidRPr="00F20AE1">
        <w:rPr>
          <w:lang w:val="en-GB"/>
        </w:rPr>
        <w:t xml:space="preserve">All instances of encoding of the S-57 Feature object </w:t>
      </w:r>
      <w:r w:rsidRPr="00F20AE1">
        <w:rPr>
          <w:b/>
          <w:lang w:val="en-GB"/>
        </w:rPr>
        <w:t>LNDRGN</w:t>
      </w:r>
      <w:r w:rsidRPr="00F20AE1">
        <w:rPr>
          <w:lang w:val="en-GB"/>
        </w:rPr>
        <w:t xml:space="preserve"> and its binding attributes will be </w:t>
      </w:r>
      <w:r w:rsidR="00171B11">
        <w:rPr>
          <w:lang w:val="en-GB"/>
        </w:rPr>
        <w:t>converted</w:t>
      </w:r>
      <w:r w:rsidR="00171B11" w:rsidRPr="00F20AE1">
        <w:rPr>
          <w:lang w:val="en-GB"/>
        </w:rPr>
        <w:t xml:space="preserve"> </w:t>
      </w:r>
      <w:r w:rsidRPr="00F20AE1">
        <w:rPr>
          <w:lang w:val="en-GB"/>
        </w:rPr>
        <w:t xml:space="preserve">automatically </w:t>
      </w:r>
      <w:r w:rsidR="00171B11">
        <w:rPr>
          <w:lang w:val="en-GB"/>
        </w:rPr>
        <w:t>to an instance of</w:t>
      </w:r>
      <w:r w:rsidRPr="00F20AE1">
        <w:rPr>
          <w:lang w:val="en-GB"/>
        </w:rPr>
        <w:t xml:space="preserve"> the S-101 feature </w:t>
      </w:r>
      <w:r w:rsidRPr="00F20AE1">
        <w:rPr>
          <w:b/>
          <w:lang w:val="en-GB"/>
        </w:rPr>
        <w:t xml:space="preserve">Land Region </w:t>
      </w:r>
      <w:r w:rsidRPr="00F20AE1">
        <w:rPr>
          <w:lang w:val="en-GB"/>
        </w:rPr>
        <w:t>during the automated conversion process.  However the following exceptions apply:</w:t>
      </w:r>
    </w:p>
    <w:p w14:paraId="05A26C7E" w14:textId="122D5BF6" w:rsidR="00771ACD" w:rsidRPr="00F20AE1" w:rsidRDefault="00771ACD" w:rsidP="00C93144">
      <w:pPr>
        <w:pStyle w:val="ListParagraph"/>
        <w:numPr>
          <w:ilvl w:val="0"/>
          <w:numId w:val="20"/>
        </w:num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284" w:hanging="284"/>
        <w:jc w:val="both"/>
        <w:rPr>
          <w:lang w:val="en-GB"/>
        </w:rPr>
      </w:pPr>
      <w:r w:rsidRPr="00F20AE1">
        <w:rPr>
          <w:lang w:val="en-GB"/>
        </w:rPr>
        <w:t xml:space="preserve">The S-57 attribute NATQUA for </w:t>
      </w:r>
      <w:r w:rsidRPr="00F20AE1">
        <w:rPr>
          <w:b/>
          <w:lang w:val="en-GB"/>
        </w:rPr>
        <w:t>LNDRGN</w:t>
      </w:r>
      <w:r w:rsidRPr="00F20AE1">
        <w:rPr>
          <w:lang w:val="en-GB"/>
        </w:rPr>
        <w:t xml:space="preserve"> will not be converted.  It is considered that this attribute is not relevant for </w:t>
      </w:r>
      <w:r w:rsidRPr="00F20AE1">
        <w:rPr>
          <w:b/>
          <w:lang w:val="en-GB"/>
        </w:rPr>
        <w:t>Land Region</w:t>
      </w:r>
      <w:r w:rsidRPr="00F20AE1">
        <w:rPr>
          <w:lang w:val="en-GB"/>
        </w:rPr>
        <w:t xml:space="preserve"> in S-101.</w:t>
      </w:r>
    </w:p>
    <w:p w14:paraId="405710A5" w14:textId="0009F689" w:rsidR="00771ACD" w:rsidRPr="00F20AE1" w:rsidRDefault="00771ACD" w:rsidP="0036103E">
      <w:pPr>
        <w:spacing w:after="120"/>
        <w:jc w:val="both"/>
        <w:rPr>
          <w:lang w:val="en-GB"/>
        </w:rPr>
      </w:pPr>
      <w:r w:rsidRPr="00F20AE1">
        <w:rPr>
          <w:lang w:val="en-GB"/>
        </w:rPr>
        <w:t xml:space="preserve">Data Producers are advised that the following enumerate type attribute has restricted allowable enumerate values for </w:t>
      </w:r>
      <w:r w:rsidR="00752EEC" w:rsidRPr="00F20AE1">
        <w:rPr>
          <w:b/>
          <w:lang w:val="en-GB"/>
        </w:rPr>
        <w:t>Land Region</w:t>
      </w:r>
      <w:r w:rsidRPr="00F20AE1">
        <w:rPr>
          <w:lang w:val="en-GB"/>
        </w:rPr>
        <w:t xml:space="preserve"> in S-101:</w:t>
      </w:r>
    </w:p>
    <w:p w14:paraId="6726699F" w14:textId="77C90387" w:rsidR="00771ACD" w:rsidRPr="00F20AE1" w:rsidRDefault="00771ACD" w:rsidP="00771ACD">
      <w:pPr>
        <w:spacing w:after="120"/>
        <w:jc w:val="both"/>
        <w:rPr>
          <w:lang w:val="en-GB"/>
        </w:rPr>
      </w:pPr>
      <w:r w:rsidRPr="00F20AE1">
        <w:rPr>
          <w:b/>
          <w:lang w:val="en-GB"/>
        </w:rPr>
        <w:t>water level effect</w:t>
      </w:r>
      <w:r w:rsidRPr="00F20AE1">
        <w:rPr>
          <w:lang w:val="en-GB"/>
        </w:rPr>
        <w:tab/>
        <w:t>(WATLEV)</w:t>
      </w:r>
    </w:p>
    <w:p w14:paraId="10B5DA78" w14:textId="281B841C" w:rsidR="00771ACD" w:rsidRPr="00F20AE1" w:rsidRDefault="00771ACD" w:rsidP="00771ACD">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rFonts w:cs="Arial"/>
          <w:bCs/>
          <w:lang w:val="en-GB"/>
        </w:rPr>
      </w:pPr>
      <w:r w:rsidRPr="00F20AE1">
        <w:rPr>
          <w:rFonts w:cs="Arial"/>
          <w:bCs/>
          <w:lang w:val="en-GB"/>
        </w:rPr>
        <w:t xml:space="preserve">See S-101 DCEG clause </w:t>
      </w:r>
      <w:r w:rsidR="00752EEC" w:rsidRPr="00F20AE1">
        <w:rPr>
          <w:rFonts w:cs="Arial"/>
          <w:bCs/>
          <w:lang w:val="en-GB"/>
        </w:rPr>
        <w:t>5.11</w:t>
      </w:r>
      <w:r w:rsidRPr="00F20AE1">
        <w:rPr>
          <w:rFonts w:cs="Arial"/>
          <w:bCs/>
          <w:lang w:val="en-GB"/>
        </w:rPr>
        <w:t xml:space="preserve"> for </w:t>
      </w:r>
      <w:r w:rsidR="00E535A7" w:rsidRPr="00F20AE1">
        <w:rPr>
          <w:rFonts w:cs="Arial"/>
          <w:bCs/>
          <w:lang w:val="en-GB"/>
        </w:rPr>
        <w:t>the listing</w:t>
      </w:r>
      <w:r w:rsidRPr="00F20AE1">
        <w:rPr>
          <w:rFonts w:cs="Arial"/>
          <w:bCs/>
          <w:lang w:val="en-GB"/>
        </w:rPr>
        <w:t xml:space="preserve"> of allowable values.  Values populated in S-57 for this attribute other than the allowable values will</w:t>
      </w:r>
      <w:r w:rsidRPr="00F20AE1">
        <w:rPr>
          <w:lang w:val="en-GB"/>
        </w:rPr>
        <w:t xml:space="preserve"> not be converted across to S-101</w:t>
      </w:r>
      <w:r w:rsidRPr="00F20AE1">
        <w:rPr>
          <w:rFonts w:cs="Arial"/>
          <w:bCs/>
          <w:lang w:val="en-GB"/>
        </w:rPr>
        <w:t xml:space="preserve">.  Data Producers are advised to check any populated values for </w:t>
      </w:r>
      <w:r w:rsidR="00752EEC" w:rsidRPr="00F20AE1">
        <w:rPr>
          <w:rFonts w:cs="Arial"/>
          <w:bCs/>
          <w:lang w:val="en-GB"/>
        </w:rPr>
        <w:t>WATLEV</w:t>
      </w:r>
      <w:r w:rsidRPr="00F20AE1">
        <w:rPr>
          <w:rFonts w:cs="Arial"/>
          <w:bCs/>
          <w:lang w:val="en-GB"/>
        </w:rPr>
        <w:t xml:space="preserve"> on </w:t>
      </w:r>
      <w:r w:rsidR="00752EEC" w:rsidRPr="00F20AE1">
        <w:rPr>
          <w:b/>
          <w:lang w:val="en-GB"/>
        </w:rPr>
        <w:t>LNDRGN</w:t>
      </w:r>
      <w:r w:rsidRPr="00F20AE1">
        <w:rPr>
          <w:rFonts w:cs="Arial"/>
          <w:bCs/>
          <w:lang w:val="en-GB"/>
        </w:rPr>
        <w:t xml:space="preserve"> and amend appropriately.</w:t>
      </w:r>
    </w:p>
    <w:p w14:paraId="600E3A8F" w14:textId="2481350F" w:rsidR="006B2826" w:rsidRPr="00F20AE1" w:rsidRDefault="006B2826" w:rsidP="00C93144">
      <w:pPr>
        <w:pStyle w:val="Heading3"/>
        <w:keepLines/>
        <w:numPr>
          <w:ilvl w:val="2"/>
          <w:numId w:val="13"/>
        </w:numPr>
        <w:tabs>
          <w:tab w:val="clear" w:pos="283"/>
          <w:tab w:val="clear" w:pos="566"/>
          <w:tab w:val="clear" w:pos="720"/>
          <w:tab w:val="clear" w:pos="850"/>
          <w:tab w:val="clear" w:pos="915"/>
          <w:tab w:val="clear" w:pos="2911"/>
          <w:tab w:val="left" w:pos="851"/>
        </w:tabs>
        <w:spacing w:before="240" w:after="120"/>
        <w:ind w:left="851" w:hanging="851"/>
        <w:rPr>
          <w:lang w:val="en-GB"/>
        </w:rPr>
      </w:pPr>
      <w:bookmarkStart w:id="416" w:name="_Toc422735576"/>
      <w:bookmarkStart w:id="417" w:name="_Toc460900484"/>
      <w:bookmarkStart w:id="418" w:name="_Toc8629915"/>
      <w:bookmarkStart w:id="419" w:name="_Toc8630047"/>
      <w:bookmarkStart w:id="420" w:name="_Toc68293198"/>
      <w:r w:rsidRPr="00F20AE1">
        <w:rPr>
          <w:lang w:val="en-GB"/>
        </w:rPr>
        <w:lastRenderedPageBreak/>
        <w:t>Height contours, spot heights</w:t>
      </w:r>
      <w:bookmarkEnd w:id="416"/>
      <w:bookmarkEnd w:id="417"/>
      <w:bookmarkEnd w:id="418"/>
      <w:bookmarkEnd w:id="419"/>
      <w:bookmarkEnd w:id="420"/>
    </w:p>
    <w:p w14:paraId="4206CFE5" w14:textId="0C81C6A1" w:rsidR="00FB5A89" w:rsidRPr="00F20AE1" w:rsidRDefault="00FB5A89" w:rsidP="00FB5A89">
      <w:pPr>
        <w:keepNext/>
        <w:keepLines/>
        <w:tabs>
          <w:tab w:val="left" w:pos="0"/>
          <w:tab w:val="left" w:pos="283"/>
          <w:tab w:val="left" w:pos="566"/>
          <w:tab w:val="left" w:pos="850"/>
          <w:tab w:val="left" w:pos="1134"/>
          <w:tab w:val="left" w:pos="1418"/>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S-57 Geo object:</w:t>
      </w:r>
      <w:r w:rsidRPr="00F20AE1">
        <w:rPr>
          <w:lang w:val="en-GB"/>
        </w:rPr>
        <w:tab/>
      </w:r>
      <w:r w:rsidRPr="00F20AE1">
        <w:rPr>
          <w:lang w:val="en-GB"/>
        </w:rPr>
        <w:tab/>
        <w:t>Land elevation (</w:t>
      </w:r>
      <w:r w:rsidRPr="00F20AE1">
        <w:rPr>
          <w:b/>
          <w:lang w:val="en-GB"/>
        </w:rPr>
        <w:t>LNDELV</w:t>
      </w:r>
      <w:r w:rsidRPr="00F20AE1">
        <w:rPr>
          <w:lang w:val="en-GB"/>
        </w:rPr>
        <w:t>)</w:t>
      </w:r>
      <w:r w:rsidRPr="00F20AE1">
        <w:rPr>
          <w:lang w:val="en-GB"/>
        </w:rPr>
        <w:tab/>
      </w:r>
      <w:r w:rsidR="00E535A7" w:rsidRPr="00F20AE1">
        <w:rPr>
          <w:lang w:val="en-GB"/>
        </w:rPr>
        <w:tab/>
      </w:r>
      <w:r w:rsidRPr="00F20AE1">
        <w:rPr>
          <w:lang w:val="en-GB"/>
        </w:rPr>
        <w:t>(P</w:t>
      </w:r>
      <w:proofErr w:type="gramStart"/>
      <w:r w:rsidRPr="00F20AE1">
        <w:rPr>
          <w:lang w:val="en-GB"/>
        </w:rPr>
        <w:t>,</w:t>
      </w:r>
      <w:r w:rsidR="00B916A5" w:rsidRPr="00F20AE1">
        <w:rPr>
          <w:lang w:val="en-GB"/>
        </w:rPr>
        <w:t>L</w:t>
      </w:r>
      <w:proofErr w:type="gramEnd"/>
      <w:r w:rsidRPr="00F20AE1">
        <w:rPr>
          <w:lang w:val="en-GB"/>
        </w:rPr>
        <w:t>)</w:t>
      </w:r>
    </w:p>
    <w:p w14:paraId="1A624B9A" w14:textId="567A6A33" w:rsidR="00FB5A89" w:rsidRPr="00F20AE1" w:rsidRDefault="00FB5A89" w:rsidP="00FB5A89">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w:t>
      </w:r>
      <w:r w:rsidR="00D83924">
        <w:rPr>
          <w:u w:val="single"/>
          <w:lang w:val="en-GB"/>
        </w:rPr>
        <w:t>-</w:t>
      </w:r>
      <w:r w:rsidRPr="00F20AE1">
        <w:rPr>
          <w:u w:val="single"/>
          <w:lang w:val="en-GB"/>
        </w:rPr>
        <w:t>101 Geo feature</w:t>
      </w:r>
      <w:r w:rsidRPr="00F20AE1">
        <w:rPr>
          <w:lang w:val="en-GB"/>
        </w:rPr>
        <w:t>:</w:t>
      </w:r>
      <w:r w:rsidRPr="00F20AE1">
        <w:rPr>
          <w:lang w:val="en-GB"/>
        </w:rPr>
        <w:tab/>
      </w:r>
      <w:r w:rsidRPr="00F20AE1">
        <w:rPr>
          <w:b/>
          <w:lang w:val="en-GB"/>
        </w:rPr>
        <w:t xml:space="preserve">Land </w:t>
      </w:r>
      <w:r w:rsidR="00E535A7" w:rsidRPr="00F20AE1">
        <w:rPr>
          <w:b/>
          <w:lang w:val="en-GB"/>
        </w:rPr>
        <w:t>Elevation</w:t>
      </w:r>
      <w:r w:rsidRPr="00F20AE1">
        <w:rPr>
          <w:b/>
          <w:lang w:val="en-GB"/>
        </w:rPr>
        <w:t xml:space="preserve"> </w:t>
      </w:r>
      <w:r w:rsidRPr="00F20AE1">
        <w:rPr>
          <w:b/>
          <w:lang w:val="en-GB"/>
        </w:rPr>
        <w:tab/>
      </w:r>
      <w:r w:rsidRPr="00F20AE1">
        <w:rPr>
          <w:b/>
          <w:lang w:val="en-GB"/>
        </w:rPr>
        <w:tab/>
      </w:r>
      <w:r w:rsidRPr="00F20AE1">
        <w:rPr>
          <w:b/>
          <w:lang w:val="en-GB"/>
        </w:rPr>
        <w:tab/>
      </w:r>
      <w:r w:rsidRPr="00F20AE1">
        <w:rPr>
          <w:b/>
          <w:lang w:val="en-GB"/>
        </w:rPr>
        <w:tab/>
      </w:r>
      <w:r w:rsidRPr="00F20AE1">
        <w:rPr>
          <w:b/>
          <w:lang w:val="en-GB"/>
        </w:rPr>
        <w:tab/>
      </w:r>
      <w:r w:rsidRPr="00F20AE1">
        <w:rPr>
          <w:lang w:val="en-GB"/>
        </w:rPr>
        <w:t>(P</w:t>
      </w:r>
      <w:proofErr w:type="gramStart"/>
      <w:r w:rsidRPr="00F20AE1">
        <w:rPr>
          <w:lang w:val="en-GB"/>
        </w:rPr>
        <w:t>,C</w:t>
      </w:r>
      <w:proofErr w:type="gramEnd"/>
      <w:r w:rsidRPr="00F20AE1">
        <w:rPr>
          <w:lang w:val="en-GB"/>
        </w:rPr>
        <w:t>)</w:t>
      </w:r>
      <w:r w:rsidRPr="00F20AE1">
        <w:rPr>
          <w:lang w:val="en-GB"/>
        </w:rPr>
        <w:tab/>
      </w:r>
      <w:r w:rsidRPr="00F20AE1">
        <w:rPr>
          <w:lang w:val="en-GB"/>
        </w:rPr>
        <w:tab/>
      </w:r>
      <w:r w:rsidRPr="00F20AE1">
        <w:rPr>
          <w:lang w:val="en-GB"/>
        </w:rPr>
        <w:tab/>
      </w:r>
      <w:r w:rsidR="00E535A7" w:rsidRPr="00F20AE1">
        <w:rPr>
          <w:lang w:val="en-GB"/>
        </w:rPr>
        <w:tab/>
      </w:r>
      <w:r w:rsidRPr="00F20AE1">
        <w:rPr>
          <w:lang w:val="en-GB"/>
        </w:rPr>
        <w:t>(S-101 DCEG Clause 5.</w:t>
      </w:r>
      <w:r w:rsidR="00B916A5" w:rsidRPr="00F20AE1">
        <w:rPr>
          <w:lang w:val="en-GB"/>
        </w:rPr>
        <w:t>6</w:t>
      </w:r>
      <w:r w:rsidRPr="00F20AE1">
        <w:rPr>
          <w:lang w:val="en-GB"/>
        </w:rPr>
        <w:t>)</w:t>
      </w:r>
    </w:p>
    <w:p w14:paraId="5AE07BC9" w14:textId="58B406EA" w:rsidR="00E535A7" w:rsidRPr="00F20AE1" w:rsidRDefault="00E535A7" w:rsidP="00BF7326">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lang w:val="en-GB"/>
        </w:rPr>
        <w:t xml:space="preserve">All instances of encoding of the S-57 Feature object </w:t>
      </w:r>
      <w:r w:rsidRPr="00F20AE1">
        <w:rPr>
          <w:b/>
          <w:lang w:val="en-GB"/>
        </w:rPr>
        <w:t>LND</w:t>
      </w:r>
      <w:r w:rsidR="008F7D7C" w:rsidRPr="00F20AE1">
        <w:rPr>
          <w:b/>
          <w:lang w:val="en-GB"/>
        </w:rPr>
        <w:t>ELV</w:t>
      </w:r>
      <w:r w:rsidRPr="00F20AE1">
        <w:rPr>
          <w:lang w:val="en-GB"/>
        </w:rPr>
        <w:t xml:space="preserve"> and its binding attributes will be </w:t>
      </w:r>
      <w:r w:rsidR="00171B11">
        <w:rPr>
          <w:lang w:val="en-GB"/>
        </w:rPr>
        <w:t>converted</w:t>
      </w:r>
      <w:r w:rsidR="00171B11" w:rsidRPr="00F20AE1">
        <w:rPr>
          <w:lang w:val="en-GB"/>
        </w:rPr>
        <w:t xml:space="preserve"> </w:t>
      </w:r>
      <w:r w:rsidRPr="00F20AE1">
        <w:rPr>
          <w:lang w:val="en-GB"/>
        </w:rPr>
        <w:t xml:space="preserve">automatically </w:t>
      </w:r>
      <w:r w:rsidR="00171B11">
        <w:rPr>
          <w:lang w:val="en-GB"/>
        </w:rPr>
        <w:t>to an instance of</w:t>
      </w:r>
      <w:r w:rsidRPr="00F20AE1">
        <w:rPr>
          <w:lang w:val="en-GB"/>
        </w:rPr>
        <w:t xml:space="preserve"> the S-101 feature </w:t>
      </w:r>
      <w:r w:rsidRPr="00F20AE1">
        <w:rPr>
          <w:b/>
          <w:lang w:val="en-GB"/>
        </w:rPr>
        <w:t xml:space="preserve">Land </w:t>
      </w:r>
      <w:r w:rsidR="008F7D7C" w:rsidRPr="00F20AE1">
        <w:rPr>
          <w:b/>
          <w:lang w:val="en-GB"/>
        </w:rPr>
        <w:t>Elevation</w:t>
      </w:r>
      <w:r w:rsidRPr="00F20AE1">
        <w:rPr>
          <w:b/>
          <w:lang w:val="en-GB"/>
        </w:rPr>
        <w:t xml:space="preserve"> </w:t>
      </w:r>
      <w:r w:rsidRPr="00F20AE1">
        <w:rPr>
          <w:lang w:val="en-GB"/>
        </w:rPr>
        <w:t>during the automated conversion process.</w:t>
      </w:r>
    </w:p>
    <w:p w14:paraId="6358D842" w14:textId="3A4D2C01" w:rsidR="006B2826" w:rsidRPr="00F20AE1" w:rsidRDefault="006B2826" w:rsidP="00C93144">
      <w:pPr>
        <w:pStyle w:val="Heading3"/>
        <w:keepLines/>
        <w:numPr>
          <w:ilvl w:val="2"/>
          <w:numId w:val="13"/>
        </w:numPr>
        <w:tabs>
          <w:tab w:val="clear" w:pos="283"/>
          <w:tab w:val="clear" w:pos="566"/>
          <w:tab w:val="clear" w:pos="720"/>
          <w:tab w:val="clear" w:pos="850"/>
          <w:tab w:val="clear" w:pos="915"/>
          <w:tab w:val="clear" w:pos="2911"/>
          <w:tab w:val="num" w:pos="851"/>
        </w:tabs>
        <w:spacing w:before="240" w:after="120"/>
        <w:ind w:left="851" w:hanging="851"/>
        <w:rPr>
          <w:lang w:val="en-GB"/>
        </w:rPr>
      </w:pPr>
      <w:bookmarkStart w:id="421" w:name="_Toc422735578"/>
      <w:bookmarkStart w:id="422" w:name="_Toc460900485"/>
      <w:bookmarkStart w:id="423" w:name="_Toc8629916"/>
      <w:bookmarkStart w:id="424" w:name="_Toc8630048"/>
      <w:bookmarkStart w:id="425" w:name="_Toc68293199"/>
      <w:commentRangeStart w:id="426"/>
      <w:r w:rsidRPr="00F20AE1">
        <w:rPr>
          <w:lang w:val="en-GB"/>
        </w:rPr>
        <w:t>Marsh</w:t>
      </w:r>
      <w:bookmarkEnd w:id="421"/>
      <w:bookmarkEnd w:id="422"/>
      <w:bookmarkEnd w:id="423"/>
      <w:bookmarkEnd w:id="424"/>
      <w:bookmarkEnd w:id="425"/>
      <w:commentRangeEnd w:id="426"/>
      <w:r w:rsidR="00812B99">
        <w:rPr>
          <w:rStyle w:val="CommentReference"/>
          <w:rFonts w:ascii="Garamond" w:hAnsi="Garamond"/>
          <w:b w:val="0"/>
        </w:rPr>
        <w:commentReference w:id="426"/>
      </w:r>
    </w:p>
    <w:p w14:paraId="041EF628" w14:textId="2C765A68" w:rsidR="008F7D7C" w:rsidRPr="00F20AE1" w:rsidRDefault="008F7D7C" w:rsidP="008F7D7C">
      <w:pPr>
        <w:spacing w:after="120"/>
        <w:jc w:val="both"/>
        <w:rPr>
          <w:rFonts w:cs="Arial"/>
          <w:lang w:val="en-GB"/>
        </w:rPr>
      </w:pPr>
      <w:r w:rsidRPr="00F20AE1">
        <w:rPr>
          <w:rFonts w:cs="Arial"/>
          <w:bCs/>
          <w:lang w:val="en-GB"/>
        </w:rPr>
        <w:t>The guidance for the encoding of marshes remains unchanged in S-101.  See S-101 DCEG clause 5.11.1.1.</w:t>
      </w:r>
    </w:p>
    <w:p w14:paraId="19670AA3" w14:textId="1CCD3CE0" w:rsidR="006B2826" w:rsidRPr="00F20AE1" w:rsidRDefault="006B2826" w:rsidP="00C93144">
      <w:pPr>
        <w:pStyle w:val="Heading3"/>
        <w:keepLines/>
        <w:numPr>
          <w:ilvl w:val="2"/>
          <w:numId w:val="13"/>
        </w:numPr>
        <w:tabs>
          <w:tab w:val="clear" w:pos="283"/>
          <w:tab w:val="clear" w:pos="566"/>
          <w:tab w:val="clear" w:pos="720"/>
          <w:tab w:val="clear" w:pos="850"/>
          <w:tab w:val="clear" w:pos="915"/>
          <w:tab w:val="clear" w:pos="2911"/>
          <w:tab w:val="left" w:pos="851"/>
        </w:tabs>
        <w:spacing w:before="240" w:after="120"/>
        <w:ind w:left="851" w:hanging="851"/>
        <w:rPr>
          <w:lang w:val="en-GB"/>
        </w:rPr>
      </w:pPr>
      <w:bookmarkStart w:id="427" w:name="_Toc422735580"/>
      <w:bookmarkStart w:id="428" w:name="_Toc460900486"/>
      <w:bookmarkStart w:id="429" w:name="_Toc8629917"/>
      <w:bookmarkStart w:id="430" w:name="_Toc8630049"/>
      <w:bookmarkStart w:id="431" w:name="_Toc68293200"/>
      <w:r w:rsidRPr="00F20AE1">
        <w:rPr>
          <w:lang w:val="en-GB"/>
        </w:rPr>
        <w:t>Dunes, sand hills</w:t>
      </w:r>
      <w:bookmarkEnd w:id="427"/>
      <w:bookmarkEnd w:id="428"/>
      <w:bookmarkEnd w:id="429"/>
      <w:bookmarkEnd w:id="430"/>
      <w:bookmarkEnd w:id="431"/>
    </w:p>
    <w:p w14:paraId="14B88E34" w14:textId="06EA2365" w:rsidR="008F7D7C" w:rsidRPr="00F20AE1" w:rsidRDefault="008F7D7C" w:rsidP="008F7D7C">
      <w:pPr>
        <w:keepNext/>
        <w:keepLines/>
        <w:tabs>
          <w:tab w:val="left" w:pos="0"/>
          <w:tab w:val="left" w:pos="283"/>
          <w:tab w:val="left" w:pos="566"/>
          <w:tab w:val="left" w:pos="850"/>
          <w:tab w:val="left" w:pos="1134"/>
          <w:tab w:val="left" w:pos="1418"/>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S-57 Geo object:</w:t>
      </w:r>
      <w:r w:rsidRPr="00F20AE1">
        <w:rPr>
          <w:lang w:val="en-GB"/>
        </w:rPr>
        <w:tab/>
      </w:r>
      <w:r w:rsidRPr="00F20AE1">
        <w:rPr>
          <w:lang w:val="en-GB"/>
        </w:rPr>
        <w:tab/>
        <w:t>Sloping ground (</w:t>
      </w:r>
      <w:r w:rsidRPr="00F20AE1">
        <w:rPr>
          <w:b/>
          <w:lang w:val="en-GB"/>
        </w:rPr>
        <w:t>SLOGRD</w:t>
      </w:r>
      <w:r w:rsidRPr="00F20AE1">
        <w:rPr>
          <w:lang w:val="en-GB"/>
        </w:rPr>
        <w:t>)</w:t>
      </w:r>
      <w:r w:rsidRPr="00F20AE1">
        <w:rPr>
          <w:lang w:val="en-GB"/>
        </w:rPr>
        <w:tab/>
      </w:r>
      <w:r w:rsidRPr="00F20AE1">
        <w:rPr>
          <w:lang w:val="en-GB"/>
        </w:rPr>
        <w:tab/>
        <w:t>(P</w:t>
      </w:r>
      <w:proofErr w:type="gramStart"/>
      <w:r w:rsidRPr="00F20AE1">
        <w:rPr>
          <w:lang w:val="en-GB"/>
        </w:rPr>
        <w:t>,A</w:t>
      </w:r>
      <w:proofErr w:type="gramEnd"/>
      <w:r w:rsidRPr="00F20AE1">
        <w:rPr>
          <w:lang w:val="en-GB"/>
        </w:rPr>
        <w:t>)</w:t>
      </w:r>
    </w:p>
    <w:p w14:paraId="073426CD" w14:textId="0D7A21EB" w:rsidR="008F7D7C" w:rsidRPr="00F20AE1" w:rsidRDefault="008F7D7C" w:rsidP="008F7D7C">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w:t>
      </w:r>
      <w:r w:rsidR="00D83924">
        <w:rPr>
          <w:u w:val="single"/>
          <w:lang w:val="en-GB"/>
        </w:rPr>
        <w:t>-</w:t>
      </w:r>
      <w:r w:rsidRPr="00F20AE1">
        <w:rPr>
          <w:u w:val="single"/>
          <w:lang w:val="en-GB"/>
        </w:rPr>
        <w:t>101 Geo feature</w:t>
      </w:r>
      <w:r w:rsidRPr="00F20AE1">
        <w:rPr>
          <w:lang w:val="en-GB"/>
        </w:rPr>
        <w:t>:</w:t>
      </w:r>
      <w:r w:rsidRPr="00F20AE1">
        <w:rPr>
          <w:lang w:val="en-GB"/>
        </w:rPr>
        <w:tab/>
      </w:r>
      <w:r w:rsidRPr="00F20AE1">
        <w:rPr>
          <w:b/>
          <w:lang w:val="en-GB"/>
        </w:rPr>
        <w:t xml:space="preserve">Sloping Ground </w:t>
      </w:r>
      <w:r w:rsidRPr="00F20AE1">
        <w:rPr>
          <w:b/>
          <w:lang w:val="en-GB"/>
        </w:rPr>
        <w:tab/>
      </w:r>
      <w:r w:rsidRPr="00F20AE1">
        <w:rPr>
          <w:b/>
          <w:lang w:val="en-GB"/>
        </w:rPr>
        <w:tab/>
      </w:r>
      <w:r w:rsidRPr="00F20AE1">
        <w:rPr>
          <w:b/>
          <w:lang w:val="en-GB"/>
        </w:rPr>
        <w:tab/>
      </w:r>
      <w:r w:rsidRPr="00F20AE1">
        <w:rPr>
          <w:b/>
          <w:lang w:val="en-GB"/>
        </w:rPr>
        <w:tab/>
      </w:r>
      <w:r w:rsidRPr="00F20AE1">
        <w:rPr>
          <w:b/>
          <w:lang w:val="en-GB"/>
        </w:rPr>
        <w:tab/>
      </w:r>
      <w:r w:rsidRPr="00F20AE1">
        <w:rPr>
          <w:lang w:val="en-GB"/>
        </w:rPr>
        <w:t>(P</w:t>
      </w:r>
      <w:proofErr w:type="gramStart"/>
      <w:r w:rsidRPr="00F20AE1">
        <w:rPr>
          <w:lang w:val="en-GB"/>
        </w:rPr>
        <w:t>,</w:t>
      </w:r>
      <w:r w:rsidR="00B916A5" w:rsidRPr="00F20AE1">
        <w:rPr>
          <w:lang w:val="en-GB"/>
        </w:rPr>
        <w:t>S</w:t>
      </w:r>
      <w:proofErr w:type="gramEnd"/>
      <w:r w:rsidRPr="00F20AE1">
        <w:rPr>
          <w:lang w:val="en-GB"/>
        </w:rPr>
        <w:t>)</w:t>
      </w:r>
      <w:r w:rsidRPr="00F20AE1">
        <w:rPr>
          <w:lang w:val="en-GB"/>
        </w:rPr>
        <w:tab/>
      </w:r>
      <w:r w:rsidRPr="00F20AE1">
        <w:rPr>
          <w:lang w:val="en-GB"/>
        </w:rPr>
        <w:tab/>
      </w:r>
      <w:r w:rsidRPr="00F20AE1">
        <w:rPr>
          <w:lang w:val="en-GB"/>
        </w:rPr>
        <w:tab/>
      </w:r>
      <w:r w:rsidRPr="00F20AE1">
        <w:rPr>
          <w:lang w:val="en-GB"/>
        </w:rPr>
        <w:tab/>
        <w:t>(S-101 DCEG Clause 5.</w:t>
      </w:r>
      <w:r w:rsidR="00B916A5" w:rsidRPr="00F20AE1">
        <w:rPr>
          <w:lang w:val="en-GB"/>
        </w:rPr>
        <w:t>14</w:t>
      </w:r>
      <w:r w:rsidRPr="00F20AE1">
        <w:rPr>
          <w:lang w:val="en-GB"/>
        </w:rPr>
        <w:t>)</w:t>
      </w:r>
    </w:p>
    <w:p w14:paraId="24CA0894" w14:textId="75395105" w:rsidR="0076734A" w:rsidRPr="00F20AE1" w:rsidRDefault="0076734A" w:rsidP="0036103E">
      <w:pPr>
        <w:spacing w:after="120"/>
        <w:jc w:val="both"/>
        <w:rPr>
          <w:lang w:val="en-GB"/>
        </w:rPr>
      </w:pPr>
      <w:r w:rsidRPr="00F20AE1">
        <w:rPr>
          <w:lang w:val="en-GB"/>
        </w:rPr>
        <w:t xml:space="preserve">All instances of encoding of the S-57 Feature object </w:t>
      </w:r>
      <w:r w:rsidRPr="00F20AE1">
        <w:rPr>
          <w:b/>
          <w:lang w:val="en-GB"/>
        </w:rPr>
        <w:t>SLOGRD</w:t>
      </w:r>
      <w:r w:rsidRPr="00F20AE1">
        <w:rPr>
          <w:lang w:val="en-GB"/>
        </w:rPr>
        <w:t xml:space="preserve"> and its binding attributes will be </w:t>
      </w:r>
      <w:r w:rsidR="006B0BB2">
        <w:rPr>
          <w:lang w:val="en-GB"/>
        </w:rPr>
        <w:t>converted</w:t>
      </w:r>
      <w:r w:rsidR="006B0BB2" w:rsidRPr="00F20AE1">
        <w:rPr>
          <w:lang w:val="en-GB"/>
        </w:rPr>
        <w:t xml:space="preserve"> </w:t>
      </w:r>
      <w:r w:rsidRPr="00F20AE1">
        <w:rPr>
          <w:lang w:val="en-GB"/>
        </w:rPr>
        <w:t xml:space="preserve">automatically </w:t>
      </w:r>
      <w:r w:rsidR="006B0BB2">
        <w:rPr>
          <w:lang w:val="en-GB"/>
        </w:rPr>
        <w:t>to an instance of</w:t>
      </w:r>
      <w:r w:rsidRPr="00F20AE1">
        <w:rPr>
          <w:lang w:val="en-GB"/>
        </w:rPr>
        <w:t xml:space="preserve"> the S-101 feature </w:t>
      </w:r>
      <w:r w:rsidRPr="00F20AE1">
        <w:rPr>
          <w:b/>
          <w:lang w:val="en-GB"/>
        </w:rPr>
        <w:t xml:space="preserve">Sloping Ground </w:t>
      </w:r>
      <w:r w:rsidRPr="00F20AE1">
        <w:rPr>
          <w:lang w:val="en-GB"/>
        </w:rPr>
        <w:t xml:space="preserve">during the automated conversion process.  However, Data Producers are advised that the following enumerate type attributes have restricted allowable enumerate values for </w:t>
      </w:r>
      <w:r w:rsidRPr="00F20AE1">
        <w:rPr>
          <w:b/>
          <w:lang w:val="en-GB"/>
        </w:rPr>
        <w:t>Sloping Ground</w:t>
      </w:r>
      <w:r w:rsidRPr="00F20AE1">
        <w:rPr>
          <w:lang w:val="en-GB"/>
        </w:rPr>
        <w:t xml:space="preserve"> in S-101:</w:t>
      </w:r>
    </w:p>
    <w:p w14:paraId="75B7E5F0" w14:textId="40F7F7A2" w:rsidR="0076734A" w:rsidRPr="000629B9" w:rsidRDefault="0076734A" w:rsidP="0076734A">
      <w:pPr>
        <w:spacing w:after="120"/>
        <w:jc w:val="both"/>
        <w:rPr>
          <w:lang w:val="fr-FR"/>
        </w:rPr>
      </w:pPr>
      <w:proofErr w:type="spellStart"/>
      <w:proofErr w:type="gramStart"/>
      <w:r w:rsidRPr="000629B9">
        <w:rPr>
          <w:b/>
          <w:lang w:val="fr-FR"/>
        </w:rPr>
        <w:t>colour</w:t>
      </w:r>
      <w:proofErr w:type="spellEnd"/>
      <w:proofErr w:type="gramEnd"/>
      <w:r w:rsidRPr="000629B9">
        <w:rPr>
          <w:lang w:val="fr-FR"/>
        </w:rPr>
        <w:tab/>
      </w:r>
      <w:r w:rsidRPr="000629B9">
        <w:rPr>
          <w:lang w:val="fr-FR"/>
        </w:rPr>
        <w:tab/>
      </w:r>
      <w:r w:rsidRPr="000629B9">
        <w:rPr>
          <w:lang w:val="fr-FR"/>
        </w:rPr>
        <w:tab/>
        <w:t>(COLOUR)</w:t>
      </w:r>
    </w:p>
    <w:p w14:paraId="2AFD0FAA" w14:textId="4E44D04D" w:rsidR="0076734A" w:rsidRPr="000629B9" w:rsidRDefault="0076734A" w:rsidP="0076734A">
      <w:pPr>
        <w:spacing w:after="120"/>
        <w:jc w:val="both"/>
        <w:rPr>
          <w:lang w:val="fr-FR"/>
        </w:rPr>
      </w:pPr>
      <w:proofErr w:type="gramStart"/>
      <w:r w:rsidRPr="000629B9">
        <w:rPr>
          <w:b/>
          <w:lang w:val="fr-FR"/>
        </w:rPr>
        <w:t>nature</w:t>
      </w:r>
      <w:proofErr w:type="gramEnd"/>
      <w:r w:rsidRPr="000629B9">
        <w:rPr>
          <w:b/>
          <w:lang w:val="fr-FR"/>
        </w:rPr>
        <w:t xml:space="preserve"> of surface</w:t>
      </w:r>
      <w:r w:rsidRPr="000629B9">
        <w:rPr>
          <w:lang w:val="fr-FR"/>
        </w:rPr>
        <w:tab/>
        <w:t>(NATSUR)</w:t>
      </w:r>
    </w:p>
    <w:p w14:paraId="494EC0C1" w14:textId="21E5F355" w:rsidR="0076734A" w:rsidRPr="00F20AE1" w:rsidRDefault="0076734A" w:rsidP="0076734A">
      <w:pPr>
        <w:spacing w:after="120"/>
        <w:jc w:val="both"/>
        <w:rPr>
          <w:rFonts w:cs="Arial"/>
          <w:lang w:val="en-GB"/>
        </w:rPr>
      </w:pPr>
      <w:r w:rsidRPr="00F20AE1">
        <w:rPr>
          <w:rFonts w:cs="Arial"/>
          <w:bCs/>
          <w:lang w:val="en-GB"/>
        </w:rPr>
        <w:t>See S-101 DCEG clause 5.14 for the listings of allowable values.  Values populated in S-57 for these attributes other than the allowable values will</w:t>
      </w:r>
      <w:r w:rsidRPr="00F20AE1">
        <w:rPr>
          <w:lang w:val="en-GB"/>
        </w:rPr>
        <w:t xml:space="preserve"> not be converted across to S-101</w:t>
      </w:r>
      <w:r w:rsidRPr="00F20AE1">
        <w:rPr>
          <w:rFonts w:cs="Arial"/>
          <w:bCs/>
          <w:lang w:val="en-GB"/>
        </w:rPr>
        <w:t xml:space="preserve">.  Data Producers are advised to check any populated values for COLOUR and NATSUR on </w:t>
      </w:r>
      <w:r w:rsidRPr="00F20AE1">
        <w:rPr>
          <w:b/>
          <w:lang w:val="en-GB"/>
        </w:rPr>
        <w:t>SLOGRD</w:t>
      </w:r>
      <w:r w:rsidRPr="00F20AE1">
        <w:rPr>
          <w:rFonts w:cs="Arial"/>
          <w:bCs/>
          <w:lang w:val="en-GB"/>
        </w:rPr>
        <w:t xml:space="preserve"> and amend appropriately.</w:t>
      </w:r>
    </w:p>
    <w:p w14:paraId="2D7D25CC" w14:textId="6A551F6F" w:rsidR="006B2826" w:rsidRPr="00F20AE1" w:rsidRDefault="006B2826" w:rsidP="00C93144">
      <w:pPr>
        <w:pStyle w:val="Heading3"/>
        <w:keepLines/>
        <w:numPr>
          <w:ilvl w:val="2"/>
          <w:numId w:val="13"/>
        </w:numPr>
        <w:tabs>
          <w:tab w:val="clear" w:pos="283"/>
          <w:tab w:val="clear" w:pos="566"/>
          <w:tab w:val="clear" w:pos="720"/>
          <w:tab w:val="clear" w:pos="850"/>
          <w:tab w:val="clear" w:pos="915"/>
          <w:tab w:val="clear" w:pos="2911"/>
          <w:tab w:val="left" w:pos="851"/>
        </w:tabs>
        <w:spacing w:before="240" w:after="120"/>
        <w:ind w:left="851" w:hanging="851"/>
        <w:rPr>
          <w:lang w:val="en-GB"/>
        </w:rPr>
      </w:pPr>
      <w:bookmarkStart w:id="432" w:name="_Toc422735582"/>
      <w:bookmarkStart w:id="433" w:name="_Toc460900487"/>
      <w:bookmarkStart w:id="434" w:name="_Toc8629918"/>
      <w:bookmarkStart w:id="435" w:name="_Toc8630050"/>
      <w:bookmarkStart w:id="436" w:name="_Toc68293201"/>
      <w:r w:rsidRPr="00F20AE1">
        <w:rPr>
          <w:lang w:val="en-GB"/>
        </w:rPr>
        <w:t>Cliffs</w:t>
      </w:r>
      <w:bookmarkEnd w:id="432"/>
      <w:bookmarkEnd w:id="433"/>
      <w:bookmarkEnd w:id="434"/>
      <w:bookmarkEnd w:id="435"/>
      <w:bookmarkEnd w:id="436"/>
    </w:p>
    <w:p w14:paraId="3B4AF3BB" w14:textId="324536AF" w:rsidR="0076734A" w:rsidRPr="00F20AE1" w:rsidRDefault="0076734A" w:rsidP="0076734A">
      <w:pPr>
        <w:keepNext/>
        <w:keepLines/>
        <w:tabs>
          <w:tab w:val="left" w:pos="0"/>
          <w:tab w:val="left" w:pos="283"/>
          <w:tab w:val="left" w:pos="566"/>
          <w:tab w:val="left" w:pos="850"/>
          <w:tab w:val="left" w:pos="1134"/>
          <w:tab w:val="left" w:pos="1418"/>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S-57 Geo object:</w:t>
      </w:r>
      <w:r w:rsidRPr="00F20AE1">
        <w:rPr>
          <w:lang w:val="en-GB"/>
        </w:rPr>
        <w:tab/>
      </w:r>
      <w:r w:rsidRPr="00F20AE1">
        <w:rPr>
          <w:lang w:val="en-GB"/>
        </w:rPr>
        <w:tab/>
        <w:t xml:space="preserve">Slope </w:t>
      </w:r>
      <w:proofErr w:type="spellStart"/>
      <w:r w:rsidRPr="00F20AE1">
        <w:rPr>
          <w:lang w:val="en-GB"/>
        </w:rPr>
        <w:t>topline</w:t>
      </w:r>
      <w:proofErr w:type="spellEnd"/>
      <w:r w:rsidRPr="00F20AE1">
        <w:rPr>
          <w:lang w:val="en-GB"/>
        </w:rPr>
        <w:t xml:space="preserve"> (</w:t>
      </w:r>
      <w:r w:rsidRPr="00F20AE1">
        <w:rPr>
          <w:b/>
          <w:lang w:val="en-GB"/>
        </w:rPr>
        <w:t>SLOTOP</w:t>
      </w:r>
      <w:r w:rsidRPr="00F20AE1">
        <w:rPr>
          <w:lang w:val="en-GB"/>
        </w:rPr>
        <w:t>)</w:t>
      </w:r>
      <w:r w:rsidRPr="00F20AE1">
        <w:rPr>
          <w:lang w:val="en-GB"/>
        </w:rPr>
        <w:tab/>
      </w:r>
      <w:r w:rsidRPr="00F20AE1">
        <w:rPr>
          <w:lang w:val="en-GB"/>
        </w:rPr>
        <w:tab/>
        <w:t>(L)</w:t>
      </w:r>
    </w:p>
    <w:p w14:paraId="45752679" w14:textId="32E62860" w:rsidR="0076734A" w:rsidRPr="00F20AE1" w:rsidRDefault="0076734A" w:rsidP="0076734A">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w:t>
      </w:r>
      <w:r w:rsidR="00D83924">
        <w:rPr>
          <w:u w:val="single"/>
          <w:lang w:val="en-GB"/>
        </w:rPr>
        <w:t>-</w:t>
      </w:r>
      <w:r w:rsidRPr="00F20AE1">
        <w:rPr>
          <w:u w:val="single"/>
          <w:lang w:val="en-GB"/>
        </w:rPr>
        <w:t>101 Geo feature</w:t>
      </w:r>
      <w:r w:rsidRPr="00F20AE1">
        <w:rPr>
          <w:lang w:val="en-GB"/>
        </w:rPr>
        <w:t>:</w:t>
      </w:r>
      <w:r w:rsidRPr="00F20AE1">
        <w:rPr>
          <w:lang w:val="en-GB"/>
        </w:rPr>
        <w:tab/>
      </w:r>
      <w:r w:rsidRPr="00F20AE1">
        <w:rPr>
          <w:b/>
          <w:lang w:val="en-GB"/>
        </w:rPr>
        <w:t xml:space="preserve">Slope </w:t>
      </w:r>
      <w:proofErr w:type="spellStart"/>
      <w:r w:rsidRPr="00F20AE1">
        <w:rPr>
          <w:b/>
          <w:lang w:val="en-GB"/>
        </w:rPr>
        <w:t>Topline</w:t>
      </w:r>
      <w:proofErr w:type="spellEnd"/>
      <w:r w:rsidRPr="00F20AE1">
        <w:rPr>
          <w:b/>
          <w:lang w:val="en-GB"/>
        </w:rPr>
        <w:tab/>
      </w:r>
      <w:r w:rsidRPr="00F20AE1">
        <w:rPr>
          <w:b/>
          <w:lang w:val="en-GB"/>
        </w:rPr>
        <w:tab/>
      </w:r>
      <w:r w:rsidRPr="00F20AE1">
        <w:rPr>
          <w:b/>
          <w:lang w:val="en-GB"/>
        </w:rPr>
        <w:tab/>
      </w:r>
      <w:r w:rsidRPr="00F20AE1">
        <w:rPr>
          <w:b/>
          <w:lang w:val="en-GB"/>
        </w:rPr>
        <w:tab/>
      </w:r>
      <w:r w:rsidRPr="00F20AE1">
        <w:rPr>
          <w:b/>
          <w:lang w:val="en-GB"/>
        </w:rPr>
        <w:tab/>
      </w:r>
      <w:r w:rsidRPr="00F20AE1">
        <w:rPr>
          <w:lang w:val="en-GB"/>
        </w:rPr>
        <w:t>(C)</w:t>
      </w:r>
      <w:r w:rsidRPr="00F20AE1">
        <w:rPr>
          <w:lang w:val="en-GB"/>
        </w:rPr>
        <w:tab/>
      </w:r>
      <w:r w:rsidRPr="00F20AE1">
        <w:rPr>
          <w:lang w:val="en-GB"/>
        </w:rPr>
        <w:tab/>
      </w:r>
      <w:r w:rsidRPr="00F20AE1">
        <w:rPr>
          <w:lang w:val="en-GB"/>
        </w:rPr>
        <w:tab/>
      </w:r>
      <w:r w:rsidRPr="00F20AE1">
        <w:rPr>
          <w:lang w:val="en-GB"/>
        </w:rPr>
        <w:tab/>
      </w:r>
      <w:r w:rsidRPr="00F20AE1">
        <w:rPr>
          <w:lang w:val="en-GB"/>
        </w:rPr>
        <w:tab/>
      </w:r>
      <w:r w:rsidRPr="00F20AE1">
        <w:rPr>
          <w:lang w:val="en-GB"/>
        </w:rPr>
        <w:tab/>
        <w:t>(S-101 DCEG Clause 5.15)</w:t>
      </w:r>
    </w:p>
    <w:p w14:paraId="4DB6EB3E" w14:textId="367AD173" w:rsidR="009B4B9F" w:rsidRPr="00F20AE1" w:rsidRDefault="009B4B9F" w:rsidP="0036103E">
      <w:pPr>
        <w:spacing w:after="120"/>
        <w:jc w:val="both"/>
        <w:rPr>
          <w:lang w:val="en-GB"/>
        </w:rPr>
      </w:pPr>
      <w:r w:rsidRPr="00F20AE1">
        <w:rPr>
          <w:lang w:val="en-GB"/>
        </w:rPr>
        <w:t xml:space="preserve">All instances of encoding of the S-57 Feature object </w:t>
      </w:r>
      <w:r w:rsidRPr="00F20AE1">
        <w:rPr>
          <w:b/>
          <w:lang w:val="en-GB"/>
        </w:rPr>
        <w:t>SLOTOP</w:t>
      </w:r>
      <w:r w:rsidRPr="00F20AE1">
        <w:rPr>
          <w:lang w:val="en-GB"/>
        </w:rPr>
        <w:t xml:space="preserve"> and its binding attributes will be </w:t>
      </w:r>
      <w:r w:rsidR="006B0BB2">
        <w:rPr>
          <w:lang w:val="en-GB"/>
        </w:rPr>
        <w:t>converted</w:t>
      </w:r>
      <w:r w:rsidR="006B0BB2" w:rsidRPr="00F20AE1">
        <w:rPr>
          <w:lang w:val="en-GB"/>
        </w:rPr>
        <w:t xml:space="preserve"> </w:t>
      </w:r>
      <w:r w:rsidRPr="00F20AE1">
        <w:rPr>
          <w:lang w:val="en-GB"/>
        </w:rPr>
        <w:t xml:space="preserve">automatically </w:t>
      </w:r>
      <w:r w:rsidR="006B0BB2">
        <w:rPr>
          <w:lang w:val="en-GB"/>
        </w:rPr>
        <w:t>to an instance of</w:t>
      </w:r>
      <w:r w:rsidRPr="00F20AE1">
        <w:rPr>
          <w:lang w:val="en-GB"/>
        </w:rPr>
        <w:t xml:space="preserve"> the S-101 feature </w:t>
      </w:r>
      <w:r w:rsidRPr="00F20AE1">
        <w:rPr>
          <w:b/>
          <w:lang w:val="en-GB"/>
        </w:rPr>
        <w:t xml:space="preserve">Slope </w:t>
      </w:r>
      <w:proofErr w:type="spellStart"/>
      <w:r w:rsidRPr="00F20AE1">
        <w:rPr>
          <w:b/>
          <w:lang w:val="en-GB"/>
        </w:rPr>
        <w:t>Topline</w:t>
      </w:r>
      <w:proofErr w:type="spellEnd"/>
      <w:r w:rsidRPr="00F20AE1">
        <w:rPr>
          <w:b/>
          <w:lang w:val="en-GB"/>
        </w:rPr>
        <w:t xml:space="preserve"> </w:t>
      </w:r>
      <w:r w:rsidRPr="00F20AE1">
        <w:rPr>
          <w:lang w:val="en-GB"/>
        </w:rPr>
        <w:t xml:space="preserve">during the automated conversion process.  However, Data Producers are advised that the following enumerate type attributes have restricted allowable enumerate values for </w:t>
      </w:r>
      <w:r w:rsidRPr="00F20AE1">
        <w:rPr>
          <w:b/>
          <w:lang w:val="en-GB"/>
        </w:rPr>
        <w:t xml:space="preserve">Slope </w:t>
      </w:r>
      <w:proofErr w:type="spellStart"/>
      <w:r w:rsidRPr="00F20AE1">
        <w:rPr>
          <w:b/>
          <w:lang w:val="en-GB"/>
        </w:rPr>
        <w:t>Topline</w:t>
      </w:r>
      <w:proofErr w:type="spellEnd"/>
      <w:r w:rsidRPr="00F20AE1">
        <w:rPr>
          <w:lang w:val="en-GB"/>
        </w:rPr>
        <w:t xml:space="preserve"> in S-101:</w:t>
      </w:r>
    </w:p>
    <w:p w14:paraId="5174E950" w14:textId="156275F8" w:rsidR="00550B8B" w:rsidRPr="00F20AE1" w:rsidRDefault="00550B8B" w:rsidP="00550B8B">
      <w:pPr>
        <w:spacing w:after="120"/>
        <w:jc w:val="both"/>
        <w:rPr>
          <w:lang w:val="en-GB"/>
        </w:rPr>
      </w:pPr>
      <w:r w:rsidRPr="00F20AE1">
        <w:rPr>
          <w:b/>
          <w:lang w:val="en-GB"/>
        </w:rPr>
        <w:t>category of slope</w:t>
      </w:r>
      <w:r w:rsidRPr="00F20AE1">
        <w:rPr>
          <w:lang w:val="en-GB"/>
        </w:rPr>
        <w:tab/>
        <w:t>(CATSLO)</w:t>
      </w:r>
    </w:p>
    <w:p w14:paraId="7D6B7C9E" w14:textId="77777777" w:rsidR="009B4B9F" w:rsidRPr="00F20AE1" w:rsidRDefault="009B4B9F" w:rsidP="009B4B9F">
      <w:pPr>
        <w:spacing w:after="120"/>
        <w:jc w:val="both"/>
        <w:rPr>
          <w:lang w:val="en-GB"/>
        </w:rPr>
      </w:pPr>
      <w:r w:rsidRPr="00F20AE1">
        <w:rPr>
          <w:b/>
          <w:lang w:val="en-GB"/>
        </w:rPr>
        <w:t>colour</w:t>
      </w:r>
      <w:r w:rsidRPr="00F20AE1">
        <w:rPr>
          <w:lang w:val="en-GB"/>
        </w:rPr>
        <w:tab/>
      </w:r>
      <w:r w:rsidRPr="00F20AE1">
        <w:rPr>
          <w:lang w:val="en-GB"/>
        </w:rPr>
        <w:tab/>
      </w:r>
      <w:r w:rsidRPr="00F20AE1">
        <w:rPr>
          <w:lang w:val="en-GB"/>
        </w:rPr>
        <w:tab/>
        <w:t>(COLOUR)</w:t>
      </w:r>
    </w:p>
    <w:p w14:paraId="1F98A419" w14:textId="77777777" w:rsidR="009B4B9F" w:rsidRPr="00F20AE1" w:rsidRDefault="009B4B9F" w:rsidP="009B4B9F">
      <w:pPr>
        <w:spacing w:after="120"/>
        <w:jc w:val="both"/>
        <w:rPr>
          <w:lang w:val="en-GB"/>
        </w:rPr>
      </w:pPr>
      <w:r w:rsidRPr="00F20AE1">
        <w:rPr>
          <w:b/>
          <w:lang w:val="en-GB"/>
        </w:rPr>
        <w:t>nature of surface</w:t>
      </w:r>
      <w:r w:rsidRPr="00F20AE1">
        <w:rPr>
          <w:lang w:val="en-GB"/>
        </w:rPr>
        <w:tab/>
        <w:t>(NATSUR)</w:t>
      </w:r>
    </w:p>
    <w:p w14:paraId="3DDC1FBC" w14:textId="23016640" w:rsidR="009B4B9F" w:rsidRPr="00F20AE1" w:rsidRDefault="009B4B9F" w:rsidP="009B4B9F">
      <w:pPr>
        <w:spacing w:after="120"/>
        <w:jc w:val="both"/>
        <w:rPr>
          <w:rFonts w:cs="Arial"/>
          <w:lang w:val="en-GB"/>
        </w:rPr>
      </w:pPr>
      <w:r w:rsidRPr="00F20AE1">
        <w:rPr>
          <w:rFonts w:cs="Arial"/>
          <w:bCs/>
          <w:lang w:val="en-GB"/>
        </w:rPr>
        <w:t>See S-101 DCEG clause 5.15 for the listings of allowable values.  Values populated in S-57 for these attributes other than the allowable values will</w:t>
      </w:r>
      <w:r w:rsidRPr="00F20AE1">
        <w:rPr>
          <w:lang w:val="en-GB"/>
        </w:rPr>
        <w:t xml:space="preserve"> not be converted across to S-101</w:t>
      </w:r>
      <w:r w:rsidRPr="00F20AE1">
        <w:rPr>
          <w:rFonts w:cs="Arial"/>
          <w:bCs/>
          <w:lang w:val="en-GB"/>
        </w:rPr>
        <w:t xml:space="preserve">.  Data Producers are advised to check any populated values for </w:t>
      </w:r>
      <w:r w:rsidR="00F20AE1">
        <w:rPr>
          <w:rFonts w:cs="Arial"/>
          <w:bCs/>
          <w:lang w:val="en-GB"/>
        </w:rPr>
        <w:t xml:space="preserve">CATSLO, </w:t>
      </w:r>
      <w:r w:rsidRPr="00F20AE1">
        <w:rPr>
          <w:rFonts w:cs="Arial"/>
          <w:bCs/>
          <w:lang w:val="en-GB"/>
        </w:rPr>
        <w:t xml:space="preserve">COLOUR and NATSUR on </w:t>
      </w:r>
      <w:r w:rsidRPr="00F20AE1">
        <w:rPr>
          <w:b/>
          <w:lang w:val="en-GB"/>
        </w:rPr>
        <w:t>SLOTOP</w:t>
      </w:r>
      <w:r w:rsidRPr="00F20AE1">
        <w:rPr>
          <w:rFonts w:cs="Arial"/>
          <w:bCs/>
          <w:lang w:val="en-GB"/>
        </w:rPr>
        <w:t xml:space="preserve"> and amend appropriately.</w:t>
      </w:r>
    </w:p>
    <w:p w14:paraId="5D873622" w14:textId="6489F0DB" w:rsidR="006B2826" w:rsidRPr="00F20AE1" w:rsidRDefault="006B2826" w:rsidP="00C93144">
      <w:pPr>
        <w:pStyle w:val="Heading3"/>
        <w:keepLines/>
        <w:numPr>
          <w:ilvl w:val="2"/>
          <w:numId w:val="13"/>
        </w:numPr>
        <w:tabs>
          <w:tab w:val="clear" w:pos="283"/>
          <w:tab w:val="clear" w:pos="566"/>
          <w:tab w:val="clear" w:pos="720"/>
          <w:tab w:val="clear" w:pos="850"/>
          <w:tab w:val="clear" w:pos="915"/>
          <w:tab w:val="clear" w:pos="2911"/>
          <w:tab w:val="left" w:pos="851"/>
        </w:tabs>
        <w:spacing w:before="240" w:after="120"/>
        <w:ind w:left="851" w:hanging="851"/>
        <w:rPr>
          <w:lang w:val="en-GB"/>
        </w:rPr>
      </w:pPr>
      <w:bookmarkStart w:id="437" w:name="_Toc422735584"/>
      <w:bookmarkStart w:id="438" w:name="_Toc460900488"/>
      <w:bookmarkStart w:id="439" w:name="_Toc8629919"/>
      <w:bookmarkStart w:id="440" w:name="_Toc8630051"/>
      <w:bookmarkStart w:id="441" w:name="_Toc68293202"/>
      <w:r w:rsidRPr="00F20AE1">
        <w:rPr>
          <w:lang w:val="en-GB"/>
        </w:rPr>
        <w:t>Rivers</w:t>
      </w:r>
      <w:bookmarkEnd w:id="437"/>
      <w:bookmarkEnd w:id="438"/>
      <w:bookmarkEnd w:id="439"/>
      <w:bookmarkEnd w:id="440"/>
      <w:bookmarkEnd w:id="441"/>
    </w:p>
    <w:p w14:paraId="6015386C" w14:textId="1FC12BF2" w:rsidR="00F20AE1" w:rsidRPr="00F20AE1" w:rsidRDefault="00F20AE1" w:rsidP="00F20AE1">
      <w:pPr>
        <w:keepNext/>
        <w:keepLines/>
        <w:tabs>
          <w:tab w:val="left" w:pos="0"/>
          <w:tab w:val="left" w:pos="283"/>
          <w:tab w:val="left" w:pos="566"/>
          <w:tab w:val="left" w:pos="850"/>
          <w:tab w:val="left" w:pos="1134"/>
          <w:tab w:val="left" w:pos="1418"/>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S-57 Geo object:</w:t>
      </w:r>
      <w:r w:rsidRPr="00F20AE1">
        <w:rPr>
          <w:lang w:val="en-GB"/>
        </w:rPr>
        <w:tab/>
      </w:r>
      <w:r w:rsidRPr="00F20AE1">
        <w:rPr>
          <w:lang w:val="en-GB"/>
        </w:rPr>
        <w:tab/>
        <w:t>River (</w:t>
      </w:r>
      <w:r w:rsidRPr="00F20AE1">
        <w:rPr>
          <w:b/>
          <w:lang w:val="en-GB"/>
        </w:rPr>
        <w:t>RIVERS</w:t>
      </w:r>
      <w:r w:rsidRPr="00F20AE1">
        <w:rPr>
          <w:lang w:val="en-GB"/>
        </w:rPr>
        <w:t>)</w:t>
      </w:r>
      <w:r w:rsidRPr="00F20AE1">
        <w:rPr>
          <w:lang w:val="en-GB"/>
        </w:rPr>
        <w:tab/>
      </w:r>
      <w:r w:rsidRPr="00F20AE1">
        <w:rPr>
          <w:lang w:val="en-GB"/>
        </w:rPr>
        <w:tab/>
      </w:r>
      <w:r w:rsidRPr="00F20AE1">
        <w:rPr>
          <w:lang w:val="en-GB"/>
        </w:rPr>
        <w:tab/>
        <w:t>(L</w:t>
      </w:r>
      <w:proofErr w:type="gramStart"/>
      <w:r>
        <w:rPr>
          <w:lang w:val="en-GB"/>
        </w:rPr>
        <w:t>,A</w:t>
      </w:r>
      <w:proofErr w:type="gramEnd"/>
      <w:r w:rsidRPr="00F20AE1">
        <w:rPr>
          <w:lang w:val="en-GB"/>
        </w:rPr>
        <w:t>)</w:t>
      </w:r>
    </w:p>
    <w:p w14:paraId="29227CA6" w14:textId="20C20205" w:rsidR="00F20AE1" w:rsidRPr="00F20AE1" w:rsidRDefault="00F20AE1" w:rsidP="00F20AE1">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w:t>
      </w:r>
      <w:r w:rsidR="00D83924">
        <w:rPr>
          <w:u w:val="single"/>
          <w:lang w:val="en-GB"/>
        </w:rPr>
        <w:t>-</w:t>
      </w:r>
      <w:r w:rsidRPr="00F20AE1">
        <w:rPr>
          <w:u w:val="single"/>
          <w:lang w:val="en-GB"/>
        </w:rPr>
        <w:t>101 Geo feature</w:t>
      </w:r>
      <w:r w:rsidRPr="00F20AE1">
        <w:rPr>
          <w:lang w:val="en-GB"/>
        </w:rPr>
        <w:t>:</w:t>
      </w:r>
      <w:r w:rsidRPr="00F20AE1">
        <w:rPr>
          <w:lang w:val="en-GB"/>
        </w:rPr>
        <w:tab/>
      </w:r>
      <w:r>
        <w:rPr>
          <w:b/>
          <w:lang w:val="en-GB"/>
        </w:rPr>
        <w:t>River</w:t>
      </w:r>
      <w:r w:rsidRPr="00F20AE1">
        <w:rPr>
          <w:b/>
          <w:lang w:val="en-GB"/>
        </w:rPr>
        <w:tab/>
      </w:r>
      <w:r w:rsidRPr="00F20AE1">
        <w:rPr>
          <w:b/>
          <w:lang w:val="en-GB"/>
        </w:rPr>
        <w:tab/>
      </w:r>
      <w:r w:rsidRPr="00F20AE1">
        <w:rPr>
          <w:b/>
          <w:lang w:val="en-GB"/>
        </w:rPr>
        <w:tab/>
      </w:r>
      <w:r w:rsidRPr="00F20AE1">
        <w:rPr>
          <w:b/>
          <w:lang w:val="en-GB"/>
        </w:rPr>
        <w:tab/>
      </w:r>
      <w:r w:rsidRPr="00F20AE1">
        <w:rPr>
          <w:b/>
          <w:lang w:val="en-GB"/>
        </w:rPr>
        <w:tab/>
      </w:r>
      <w:r>
        <w:rPr>
          <w:b/>
          <w:lang w:val="en-GB"/>
        </w:rPr>
        <w:tab/>
      </w:r>
      <w:r w:rsidRPr="00F20AE1">
        <w:rPr>
          <w:lang w:val="en-GB"/>
        </w:rPr>
        <w:t>(C</w:t>
      </w:r>
      <w:proofErr w:type="gramStart"/>
      <w:r>
        <w:rPr>
          <w:lang w:val="en-GB"/>
        </w:rPr>
        <w:t>,S</w:t>
      </w:r>
      <w:proofErr w:type="gramEnd"/>
      <w:r w:rsidRPr="00F20AE1">
        <w:rPr>
          <w:lang w:val="en-GB"/>
        </w:rPr>
        <w:t>)</w:t>
      </w:r>
      <w:r w:rsidRPr="00F20AE1">
        <w:rPr>
          <w:lang w:val="en-GB"/>
        </w:rPr>
        <w:tab/>
      </w:r>
      <w:r w:rsidRPr="00F20AE1">
        <w:rPr>
          <w:lang w:val="en-GB"/>
        </w:rPr>
        <w:tab/>
      </w:r>
      <w:r w:rsidRPr="00F20AE1">
        <w:rPr>
          <w:lang w:val="en-GB"/>
        </w:rPr>
        <w:tab/>
      </w:r>
      <w:r w:rsidRPr="00F20AE1">
        <w:rPr>
          <w:lang w:val="en-GB"/>
        </w:rPr>
        <w:tab/>
      </w:r>
      <w:r w:rsidRPr="00F20AE1">
        <w:rPr>
          <w:lang w:val="en-GB"/>
        </w:rPr>
        <w:tab/>
      </w:r>
      <w:r w:rsidRPr="00F20AE1">
        <w:rPr>
          <w:lang w:val="en-GB"/>
        </w:rPr>
        <w:tab/>
      </w:r>
      <w:r>
        <w:rPr>
          <w:lang w:val="en-GB"/>
        </w:rPr>
        <w:tab/>
      </w:r>
      <w:r w:rsidRPr="00F20AE1">
        <w:rPr>
          <w:lang w:val="en-GB"/>
        </w:rPr>
        <w:t>(S-101 DCEG Clause 5.</w:t>
      </w:r>
      <w:r>
        <w:rPr>
          <w:lang w:val="en-GB"/>
        </w:rPr>
        <w:t>7</w:t>
      </w:r>
      <w:r w:rsidRPr="00F20AE1">
        <w:rPr>
          <w:lang w:val="en-GB"/>
        </w:rPr>
        <w:t>)</w:t>
      </w:r>
    </w:p>
    <w:p w14:paraId="304464F1" w14:textId="61C5F1CD" w:rsidR="003714D4" w:rsidRPr="00F20AE1" w:rsidRDefault="003714D4" w:rsidP="003714D4">
      <w:pPr>
        <w:tabs>
          <w:tab w:val="decimal" w:pos="5402"/>
          <w:tab w:val="left" w:pos="5589"/>
        </w:tabs>
        <w:spacing w:after="120"/>
        <w:jc w:val="both"/>
        <w:rPr>
          <w:lang w:val="en-GB"/>
        </w:rPr>
      </w:pPr>
      <w:r w:rsidRPr="00F20AE1">
        <w:rPr>
          <w:lang w:val="en-GB"/>
        </w:rPr>
        <w:t xml:space="preserve">All instances of encoding of the S-57 Feature object </w:t>
      </w:r>
      <w:r w:rsidRPr="00F20AE1">
        <w:rPr>
          <w:b/>
          <w:lang w:val="en-GB"/>
        </w:rPr>
        <w:t>RIVERS</w:t>
      </w:r>
      <w:r w:rsidRPr="00F20AE1">
        <w:rPr>
          <w:lang w:val="en-GB"/>
        </w:rPr>
        <w:t xml:space="preserve"> and its binding attributes will be </w:t>
      </w:r>
      <w:r w:rsidR="006B0BB2">
        <w:rPr>
          <w:lang w:val="en-GB"/>
        </w:rPr>
        <w:t>converted</w:t>
      </w:r>
      <w:r w:rsidR="006B0BB2" w:rsidRPr="00F20AE1">
        <w:rPr>
          <w:lang w:val="en-GB"/>
        </w:rPr>
        <w:t xml:space="preserve"> </w:t>
      </w:r>
      <w:r w:rsidRPr="00F20AE1">
        <w:rPr>
          <w:lang w:val="en-GB"/>
        </w:rPr>
        <w:t xml:space="preserve">automatically </w:t>
      </w:r>
      <w:r w:rsidR="006B0BB2">
        <w:rPr>
          <w:lang w:val="en-GB"/>
        </w:rPr>
        <w:t>to an instance of</w:t>
      </w:r>
      <w:r w:rsidRPr="00F20AE1">
        <w:rPr>
          <w:lang w:val="en-GB"/>
        </w:rPr>
        <w:t xml:space="preserve"> the S-101 feature </w:t>
      </w:r>
      <w:r>
        <w:rPr>
          <w:b/>
          <w:lang w:val="en-GB"/>
        </w:rPr>
        <w:t>River</w:t>
      </w:r>
      <w:r w:rsidRPr="00F20AE1">
        <w:rPr>
          <w:b/>
          <w:lang w:val="en-GB"/>
        </w:rPr>
        <w:t xml:space="preserve"> </w:t>
      </w:r>
      <w:r w:rsidRPr="00F20AE1">
        <w:rPr>
          <w:lang w:val="en-GB"/>
        </w:rPr>
        <w:t xml:space="preserve">during the automated conversion process.  However, Data Producers are advised that the following enumerate type attribute has restricted allowable enumerate values for </w:t>
      </w:r>
      <w:r>
        <w:rPr>
          <w:b/>
          <w:lang w:val="en-GB"/>
        </w:rPr>
        <w:t>River</w:t>
      </w:r>
      <w:r w:rsidRPr="00F20AE1">
        <w:rPr>
          <w:lang w:val="en-GB"/>
        </w:rPr>
        <w:t xml:space="preserve"> in S-101:</w:t>
      </w:r>
    </w:p>
    <w:p w14:paraId="4AE136C9" w14:textId="575DA2B7" w:rsidR="003714D4" w:rsidRPr="00F20AE1" w:rsidRDefault="003714D4" w:rsidP="003714D4">
      <w:pPr>
        <w:spacing w:after="120"/>
        <w:jc w:val="both"/>
        <w:rPr>
          <w:lang w:val="en-GB"/>
        </w:rPr>
      </w:pPr>
      <w:r>
        <w:rPr>
          <w:b/>
          <w:lang w:val="en-GB"/>
        </w:rPr>
        <w:lastRenderedPageBreak/>
        <w:t>status</w:t>
      </w:r>
      <w:r w:rsidRPr="00F20AE1">
        <w:rPr>
          <w:lang w:val="en-GB"/>
        </w:rPr>
        <w:tab/>
      </w:r>
      <w:r>
        <w:rPr>
          <w:lang w:val="en-GB"/>
        </w:rPr>
        <w:tab/>
      </w:r>
      <w:r w:rsidRPr="00F20AE1">
        <w:rPr>
          <w:lang w:val="en-GB"/>
        </w:rPr>
        <w:t>(</w:t>
      </w:r>
      <w:r>
        <w:rPr>
          <w:lang w:val="en-GB"/>
        </w:rPr>
        <w:t>STATUS</w:t>
      </w:r>
      <w:r w:rsidRPr="00F20AE1">
        <w:rPr>
          <w:lang w:val="en-GB"/>
        </w:rPr>
        <w:t>)</w:t>
      </w:r>
    </w:p>
    <w:p w14:paraId="3CFF9091" w14:textId="69AEBEEA" w:rsidR="003714D4" w:rsidRDefault="003714D4" w:rsidP="003714D4">
      <w:pPr>
        <w:spacing w:after="120"/>
        <w:jc w:val="both"/>
        <w:rPr>
          <w:rFonts w:cs="Arial"/>
          <w:bCs/>
          <w:lang w:val="en-GB"/>
        </w:rPr>
      </w:pPr>
      <w:r w:rsidRPr="00F20AE1">
        <w:rPr>
          <w:rFonts w:cs="Arial"/>
          <w:bCs/>
          <w:lang w:val="en-GB"/>
        </w:rPr>
        <w:t xml:space="preserve">See S-101 DCEG clause </w:t>
      </w:r>
      <w:r>
        <w:rPr>
          <w:rFonts w:cs="Arial"/>
          <w:bCs/>
          <w:lang w:val="en-GB"/>
        </w:rPr>
        <w:t>5.7</w:t>
      </w:r>
      <w:r w:rsidRPr="00F20AE1">
        <w:rPr>
          <w:rFonts w:cs="Arial"/>
          <w:bCs/>
          <w:lang w:val="en-GB"/>
        </w:rPr>
        <w:t xml:space="preserve"> for the listing of allowable values.  Values populated in S-57 for this attribute other than the allowable values will</w:t>
      </w:r>
      <w:r w:rsidRPr="00F20AE1">
        <w:rPr>
          <w:lang w:val="en-GB"/>
        </w:rPr>
        <w:t xml:space="preserve"> not be converted across to S-101</w:t>
      </w:r>
      <w:r w:rsidRPr="00F20AE1">
        <w:rPr>
          <w:rFonts w:cs="Arial"/>
          <w:bCs/>
          <w:lang w:val="en-GB"/>
        </w:rPr>
        <w:t xml:space="preserve">.  Data Producers are advised to check any populated values for </w:t>
      </w:r>
      <w:r w:rsidR="00B13D36">
        <w:rPr>
          <w:rFonts w:cs="Arial"/>
          <w:bCs/>
          <w:lang w:val="en-GB"/>
        </w:rPr>
        <w:t>STATUS</w:t>
      </w:r>
      <w:r w:rsidRPr="00F20AE1">
        <w:rPr>
          <w:rFonts w:cs="Arial"/>
          <w:bCs/>
          <w:lang w:val="en-GB"/>
        </w:rPr>
        <w:t xml:space="preserve"> on </w:t>
      </w:r>
      <w:r w:rsidRPr="00F20AE1">
        <w:rPr>
          <w:b/>
          <w:lang w:val="en-GB"/>
        </w:rPr>
        <w:t>RIVERS</w:t>
      </w:r>
      <w:r w:rsidRPr="00F20AE1">
        <w:rPr>
          <w:rFonts w:cs="Arial"/>
          <w:bCs/>
          <w:lang w:val="en-GB"/>
        </w:rPr>
        <w:t xml:space="preserve"> and amend appropriately.</w:t>
      </w:r>
    </w:p>
    <w:p w14:paraId="61EA78ED" w14:textId="77777777" w:rsidR="00860E06" w:rsidRDefault="00860E06" w:rsidP="00860E06">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jc w:val="both"/>
        <w:rPr>
          <w:lang w:val="en-AU"/>
        </w:rPr>
      </w:pPr>
      <w:bookmarkStart w:id="442" w:name="_Toc422735586"/>
      <w:bookmarkStart w:id="443" w:name="_Toc460900491"/>
      <w:bookmarkStart w:id="444" w:name="_Toc8629922"/>
      <w:bookmarkStart w:id="445" w:name="_Toc8630054"/>
      <w:r>
        <w:rPr>
          <w:lang w:val="en-AU"/>
        </w:rPr>
        <w:t>The following additional requirements for S-57 dataset conversion must be noted:</w:t>
      </w:r>
    </w:p>
    <w:p w14:paraId="7B2E043F" w14:textId="20B8E3A5" w:rsidR="00860E06" w:rsidRDefault="006F19F2" w:rsidP="00C93144">
      <w:pPr>
        <w:pStyle w:val="ListParagraph"/>
        <w:numPr>
          <w:ilvl w:val="0"/>
          <w:numId w:val="20"/>
        </w:numPr>
        <w:tabs>
          <w:tab w:val="left" w:pos="0"/>
          <w:tab w:val="left" w:pos="283"/>
          <w:tab w:val="left" w:pos="566"/>
          <w:tab w:val="left" w:pos="851"/>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284" w:hanging="284"/>
        <w:jc w:val="both"/>
        <w:rPr>
          <w:rFonts w:cs="Arial"/>
          <w:bCs/>
          <w:lang w:val="en-AU"/>
        </w:rPr>
      </w:pPr>
      <w:r>
        <w:rPr>
          <w:rFonts w:cs="Arial"/>
          <w:bCs/>
          <w:lang w:val="en-AU"/>
        </w:rPr>
        <w:t>S-57 g</w:t>
      </w:r>
      <w:r w:rsidR="00860E06">
        <w:rPr>
          <w:rFonts w:cs="Arial"/>
          <w:bCs/>
          <w:lang w:val="en-AU"/>
        </w:rPr>
        <w:t xml:space="preserve">uidance recommends the encoding of intermittent lakes using a </w:t>
      </w:r>
      <w:r w:rsidR="00860E06">
        <w:rPr>
          <w:rFonts w:cs="Arial"/>
          <w:b/>
          <w:bCs/>
          <w:lang w:val="en-AU"/>
        </w:rPr>
        <w:t>RIVERS</w:t>
      </w:r>
      <w:r w:rsidR="00860E06">
        <w:rPr>
          <w:rFonts w:cs="Arial"/>
          <w:bCs/>
          <w:lang w:val="en-AU"/>
        </w:rPr>
        <w:t xml:space="preserve"> object.  Data producers are advised to check all instances of </w:t>
      </w:r>
      <w:r w:rsidR="00860E06">
        <w:rPr>
          <w:rFonts w:cs="Arial"/>
          <w:b/>
          <w:bCs/>
          <w:lang w:val="en-AU"/>
        </w:rPr>
        <w:t>RIVERS</w:t>
      </w:r>
      <w:r w:rsidR="00860E06">
        <w:rPr>
          <w:rFonts w:cs="Arial"/>
          <w:bCs/>
          <w:lang w:val="en-AU"/>
        </w:rPr>
        <w:t xml:space="preserve"> of type area having attribute </w:t>
      </w:r>
      <w:r>
        <w:rPr>
          <w:rFonts w:cs="Arial"/>
          <w:bCs/>
          <w:lang w:val="en-AU"/>
        </w:rPr>
        <w:t xml:space="preserve">STATUS = </w:t>
      </w:r>
      <w:r>
        <w:rPr>
          <w:rFonts w:cs="Arial"/>
          <w:bCs/>
          <w:i/>
          <w:lang w:val="en-AU"/>
        </w:rPr>
        <w:t>5</w:t>
      </w:r>
      <w:r>
        <w:rPr>
          <w:rFonts w:cs="Arial"/>
          <w:bCs/>
          <w:lang w:val="en-AU"/>
        </w:rPr>
        <w:t xml:space="preserve"> (periodic/intermittent) and if the real-world feature is a lake to amend to an instance of the S-101 feature </w:t>
      </w:r>
      <w:r>
        <w:rPr>
          <w:rFonts w:cs="Arial"/>
          <w:b/>
          <w:bCs/>
          <w:lang w:val="en-AU"/>
        </w:rPr>
        <w:t>Lake</w:t>
      </w:r>
      <w:r>
        <w:rPr>
          <w:rFonts w:cs="Arial"/>
          <w:bCs/>
          <w:lang w:val="en-AU"/>
        </w:rPr>
        <w:t xml:space="preserve"> (see S-101 DCEG clause 5.10)</w:t>
      </w:r>
      <w:r w:rsidR="00860E06">
        <w:rPr>
          <w:rFonts w:cs="Arial"/>
          <w:bCs/>
          <w:lang w:val="en-AU"/>
        </w:rPr>
        <w:t>.</w:t>
      </w:r>
    </w:p>
    <w:p w14:paraId="648E3D7C" w14:textId="5B98CF27" w:rsidR="006B2826" w:rsidRPr="00F20AE1" w:rsidRDefault="006B2826" w:rsidP="00C93144">
      <w:pPr>
        <w:pStyle w:val="Heading3"/>
        <w:keepLines/>
        <w:numPr>
          <w:ilvl w:val="2"/>
          <w:numId w:val="13"/>
        </w:numPr>
        <w:tabs>
          <w:tab w:val="clear" w:pos="283"/>
          <w:tab w:val="clear" w:pos="566"/>
          <w:tab w:val="clear" w:pos="720"/>
          <w:tab w:val="clear" w:pos="850"/>
          <w:tab w:val="clear" w:pos="915"/>
          <w:tab w:val="clear" w:pos="2911"/>
          <w:tab w:val="left" w:pos="851"/>
        </w:tabs>
        <w:spacing w:before="240" w:after="120"/>
        <w:ind w:left="851" w:hanging="851"/>
        <w:rPr>
          <w:lang w:val="en-GB"/>
        </w:rPr>
      </w:pPr>
      <w:bookmarkStart w:id="446" w:name="_Toc68293203"/>
      <w:r w:rsidRPr="00F20AE1">
        <w:rPr>
          <w:lang w:val="en-GB"/>
        </w:rPr>
        <w:t>Rapids, waterfalls</w:t>
      </w:r>
      <w:bookmarkEnd w:id="442"/>
      <w:bookmarkEnd w:id="443"/>
      <w:bookmarkEnd w:id="444"/>
      <w:bookmarkEnd w:id="445"/>
      <w:bookmarkEnd w:id="446"/>
    </w:p>
    <w:p w14:paraId="3FD9A73F" w14:textId="77777777" w:rsidR="006B2826" w:rsidRPr="00F20AE1" w:rsidRDefault="006B2826" w:rsidP="00C93144">
      <w:pPr>
        <w:pStyle w:val="Heading4"/>
        <w:keepLines/>
        <w:widowControl/>
        <w:numPr>
          <w:ilvl w:val="3"/>
          <w:numId w:val="13"/>
        </w:numPr>
        <w:tabs>
          <w:tab w:val="clear" w:pos="915"/>
          <w:tab w:val="clear" w:pos="2911"/>
        </w:tabs>
        <w:spacing w:after="120"/>
        <w:ind w:left="862" w:hanging="862"/>
        <w:rPr>
          <w:lang w:val="en-GB"/>
        </w:rPr>
      </w:pPr>
      <w:bookmarkStart w:id="447" w:name="_Toc422735588"/>
      <w:bookmarkStart w:id="448" w:name="_Toc460900492"/>
      <w:bookmarkStart w:id="449" w:name="_Toc8629923"/>
      <w:bookmarkStart w:id="450" w:name="_Toc8630055"/>
      <w:bookmarkStart w:id="451" w:name="_Toc68293204"/>
      <w:r w:rsidRPr="00F20AE1">
        <w:rPr>
          <w:lang w:val="en-GB"/>
        </w:rPr>
        <w:t>Rapids</w:t>
      </w:r>
      <w:bookmarkEnd w:id="447"/>
      <w:bookmarkEnd w:id="448"/>
      <w:bookmarkEnd w:id="449"/>
      <w:bookmarkEnd w:id="450"/>
      <w:bookmarkEnd w:id="451"/>
    </w:p>
    <w:p w14:paraId="4C00C3D0" w14:textId="0A28CD4C" w:rsidR="00B13D36" w:rsidRPr="00F20AE1" w:rsidRDefault="00B13D36" w:rsidP="00B13D36">
      <w:pPr>
        <w:keepNext/>
        <w:keepLines/>
        <w:tabs>
          <w:tab w:val="left" w:pos="0"/>
          <w:tab w:val="left" w:pos="283"/>
          <w:tab w:val="left" w:pos="566"/>
          <w:tab w:val="left" w:pos="850"/>
          <w:tab w:val="left" w:pos="1134"/>
          <w:tab w:val="left" w:pos="1418"/>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S-57 Geo object:</w:t>
      </w:r>
      <w:r w:rsidRPr="00F20AE1">
        <w:rPr>
          <w:lang w:val="en-GB"/>
        </w:rPr>
        <w:tab/>
      </w:r>
      <w:r w:rsidRPr="00F20AE1">
        <w:rPr>
          <w:lang w:val="en-GB"/>
        </w:rPr>
        <w:tab/>
        <w:t>Rapids (</w:t>
      </w:r>
      <w:r w:rsidRPr="00F20AE1">
        <w:rPr>
          <w:b/>
          <w:lang w:val="en-GB"/>
        </w:rPr>
        <w:t>RAPIDS</w:t>
      </w:r>
      <w:r w:rsidRPr="00F20AE1">
        <w:rPr>
          <w:lang w:val="en-GB"/>
        </w:rPr>
        <w:t>)</w:t>
      </w:r>
      <w:r w:rsidRPr="00F20AE1">
        <w:rPr>
          <w:lang w:val="en-GB"/>
        </w:rPr>
        <w:tab/>
      </w:r>
      <w:r w:rsidRPr="00F20AE1">
        <w:rPr>
          <w:lang w:val="en-GB"/>
        </w:rPr>
        <w:tab/>
      </w:r>
      <w:r w:rsidRPr="00F20AE1">
        <w:rPr>
          <w:lang w:val="en-GB"/>
        </w:rPr>
        <w:tab/>
        <w:t>(</w:t>
      </w:r>
      <w:r>
        <w:rPr>
          <w:lang w:val="en-GB"/>
        </w:rPr>
        <w:t>P</w:t>
      </w:r>
      <w:proofErr w:type="gramStart"/>
      <w:r>
        <w:rPr>
          <w:lang w:val="en-GB"/>
        </w:rPr>
        <w:t>,</w:t>
      </w:r>
      <w:r w:rsidRPr="00F20AE1">
        <w:rPr>
          <w:lang w:val="en-GB"/>
        </w:rPr>
        <w:t>L</w:t>
      </w:r>
      <w:r>
        <w:rPr>
          <w:lang w:val="en-GB"/>
        </w:rPr>
        <w:t>,A</w:t>
      </w:r>
      <w:proofErr w:type="gramEnd"/>
      <w:r w:rsidRPr="00F20AE1">
        <w:rPr>
          <w:lang w:val="en-GB"/>
        </w:rPr>
        <w:t>)</w:t>
      </w:r>
    </w:p>
    <w:p w14:paraId="5464DC53" w14:textId="01DA3711" w:rsidR="00B13D36" w:rsidRPr="00F20AE1" w:rsidRDefault="00B13D36" w:rsidP="00B13D36">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w:t>
      </w:r>
      <w:r w:rsidR="00D83924">
        <w:rPr>
          <w:u w:val="single"/>
          <w:lang w:val="en-GB"/>
        </w:rPr>
        <w:t>-</w:t>
      </w:r>
      <w:r w:rsidRPr="00F20AE1">
        <w:rPr>
          <w:u w:val="single"/>
          <w:lang w:val="en-GB"/>
        </w:rPr>
        <w:t>101 Geo feature</w:t>
      </w:r>
      <w:r w:rsidRPr="00F20AE1">
        <w:rPr>
          <w:lang w:val="en-GB"/>
        </w:rPr>
        <w:t>:</w:t>
      </w:r>
      <w:r w:rsidRPr="00F20AE1">
        <w:rPr>
          <w:lang w:val="en-GB"/>
        </w:rPr>
        <w:tab/>
      </w:r>
      <w:r>
        <w:rPr>
          <w:b/>
          <w:lang w:val="en-GB"/>
        </w:rPr>
        <w:t>Rapids</w:t>
      </w:r>
      <w:r w:rsidRPr="00F20AE1">
        <w:rPr>
          <w:b/>
          <w:lang w:val="en-GB"/>
        </w:rPr>
        <w:tab/>
      </w:r>
      <w:r w:rsidRPr="00F20AE1">
        <w:rPr>
          <w:b/>
          <w:lang w:val="en-GB"/>
        </w:rPr>
        <w:tab/>
      </w:r>
      <w:r w:rsidRPr="00F20AE1">
        <w:rPr>
          <w:b/>
          <w:lang w:val="en-GB"/>
        </w:rPr>
        <w:tab/>
      </w:r>
      <w:r w:rsidRPr="00F20AE1">
        <w:rPr>
          <w:b/>
          <w:lang w:val="en-GB"/>
        </w:rPr>
        <w:tab/>
      </w:r>
      <w:r w:rsidRPr="00F20AE1">
        <w:rPr>
          <w:b/>
          <w:lang w:val="en-GB"/>
        </w:rPr>
        <w:tab/>
      </w:r>
      <w:r>
        <w:rPr>
          <w:b/>
          <w:lang w:val="en-GB"/>
        </w:rPr>
        <w:tab/>
      </w:r>
      <w:r w:rsidRPr="00F20AE1">
        <w:rPr>
          <w:lang w:val="en-GB"/>
        </w:rPr>
        <w:t>(</w:t>
      </w:r>
      <w:r>
        <w:rPr>
          <w:lang w:val="en-GB"/>
        </w:rPr>
        <w:t>P</w:t>
      </w:r>
      <w:proofErr w:type="gramStart"/>
      <w:r>
        <w:rPr>
          <w:lang w:val="en-GB"/>
        </w:rPr>
        <w:t>,</w:t>
      </w:r>
      <w:r w:rsidRPr="00F20AE1">
        <w:rPr>
          <w:lang w:val="en-GB"/>
        </w:rPr>
        <w:t>C</w:t>
      </w:r>
      <w:r>
        <w:rPr>
          <w:lang w:val="en-GB"/>
        </w:rPr>
        <w:t>,S</w:t>
      </w:r>
      <w:proofErr w:type="gramEnd"/>
      <w:r w:rsidRPr="00F20AE1">
        <w:rPr>
          <w:lang w:val="en-GB"/>
        </w:rPr>
        <w:t>)</w:t>
      </w:r>
      <w:r w:rsidRPr="00F20AE1">
        <w:rPr>
          <w:lang w:val="en-GB"/>
        </w:rPr>
        <w:tab/>
      </w:r>
      <w:r w:rsidRPr="00F20AE1">
        <w:rPr>
          <w:lang w:val="en-GB"/>
        </w:rPr>
        <w:tab/>
      </w:r>
      <w:r w:rsidRPr="00F20AE1">
        <w:rPr>
          <w:lang w:val="en-GB"/>
        </w:rPr>
        <w:tab/>
      </w:r>
      <w:r w:rsidRPr="00F20AE1">
        <w:rPr>
          <w:lang w:val="en-GB"/>
        </w:rPr>
        <w:tab/>
      </w:r>
      <w:r w:rsidRPr="00F20AE1">
        <w:rPr>
          <w:lang w:val="en-GB"/>
        </w:rPr>
        <w:tab/>
        <w:t>(S-101 DCEG Clause 5.</w:t>
      </w:r>
      <w:r>
        <w:rPr>
          <w:lang w:val="en-GB"/>
        </w:rPr>
        <w:t>8</w:t>
      </w:r>
      <w:r w:rsidRPr="00F20AE1">
        <w:rPr>
          <w:lang w:val="en-GB"/>
        </w:rPr>
        <w:t>)</w:t>
      </w:r>
    </w:p>
    <w:p w14:paraId="17C75884" w14:textId="4D165207" w:rsidR="00B13D36" w:rsidRPr="00F20AE1" w:rsidRDefault="00B13D36" w:rsidP="00B13D36">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lang w:val="en-GB"/>
        </w:rPr>
        <w:t xml:space="preserve">All instances of encoding of the S-57 Feature object </w:t>
      </w:r>
      <w:r>
        <w:rPr>
          <w:b/>
          <w:lang w:val="en-GB"/>
        </w:rPr>
        <w:t>RAPIDS</w:t>
      </w:r>
      <w:r w:rsidRPr="00F20AE1">
        <w:rPr>
          <w:lang w:val="en-GB"/>
        </w:rPr>
        <w:t xml:space="preserve"> and its binding attributes will be </w:t>
      </w:r>
      <w:r w:rsidR="00B375B8">
        <w:rPr>
          <w:lang w:val="en-GB"/>
        </w:rPr>
        <w:t>converted</w:t>
      </w:r>
      <w:r w:rsidR="00B375B8" w:rsidRPr="00F20AE1">
        <w:rPr>
          <w:lang w:val="en-GB"/>
        </w:rPr>
        <w:t xml:space="preserve"> </w:t>
      </w:r>
      <w:r w:rsidRPr="00F20AE1">
        <w:rPr>
          <w:lang w:val="en-GB"/>
        </w:rPr>
        <w:t xml:space="preserve">automatically </w:t>
      </w:r>
      <w:r w:rsidR="00B375B8">
        <w:rPr>
          <w:lang w:val="en-GB"/>
        </w:rPr>
        <w:t>to an instance of</w:t>
      </w:r>
      <w:r w:rsidRPr="00F20AE1">
        <w:rPr>
          <w:lang w:val="en-GB"/>
        </w:rPr>
        <w:t xml:space="preserve"> the S-101 feature </w:t>
      </w:r>
      <w:r>
        <w:rPr>
          <w:b/>
          <w:lang w:val="en-GB"/>
        </w:rPr>
        <w:t>Rapids</w:t>
      </w:r>
      <w:r w:rsidRPr="00F20AE1">
        <w:rPr>
          <w:b/>
          <w:lang w:val="en-GB"/>
        </w:rPr>
        <w:t xml:space="preserve"> </w:t>
      </w:r>
      <w:r w:rsidRPr="00F20AE1">
        <w:rPr>
          <w:lang w:val="en-GB"/>
        </w:rPr>
        <w:t>during the automated conversion process.</w:t>
      </w:r>
    </w:p>
    <w:p w14:paraId="24B62944" w14:textId="77777777" w:rsidR="006B2826" w:rsidRPr="00F20AE1" w:rsidRDefault="006B2826" w:rsidP="00C93144">
      <w:pPr>
        <w:pStyle w:val="Heading4"/>
        <w:keepLines/>
        <w:widowControl/>
        <w:numPr>
          <w:ilvl w:val="3"/>
          <w:numId w:val="13"/>
        </w:numPr>
        <w:tabs>
          <w:tab w:val="clear" w:pos="915"/>
          <w:tab w:val="clear" w:pos="2911"/>
        </w:tabs>
        <w:spacing w:after="120"/>
        <w:ind w:left="862" w:hanging="862"/>
        <w:rPr>
          <w:lang w:val="en-GB"/>
        </w:rPr>
      </w:pPr>
      <w:bookmarkStart w:id="452" w:name="_Toc422735590"/>
      <w:bookmarkStart w:id="453" w:name="_Toc460900493"/>
      <w:bookmarkStart w:id="454" w:name="_Toc8629924"/>
      <w:bookmarkStart w:id="455" w:name="_Toc8630056"/>
      <w:bookmarkStart w:id="456" w:name="_Toc68293205"/>
      <w:r w:rsidRPr="00F20AE1">
        <w:rPr>
          <w:lang w:val="en-GB"/>
        </w:rPr>
        <w:t>Waterfalls</w:t>
      </w:r>
      <w:bookmarkEnd w:id="452"/>
      <w:bookmarkEnd w:id="453"/>
      <w:bookmarkEnd w:id="454"/>
      <w:bookmarkEnd w:id="455"/>
      <w:bookmarkEnd w:id="456"/>
    </w:p>
    <w:p w14:paraId="15DCDCC1" w14:textId="14256ABE" w:rsidR="00F96FFA" w:rsidRPr="00F20AE1" w:rsidRDefault="00F96FFA" w:rsidP="00F96FFA">
      <w:pPr>
        <w:keepNext/>
        <w:keepLines/>
        <w:tabs>
          <w:tab w:val="left" w:pos="0"/>
          <w:tab w:val="left" w:pos="283"/>
          <w:tab w:val="left" w:pos="566"/>
          <w:tab w:val="left" w:pos="850"/>
          <w:tab w:val="left" w:pos="1134"/>
          <w:tab w:val="left" w:pos="1418"/>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S-57 Geo object:</w:t>
      </w:r>
      <w:r w:rsidRPr="00F20AE1">
        <w:rPr>
          <w:lang w:val="en-GB"/>
        </w:rPr>
        <w:tab/>
      </w:r>
      <w:r w:rsidRPr="00F20AE1">
        <w:rPr>
          <w:lang w:val="en-GB"/>
        </w:rPr>
        <w:tab/>
        <w:t>Waterfall (</w:t>
      </w:r>
      <w:r w:rsidRPr="00F20AE1">
        <w:rPr>
          <w:b/>
          <w:lang w:val="en-GB"/>
        </w:rPr>
        <w:t>WATFAL</w:t>
      </w:r>
      <w:r w:rsidRPr="00F20AE1">
        <w:rPr>
          <w:lang w:val="en-GB"/>
        </w:rPr>
        <w:t>)</w:t>
      </w:r>
      <w:r w:rsidRPr="00F20AE1">
        <w:rPr>
          <w:lang w:val="en-GB"/>
        </w:rPr>
        <w:tab/>
      </w:r>
      <w:r w:rsidRPr="00F20AE1">
        <w:rPr>
          <w:lang w:val="en-GB"/>
        </w:rPr>
        <w:tab/>
        <w:t>(</w:t>
      </w:r>
      <w:r>
        <w:rPr>
          <w:lang w:val="en-GB"/>
        </w:rPr>
        <w:t>P</w:t>
      </w:r>
      <w:proofErr w:type="gramStart"/>
      <w:r>
        <w:rPr>
          <w:lang w:val="en-GB"/>
        </w:rPr>
        <w:t>,</w:t>
      </w:r>
      <w:r w:rsidRPr="00F20AE1">
        <w:rPr>
          <w:lang w:val="en-GB"/>
        </w:rPr>
        <w:t>L</w:t>
      </w:r>
      <w:proofErr w:type="gramEnd"/>
      <w:r w:rsidRPr="00F20AE1">
        <w:rPr>
          <w:lang w:val="en-GB"/>
        </w:rPr>
        <w:t>)</w:t>
      </w:r>
    </w:p>
    <w:p w14:paraId="550DA164" w14:textId="6C55BF71" w:rsidR="00F96FFA" w:rsidRPr="00F20AE1" w:rsidRDefault="00F96FFA" w:rsidP="00F96FFA">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w:t>
      </w:r>
      <w:r w:rsidR="00D83924">
        <w:rPr>
          <w:u w:val="single"/>
          <w:lang w:val="en-GB"/>
        </w:rPr>
        <w:t>-</w:t>
      </w:r>
      <w:r w:rsidRPr="00F20AE1">
        <w:rPr>
          <w:u w:val="single"/>
          <w:lang w:val="en-GB"/>
        </w:rPr>
        <w:t>101 Geo feature</w:t>
      </w:r>
      <w:r w:rsidRPr="00F20AE1">
        <w:rPr>
          <w:lang w:val="en-GB"/>
        </w:rPr>
        <w:t>:</w:t>
      </w:r>
      <w:r w:rsidRPr="00F20AE1">
        <w:rPr>
          <w:lang w:val="en-GB"/>
        </w:rPr>
        <w:tab/>
      </w:r>
      <w:r>
        <w:rPr>
          <w:b/>
          <w:lang w:val="en-GB"/>
        </w:rPr>
        <w:t>Waterfall</w:t>
      </w:r>
      <w:r w:rsidRPr="00F20AE1">
        <w:rPr>
          <w:b/>
          <w:lang w:val="en-GB"/>
        </w:rPr>
        <w:tab/>
      </w:r>
      <w:r w:rsidRPr="00F20AE1">
        <w:rPr>
          <w:b/>
          <w:lang w:val="en-GB"/>
        </w:rPr>
        <w:tab/>
      </w:r>
      <w:r w:rsidRPr="00F20AE1">
        <w:rPr>
          <w:b/>
          <w:lang w:val="en-GB"/>
        </w:rPr>
        <w:tab/>
      </w:r>
      <w:r w:rsidRPr="00F20AE1">
        <w:rPr>
          <w:b/>
          <w:lang w:val="en-GB"/>
        </w:rPr>
        <w:tab/>
      </w:r>
      <w:r w:rsidRPr="00F20AE1">
        <w:rPr>
          <w:b/>
          <w:lang w:val="en-GB"/>
        </w:rPr>
        <w:tab/>
      </w:r>
      <w:r>
        <w:rPr>
          <w:b/>
          <w:lang w:val="en-GB"/>
        </w:rPr>
        <w:tab/>
      </w:r>
      <w:r w:rsidRPr="00F20AE1">
        <w:rPr>
          <w:lang w:val="en-GB"/>
        </w:rPr>
        <w:t>(</w:t>
      </w:r>
      <w:r>
        <w:rPr>
          <w:lang w:val="en-GB"/>
        </w:rPr>
        <w:t>P</w:t>
      </w:r>
      <w:proofErr w:type="gramStart"/>
      <w:r>
        <w:rPr>
          <w:lang w:val="en-GB"/>
        </w:rPr>
        <w:t>,</w:t>
      </w:r>
      <w:r w:rsidRPr="00F20AE1">
        <w:rPr>
          <w:lang w:val="en-GB"/>
        </w:rPr>
        <w:t>C</w:t>
      </w:r>
      <w:proofErr w:type="gramEnd"/>
      <w:r w:rsidRPr="00F20AE1">
        <w:rPr>
          <w:lang w:val="en-GB"/>
        </w:rPr>
        <w:t>)</w:t>
      </w:r>
      <w:r w:rsidRPr="00F20AE1">
        <w:rPr>
          <w:lang w:val="en-GB"/>
        </w:rPr>
        <w:tab/>
      </w:r>
      <w:r w:rsidRPr="00F20AE1">
        <w:rPr>
          <w:lang w:val="en-GB"/>
        </w:rPr>
        <w:tab/>
      </w:r>
      <w:r w:rsidRPr="00F20AE1">
        <w:rPr>
          <w:lang w:val="en-GB"/>
        </w:rPr>
        <w:tab/>
      </w:r>
      <w:r w:rsidRPr="00F20AE1">
        <w:rPr>
          <w:lang w:val="en-GB"/>
        </w:rPr>
        <w:tab/>
      </w:r>
      <w:r w:rsidRPr="00F20AE1">
        <w:rPr>
          <w:lang w:val="en-GB"/>
        </w:rPr>
        <w:tab/>
      </w:r>
      <w:r>
        <w:rPr>
          <w:lang w:val="en-GB"/>
        </w:rPr>
        <w:tab/>
      </w:r>
      <w:r w:rsidRPr="00F20AE1">
        <w:rPr>
          <w:lang w:val="en-GB"/>
        </w:rPr>
        <w:t>(S-101 DCEG Clause 5.</w:t>
      </w:r>
      <w:r>
        <w:rPr>
          <w:lang w:val="en-GB"/>
        </w:rPr>
        <w:t>9</w:t>
      </w:r>
      <w:r w:rsidRPr="00F20AE1">
        <w:rPr>
          <w:lang w:val="en-GB"/>
        </w:rPr>
        <w:t>)</w:t>
      </w:r>
    </w:p>
    <w:p w14:paraId="77E22979" w14:textId="40BB87EB" w:rsidR="00F96FFA" w:rsidRPr="00F20AE1" w:rsidRDefault="00F96FFA" w:rsidP="00F96FFA">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lang w:val="en-GB"/>
        </w:rPr>
        <w:t xml:space="preserve">All instances of encoding of the S-57 Feature object </w:t>
      </w:r>
      <w:r>
        <w:rPr>
          <w:b/>
          <w:lang w:val="en-GB"/>
        </w:rPr>
        <w:t>WATFAL</w:t>
      </w:r>
      <w:r w:rsidRPr="00F20AE1">
        <w:rPr>
          <w:lang w:val="en-GB"/>
        </w:rPr>
        <w:t xml:space="preserve"> and its binding attributes will be </w:t>
      </w:r>
      <w:r w:rsidR="00B375B8">
        <w:rPr>
          <w:lang w:val="en-GB"/>
        </w:rPr>
        <w:t>converted</w:t>
      </w:r>
      <w:r w:rsidR="00B375B8" w:rsidRPr="00F20AE1">
        <w:rPr>
          <w:lang w:val="en-GB"/>
        </w:rPr>
        <w:t xml:space="preserve"> </w:t>
      </w:r>
      <w:r w:rsidRPr="00F20AE1">
        <w:rPr>
          <w:lang w:val="en-GB"/>
        </w:rPr>
        <w:t xml:space="preserve">automatically </w:t>
      </w:r>
      <w:r w:rsidR="00B375B8">
        <w:rPr>
          <w:lang w:val="en-GB"/>
        </w:rPr>
        <w:t>to an instance of</w:t>
      </w:r>
      <w:r w:rsidRPr="00F20AE1">
        <w:rPr>
          <w:lang w:val="en-GB"/>
        </w:rPr>
        <w:t xml:space="preserve"> the S-101 feature </w:t>
      </w:r>
      <w:r>
        <w:rPr>
          <w:b/>
          <w:lang w:val="en-GB"/>
        </w:rPr>
        <w:t>Waterfall</w:t>
      </w:r>
      <w:r w:rsidRPr="00F20AE1">
        <w:rPr>
          <w:b/>
          <w:lang w:val="en-GB"/>
        </w:rPr>
        <w:t xml:space="preserve"> </w:t>
      </w:r>
      <w:r w:rsidRPr="00F20AE1">
        <w:rPr>
          <w:lang w:val="en-GB"/>
        </w:rPr>
        <w:t>during the automated conversion process.</w:t>
      </w:r>
    </w:p>
    <w:p w14:paraId="40CC94D8" w14:textId="0AB79581" w:rsidR="006B2826" w:rsidRPr="00F20AE1" w:rsidRDefault="006B2826" w:rsidP="00C93144">
      <w:pPr>
        <w:pStyle w:val="Heading3"/>
        <w:keepLines/>
        <w:numPr>
          <w:ilvl w:val="2"/>
          <w:numId w:val="13"/>
        </w:numPr>
        <w:tabs>
          <w:tab w:val="clear" w:pos="283"/>
          <w:tab w:val="clear" w:pos="566"/>
          <w:tab w:val="clear" w:pos="720"/>
          <w:tab w:val="clear" w:pos="850"/>
          <w:tab w:val="clear" w:pos="915"/>
          <w:tab w:val="clear" w:pos="2911"/>
          <w:tab w:val="left" w:pos="851"/>
        </w:tabs>
        <w:spacing w:before="240" w:after="120"/>
        <w:ind w:left="851" w:hanging="851"/>
        <w:rPr>
          <w:lang w:val="en-GB"/>
        </w:rPr>
      </w:pPr>
      <w:bookmarkStart w:id="457" w:name="_Toc422735592"/>
      <w:bookmarkStart w:id="458" w:name="_Toc460900494"/>
      <w:bookmarkStart w:id="459" w:name="_Toc8629925"/>
      <w:bookmarkStart w:id="460" w:name="_Toc8630057"/>
      <w:bookmarkStart w:id="461" w:name="_Toc68293206"/>
      <w:r w:rsidRPr="00F20AE1">
        <w:rPr>
          <w:lang w:val="en-GB"/>
        </w:rPr>
        <w:t>Lakes</w:t>
      </w:r>
      <w:bookmarkEnd w:id="457"/>
      <w:bookmarkEnd w:id="458"/>
      <w:bookmarkEnd w:id="459"/>
      <w:bookmarkEnd w:id="460"/>
      <w:bookmarkEnd w:id="461"/>
    </w:p>
    <w:p w14:paraId="5FAA5BAD" w14:textId="28710094" w:rsidR="00F96FFA" w:rsidRPr="00F20AE1" w:rsidRDefault="00F96FFA" w:rsidP="00F96FFA">
      <w:pPr>
        <w:keepNext/>
        <w:keepLines/>
        <w:tabs>
          <w:tab w:val="left" w:pos="0"/>
          <w:tab w:val="left" w:pos="283"/>
          <w:tab w:val="left" w:pos="566"/>
          <w:tab w:val="left" w:pos="850"/>
          <w:tab w:val="left" w:pos="1134"/>
          <w:tab w:val="left" w:pos="1418"/>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S-57 Geo object:</w:t>
      </w:r>
      <w:r w:rsidRPr="00F20AE1">
        <w:rPr>
          <w:lang w:val="en-GB"/>
        </w:rPr>
        <w:tab/>
      </w:r>
      <w:r w:rsidRPr="00F20AE1">
        <w:rPr>
          <w:lang w:val="en-GB"/>
        </w:rPr>
        <w:tab/>
        <w:t>Lake (</w:t>
      </w:r>
      <w:r w:rsidRPr="00F20AE1">
        <w:rPr>
          <w:b/>
          <w:lang w:val="en-GB"/>
        </w:rPr>
        <w:t>LAKARE</w:t>
      </w:r>
      <w:r w:rsidRPr="00F20AE1">
        <w:rPr>
          <w:lang w:val="en-GB"/>
        </w:rPr>
        <w:t>)</w:t>
      </w:r>
      <w:r w:rsidRPr="00F20AE1">
        <w:rPr>
          <w:lang w:val="en-GB"/>
        </w:rPr>
        <w:tab/>
      </w:r>
      <w:r w:rsidRPr="00F20AE1">
        <w:rPr>
          <w:lang w:val="en-GB"/>
        </w:rPr>
        <w:tab/>
        <w:t>(</w:t>
      </w:r>
      <w:r>
        <w:rPr>
          <w:lang w:val="en-GB"/>
        </w:rPr>
        <w:t>A</w:t>
      </w:r>
      <w:r w:rsidRPr="00F20AE1">
        <w:rPr>
          <w:lang w:val="en-GB"/>
        </w:rPr>
        <w:t>)</w:t>
      </w:r>
    </w:p>
    <w:p w14:paraId="258BDBC2" w14:textId="755A1623" w:rsidR="00F96FFA" w:rsidRPr="00F20AE1" w:rsidRDefault="00F96FFA" w:rsidP="00F96FFA">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w:t>
      </w:r>
      <w:r w:rsidR="00D83924">
        <w:rPr>
          <w:u w:val="single"/>
          <w:lang w:val="en-GB"/>
        </w:rPr>
        <w:t>-</w:t>
      </w:r>
      <w:r w:rsidRPr="00F20AE1">
        <w:rPr>
          <w:u w:val="single"/>
          <w:lang w:val="en-GB"/>
        </w:rPr>
        <w:t>101 Geo feature</w:t>
      </w:r>
      <w:r w:rsidRPr="00F20AE1">
        <w:rPr>
          <w:lang w:val="en-GB"/>
        </w:rPr>
        <w:t>:</w:t>
      </w:r>
      <w:r w:rsidRPr="00F20AE1">
        <w:rPr>
          <w:lang w:val="en-GB"/>
        </w:rPr>
        <w:tab/>
      </w:r>
      <w:r>
        <w:rPr>
          <w:b/>
          <w:lang w:val="en-GB"/>
        </w:rPr>
        <w:t>Lake</w:t>
      </w:r>
      <w:r w:rsidRPr="00F20AE1">
        <w:rPr>
          <w:b/>
          <w:lang w:val="en-GB"/>
        </w:rPr>
        <w:tab/>
      </w:r>
      <w:r w:rsidRPr="00F20AE1">
        <w:rPr>
          <w:b/>
          <w:lang w:val="en-GB"/>
        </w:rPr>
        <w:tab/>
      </w:r>
      <w:r w:rsidRPr="00F20AE1">
        <w:rPr>
          <w:b/>
          <w:lang w:val="en-GB"/>
        </w:rPr>
        <w:tab/>
      </w:r>
      <w:r w:rsidRPr="00F20AE1">
        <w:rPr>
          <w:b/>
          <w:lang w:val="en-GB"/>
        </w:rPr>
        <w:tab/>
      </w:r>
      <w:r w:rsidRPr="00F20AE1">
        <w:rPr>
          <w:b/>
          <w:lang w:val="en-GB"/>
        </w:rPr>
        <w:tab/>
      </w:r>
      <w:r>
        <w:rPr>
          <w:b/>
          <w:lang w:val="en-GB"/>
        </w:rPr>
        <w:tab/>
      </w:r>
      <w:r w:rsidRPr="00F20AE1">
        <w:rPr>
          <w:lang w:val="en-GB"/>
        </w:rPr>
        <w:t>(</w:t>
      </w:r>
      <w:r>
        <w:rPr>
          <w:lang w:val="en-GB"/>
        </w:rPr>
        <w:t>S</w:t>
      </w:r>
      <w:r w:rsidRPr="00F20AE1">
        <w:rPr>
          <w:lang w:val="en-GB"/>
        </w:rPr>
        <w:t>)</w:t>
      </w:r>
      <w:r w:rsidRPr="00F20AE1">
        <w:rPr>
          <w:lang w:val="en-GB"/>
        </w:rPr>
        <w:tab/>
      </w:r>
      <w:r w:rsidRPr="00F20AE1">
        <w:rPr>
          <w:lang w:val="en-GB"/>
        </w:rPr>
        <w:tab/>
      </w:r>
      <w:r w:rsidRPr="00F20AE1">
        <w:rPr>
          <w:lang w:val="en-GB"/>
        </w:rPr>
        <w:tab/>
      </w:r>
      <w:r w:rsidRPr="00F20AE1">
        <w:rPr>
          <w:lang w:val="en-GB"/>
        </w:rPr>
        <w:tab/>
      </w:r>
      <w:r w:rsidRPr="00F20AE1">
        <w:rPr>
          <w:lang w:val="en-GB"/>
        </w:rPr>
        <w:tab/>
      </w:r>
      <w:r>
        <w:rPr>
          <w:lang w:val="en-GB"/>
        </w:rPr>
        <w:tab/>
      </w:r>
      <w:r>
        <w:rPr>
          <w:lang w:val="en-GB"/>
        </w:rPr>
        <w:tab/>
      </w:r>
      <w:r>
        <w:rPr>
          <w:lang w:val="en-GB"/>
        </w:rPr>
        <w:tab/>
      </w:r>
      <w:r w:rsidRPr="00F20AE1">
        <w:rPr>
          <w:lang w:val="en-GB"/>
        </w:rPr>
        <w:t>(S-101 DCEG Clause 5.</w:t>
      </w:r>
      <w:r>
        <w:rPr>
          <w:lang w:val="en-GB"/>
        </w:rPr>
        <w:t>10</w:t>
      </w:r>
      <w:r w:rsidRPr="00F20AE1">
        <w:rPr>
          <w:lang w:val="en-GB"/>
        </w:rPr>
        <w:t>)</w:t>
      </w:r>
    </w:p>
    <w:p w14:paraId="2C693E2B" w14:textId="366B1034" w:rsidR="00BD1DE4" w:rsidRDefault="00BD1DE4" w:rsidP="00BD1DE4">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lang w:val="en-GB"/>
        </w:rPr>
        <w:t xml:space="preserve">All instances of encoding of the S-57 Feature object </w:t>
      </w:r>
      <w:r>
        <w:rPr>
          <w:b/>
          <w:lang w:val="en-GB"/>
        </w:rPr>
        <w:t>LAKARE</w:t>
      </w:r>
      <w:r w:rsidRPr="00F20AE1">
        <w:rPr>
          <w:lang w:val="en-GB"/>
        </w:rPr>
        <w:t xml:space="preserve"> and its binding attributes will be </w:t>
      </w:r>
      <w:r w:rsidR="00B375B8">
        <w:rPr>
          <w:lang w:val="en-GB"/>
        </w:rPr>
        <w:t>converted</w:t>
      </w:r>
      <w:r w:rsidR="00B375B8" w:rsidRPr="00F20AE1">
        <w:rPr>
          <w:lang w:val="en-GB"/>
        </w:rPr>
        <w:t xml:space="preserve"> </w:t>
      </w:r>
      <w:r w:rsidRPr="00F20AE1">
        <w:rPr>
          <w:lang w:val="en-GB"/>
        </w:rPr>
        <w:t xml:space="preserve">automatically </w:t>
      </w:r>
      <w:r w:rsidR="00B375B8">
        <w:rPr>
          <w:lang w:val="en-GB"/>
        </w:rPr>
        <w:t>to an instance of</w:t>
      </w:r>
      <w:r w:rsidRPr="00F20AE1">
        <w:rPr>
          <w:lang w:val="en-GB"/>
        </w:rPr>
        <w:t xml:space="preserve"> the S-101 feature </w:t>
      </w:r>
      <w:r>
        <w:rPr>
          <w:b/>
          <w:lang w:val="en-GB"/>
        </w:rPr>
        <w:t>Lake</w:t>
      </w:r>
      <w:r w:rsidRPr="00F20AE1">
        <w:rPr>
          <w:b/>
          <w:lang w:val="en-GB"/>
        </w:rPr>
        <w:t xml:space="preserve"> </w:t>
      </w:r>
      <w:r w:rsidRPr="00F20AE1">
        <w:rPr>
          <w:lang w:val="en-GB"/>
        </w:rPr>
        <w:t>during the automated conversion process.</w:t>
      </w:r>
    </w:p>
    <w:p w14:paraId="09D9CB2A" w14:textId="7E598F5A" w:rsidR="00BD1DE4" w:rsidRPr="00F20AE1" w:rsidRDefault="00BD1DE4" w:rsidP="00BD1DE4">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Pr>
          <w:lang w:val="en-AU"/>
        </w:rPr>
        <w:t xml:space="preserve">The S-101 attribute </w:t>
      </w:r>
      <w:r>
        <w:rPr>
          <w:b/>
          <w:lang w:val="en-AU"/>
        </w:rPr>
        <w:t>status</w:t>
      </w:r>
      <w:r>
        <w:rPr>
          <w:lang w:val="en-AU"/>
        </w:rPr>
        <w:t xml:space="preserve"> has been added as an allowable attribute for </w:t>
      </w:r>
      <w:r>
        <w:rPr>
          <w:b/>
          <w:lang w:val="en-AU"/>
        </w:rPr>
        <w:t>Lake</w:t>
      </w:r>
      <w:r>
        <w:rPr>
          <w:lang w:val="en-AU"/>
        </w:rPr>
        <w:t xml:space="preserve">, in order to allow for the encoding of intermittent lakes.  In S-57, </w:t>
      </w:r>
      <w:r w:rsidR="00C33E7B">
        <w:rPr>
          <w:lang w:val="en-AU"/>
        </w:rPr>
        <w:t xml:space="preserve">it is recommended that </w:t>
      </w:r>
      <w:r>
        <w:rPr>
          <w:lang w:val="en-AU"/>
        </w:rPr>
        <w:t xml:space="preserve">intermittent lakes </w:t>
      </w:r>
      <w:r w:rsidR="00C33E7B">
        <w:rPr>
          <w:lang w:val="en-AU"/>
        </w:rPr>
        <w:t>are</w:t>
      </w:r>
      <w:r>
        <w:rPr>
          <w:lang w:val="en-AU"/>
        </w:rPr>
        <w:t xml:space="preserve"> encoded using the object class </w:t>
      </w:r>
      <w:r>
        <w:rPr>
          <w:b/>
          <w:lang w:val="en-AU"/>
        </w:rPr>
        <w:t>RIVERS</w:t>
      </w:r>
      <w:r>
        <w:rPr>
          <w:lang w:val="en-AU"/>
        </w:rPr>
        <w:t xml:space="preserve">.  Data Producers will be required to evaluate their S-57 data holdings for any intermittent lakes that have been encoded as </w:t>
      </w:r>
      <w:r>
        <w:rPr>
          <w:b/>
          <w:lang w:val="en-AU"/>
        </w:rPr>
        <w:t>RIVERS</w:t>
      </w:r>
      <w:r>
        <w:rPr>
          <w:lang w:val="en-AU"/>
        </w:rPr>
        <w:t xml:space="preserve">, and </w:t>
      </w:r>
      <w:r w:rsidR="00C33E7B">
        <w:rPr>
          <w:lang w:val="en-AU"/>
        </w:rPr>
        <w:t xml:space="preserve">amend these to </w:t>
      </w:r>
      <w:r w:rsidR="00C33E7B">
        <w:rPr>
          <w:b/>
          <w:lang w:val="en-AU"/>
        </w:rPr>
        <w:t>Lake</w:t>
      </w:r>
      <w:r w:rsidR="00C33E7B">
        <w:rPr>
          <w:lang w:val="en-AU"/>
        </w:rPr>
        <w:t xml:space="preserve"> </w:t>
      </w:r>
      <w:proofErr w:type="gramStart"/>
      <w:r w:rsidR="00C33E7B">
        <w:rPr>
          <w:lang w:val="en-AU"/>
        </w:rPr>
        <w:t>features</w:t>
      </w:r>
      <w:proofErr w:type="gramEnd"/>
      <w:r w:rsidR="00C33E7B">
        <w:rPr>
          <w:lang w:val="en-AU"/>
        </w:rPr>
        <w:t xml:space="preserve"> during the conversion process as required</w:t>
      </w:r>
      <w:r>
        <w:rPr>
          <w:lang w:val="en-AU"/>
        </w:rPr>
        <w:t>.</w:t>
      </w:r>
    </w:p>
    <w:p w14:paraId="41367E4D" w14:textId="37679CE2" w:rsidR="006B2826" w:rsidRPr="00F20AE1" w:rsidRDefault="006B2826" w:rsidP="00C93144">
      <w:pPr>
        <w:pStyle w:val="Heading3"/>
        <w:keepLines/>
        <w:numPr>
          <w:ilvl w:val="2"/>
          <w:numId w:val="13"/>
        </w:numPr>
        <w:tabs>
          <w:tab w:val="clear" w:pos="283"/>
          <w:tab w:val="clear" w:pos="566"/>
          <w:tab w:val="clear" w:pos="720"/>
          <w:tab w:val="clear" w:pos="850"/>
          <w:tab w:val="clear" w:pos="915"/>
          <w:tab w:val="clear" w:pos="2911"/>
          <w:tab w:val="left" w:pos="851"/>
        </w:tabs>
        <w:spacing w:before="240" w:after="120"/>
        <w:ind w:left="851" w:hanging="851"/>
        <w:rPr>
          <w:lang w:val="en-GB"/>
        </w:rPr>
      </w:pPr>
      <w:bookmarkStart w:id="462" w:name="_Toc422735594"/>
      <w:bookmarkStart w:id="463" w:name="_Toc460900495"/>
      <w:bookmarkStart w:id="464" w:name="_Toc8629926"/>
      <w:bookmarkStart w:id="465" w:name="_Toc8630058"/>
      <w:bookmarkStart w:id="466" w:name="_Toc68293207"/>
      <w:r w:rsidRPr="002108A1">
        <w:rPr>
          <w:lang w:val="en-GB"/>
        </w:rPr>
        <w:t>Salt</w:t>
      </w:r>
      <w:r w:rsidR="002108A1">
        <w:rPr>
          <w:lang w:val="en-GB"/>
        </w:rPr>
        <w:t xml:space="preserve"> </w:t>
      </w:r>
      <w:r w:rsidRPr="002108A1">
        <w:rPr>
          <w:lang w:val="en-GB"/>
        </w:rPr>
        <w:t>pans</w:t>
      </w:r>
      <w:bookmarkEnd w:id="462"/>
      <w:bookmarkEnd w:id="463"/>
      <w:bookmarkEnd w:id="464"/>
      <w:bookmarkEnd w:id="465"/>
      <w:bookmarkEnd w:id="466"/>
    </w:p>
    <w:p w14:paraId="6913F627" w14:textId="5C154792" w:rsidR="002108A1" w:rsidRDefault="002108A1" w:rsidP="00525B9C">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rFonts w:cs="Arial"/>
          <w:bCs/>
          <w:lang w:val="en-AU"/>
        </w:rPr>
      </w:pPr>
      <w:r>
        <w:rPr>
          <w:rFonts w:cs="Arial"/>
          <w:bCs/>
          <w:lang w:val="en-AU"/>
        </w:rPr>
        <w:t>The guidance for the encoding of salt pans remains unchanged in S-101</w:t>
      </w:r>
      <w:r w:rsidRPr="00560C1D">
        <w:rPr>
          <w:rFonts w:cs="Arial"/>
          <w:bCs/>
          <w:lang w:val="en-AU"/>
        </w:rPr>
        <w:t>.</w:t>
      </w:r>
      <w:r>
        <w:rPr>
          <w:rFonts w:cs="Arial"/>
          <w:bCs/>
          <w:lang w:val="en-AU"/>
        </w:rPr>
        <w:t xml:space="preserve">  See S-101 DCEG clause 5.11.1.2.</w:t>
      </w:r>
    </w:p>
    <w:p w14:paraId="48893F24" w14:textId="0D650B5D" w:rsidR="006B2826" w:rsidRPr="00F20AE1" w:rsidRDefault="006B2826" w:rsidP="00C93144">
      <w:pPr>
        <w:pStyle w:val="Heading3"/>
        <w:keepLines/>
        <w:numPr>
          <w:ilvl w:val="2"/>
          <w:numId w:val="13"/>
        </w:numPr>
        <w:tabs>
          <w:tab w:val="clear" w:pos="283"/>
          <w:tab w:val="clear" w:pos="566"/>
          <w:tab w:val="clear" w:pos="720"/>
          <w:tab w:val="clear" w:pos="850"/>
          <w:tab w:val="clear" w:pos="915"/>
          <w:tab w:val="clear" w:pos="2911"/>
          <w:tab w:val="left" w:pos="851"/>
        </w:tabs>
        <w:spacing w:before="240" w:after="120"/>
        <w:ind w:left="851" w:hanging="851"/>
        <w:rPr>
          <w:lang w:val="en-GB"/>
        </w:rPr>
      </w:pPr>
      <w:bookmarkStart w:id="467" w:name="_Toc422735596"/>
      <w:bookmarkStart w:id="468" w:name="_Toc460900496"/>
      <w:bookmarkStart w:id="469" w:name="_Toc8629927"/>
      <w:bookmarkStart w:id="470" w:name="_Toc8630059"/>
      <w:bookmarkStart w:id="471" w:name="_Toc68293208"/>
      <w:r w:rsidRPr="00F20AE1">
        <w:rPr>
          <w:lang w:val="en-GB"/>
        </w:rPr>
        <w:t>Glaciers</w:t>
      </w:r>
      <w:bookmarkEnd w:id="467"/>
      <w:bookmarkEnd w:id="468"/>
      <w:bookmarkEnd w:id="469"/>
      <w:bookmarkEnd w:id="470"/>
      <w:bookmarkEnd w:id="471"/>
    </w:p>
    <w:p w14:paraId="4B7AAF79" w14:textId="2B90A4A1" w:rsidR="002108A1" w:rsidRDefault="002108A1" w:rsidP="002108A1">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rFonts w:cs="Arial"/>
          <w:bCs/>
          <w:lang w:val="en-AU"/>
        </w:rPr>
      </w:pPr>
      <w:r>
        <w:rPr>
          <w:rFonts w:cs="Arial"/>
          <w:bCs/>
          <w:lang w:val="en-AU"/>
        </w:rPr>
        <w:t>The guidance for the encoding of glaciers remains unchanged in S-101</w:t>
      </w:r>
      <w:r w:rsidRPr="00560C1D">
        <w:rPr>
          <w:rFonts w:cs="Arial"/>
          <w:bCs/>
          <w:lang w:val="en-AU"/>
        </w:rPr>
        <w:t>.</w:t>
      </w:r>
      <w:r>
        <w:rPr>
          <w:rFonts w:cs="Arial"/>
          <w:bCs/>
          <w:lang w:val="en-AU"/>
        </w:rPr>
        <w:t xml:space="preserve">  See S-101 DCEG clause 5.13.1.1.</w:t>
      </w:r>
    </w:p>
    <w:p w14:paraId="7028DFDB" w14:textId="4CCD8F42" w:rsidR="006B2826" w:rsidRPr="00F20AE1" w:rsidRDefault="006B2826" w:rsidP="00C93144">
      <w:pPr>
        <w:pStyle w:val="Heading3"/>
        <w:keepLines/>
        <w:numPr>
          <w:ilvl w:val="2"/>
          <w:numId w:val="13"/>
        </w:numPr>
        <w:tabs>
          <w:tab w:val="clear" w:pos="283"/>
          <w:tab w:val="clear" w:pos="566"/>
          <w:tab w:val="clear" w:pos="720"/>
          <w:tab w:val="clear" w:pos="850"/>
          <w:tab w:val="clear" w:pos="915"/>
          <w:tab w:val="clear" w:pos="2911"/>
          <w:tab w:val="left" w:pos="851"/>
        </w:tabs>
        <w:spacing w:before="240" w:after="120"/>
        <w:ind w:left="851" w:hanging="851"/>
        <w:rPr>
          <w:lang w:val="en-GB"/>
        </w:rPr>
      </w:pPr>
      <w:bookmarkStart w:id="472" w:name="_Toc422735598"/>
      <w:bookmarkStart w:id="473" w:name="_Toc460900497"/>
      <w:bookmarkStart w:id="474" w:name="_Toc8629928"/>
      <w:bookmarkStart w:id="475" w:name="_Toc8630060"/>
      <w:bookmarkStart w:id="476" w:name="_Toc68293209"/>
      <w:r w:rsidRPr="00F20AE1">
        <w:rPr>
          <w:lang w:val="en-GB"/>
        </w:rPr>
        <w:t>Vegetation</w:t>
      </w:r>
      <w:bookmarkEnd w:id="472"/>
      <w:bookmarkEnd w:id="473"/>
      <w:bookmarkEnd w:id="474"/>
      <w:bookmarkEnd w:id="475"/>
      <w:bookmarkEnd w:id="476"/>
    </w:p>
    <w:p w14:paraId="0466D594" w14:textId="57844E1B" w:rsidR="002108A1" w:rsidRPr="00F20AE1" w:rsidRDefault="002108A1" w:rsidP="002108A1">
      <w:pPr>
        <w:keepNext/>
        <w:keepLines/>
        <w:tabs>
          <w:tab w:val="left" w:pos="0"/>
          <w:tab w:val="left" w:pos="283"/>
          <w:tab w:val="left" w:pos="566"/>
          <w:tab w:val="left" w:pos="850"/>
          <w:tab w:val="left" w:pos="1134"/>
          <w:tab w:val="left" w:pos="1418"/>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S-57 Geo object:</w:t>
      </w:r>
      <w:r w:rsidRPr="00F20AE1">
        <w:rPr>
          <w:lang w:val="en-GB"/>
        </w:rPr>
        <w:tab/>
      </w:r>
      <w:r w:rsidRPr="00F20AE1">
        <w:rPr>
          <w:lang w:val="en-GB"/>
        </w:rPr>
        <w:tab/>
        <w:t>Vegetation (</w:t>
      </w:r>
      <w:r w:rsidRPr="00F20AE1">
        <w:rPr>
          <w:b/>
          <w:lang w:val="en-GB"/>
        </w:rPr>
        <w:t>VEGATN</w:t>
      </w:r>
      <w:r w:rsidRPr="00F20AE1">
        <w:rPr>
          <w:lang w:val="en-GB"/>
        </w:rPr>
        <w:t>)</w:t>
      </w:r>
      <w:r w:rsidRPr="00F20AE1">
        <w:rPr>
          <w:lang w:val="en-GB"/>
        </w:rPr>
        <w:tab/>
      </w:r>
      <w:r w:rsidRPr="00F20AE1">
        <w:rPr>
          <w:lang w:val="en-GB"/>
        </w:rPr>
        <w:tab/>
        <w:t>(</w:t>
      </w:r>
      <w:r>
        <w:rPr>
          <w:lang w:val="en-GB"/>
        </w:rPr>
        <w:t>P</w:t>
      </w:r>
      <w:proofErr w:type="gramStart"/>
      <w:r>
        <w:rPr>
          <w:lang w:val="en-GB"/>
        </w:rPr>
        <w:t>,L,A</w:t>
      </w:r>
      <w:proofErr w:type="gramEnd"/>
      <w:r w:rsidRPr="00F20AE1">
        <w:rPr>
          <w:lang w:val="en-GB"/>
        </w:rPr>
        <w:t>)</w:t>
      </w:r>
    </w:p>
    <w:p w14:paraId="781C4C94" w14:textId="7B941C74" w:rsidR="002108A1" w:rsidRPr="00F20AE1" w:rsidRDefault="002108A1" w:rsidP="002108A1">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w:t>
      </w:r>
      <w:r w:rsidR="00D83924">
        <w:rPr>
          <w:u w:val="single"/>
          <w:lang w:val="en-GB"/>
        </w:rPr>
        <w:t>-</w:t>
      </w:r>
      <w:r w:rsidRPr="00F20AE1">
        <w:rPr>
          <w:u w:val="single"/>
          <w:lang w:val="en-GB"/>
        </w:rPr>
        <w:t>101 Geo feature</w:t>
      </w:r>
      <w:r w:rsidRPr="00F20AE1">
        <w:rPr>
          <w:lang w:val="en-GB"/>
        </w:rPr>
        <w:t>:</w:t>
      </w:r>
      <w:r w:rsidRPr="00F20AE1">
        <w:rPr>
          <w:lang w:val="en-GB"/>
        </w:rPr>
        <w:tab/>
      </w:r>
      <w:r>
        <w:rPr>
          <w:b/>
          <w:lang w:val="en-GB"/>
        </w:rPr>
        <w:t>Vegetation</w:t>
      </w:r>
      <w:r w:rsidRPr="00F20AE1">
        <w:rPr>
          <w:b/>
          <w:lang w:val="en-GB"/>
        </w:rPr>
        <w:tab/>
      </w:r>
      <w:r w:rsidRPr="00F20AE1">
        <w:rPr>
          <w:b/>
          <w:lang w:val="en-GB"/>
        </w:rPr>
        <w:tab/>
      </w:r>
      <w:r w:rsidRPr="00F20AE1">
        <w:rPr>
          <w:b/>
          <w:lang w:val="en-GB"/>
        </w:rPr>
        <w:tab/>
      </w:r>
      <w:r w:rsidRPr="00F20AE1">
        <w:rPr>
          <w:b/>
          <w:lang w:val="en-GB"/>
        </w:rPr>
        <w:tab/>
      </w:r>
      <w:r w:rsidRPr="00F20AE1">
        <w:rPr>
          <w:b/>
          <w:lang w:val="en-GB"/>
        </w:rPr>
        <w:tab/>
      </w:r>
      <w:r w:rsidRPr="00F20AE1">
        <w:rPr>
          <w:lang w:val="en-GB"/>
        </w:rPr>
        <w:t>(</w:t>
      </w:r>
      <w:r>
        <w:rPr>
          <w:lang w:val="en-GB"/>
        </w:rPr>
        <w:t>P</w:t>
      </w:r>
      <w:proofErr w:type="gramStart"/>
      <w:r>
        <w:rPr>
          <w:lang w:val="en-GB"/>
        </w:rPr>
        <w:t>,C,S</w:t>
      </w:r>
      <w:proofErr w:type="gramEnd"/>
      <w:r w:rsidRPr="00F20AE1">
        <w:rPr>
          <w:lang w:val="en-GB"/>
        </w:rPr>
        <w:t>)</w:t>
      </w:r>
      <w:r w:rsidRPr="00F20AE1">
        <w:rPr>
          <w:lang w:val="en-GB"/>
        </w:rPr>
        <w:tab/>
      </w:r>
      <w:r w:rsidRPr="00F20AE1">
        <w:rPr>
          <w:lang w:val="en-GB"/>
        </w:rPr>
        <w:tab/>
      </w:r>
      <w:r w:rsidRPr="00F20AE1">
        <w:rPr>
          <w:lang w:val="en-GB"/>
        </w:rPr>
        <w:tab/>
      </w:r>
      <w:r w:rsidRPr="00F20AE1">
        <w:rPr>
          <w:lang w:val="en-GB"/>
        </w:rPr>
        <w:tab/>
      </w:r>
      <w:r w:rsidRPr="00F20AE1">
        <w:rPr>
          <w:lang w:val="en-GB"/>
        </w:rPr>
        <w:tab/>
        <w:t>(S-101 DCEG Clause 5.</w:t>
      </w:r>
      <w:r>
        <w:rPr>
          <w:lang w:val="en-GB"/>
        </w:rPr>
        <w:t>12</w:t>
      </w:r>
      <w:r w:rsidRPr="00F20AE1">
        <w:rPr>
          <w:lang w:val="en-GB"/>
        </w:rPr>
        <w:t>)</w:t>
      </w:r>
    </w:p>
    <w:p w14:paraId="4DA1D97D" w14:textId="376155C9" w:rsidR="00CC4660" w:rsidRDefault="0040669F" w:rsidP="00CC4660">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jc w:val="both"/>
        <w:rPr>
          <w:lang w:val="en-AU"/>
        </w:rPr>
      </w:pPr>
      <w:r>
        <w:rPr>
          <w:lang w:val="en-AU"/>
        </w:rPr>
        <w:lastRenderedPageBreak/>
        <w:t>All instances of encoding of the S-57 Feature object</w:t>
      </w:r>
      <w:r w:rsidRPr="00560C1D">
        <w:rPr>
          <w:lang w:val="en-AU"/>
        </w:rPr>
        <w:t xml:space="preserve"> </w:t>
      </w:r>
      <w:r w:rsidRPr="00F20AE1">
        <w:rPr>
          <w:b/>
          <w:lang w:val="en-GB"/>
        </w:rPr>
        <w:t>VEGATN</w:t>
      </w:r>
      <w:r w:rsidRPr="00560C1D">
        <w:rPr>
          <w:lang w:val="en-AU"/>
        </w:rPr>
        <w:t xml:space="preserve"> </w:t>
      </w:r>
      <w:r>
        <w:rPr>
          <w:lang w:val="en-AU"/>
        </w:rPr>
        <w:t xml:space="preserve">and its binding attributes will be </w:t>
      </w:r>
      <w:r w:rsidR="00612815">
        <w:rPr>
          <w:lang w:val="en-AU"/>
        </w:rPr>
        <w:t xml:space="preserve">converted </w:t>
      </w:r>
      <w:r>
        <w:rPr>
          <w:lang w:val="en-AU"/>
        </w:rPr>
        <w:t xml:space="preserve">automatically </w:t>
      </w:r>
      <w:r w:rsidR="00612815">
        <w:rPr>
          <w:lang w:val="en-GB"/>
        </w:rPr>
        <w:t>to an instance of</w:t>
      </w:r>
      <w:r>
        <w:rPr>
          <w:lang w:val="en-AU"/>
        </w:rPr>
        <w:t xml:space="preserve"> the S-101 feature </w:t>
      </w:r>
      <w:r>
        <w:rPr>
          <w:b/>
          <w:lang w:val="en-GB"/>
        </w:rPr>
        <w:t>Vegetation</w:t>
      </w:r>
      <w:r>
        <w:rPr>
          <w:b/>
          <w:lang w:val="en-AU"/>
        </w:rPr>
        <w:t xml:space="preserve"> </w:t>
      </w:r>
      <w:r>
        <w:rPr>
          <w:lang w:val="en-AU"/>
        </w:rPr>
        <w:t xml:space="preserve">during the automated conversion process.  </w:t>
      </w:r>
      <w:r w:rsidR="00CC4660">
        <w:rPr>
          <w:lang w:val="en-AU"/>
        </w:rPr>
        <w:t>However the following exceptions apply:</w:t>
      </w:r>
    </w:p>
    <w:p w14:paraId="5521782F" w14:textId="10FEB820" w:rsidR="00CC4660" w:rsidRDefault="00CC4660" w:rsidP="00CC4660">
      <w:pPr>
        <w:pStyle w:val="ListParagraph"/>
        <w:numPr>
          <w:ilvl w:val="0"/>
          <w:numId w:val="20"/>
        </w:num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284" w:hanging="284"/>
        <w:jc w:val="both"/>
        <w:rPr>
          <w:lang w:val="en-AU"/>
        </w:rPr>
      </w:pPr>
      <w:r>
        <w:rPr>
          <w:b/>
          <w:lang w:val="en-GB"/>
        </w:rPr>
        <w:t>VEGATN</w:t>
      </w:r>
      <w:r>
        <w:rPr>
          <w:lang w:val="en-AU"/>
        </w:rPr>
        <w:t xml:space="preserve"> with attribute CATVEG = </w:t>
      </w:r>
      <w:r>
        <w:rPr>
          <w:i/>
          <w:lang w:val="en-AU"/>
        </w:rPr>
        <w:t>7</w:t>
      </w:r>
      <w:r>
        <w:rPr>
          <w:lang w:val="en-AU"/>
        </w:rPr>
        <w:t xml:space="preserve"> (mangroves)</w:t>
      </w:r>
      <w:r w:rsidR="00FD1CE1">
        <w:rPr>
          <w:lang w:val="en-AU"/>
        </w:rPr>
        <w:t xml:space="preserve"> or </w:t>
      </w:r>
      <w:r w:rsidR="00FD1CE1">
        <w:rPr>
          <w:i/>
          <w:lang w:val="en-AU"/>
        </w:rPr>
        <w:t>21</w:t>
      </w:r>
      <w:r w:rsidR="00FD1CE1">
        <w:rPr>
          <w:lang w:val="en-AU"/>
        </w:rPr>
        <w:t xml:space="preserve"> (mangrove tree)</w:t>
      </w:r>
      <w:r>
        <w:rPr>
          <w:lang w:val="en-AU"/>
        </w:rPr>
        <w:t xml:space="preserve"> will convert to </w:t>
      </w:r>
      <w:r w:rsidR="00132F73">
        <w:rPr>
          <w:lang w:val="en-AU"/>
        </w:rPr>
        <w:t xml:space="preserve">an instance of </w:t>
      </w:r>
      <w:r>
        <w:rPr>
          <w:lang w:val="en-AU"/>
        </w:rPr>
        <w:t xml:space="preserve">the S-101 feature </w:t>
      </w:r>
      <w:r>
        <w:rPr>
          <w:b/>
          <w:lang w:val="en-GB"/>
        </w:rPr>
        <w:t>Obstruction</w:t>
      </w:r>
      <w:r>
        <w:rPr>
          <w:lang w:val="en-GB"/>
        </w:rPr>
        <w:t xml:space="preserve"> </w:t>
      </w:r>
      <w:r w:rsidR="00AC1135">
        <w:rPr>
          <w:lang w:val="en-GB"/>
        </w:rPr>
        <w:t>with</w:t>
      </w:r>
      <w:r>
        <w:rPr>
          <w:lang w:val="en-GB"/>
        </w:rPr>
        <w:t xml:space="preserve"> attribute </w:t>
      </w:r>
      <w:r>
        <w:rPr>
          <w:b/>
          <w:lang w:val="en-GB"/>
        </w:rPr>
        <w:t>category of obstruction</w:t>
      </w:r>
      <w:r>
        <w:rPr>
          <w:lang w:val="en-GB"/>
        </w:rPr>
        <w:t xml:space="preserve"> = </w:t>
      </w:r>
      <w:r>
        <w:rPr>
          <w:i/>
          <w:lang w:val="en-GB"/>
        </w:rPr>
        <w:t>23</w:t>
      </w:r>
      <w:r>
        <w:rPr>
          <w:lang w:val="en-GB"/>
        </w:rPr>
        <w:t xml:space="preserve"> (mangrove)</w:t>
      </w:r>
      <w:r w:rsidR="00FD1CE1">
        <w:rPr>
          <w:lang w:val="en-GB"/>
        </w:rPr>
        <w:t>,</w:t>
      </w:r>
      <w:r w:rsidR="00D8715F">
        <w:rPr>
          <w:lang w:val="en-GB"/>
        </w:rPr>
        <w:t xml:space="preserve"> mandatory attribute </w:t>
      </w:r>
      <w:r w:rsidR="00D8715F">
        <w:rPr>
          <w:b/>
          <w:lang w:val="en-GB"/>
        </w:rPr>
        <w:t>water level effect</w:t>
      </w:r>
      <w:r w:rsidR="00D8715F">
        <w:rPr>
          <w:lang w:val="en-GB"/>
        </w:rPr>
        <w:t xml:space="preserve"> = </w:t>
      </w:r>
      <w:r w:rsidR="00D8715F">
        <w:rPr>
          <w:i/>
          <w:lang w:val="en-GB"/>
        </w:rPr>
        <w:t>1</w:t>
      </w:r>
      <w:r w:rsidR="00D8715F">
        <w:rPr>
          <w:lang w:val="en-GB"/>
        </w:rPr>
        <w:t xml:space="preserve"> (par</w:t>
      </w:r>
      <w:r w:rsidR="00FD1CE1">
        <w:rPr>
          <w:lang w:val="en-GB"/>
        </w:rPr>
        <w:t>tially submerged at high water)</w:t>
      </w:r>
      <w:r w:rsidR="00D8715F">
        <w:rPr>
          <w:lang w:val="en-GB"/>
        </w:rPr>
        <w:t xml:space="preserve"> and conditional mandatory attribute </w:t>
      </w:r>
      <w:r w:rsidR="00D8715F">
        <w:rPr>
          <w:b/>
          <w:lang w:val="en-GB"/>
        </w:rPr>
        <w:t>height</w:t>
      </w:r>
      <w:r w:rsidR="00D8715F">
        <w:rPr>
          <w:lang w:val="en-GB"/>
        </w:rPr>
        <w:t xml:space="preserve"> = empty (null) if no value is populated for the attribute HEIGHT on the </w:t>
      </w:r>
      <w:r w:rsidR="00FD1CE1">
        <w:rPr>
          <w:b/>
        </w:rPr>
        <w:t>VEGATN</w:t>
      </w:r>
      <w:r w:rsidR="00FD1CE1">
        <w:t xml:space="preserve"> object</w:t>
      </w:r>
      <w:r>
        <w:rPr>
          <w:lang w:val="en-AU"/>
        </w:rPr>
        <w:t>.</w:t>
      </w:r>
      <w:r w:rsidR="00EF6B88">
        <w:rPr>
          <w:lang w:val="en-AU"/>
        </w:rPr>
        <w:t xml:space="preserve">  </w:t>
      </w:r>
    </w:p>
    <w:p w14:paraId="51E3ABDD" w14:textId="7C148799" w:rsidR="0040669F" w:rsidRDefault="0040669F" w:rsidP="0036103E">
      <w:pPr>
        <w:spacing w:after="120"/>
        <w:jc w:val="both"/>
        <w:rPr>
          <w:lang w:val="en-AU"/>
        </w:rPr>
      </w:pPr>
      <w:r>
        <w:rPr>
          <w:lang w:val="en-AU"/>
        </w:rPr>
        <w:t xml:space="preserve">Data Producers are advised that the following enumerate type attribute has restricted allowable enumerate values for </w:t>
      </w:r>
      <w:r>
        <w:rPr>
          <w:b/>
          <w:lang w:val="en-GB"/>
        </w:rPr>
        <w:t>Vegetation</w:t>
      </w:r>
      <w:r>
        <w:rPr>
          <w:lang w:val="en-AU"/>
        </w:rPr>
        <w:t xml:space="preserve"> in S-101:</w:t>
      </w:r>
    </w:p>
    <w:p w14:paraId="26451CAC" w14:textId="25A42229" w:rsidR="0040669F" w:rsidRDefault="0040669F" w:rsidP="0040669F">
      <w:pPr>
        <w:spacing w:after="120"/>
        <w:jc w:val="both"/>
        <w:rPr>
          <w:lang w:val="en-AU"/>
        </w:rPr>
      </w:pPr>
      <w:r>
        <w:rPr>
          <w:b/>
          <w:lang w:val="en-AU"/>
        </w:rPr>
        <w:t>category of vegetation</w:t>
      </w:r>
      <w:r>
        <w:rPr>
          <w:lang w:val="en-AU"/>
        </w:rPr>
        <w:tab/>
      </w:r>
      <w:r>
        <w:rPr>
          <w:lang w:val="en-AU"/>
        </w:rPr>
        <w:tab/>
        <w:t>(CATVEG)</w:t>
      </w:r>
    </w:p>
    <w:p w14:paraId="2560F0E9" w14:textId="76D9299D" w:rsidR="0040669F" w:rsidRDefault="0040669F" w:rsidP="0040669F">
      <w:pPr>
        <w:spacing w:after="120"/>
        <w:jc w:val="both"/>
        <w:rPr>
          <w:rFonts w:cs="Arial"/>
          <w:bCs/>
          <w:lang w:val="en-AU"/>
        </w:rPr>
      </w:pPr>
      <w:r>
        <w:rPr>
          <w:rFonts w:cs="Arial"/>
          <w:bCs/>
          <w:lang w:val="en-AU"/>
        </w:rPr>
        <w:t>See S-101 DCEG clause 5.</w:t>
      </w:r>
      <w:r w:rsidR="0025153E">
        <w:rPr>
          <w:rFonts w:cs="Arial"/>
          <w:bCs/>
          <w:lang w:val="en-AU"/>
        </w:rPr>
        <w:t>12</w:t>
      </w:r>
      <w:r>
        <w:rPr>
          <w:rFonts w:cs="Arial"/>
          <w:bCs/>
          <w:lang w:val="en-AU"/>
        </w:rPr>
        <w:t xml:space="preserve"> for the listings of allowable values.  Values populated in S-57 for th</w:t>
      </w:r>
      <w:r w:rsidR="0057569C">
        <w:rPr>
          <w:rFonts w:cs="Arial"/>
          <w:bCs/>
          <w:lang w:val="en-AU"/>
        </w:rPr>
        <w:t>is</w:t>
      </w:r>
      <w:r>
        <w:rPr>
          <w:rFonts w:cs="Arial"/>
          <w:bCs/>
          <w:lang w:val="en-AU"/>
        </w:rPr>
        <w:t xml:space="preserve"> attribute other than the allowable values will</w:t>
      </w:r>
      <w:r>
        <w:rPr>
          <w:lang w:val="en-AU"/>
        </w:rPr>
        <w:t xml:space="preserve"> not be converted across to S-101</w:t>
      </w:r>
      <w:r w:rsidRPr="00560C1D">
        <w:rPr>
          <w:rFonts w:cs="Arial"/>
          <w:bCs/>
          <w:lang w:val="en-AU"/>
        </w:rPr>
        <w:t>.</w:t>
      </w:r>
      <w:r>
        <w:rPr>
          <w:rFonts w:cs="Arial"/>
          <w:bCs/>
          <w:lang w:val="en-AU"/>
        </w:rPr>
        <w:t xml:space="preserve">  Data Producers are advised to check any populated values for CATVEG on </w:t>
      </w:r>
      <w:r w:rsidRPr="00F20AE1">
        <w:rPr>
          <w:b/>
          <w:lang w:val="en-GB"/>
        </w:rPr>
        <w:t>VEGATN</w:t>
      </w:r>
      <w:r>
        <w:rPr>
          <w:rFonts w:cs="Arial"/>
          <w:bCs/>
          <w:lang w:val="en-AU"/>
        </w:rPr>
        <w:t xml:space="preserve"> and amend appropriately.</w:t>
      </w:r>
    </w:p>
    <w:p w14:paraId="0C010C33" w14:textId="77777777" w:rsidR="00AC1135" w:rsidRDefault="00AC1135" w:rsidP="00AC1135">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jc w:val="both"/>
        <w:rPr>
          <w:lang w:val="en-AU"/>
        </w:rPr>
      </w:pPr>
      <w:r>
        <w:rPr>
          <w:lang w:val="en-AU"/>
        </w:rPr>
        <w:t>The following additional requirements for S-57 dataset conversion must be noted:</w:t>
      </w:r>
    </w:p>
    <w:p w14:paraId="5647652B" w14:textId="6EE0AAE7" w:rsidR="00AC1135" w:rsidRPr="00AC1135" w:rsidRDefault="00AC1135" w:rsidP="00AC1135">
      <w:pPr>
        <w:pStyle w:val="ListParagraph"/>
        <w:numPr>
          <w:ilvl w:val="0"/>
          <w:numId w:val="20"/>
        </w:numPr>
        <w:tabs>
          <w:tab w:val="left" w:pos="0"/>
          <w:tab w:val="left" w:pos="283"/>
          <w:tab w:val="left" w:pos="566"/>
          <w:tab w:val="left" w:pos="851"/>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284" w:hanging="284"/>
        <w:jc w:val="both"/>
        <w:rPr>
          <w:rFonts w:cs="Arial"/>
          <w:bCs/>
          <w:lang w:val="en-AU"/>
        </w:rPr>
      </w:pPr>
      <w:commentRangeStart w:id="477"/>
      <w:r>
        <w:rPr>
          <w:rFonts w:cs="Arial"/>
          <w:bCs/>
          <w:lang w:val="en-AU"/>
        </w:rPr>
        <w:t xml:space="preserve">S-57 guidance recommends the encoding of a </w:t>
      </w:r>
      <w:r>
        <w:rPr>
          <w:rFonts w:cs="Arial"/>
          <w:b/>
          <w:bCs/>
          <w:lang w:val="en-AU"/>
        </w:rPr>
        <w:t>COALNE</w:t>
      </w:r>
      <w:r>
        <w:rPr>
          <w:rFonts w:cs="Arial"/>
          <w:bCs/>
          <w:lang w:val="en-AU"/>
        </w:rPr>
        <w:t xml:space="preserve"> </w:t>
      </w:r>
      <w:r w:rsidR="00A0277C">
        <w:rPr>
          <w:rFonts w:cs="Arial"/>
          <w:bCs/>
          <w:lang w:val="en-AU"/>
        </w:rPr>
        <w:t xml:space="preserve">Feature </w:t>
      </w:r>
      <w:r>
        <w:rPr>
          <w:rFonts w:cs="Arial"/>
          <w:bCs/>
          <w:lang w:val="en-AU"/>
        </w:rPr>
        <w:t>object along the seaward edge of encoded mangrove (</w:t>
      </w:r>
      <w:r>
        <w:rPr>
          <w:rFonts w:cs="Arial"/>
          <w:b/>
          <w:bCs/>
          <w:lang w:val="en-AU"/>
        </w:rPr>
        <w:t>VEGATN</w:t>
      </w:r>
      <w:r>
        <w:rPr>
          <w:rFonts w:cs="Arial"/>
          <w:bCs/>
          <w:lang w:val="en-AU"/>
        </w:rPr>
        <w:t xml:space="preserve">) areas located in the intertidal area.  </w:t>
      </w:r>
      <w:r w:rsidR="00EF6B88" w:rsidRPr="00F20AE1">
        <w:rPr>
          <w:lang w:val="en-GB"/>
        </w:rPr>
        <w:t xml:space="preserve">Where </w:t>
      </w:r>
      <w:r w:rsidR="00EF6B88">
        <w:rPr>
          <w:lang w:val="en-GB"/>
        </w:rPr>
        <w:t xml:space="preserve">a </w:t>
      </w:r>
      <w:r w:rsidR="00EF6B88">
        <w:rPr>
          <w:b/>
          <w:lang w:val="en-GB"/>
        </w:rPr>
        <w:t xml:space="preserve">COALNE </w:t>
      </w:r>
      <w:r w:rsidR="00EF6B88">
        <w:rPr>
          <w:lang w:val="en-GB"/>
        </w:rPr>
        <w:t xml:space="preserve">Feature object has been encoded in S-57 to indicate </w:t>
      </w:r>
      <w:r w:rsidR="00A0277C">
        <w:rPr>
          <w:lang w:val="en-GB"/>
        </w:rPr>
        <w:t>the seaward edge of the mangrove area</w:t>
      </w:r>
      <w:r w:rsidR="00EF6B88" w:rsidRPr="00F20AE1">
        <w:rPr>
          <w:lang w:val="en-GB"/>
        </w:rPr>
        <w:t xml:space="preserve">, the corresponding S-101 instance of the </w:t>
      </w:r>
      <w:r w:rsidR="00EF6B88" w:rsidRPr="002B0569">
        <w:rPr>
          <w:lang w:val="en-GB"/>
        </w:rPr>
        <w:t xml:space="preserve">feature </w:t>
      </w:r>
      <w:r w:rsidR="00A0277C">
        <w:rPr>
          <w:b/>
          <w:lang w:val="en-GB"/>
        </w:rPr>
        <w:t>Coastline</w:t>
      </w:r>
      <w:r w:rsidR="00EF6B88" w:rsidRPr="007829FD">
        <w:rPr>
          <w:b/>
          <w:lang w:val="en-GB"/>
        </w:rPr>
        <w:t xml:space="preserve"> </w:t>
      </w:r>
      <w:r w:rsidR="00EF6B88" w:rsidRPr="00F20AE1">
        <w:rPr>
          <w:lang w:val="en-GB"/>
        </w:rPr>
        <w:t>must be deleted</w:t>
      </w:r>
      <w:r w:rsidR="00E633FB">
        <w:rPr>
          <w:lang w:val="en-GB"/>
        </w:rPr>
        <w:t xml:space="preserve"> where it is coincident with the seaward edge of the converted </w:t>
      </w:r>
      <w:r w:rsidR="00E633FB">
        <w:rPr>
          <w:b/>
          <w:lang w:val="en-GB"/>
        </w:rPr>
        <w:t>Obstruction</w:t>
      </w:r>
      <w:r w:rsidR="00E633FB">
        <w:rPr>
          <w:lang w:val="en-GB"/>
        </w:rPr>
        <w:t xml:space="preserve"> feature</w:t>
      </w:r>
      <w:r>
        <w:rPr>
          <w:rFonts w:cs="Arial"/>
          <w:bCs/>
          <w:lang w:val="en-AU"/>
        </w:rPr>
        <w:t>.</w:t>
      </w:r>
      <w:commentRangeEnd w:id="477"/>
      <w:r w:rsidR="00E33AEE">
        <w:rPr>
          <w:rStyle w:val="CommentReference"/>
          <w:rFonts w:ascii="Garamond" w:hAnsi="Garamond"/>
          <w:lang w:eastAsia="en-US"/>
        </w:rPr>
        <w:commentReference w:id="477"/>
      </w:r>
    </w:p>
    <w:p w14:paraId="4DEFE152" w14:textId="447AA536" w:rsidR="006B2826" w:rsidRPr="00F20AE1" w:rsidRDefault="006B2826" w:rsidP="00C93144">
      <w:pPr>
        <w:pStyle w:val="Heading3"/>
        <w:keepLines/>
        <w:numPr>
          <w:ilvl w:val="2"/>
          <w:numId w:val="13"/>
        </w:numPr>
        <w:tabs>
          <w:tab w:val="clear" w:pos="283"/>
          <w:tab w:val="clear" w:pos="566"/>
          <w:tab w:val="clear" w:pos="720"/>
          <w:tab w:val="clear" w:pos="850"/>
          <w:tab w:val="clear" w:pos="915"/>
          <w:tab w:val="clear" w:pos="2911"/>
          <w:tab w:val="left" w:pos="851"/>
        </w:tabs>
        <w:spacing w:before="240" w:after="120"/>
        <w:ind w:left="851" w:hanging="851"/>
        <w:rPr>
          <w:lang w:val="en-GB"/>
        </w:rPr>
      </w:pPr>
      <w:bookmarkStart w:id="478" w:name="_Toc422735600"/>
      <w:bookmarkStart w:id="479" w:name="_Toc460900498"/>
      <w:bookmarkStart w:id="480" w:name="_Toc8629929"/>
      <w:bookmarkStart w:id="481" w:name="_Toc8630061"/>
      <w:bookmarkStart w:id="482" w:name="_Toc68293210"/>
      <w:r w:rsidRPr="00F20AE1">
        <w:rPr>
          <w:lang w:val="en-GB"/>
        </w:rPr>
        <w:t>Lava flow</w:t>
      </w:r>
      <w:bookmarkEnd w:id="478"/>
      <w:bookmarkEnd w:id="479"/>
      <w:bookmarkEnd w:id="480"/>
      <w:bookmarkEnd w:id="481"/>
      <w:bookmarkEnd w:id="482"/>
    </w:p>
    <w:p w14:paraId="3DF14E0E" w14:textId="50574ED1" w:rsidR="000C6CCC" w:rsidRPr="00F20AE1" w:rsidRDefault="000C6CCC" w:rsidP="000C6CCC">
      <w:pPr>
        <w:tabs>
          <w:tab w:val="decimal" w:pos="5402"/>
          <w:tab w:val="left" w:pos="5589"/>
        </w:tabs>
        <w:spacing w:after="120"/>
        <w:jc w:val="both"/>
        <w:rPr>
          <w:lang w:val="en-GB"/>
        </w:rPr>
      </w:pPr>
      <w:r w:rsidRPr="00F20AE1">
        <w:rPr>
          <w:lang w:val="en-GB"/>
        </w:rPr>
        <w:t>See clause 4.</w:t>
      </w:r>
      <w:r>
        <w:rPr>
          <w:lang w:val="en-GB"/>
        </w:rPr>
        <w:t>7.1</w:t>
      </w:r>
      <w:r w:rsidRPr="00F20AE1">
        <w:rPr>
          <w:lang w:val="en-GB"/>
        </w:rPr>
        <w:t>.</w:t>
      </w:r>
    </w:p>
    <w:p w14:paraId="5B5CEA96" w14:textId="77777777" w:rsidR="006B2826" w:rsidRPr="00F20AE1" w:rsidRDefault="006B2826" w:rsidP="00C93144">
      <w:pPr>
        <w:pStyle w:val="Heading2"/>
        <w:numPr>
          <w:ilvl w:val="1"/>
          <w:numId w:val="13"/>
        </w:numPr>
        <w:tabs>
          <w:tab w:val="clear" w:pos="283"/>
          <w:tab w:val="clear" w:pos="576"/>
          <w:tab w:val="clear" w:pos="720"/>
          <w:tab w:val="clear" w:pos="850"/>
          <w:tab w:val="clear" w:pos="915"/>
          <w:tab w:val="clear" w:pos="2911"/>
          <w:tab w:val="num" w:pos="851"/>
        </w:tabs>
        <w:spacing w:before="240" w:after="120"/>
        <w:ind w:left="851" w:hanging="851"/>
        <w:rPr>
          <w:lang w:val="en-GB"/>
        </w:rPr>
      </w:pPr>
      <w:bookmarkStart w:id="483" w:name="_Toc422735602"/>
      <w:bookmarkStart w:id="484" w:name="_Toc460900499"/>
      <w:bookmarkStart w:id="485" w:name="_Toc8629930"/>
      <w:bookmarkStart w:id="486" w:name="_Toc8630062"/>
      <w:bookmarkStart w:id="487" w:name="_Toc68293211"/>
      <w:r w:rsidRPr="00F20AE1">
        <w:rPr>
          <w:lang w:val="en-GB"/>
        </w:rPr>
        <w:t>Artificial features</w:t>
      </w:r>
      <w:bookmarkEnd w:id="483"/>
      <w:bookmarkEnd w:id="484"/>
      <w:bookmarkEnd w:id="485"/>
      <w:bookmarkEnd w:id="486"/>
      <w:bookmarkEnd w:id="487"/>
    </w:p>
    <w:p w14:paraId="16A05AD4" w14:textId="396A2AAB" w:rsidR="006B2826" w:rsidRPr="00F20AE1" w:rsidRDefault="006B2826" w:rsidP="00C93144">
      <w:pPr>
        <w:pStyle w:val="Heading3"/>
        <w:keepLines/>
        <w:numPr>
          <w:ilvl w:val="2"/>
          <w:numId w:val="13"/>
        </w:numPr>
        <w:tabs>
          <w:tab w:val="clear" w:pos="283"/>
          <w:tab w:val="clear" w:pos="566"/>
          <w:tab w:val="clear" w:pos="720"/>
          <w:tab w:val="clear" w:pos="850"/>
          <w:tab w:val="clear" w:pos="915"/>
          <w:tab w:val="clear" w:pos="2911"/>
          <w:tab w:val="left" w:pos="851"/>
        </w:tabs>
        <w:spacing w:before="240" w:after="120"/>
        <w:ind w:left="851" w:hanging="851"/>
        <w:rPr>
          <w:lang w:val="en-GB"/>
        </w:rPr>
      </w:pPr>
      <w:bookmarkStart w:id="488" w:name="_Toc422735604"/>
      <w:bookmarkStart w:id="489" w:name="_Toc460900500"/>
      <w:bookmarkStart w:id="490" w:name="_Toc8629931"/>
      <w:bookmarkStart w:id="491" w:name="_Toc8630063"/>
      <w:bookmarkStart w:id="492" w:name="_Toc68293212"/>
      <w:r w:rsidRPr="00F20AE1">
        <w:rPr>
          <w:lang w:val="en-GB"/>
        </w:rPr>
        <w:t>Canals</w:t>
      </w:r>
      <w:bookmarkEnd w:id="488"/>
      <w:bookmarkEnd w:id="489"/>
      <w:bookmarkEnd w:id="490"/>
      <w:bookmarkEnd w:id="491"/>
      <w:bookmarkEnd w:id="492"/>
    </w:p>
    <w:p w14:paraId="1A747AC3" w14:textId="041E67BF" w:rsidR="0025153E" w:rsidRPr="00F20AE1" w:rsidRDefault="0025153E" w:rsidP="0025153E">
      <w:pPr>
        <w:keepNext/>
        <w:keepLines/>
        <w:tabs>
          <w:tab w:val="left" w:pos="0"/>
          <w:tab w:val="left" w:pos="283"/>
          <w:tab w:val="left" w:pos="566"/>
          <w:tab w:val="left" w:pos="850"/>
          <w:tab w:val="left" w:pos="1134"/>
          <w:tab w:val="left" w:pos="1418"/>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S-57 Geo object:</w:t>
      </w:r>
      <w:r w:rsidRPr="00F20AE1">
        <w:rPr>
          <w:lang w:val="en-GB"/>
        </w:rPr>
        <w:tab/>
      </w:r>
      <w:r w:rsidRPr="00F20AE1">
        <w:rPr>
          <w:lang w:val="en-GB"/>
        </w:rPr>
        <w:tab/>
        <w:t>Canal (</w:t>
      </w:r>
      <w:r w:rsidRPr="00F20AE1">
        <w:rPr>
          <w:b/>
          <w:lang w:val="en-GB"/>
        </w:rPr>
        <w:t>CANALS</w:t>
      </w:r>
      <w:r w:rsidRPr="00F20AE1">
        <w:rPr>
          <w:lang w:val="en-GB"/>
        </w:rPr>
        <w:t>)</w:t>
      </w:r>
      <w:r w:rsidRPr="00F20AE1">
        <w:rPr>
          <w:lang w:val="en-GB"/>
        </w:rPr>
        <w:tab/>
        <w:t>(</w:t>
      </w:r>
      <w:r>
        <w:rPr>
          <w:lang w:val="en-GB"/>
        </w:rPr>
        <w:t>L</w:t>
      </w:r>
      <w:proofErr w:type="gramStart"/>
      <w:r>
        <w:rPr>
          <w:lang w:val="en-GB"/>
        </w:rPr>
        <w:t>,A</w:t>
      </w:r>
      <w:proofErr w:type="gramEnd"/>
      <w:r w:rsidRPr="00F20AE1">
        <w:rPr>
          <w:lang w:val="en-GB"/>
        </w:rPr>
        <w:t>)</w:t>
      </w:r>
    </w:p>
    <w:p w14:paraId="01963B8C" w14:textId="2AE68568" w:rsidR="0025153E" w:rsidRPr="00F20AE1" w:rsidRDefault="0025153E" w:rsidP="0025153E">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w:t>
      </w:r>
      <w:r w:rsidR="00D83924">
        <w:rPr>
          <w:u w:val="single"/>
          <w:lang w:val="en-GB"/>
        </w:rPr>
        <w:t>-</w:t>
      </w:r>
      <w:r w:rsidRPr="00F20AE1">
        <w:rPr>
          <w:u w:val="single"/>
          <w:lang w:val="en-GB"/>
        </w:rPr>
        <w:t>101 Geo feature</w:t>
      </w:r>
      <w:r w:rsidRPr="00F20AE1">
        <w:rPr>
          <w:lang w:val="en-GB"/>
        </w:rPr>
        <w:t>:</w:t>
      </w:r>
      <w:r w:rsidRPr="00F20AE1">
        <w:rPr>
          <w:lang w:val="en-GB"/>
        </w:rPr>
        <w:tab/>
      </w:r>
      <w:r>
        <w:rPr>
          <w:b/>
          <w:lang w:val="en-GB"/>
        </w:rPr>
        <w:t>Canal</w:t>
      </w:r>
      <w:r w:rsidRPr="00F20AE1">
        <w:rPr>
          <w:b/>
          <w:lang w:val="en-GB"/>
        </w:rPr>
        <w:tab/>
      </w:r>
      <w:r w:rsidRPr="00F20AE1">
        <w:rPr>
          <w:b/>
          <w:lang w:val="en-GB"/>
        </w:rPr>
        <w:tab/>
      </w:r>
      <w:r w:rsidRPr="00F20AE1">
        <w:rPr>
          <w:b/>
          <w:lang w:val="en-GB"/>
        </w:rPr>
        <w:tab/>
      </w:r>
      <w:r w:rsidRPr="00F20AE1">
        <w:rPr>
          <w:b/>
          <w:lang w:val="en-GB"/>
        </w:rPr>
        <w:tab/>
      </w:r>
      <w:r w:rsidRPr="00F20AE1">
        <w:rPr>
          <w:b/>
          <w:lang w:val="en-GB"/>
        </w:rPr>
        <w:tab/>
      </w:r>
      <w:r w:rsidRPr="00F20AE1">
        <w:rPr>
          <w:lang w:val="en-GB"/>
        </w:rPr>
        <w:t>(</w:t>
      </w:r>
      <w:r>
        <w:rPr>
          <w:lang w:val="en-GB"/>
        </w:rPr>
        <w:t>C</w:t>
      </w:r>
      <w:proofErr w:type="gramStart"/>
      <w:r>
        <w:rPr>
          <w:lang w:val="en-GB"/>
        </w:rPr>
        <w:t>,S</w:t>
      </w:r>
      <w:proofErr w:type="gramEnd"/>
      <w:r w:rsidRPr="00F20AE1">
        <w:rPr>
          <w:lang w:val="en-GB"/>
        </w:rPr>
        <w:t>)</w:t>
      </w:r>
      <w:r w:rsidRPr="00F20AE1">
        <w:rPr>
          <w:lang w:val="en-GB"/>
        </w:rPr>
        <w:tab/>
      </w:r>
      <w:r w:rsidRPr="00F20AE1">
        <w:rPr>
          <w:lang w:val="en-GB"/>
        </w:rPr>
        <w:tab/>
      </w:r>
      <w:r w:rsidRPr="00F20AE1">
        <w:rPr>
          <w:lang w:val="en-GB"/>
        </w:rPr>
        <w:tab/>
      </w:r>
      <w:r w:rsidRPr="00F20AE1">
        <w:rPr>
          <w:lang w:val="en-GB"/>
        </w:rPr>
        <w:tab/>
      </w:r>
      <w:r w:rsidRPr="00F20AE1">
        <w:rPr>
          <w:lang w:val="en-GB"/>
        </w:rPr>
        <w:tab/>
      </w:r>
      <w:r>
        <w:rPr>
          <w:lang w:val="en-GB"/>
        </w:rPr>
        <w:tab/>
      </w:r>
      <w:r>
        <w:rPr>
          <w:lang w:val="en-GB"/>
        </w:rPr>
        <w:tab/>
      </w:r>
      <w:r>
        <w:rPr>
          <w:lang w:val="en-GB"/>
        </w:rPr>
        <w:tab/>
      </w:r>
      <w:r w:rsidRPr="00F20AE1">
        <w:rPr>
          <w:lang w:val="en-GB"/>
        </w:rPr>
        <w:t xml:space="preserve">(S-101 DCEG Clause </w:t>
      </w:r>
      <w:r>
        <w:rPr>
          <w:lang w:val="en-GB"/>
        </w:rPr>
        <w:t>8.8</w:t>
      </w:r>
      <w:r w:rsidRPr="00F20AE1">
        <w:rPr>
          <w:lang w:val="en-GB"/>
        </w:rPr>
        <w:t>)</w:t>
      </w:r>
    </w:p>
    <w:p w14:paraId="013D6717" w14:textId="06D551C7" w:rsidR="002878EE" w:rsidRDefault="002878EE" w:rsidP="007A2A5A">
      <w:pPr>
        <w:tabs>
          <w:tab w:val="decimal" w:pos="5402"/>
          <w:tab w:val="left" w:pos="5589"/>
        </w:tabs>
        <w:spacing w:after="120"/>
        <w:jc w:val="both"/>
        <w:rPr>
          <w:rFonts w:cs="Arial"/>
          <w:bCs/>
          <w:lang w:val="en-AU"/>
        </w:rPr>
      </w:pPr>
      <w:r>
        <w:rPr>
          <w:lang w:val="en-AU"/>
        </w:rPr>
        <w:t>All instances of encoding of the S-57 Feature object</w:t>
      </w:r>
      <w:r w:rsidRPr="00560C1D">
        <w:rPr>
          <w:lang w:val="en-AU"/>
        </w:rPr>
        <w:t xml:space="preserve"> </w:t>
      </w:r>
      <w:r w:rsidRPr="00F20AE1">
        <w:rPr>
          <w:b/>
          <w:lang w:val="en-GB"/>
        </w:rPr>
        <w:t>CANALS</w:t>
      </w:r>
      <w:r w:rsidRPr="00560C1D">
        <w:rPr>
          <w:lang w:val="en-AU"/>
        </w:rPr>
        <w:t xml:space="preserve"> </w:t>
      </w:r>
      <w:r>
        <w:rPr>
          <w:lang w:val="en-AU"/>
        </w:rPr>
        <w:t xml:space="preserve">and its binding attributes will be populated automatically against the S-101 feature </w:t>
      </w:r>
      <w:r>
        <w:rPr>
          <w:b/>
          <w:lang w:val="en-GB"/>
        </w:rPr>
        <w:t>Canal</w:t>
      </w:r>
      <w:r w:rsidRPr="00F20AE1">
        <w:rPr>
          <w:b/>
          <w:lang w:val="en-GB"/>
        </w:rPr>
        <w:tab/>
      </w:r>
      <w:r>
        <w:rPr>
          <w:b/>
          <w:lang w:val="en-GB"/>
        </w:rPr>
        <w:t xml:space="preserve"> </w:t>
      </w:r>
      <w:r>
        <w:rPr>
          <w:lang w:val="en-AU"/>
        </w:rPr>
        <w:t>during the auto</w:t>
      </w:r>
      <w:r w:rsidR="007A2A5A">
        <w:rPr>
          <w:lang w:val="en-AU"/>
        </w:rPr>
        <w:t>mated conversion process.</w:t>
      </w:r>
    </w:p>
    <w:p w14:paraId="7957F3F3" w14:textId="24ABF2D5" w:rsidR="006B2826" w:rsidRPr="00F20AE1" w:rsidRDefault="006B2826" w:rsidP="00C93144">
      <w:pPr>
        <w:pStyle w:val="Heading3"/>
        <w:keepLines/>
        <w:numPr>
          <w:ilvl w:val="2"/>
          <w:numId w:val="13"/>
        </w:numPr>
        <w:tabs>
          <w:tab w:val="clear" w:pos="283"/>
          <w:tab w:val="clear" w:pos="566"/>
          <w:tab w:val="clear" w:pos="720"/>
          <w:tab w:val="clear" w:pos="850"/>
          <w:tab w:val="clear" w:pos="915"/>
          <w:tab w:val="clear" w:pos="2911"/>
          <w:tab w:val="left" w:pos="851"/>
        </w:tabs>
        <w:spacing w:before="240" w:after="120"/>
        <w:ind w:left="851" w:hanging="851"/>
        <w:rPr>
          <w:lang w:val="en-GB"/>
        </w:rPr>
      </w:pPr>
      <w:bookmarkStart w:id="493" w:name="_Toc422735606"/>
      <w:bookmarkStart w:id="494" w:name="_Toc460900501"/>
      <w:bookmarkStart w:id="495" w:name="_Toc8629932"/>
      <w:bookmarkStart w:id="496" w:name="_Toc8630064"/>
      <w:bookmarkStart w:id="497" w:name="_Toc68293213"/>
      <w:r w:rsidRPr="00F20AE1">
        <w:rPr>
          <w:lang w:val="en-GB"/>
        </w:rPr>
        <w:t>Railways</w:t>
      </w:r>
      <w:bookmarkEnd w:id="493"/>
      <w:bookmarkEnd w:id="494"/>
      <w:bookmarkEnd w:id="495"/>
      <w:bookmarkEnd w:id="496"/>
      <w:bookmarkEnd w:id="497"/>
    </w:p>
    <w:p w14:paraId="20EAE304" w14:textId="26A8BE4F" w:rsidR="002878EE" w:rsidRPr="00F20AE1" w:rsidRDefault="002878EE" w:rsidP="002878EE">
      <w:pPr>
        <w:keepNext/>
        <w:keepLines/>
        <w:tabs>
          <w:tab w:val="left" w:pos="0"/>
          <w:tab w:val="left" w:pos="283"/>
          <w:tab w:val="left" w:pos="566"/>
          <w:tab w:val="left" w:pos="850"/>
          <w:tab w:val="left" w:pos="1134"/>
          <w:tab w:val="left" w:pos="1418"/>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S-57 Geo object:</w:t>
      </w:r>
      <w:r w:rsidRPr="00F20AE1">
        <w:rPr>
          <w:lang w:val="en-GB"/>
        </w:rPr>
        <w:tab/>
      </w:r>
      <w:r w:rsidRPr="00F20AE1">
        <w:rPr>
          <w:lang w:val="en-GB"/>
        </w:rPr>
        <w:tab/>
        <w:t>Railway (</w:t>
      </w:r>
      <w:r w:rsidRPr="00F20AE1">
        <w:rPr>
          <w:b/>
          <w:lang w:val="en-GB"/>
        </w:rPr>
        <w:t>RAILWY</w:t>
      </w:r>
      <w:r w:rsidRPr="00F20AE1">
        <w:rPr>
          <w:lang w:val="en-GB"/>
        </w:rPr>
        <w:t>)</w:t>
      </w:r>
      <w:r w:rsidRPr="00F20AE1">
        <w:rPr>
          <w:lang w:val="en-GB"/>
        </w:rPr>
        <w:tab/>
      </w:r>
      <w:r w:rsidRPr="00F20AE1">
        <w:rPr>
          <w:lang w:val="en-GB"/>
        </w:rPr>
        <w:tab/>
        <w:t>(</w:t>
      </w:r>
      <w:r>
        <w:rPr>
          <w:lang w:val="en-GB"/>
        </w:rPr>
        <w:t>L</w:t>
      </w:r>
      <w:r w:rsidRPr="00F20AE1">
        <w:rPr>
          <w:lang w:val="en-GB"/>
        </w:rPr>
        <w:t>)</w:t>
      </w:r>
    </w:p>
    <w:p w14:paraId="6E13E592" w14:textId="2C24DFC8" w:rsidR="002878EE" w:rsidRPr="00F20AE1" w:rsidRDefault="002878EE" w:rsidP="002878EE">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w:t>
      </w:r>
      <w:r w:rsidR="00D83924">
        <w:rPr>
          <w:u w:val="single"/>
          <w:lang w:val="en-GB"/>
        </w:rPr>
        <w:t>-</w:t>
      </w:r>
      <w:r w:rsidRPr="00F20AE1">
        <w:rPr>
          <w:u w:val="single"/>
          <w:lang w:val="en-GB"/>
        </w:rPr>
        <w:t>101 Geo feature</w:t>
      </w:r>
      <w:r w:rsidRPr="00F20AE1">
        <w:rPr>
          <w:lang w:val="en-GB"/>
        </w:rPr>
        <w:t>:</w:t>
      </w:r>
      <w:r w:rsidRPr="00F20AE1">
        <w:rPr>
          <w:lang w:val="en-GB"/>
        </w:rPr>
        <w:tab/>
      </w:r>
      <w:r>
        <w:rPr>
          <w:b/>
          <w:lang w:val="en-GB"/>
        </w:rPr>
        <w:t>Railway</w:t>
      </w:r>
      <w:r w:rsidRPr="00F20AE1">
        <w:rPr>
          <w:b/>
          <w:lang w:val="en-GB"/>
        </w:rPr>
        <w:tab/>
      </w:r>
      <w:r w:rsidRPr="00F20AE1">
        <w:rPr>
          <w:b/>
          <w:lang w:val="en-GB"/>
        </w:rPr>
        <w:tab/>
      </w:r>
      <w:r w:rsidRPr="00F20AE1">
        <w:rPr>
          <w:b/>
          <w:lang w:val="en-GB"/>
        </w:rPr>
        <w:tab/>
      </w:r>
      <w:r w:rsidRPr="00F20AE1">
        <w:rPr>
          <w:b/>
          <w:lang w:val="en-GB"/>
        </w:rPr>
        <w:tab/>
      </w:r>
      <w:r>
        <w:rPr>
          <w:b/>
          <w:lang w:val="en-GB"/>
        </w:rPr>
        <w:tab/>
      </w:r>
      <w:r w:rsidRPr="00F20AE1">
        <w:rPr>
          <w:lang w:val="en-GB"/>
        </w:rPr>
        <w:t>(</w:t>
      </w:r>
      <w:r>
        <w:rPr>
          <w:lang w:val="en-GB"/>
        </w:rPr>
        <w:t>C</w:t>
      </w:r>
      <w:r w:rsidRPr="00F20AE1">
        <w:rPr>
          <w:lang w:val="en-GB"/>
        </w:rPr>
        <w:t>)</w:t>
      </w:r>
      <w:r w:rsidRPr="00F20AE1">
        <w:rPr>
          <w:lang w:val="en-GB"/>
        </w:rPr>
        <w:tab/>
      </w:r>
      <w:r w:rsidRPr="00F20AE1">
        <w:rPr>
          <w:lang w:val="en-GB"/>
        </w:rPr>
        <w:tab/>
      </w:r>
      <w:r w:rsidRPr="00F20AE1">
        <w:rPr>
          <w:lang w:val="en-GB"/>
        </w:rPr>
        <w:tab/>
      </w:r>
      <w:r w:rsidRPr="00F20AE1">
        <w:rPr>
          <w:lang w:val="en-GB"/>
        </w:rPr>
        <w:tab/>
      </w:r>
      <w:r w:rsidRPr="00F20AE1">
        <w:rPr>
          <w:lang w:val="en-GB"/>
        </w:rPr>
        <w:tab/>
      </w:r>
      <w:r>
        <w:rPr>
          <w:lang w:val="en-GB"/>
        </w:rPr>
        <w:tab/>
      </w:r>
      <w:r>
        <w:rPr>
          <w:lang w:val="en-GB"/>
        </w:rPr>
        <w:tab/>
      </w:r>
      <w:r>
        <w:rPr>
          <w:lang w:val="en-GB"/>
        </w:rPr>
        <w:tab/>
      </w:r>
      <w:r w:rsidRPr="00F20AE1">
        <w:rPr>
          <w:lang w:val="en-GB"/>
        </w:rPr>
        <w:t xml:space="preserve">(S-101 DCEG Clause </w:t>
      </w:r>
      <w:r>
        <w:rPr>
          <w:lang w:val="en-GB"/>
        </w:rPr>
        <w:t>6.13</w:t>
      </w:r>
      <w:r w:rsidRPr="00F20AE1">
        <w:rPr>
          <w:lang w:val="en-GB"/>
        </w:rPr>
        <w:t>)</w:t>
      </w:r>
    </w:p>
    <w:p w14:paraId="31D06E50" w14:textId="1279B3F9" w:rsidR="0047609D" w:rsidRDefault="0047609D" w:rsidP="0036103E">
      <w:pPr>
        <w:spacing w:after="120"/>
        <w:jc w:val="both"/>
        <w:rPr>
          <w:lang w:val="en-AU"/>
        </w:rPr>
      </w:pPr>
      <w:r>
        <w:rPr>
          <w:lang w:val="en-AU"/>
        </w:rPr>
        <w:t>All instances of encoding of the S-57 Feature object</w:t>
      </w:r>
      <w:r w:rsidRPr="00560C1D">
        <w:rPr>
          <w:lang w:val="en-AU"/>
        </w:rPr>
        <w:t xml:space="preserve"> </w:t>
      </w:r>
      <w:r w:rsidRPr="00F20AE1">
        <w:rPr>
          <w:b/>
          <w:lang w:val="en-GB"/>
        </w:rPr>
        <w:t>RAILWY</w:t>
      </w:r>
      <w:r w:rsidRPr="00560C1D">
        <w:rPr>
          <w:lang w:val="en-AU"/>
        </w:rPr>
        <w:t xml:space="preserve"> </w:t>
      </w:r>
      <w:r>
        <w:rPr>
          <w:lang w:val="en-AU"/>
        </w:rPr>
        <w:t xml:space="preserve">and its binding attributes will be </w:t>
      </w:r>
      <w:r w:rsidR="008B23FD">
        <w:rPr>
          <w:lang w:val="en-AU"/>
        </w:rPr>
        <w:t xml:space="preserve">converted </w:t>
      </w:r>
      <w:r>
        <w:rPr>
          <w:lang w:val="en-AU"/>
        </w:rPr>
        <w:t xml:space="preserve">automatically </w:t>
      </w:r>
      <w:r w:rsidR="008B23FD">
        <w:rPr>
          <w:lang w:val="en-GB"/>
        </w:rPr>
        <w:t>to an instance of</w:t>
      </w:r>
      <w:r>
        <w:rPr>
          <w:lang w:val="en-AU"/>
        </w:rPr>
        <w:t xml:space="preserve"> the S-101 feature </w:t>
      </w:r>
      <w:r>
        <w:rPr>
          <w:b/>
          <w:lang w:val="en-GB"/>
        </w:rPr>
        <w:t xml:space="preserve">Railway </w:t>
      </w:r>
      <w:r>
        <w:rPr>
          <w:lang w:val="en-AU"/>
        </w:rPr>
        <w:t>during the automated conversion process.  However, Data Producers are advised that the fol</w:t>
      </w:r>
      <w:r w:rsidR="00234D60">
        <w:rPr>
          <w:lang w:val="en-AU"/>
        </w:rPr>
        <w:t>lowing enumerate type attribute</w:t>
      </w:r>
      <w:r>
        <w:rPr>
          <w:lang w:val="en-AU"/>
        </w:rPr>
        <w:t xml:space="preserve"> ha</w:t>
      </w:r>
      <w:r w:rsidR="00234D60">
        <w:rPr>
          <w:lang w:val="en-AU"/>
        </w:rPr>
        <w:t>s</w:t>
      </w:r>
      <w:r>
        <w:rPr>
          <w:lang w:val="en-AU"/>
        </w:rPr>
        <w:t xml:space="preserve"> restricted allowable enumerate values for </w:t>
      </w:r>
      <w:r>
        <w:rPr>
          <w:b/>
          <w:lang w:val="en-GB"/>
        </w:rPr>
        <w:t>Railway</w:t>
      </w:r>
      <w:r>
        <w:rPr>
          <w:lang w:val="en-AU"/>
        </w:rPr>
        <w:t xml:space="preserve"> in S-101:</w:t>
      </w:r>
    </w:p>
    <w:p w14:paraId="2424B2E7" w14:textId="77777777" w:rsidR="0047609D" w:rsidRDefault="0047609D" w:rsidP="0047609D">
      <w:pPr>
        <w:spacing w:after="120"/>
        <w:jc w:val="both"/>
        <w:rPr>
          <w:lang w:val="en-AU"/>
        </w:rPr>
      </w:pPr>
      <w:proofErr w:type="gramStart"/>
      <w:r>
        <w:rPr>
          <w:b/>
          <w:lang w:val="en-AU"/>
        </w:rPr>
        <w:t>condition</w:t>
      </w:r>
      <w:proofErr w:type="gramEnd"/>
      <w:r>
        <w:rPr>
          <w:lang w:val="en-AU"/>
        </w:rPr>
        <w:tab/>
        <w:t>(CONDTN)</w:t>
      </w:r>
    </w:p>
    <w:p w14:paraId="4BE7712F" w14:textId="4D1DCE30" w:rsidR="0047609D" w:rsidRDefault="0047609D" w:rsidP="0047609D">
      <w:pPr>
        <w:spacing w:after="120"/>
        <w:jc w:val="both"/>
        <w:rPr>
          <w:rFonts w:cs="Arial"/>
          <w:bCs/>
          <w:lang w:val="en-AU"/>
        </w:rPr>
      </w:pPr>
      <w:r>
        <w:rPr>
          <w:rFonts w:cs="Arial"/>
          <w:bCs/>
          <w:lang w:val="en-AU"/>
        </w:rPr>
        <w:t>See S-101 D</w:t>
      </w:r>
      <w:r w:rsidR="00234D60">
        <w:rPr>
          <w:rFonts w:cs="Arial"/>
          <w:bCs/>
          <w:lang w:val="en-AU"/>
        </w:rPr>
        <w:t>CEG clause 6.13 for the listing</w:t>
      </w:r>
      <w:r>
        <w:rPr>
          <w:rFonts w:cs="Arial"/>
          <w:bCs/>
          <w:lang w:val="en-AU"/>
        </w:rPr>
        <w:t xml:space="preserve"> of allowable values.  Values populated in S-57 for th</w:t>
      </w:r>
      <w:r w:rsidR="00234D60">
        <w:rPr>
          <w:rFonts w:cs="Arial"/>
          <w:bCs/>
          <w:lang w:val="en-AU"/>
        </w:rPr>
        <w:t>is attribute</w:t>
      </w:r>
      <w:r>
        <w:rPr>
          <w:rFonts w:cs="Arial"/>
          <w:bCs/>
          <w:lang w:val="en-AU"/>
        </w:rPr>
        <w:t xml:space="preserve"> other than the allowable values will</w:t>
      </w:r>
      <w:r>
        <w:rPr>
          <w:lang w:val="en-AU"/>
        </w:rPr>
        <w:t xml:space="preserve"> not be converted across to S-101</w:t>
      </w:r>
      <w:r w:rsidRPr="00560C1D">
        <w:rPr>
          <w:rFonts w:cs="Arial"/>
          <w:bCs/>
          <w:lang w:val="en-AU"/>
        </w:rPr>
        <w:t>.</w:t>
      </w:r>
      <w:r>
        <w:rPr>
          <w:rFonts w:cs="Arial"/>
          <w:bCs/>
          <w:lang w:val="en-AU"/>
        </w:rPr>
        <w:t xml:space="preserve">  Data Producers are advised to check any populated values for CONDTN on </w:t>
      </w:r>
      <w:r w:rsidRPr="00F20AE1">
        <w:rPr>
          <w:b/>
          <w:lang w:val="en-GB"/>
        </w:rPr>
        <w:t>RAILWY</w:t>
      </w:r>
      <w:r>
        <w:rPr>
          <w:rFonts w:cs="Arial"/>
          <w:bCs/>
          <w:lang w:val="en-AU"/>
        </w:rPr>
        <w:t xml:space="preserve"> and amend appropriately.</w:t>
      </w:r>
    </w:p>
    <w:p w14:paraId="66B66F02" w14:textId="68D03625" w:rsidR="006B2826" w:rsidRPr="00F20AE1" w:rsidRDefault="006B2826" w:rsidP="00C93144">
      <w:pPr>
        <w:pStyle w:val="Heading3"/>
        <w:keepLines/>
        <w:numPr>
          <w:ilvl w:val="2"/>
          <w:numId w:val="13"/>
        </w:numPr>
        <w:tabs>
          <w:tab w:val="clear" w:pos="283"/>
          <w:tab w:val="clear" w:pos="566"/>
          <w:tab w:val="clear" w:pos="720"/>
          <w:tab w:val="clear" w:pos="850"/>
          <w:tab w:val="clear" w:pos="915"/>
          <w:tab w:val="clear" w:pos="2911"/>
          <w:tab w:val="left" w:pos="851"/>
        </w:tabs>
        <w:spacing w:before="240" w:after="120"/>
        <w:ind w:left="851" w:hanging="851"/>
        <w:rPr>
          <w:lang w:val="en-GB"/>
        </w:rPr>
      </w:pPr>
      <w:bookmarkStart w:id="498" w:name="_Toc422735608"/>
      <w:bookmarkStart w:id="499" w:name="_Toc460900502"/>
      <w:bookmarkStart w:id="500" w:name="_Toc8629933"/>
      <w:bookmarkStart w:id="501" w:name="_Toc8630065"/>
      <w:bookmarkStart w:id="502" w:name="_Toc68293214"/>
      <w:r w:rsidRPr="00F20AE1">
        <w:rPr>
          <w:lang w:val="en-GB"/>
        </w:rPr>
        <w:t>Tunnels</w:t>
      </w:r>
      <w:bookmarkEnd w:id="498"/>
      <w:bookmarkEnd w:id="499"/>
      <w:bookmarkEnd w:id="500"/>
      <w:bookmarkEnd w:id="501"/>
      <w:bookmarkEnd w:id="502"/>
    </w:p>
    <w:p w14:paraId="4F406291" w14:textId="38EB2ED5" w:rsidR="0047609D" w:rsidRPr="00F20AE1" w:rsidRDefault="0047609D" w:rsidP="0047609D">
      <w:pPr>
        <w:keepNext/>
        <w:keepLines/>
        <w:tabs>
          <w:tab w:val="left" w:pos="0"/>
          <w:tab w:val="left" w:pos="283"/>
          <w:tab w:val="left" w:pos="566"/>
          <w:tab w:val="left" w:pos="850"/>
          <w:tab w:val="left" w:pos="1134"/>
          <w:tab w:val="left" w:pos="1418"/>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S-57 Geo object:</w:t>
      </w:r>
      <w:r w:rsidRPr="00F20AE1">
        <w:rPr>
          <w:lang w:val="en-GB"/>
        </w:rPr>
        <w:tab/>
      </w:r>
      <w:r w:rsidRPr="00F20AE1">
        <w:rPr>
          <w:lang w:val="en-GB"/>
        </w:rPr>
        <w:tab/>
        <w:t>Tunnel (</w:t>
      </w:r>
      <w:r w:rsidRPr="00F20AE1">
        <w:rPr>
          <w:b/>
          <w:lang w:val="en-GB"/>
        </w:rPr>
        <w:t>TUNNEL</w:t>
      </w:r>
      <w:r w:rsidRPr="00F20AE1">
        <w:rPr>
          <w:lang w:val="en-GB"/>
        </w:rPr>
        <w:t>)</w:t>
      </w:r>
      <w:r w:rsidRPr="00F20AE1">
        <w:rPr>
          <w:lang w:val="en-GB"/>
        </w:rPr>
        <w:tab/>
      </w:r>
      <w:r>
        <w:rPr>
          <w:lang w:val="en-GB"/>
        </w:rPr>
        <w:tab/>
      </w:r>
      <w:r w:rsidRPr="00F20AE1">
        <w:rPr>
          <w:lang w:val="en-GB"/>
        </w:rPr>
        <w:t>(</w:t>
      </w:r>
      <w:r>
        <w:rPr>
          <w:lang w:val="en-GB"/>
        </w:rPr>
        <w:t>P</w:t>
      </w:r>
      <w:proofErr w:type="gramStart"/>
      <w:r>
        <w:rPr>
          <w:lang w:val="en-GB"/>
        </w:rPr>
        <w:t>,L,A</w:t>
      </w:r>
      <w:proofErr w:type="gramEnd"/>
      <w:r w:rsidRPr="00F20AE1">
        <w:rPr>
          <w:lang w:val="en-GB"/>
        </w:rPr>
        <w:t>)</w:t>
      </w:r>
    </w:p>
    <w:p w14:paraId="741223CC" w14:textId="61FA1CEA" w:rsidR="0047609D" w:rsidRPr="00F20AE1" w:rsidRDefault="0047609D" w:rsidP="0047609D">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w:t>
      </w:r>
      <w:r w:rsidR="00D83924">
        <w:rPr>
          <w:u w:val="single"/>
          <w:lang w:val="en-GB"/>
        </w:rPr>
        <w:t>-</w:t>
      </w:r>
      <w:r w:rsidRPr="00F20AE1">
        <w:rPr>
          <w:u w:val="single"/>
          <w:lang w:val="en-GB"/>
        </w:rPr>
        <w:t>101 Geo feature</w:t>
      </w:r>
      <w:r w:rsidRPr="00F20AE1">
        <w:rPr>
          <w:lang w:val="en-GB"/>
        </w:rPr>
        <w:t>:</w:t>
      </w:r>
      <w:r w:rsidRPr="00F20AE1">
        <w:rPr>
          <w:lang w:val="en-GB"/>
        </w:rPr>
        <w:tab/>
      </w:r>
      <w:r>
        <w:rPr>
          <w:b/>
          <w:lang w:val="en-GB"/>
        </w:rPr>
        <w:t>Tunnel</w:t>
      </w:r>
      <w:r w:rsidRPr="00F20AE1">
        <w:rPr>
          <w:b/>
          <w:lang w:val="en-GB"/>
        </w:rPr>
        <w:tab/>
      </w:r>
      <w:r w:rsidRPr="00F20AE1">
        <w:rPr>
          <w:b/>
          <w:lang w:val="en-GB"/>
        </w:rPr>
        <w:tab/>
      </w:r>
      <w:r w:rsidRPr="00F20AE1">
        <w:rPr>
          <w:b/>
          <w:lang w:val="en-GB"/>
        </w:rPr>
        <w:tab/>
      </w:r>
      <w:r w:rsidRPr="00F20AE1">
        <w:rPr>
          <w:b/>
          <w:lang w:val="en-GB"/>
        </w:rPr>
        <w:tab/>
      </w:r>
      <w:r>
        <w:rPr>
          <w:b/>
          <w:lang w:val="en-GB"/>
        </w:rPr>
        <w:tab/>
      </w:r>
      <w:r w:rsidRPr="00F20AE1">
        <w:rPr>
          <w:lang w:val="en-GB"/>
        </w:rPr>
        <w:t>(</w:t>
      </w:r>
      <w:r>
        <w:rPr>
          <w:lang w:val="en-GB"/>
        </w:rPr>
        <w:t>C</w:t>
      </w:r>
      <w:proofErr w:type="gramStart"/>
      <w:r>
        <w:rPr>
          <w:lang w:val="en-GB"/>
        </w:rPr>
        <w:t>,S</w:t>
      </w:r>
      <w:proofErr w:type="gramEnd"/>
      <w:r w:rsidRPr="00F20AE1">
        <w:rPr>
          <w:lang w:val="en-GB"/>
        </w:rPr>
        <w:t>)</w:t>
      </w:r>
      <w:r w:rsidRPr="00F20AE1">
        <w:rPr>
          <w:lang w:val="en-GB"/>
        </w:rPr>
        <w:tab/>
      </w:r>
      <w:r w:rsidRPr="00F20AE1">
        <w:rPr>
          <w:lang w:val="en-GB"/>
        </w:rPr>
        <w:tab/>
      </w:r>
      <w:r w:rsidRPr="00F20AE1">
        <w:rPr>
          <w:lang w:val="en-GB"/>
        </w:rPr>
        <w:tab/>
      </w:r>
      <w:r w:rsidRPr="00F20AE1">
        <w:rPr>
          <w:lang w:val="en-GB"/>
        </w:rPr>
        <w:tab/>
      </w:r>
      <w:r w:rsidRPr="00F20AE1">
        <w:rPr>
          <w:lang w:val="en-GB"/>
        </w:rPr>
        <w:tab/>
      </w:r>
      <w:r>
        <w:rPr>
          <w:lang w:val="en-GB"/>
        </w:rPr>
        <w:tab/>
      </w:r>
      <w:r>
        <w:rPr>
          <w:lang w:val="en-GB"/>
        </w:rPr>
        <w:tab/>
      </w:r>
      <w:r w:rsidRPr="00F20AE1">
        <w:rPr>
          <w:lang w:val="en-GB"/>
        </w:rPr>
        <w:t xml:space="preserve">(S-101 DCEG Clause </w:t>
      </w:r>
      <w:r>
        <w:rPr>
          <w:lang w:val="en-GB"/>
        </w:rPr>
        <w:t>6.15</w:t>
      </w:r>
      <w:r w:rsidRPr="00F20AE1">
        <w:rPr>
          <w:lang w:val="en-GB"/>
        </w:rPr>
        <w:t>)</w:t>
      </w:r>
    </w:p>
    <w:p w14:paraId="1B823E4D" w14:textId="128DDB4A" w:rsidR="00F2399B" w:rsidRPr="00F20AE1" w:rsidRDefault="00F2399B" w:rsidP="00F2399B">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jc w:val="both"/>
        <w:rPr>
          <w:lang w:val="en-GB"/>
        </w:rPr>
      </w:pPr>
      <w:r w:rsidRPr="00F20AE1">
        <w:rPr>
          <w:lang w:val="en-GB"/>
        </w:rPr>
        <w:lastRenderedPageBreak/>
        <w:t xml:space="preserve">All instances of encoding of the S-57 Feature object </w:t>
      </w:r>
      <w:r w:rsidRPr="00F20AE1">
        <w:rPr>
          <w:b/>
          <w:lang w:val="en-GB"/>
        </w:rPr>
        <w:t>TUNNEL</w:t>
      </w:r>
      <w:r w:rsidRPr="00F20AE1">
        <w:rPr>
          <w:lang w:val="en-GB"/>
        </w:rPr>
        <w:t xml:space="preserve"> and its binding attributes will be </w:t>
      </w:r>
      <w:r w:rsidR="008B23FD">
        <w:rPr>
          <w:lang w:val="en-GB"/>
        </w:rPr>
        <w:t>converted</w:t>
      </w:r>
      <w:r w:rsidR="008B23FD" w:rsidRPr="00F20AE1">
        <w:rPr>
          <w:lang w:val="en-GB"/>
        </w:rPr>
        <w:t xml:space="preserve"> </w:t>
      </w:r>
      <w:r w:rsidRPr="00F20AE1">
        <w:rPr>
          <w:lang w:val="en-GB"/>
        </w:rPr>
        <w:t xml:space="preserve">automatically </w:t>
      </w:r>
      <w:r w:rsidR="008B23FD">
        <w:rPr>
          <w:lang w:val="en-GB"/>
        </w:rPr>
        <w:t>to an instance of</w:t>
      </w:r>
      <w:r w:rsidRPr="00F20AE1">
        <w:rPr>
          <w:lang w:val="en-GB"/>
        </w:rPr>
        <w:t xml:space="preserve"> the S-101 feature </w:t>
      </w:r>
      <w:r>
        <w:rPr>
          <w:b/>
          <w:lang w:val="en-GB"/>
        </w:rPr>
        <w:t>Tunnel</w:t>
      </w:r>
      <w:r w:rsidRPr="00F20AE1">
        <w:rPr>
          <w:b/>
          <w:lang w:val="en-GB"/>
        </w:rPr>
        <w:t xml:space="preserve"> </w:t>
      </w:r>
      <w:r w:rsidRPr="00F20AE1">
        <w:rPr>
          <w:lang w:val="en-GB"/>
        </w:rPr>
        <w:t>during the automated conversion process.  However the following exceptions apply:</w:t>
      </w:r>
    </w:p>
    <w:p w14:paraId="6E9CBEBA" w14:textId="071C8DDB" w:rsidR="00F2399B" w:rsidRPr="00F20AE1" w:rsidRDefault="00F2399B" w:rsidP="00C93144">
      <w:pPr>
        <w:pStyle w:val="ListParagraph"/>
        <w:numPr>
          <w:ilvl w:val="0"/>
          <w:numId w:val="20"/>
        </w:num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589"/>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284" w:hanging="284"/>
        <w:jc w:val="both"/>
        <w:rPr>
          <w:lang w:val="en-GB"/>
        </w:rPr>
      </w:pPr>
      <w:r w:rsidRPr="00F20AE1">
        <w:rPr>
          <w:b/>
          <w:lang w:val="en-GB"/>
        </w:rPr>
        <w:t>TUNNEL</w:t>
      </w:r>
      <w:r w:rsidRPr="00F20AE1">
        <w:rPr>
          <w:lang w:val="en-GB"/>
        </w:rPr>
        <w:t xml:space="preserve"> of type point will not be converted.  Data Producers will be required to </w:t>
      </w:r>
      <w:r>
        <w:rPr>
          <w:lang w:val="en-GB"/>
        </w:rPr>
        <w:t xml:space="preserve">check their S-57 data holdings and </w:t>
      </w:r>
      <w:r w:rsidR="0097055A">
        <w:rPr>
          <w:lang w:val="en-GB"/>
        </w:rPr>
        <w:t>address</w:t>
      </w:r>
      <w:r w:rsidRPr="00F20AE1">
        <w:rPr>
          <w:lang w:val="en-GB"/>
        </w:rPr>
        <w:t xml:space="preserve"> as appropriate.</w:t>
      </w:r>
    </w:p>
    <w:p w14:paraId="34F67F06" w14:textId="53706FEA" w:rsidR="00F84505" w:rsidRDefault="00F84505" w:rsidP="0036103E">
      <w:pPr>
        <w:spacing w:after="120"/>
        <w:jc w:val="both"/>
        <w:rPr>
          <w:lang w:val="en-AU"/>
        </w:rPr>
      </w:pPr>
      <w:r>
        <w:rPr>
          <w:lang w:val="en-AU"/>
        </w:rPr>
        <w:t xml:space="preserve">Data Producers are advised that the following enumerate type attributes have restricted allowable enumerate values for </w:t>
      </w:r>
      <w:r w:rsidR="00980E6B">
        <w:rPr>
          <w:b/>
          <w:lang w:val="en-GB"/>
        </w:rPr>
        <w:t>Tunnel</w:t>
      </w:r>
      <w:r>
        <w:rPr>
          <w:lang w:val="en-AU"/>
        </w:rPr>
        <w:t xml:space="preserve"> in S-101:</w:t>
      </w:r>
    </w:p>
    <w:p w14:paraId="6F73C9D7" w14:textId="77777777" w:rsidR="00F84505" w:rsidRDefault="00F84505" w:rsidP="00F84505">
      <w:pPr>
        <w:spacing w:after="120"/>
        <w:jc w:val="both"/>
        <w:rPr>
          <w:lang w:val="en-AU"/>
        </w:rPr>
      </w:pPr>
      <w:r>
        <w:rPr>
          <w:b/>
          <w:lang w:val="en-AU"/>
        </w:rPr>
        <w:t>condition</w:t>
      </w:r>
      <w:r>
        <w:rPr>
          <w:lang w:val="en-AU"/>
        </w:rPr>
        <w:tab/>
        <w:t>(CONDTN)</w:t>
      </w:r>
    </w:p>
    <w:p w14:paraId="481333F1" w14:textId="77777777" w:rsidR="00F84505" w:rsidRDefault="00F84505" w:rsidP="00F84505">
      <w:pPr>
        <w:spacing w:after="120"/>
        <w:jc w:val="both"/>
        <w:rPr>
          <w:lang w:val="en-AU"/>
        </w:rPr>
      </w:pPr>
      <w:r>
        <w:rPr>
          <w:b/>
          <w:lang w:val="en-AU"/>
        </w:rPr>
        <w:t>status</w:t>
      </w:r>
      <w:r w:rsidRPr="007A62BB">
        <w:rPr>
          <w:lang w:val="en-AU"/>
        </w:rPr>
        <w:tab/>
      </w:r>
      <w:r w:rsidRPr="007A62BB">
        <w:rPr>
          <w:lang w:val="en-AU"/>
        </w:rPr>
        <w:tab/>
        <w:t>(STATUS)</w:t>
      </w:r>
    </w:p>
    <w:p w14:paraId="23BC81B0" w14:textId="723C1C96" w:rsidR="00F84505" w:rsidRDefault="00F84505" w:rsidP="00F84505">
      <w:pPr>
        <w:spacing w:after="120"/>
        <w:jc w:val="both"/>
        <w:rPr>
          <w:rFonts w:cs="Arial"/>
          <w:bCs/>
          <w:lang w:val="en-AU"/>
        </w:rPr>
      </w:pPr>
      <w:r>
        <w:rPr>
          <w:rFonts w:cs="Arial"/>
          <w:bCs/>
          <w:lang w:val="en-AU"/>
        </w:rPr>
        <w:t>See S-101 DCEG clause 6.1</w:t>
      </w:r>
      <w:r w:rsidR="00D646FC">
        <w:rPr>
          <w:rFonts w:cs="Arial"/>
          <w:bCs/>
          <w:lang w:val="en-AU"/>
        </w:rPr>
        <w:t>5</w:t>
      </w:r>
      <w:r>
        <w:rPr>
          <w:rFonts w:cs="Arial"/>
          <w:bCs/>
          <w:lang w:val="en-AU"/>
        </w:rPr>
        <w:t xml:space="preserve"> for the listings of allowable values.  Values populated in S-57 for these attributes other than the allowable values will</w:t>
      </w:r>
      <w:r>
        <w:rPr>
          <w:lang w:val="en-AU"/>
        </w:rPr>
        <w:t xml:space="preserve"> not be converted across to S-101</w:t>
      </w:r>
      <w:r w:rsidRPr="00560C1D">
        <w:rPr>
          <w:rFonts w:cs="Arial"/>
          <w:bCs/>
          <w:lang w:val="en-AU"/>
        </w:rPr>
        <w:t>.</w:t>
      </w:r>
      <w:r>
        <w:rPr>
          <w:rFonts w:cs="Arial"/>
          <w:bCs/>
          <w:lang w:val="en-AU"/>
        </w:rPr>
        <w:t xml:space="preserve">  Data Producers are advised to check any populated values for CONDTN and STATUS on </w:t>
      </w:r>
      <w:r w:rsidR="00980E6B" w:rsidRPr="00F20AE1">
        <w:rPr>
          <w:b/>
          <w:lang w:val="en-GB"/>
        </w:rPr>
        <w:t>TUNNEL</w:t>
      </w:r>
      <w:r>
        <w:rPr>
          <w:rFonts w:cs="Arial"/>
          <w:bCs/>
          <w:lang w:val="en-AU"/>
        </w:rPr>
        <w:t xml:space="preserve"> and amend appropriately.</w:t>
      </w:r>
    </w:p>
    <w:p w14:paraId="7199E11E" w14:textId="5E1F0EBC" w:rsidR="006B2826" w:rsidRPr="00D646FC" w:rsidRDefault="006B2826" w:rsidP="00C93144">
      <w:pPr>
        <w:pStyle w:val="Heading3"/>
        <w:keepLines/>
        <w:numPr>
          <w:ilvl w:val="2"/>
          <w:numId w:val="13"/>
        </w:numPr>
        <w:tabs>
          <w:tab w:val="clear" w:pos="283"/>
          <w:tab w:val="clear" w:pos="566"/>
          <w:tab w:val="clear" w:pos="720"/>
          <w:tab w:val="clear" w:pos="850"/>
          <w:tab w:val="clear" w:pos="915"/>
          <w:tab w:val="clear" w:pos="2911"/>
          <w:tab w:val="left" w:pos="851"/>
        </w:tabs>
        <w:spacing w:before="240" w:after="120"/>
        <w:ind w:left="851" w:hanging="851"/>
        <w:rPr>
          <w:lang w:val="en-GB"/>
        </w:rPr>
      </w:pPr>
      <w:bookmarkStart w:id="503" w:name="_Toc422735610"/>
      <w:bookmarkStart w:id="504" w:name="_Toc460900503"/>
      <w:bookmarkStart w:id="505" w:name="_Toc8629934"/>
      <w:bookmarkStart w:id="506" w:name="_Toc8630066"/>
      <w:bookmarkStart w:id="507" w:name="_Toc68293215"/>
      <w:r w:rsidRPr="00D646FC">
        <w:rPr>
          <w:lang w:val="en-GB"/>
        </w:rPr>
        <w:t>Cuttings and embankments</w:t>
      </w:r>
      <w:bookmarkEnd w:id="503"/>
      <w:bookmarkEnd w:id="504"/>
      <w:bookmarkEnd w:id="505"/>
      <w:bookmarkEnd w:id="506"/>
      <w:bookmarkEnd w:id="507"/>
    </w:p>
    <w:p w14:paraId="566712F2" w14:textId="0933C995" w:rsidR="00D646FC" w:rsidRDefault="00D646FC" w:rsidP="00B50318">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lang w:val="en-GB"/>
        </w:rPr>
        <w:t>See clause</w:t>
      </w:r>
      <w:r>
        <w:rPr>
          <w:lang w:val="en-GB"/>
        </w:rPr>
        <w:t>s</w:t>
      </w:r>
      <w:r w:rsidRPr="00F20AE1">
        <w:rPr>
          <w:lang w:val="en-GB"/>
        </w:rPr>
        <w:t xml:space="preserve"> 4.</w:t>
      </w:r>
      <w:r>
        <w:rPr>
          <w:lang w:val="en-GB"/>
        </w:rPr>
        <w:t>7.4 and 4.7.5</w:t>
      </w:r>
      <w:r w:rsidRPr="00F20AE1">
        <w:rPr>
          <w:lang w:val="en-GB"/>
        </w:rPr>
        <w:t>.</w:t>
      </w:r>
    </w:p>
    <w:p w14:paraId="35A49E39" w14:textId="148298AB" w:rsidR="006B2826" w:rsidRPr="009A42B2" w:rsidRDefault="006B2826" w:rsidP="00C93144">
      <w:pPr>
        <w:pStyle w:val="Heading3"/>
        <w:keepLines/>
        <w:numPr>
          <w:ilvl w:val="2"/>
          <w:numId w:val="13"/>
        </w:numPr>
        <w:tabs>
          <w:tab w:val="clear" w:pos="283"/>
          <w:tab w:val="clear" w:pos="566"/>
          <w:tab w:val="clear" w:pos="720"/>
          <w:tab w:val="clear" w:pos="850"/>
          <w:tab w:val="clear" w:pos="915"/>
          <w:tab w:val="clear" w:pos="2911"/>
          <w:tab w:val="left" w:pos="851"/>
        </w:tabs>
        <w:spacing w:before="240" w:after="120"/>
        <w:ind w:left="851" w:hanging="851"/>
        <w:rPr>
          <w:lang w:val="en-GB"/>
        </w:rPr>
      </w:pPr>
      <w:bookmarkStart w:id="508" w:name="_Toc422735612"/>
      <w:bookmarkStart w:id="509" w:name="_Toc460900504"/>
      <w:bookmarkStart w:id="510" w:name="_Toc8629935"/>
      <w:bookmarkStart w:id="511" w:name="_Toc8630067"/>
      <w:bookmarkStart w:id="512" w:name="_Toc68293216"/>
      <w:r w:rsidRPr="009A42B2">
        <w:rPr>
          <w:lang w:val="en-GB"/>
        </w:rPr>
        <w:t>Dams</w:t>
      </w:r>
      <w:bookmarkEnd w:id="508"/>
      <w:bookmarkEnd w:id="509"/>
      <w:bookmarkEnd w:id="510"/>
      <w:bookmarkEnd w:id="511"/>
      <w:bookmarkEnd w:id="512"/>
    </w:p>
    <w:p w14:paraId="53DA3FCC" w14:textId="4D9D0691" w:rsidR="00D646FC" w:rsidRPr="00F20AE1" w:rsidRDefault="00D646FC" w:rsidP="00D646FC">
      <w:pPr>
        <w:keepNext/>
        <w:keepLines/>
        <w:tabs>
          <w:tab w:val="left" w:pos="0"/>
          <w:tab w:val="left" w:pos="283"/>
          <w:tab w:val="left" w:pos="566"/>
          <w:tab w:val="left" w:pos="850"/>
          <w:tab w:val="left" w:pos="1134"/>
          <w:tab w:val="left" w:pos="1418"/>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S-57 Geo object:</w:t>
      </w:r>
      <w:r w:rsidRPr="00F20AE1">
        <w:rPr>
          <w:lang w:val="en-GB"/>
        </w:rPr>
        <w:tab/>
      </w:r>
      <w:r w:rsidRPr="00F20AE1">
        <w:rPr>
          <w:lang w:val="en-GB"/>
        </w:rPr>
        <w:tab/>
        <w:t>Dam (</w:t>
      </w:r>
      <w:r w:rsidRPr="00F20AE1">
        <w:rPr>
          <w:b/>
          <w:lang w:val="en-GB"/>
        </w:rPr>
        <w:t>DAMCON</w:t>
      </w:r>
      <w:r w:rsidRPr="00F20AE1">
        <w:rPr>
          <w:lang w:val="en-GB"/>
        </w:rPr>
        <w:t>)</w:t>
      </w:r>
      <w:r w:rsidRPr="00F20AE1">
        <w:rPr>
          <w:lang w:val="en-GB"/>
        </w:rPr>
        <w:tab/>
      </w:r>
      <w:r>
        <w:rPr>
          <w:lang w:val="en-GB"/>
        </w:rPr>
        <w:tab/>
      </w:r>
      <w:r w:rsidRPr="00F20AE1">
        <w:rPr>
          <w:lang w:val="en-GB"/>
        </w:rPr>
        <w:t>(</w:t>
      </w:r>
      <w:r>
        <w:rPr>
          <w:lang w:val="en-GB"/>
        </w:rPr>
        <w:t>P</w:t>
      </w:r>
      <w:proofErr w:type="gramStart"/>
      <w:r>
        <w:rPr>
          <w:lang w:val="en-GB"/>
        </w:rPr>
        <w:t>,L,A</w:t>
      </w:r>
      <w:proofErr w:type="gramEnd"/>
      <w:r w:rsidRPr="00F20AE1">
        <w:rPr>
          <w:lang w:val="en-GB"/>
        </w:rPr>
        <w:t>)</w:t>
      </w:r>
    </w:p>
    <w:p w14:paraId="76CE4641" w14:textId="70782E9A" w:rsidR="00D646FC" w:rsidRPr="00F20AE1" w:rsidRDefault="00D646FC" w:rsidP="00D646FC">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w:t>
      </w:r>
      <w:r w:rsidR="00D83924">
        <w:rPr>
          <w:u w:val="single"/>
          <w:lang w:val="en-GB"/>
        </w:rPr>
        <w:t>-</w:t>
      </w:r>
      <w:r w:rsidRPr="00F20AE1">
        <w:rPr>
          <w:u w:val="single"/>
          <w:lang w:val="en-GB"/>
        </w:rPr>
        <w:t>101 Geo feature</w:t>
      </w:r>
      <w:r w:rsidRPr="00F20AE1">
        <w:rPr>
          <w:lang w:val="en-GB"/>
        </w:rPr>
        <w:t>:</w:t>
      </w:r>
      <w:r w:rsidRPr="00F20AE1">
        <w:rPr>
          <w:lang w:val="en-GB"/>
        </w:rPr>
        <w:tab/>
      </w:r>
      <w:r>
        <w:rPr>
          <w:b/>
          <w:lang w:val="en-GB"/>
        </w:rPr>
        <w:t>Dam</w:t>
      </w:r>
      <w:r w:rsidRPr="00F20AE1">
        <w:rPr>
          <w:b/>
          <w:lang w:val="en-GB"/>
        </w:rPr>
        <w:tab/>
      </w:r>
      <w:r w:rsidRPr="00F20AE1">
        <w:rPr>
          <w:b/>
          <w:lang w:val="en-GB"/>
        </w:rPr>
        <w:tab/>
      </w:r>
      <w:r w:rsidRPr="00F20AE1">
        <w:rPr>
          <w:b/>
          <w:lang w:val="en-GB"/>
        </w:rPr>
        <w:tab/>
      </w:r>
      <w:r w:rsidRPr="00F20AE1">
        <w:rPr>
          <w:b/>
          <w:lang w:val="en-GB"/>
        </w:rPr>
        <w:tab/>
      </w:r>
      <w:r>
        <w:rPr>
          <w:b/>
          <w:lang w:val="en-GB"/>
        </w:rPr>
        <w:tab/>
      </w:r>
      <w:r>
        <w:rPr>
          <w:b/>
          <w:lang w:val="en-GB"/>
        </w:rPr>
        <w:tab/>
      </w:r>
      <w:r w:rsidRPr="00F20AE1">
        <w:rPr>
          <w:lang w:val="en-GB"/>
        </w:rPr>
        <w:t>(</w:t>
      </w:r>
      <w:r>
        <w:rPr>
          <w:lang w:val="en-GB"/>
        </w:rPr>
        <w:t>C</w:t>
      </w:r>
      <w:proofErr w:type="gramStart"/>
      <w:r>
        <w:rPr>
          <w:lang w:val="en-GB"/>
        </w:rPr>
        <w:t>,S</w:t>
      </w:r>
      <w:proofErr w:type="gramEnd"/>
      <w:r w:rsidRPr="00F20AE1">
        <w:rPr>
          <w:lang w:val="en-GB"/>
        </w:rPr>
        <w:t>)</w:t>
      </w:r>
      <w:r w:rsidRPr="00F20AE1">
        <w:rPr>
          <w:lang w:val="en-GB"/>
        </w:rPr>
        <w:tab/>
      </w:r>
      <w:r w:rsidRPr="00F20AE1">
        <w:rPr>
          <w:lang w:val="en-GB"/>
        </w:rPr>
        <w:tab/>
      </w:r>
      <w:r w:rsidRPr="00F20AE1">
        <w:rPr>
          <w:lang w:val="en-GB"/>
        </w:rPr>
        <w:tab/>
      </w:r>
      <w:r w:rsidRPr="00F20AE1">
        <w:rPr>
          <w:lang w:val="en-GB"/>
        </w:rPr>
        <w:tab/>
      </w:r>
      <w:r w:rsidRPr="00F20AE1">
        <w:rPr>
          <w:lang w:val="en-GB"/>
        </w:rPr>
        <w:tab/>
      </w:r>
      <w:r>
        <w:rPr>
          <w:lang w:val="en-GB"/>
        </w:rPr>
        <w:tab/>
      </w:r>
      <w:r>
        <w:rPr>
          <w:lang w:val="en-GB"/>
        </w:rPr>
        <w:tab/>
      </w:r>
      <w:r w:rsidRPr="00F20AE1">
        <w:rPr>
          <w:lang w:val="en-GB"/>
        </w:rPr>
        <w:t xml:space="preserve">(S-101 DCEG Clause </w:t>
      </w:r>
      <w:r>
        <w:rPr>
          <w:lang w:val="en-GB"/>
        </w:rPr>
        <w:t>8.11</w:t>
      </w:r>
      <w:r w:rsidRPr="00F20AE1">
        <w:rPr>
          <w:lang w:val="en-GB"/>
        </w:rPr>
        <w:t>)</w:t>
      </w:r>
    </w:p>
    <w:p w14:paraId="2DF446C1" w14:textId="2D2FDD47" w:rsidR="007A533E" w:rsidRDefault="00A506FE" w:rsidP="007A533E">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jc w:val="both"/>
        <w:rPr>
          <w:lang w:val="en-AU"/>
        </w:rPr>
      </w:pPr>
      <w:r>
        <w:rPr>
          <w:lang w:val="en-AU"/>
        </w:rPr>
        <w:t>All instances of encoding of the S-57 Feature object</w:t>
      </w:r>
      <w:r w:rsidRPr="00560C1D">
        <w:rPr>
          <w:lang w:val="en-AU"/>
        </w:rPr>
        <w:t xml:space="preserve"> </w:t>
      </w:r>
      <w:r w:rsidRPr="00F20AE1">
        <w:rPr>
          <w:b/>
          <w:lang w:val="en-GB"/>
        </w:rPr>
        <w:t>DAMCON</w:t>
      </w:r>
      <w:r w:rsidRPr="00560C1D">
        <w:rPr>
          <w:lang w:val="en-AU"/>
        </w:rPr>
        <w:t xml:space="preserve"> </w:t>
      </w:r>
      <w:r>
        <w:rPr>
          <w:lang w:val="en-AU"/>
        </w:rPr>
        <w:t xml:space="preserve">and its binding attributes will be </w:t>
      </w:r>
      <w:r w:rsidR="008B23FD">
        <w:rPr>
          <w:lang w:val="en-AU"/>
        </w:rPr>
        <w:t xml:space="preserve">converted </w:t>
      </w:r>
      <w:r>
        <w:rPr>
          <w:lang w:val="en-AU"/>
        </w:rPr>
        <w:t xml:space="preserve">automatically </w:t>
      </w:r>
      <w:r w:rsidR="008B23FD">
        <w:rPr>
          <w:lang w:val="en-GB"/>
        </w:rPr>
        <w:t>to an instance of</w:t>
      </w:r>
      <w:r>
        <w:rPr>
          <w:lang w:val="en-AU"/>
        </w:rPr>
        <w:t xml:space="preserve"> the S-101 feature </w:t>
      </w:r>
      <w:r>
        <w:rPr>
          <w:b/>
          <w:lang w:val="en-GB"/>
        </w:rPr>
        <w:t>Dam</w:t>
      </w:r>
      <w:r>
        <w:rPr>
          <w:b/>
          <w:lang w:val="en-AU"/>
        </w:rPr>
        <w:t xml:space="preserve"> </w:t>
      </w:r>
      <w:r>
        <w:rPr>
          <w:lang w:val="en-AU"/>
        </w:rPr>
        <w:t xml:space="preserve">during the automated conversion process.  </w:t>
      </w:r>
      <w:r w:rsidR="007A533E">
        <w:rPr>
          <w:lang w:val="en-AU"/>
        </w:rPr>
        <w:t>However the following exceptions apply:</w:t>
      </w:r>
    </w:p>
    <w:p w14:paraId="607C3C9B" w14:textId="6AFB9477" w:rsidR="00E74B3C" w:rsidRPr="007A533E" w:rsidRDefault="007A533E" w:rsidP="00C93144">
      <w:pPr>
        <w:pStyle w:val="ListParagraph"/>
        <w:numPr>
          <w:ilvl w:val="0"/>
          <w:numId w:val="20"/>
        </w:numPr>
        <w:tabs>
          <w:tab w:val="decimal" w:pos="5402"/>
          <w:tab w:val="left" w:pos="5589"/>
        </w:tabs>
        <w:spacing w:after="120"/>
        <w:ind w:left="284" w:hanging="284"/>
        <w:jc w:val="both"/>
        <w:rPr>
          <w:lang w:val="en-AU"/>
        </w:rPr>
      </w:pPr>
      <w:r>
        <w:rPr>
          <w:lang w:val="en-AU"/>
        </w:rPr>
        <w:t xml:space="preserve">Point is not an allowable geometric primitive for </w:t>
      </w:r>
      <w:r>
        <w:rPr>
          <w:b/>
          <w:lang w:val="en-AU"/>
        </w:rPr>
        <w:t>Dam</w:t>
      </w:r>
      <w:r>
        <w:rPr>
          <w:lang w:val="en-AU"/>
        </w:rPr>
        <w:t xml:space="preserve">, therefore </w:t>
      </w:r>
      <w:r>
        <w:rPr>
          <w:b/>
          <w:lang w:val="en-AU"/>
        </w:rPr>
        <w:t>DAMCON</w:t>
      </w:r>
      <w:r>
        <w:rPr>
          <w:lang w:val="en-AU"/>
        </w:rPr>
        <w:t xml:space="preserve"> of type point will convert to the S-101 feature </w:t>
      </w:r>
      <w:r>
        <w:rPr>
          <w:b/>
          <w:lang w:val="en-AU"/>
        </w:rPr>
        <w:t>Landmark</w:t>
      </w:r>
      <w:r w:rsidRPr="007A533E">
        <w:rPr>
          <w:lang w:val="en-AU"/>
        </w:rPr>
        <w:t xml:space="preserve"> </w:t>
      </w:r>
      <w:r>
        <w:rPr>
          <w:lang w:val="en-AU"/>
        </w:rPr>
        <w:t>(see S-101 DCEG clause 7.2)</w:t>
      </w:r>
      <w:r w:rsidRPr="007A533E">
        <w:rPr>
          <w:lang w:val="en-AU"/>
        </w:rPr>
        <w:t>.</w:t>
      </w:r>
      <w:r w:rsidR="00A506FE" w:rsidRPr="007A533E">
        <w:rPr>
          <w:lang w:val="en-AU"/>
        </w:rPr>
        <w:t xml:space="preserve"> </w:t>
      </w:r>
    </w:p>
    <w:p w14:paraId="36346CC1" w14:textId="4377F460" w:rsidR="00A506FE" w:rsidRDefault="00A506FE" w:rsidP="0036103E">
      <w:pPr>
        <w:spacing w:after="120"/>
        <w:jc w:val="both"/>
        <w:rPr>
          <w:lang w:val="en-AU"/>
        </w:rPr>
      </w:pPr>
      <w:r>
        <w:rPr>
          <w:lang w:val="en-AU"/>
        </w:rPr>
        <w:t>Data Producers are advised that the following enumerate type attribute ha</w:t>
      </w:r>
      <w:r w:rsidR="009C3FAC">
        <w:rPr>
          <w:lang w:val="en-AU"/>
        </w:rPr>
        <w:t>s</w:t>
      </w:r>
      <w:r>
        <w:rPr>
          <w:lang w:val="en-AU"/>
        </w:rPr>
        <w:t xml:space="preserve"> restricted allowable enumerate values for </w:t>
      </w:r>
      <w:r>
        <w:rPr>
          <w:b/>
          <w:lang w:val="en-GB"/>
        </w:rPr>
        <w:t>Dam</w:t>
      </w:r>
      <w:r>
        <w:rPr>
          <w:lang w:val="en-AU"/>
        </w:rPr>
        <w:t xml:space="preserve"> in S-101:</w:t>
      </w:r>
    </w:p>
    <w:p w14:paraId="348F57D0" w14:textId="401E4D87" w:rsidR="00A506FE" w:rsidRDefault="00A506FE" w:rsidP="00A506FE">
      <w:pPr>
        <w:spacing w:after="120"/>
        <w:jc w:val="both"/>
        <w:rPr>
          <w:lang w:val="en-AU"/>
        </w:rPr>
      </w:pPr>
      <w:r>
        <w:rPr>
          <w:b/>
          <w:lang w:val="en-AU"/>
        </w:rPr>
        <w:t>nature of construction</w:t>
      </w:r>
      <w:r>
        <w:rPr>
          <w:b/>
          <w:lang w:val="en-AU"/>
        </w:rPr>
        <w:tab/>
      </w:r>
      <w:r>
        <w:rPr>
          <w:b/>
          <w:lang w:val="en-AU"/>
        </w:rPr>
        <w:tab/>
      </w:r>
      <w:r>
        <w:rPr>
          <w:lang w:val="en-AU"/>
        </w:rPr>
        <w:t>(NATCON)</w:t>
      </w:r>
    </w:p>
    <w:p w14:paraId="619ED7B3" w14:textId="22EF752F" w:rsidR="00A506FE" w:rsidRDefault="00A506FE" w:rsidP="00A506FE">
      <w:pPr>
        <w:spacing w:after="120"/>
        <w:jc w:val="both"/>
        <w:rPr>
          <w:rFonts w:cs="Arial"/>
          <w:bCs/>
          <w:lang w:val="en-AU"/>
        </w:rPr>
      </w:pPr>
      <w:r>
        <w:rPr>
          <w:rFonts w:cs="Arial"/>
          <w:bCs/>
          <w:lang w:val="en-AU"/>
        </w:rPr>
        <w:t xml:space="preserve">See S-101 DCEG clause </w:t>
      </w:r>
      <w:r w:rsidR="009C3FAC">
        <w:rPr>
          <w:rFonts w:cs="Arial"/>
          <w:bCs/>
          <w:lang w:val="en-AU"/>
        </w:rPr>
        <w:t>8.11 for the listing</w:t>
      </w:r>
      <w:r>
        <w:rPr>
          <w:rFonts w:cs="Arial"/>
          <w:bCs/>
          <w:lang w:val="en-AU"/>
        </w:rPr>
        <w:t xml:space="preserve"> of allowable values.  Values populated in S-57 for th</w:t>
      </w:r>
      <w:r w:rsidR="009C3FAC">
        <w:rPr>
          <w:rFonts w:cs="Arial"/>
          <w:bCs/>
          <w:lang w:val="en-AU"/>
        </w:rPr>
        <w:t>is attribute</w:t>
      </w:r>
      <w:r>
        <w:rPr>
          <w:rFonts w:cs="Arial"/>
          <w:bCs/>
          <w:lang w:val="en-AU"/>
        </w:rPr>
        <w:t xml:space="preserve"> other than the allowable values will</w:t>
      </w:r>
      <w:r>
        <w:rPr>
          <w:lang w:val="en-AU"/>
        </w:rPr>
        <w:t xml:space="preserve"> not be converted across to S-101</w:t>
      </w:r>
      <w:r w:rsidRPr="00560C1D">
        <w:rPr>
          <w:rFonts w:cs="Arial"/>
          <w:bCs/>
          <w:lang w:val="en-AU"/>
        </w:rPr>
        <w:t>.</w:t>
      </w:r>
      <w:r>
        <w:rPr>
          <w:rFonts w:cs="Arial"/>
          <w:bCs/>
          <w:lang w:val="en-AU"/>
        </w:rPr>
        <w:t xml:space="preserve">  Data Producers are advised to check any populated values for NATCON on </w:t>
      </w:r>
      <w:r w:rsidRPr="00F20AE1">
        <w:rPr>
          <w:b/>
          <w:lang w:val="en-GB"/>
        </w:rPr>
        <w:t>DAMCON</w:t>
      </w:r>
      <w:r>
        <w:rPr>
          <w:rFonts w:cs="Arial"/>
          <w:bCs/>
          <w:lang w:val="en-AU"/>
        </w:rPr>
        <w:t xml:space="preserve"> and amend appropriately.</w:t>
      </w:r>
    </w:p>
    <w:p w14:paraId="3509A67F" w14:textId="7D04357B" w:rsidR="006B2826" w:rsidRPr="00F20AE1" w:rsidRDefault="006B2826" w:rsidP="00C93144">
      <w:pPr>
        <w:pStyle w:val="Heading3"/>
        <w:keepLines/>
        <w:numPr>
          <w:ilvl w:val="2"/>
          <w:numId w:val="13"/>
        </w:numPr>
        <w:tabs>
          <w:tab w:val="clear" w:pos="283"/>
          <w:tab w:val="clear" w:pos="566"/>
          <w:tab w:val="clear" w:pos="720"/>
          <w:tab w:val="clear" w:pos="850"/>
          <w:tab w:val="clear" w:pos="915"/>
          <w:tab w:val="clear" w:pos="2911"/>
          <w:tab w:val="left" w:pos="851"/>
        </w:tabs>
        <w:spacing w:before="240" w:after="120"/>
        <w:ind w:left="851" w:hanging="851"/>
        <w:rPr>
          <w:lang w:val="en-GB"/>
        </w:rPr>
      </w:pPr>
      <w:bookmarkStart w:id="513" w:name="_Toc422735614"/>
      <w:bookmarkStart w:id="514" w:name="_Toc460900505"/>
      <w:bookmarkStart w:id="515" w:name="_Toc8629936"/>
      <w:bookmarkStart w:id="516" w:name="_Toc8630068"/>
      <w:bookmarkStart w:id="517" w:name="_Toc68293217"/>
      <w:r w:rsidRPr="00F20AE1">
        <w:rPr>
          <w:lang w:val="en-GB"/>
        </w:rPr>
        <w:t>Flood barrages</w:t>
      </w:r>
      <w:bookmarkEnd w:id="513"/>
      <w:bookmarkEnd w:id="514"/>
      <w:bookmarkEnd w:id="515"/>
      <w:bookmarkEnd w:id="516"/>
      <w:bookmarkEnd w:id="517"/>
    </w:p>
    <w:p w14:paraId="0EA8E506" w14:textId="0088CEA2" w:rsidR="00275DB1" w:rsidRDefault="00275DB1" w:rsidP="00275DB1">
      <w:pPr>
        <w:spacing w:after="120"/>
        <w:jc w:val="both"/>
        <w:rPr>
          <w:rFonts w:cs="Arial"/>
          <w:bCs/>
          <w:lang w:val="en-AU"/>
        </w:rPr>
      </w:pPr>
      <w:r>
        <w:rPr>
          <w:rFonts w:cs="Arial"/>
          <w:bCs/>
          <w:lang w:val="en-AU"/>
        </w:rPr>
        <w:t>The guidance for the encoding of flood barrages remains unchanged in S-101</w:t>
      </w:r>
      <w:r w:rsidRPr="00560C1D">
        <w:rPr>
          <w:rFonts w:cs="Arial"/>
          <w:bCs/>
          <w:lang w:val="en-AU"/>
        </w:rPr>
        <w:t>.</w:t>
      </w:r>
      <w:r>
        <w:rPr>
          <w:rFonts w:cs="Arial"/>
          <w:bCs/>
          <w:lang w:val="en-AU"/>
        </w:rPr>
        <w:t xml:space="preserve">  See S-101 DCEG clause 8.11.2.</w:t>
      </w:r>
    </w:p>
    <w:p w14:paraId="5F4246BB" w14:textId="10A2C986" w:rsidR="006B2826" w:rsidRPr="00F20AE1" w:rsidRDefault="006B2826" w:rsidP="00C93144">
      <w:pPr>
        <w:pStyle w:val="Heading3"/>
        <w:keepLines/>
        <w:numPr>
          <w:ilvl w:val="2"/>
          <w:numId w:val="13"/>
        </w:numPr>
        <w:tabs>
          <w:tab w:val="clear" w:pos="283"/>
          <w:tab w:val="clear" w:pos="566"/>
          <w:tab w:val="clear" w:pos="720"/>
          <w:tab w:val="clear" w:pos="850"/>
          <w:tab w:val="clear" w:pos="915"/>
          <w:tab w:val="clear" w:pos="2911"/>
          <w:tab w:val="left" w:pos="851"/>
        </w:tabs>
        <w:spacing w:before="240" w:after="120"/>
        <w:ind w:left="851" w:hanging="851"/>
        <w:rPr>
          <w:lang w:val="en-GB"/>
        </w:rPr>
      </w:pPr>
      <w:bookmarkStart w:id="518" w:name="_Toc422735616"/>
      <w:bookmarkStart w:id="519" w:name="_Toc460900506"/>
      <w:bookmarkStart w:id="520" w:name="_Toc8629937"/>
      <w:bookmarkStart w:id="521" w:name="_Toc8630069"/>
      <w:bookmarkStart w:id="522" w:name="_Toc68293218"/>
      <w:r w:rsidRPr="00F20AE1">
        <w:rPr>
          <w:lang w:val="en-GB"/>
        </w:rPr>
        <w:t>Dykes</w:t>
      </w:r>
      <w:bookmarkEnd w:id="518"/>
      <w:bookmarkEnd w:id="519"/>
      <w:bookmarkEnd w:id="520"/>
      <w:bookmarkEnd w:id="521"/>
      <w:bookmarkEnd w:id="522"/>
    </w:p>
    <w:p w14:paraId="401CFA11" w14:textId="677623AC" w:rsidR="00275DB1" w:rsidRPr="00F20AE1" w:rsidRDefault="00275DB1" w:rsidP="00275DB1">
      <w:pPr>
        <w:keepNext/>
        <w:keepLines/>
        <w:tabs>
          <w:tab w:val="left" w:pos="0"/>
          <w:tab w:val="left" w:pos="283"/>
          <w:tab w:val="left" w:pos="566"/>
          <w:tab w:val="left" w:pos="850"/>
          <w:tab w:val="left" w:pos="1134"/>
          <w:tab w:val="left" w:pos="1418"/>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S-57 Geo object:</w:t>
      </w:r>
      <w:r w:rsidRPr="00F20AE1">
        <w:rPr>
          <w:lang w:val="en-GB"/>
        </w:rPr>
        <w:tab/>
      </w:r>
      <w:r w:rsidRPr="00F20AE1">
        <w:rPr>
          <w:lang w:val="en-GB"/>
        </w:rPr>
        <w:tab/>
        <w:t>Dyke (</w:t>
      </w:r>
      <w:r w:rsidRPr="00F20AE1">
        <w:rPr>
          <w:b/>
          <w:lang w:val="en-GB"/>
        </w:rPr>
        <w:t>DYKCON</w:t>
      </w:r>
      <w:r w:rsidRPr="00F20AE1">
        <w:rPr>
          <w:lang w:val="en-GB"/>
        </w:rPr>
        <w:t>)</w:t>
      </w:r>
      <w:r w:rsidRPr="00F20AE1">
        <w:rPr>
          <w:lang w:val="en-GB"/>
        </w:rPr>
        <w:tab/>
      </w:r>
      <w:r>
        <w:rPr>
          <w:lang w:val="en-GB"/>
        </w:rPr>
        <w:tab/>
      </w:r>
      <w:r w:rsidRPr="00F20AE1">
        <w:rPr>
          <w:lang w:val="en-GB"/>
        </w:rPr>
        <w:t>(</w:t>
      </w:r>
      <w:r>
        <w:rPr>
          <w:lang w:val="en-GB"/>
        </w:rPr>
        <w:t>L</w:t>
      </w:r>
      <w:proofErr w:type="gramStart"/>
      <w:r>
        <w:rPr>
          <w:lang w:val="en-GB"/>
        </w:rPr>
        <w:t>,A</w:t>
      </w:r>
      <w:proofErr w:type="gramEnd"/>
      <w:r w:rsidRPr="00F20AE1">
        <w:rPr>
          <w:lang w:val="en-GB"/>
        </w:rPr>
        <w:t>)</w:t>
      </w:r>
    </w:p>
    <w:p w14:paraId="32B231A6" w14:textId="2048AB96" w:rsidR="00275DB1" w:rsidRPr="00F20AE1" w:rsidRDefault="00275DB1" w:rsidP="00275DB1">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w:t>
      </w:r>
      <w:r w:rsidR="00D83924">
        <w:rPr>
          <w:u w:val="single"/>
          <w:lang w:val="en-GB"/>
        </w:rPr>
        <w:t>-</w:t>
      </w:r>
      <w:r w:rsidRPr="00F20AE1">
        <w:rPr>
          <w:u w:val="single"/>
          <w:lang w:val="en-GB"/>
        </w:rPr>
        <w:t>101 Geo feature</w:t>
      </w:r>
      <w:r w:rsidRPr="00F20AE1">
        <w:rPr>
          <w:lang w:val="en-GB"/>
        </w:rPr>
        <w:t>:</w:t>
      </w:r>
      <w:r w:rsidRPr="00F20AE1">
        <w:rPr>
          <w:lang w:val="en-GB"/>
        </w:rPr>
        <w:tab/>
      </w:r>
      <w:r>
        <w:rPr>
          <w:b/>
          <w:lang w:val="en-GB"/>
        </w:rPr>
        <w:t>Dyke</w:t>
      </w:r>
      <w:r w:rsidRPr="00F20AE1">
        <w:rPr>
          <w:b/>
          <w:lang w:val="en-GB"/>
        </w:rPr>
        <w:tab/>
      </w:r>
      <w:r w:rsidRPr="00F20AE1">
        <w:rPr>
          <w:b/>
          <w:lang w:val="en-GB"/>
        </w:rPr>
        <w:tab/>
      </w:r>
      <w:r w:rsidRPr="00F20AE1">
        <w:rPr>
          <w:b/>
          <w:lang w:val="en-GB"/>
        </w:rPr>
        <w:tab/>
      </w:r>
      <w:r w:rsidRPr="00F20AE1">
        <w:rPr>
          <w:b/>
          <w:lang w:val="en-GB"/>
        </w:rPr>
        <w:tab/>
      </w:r>
      <w:r>
        <w:rPr>
          <w:b/>
          <w:lang w:val="en-GB"/>
        </w:rPr>
        <w:tab/>
      </w:r>
      <w:r>
        <w:rPr>
          <w:b/>
          <w:lang w:val="en-GB"/>
        </w:rPr>
        <w:tab/>
      </w:r>
      <w:r w:rsidRPr="00F20AE1">
        <w:rPr>
          <w:lang w:val="en-GB"/>
        </w:rPr>
        <w:t>(</w:t>
      </w:r>
      <w:r>
        <w:rPr>
          <w:lang w:val="en-GB"/>
        </w:rPr>
        <w:t>C</w:t>
      </w:r>
      <w:proofErr w:type="gramStart"/>
      <w:r>
        <w:rPr>
          <w:lang w:val="en-GB"/>
        </w:rPr>
        <w:t>,S</w:t>
      </w:r>
      <w:proofErr w:type="gramEnd"/>
      <w:r w:rsidRPr="00F20AE1">
        <w:rPr>
          <w:lang w:val="en-GB"/>
        </w:rPr>
        <w:t>)</w:t>
      </w:r>
      <w:r w:rsidRPr="00F20AE1">
        <w:rPr>
          <w:lang w:val="en-GB"/>
        </w:rPr>
        <w:tab/>
      </w:r>
      <w:r w:rsidRPr="00F20AE1">
        <w:rPr>
          <w:lang w:val="en-GB"/>
        </w:rPr>
        <w:tab/>
      </w:r>
      <w:r w:rsidRPr="00F20AE1">
        <w:rPr>
          <w:lang w:val="en-GB"/>
        </w:rPr>
        <w:tab/>
      </w:r>
      <w:r w:rsidRPr="00F20AE1">
        <w:rPr>
          <w:lang w:val="en-GB"/>
        </w:rPr>
        <w:tab/>
      </w:r>
      <w:r w:rsidRPr="00F20AE1">
        <w:rPr>
          <w:lang w:val="en-GB"/>
        </w:rPr>
        <w:tab/>
      </w:r>
      <w:r>
        <w:rPr>
          <w:lang w:val="en-GB"/>
        </w:rPr>
        <w:tab/>
      </w:r>
      <w:r>
        <w:rPr>
          <w:lang w:val="en-GB"/>
        </w:rPr>
        <w:tab/>
      </w:r>
      <w:r w:rsidRPr="00F20AE1">
        <w:rPr>
          <w:lang w:val="en-GB"/>
        </w:rPr>
        <w:t xml:space="preserve">(S-101 DCEG Clause </w:t>
      </w:r>
      <w:r>
        <w:rPr>
          <w:lang w:val="en-GB"/>
        </w:rPr>
        <w:t>8.5</w:t>
      </w:r>
      <w:r w:rsidRPr="00F20AE1">
        <w:rPr>
          <w:lang w:val="en-GB"/>
        </w:rPr>
        <w:t>)</w:t>
      </w:r>
    </w:p>
    <w:p w14:paraId="748E422C" w14:textId="4530C98A" w:rsidR="00D64F09" w:rsidRDefault="00D64F09" w:rsidP="0036103E">
      <w:pPr>
        <w:spacing w:after="120"/>
        <w:jc w:val="both"/>
        <w:rPr>
          <w:lang w:val="en-AU"/>
        </w:rPr>
      </w:pPr>
      <w:r>
        <w:rPr>
          <w:lang w:val="en-AU"/>
        </w:rPr>
        <w:t>All instances of encoding of the S-57 Feature object</w:t>
      </w:r>
      <w:r w:rsidRPr="00560C1D">
        <w:rPr>
          <w:lang w:val="en-AU"/>
        </w:rPr>
        <w:t xml:space="preserve"> </w:t>
      </w:r>
      <w:r w:rsidRPr="00F20AE1">
        <w:rPr>
          <w:b/>
          <w:lang w:val="en-GB"/>
        </w:rPr>
        <w:t>DYKCON</w:t>
      </w:r>
      <w:r w:rsidRPr="00560C1D">
        <w:rPr>
          <w:lang w:val="en-AU"/>
        </w:rPr>
        <w:t xml:space="preserve"> </w:t>
      </w:r>
      <w:r>
        <w:rPr>
          <w:lang w:val="en-AU"/>
        </w:rPr>
        <w:t xml:space="preserve">and its binding attributes will be </w:t>
      </w:r>
      <w:r w:rsidR="008B23FD">
        <w:rPr>
          <w:lang w:val="en-AU"/>
        </w:rPr>
        <w:t xml:space="preserve">converted </w:t>
      </w:r>
      <w:r>
        <w:rPr>
          <w:lang w:val="en-AU"/>
        </w:rPr>
        <w:t xml:space="preserve">automatically </w:t>
      </w:r>
      <w:r w:rsidR="008B23FD">
        <w:rPr>
          <w:lang w:val="en-GB"/>
        </w:rPr>
        <w:t>to an instance of</w:t>
      </w:r>
      <w:r>
        <w:rPr>
          <w:lang w:val="en-AU"/>
        </w:rPr>
        <w:t xml:space="preserve"> the S-101 feature </w:t>
      </w:r>
      <w:r>
        <w:rPr>
          <w:b/>
          <w:lang w:val="en-GB"/>
        </w:rPr>
        <w:t>Dyke</w:t>
      </w:r>
      <w:r>
        <w:rPr>
          <w:b/>
          <w:lang w:val="en-AU"/>
        </w:rPr>
        <w:t xml:space="preserve"> </w:t>
      </w:r>
      <w:r>
        <w:rPr>
          <w:lang w:val="en-AU"/>
        </w:rPr>
        <w:t>during the automated conversion process.  However, Data Producers are advised that the fol</w:t>
      </w:r>
      <w:r w:rsidR="00BD1728">
        <w:rPr>
          <w:lang w:val="en-AU"/>
        </w:rPr>
        <w:t>lowing enumerate type attribute</w:t>
      </w:r>
      <w:r>
        <w:rPr>
          <w:lang w:val="en-AU"/>
        </w:rPr>
        <w:t xml:space="preserve"> ha</w:t>
      </w:r>
      <w:r w:rsidR="00BD1728">
        <w:rPr>
          <w:lang w:val="en-AU"/>
        </w:rPr>
        <w:t>s</w:t>
      </w:r>
      <w:r>
        <w:rPr>
          <w:lang w:val="en-AU"/>
        </w:rPr>
        <w:t xml:space="preserve"> restricted allowable enumerate values for </w:t>
      </w:r>
      <w:r>
        <w:rPr>
          <w:b/>
          <w:lang w:val="en-GB"/>
        </w:rPr>
        <w:t>Dyke</w:t>
      </w:r>
      <w:r>
        <w:rPr>
          <w:lang w:val="en-AU"/>
        </w:rPr>
        <w:t xml:space="preserve"> in S-101:</w:t>
      </w:r>
    </w:p>
    <w:p w14:paraId="230E4319" w14:textId="6E36AEA1" w:rsidR="00D64F09" w:rsidRDefault="00D64F09" w:rsidP="00D64F09">
      <w:pPr>
        <w:spacing w:after="120"/>
        <w:jc w:val="both"/>
        <w:rPr>
          <w:lang w:val="en-AU"/>
        </w:rPr>
      </w:pPr>
      <w:r>
        <w:rPr>
          <w:b/>
          <w:lang w:val="en-AU"/>
        </w:rPr>
        <w:t>nature of construction</w:t>
      </w:r>
      <w:r w:rsidRPr="007A62BB">
        <w:rPr>
          <w:lang w:val="en-AU"/>
        </w:rPr>
        <w:tab/>
      </w:r>
      <w:r w:rsidRPr="007A62BB">
        <w:rPr>
          <w:lang w:val="en-AU"/>
        </w:rPr>
        <w:tab/>
        <w:t>(</w:t>
      </w:r>
      <w:r>
        <w:rPr>
          <w:lang w:val="en-AU"/>
        </w:rPr>
        <w:t>NATCON</w:t>
      </w:r>
      <w:r w:rsidRPr="007A62BB">
        <w:rPr>
          <w:lang w:val="en-AU"/>
        </w:rPr>
        <w:t>)</w:t>
      </w:r>
    </w:p>
    <w:p w14:paraId="7530E7E7" w14:textId="0ED66040" w:rsidR="00D64F09" w:rsidRDefault="00D64F09" w:rsidP="00D64F09">
      <w:pPr>
        <w:spacing w:after="120"/>
        <w:jc w:val="both"/>
        <w:rPr>
          <w:rFonts w:cs="Arial"/>
          <w:bCs/>
          <w:lang w:val="en-AU"/>
        </w:rPr>
      </w:pPr>
      <w:r>
        <w:rPr>
          <w:rFonts w:cs="Arial"/>
          <w:bCs/>
          <w:lang w:val="en-AU"/>
        </w:rPr>
        <w:t xml:space="preserve">See S-101 </w:t>
      </w:r>
      <w:r w:rsidR="00BD1728">
        <w:rPr>
          <w:rFonts w:cs="Arial"/>
          <w:bCs/>
          <w:lang w:val="en-AU"/>
        </w:rPr>
        <w:t>DCEG clause 8.5 for the listing</w:t>
      </w:r>
      <w:r>
        <w:rPr>
          <w:rFonts w:cs="Arial"/>
          <w:bCs/>
          <w:lang w:val="en-AU"/>
        </w:rPr>
        <w:t xml:space="preserve"> of allowable values.  Values populated in S-57 for th</w:t>
      </w:r>
      <w:r w:rsidR="00BD1728">
        <w:rPr>
          <w:rFonts w:cs="Arial"/>
          <w:bCs/>
          <w:lang w:val="en-AU"/>
        </w:rPr>
        <w:t>is attribute</w:t>
      </w:r>
      <w:r>
        <w:rPr>
          <w:rFonts w:cs="Arial"/>
          <w:bCs/>
          <w:lang w:val="en-AU"/>
        </w:rPr>
        <w:t xml:space="preserve"> other than the allowable values will</w:t>
      </w:r>
      <w:r>
        <w:rPr>
          <w:lang w:val="en-AU"/>
        </w:rPr>
        <w:t xml:space="preserve"> not be converted across to S-101</w:t>
      </w:r>
      <w:r w:rsidRPr="00560C1D">
        <w:rPr>
          <w:rFonts w:cs="Arial"/>
          <w:bCs/>
          <w:lang w:val="en-AU"/>
        </w:rPr>
        <w:t>.</w:t>
      </w:r>
      <w:r>
        <w:rPr>
          <w:rFonts w:cs="Arial"/>
          <w:bCs/>
          <w:lang w:val="en-AU"/>
        </w:rPr>
        <w:t xml:space="preserve">  Data Producers are advised to check any populated values for NATCON on </w:t>
      </w:r>
      <w:r w:rsidRPr="00F20AE1">
        <w:rPr>
          <w:b/>
          <w:lang w:val="en-GB"/>
        </w:rPr>
        <w:t>DYKCON</w:t>
      </w:r>
      <w:r>
        <w:rPr>
          <w:rFonts w:cs="Arial"/>
          <w:bCs/>
          <w:lang w:val="en-AU"/>
        </w:rPr>
        <w:t xml:space="preserve"> and amend appropriately.</w:t>
      </w:r>
    </w:p>
    <w:p w14:paraId="2A2DF175" w14:textId="6E6708E7" w:rsidR="006B2826" w:rsidRPr="006C797C" w:rsidRDefault="006B2826" w:rsidP="00C93144">
      <w:pPr>
        <w:pStyle w:val="Heading3"/>
        <w:keepLines/>
        <w:numPr>
          <w:ilvl w:val="2"/>
          <w:numId w:val="13"/>
        </w:numPr>
        <w:tabs>
          <w:tab w:val="clear" w:pos="283"/>
          <w:tab w:val="clear" w:pos="566"/>
          <w:tab w:val="clear" w:pos="720"/>
          <w:tab w:val="clear" w:pos="850"/>
          <w:tab w:val="clear" w:pos="915"/>
          <w:tab w:val="clear" w:pos="2911"/>
          <w:tab w:val="left" w:pos="851"/>
        </w:tabs>
        <w:spacing w:before="240" w:after="120"/>
        <w:ind w:left="851" w:hanging="851"/>
        <w:rPr>
          <w:lang w:val="en-GB"/>
        </w:rPr>
      </w:pPr>
      <w:bookmarkStart w:id="523" w:name="_Toc422735618"/>
      <w:bookmarkStart w:id="524" w:name="_Toc460900507"/>
      <w:bookmarkStart w:id="525" w:name="_Toc8629938"/>
      <w:bookmarkStart w:id="526" w:name="_Toc8630070"/>
      <w:bookmarkStart w:id="527" w:name="_Toc68293219"/>
      <w:r w:rsidRPr="006C797C">
        <w:rPr>
          <w:lang w:val="en-GB"/>
        </w:rPr>
        <w:lastRenderedPageBreak/>
        <w:t>Roads and tracks</w:t>
      </w:r>
      <w:bookmarkEnd w:id="523"/>
      <w:bookmarkEnd w:id="524"/>
      <w:bookmarkEnd w:id="525"/>
      <w:bookmarkEnd w:id="526"/>
      <w:bookmarkEnd w:id="527"/>
    </w:p>
    <w:p w14:paraId="62BD0682" w14:textId="0E38991D" w:rsidR="006C797C" w:rsidRPr="00F20AE1" w:rsidRDefault="006C797C" w:rsidP="006C797C">
      <w:pPr>
        <w:keepNext/>
        <w:keepLines/>
        <w:tabs>
          <w:tab w:val="left" w:pos="0"/>
          <w:tab w:val="left" w:pos="283"/>
          <w:tab w:val="left" w:pos="566"/>
          <w:tab w:val="left" w:pos="850"/>
          <w:tab w:val="left" w:pos="1134"/>
          <w:tab w:val="left" w:pos="1418"/>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S-57 Geo object:</w:t>
      </w:r>
      <w:r w:rsidRPr="00F20AE1">
        <w:rPr>
          <w:lang w:val="en-GB"/>
        </w:rPr>
        <w:tab/>
      </w:r>
      <w:r w:rsidRPr="00F20AE1">
        <w:rPr>
          <w:lang w:val="en-GB"/>
        </w:rPr>
        <w:tab/>
      </w:r>
      <w:proofErr w:type="gramStart"/>
      <w:r w:rsidRPr="00F20AE1">
        <w:rPr>
          <w:lang w:val="en-GB"/>
        </w:rPr>
        <w:t>Road  (</w:t>
      </w:r>
      <w:proofErr w:type="gramEnd"/>
      <w:r w:rsidRPr="00F20AE1">
        <w:rPr>
          <w:b/>
          <w:lang w:val="en-GB"/>
        </w:rPr>
        <w:t>ROADWY</w:t>
      </w:r>
      <w:r w:rsidRPr="00F20AE1">
        <w:rPr>
          <w:lang w:val="en-GB"/>
        </w:rPr>
        <w:t>)</w:t>
      </w:r>
      <w:r w:rsidRPr="00F20AE1">
        <w:rPr>
          <w:lang w:val="en-GB"/>
        </w:rPr>
        <w:tab/>
      </w:r>
      <w:r>
        <w:rPr>
          <w:lang w:val="en-GB"/>
        </w:rPr>
        <w:tab/>
      </w:r>
      <w:r w:rsidRPr="00F20AE1">
        <w:rPr>
          <w:lang w:val="en-GB"/>
        </w:rPr>
        <w:t>(</w:t>
      </w:r>
      <w:r>
        <w:rPr>
          <w:lang w:val="en-GB"/>
        </w:rPr>
        <w:t>P,L,A</w:t>
      </w:r>
      <w:r w:rsidRPr="00F20AE1">
        <w:rPr>
          <w:lang w:val="en-GB"/>
        </w:rPr>
        <w:t>)</w:t>
      </w:r>
    </w:p>
    <w:p w14:paraId="08AF86AA" w14:textId="2A10BC6B" w:rsidR="006C797C" w:rsidRPr="00F20AE1" w:rsidRDefault="006C797C" w:rsidP="006C797C">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w:t>
      </w:r>
      <w:r w:rsidR="00D83924">
        <w:rPr>
          <w:u w:val="single"/>
          <w:lang w:val="en-GB"/>
        </w:rPr>
        <w:t>-</w:t>
      </w:r>
      <w:r w:rsidRPr="00F20AE1">
        <w:rPr>
          <w:u w:val="single"/>
          <w:lang w:val="en-GB"/>
        </w:rPr>
        <w:t>101 Geo feature</w:t>
      </w:r>
      <w:r w:rsidRPr="00F20AE1">
        <w:rPr>
          <w:lang w:val="en-GB"/>
        </w:rPr>
        <w:t>:</w:t>
      </w:r>
      <w:r w:rsidRPr="00F20AE1">
        <w:rPr>
          <w:lang w:val="en-GB"/>
        </w:rPr>
        <w:tab/>
      </w:r>
      <w:r>
        <w:rPr>
          <w:b/>
          <w:lang w:val="en-GB"/>
        </w:rPr>
        <w:t>Road</w:t>
      </w:r>
      <w:r w:rsidRPr="00F20AE1">
        <w:rPr>
          <w:b/>
          <w:lang w:val="en-GB"/>
        </w:rPr>
        <w:tab/>
      </w:r>
      <w:r w:rsidRPr="00F20AE1">
        <w:rPr>
          <w:b/>
          <w:lang w:val="en-GB"/>
        </w:rPr>
        <w:tab/>
      </w:r>
      <w:r w:rsidRPr="00F20AE1">
        <w:rPr>
          <w:b/>
          <w:lang w:val="en-GB"/>
        </w:rPr>
        <w:tab/>
      </w:r>
      <w:r w:rsidRPr="00F20AE1">
        <w:rPr>
          <w:b/>
          <w:lang w:val="en-GB"/>
        </w:rPr>
        <w:tab/>
      </w:r>
      <w:r>
        <w:rPr>
          <w:b/>
          <w:lang w:val="en-GB"/>
        </w:rPr>
        <w:tab/>
      </w:r>
      <w:r>
        <w:rPr>
          <w:b/>
          <w:lang w:val="en-GB"/>
        </w:rPr>
        <w:tab/>
      </w:r>
      <w:r w:rsidRPr="00F20AE1">
        <w:rPr>
          <w:lang w:val="en-GB"/>
        </w:rPr>
        <w:t>(</w:t>
      </w:r>
      <w:r>
        <w:rPr>
          <w:lang w:val="en-GB"/>
        </w:rPr>
        <w:t>C</w:t>
      </w:r>
      <w:proofErr w:type="gramStart"/>
      <w:r>
        <w:rPr>
          <w:lang w:val="en-GB"/>
        </w:rPr>
        <w:t>,S</w:t>
      </w:r>
      <w:proofErr w:type="gramEnd"/>
      <w:r w:rsidRPr="00F20AE1">
        <w:rPr>
          <w:lang w:val="en-GB"/>
        </w:rPr>
        <w:t>)</w:t>
      </w:r>
      <w:r w:rsidRPr="00F20AE1">
        <w:rPr>
          <w:lang w:val="en-GB"/>
        </w:rPr>
        <w:tab/>
      </w:r>
      <w:r w:rsidRPr="00F20AE1">
        <w:rPr>
          <w:lang w:val="en-GB"/>
        </w:rPr>
        <w:tab/>
      </w:r>
      <w:r w:rsidRPr="00F20AE1">
        <w:rPr>
          <w:lang w:val="en-GB"/>
        </w:rPr>
        <w:tab/>
      </w:r>
      <w:r w:rsidRPr="00F20AE1">
        <w:rPr>
          <w:lang w:val="en-GB"/>
        </w:rPr>
        <w:tab/>
      </w:r>
      <w:r w:rsidRPr="00F20AE1">
        <w:rPr>
          <w:lang w:val="en-GB"/>
        </w:rPr>
        <w:tab/>
      </w:r>
      <w:r>
        <w:rPr>
          <w:lang w:val="en-GB"/>
        </w:rPr>
        <w:tab/>
      </w:r>
      <w:r>
        <w:rPr>
          <w:lang w:val="en-GB"/>
        </w:rPr>
        <w:tab/>
      </w:r>
      <w:r w:rsidRPr="00F20AE1">
        <w:rPr>
          <w:lang w:val="en-GB"/>
        </w:rPr>
        <w:t xml:space="preserve">(S-101 DCEG Clause </w:t>
      </w:r>
      <w:r>
        <w:rPr>
          <w:lang w:val="en-GB"/>
        </w:rPr>
        <w:t>6.14</w:t>
      </w:r>
      <w:r w:rsidRPr="00F20AE1">
        <w:rPr>
          <w:lang w:val="en-GB"/>
        </w:rPr>
        <w:t>)</w:t>
      </w:r>
    </w:p>
    <w:p w14:paraId="7A2DAE8F" w14:textId="2A5DDBD3" w:rsidR="00AF5F0D" w:rsidRPr="00F20AE1" w:rsidRDefault="006C797C" w:rsidP="00AF5F0D">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jc w:val="both"/>
        <w:rPr>
          <w:lang w:val="en-GB"/>
        </w:rPr>
      </w:pPr>
      <w:r>
        <w:rPr>
          <w:lang w:val="en-AU"/>
        </w:rPr>
        <w:t>All instances of encoding of the S-57 Feature object</w:t>
      </w:r>
      <w:r w:rsidRPr="00560C1D">
        <w:rPr>
          <w:lang w:val="en-AU"/>
        </w:rPr>
        <w:t xml:space="preserve"> </w:t>
      </w:r>
      <w:r w:rsidR="005042CA" w:rsidRPr="00F20AE1">
        <w:rPr>
          <w:b/>
          <w:lang w:val="en-GB"/>
        </w:rPr>
        <w:t>ROADWY</w:t>
      </w:r>
      <w:r w:rsidRPr="00560C1D">
        <w:rPr>
          <w:lang w:val="en-AU"/>
        </w:rPr>
        <w:t xml:space="preserve"> </w:t>
      </w:r>
      <w:r>
        <w:rPr>
          <w:lang w:val="en-AU"/>
        </w:rPr>
        <w:t xml:space="preserve">and its binding attributes will be </w:t>
      </w:r>
      <w:r w:rsidR="008E1E51">
        <w:rPr>
          <w:lang w:val="en-AU"/>
        </w:rPr>
        <w:t xml:space="preserve">converted </w:t>
      </w:r>
      <w:r>
        <w:rPr>
          <w:lang w:val="en-AU"/>
        </w:rPr>
        <w:t xml:space="preserve">automatically </w:t>
      </w:r>
      <w:r w:rsidR="008E1E51">
        <w:rPr>
          <w:lang w:val="en-GB"/>
        </w:rPr>
        <w:t>to an instance of</w:t>
      </w:r>
      <w:r>
        <w:rPr>
          <w:lang w:val="en-AU"/>
        </w:rPr>
        <w:t xml:space="preserve"> the S-101 feature </w:t>
      </w:r>
      <w:r w:rsidR="005042CA">
        <w:rPr>
          <w:b/>
          <w:lang w:val="en-GB"/>
        </w:rPr>
        <w:t>Road</w:t>
      </w:r>
      <w:r>
        <w:rPr>
          <w:b/>
          <w:lang w:val="en-AU"/>
        </w:rPr>
        <w:t xml:space="preserve"> </w:t>
      </w:r>
      <w:r>
        <w:rPr>
          <w:lang w:val="en-AU"/>
        </w:rPr>
        <w:t>during the automated conversion process.  However</w:t>
      </w:r>
      <w:r w:rsidR="00AF5F0D">
        <w:rPr>
          <w:lang w:val="en-AU"/>
        </w:rPr>
        <w:t xml:space="preserve"> </w:t>
      </w:r>
      <w:r w:rsidR="00AF5F0D" w:rsidRPr="00F20AE1">
        <w:rPr>
          <w:lang w:val="en-GB"/>
        </w:rPr>
        <w:t>the following exceptions apply:</w:t>
      </w:r>
    </w:p>
    <w:p w14:paraId="3585CC26" w14:textId="03EDC730" w:rsidR="00AF5F0D" w:rsidRPr="00AF5F0D" w:rsidRDefault="00AF5F0D" w:rsidP="00F370B0">
      <w:pPr>
        <w:pStyle w:val="ListParagraph"/>
        <w:numPr>
          <w:ilvl w:val="0"/>
          <w:numId w:val="20"/>
        </w:numPr>
        <w:spacing w:after="120"/>
        <w:ind w:left="284" w:hanging="284"/>
        <w:jc w:val="both"/>
        <w:rPr>
          <w:lang w:val="en-AU"/>
        </w:rPr>
      </w:pPr>
      <w:r>
        <w:rPr>
          <w:b/>
          <w:lang w:val="en-GB"/>
        </w:rPr>
        <w:t>ROADWY</w:t>
      </w:r>
      <w:r w:rsidRPr="00AF5F0D">
        <w:rPr>
          <w:lang w:val="en-GB"/>
        </w:rPr>
        <w:t xml:space="preserve"> of type point will not be converted.  Data Producers will be required to check their S-57 data holdings and address as appropriate</w:t>
      </w:r>
      <w:r w:rsidR="00F370B0">
        <w:rPr>
          <w:lang w:val="en-GB"/>
        </w:rPr>
        <w:t>.</w:t>
      </w:r>
    </w:p>
    <w:p w14:paraId="4F7AB64C" w14:textId="68F5A791" w:rsidR="006C797C" w:rsidRDefault="006C797C" w:rsidP="0036103E">
      <w:pPr>
        <w:spacing w:after="120"/>
        <w:jc w:val="both"/>
        <w:rPr>
          <w:lang w:val="en-AU"/>
        </w:rPr>
      </w:pPr>
      <w:r>
        <w:rPr>
          <w:lang w:val="en-AU"/>
        </w:rPr>
        <w:t xml:space="preserve">Data Producers are advised that the following enumerate type attributes have restricted allowable enumerate values for </w:t>
      </w:r>
      <w:r w:rsidR="005042CA">
        <w:rPr>
          <w:b/>
          <w:lang w:val="en-GB"/>
        </w:rPr>
        <w:t>Road</w:t>
      </w:r>
      <w:r>
        <w:rPr>
          <w:lang w:val="en-AU"/>
        </w:rPr>
        <w:t xml:space="preserve"> in S-101:</w:t>
      </w:r>
    </w:p>
    <w:p w14:paraId="31B04E90" w14:textId="77777777" w:rsidR="006C797C" w:rsidRDefault="006C797C" w:rsidP="006C797C">
      <w:pPr>
        <w:spacing w:after="120"/>
        <w:jc w:val="both"/>
        <w:rPr>
          <w:lang w:val="en-AU"/>
        </w:rPr>
      </w:pPr>
      <w:r>
        <w:rPr>
          <w:b/>
          <w:lang w:val="en-AU"/>
        </w:rPr>
        <w:t>condition</w:t>
      </w:r>
      <w:r>
        <w:rPr>
          <w:lang w:val="en-AU"/>
        </w:rPr>
        <w:tab/>
      </w:r>
      <w:r>
        <w:rPr>
          <w:lang w:val="en-AU"/>
        </w:rPr>
        <w:tab/>
      </w:r>
      <w:r>
        <w:rPr>
          <w:lang w:val="en-AU"/>
        </w:rPr>
        <w:tab/>
        <w:t>(CONDTN)</w:t>
      </w:r>
    </w:p>
    <w:p w14:paraId="53C2B2B1" w14:textId="77777777" w:rsidR="006C797C" w:rsidRDefault="006C797C" w:rsidP="006C797C">
      <w:pPr>
        <w:spacing w:after="120"/>
        <w:jc w:val="both"/>
        <w:rPr>
          <w:lang w:val="en-AU"/>
        </w:rPr>
      </w:pPr>
      <w:r>
        <w:rPr>
          <w:b/>
          <w:lang w:val="en-AU"/>
        </w:rPr>
        <w:t>nature of construction</w:t>
      </w:r>
      <w:r w:rsidRPr="007A62BB">
        <w:rPr>
          <w:lang w:val="en-AU"/>
        </w:rPr>
        <w:tab/>
      </w:r>
      <w:r w:rsidRPr="007A62BB">
        <w:rPr>
          <w:lang w:val="en-AU"/>
        </w:rPr>
        <w:tab/>
        <w:t>(</w:t>
      </w:r>
      <w:r>
        <w:rPr>
          <w:lang w:val="en-AU"/>
        </w:rPr>
        <w:t>NATCON</w:t>
      </w:r>
      <w:r w:rsidRPr="007A62BB">
        <w:rPr>
          <w:lang w:val="en-AU"/>
        </w:rPr>
        <w:t>)</w:t>
      </w:r>
    </w:p>
    <w:p w14:paraId="173E1E91" w14:textId="4F8F28F3" w:rsidR="006C797C" w:rsidRDefault="006C797C" w:rsidP="006C797C">
      <w:pPr>
        <w:spacing w:after="120"/>
        <w:jc w:val="both"/>
        <w:rPr>
          <w:lang w:val="en-AU"/>
        </w:rPr>
      </w:pPr>
      <w:r>
        <w:rPr>
          <w:b/>
          <w:lang w:val="en-AU"/>
        </w:rPr>
        <w:t>status</w:t>
      </w:r>
      <w:r>
        <w:rPr>
          <w:lang w:val="en-AU"/>
        </w:rPr>
        <w:tab/>
      </w:r>
      <w:r>
        <w:rPr>
          <w:lang w:val="en-AU"/>
        </w:rPr>
        <w:tab/>
      </w:r>
      <w:r>
        <w:rPr>
          <w:lang w:val="en-AU"/>
        </w:rPr>
        <w:tab/>
      </w:r>
      <w:r>
        <w:rPr>
          <w:lang w:val="en-AU"/>
        </w:rPr>
        <w:tab/>
        <w:t>(STATUS)</w:t>
      </w:r>
    </w:p>
    <w:p w14:paraId="6F4E1BF8" w14:textId="41FEA7EC" w:rsidR="006C797C" w:rsidRDefault="006C797C" w:rsidP="006C797C">
      <w:pPr>
        <w:spacing w:after="120"/>
        <w:jc w:val="both"/>
        <w:rPr>
          <w:rFonts w:cs="Arial"/>
          <w:bCs/>
          <w:lang w:val="en-AU"/>
        </w:rPr>
      </w:pPr>
      <w:r>
        <w:rPr>
          <w:rFonts w:cs="Arial"/>
          <w:bCs/>
          <w:lang w:val="en-AU"/>
        </w:rPr>
        <w:t xml:space="preserve">See S-101 DCEG clause </w:t>
      </w:r>
      <w:r w:rsidR="005042CA">
        <w:rPr>
          <w:rFonts w:cs="Arial"/>
          <w:bCs/>
          <w:lang w:val="en-AU"/>
        </w:rPr>
        <w:t>6.14</w:t>
      </w:r>
      <w:r>
        <w:rPr>
          <w:rFonts w:cs="Arial"/>
          <w:bCs/>
          <w:lang w:val="en-AU"/>
        </w:rPr>
        <w:t xml:space="preserve"> for the listings of allowable values.  Values populated in S-57 for these attributes other than the allowable values will</w:t>
      </w:r>
      <w:r>
        <w:rPr>
          <w:lang w:val="en-AU"/>
        </w:rPr>
        <w:t xml:space="preserve"> not be converted across to S-101</w:t>
      </w:r>
      <w:r w:rsidRPr="00560C1D">
        <w:rPr>
          <w:rFonts w:cs="Arial"/>
          <w:bCs/>
          <w:lang w:val="en-AU"/>
        </w:rPr>
        <w:t>.</w:t>
      </w:r>
      <w:r>
        <w:rPr>
          <w:rFonts w:cs="Arial"/>
          <w:bCs/>
          <w:lang w:val="en-AU"/>
        </w:rPr>
        <w:t xml:space="preserve">  Data Producers are advised to check any populated values for CONDTN</w:t>
      </w:r>
      <w:r w:rsidR="005042CA">
        <w:rPr>
          <w:rFonts w:cs="Arial"/>
          <w:bCs/>
          <w:lang w:val="en-AU"/>
        </w:rPr>
        <w:t>,</w:t>
      </w:r>
      <w:r>
        <w:rPr>
          <w:rFonts w:cs="Arial"/>
          <w:bCs/>
          <w:lang w:val="en-AU"/>
        </w:rPr>
        <w:t xml:space="preserve"> NATCON</w:t>
      </w:r>
      <w:r w:rsidR="005042CA">
        <w:rPr>
          <w:rFonts w:cs="Arial"/>
          <w:bCs/>
          <w:lang w:val="en-AU"/>
        </w:rPr>
        <w:t xml:space="preserve"> and STATUS</w:t>
      </w:r>
      <w:r>
        <w:rPr>
          <w:rFonts w:cs="Arial"/>
          <w:bCs/>
          <w:lang w:val="en-AU"/>
        </w:rPr>
        <w:t xml:space="preserve"> on </w:t>
      </w:r>
      <w:r w:rsidR="005042CA" w:rsidRPr="00F20AE1">
        <w:rPr>
          <w:b/>
          <w:lang w:val="en-GB"/>
        </w:rPr>
        <w:t>ROADWY</w:t>
      </w:r>
      <w:r>
        <w:rPr>
          <w:rFonts w:cs="Arial"/>
          <w:bCs/>
          <w:lang w:val="en-AU"/>
        </w:rPr>
        <w:t xml:space="preserve"> and amend appropriately.</w:t>
      </w:r>
    </w:p>
    <w:p w14:paraId="2A2EBD36" w14:textId="4C3D14B5" w:rsidR="006B2826" w:rsidRPr="00F20AE1" w:rsidRDefault="006B2826" w:rsidP="00C93144">
      <w:pPr>
        <w:pStyle w:val="Heading3"/>
        <w:keepLines/>
        <w:numPr>
          <w:ilvl w:val="2"/>
          <w:numId w:val="13"/>
        </w:numPr>
        <w:tabs>
          <w:tab w:val="clear" w:pos="283"/>
          <w:tab w:val="clear" w:pos="566"/>
          <w:tab w:val="clear" w:pos="720"/>
          <w:tab w:val="clear" w:pos="850"/>
          <w:tab w:val="clear" w:pos="915"/>
          <w:tab w:val="clear" w:pos="2911"/>
          <w:tab w:val="left" w:pos="851"/>
        </w:tabs>
        <w:spacing w:before="240" w:after="120"/>
        <w:ind w:left="851" w:hanging="851"/>
        <w:rPr>
          <w:lang w:val="en-GB"/>
        </w:rPr>
      </w:pPr>
      <w:bookmarkStart w:id="528" w:name="_Toc422735620"/>
      <w:bookmarkStart w:id="529" w:name="_Toc460900508"/>
      <w:bookmarkStart w:id="530" w:name="_Toc8629939"/>
      <w:bookmarkStart w:id="531" w:name="_Toc8630071"/>
      <w:bookmarkStart w:id="532" w:name="_Toc68293220"/>
      <w:r w:rsidRPr="00F20AE1">
        <w:rPr>
          <w:lang w:val="en-GB"/>
        </w:rPr>
        <w:t>Causeways</w:t>
      </w:r>
      <w:bookmarkEnd w:id="528"/>
      <w:bookmarkEnd w:id="529"/>
      <w:bookmarkEnd w:id="530"/>
      <w:bookmarkEnd w:id="531"/>
      <w:bookmarkEnd w:id="532"/>
    </w:p>
    <w:p w14:paraId="13C6DD21" w14:textId="3FE741E5" w:rsidR="005042CA" w:rsidRPr="00F20AE1" w:rsidRDefault="005042CA" w:rsidP="005042CA">
      <w:pPr>
        <w:keepNext/>
        <w:keepLines/>
        <w:tabs>
          <w:tab w:val="left" w:pos="0"/>
          <w:tab w:val="left" w:pos="283"/>
          <w:tab w:val="left" w:pos="566"/>
          <w:tab w:val="left" w:pos="850"/>
          <w:tab w:val="left" w:pos="1134"/>
          <w:tab w:val="left" w:pos="1418"/>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S-57 Geo object:</w:t>
      </w:r>
      <w:r w:rsidRPr="00F20AE1">
        <w:rPr>
          <w:lang w:val="en-GB"/>
        </w:rPr>
        <w:tab/>
      </w:r>
      <w:r w:rsidRPr="00F20AE1">
        <w:rPr>
          <w:lang w:val="en-GB"/>
        </w:rPr>
        <w:tab/>
        <w:t>Causeway (</w:t>
      </w:r>
      <w:r w:rsidRPr="00F20AE1">
        <w:rPr>
          <w:b/>
          <w:lang w:val="en-GB"/>
        </w:rPr>
        <w:t>CAUSWY</w:t>
      </w:r>
      <w:r w:rsidRPr="00F20AE1">
        <w:rPr>
          <w:lang w:val="en-GB"/>
        </w:rPr>
        <w:t>)</w:t>
      </w:r>
      <w:r w:rsidRPr="00F20AE1">
        <w:rPr>
          <w:lang w:val="en-GB"/>
        </w:rPr>
        <w:tab/>
      </w:r>
      <w:r>
        <w:rPr>
          <w:lang w:val="en-GB"/>
        </w:rPr>
        <w:tab/>
      </w:r>
      <w:r w:rsidRPr="00F20AE1">
        <w:rPr>
          <w:lang w:val="en-GB"/>
        </w:rPr>
        <w:t>(</w:t>
      </w:r>
      <w:r>
        <w:rPr>
          <w:lang w:val="en-GB"/>
        </w:rPr>
        <w:t>L</w:t>
      </w:r>
      <w:proofErr w:type="gramStart"/>
      <w:r>
        <w:rPr>
          <w:lang w:val="en-GB"/>
        </w:rPr>
        <w:t>,A</w:t>
      </w:r>
      <w:proofErr w:type="gramEnd"/>
      <w:r w:rsidRPr="00F20AE1">
        <w:rPr>
          <w:lang w:val="en-GB"/>
        </w:rPr>
        <w:t>)</w:t>
      </w:r>
    </w:p>
    <w:p w14:paraId="4F1DE925" w14:textId="3E8277E8" w:rsidR="005042CA" w:rsidRPr="00F20AE1" w:rsidRDefault="005042CA" w:rsidP="005042CA">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w:t>
      </w:r>
      <w:r w:rsidR="00D83924">
        <w:rPr>
          <w:u w:val="single"/>
          <w:lang w:val="en-GB"/>
        </w:rPr>
        <w:t>-</w:t>
      </w:r>
      <w:r w:rsidRPr="00F20AE1">
        <w:rPr>
          <w:u w:val="single"/>
          <w:lang w:val="en-GB"/>
        </w:rPr>
        <w:t>101 Geo feature</w:t>
      </w:r>
      <w:r w:rsidRPr="00F20AE1">
        <w:rPr>
          <w:lang w:val="en-GB"/>
        </w:rPr>
        <w:t>:</w:t>
      </w:r>
      <w:r w:rsidRPr="00F20AE1">
        <w:rPr>
          <w:lang w:val="en-GB"/>
        </w:rPr>
        <w:tab/>
      </w:r>
      <w:r>
        <w:rPr>
          <w:b/>
          <w:lang w:val="en-GB"/>
        </w:rPr>
        <w:t>Causeway</w:t>
      </w:r>
      <w:r w:rsidRPr="00F20AE1">
        <w:rPr>
          <w:b/>
          <w:lang w:val="en-GB"/>
        </w:rPr>
        <w:tab/>
      </w:r>
      <w:r w:rsidRPr="00F20AE1">
        <w:rPr>
          <w:b/>
          <w:lang w:val="en-GB"/>
        </w:rPr>
        <w:tab/>
      </w:r>
      <w:r w:rsidRPr="00F20AE1">
        <w:rPr>
          <w:b/>
          <w:lang w:val="en-GB"/>
        </w:rPr>
        <w:tab/>
      </w:r>
      <w:r w:rsidRPr="00F20AE1">
        <w:rPr>
          <w:b/>
          <w:lang w:val="en-GB"/>
        </w:rPr>
        <w:tab/>
      </w:r>
      <w:r>
        <w:rPr>
          <w:b/>
          <w:lang w:val="en-GB"/>
        </w:rPr>
        <w:tab/>
      </w:r>
      <w:r>
        <w:rPr>
          <w:b/>
          <w:lang w:val="en-GB"/>
        </w:rPr>
        <w:tab/>
      </w:r>
      <w:r w:rsidRPr="00F20AE1">
        <w:rPr>
          <w:lang w:val="en-GB"/>
        </w:rPr>
        <w:t>(</w:t>
      </w:r>
      <w:r>
        <w:rPr>
          <w:lang w:val="en-GB"/>
        </w:rPr>
        <w:t>C</w:t>
      </w:r>
      <w:proofErr w:type="gramStart"/>
      <w:r>
        <w:rPr>
          <w:lang w:val="en-GB"/>
        </w:rPr>
        <w:t>,S</w:t>
      </w:r>
      <w:proofErr w:type="gramEnd"/>
      <w:r w:rsidRPr="00F20AE1">
        <w:rPr>
          <w:lang w:val="en-GB"/>
        </w:rPr>
        <w:t>)</w:t>
      </w:r>
      <w:r w:rsidRPr="00F20AE1">
        <w:rPr>
          <w:lang w:val="en-GB"/>
        </w:rPr>
        <w:tab/>
      </w:r>
      <w:r w:rsidRPr="00F20AE1">
        <w:rPr>
          <w:lang w:val="en-GB"/>
        </w:rPr>
        <w:tab/>
      </w:r>
      <w:r w:rsidRPr="00F20AE1">
        <w:rPr>
          <w:lang w:val="en-GB"/>
        </w:rPr>
        <w:tab/>
      </w:r>
      <w:r w:rsidRPr="00F20AE1">
        <w:rPr>
          <w:lang w:val="en-GB"/>
        </w:rPr>
        <w:tab/>
      </w:r>
      <w:r w:rsidRPr="00F20AE1">
        <w:rPr>
          <w:lang w:val="en-GB"/>
        </w:rPr>
        <w:tab/>
        <w:t xml:space="preserve">(S-101 DCEG Clause </w:t>
      </w:r>
      <w:r>
        <w:rPr>
          <w:lang w:val="en-GB"/>
        </w:rPr>
        <w:t>8.7</w:t>
      </w:r>
      <w:r w:rsidRPr="00F20AE1">
        <w:rPr>
          <w:lang w:val="en-GB"/>
        </w:rPr>
        <w:t>)</w:t>
      </w:r>
    </w:p>
    <w:p w14:paraId="7F028299" w14:textId="3BA6713D" w:rsidR="000A1FD8" w:rsidRDefault="000A1FD8" w:rsidP="00234D60">
      <w:pPr>
        <w:tabs>
          <w:tab w:val="decimal" w:pos="5402"/>
          <w:tab w:val="left" w:pos="5589"/>
        </w:tabs>
        <w:spacing w:after="120"/>
        <w:jc w:val="both"/>
        <w:rPr>
          <w:rFonts w:cs="Arial"/>
          <w:bCs/>
          <w:lang w:val="en-AU"/>
        </w:rPr>
      </w:pPr>
      <w:r>
        <w:rPr>
          <w:lang w:val="en-AU"/>
        </w:rPr>
        <w:t>All instances of encoding of the S-57 Feature object</w:t>
      </w:r>
      <w:r w:rsidRPr="00560C1D">
        <w:rPr>
          <w:lang w:val="en-AU"/>
        </w:rPr>
        <w:t xml:space="preserve"> </w:t>
      </w:r>
      <w:r w:rsidRPr="00F20AE1">
        <w:rPr>
          <w:b/>
          <w:lang w:val="en-GB"/>
        </w:rPr>
        <w:t>CAUSWY</w:t>
      </w:r>
      <w:r w:rsidRPr="00560C1D">
        <w:rPr>
          <w:lang w:val="en-AU"/>
        </w:rPr>
        <w:t xml:space="preserve"> </w:t>
      </w:r>
      <w:r>
        <w:rPr>
          <w:lang w:val="en-AU"/>
        </w:rPr>
        <w:t xml:space="preserve">and its binding attributes will be </w:t>
      </w:r>
      <w:r w:rsidR="008E1E51">
        <w:rPr>
          <w:lang w:val="en-AU"/>
        </w:rPr>
        <w:t xml:space="preserve">converted </w:t>
      </w:r>
      <w:r>
        <w:rPr>
          <w:lang w:val="en-AU"/>
        </w:rPr>
        <w:t xml:space="preserve">automatically </w:t>
      </w:r>
      <w:r w:rsidR="008E1E51">
        <w:rPr>
          <w:lang w:val="en-GB"/>
        </w:rPr>
        <w:t>to an instance of</w:t>
      </w:r>
      <w:r>
        <w:rPr>
          <w:lang w:val="en-AU"/>
        </w:rPr>
        <w:t xml:space="preserve"> the S-101 feature </w:t>
      </w:r>
      <w:r>
        <w:rPr>
          <w:b/>
          <w:lang w:val="en-GB"/>
        </w:rPr>
        <w:t>Causeway</w:t>
      </w:r>
      <w:r>
        <w:rPr>
          <w:b/>
          <w:lang w:val="en-AU"/>
        </w:rPr>
        <w:t xml:space="preserve"> </w:t>
      </w:r>
      <w:r>
        <w:rPr>
          <w:lang w:val="en-AU"/>
        </w:rPr>
        <w:t>during the</w:t>
      </w:r>
      <w:r w:rsidR="00234D60">
        <w:rPr>
          <w:lang w:val="en-AU"/>
        </w:rPr>
        <w:t xml:space="preserve"> automated conversion process.</w:t>
      </w:r>
    </w:p>
    <w:p w14:paraId="10CE083D" w14:textId="6AE0E718" w:rsidR="006B2826" w:rsidRPr="00F20AE1" w:rsidRDefault="006B2826" w:rsidP="00C93144">
      <w:pPr>
        <w:pStyle w:val="Heading3"/>
        <w:keepLines/>
        <w:numPr>
          <w:ilvl w:val="2"/>
          <w:numId w:val="13"/>
        </w:numPr>
        <w:tabs>
          <w:tab w:val="clear" w:pos="283"/>
          <w:tab w:val="clear" w:pos="566"/>
          <w:tab w:val="clear" w:pos="720"/>
          <w:tab w:val="clear" w:pos="850"/>
          <w:tab w:val="clear" w:pos="915"/>
          <w:tab w:val="clear" w:pos="2911"/>
          <w:tab w:val="left" w:pos="851"/>
        </w:tabs>
        <w:spacing w:before="240" w:after="120"/>
        <w:ind w:left="851" w:hanging="851"/>
        <w:rPr>
          <w:lang w:val="en-GB"/>
        </w:rPr>
      </w:pPr>
      <w:bookmarkStart w:id="533" w:name="_Toc422735622"/>
      <w:bookmarkStart w:id="534" w:name="_Toc460900509"/>
      <w:bookmarkStart w:id="535" w:name="_Toc8629940"/>
      <w:bookmarkStart w:id="536" w:name="_Toc8630072"/>
      <w:bookmarkStart w:id="537" w:name="_Toc68293221"/>
      <w:r w:rsidRPr="00F20AE1">
        <w:rPr>
          <w:lang w:val="en-GB"/>
        </w:rPr>
        <w:t>Bridges</w:t>
      </w:r>
      <w:bookmarkEnd w:id="533"/>
      <w:bookmarkEnd w:id="534"/>
      <w:bookmarkEnd w:id="535"/>
      <w:bookmarkEnd w:id="536"/>
      <w:bookmarkEnd w:id="537"/>
    </w:p>
    <w:p w14:paraId="123418BF" w14:textId="58A245CA" w:rsidR="00134EC6" w:rsidRPr="00F20AE1" w:rsidRDefault="00134EC6" w:rsidP="00134EC6">
      <w:pPr>
        <w:keepNext/>
        <w:keepLines/>
        <w:tabs>
          <w:tab w:val="left" w:pos="0"/>
          <w:tab w:val="left" w:pos="283"/>
          <w:tab w:val="left" w:pos="566"/>
          <w:tab w:val="left" w:pos="850"/>
          <w:tab w:val="left" w:pos="1134"/>
          <w:tab w:val="left" w:pos="1418"/>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S-57 Geo object:</w:t>
      </w:r>
      <w:r w:rsidRPr="00F20AE1">
        <w:rPr>
          <w:lang w:val="en-GB"/>
        </w:rPr>
        <w:tab/>
      </w:r>
      <w:r w:rsidRPr="00F20AE1">
        <w:rPr>
          <w:lang w:val="en-GB"/>
        </w:rPr>
        <w:tab/>
        <w:t>Bridge (</w:t>
      </w:r>
      <w:r w:rsidRPr="00F20AE1">
        <w:rPr>
          <w:b/>
          <w:lang w:val="en-GB"/>
        </w:rPr>
        <w:t>BRIDGE</w:t>
      </w:r>
      <w:r w:rsidRPr="00F20AE1">
        <w:rPr>
          <w:lang w:val="en-GB"/>
        </w:rPr>
        <w:t>)</w:t>
      </w:r>
      <w:r w:rsidRPr="00F20AE1">
        <w:rPr>
          <w:lang w:val="en-GB"/>
        </w:rPr>
        <w:tab/>
      </w:r>
      <w:r>
        <w:rPr>
          <w:lang w:val="en-GB"/>
        </w:rPr>
        <w:tab/>
      </w:r>
      <w:r>
        <w:rPr>
          <w:lang w:val="en-GB"/>
        </w:rPr>
        <w:tab/>
      </w:r>
      <w:r w:rsidRPr="00F20AE1">
        <w:rPr>
          <w:lang w:val="en-GB"/>
        </w:rPr>
        <w:t>(</w:t>
      </w:r>
      <w:r>
        <w:rPr>
          <w:lang w:val="en-GB"/>
        </w:rPr>
        <w:t>P</w:t>
      </w:r>
      <w:proofErr w:type="gramStart"/>
      <w:r>
        <w:rPr>
          <w:lang w:val="en-GB"/>
        </w:rPr>
        <w:t>,L,A</w:t>
      </w:r>
      <w:proofErr w:type="gramEnd"/>
      <w:r w:rsidRPr="00F20AE1">
        <w:rPr>
          <w:lang w:val="en-GB"/>
        </w:rPr>
        <w:t>)</w:t>
      </w:r>
    </w:p>
    <w:p w14:paraId="73A614FA" w14:textId="369C8BF4" w:rsidR="00134EC6" w:rsidRDefault="00134EC6" w:rsidP="00134EC6">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w:t>
      </w:r>
      <w:r w:rsidR="00D83924">
        <w:rPr>
          <w:u w:val="single"/>
          <w:lang w:val="en-GB"/>
        </w:rPr>
        <w:t>-</w:t>
      </w:r>
      <w:r w:rsidRPr="00F20AE1">
        <w:rPr>
          <w:u w:val="single"/>
          <w:lang w:val="en-GB"/>
        </w:rPr>
        <w:t>101 Geo feature</w:t>
      </w:r>
      <w:r w:rsidRPr="00F20AE1">
        <w:rPr>
          <w:lang w:val="en-GB"/>
        </w:rPr>
        <w:t>:</w:t>
      </w:r>
      <w:r w:rsidRPr="00F20AE1">
        <w:rPr>
          <w:lang w:val="en-GB"/>
        </w:rPr>
        <w:tab/>
      </w:r>
      <w:r>
        <w:rPr>
          <w:b/>
          <w:lang w:val="en-GB"/>
        </w:rPr>
        <w:t>Bridge</w:t>
      </w:r>
      <w:r w:rsidRPr="00F20AE1">
        <w:rPr>
          <w:b/>
          <w:lang w:val="en-GB"/>
        </w:rPr>
        <w:tab/>
      </w:r>
      <w:r w:rsidRPr="00F20AE1">
        <w:rPr>
          <w:b/>
          <w:lang w:val="en-GB"/>
        </w:rPr>
        <w:tab/>
      </w:r>
      <w:r w:rsidRPr="00F20AE1">
        <w:rPr>
          <w:b/>
          <w:lang w:val="en-GB"/>
        </w:rPr>
        <w:tab/>
      </w:r>
      <w:r w:rsidRPr="00F20AE1">
        <w:rPr>
          <w:b/>
          <w:lang w:val="en-GB"/>
        </w:rPr>
        <w:tab/>
      </w:r>
      <w:r>
        <w:rPr>
          <w:b/>
          <w:lang w:val="en-GB"/>
        </w:rPr>
        <w:tab/>
      </w:r>
      <w:r>
        <w:rPr>
          <w:b/>
          <w:lang w:val="en-GB"/>
        </w:rPr>
        <w:tab/>
      </w:r>
      <w:r w:rsidRPr="00F20AE1">
        <w:rPr>
          <w:lang w:val="en-GB"/>
        </w:rPr>
        <w:t>(</w:t>
      </w:r>
      <w:r>
        <w:rPr>
          <w:lang w:val="en-GB"/>
        </w:rPr>
        <w:t>C</w:t>
      </w:r>
      <w:proofErr w:type="gramStart"/>
      <w:r>
        <w:rPr>
          <w:lang w:val="en-GB"/>
        </w:rPr>
        <w:t>,S,N</w:t>
      </w:r>
      <w:proofErr w:type="gramEnd"/>
      <w:r>
        <w:rPr>
          <w:lang w:val="en-GB"/>
        </w:rPr>
        <w:t>)</w:t>
      </w:r>
      <w:r>
        <w:rPr>
          <w:lang w:val="en-GB"/>
        </w:rPr>
        <w:tab/>
      </w:r>
      <w:r>
        <w:rPr>
          <w:lang w:val="en-GB"/>
        </w:rPr>
        <w:tab/>
      </w:r>
      <w:r>
        <w:rPr>
          <w:lang w:val="en-GB"/>
        </w:rPr>
        <w:tab/>
      </w:r>
      <w:r>
        <w:rPr>
          <w:lang w:val="en-GB"/>
        </w:rPr>
        <w:tab/>
      </w:r>
      <w:r>
        <w:rPr>
          <w:lang w:val="en-GB"/>
        </w:rPr>
        <w:tab/>
      </w:r>
      <w:r w:rsidRPr="00F20AE1">
        <w:rPr>
          <w:lang w:val="en-GB"/>
        </w:rPr>
        <w:t xml:space="preserve">(S-101 DCEG Clause </w:t>
      </w:r>
      <w:r>
        <w:rPr>
          <w:lang w:val="en-GB"/>
        </w:rPr>
        <w:t>6.5</w:t>
      </w:r>
      <w:r w:rsidRPr="00F20AE1">
        <w:rPr>
          <w:lang w:val="en-GB"/>
        </w:rPr>
        <w:t>)</w:t>
      </w:r>
    </w:p>
    <w:p w14:paraId="54771360" w14:textId="2EB1E369" w:rsidR="00134EC6" w:rsidRDefault="00134EC6" w:rsidP="00134EC6">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w:t>
      </w:r>
      <w:r w:rsidR="00D83924">
        <w:rPr>
          <w:u w:val="single"/>
          <w:lang w:val="en-GB"/>
        </w:rPr>
        <w:t>-</w:t>
      </w:r>
      <w:r w:rsidRPr="00F20AE1">
        <w:rPr>
          <w:u w:val="single"/>
          <w:lang w:val="en-GB"/>
        </w:rPr>
        <w:t>101 Geo feature</w:t>
      </w:r>
      <w:r w:rsidRPr="00F20AE1">
        <w:rPr>
          <w:lang w:val="en-GB"/>
        </w:rPr>
        <w:t>:</w:t>
      </w:r>
      <w:r w:rsidRPr="00F20AE1">
        <w:rPr>
          <w:lang w:val="en-GB"/>
        </w:rPr>
        <w:tab/>
      </w:r>
      <w:r>
        <w:rPr>
          <w:b/>
          <w:lang w:val="en-GB"/>
        </w:rPr>
        <w:t>Span Fixed</w:t>
      </w:r>
      <w:r w:rsidRPr="00F20AE1">
        <w:rPr>
          <w:b/>
          <w:lang w:val="en-GB"/>
        </w:rPr>
        <w:tab/>
      </w:r>
      <w:r w:rsidRPr="00F20AE1">
        <w:rPr>
          <w:b/>
          <w:lang w:val="en-GB"/>
        </w:rPr>
        <w:tab/>
      </w:r>
      <w:r w:rsidRPr="00F20AE1">
        <w:rPr>
          <w:b/>
          <w:lang w:val="en-GB"/>
        </w:rPr>
        <w:tab/>
      </w:r>
      <w:r w:rsidRPr="00F20AE1">
        <w:rPr>
          <w:b/>
          <w:lang w:val="en-GB"/>
        </w:rPr>
        <w:tab/>
      </w:r>
      <w:r>
        <w:rPr>
          <w:b/>
          <w:lang w:val="en-GB"/>
        </w:rPr>
        <w:tab/>
      </w:r>
      <w:r w:rsidRPr="00F20AE1">
        <w:rPr>
          <w:lang w:val="en-GB"/>
        </w:rPr>
        <w:t>(</w:t>
      </w:r>
      <w:r>
        <w:rPr>
          <w:lang w:val="en-GB"/>
        </w:rPr>
        <w:t>C</w:t>
      </w:r>
      <w:proofErr w:type="gramStart"/>
      <w:r>
        <w:rPr>
          <w:lang w:val="en-GB"/>
        </w:rPr>
        <w:t>,S</w:t>
      </w:r>
      <w:proofErr w:type="gramEnd"/>
      <w:r>
        <w:rPr>
          <w:lang w:val="en-GB"/>
        </w:rPr>
        <w:t>)</w:t>
      </w:r>
      <w:r>
        <w:rPr>
          <w:lang w:val="en-GB"/>
        </w:rPr>
        <w:tab/>
      </w:r>
      <w:r>
        <w:rPr>
          <w:lang w:val="en-GB"/>
        </w:rPr>
        <w:tab/>
      </w:r>
      <w:r>
        <w:rPr>
          <w:lang w:val="en-GB"/>
        </w:rPr>
        <w:tab/>
      </w:r>
      <w:r>
        <w:rPr>
          <w:lang w:val="en-GB"/>
        </w:rPr>
        <w:tab/>
      </w:r>
      <w:r>
        <w:rPr>
          <w:lang w:val="en-GB"/>
        </w:rPr>
        <w:tab/>
      </w:r>
      <w:r>
        <w:rPr>
          <w:lang w:val="en-GB"/>
        </w:rPr>
        <w:tab/>
      </w:r>
      <w:r w:rsidRPr="00F20AE1">
        <w:rPr>
          <w:lang w:val="en-GB"/>
        </w:rPr>
        <w:t xml:space="preserve">(S-101 DCEG Clause </w:t>
      </w:r>
      <w:r>
        <w:rPr>
          <w:lang w:val="en-GB"/>
        </w:rPr>
        <w:t>6.6</w:t>
      </w:r>
      <w:r w:rsidRPr="00F20AE1">
        <w:rPr>
          <w:lang w:val="en-GB"/>
        </w:rPr>
        <w:t>)</w:t>
      </w:r>
    </w:p>
    <w:p w14:paraId="70DCAB3A" w14:textId="796E0FD4" w:rsidR="00134EC6" w:rsidRDefault="00134EC6" w:rsidP="00134EC6">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ins w:id="538" w:author="Teh Stand" w:date="2021-06-24T11:09:00Z"/>
          <w:lang w:val="en-GB"/>
        </w:rPr>
      </w:pPr>
      <w:r w:rsidRPr="00F20AE1">
        <w:rPr>
          <w:u w:val="single"/>
          <w:lang w:val="en-GB"/>
        </w:rPr>
        <w:t>S</w:t>
      </w:r>
      <w:r w:rsidR="00D83924">
        <w:rPr>
          <w:u w:val="single"/>
          <w:lang w:val="en-GB"/>
        </w:rPr>
        <w:t>-</w:t>
      </w:r>
      <w:r w:rsidRPr="00F20AE1">
        <w:rPr>
          <w:u w:val="single"/>
          <w:lang w:val="en-GB"/>
        </w:rPr>
        <w:t>101 Geo feature</w:t>
      </w:r>
      <w:r w:rsidRPr="00F20AE1">
        <w:rPr>
          <w:lang w:val="en-GB"/>
        </w:rPr>
        <w:t>:</w:t>
      </w:r>
      <w:r w:rsidRPr="00F20AE1">
        <w:rPr>
          <w:lang w:val="en-GB"/>
        </w:rPr>
        <w:tab/>
      </w:r>
      <w:r>
        <w:rPr>
          <w:b/>
          <w:lang w:val="en-GB"/>
        </w:rPr>
        <w:t>Span Opening</w:t>
      </w:r>
      <w:r w:rsidRPr="00F20AE1">
        <w:rPr>
          <w:b/>
          <w:lang w:val="en-GB"/>
        </w:rPr>
        <w:tab/>
      </w:r>
      <w:r w:rsidRPr="00F20AE1">
        <w:rPr>
          <w:b/>
          <w:lang w:val="en-GB"/>
        </w:rPr>
        <w:tab/>
      </w:r>
      <w:r w:rsidRPr="00F20AE1">
        <w:rPr>
          <w:b/>
          <w:lang w:val="en-GB"/>
        </w:rPr>
        <w:tab/>
      </w:r>
      <w:r w:rsidRPr="00F20AE1">
        <w:rPr>
          <w:b/>
          <w:lang w:val="en-GB"/>
        </w:rPr>
        <w:tab/>
      </w:r>
      <w:r w:rsidRPr="00F20AE1">
        <w:rPr>
          <w:lang w:val="en-GB"/>
        </w:rPr>
        <w:t>(</w:t>
      </w:r>
      <w:r>
        <w:rPr>
          <w:lang w:val="en-GB"/>
        </w:rPr>
        <w:t>C</w:t>
      </w:r>
      <w:proofErr w:type="gramStart"/>
      <w:r>
        <w:rPr>
          <w:lang w:val="en-GB"/>
        </w:rPr>
        <w:t>,S</w:t>
      </w:r>
      <w:proofErr w:type="gramEnd"/>
      <w:r>
        <w:rPr>
          <w:lang w:val="en-GB"/>
        </w:rPr>
        <w:t>)</w:t>
      </w:r>
      <w:r>
        <w:rPr>
          <w:lang w:val="en-GB"/>
        </w:rPr>
        <w:tab/>
      </w:r>
      <w:r>
        <w:rPr>
          <w:lang w:val="en-GB"/>
        </w:rPr>
        <w:tab/>
      </w:r>
      <w:r>
        <w:rPr>
          <w:lang w:val="en-GB"/>
        </w:rPr>
        <w:tab/>
      </w:r>
      <w:r>
        <w:rPr>
          <w:lang w:val="en-GB"/>
        </w:rPr>
        <w:tab/>
      </w:r>
      <w:r>
        <w:rPr>
          <w:lang w:val="en-GB"/>
        </w:rPr>
        <w:tab/>
      </w:r>
      <w:r>
        <w:rPr>
          <w:lang w:val="en-GB"/>
        </w:rPr>
        <w:tab/>
      </w:r>
      <w:r w:rsidRPr="00F20AE1">
        <w:rPr>
          <w:lang w:val="en-GB"/>
        </w:rPr>
        <w:t xml:space="preserve">(S-101 DCEG Clause </w:t>
      </w:r>
      <w:r>
        <w:rPr>
          <w:lang w:val="en-GB"/>
        </w:rPr>
        <w:t>6.7</w:t>
      </w:r>
      <w:r w:rsidRPr="00F20AE1">
        <w:rPr>
          <w:lang w:val="en-GB"/>
        </w:rPr>
        <w:t>)</w:t>
      </w:r>
    </w:p>
    <w:p w14:paraId="7A1DB711" w14:textId="3B8E3D7F" w:rsidR="00292CAC" w:rsidRDefault="00292CAC" w:rsidP="00292CAC">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ins w:id="539" w:author="Teh Stand" w:date="2021-06-24T11:09:00Z"/>
          <w:lang w:val="en-GB"/>
        </w:rPr>
      </w:pPr>
      <w:ins w:id="540" w:author="Teh Stand" w:date="2021-06-24T11:09:00Z">
        <w:r w:rsidRPr="00F20AE1">
          <w:rPr>
            <w:u w:val="single"/>
            <w:lang w:val="en-GB"/>
          </w:rPr>
          <w:t>S</w:t>
        </w:r>
      </w:ins>
      <w:ins w:id="541" w:author="Teh Stand" w:date="2021-07-06T12:35:00Z">
        <w:r w:rsidR="00D83924">
          <w:rPr>
            <w:u w:val="single"/>
            <w:lang w:val="en-GB"/>
          </w:rPr>
          <w:t>-</w:t>
        </w:r>
      </w:ins>
      <w:ins w:id="542" w:author="Teh Stand" w:date="2021-06-24T11:09:00Z">
        <w:r w:rsidRPr="00F20AE1">
          <w:rPr>
            <w:u w:val="single"/>
            <w:lang w:val="en-GB"/>
          </w:rPr>
          <w:t xml:space="preserve">101 </w:t>
        </w:r>
        <w:r>
          <w:rPr>
            <w:u w:val="single"/>
            <w:lang w:val="en-GB"/>
          </w:rPr>
          <w:t>Association</w:t>
        </w:r>
        <w:r w:rsidRPr="00F20AE1">
          <w:rPr>
            <w:lang w:val="en-GB"/>
          </w:rPr>
          <w:t>:</w:t>
        </w:r>
        <w:r w:rsidRPr="00F20AE1">
          <w:rPr>
            <w:lang w:val="en-GB"/>
          </w:rPr>
          <w:tab/>
        </w:r>
        <w:r w:rsidRPr="00F20AE1">
          <w:rPr>
            <w:lang w:val="en-GB"/>
          </w:rPr>
          <w:tab/>
        </w:r>
        <w:r>
          <w:rPr>
            <w:b/>
            <w:lang w:val="en-GB"/>
          </w:rPr>
          <w:t xml:space="preserve">Bridge </w:t>
        </w:r>
      </w:ins>
      <w:ins w:id="543" w:author="Teh Stand" w:date="2021-06-24T11:10:00Z">
        <w:r w:rsidR="00C804A5">
          <w:rPr>
            <w:b/>
            <w:lang w:val="en-GB"/>
          </w:rPr>
          <w:t>Aggregation</w:t>
        </w:r>
      </w:ins>
      <w:ins w:id="544" w:author="Teh Stand" w:date="2021-06-24T11:09:00Z">
        <w:r w:rsidRPr="00F20AE1">
          <w:rPr>
            <w:b/>
            <w:lang w:val="en-GB"/>
          </w:rPr>
          <w:tab/>
        </w:r>
        <w:r w:rsidRPr="00F20AE1">
          <w:rPr>
            <w:b/>
            <w:lang w:val="en-GB"/>
          </w:rPr>
          <w:tab/>
        </w:r>
        <w:r w:rsidRPr="00F20AE1">
          <w:rPr>
            <w:lang w:val="en-GB"/>
          </w:rPr>
          <w:t>(</w:t>
        </w:r>
        <w:r>
          <w:rPr>
            <w:lang w:val="en-GB"/>
          </w:rPr>
          <w:t>N)</w:t>
        </w:r>
        <w:r>
          <w:rPr>
            <w:lang w:val="en-GB"/>
          </w:rPr>
          <w:tab/>
        </w:r>
        <w:r>
          <w:rPr>
            <w:lang w:val="en-GB"/>
          </w:rPr>
          <w:tab/>
        </w:r>
        <w:r>
          <w:rPr>
            <w:lang w:val="en-GB"/>
          </w:rPr>
          <w:tab/>
        </w:r>
        <w:r>
          <w:rPr>
            <w:lang w:val="en-GB"/>
          </w:rPr>
          <w:tab/>
        </w:r>
        <w:r>
          <w:rPr>
            <w:lang w:val="en-GB"/>
          </w:rPr>
          <w:tab/>
        </w:r>
        <w:r>
          <w:rPr>
            <w:lang w:val="en-GB"/>
          </w:rPr>
          <w:tab/>
        </w:r>
      </w:ins>
      <w:ins w:id="545" w:author="Teh Stand" w:date="2021-06-24T11:10:00Z">
        <w:r>
          <w:rPr>
            <w:lang w:val="en-GB"/>
          </w:rPr>
          <w:tab/>
        </w:r>
      </w:ins>
      <w:ins w:id="546" w:author="Teh Stand" w:date="2021-06-24T11:09:00Z">
        <w:r w:rsidRPr="00F20AE1">
          <w:rPr>
            <w:lang w:val="en-GB"/>
          </w:rPr>
          <w:t xml:space="preserve">(S-101 DCEG Clause </w:t>
        </w:r>
      </w:ins>
      <w:ins w:id="547" w:author="Teh Stand" w:date="2021-06-24T11:10:00Z">
        <w:r>
          <w:rPr>
            <w:lang w:val="en-GB"/>
          </w:rPr>
          <w:t>25.4</w:t>
        </w:r>
      </w:ins>
      <w:ins w:id="548" w:author="Teh Stand" w:date="2021-06-24T11:09:00Z">
        <w:r w:rsidRPr="00F20AE1">
          <w:rPr>
            <w:lang w:val="en-GB"/>
          </w:rPr>
          <w:t>)</w:t>
        </w:r>
      </w:ins>
    </w:p>
    <w:p w14:paraId="5F00E266" w14:textId="385BD8E5" w:rsidR="009A216A" w:rsidRDefault="004B6E8B" w:rsidP="009A216A">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jc w:val="both"/>
        <w:rPr>
          <w:lang w:val="en-AU"/>
        </w:rPr>
      </w:pPr>
      <w:r>
        <w:rPr>
          <w:lang w:val="en-GB"/>
        </w:rPr>
        <w:t>Significant changes to the modelling of bridges have been made in S-101 in order to improve presentation to the mariner.</w:t>
      </w:r>
      <w:r w:rsidR="00BF339A">
        <w:rPr>
          <w:lang w:val="en-GB"/>
        </w:rPr>
        <w:t xml:space="preserve">  In order to allow for the encoding of the characteristics of each individual span of a bridge in addition to its overall characteristics, new S-101 features </w:t>
      </w:r>
      <w:r w:rsidR="00BF339A">
        <w:rPr>
          <w:b/>
          <w:lang w:val="en-GB"/>
        </w:rPr>
        <w:t>Span Fixed</w:t>
      </w:r>
      <w:r w:rsidR="00BF339A">
        <w:rPr>
          <w:lang w:val="en-GB"/>
        </w:rPr>
        <w:t xml:space="preserve"> and </w:t>
      </w:r>
      <w:r w:rsidR="00BF339A">
        <w:rPr>
          <w:b/>
          <w:lang w:val="en-GB"/>
        </w:rPr>
        <w:t>Span Opening</w:t>
      </w:r>
      <w:r w:rsidR="00BF339A">
        <w:rPr>
          <w:lang w:val="en-GB"/>
        </w:rPr>
        <w:t xml:space="preserve"> have been introduced.  During the automated conversion process, </w:t>
      </w:r>
      <w:r w:rsidR="00BF339A">
        <w:rPr>
          <w:lang w:val="en-AU"/>
        </w:rPr>
        <w:t>all instances of encoding of the S-57 Feature object</w:t>
      </w:r>
      <w:r w:rsidR="00BF339A" w:rsidRPr="00560C1D">
        <w:rPr>
          <w:lang w:val="en-AU"/>
        </w:rPr>
        <w:t xml:space="preserve"> </w:t>
      </w:r>
      <w:r w:rsidR="00BF339A">
        <w:rPr>
          <w:b/>
          <w:lang w:val="en-GB"/>
        </w:rPr>
        <w:t>BRIDGE</w:t>
      </w:r>
      <w:r w:rsidR="00BF339A" w:rsidRPr="00560C1D">
        <w:rPr>
          <w:lang w:val="en-AU"/>
        </w:rPr>
        <w:t xml:space="preserve"> </w:t>
      </w:r>
      <w:r w:rsidR="00BF339A">
        <w:rPr>
          <w:lang w:val="en-AU"/>
        </w:rPr>
        <w:t xml:space="preserve">and its binding attributes will be </w:t>
      </w:r>
      <w:r w:rsidR="008E1E51">
        <w:rPr>
          <w:lang w:val="en-AU"/>
        </w:rPr>
        <w:t xml:space="preserve">converted </w:t>
      </w:r>
      <w:r w:rsidR="00BF339A">
        <w:rPr>
          <w:lang w:val="en-AU"/>
        </w:rPr>
        <w:t xml:space="preserve">automatically </w:t>
      </w:r>
      <w:r w:rsidR="008E1E51">
        <w:rPr>
          <w:lang w:val="en-GB"/>
        </w:rPr>
        <w:t>to an instance of</w:t>
      </w:r>
      <w:r w:rsidR="00BF339A">
        <w:rPr>
          <w:lang w:val="en-AU"/>
        </w:rPr>
        <w:t xml:space="preserve"> the S-101 features </w:t>
      </w:r>
      <w:commentRangeStart w:id="549"/>
      <w:r w:rsidR="00BF339A">
        <w:rPr>
          <w:b/>
          <w:lang w:val="en-AU"/>
        </w:rPr>
        <w:t>Bridge</w:t>
      </w:r>
      <w:r w:rsidR="00BF339A">
        <w:rPr>
          <w:lang w:val="en-AU"/>
        </w:rPr>
        <w:t xml:space="preserve">, </w:t>
      </w:r>
      <w:r w:rsidR="00BF339A">
        <w:rPr>
          <w:b/>
          <w:lang w:val="en-AU"/>
        </w:rPr>
        <w:t xml:space="preserve">Span </w:t>
      </w:r>
      <w:r w:rsidR="00BF339A">
        <w:rPr>
          <w:b/>
          <w:lang w:val="en-GB"/>
        </w:rPr>
        <w:t>Fixed</w:t>
      </w:r>
      <w:r w:rsidR="00BF339A">
        <w:rPr>
          <w:lang w:val="en-GB"/>
        </w:rPr>
        <w:t xml:space="preserve"> </w:t>
      </w:r>
      <w:r w:rsidR="00E92A4C">
        <w:rPr>
          <w:lang w:val="en-GB"/>
        </w:rPr>
        <w:t>or</w:t>
      </w:r>
      <w:r w:rsidR="00BF339A">
        <w:rPr>
          <w:lang w:val="en-GB"/>
        </w:rPr>
        <w:t xml:space="preserve"> </w:t>
      </w:r>
      <w:r w:rsidR="00BF339A">
        <w:rPr>
          <w:b/>
          <w:lang w:val="en-GB"/>
        </w:rPr>
        <w:t>Span Opening</w:t>
      </w:r>
      <w:r w:rsidR="00BF339A">
        <w:rPr>
          <w:lang w:val="en-GB"/>
        </w:rPr>
        <w:t xml:space="preserve"> </w:t>
      </w:r>
      <w:r w:rsidR="000F0B81">
        <w:rPr>
          <w:lang w:val="en-GB"/>
        </w:rPr>
        <w:t>as appropriate</w:t>
      </w:r>
      <w:commentRangeEnd w:id="549"/>
      <w:r w:rsidR="00B24E14">
        <w:rPr>
          <w:rStyle w:val="CommentReference"/>
          <w:rFonts w:ascii="Garamond" w:hAnsi="Garamond"/>
          <w:lang w:eastAsia="en-US"/>
        </w:rPr>
        <w:commentReference w:id="549"/>
      </w:r>
      <w:ins w:id="550" w:author="Teh Stand" w:date="2021-06-24T11:07:00Z">
        <w:r w:rsidR="00292CAC">
          <w:rPr>
            <w:lang w:val="en-GB"/>
          </w:rPr>
          <w:t xml:space="preserve">; and these features </w:t>
        </w:r>
      </w:ins>
      <w:ins w:id="551" w:author="Teh Stand" w:date="2021-06-24T11:08:00Z">
        <w:r w:rsidR="00292CAC">
          <w:rPr>
            <w:lang w:val="en-GB"/>
          </w:rPr>
          <w:t>aggregated</w:t>
        </w:r>
      </w:ins>
      <w:ins w:id="552" w:author="Teh Stand" w:date="2021-06-24T11:07:00Z">
        <w:r w:rsidR="00292CAC">
          <w:rPr>
            <w:lang w:val="en-GB"/>
          </w:rPr>
          <w:t xml:space="preserve"> using the </w:t>
        </w:r>
      </w:ins>
      <w:ins w:id="553" w:author="Teh Stand" w:date="2021-06-24T11:08:00Z">
        <w:r w:rsidR="00292CAC">
          <w:rPr>
            <w:lang w:val="en-GB"/>
          </w:rPr>
          <w:t xml:space="preserve">S-101 association </w:t>
        </w:r>
        <w:r w:rsidR="00292CAC">
          <w:rPr>
            <w:b/>
            <w:lang w:val="en-GB"/>
          </w:rPr>
          <w:t>Bridge Aggregation</w:t>
        </w:r>
      </w:ins>
      <w:r w:rsidR="000F0B81">
        <w:rPr>
          <w:lang w:val="en-GB"/>
        </w:rPr>
        <w:t xml:space="preserve">.  </w:t>
      </w:r>
      <w:r w:rsidR="009A216A">
        <w:rPr>
          <w:lang w:val="en-AU"/>
        </w:rPr>
        <w:t>However the following exceptions apply:</w:t>
      </w:r>
    </w:p>
    <w:p w14:paraId="6294A438" w14:textId="031EF146" w:rsidR="009A216A" w:rsidRPr="009A216A" w:rsidRDefault="009A216A" w:rsidP="00C93144">
      <w:pPr>
        <w:pStyle w:val="ListParagraph"/>
        <w:numPr>
          <w:ilvl w:val="0"/>
          <w:numId w:val="20"/>
        </w:numPr>
        <w:tabs>
          <w:tab w:val="decimal" w:pos="5402"/>
          <w:tab w:val="left" w:pos="5589"/>
        </w:tabs>
        <w:spacing w:after="120"/>
        <w:ind w:left="284" w:hanging="284"/>
        <w:jc w:val="both"/>
        <w:rPr>
          <w:lang w:val="en-AU"/>
        </w:rPr>
      </w:pPr>
      <w:commentRangeStart w:id="554"/>
      <w:r>
        <w:rPr>
          <w:lang w:val="en-AU"/>
        </w:rPr>
        <w:t xml:space="preserve">Point is not an allowable geometric primitive for </w:t>
      </w:r>
      <w:r>
        <w:rPr>
          <w:b/>
          <w:lang w:val="en-AU"/>
        </w:rPr>
        <w:t>Bridge</w:t>
      </w:r>
      <w:r>
        <w:rPr>
          <w:lang w:val="en-AU"/>
        </w:rPr>
        <w:t xml:space="preserve">, therefore </w:t>
      </w:r>
      <w:r>
        <w:rPr>
          <w:b/>
          <w:lang w:val="en-AU"/>
        </w:rPr>
        <w:t>BRIDGE</w:t>
      </w:r>
      <w:r>
        <w:rPr>
          <w:lang w:val="en-AU"/>
        </w:rPr>
        <w:t xml:space="preserve"> of type point will convert to the S-101 feature </w:t>
      </w:r>
      <w:r>
        <w:rPr>
          <w:b/>
          <w:lang w:val="en-AU"/>
        </w:rPr>
        <w:t>Landmark</w:t>
      </w:r>
      <w:r w:rsidRPr="007A533E">
        <w:rPr>
          <w:lang w:val="en-AU"/>
        </w:rPr>
        <w:t xml:space="preserve"> </w:t>
      </w:r>
      <w:r>
        <w:rPr>
          <w:lang w:val="en-AU"/>
        </w:rPr>
        <w:t>(see S-101 DCEG clause 7.2)</w:t>
      </w:r>
      <w:r w:rsidRPr="007A533E">
        <w:rPr>
          <w:lang w:val="en-AU"/>
        </w:rPr>
        <w:t>.</w:t>
      </w:r>
      <w:commentRangeEnd w:id="554"/>
      <w:r>
        <w:rPr>
          <w:rStyle w:val="CommentReference"/>
          <w:rFonts w:ascii="Garamond" w:hAnsi="Garamond"/>
          <w:lang w:eastAsia="en-US"/>
        </w:rPr>
        <w:commentReference w:id="554"/>
      </w:r>
      <w:r w:rsidRPr="007A533E">
        <w:rPr>
          <w:lang w:val="en-AU"/>
        </w:rPr>
        <w:t xml:space="preserve"> </w:t>
      </w:r>
    </w:p>
    <w:p w14:paraId="2EBC9055" w14:textId="049EFE76" w:rsidR="000F0B81" w:rsidRDefault="000F0B81" w:rsidP="0036103E">
      <w:pPr>
        <w:spacing w:after="120"/>
        <w:jc w:val="both"/>
        <w:rPr>
          <w:lang w:val="en-AU"/>
        </w:rPr>
      </w:pPr>
      <w:r>
        <w:rPr>
          <w:lang w:val="en-AU"/>
        </w:rPr>
        <w:t>Data Producers are advised that the fol</w:t>
      </w:r>
      <w:r w:rsidR="00234D60">
        <w:rPr>
          <w:lang w:val="en-AU"/>
        </w:rPr>
        <w:t>lowing enumerate type attribute</w:t>
      </w:r>
      <w:r>
        <w:rPr>
          <w:lang w:val="en-AU"/>
        </w:rPr>
        <w:t xml:space="preserve"> ha</w:t>
      </w:r>
      <w:r w:rsidR="00234D60">
        <w:rPr>
          <w:lang w:val="en-AU"/>
        </w:rPr>
        <w:t>s</w:t>
      </w:r>
      <w:r>
        <w:rPr>
          <w:lang w:val="en-AU"/>
        </w:rPr>
        <w:t xml:space="preserve"> restricted allowable enumerate values for these features in S-101:</w:t>
      </w:r>
    </w:p>
    <w:p w14:paraId="3C0A2D10" w14:textId="77777777" w:rsidR="00CA103F" w:rsidRDefault="00CA103F" w:rsidP="00CA103F">
      <w:pPr>
        <w:spacing w:after="120"/>
        <w:jc w:val="both"/>
        <w:rPr>
          <w:lang w:val="en-AU"/>
        </w:rPr>
      </w:pPr>
      <w:r>
        <w:rPr>
          <w:b/>
          <w:lang w:val="en-AU"/>
        </w:rPr>
        <w:t>nature of construction</w:t>
      </w:r>
      <w:r w:rsidRPr="007A62BB">
        <w:rPr>
          <w:lang w:val="en-AU"/>
        </w:rPr>
        <w:tab/>
      </w:r>
      <w:r w:rsidRPr="007A62BB">
        <w:rPr>
          <w:lang w:val="en-AU"/>
        </w:rPr>
        <w:tab/>
        <w:t>(</w:t>
      </w:r>
      <w:r>
        <w:rPr>
          <w:lang w:val="en-AU"/>
        </w:rPr>
        <w:t>NATCON</w:t>
      </w:r>
      <w:r w:rsidRPr="007A62BB">
        <w:rPr>
          <w:lang w:val="en-AU"/>
        </w:rPr>
        <w:t>)</w:t>
      </w:r>
    </w:p>
    <w:p w14:paraId="370D4AAF" w14:textId="3B885FCC" w:rsidR="00CA103F" w:rsidRDefault="00CA103F" w:rsidP="00CA103F">
      <w:pPr>
        <w:spacing w:after="120"/>
        <w:jc w:val="both"/>
        <w:rPr>
          <w:rFonts w:cs="Arial"/>
          <w:bCs/>
          <w:lang w:val="en-AU"/>
        </w:rPr>
      </w:pPr>
      <w:r>
        <w:rPr>
          <w:rFonts w:cs="Arial"/>
          <w:bCs/>
          <w:lang w:val="en-AU"/>
        </w:rPr>
        <w:t xml:space="preserve">See S-101 DCEG </w:t>
      </w:r>
      <w:r w:rsidR="00234D60">
        <w:rPr>
          <w:rFonts w:cs="Arial"/>
          <w:bCs/>
          <w:lang w:val="en-AU"/>
        </w:rPr>
        <w:t>clauses 6.5-6.7 for the listing</w:t>
      </w:r>
      <w:r>
        <w:rPr>
          <w:rFonts w:cs="Arial"/>
          <w:bCs/>
          <w:lang w:val="en-AU"/>
        </w:rPr>
        <w:t xml:space="preserve"> of allowable values.  Values populated in S-57 for th</w:t>
      </w:r>
      <w:r w:rsidR="00234D60">
        <w:rPr>
          <w:rFonts w:cs="Arial"/>
          <w:bCs/>
          <w:lang w:val="en-AU"/>
        </w:rPr>
        <w:t>is</w:t>
      </w:r>
      <w:r>
        <w:rPr>
          <w:rFonts w:cs="Arial"/>
          <w:bCs/>
          <w:lang w:val="en-AU"/>
        </w:rPr>
        <w:t xml:space="preserve"> attribute other than the allowable values will</w:t>
      </w:r>
      <w:r>
        <w:rPr>
          <w:lang w:val="en-AU"/>
        </w:rPr>
        <w:t xml:space="preserve"> not be converted across to S-101</w:t>
      </w:r>
      <w:r w:rsidRPr="00560C1D">
        <w:rPr>
          <w:rFonts w:cs="Arial"/>
          <w:bCs/>
          <w:lang w:val="en-AU"/>
        </w:rPr>
        <w:t>.</w:t>
      </w:r>
      <w:r>
        <w:rPr>
          <w:rFonts w:cs="Arial"/>
          <w:bCs/>
          <w:lang w:val="en-AU"/>
        </w:rPr>
        <w:t xml:space="preserve">  Data Producers are advised to check any populated values for NATCON on </w:t>
      </w:r>
      <w:r w:rsidR="00605F2A">
        <w:rPr>
          <w:b/>
          <w:lang w:val="en-GB"/>
        </w:rPr>
        <w:t>BRIDGE</w:t>
      </w:r>
      <w:r>
        <w:rPr>
          <w:rFonts w:cs="Arial"/>
          <w:bCs/>
          <w:lang w:val="en-AU"/>
        </w:rPr>
        <w:t xml:space="preserve"> and amend appropriately.</w:t>
      </w:r>
    </w:p>
    <w:p w14:paraId="3FC4D280" w14:textId="7345CD2F" w:rsidR="0007251E" w:rsidRDefault="0007251E" w:rsidP="0007251E">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jc w:val="both"/>
        <w:rPr>
          <w:lang w:val="en-AU"/>
        </w:rPr>
      </w:pPr>
      <w:r>
        <w:rPr>
          <w:lang w:val="en-AU"/>
        </w:rPr>
        <w:lastRenderedPageBreak/>
        <w:t>The following additional requirements for S-57 encoding must be noted:</w:t>
      </w:r>
    </w:p>
    <w:p w14:paraId="6754E0B4" w14:textId="727E6001" w:rsidR="000746E6" w:rsidRPr="000746E6" w:rsidRDefault="0007251E" w:rsidP="00C93144">
      <w:pPr>
        <w:pStyle w:val="ListParagraph"/>
        <w:numPr>
          <w:ilvl w:val="0"/>
          <w:numId w:val="20"/>
        </w:numPr>
        <w:tabs>
          <w:tab w:val="left" w:pos="0"/>
          <w:tab w:val="left" w:pos="283"/>
          <w:tab w:val="left" w:pos="566"/>
          <w:tab w:val="left" w:pos="851"/>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284" w:hanging="284"/>
        <w:jc w:val="both"/>
        <w:rPr>
          <w:rFonts w:cs="Arial"/>
          <w:bCs/>
          <w:lang w:val="en-AU"/>
        </w:rPr>
      </w:pPr>
      <w:commentRangeStart w:id="555"/>
      <w:r>
        <w:rPr>
          <w:rFonts w:cs="Arial"/>
          <w:bCs/>
          <w:lang w:val="en-AU"/>
        </w:rPr>
        <w:t xml:space="preserve">It is recommended that each span of a bridge is encoded as a separate </w:t>
      </w:r>
      <w:r>
        <w:rPr>
          <w:rFonts w:cs="Arial"/>
          <w:b/>
          <w:bCs/>
          <w:lang w:val="en-AU"/>
        </w:rPr>
        <w:t>BRIDGE</w:t>
      </w:r>
      <w:r>
        <w:rPr>
          <w:rFonts w:cs="Arial"/>
          <w:bCs/>
          <w:lang w:val="en-AU"/>
        </w:rPr>
        <w:t xml:space="preserve"> object where known, and these </w:t>
      </w:r>
      <w:r>
        <w:rPr>
          <w:rFonts w:cs="Arial"/>
          <w:b/>
          <w:bCs/>
          <w:lang w:val="en-AU"/>
        </w:rPr>
        <w:t>BRIDGE</w:t>
      </w:r>
      <w:r>
        <w:rPr>
          <w:rFonts w:cs="Arial"/>
          <w:bCs/>
          <w:lang w:val="en-AU"/>
        </w:rPr>
        <w:t xml:space="preserve"> objects are </w:t>
      </w:r>
      <w:r w:rsidRPr="0007251E">
        <w:rPr>
          <w:rFonts w:cs="Arial"/>
          <w:bCs/>
        </w:rPr>
        <w:t xml:space="preserve">aggregated using the collection </w:t>
      </w:r>
      <w:commentRangeStart w:id="556"/>
      <w:r w:rsidRPr="0007251E">
        <w:rPr>
          <w:rFonts w:cs="Arial"/>
          <w:bCs/>
        </w:rPr>
        <w:t xml:space="preserve">object </w:t>
      </w:r>
      <w:r w:rsidRPr="0007251E">
        <w:rPr>
          <w:rFonts w:cs="Arial"/>
          <w:b/>
          <w:bCs/>
        </w:rPr>
        <w:t>C_AGGR</w:t>
      </w:r>
      <w:commentRangeEnd w:id="556"/>
      <w:r w:rsidR="00684C00">
        <w:rPr>
          <w:rStyle w:val="CommentReference"/>
          <w:rFonts w:ascii="Garamond" w:hAnsi="Garamond"/>
          <w:lang w:eastAsia="en-US"/>
        </w:rPr>
        <w:commentReference w:id="556"/>
      </w:r>
      <w:r>
        <w:rPr>
          <w:rFonts w:cs="Arial"/>
          <w:bCs/>
          <w:lang w:val="en-AU"/>
        </w:rPr>
        <w:t>.</w:t>
      </w:r>
      <w:r w:rsidR="00E12A04">
        <w:rPr>
          <w:rFonts w:cs="Arial"/>
          <w:bCs/>
          <w:lang w:val="en-AU"/>
        </w:rPr>
        <w:t xml:space="preserve">  The attributes</w:t>
      </w:r>
      <w:commentRangeStart w:id="557"/>
      <w:r w:rsidR="00E12A04">
        <w:rPr>
          <w:rFonts w:cs="Arial"/>
          <w:bCs/>
          <w:lang w:val="en-AU"/>
        </w:rPr>
        <w:t xml:space="preserve"> </w:t>
      </w:r>
      <w:commentRangeEnd w:id="557"/>
      <w:r w:rsidR="00EA68DF">
        <w:rPr>
          <w:rStyle w:val="CommentReference"/>
          <w:rFonts w:ascii="Garamond" w:hAnsi="Garamond"/>
          <w:lang w:eastAsia="en-US"/>
        </w:rPr>
        <w:commentReference w:id="557"/>
      </w:r>
      <w:del w:id="558" w:author="Teh Stand" w:date="2021-04-27T11:39:00Z">
        <w:r w:rsidR="00E12A04" w:rsidDel="007F627E">
          <w:rPr>
            <w:rFonts w:cs="Arial"/>
            <w:bCs/>
            <w:lang w:val="en-AU"/>
          </w:rPr>
          <w:delText xml:space="preserve">CATBRG, </w:delText>
        </w:r>
      </w:del>
      <w:r w:rsidR="00E12A04">
        <w:rPr>
          <w:rFonts w:cs="Arial"/>
          <w:bCs/>
          <w:lang w:val="en-AU"/>
        </w:rPr>
        <w:t xml:space="preserve">COLOUR, COLPAT, CONDTN, CONRAD, CONVIS, DATEND, DATSTA, NATCON, NOBJNM, OBJNAM, INFORM, NINFOM and SCAMIN must be </w:t>
      </w:r>
      <w:r w:rsidR="00DF6C5B">
        <w:rPr>
          <w:rFonts w:cs="Arial"/>
          <w:bCs/>
          <w:lang w:val="en-AU"/>
        </w:rPr>
        <w:t xml:space="preserve">identical for each of the </w:t>
      </w:r>
      <w:r w:rsidR="00DF6C5B">
        <w:rPr>
          <w:rFonts w:cs="Arial"/>
          <w:b/>
          <w:bCs/>
          <w:lang w:val="en-AU"/>
        </w:rPr>
        <w:t>BRIDGE</w:t>
      </w:r>
      <w:r w:rsidR="00DF6C5B" w:rsidRPr="00DF6C5B">
        <w:rPr>
          <w:rFonts w:cs="Arial"/>
          <w:bCs/>
          <w:lang w:val="en-AU"/>
        </w:rPr>
        <w:t xml:space="preserve"> </w:t>
      </w:r>
      <w:r w:rsidR="00DF6C5B">
        <w:rPr>
          <w:rFonts w:cs="Arial"/>
          <w:bCs/>
          <w:lang w:val="en-AU"/>
        </w:rPr>
        <w:t>objects comprising the bridge.</w:t>
      </w:r>
      <w:commentRangeEnd w:id="555"/>
      <w:r w:rsidR="00DF6C5B">
        <w:rPr>
          <w:rStyle w:val="CommentReference"/>
          <w:rFonts w:ascii="Garamond" w:hAnsi="Garamond"/>
          <w:lang w:eastAsia="en-US"/>
        </w:rPr>
        <w:commentReference w:id="555"/>
      </w:r>
    </w:p>
    <w:p w14:paraId="0A7EED5E" w14:textId="69253138" w:rsidR="006B2826" w:rsidRPr="00F20AE1" w:rsidRDefault="006B2826" w:rsidP="00C93144">
      <w:pPr>
        <w:pStyle w:val="Heading3"/>
        <w:keepLines/>
        <w:numPr>
          <w:ilvl w:val="2"/>
          <w:numId w:val="13"/>
        </w:numPr>
        <w:tabs>
          <w:tab w:val="clear" w:pos="283"/>
          <w:tab w:val="clear" w:pos="566"/>
          <w:tab w:val="clear" w:pos="720"/>
          <w:tab w:val="clear" w:pos="850"/>
          <w:tab w:val="clear" w:pos="915"/>
          <w:tab w:val="clear" w:pos="2911"/>
          <w:tab w:val="left" w:pos="851"/>
        </w:tabs>
        <w:spacing w:before="240" w:after="120"/>
        <w:ind w:left="851" w:hanging="851"/>
        <w:rPr>
          <w:lang w:val="en-GB"/>
        </w:rPr>
      </w:pPr>
      <w:bookmarkStart w:id="559" w:name="_Toc422735624"/>
      <w:bookmarkStart w:id="560" w:name="_Toc460900510"/>
      <w:bookmarkStart w:id="561" w:name="_Toc8629941"/>
      <w:bookmarkStart w:id="562" w:name="_Toc8630073"/>
      <w:bookmarkStart w:id="563" w:name="_Toc68293222"/>
      <w:r w:rsidRPr="00F20AE1">
        <w:rPr>
          <w:lang w:val="en-GB"/>
        </w:rPr>
        <w:t>Conveyors</w:t>
      </w:r>
      <w:bookmarkEnd w:id="559"/>
      <w:bookmarkEnd w:id="560"/>
      <w:bookmarkEnd w:id="561"/>
      <w:bookmarkEnd w:id="562"/>
      <w:bookmarkEnd w:id="563"/>
    </w:p>
    <w:p w14:paraId="25F8BB71" w14:textId="1EBB8812" w:rsidR="00DB34B7" w:rsidRPr="00F20AE1" w:rsidRDefault="00DB34B7" w:rsidP="00DB34B7">
      <w:pPr>
        <w:keepNext/>
        <w:keepLines/>
        <w:tabs>
          <w:tab w:val="left" w:pos="0"/>
          <w:tab w:val="left" w:pos="283"/>
          <w:tab w:val="left" w:pos="566"/>
          <w:tab w:val="left" w:pos="850"/>
          <w:tab w:val="left" w:pos="1134"/>
          <w:tab w:val="left" w:pos="1418"/>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S-57 Geo object:</w:t>
      </w:r>
      <w:r w:rsidRPr="00F20AE1">
        <w:rPr>
          <w:lang w:val="en-GB"/>
        </w:rPr>
        <w:tab/>
      </w:r>
      <w:r w:rsidRPr="00F20AE1">
        <w:rPr>
          <w:lang w:val="en-GB"/>
        </w:rPr>
        <w:tab/>
        <w:t>Conveyor (</w:t>
      </w:r>
      <w:r w:rsidRPr="00F20AE1">
        <w:rPr>
          <w:b/>
          <w:lang w:val="en-GB"/>
        </w:rPr>
        <w:t>CONVYR</w:t>
      </w:r>
      <w:r w:rsidRPr="00F20AE1">
        <w:rPr>
          <w:lang w:val="en-GB"/>
        </w:rPr>
        <w:t>)</w:t>
      </w:r>
      <w:r w:rsidRPr="00F20AE1">
        <w:rPr>
          <w:lang w:val="en-GB"/>
        </w:rPr>
        <w:tab/>
      </w:r>
      <w:r>
        <w:rPr>
          <w:lang w:val="en-GB"/>
        </w:rPr>
        <w:tab/>
      </w:r>
      <w:r w:rsidRPr="00F20AE1">
        <w:rPr>
          <w:lang w:val="en-GB"/>
        </w:rPr>
        <w:t>(</w:t>
      </w:r>
      <w:r>
        <w:rPr>
          <w:lang w:val="en-GB"/>
        </w:rPr>
        <w:t>L</w:t>
      </w:r>
      <w:proofErr w:type="gramStart"/>
      <w:r>
        <w:rPr>
          <w:lang w:val="en-GB"/>
        </w:rPr>
        <w:t>,A</w:t>
      </w:r>
      <w:proofErr w:type="gramEnd"/>
      <w:r w:rsidRPr="00F20AE1">
        <w:rPr>
          <w:lang w:val="en-GB"/>
        </w:rPr>
        <w:t>)</w:t>
      </w:r>
    </w:p>
    <w:p w14:paraId="523BA801" w14:textId="0E622C4F" w:rsidR="00DB34B7" w:rsidRPr="00F20AE1" w:rsidRDefault="00DB34B7" w:rsidP="00DB34B7">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w:t>
      </w:r>
      <w:r w:rsidR="00D83924">
        <w:rPr>
          <w:u w:val="single"/>
          <w:lang w:val="en-GB"/>
        </w:rPr>
        <w:t>-</w:t>
      </w:r>
      <w:r w:rsidRPr="00F20AE1">
        <w:rPr>
          <w:u w:val="single"/>
          <w:lang w:val="en-GB"/>
        </w:rPr>
        <w:t>101 Geo feature</w:t>
      </w:r>
      <w:r w:rsidRPr="00F20AE1">
        <w:rPr>
          <w:lang w:val="en-GB"/>
        </w:rPr>
        <w:t>:</w:t>
      </w:r>
      <w:r w:rsidRPr="00F20AE1">
        <w:rPr>
          <w:lang w:val="en-GB"/>
        </w:rPr>
        <w:tab/>
      </w:r>
      <w:r>
        <w:rPr>
          <w:b/>
          <w:lang w:val="en-GB"/>
        </w:rPr>
        <w:t>Conveyor</w:t>
      </w:r>
      <w:r w:rsidRPr="00F20AE1">
        <w:rPr>
          <w:b/>
          <w:lang w:val="en-GB"/>
        </w:rPr>
        <w:tab/>
      </w:r>
      <w:r w:rsidRPr="00F20AE1">
        <w:rPr>
          <w:b/>
          <w:lang w:val="en-GB"/>
        </w:rPr>
        <w:tab/>
      </w:r>
      <w:r w:rsidRPr="00F20AE1">
        <w:rPr>
          <w:b/>
          <w:lang w:val="en-GB"/>
        </w:rPr>
        <w:tab/>
      </w:r>
      <w:r w:rsidRPr="00F20AE1">
        <w:rPr>
          <w:b/>
          <w:lang w:val="en-GB"/>
        </w:rPr>
        <w:tab/>
      </w:r>
      <w:r>
        <w:rPr>
          <w:b/>
          <w:lang w:val="en-GB"/>
        </w:rPr>
        <w:tab/>
      </w:r>
      <w:r w:rsidRPr="00F20AE1">
        <w:rPr>
          <w:lang w:val="en-GB"/>
        </w:rPr>
        <w:t>(</w:t>
      </w:r>
      <w:r>
        <w:rPr>
          <w:lang w:val="en-GB"/>
        </w:rPr>
        <w:t>C</w:t>
      </w:r>
      <w:proofErr w:type="gramStart"/>
      <w:r>
        <w:rPr>
          <w:lang w:val="en-GB"/>
        </w:rPr>
        <w:t>,S</w:t>
      </w:r>
      <w:proofErr w:type="gramEnd"/>
      <w:r w:rsidRPr="00F20AE1">
        <w:rPr>
          <w:lang w:val="en-GB"/>
        </w:rPr>
        <w:t>)</w:t>
      </w:r>
      <w:r w:rsidRPr="00F20AE1">
        <w:rPr>
          <w:lang w:val="en-GB"/>
        </w:rPr>
        <w:tab/>
      </w:r>
      <w:r w:rsidRPr="00F20AE1">
        <w:rPr>
          <w:lang w:val="en-GB"/>
        </w:rPr>
        <w:tab/>
      </w:r>
      <w:r w:rsidRPr="00F20AE1">
        <w:rPr>
          <w:lang w:val="en-GB"/>
        </w:rPr>
        <w:tab/>
      </w:r>
      <w:r w:rsidRPr="00F20AE1">
        <w:rPr>
          <w:lang w:val="en-GB"/>
        </w:rPr>
        <w:tab/>
      </w:r>
      <w:r w:rsidRPr="00F20AE1">
        <w:rPr>
          <w:lang w:val="en-GB"/>
        </w:rPr>
        <w:tab/>
      </w:r>
      <w:r>
        <w:rPr>
          <w:lang w:val="en-GB"/>
        </w:rPr>
        <w:tab/>
      </w:r>
      <w:r w:rsidRPr="00F20AE1">
        <w:rPr>
          <w:lang w:val="en-GB"/>
        </w:rPr>
        <w:t xml:space="preserve">(S-101 DCEG Clause </w:t>
      </w:r>
      <w:r>
        <w:rPr>
          <w:lang w:val="en-GB"/>
        </w:rPr>
        <w:t>6.8</w:t>
      </w:r>
      <w:r w:rsidRPr="00F20AE1">
        <w:rPr>
          <w:lang w:val="en-GB"/>
        </w:rPr>
        <w:t>)</w:t>
      </w:r>
    </w:p>
    <w:p w14:paraId="00E74803" w14:textId="3080443A" w:rsidR="00325908" w:rsidRDefault="00325908" w:rsidP="0036103E">
      <w:pPr>
        <w:spacing w:after="120"/>
        <w:jc w:val="both"/>
        <w:rPr>
          <w:lang w:val="en-AU"/>
        </w:rPr>
      </w:pPr>
      <w:r>
        <w:rPr>
          <w:lang w:val="en-AU"/>
        </w:rPr>
        <w:t>All instances of encoding of the S-57 Feature object</w:t>
      </w:r>
      <w:r w:rsidRPr="00560C1D">
        <w:rPr>
          <w:lang w:val="en-AU"/>
        </w:rPr>
        <w:t xml:space="preserve"> </w:t>
      </w:r>
      <w:r w:rsidRPr="00F20AE1">
        <w:rPr>
          <w:b/>
          <w:lang w:val="en-GB"/>
        </w:rPr>
        <w:t>CONVYR</w:t>
      </w:r>
      <w:r w:rsidRPr="00560C1D">
        <w:rPr>
          <w:lang w:val="en-AU"/>
        </w:rPr>
        <w:t xml:space="preserve"> </w:t>
      </w:r>
      <w:r>
        <w:rPr>
          <w:lang w:val="en-AU"/>
        </w:rPr>
        <w:t xml:space="preserve">and its binding attributes will be </w:t>
      </w:r>
      <w:r w:rsidR="00C804A5">
        <w:rPr>
          <w:lang w:val="en-AU"/>
        </w:rPr>
        <w:t xml:space="preserve">converted </w:t>
      </w:r>
      <w:r>
        <w:rPr>
          <w:lang w:val="en-AU"/>
        </w:rPr>
        <w:t xml:space="preserve">automatically </w:t>
      </w:r>
      <w:r w:rsidR="00C804A5">
        <w:rPr>
          <w:lang w:val="en-GB"/>
        </w:rPr>
        <w:t>to an instance of</w:t>
      </w:r>
      <w:r>
        <w:rPr>
          <w:lang w:val="en-AU"/>
        </w:rPr>
        <w:t xml:space="preserve"> the S-101 feature </w:t>
      </w:r>
      <w:r>
        <w:rPr>
          <w:b/>
          <w:lang w:val="en-GB"/>
        </w:rPr>
        <w:t>Conveyor</w:t>
      </w:r>
      <w:r>
        <w:rPr>
          <w:b/>
          <w:lang w:val="en-AU"/>
        </w:rPr>
        <w:t xml:space="preserve"> </w:t>
      </w:r>
      <w:r>
        <w:rPr>
          <w:lang w:val="en-AU"/>
        </w:rPr>
        <w:t xml:space="preserve">during the automated conversion process.  However, Data Producers are advised that the following enumerate type attributes have restricted allowable enumerate values for </w:t>
      </w:r>
      <w:r>
        <w:rPr>
          <w:b/>
          <w:lang w:val="en-GB"/>
        </w:rPr>
        <w:t>Conveyor</w:t>
      </w:r>
      <w:r>
        <w:rPr>
          <w:lang w:val="en-AU"/>
        </w:rPr>
        <w:t xml:space="preserve"> in S-101:</w:t>
      </w:r>
    </w:p>
    <w:p w14:paraId="0EA3757E" w14:textId="61C4F2CF" w:rsidR="00325908" w:rsidRDefault="00325908" w:rsidP="00325908">
      <w:pPr>
        <w:spacing w:after="120"/>
        <w:jc w:val="both"/>
        <w:rPr>
          <w:lang w:val="en-AU"/>
        </w:rPr>
      </w:pPr>
      <w:r>
        <w:rPr>
          <w:b/>
          <w:lang w:val="en-AU"/>
        </w:rPr>
        <w:t>product</w:t>
      </w:r>
      <w:r w:rsidRPr="007A62BB">
        <w:rPr>
          <w:lang w:val="en-AU"/>
        </w:rPr>
        <w:tab/>
      </w:r>
      <w:r w:rsidRPr="007A62BB">
        <w:rPr>
          <w:lang w:val="en-AU"/>
        </w:rPr>
        <w:tab/>
        <w:t>(</w:t>
      </w:r>
      <w:r>
        <w:rPr>
          <w:lang w:val="en-AU"/>
        </w:rPr>
        <w:t>PRODCT</w:t>
      </w:r>
      <w:r w:rsidRPr="007A62BB">
        <w:rPr>
          <w:lang w:val="en-AU"/>
        </w:rPr>
        <w:t>)</w:t>
      </w:r>
    </w:p>
    <w:p w14:paraId="2FDF1D5E" w14:textId="148B9E63" w:rsidR="00325908" w:rsidRDefault="00325908" w:rsidP="00325908">
      <w:pPr>
        <w:spacing w:after="120"/>
        <w:jc w:val="both"/>
        <w:rPr>
          <w:lang w:val="en-AU"/>
        </w:rPr>
      </w:pPr>
      <w:r>
        <w:rPr>
          <w:b/>
          <w:lang w:val="en-AU"/>
        </w:rPr>
        <w:t>status</w:t>
      </w:r>
      <w:r>
        <w:rPr>
          <w:lang w:val="en-AU"/>
        </w:rPr>
        <w:tab/>
      </w:r>
      <w:r>
        <w:rPr>
          <w:lang w:val="en-AU"/>
        </w:rPr>
        <w:tab/>
      </w:r>
      <w:r>
        <w:rPr>
          <w:lang w:val="en-AU"/>
        </w:rPr>
        <w:tab/>
        <w:t>(STATUS)</w:t>
      </w:r>
    </w:p>
    <w:p w14:paraId="654B90BC" w14:textId="6FE4F12A" w:rsidR="00325908" w:rsidRDefault="00325908" w:rsidP="00325908">
      <w:pPr>
        <w:spacing w:after="120"/>
        <w:jc w:val="both"/>
        <w:rPr>
          <w:rFonts w:cs="Arial"/>
          <w:bCs/>
          <w:lang w:val="en-AU"/>
        </w:rPr>
      </w:pPr>
      <w:r>
        <w:rPr>
          <w:rFonts w:cs="Arial"/>
          <w:bCs/>
          <w:lang w:val="en-AU"/>
        </w:rPr>
        <w:t>See S-101 DCEG clause 6.8 for the listings of allowable values.  Values populated in S-57 for these attributes other than the allowable values will</w:t>
      </w:r>
      <w:r>
        <w:rPr>
          <w:lang w:val="en-AU"/>
        </w:rPr>
        <w:t xml:space="preserve"> not be converted across to S-101</w:t>
      </w:r>
      <w:r w:rsidRPr="00560C1D">
        <w:rPr>
          <w:rFonts w:cs="Arial"/>
          <w:bCs/>
          <w:lang w:val="en-AU"/>
        </w:rPr>
        <w:t>.</w:t>
      </w:r>
      <w:r>
        <w:rPr>
          <w:rFonts w:cs="Arial"/>
          <w:bCs/>
          <w:lang w:val="en-AU"/>
        </w:rPr>
        <w:t xml:space="preserve">  Data Producers are advised to check any populated values for PRODCT</w:t>
      </w:r>
      <w:r w:rsidR="003928C2">
        <w:rPr>
          <w:rFonts w:cs="Arial"/>
          <w:bCs/>
          <w:lang w:val="en-AU"/>
        </w:rPr>
        <w:t xml:space="preserve"> and</w:t>
      </w:r>
      <w:r>
        <w:rPr>
          <w:rFonts w:cs="Arial"/>
          <w:bCs/>
          <w:lang w:val="en-AU"/>
        </w:rPr>
        <w:t xml:space="preserve"> STATUS on </w:t>
      </w:r>
      <w:r w:rsidRPr="00F20AE1">
        <w:rPr>
          <w:b/>
          <w:lang w:val="en-GB"/>
        </w:rPr>
        <w:t>CONVYR</w:t>
      </w:r>
      <w:r>
        <w:rPr>
          <w:rFonts w:cs="Arial"/>
          <w:bCs/>
          <w:lang w:val="en-AU"/>
        </w:rPr>
        <w:t xml:space="preserve"> and amend appropriately.</w:t>
      </w:r>
    </w:p>
    <w:p w14:paraId="50DC89F1" w14:textId="1F874305" w:rsidR="006B2826" w:rsidRPr="00F20AE1" w:rsidRDefault="006B2826" w:rsidP="00C93144">
      <w:pPr>
        <w:pStyle w:val="Heading3"/>
        <w:keepLines/>
        <w:numPr>
          <w:ilvl w:val="2"/>
          <w:numId w:val="13"/>
        </w:numPr>
        <w:tabs>
          <w:tab w:val="clear" w:pos="283"/>
          <w:tab w:val="clear" w:pos="566"/>
          <w:tab w:val="clear" w:pos="720"/>
          <w:tab w:val="clear" w:pos="850"/>
          <w:tab w:val="clear" w:pos="915"/>
          <w:tab w:val="clear" w:pos="2911"/>
          <w:tab w:val="left" w:pos="851"/>
        </w:tabs>
        <w:spacing w:before="240" w:after="120"/>
        <w:ind w:left="851" w:hanging="851"/>
        <w:rPr>
          <w:lang w:val="en-GB"/>
        </w:rPr>
      </w:pPr>
      <w:bookmarkStart w:id="564" w:name="_Toc422735626"/>
      <w:bookmarkStart w:id="565" w:name="_Toc460900511"/>
      <w:bookmarkStart w:id="566" w:name="_Toc8629943"/>
      <w:bookmarkStart w:id="567" w:name="_Toc8630075"/>
      <w:bookmarkStart w:id="568" w:name="_Toc68293223"/>
      <w:r w:rsidRPr="00F20AE1">
        <w:rPr>
          <w:lang w:val="en-GB"/>
        </w:rPr>
        <w:t>Airfields</w:t>
      </w:r>
      <w:bookmarkEnd w:id="564"/>
      <w:bookmarkEnd w:id="565"/>
      <w:bookmarkEnd w:id="566"/>
      <w:bookmarkEnd w:id="567"/>
      <w:bookmarkEnd w:id="568"/>
    </w:p>
    <w:p w14:paraId="03C4C90C" w14:textId="0B254F90" w:rsidR="00C84AD2" w:rsidRDefault="00C84AD2" w:rsidP="00C84AD2">
      <w:pPr>
        <w:keepNext/>
        <w:keepLines/>
        <w:tabs>
          <w:tab w:val="left" w:pos="0"/>
          <w:tab w:val="left" w:pos="283"/>
          <w:tab w:val="left" w:pos="566"/>
          <w:tab w:val="left" w:pos="850"/>
          <w:tab w:val="left" w:pos="1134"/>
          <w:tab w:val="left" w:pos="1418"/>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S-57 Geo object:</w:t>
      </w:r>
      <w:r w:rsidRPr="00F20AE1">
        <w:rPr>
          <w:lang w:val="en-GB"/>
        </w:rPr>
        <w:tab/>
      </w:r>
      <w:r w:rsidRPr="00F20AE1">
        <w:rPr>
          <w:lang w:val="en-GB"/>
        </w:rPr>
        <w:tab/>
        <w:t>Airport / airfield (</w:t>
      </w:r>
      <w:r w:rsidRPr="00F20AE1">
        <w:rPr>
          <w:b/>
          <w:lang w:val="en-GB"/>
        </w:rPr>
        <w:t>AIRARE</w:t>
      </w:r>
      <w:r w:rsidRPr="00F20AE1">
        <w:rPr>
          <w:lang w:val="en-GB"/>
        </w:rPr>
        <w:t>)</w:t>
      </w:r>
      <w:r w:rsidRPr="00F20AE1">
        <w:rPr>
          <w:lang w:val="en-GB"/>
        </w:rPr>
        <w:tab/>
      </w:r>
      <w:r>
        <w:rPr>
          <w:lang w:val="en-GB"/>
        </w:rPr>
        <w:tab/>
      </w:r>
      <w:r w:rsidRPr="00F20AE1">
        <w:rPr>
          <w:lang w:val="en-GB"/>
        </w:rPr>
        <w:t>(</w:t>
      </w:r>
      <w:r>
        <w:rPr>
          <w:lang w:val="en-GB"/>
        </w:rPr>
        <w:t>P</w:t>
      </w:r>
      <w:proofErr w:type="gramStart"/>
      <w:r>
        <w:rPr>
          <w:lang w:val="en-GB"/>
        </w:rPr>
        <w:t>,A</w:t>
      </w:r>
      <w:proofErr w:type="gramEnd"/>
      <w:r w:rsidRPr="00F20AE1">
        <w:rPr>
          <w:lang w:val="en-GB"/>
        </w:rPr>
        <w:t>)</w:t>
      </w:r>
    </w:p>
    <w:p w14:paraId="1D913674" w14:textId="18F2873A" w:rsidR="00C84AD2" w:rsidRDefault="00C84AD2" w:rsidP="00C84AD2">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w:t>
      </w:r>
      <w:r w:rsidR="00D83924">
        <w:rPr>
          <w:u w:val="single"/>
          <w:lang w:val="en-GB"/>
        </w:rPr>
        <w:t>-</w:t>
      </w:r>
      <w:r w:rsidRPr="00F20AE1">
        <w:rPr>
          <w:u w:val="single"/>
          <w:lang w:val="en-GB"/>
        </w:rPr>
        <w:t>101 Geo feature</w:t>
      </w:r>
      <w:r w:rsidRPr="00F20AE1">
        <w:rPr>
          <w:lang w:val="en-GB"/>
        </w:rPr>
        <w:t>:</w:t>
      </w:r>
      <w:r w:rsidRPr="00F20AE1">
        <w:rPr>
          <w:lang w:val="en-GB"/>
        </w:rPr>
        <w:tab/>
      </w:r>
      <w:r>
        <w:rPr>
          <w:b/>
          <w:lang w:val="en-GB"/>
        </w:rPr>
        <w:t>Airport/Airfield</w:t>
      </w:r>
      <w:r w:rsidRPr="00F20AE1">
        <w:rPr>
          <w:b/>
          <w:lang w:val="en-GB"/>
        </w:rPr>
        <w:tab/>
      </w:r>
      <w:r w:rsidRPr="00F20AE1">
        <w:rPr>
          <w:b/>
          <w:lang w:val="en-GB"/>
        </w:rPr>
        <w:tab/>
      </w:r>
      <w:r w:rsidRPr="00F20AE1">
        <w:rPr>
          <w:b/>
          <w:lang w:val="en-GB"/>
        </w:rPr>
        <w:tab/>
      </w:r>
      <w:r w:rsidRPr="00F20AE1">
        <w:rPr>
          <w:b/>
          <w:lang w:val="en-GB"/>
        </w:rPr>
        <w:tab/>
      </w:r>
      <w:r>
        <w:rPr>
          <w:b/>
          <w:lang w:val="en-GB"/>
        </w:rPr>
        <w:tab/>
      </w:r>
      <w:r>
        <w:rPr>
          <w:b/>
          <w:lang w:val="en-GB"/>
        </w:rPr>
        <w:tab/>
      </w:r>
      <w:r w:rsidRPr="00F20AE1">
        <w:rPr>
          <w:lang w:val="en-GB"/>
        </w:rPr>
        <w:t>(</w:t>
      </w:r>
      <w:r w:rsidR="00C20C36">
        <w:rPr>
          <w:lang w:val="en-GB"/>
        </w:rPr>
        <w:t>P</w:t>
      </w:r>
      <w:proofErr w:type="gramStart"/>
      <w:r>
        <w:rPr>
          <w:lang w:val="en-GB"/>
        </w:rPr>
        <w:t>,S</w:t>
      </w:r>
      <w:proofErr w:type="gramEnd"/>
      <w:r>
        <w:rPr>
          <w:lang w:val="en-GB"/>
        </w:rPr>
        <w:t>)</w:t>
      </w:r>
      <w:r>
        <w:rPr>
          <w:lang w:val="en-GB"/>
        </w:rPr>
        <w:tab/>
      </w:r>
      <w:r>
        <w:rPr>
          <w:lang w:val="en-GB"/>
        </w:rPr>
        <w:tab/>
      </w:r>
      <w:r>
        <w:rPr>
          <w:lang w:val="en-GB"/>
        </w:rPr>
        <w:tab/>
      </w:r>
      <w:r>
        <w:rPr>
          <w:lang w:val="en-GB"/>
        </w:rPr>
        <w:tab/>
      </w:r>
      <w:r w:rsidRPr="00F20AE1">
        <w:rPr>
          <w:lang w:val="en-GB"/>
        </w:rPr>
        <w:t xml:space="preserve">(S-101 DCEG Clause </w:t>
      </w:r>
      <w:r>
        <w:rPr>
          <w:lang w:val="en-GB"/>
        </w:rPr>
        <w:t>6.3</w:t>
      </w:r>
      <w:r w:rsidRPr="00F20AE1">
        <w:rPr>
          <w:lang w:val="en-GB"/>
        </w:rPr>
        <w:t>)</w:t>
      </w:r>
    </w:p>
    <w:p w14:paraId="551C3AE6" w14:textId="461F92B9" w:rsidR="00ED2F38" w:rsidRDefault="00ED2F38" w:rsidP="0036103E">
      <w:pPr>
        <w:spacing w:after="120"/>
        <w:jc w:val="both"/>
        <w:rPr>
          <w:lang w:val="en-AU"/>
        </w:rPr>
      </w:pPr>
      <w:r>
        <w:rPr>
          <w:lang w:val="en-AU"/>
        </w:rPr>
        <w:t>All instances of encoding of the S-57 Feature object</w:t>
      </w:r>
      <w:r w:rsidRPr="00560C1D">
        <w:rPr>
          <w:lang w:val="en-AU"/>
        </w:rPr>
        <w:t xml:space="preserve"> </w:t>
      </w:r>
      <w:r w:rsidRPr="00F20AE1">
        <w:rPr>
          <w:b/>
          <w:lang w:val="en-GB"/>
        </w:rPr>
        <w:t>AIRARE</w:t>
      </w:r>
      <w:r w:rsidRPr="00560C1D">
        <w:rPr>
          <w:lang w:val="en-AU"/>
        </w:rPr>
        <w:t xml:space="preserve"> </w:t>
      </w:r>
      <w:r>
        <w:rPr>
          <w:lang w:val="en-AU"/>
        </w:rPr>
        <w:t xml:space="preserve">and its binding attributes will be </w:t>
      </w:r>
      <w:r w:rsidR="00C804A5">
        <w:rPr>
          <w:lang w:val="en-AU"/>
        </w:rPr>
        <w:t xml:space="preserve">converted </w:t>
      </w:r>
      <w:r>
        <w:rPr>
          <w:lang w:val="en-AU"/>
        </w:rPr>
        <w:t xml:space="preserve">automatically </w:t>
      </w:r>
      <w:r w:rsidR="00C804A5">
        <w:rPr>
          <w:lang w:val="en-GB"/>
        </w:rPr>
        <w:t>to an instance of</w:t>
      </w:r>
      <w:r>
        <w:rPr>
          <w:lang w:val="en-AU"/>
        </w:rPr>
        <w:t xml:space="preserve"> the S-101 feature </w:t>
      </w:r>
      <w:r>
        <w:rPr>
          <w:b/>
          <w:lang w:val="en-GB"/>
        </w:rPr>
        <w:t>Airport/Airfield</w:t>
      </w:r>
      <w:r>
        <w:rPr>
          <w:b/>
          <w:lang w:val="en-AU"/>
        </w:rPr>
        <w:t xml:space="preserve"> </w:t>
      </w:r>
      <w:r>
        <w:rPr>
          <w:lang w:val="en-AU"/>
        </w:rPr>
        <w:t>during the automated conversion process.  However, Data Producers are advised that the following enumerate type attribute ha</w:t>
      </w:r>
      <w:r w:rsidR="00372578">
        <w:rPr>
          <w:lang w:val="en-AU"/>
        </w:rPr>
        <w:t>s</w:t>
      </w:r>
      <w:r>
        <w:rPr>
          <w:lang w:val="en-AU"/>
        </w:rPr>
        <w:t xml:space="preserve"> restricted allowable enumerate values for </w:t>
      </w:r>
      <w:r>
        <w:rPr>
          <w:b/>
          <w:lang w:val="en-GB"/>
        </w:rPr>
        <w:t>Airport/Airfield</w:t>
      </w:r>
      <w:r>
        <w:rPr>
          <w:lang w:val="en-AU"/>
        </w:rPr>
        <w:t xml:space="preserve"> in S-101:</w:t>
      </w:r>
    </w:p>
    <w:p w14:paraId="74A3A4F3" w14:textId="77777777" w:rsidR="00ED2F38" w:rsidRDefault="00ED2F38" w:rsidP="00ED2F38">
      <w:pPr>
        <w:spacing w:after="120"/>
        <w:jc w:val="both"/>
        <w:rPr>
          <w:lang w:val="en-AU"/>
        </w:rPr>
      </w:pPr>
      <w:r>
        <w:rPr>
          <w:b/>
          <w:lang w:val="en-AU"/>
        </w:rPr>
        <w:t>status</w:t>
      </w:r>
      <w:r w:rsidRPr="007A62BB">
        <w:rPr>
          <w:lang w:val="en-AU"/>
        </w:rPr>
        <w:tab/>
      </w:r>
      <w:r w:rsidRPr="007A62BB">
        <w:rPr>
          <w:lang w:val="en-AU"/>
        </w:rPr>
        <w:tab/>
        <w:t>(STATUS)</w:t>
      </w:r>
    </w:p>
    <w:p w14:paraId="44FC01B4" w14:textId="77309E61" w:rsidR="00ED2F38" w:rsidRDefault="00ED2F38" w:rsidP="00ED2F38">
      <w:pPr>
        <w:spacing w:after="120"/>
        <w:jc w:val="both"/>
        <w:rPr>
          <w:rFonts w:cs="Arial"/>
          <w:bCs/>
          <w:lang w:val="en-AU"/>
        </w:rPr>
      </w:pPr>
      <w:r>
        <w:rPr>
          <w:rFonts w:cs="Arial"/>
          <w:bCs/>
          <w:lang w:val="en-AU"/>
        </w:rPr>
        <w:t xml:space="preserve">See S-101 </w:t>
      </w:r>
      <w:r w:rsidR="00372578">
        <w:rPr>
          <w:rFonts w:cs="Arial"/>
          <w:bCs/>
          <w:lang w:val="en-AU"/>
        </w:rPr>
        <w:t>DCEG clause 6.3 for the listing</w:t>
      </w:r>
      <w:r>
        <w:rPr>
          <w:rFonts w:cs="Arial"/>
          <w:bCs/>
          <w:lang w:val="en-AU"/>
        </w:rPr>
        <w:t xml:space="preserve"> of allowable values.  Values populated in S-57 for th</w:t>
      </w:r>
      <w:r w:rsidR="00372578">
        <w:rPr>
          <w:rFonts w:cs="Arial"/>
          <w:bCs/>
          <w:lang w:val="en-AU"/>
        </w:rPr>
        <w:t>is attribute</w:t>
      </w:r>
      <w:r>
        <w:rPr>
          <w:rFonts w:cs="Arial"/>
          <w:bCs/>
          <w:lang w:val="en-AU"/>
        </w:rPr>
        <w:t xml:space="preserve"> other than the allowable values will</w:t>
      </w:r>
      <w:r>
        <w:rPr>
          <w:lang w:val="en-AU"/>
        </w:rPr>
        <w:t xml:space="preserve"> not be converted across to S-101</w:t>
      </w:r>
      <w:r w:rsidRPr="00560C1D">
        <w:rPr>
          <w:rFonts w:cs="Arial"/>
          <w:bCs/>
          <w:lang w:val="en-AU"/>
        </w:rPr>
        <w:t>.</w:t>
      </w:r>
      <w:r>
        <w:rPr>
          <w:rFonts w:cs="Arial"/>
          <w:bCs/>
          <w:lang w:val="en-AU"/>
        </w:rPr>
        <w:t xml:space="preserve">  Data Producers are advised to check any populated values for STATUS on </w:t>
      </w:r>
      <w:r w:rsidRPr="00F20AE1">
        <w:rPr>
          <w:b/>
          <w:lang w:val="en-GB"/>
        </w:rPr>
        <w:t>AIRARE</w:t>
      </w:r>
      <w:r>
        <w:rPr>
          <w:rFonts w:cs="Arial"/>
          <w:bCs/>
          <w:lang w:val="en-AU"/>
        </w:rPr>
        <w:t xml:space="preserve"> and amend appropriately.</w:t>
      </w:r>
    </w:p>
    <w:p w14:paraId="39FDA73D" w14:textId="77777777" w:rsidR="00ED2F38" w:rsidRDefault="00ED2F38" w:rsidP="00ED2F38">
      <w:pPr>
        <w:keepNext/>
        <w:keepLines/>
        <w:tabs>
          <w:tab w:val="left" w:pos="0"/>
          <w:tab w:val="left" w:pos="283"/>
          <w:tab w:val="left" w:pos="566"/>
          <w:tab w:val="left" w:pos="850"/>
          <w:tab w:val="left" w:pos="1134"/>
          <w:tab w:val="left" w:pos="1418"/>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S-57 Geo object:</w:t>
      </w:r>
      <w:r w:rsidRPr="00F20AE1">
        <w:rPr>
          <w:lang w:val="en-GB"/>
        </w:rPr>
        <w:tab/>
      </w:r>
      <w:r w:rsidRPr="00F20AE1">
        <w:rPr>
          <w:lang w:val="en-GB"/>
        </w:rPr>
        <w:tab/>
        <w:t>Runway (</w:t>
      </w:r>
      <w:commentRangeStart w:id="569"/>
      <w:r w:rsidRPr="00F20AE1">
        <w:rPr>
          <w:b/>
          <w:lang w:val="en-GB"/>
        </w:rPr>
        <w:t>RUNWAY</w:t>
      </w:r>
      <w:commentRangeEnd w:id="569"/>
      <w:r w:rsidR="00C12503">
        <w:rPr>
          <w:rStyle w:val="CommentReference"/>
          <w:rFonts w:ascii="Garamond" w:hAnsi="Garamond"/>
          <w:lang w:eastAsia="en-US"/>
        </w:rPr>
        <w:commentReference w:id="569"/>
      </w:r>
      <w:r w:rsidRPr="00F20AE1">
        <w:rPr>
          <w:lang w:val="en-GB"/>
        </w:rPr>
        <w:t>)</w:t>
      </w:r>
      <w:r w:rsidRPr="00F20AE1">
        <w:rPr>
          <w:lang w:val="en-GB"/>
        </w:rPr>
        <w:tab/>
      </w:r>
      <w:r>
        <w:rPr>
          <w:lang w:val="en-GB"/>
        </w:rPr>
        <w:tab/>
      </w:r>
      <w:r>
        <w:rPr>
          <w:lang w:val="en-GB"/>
        </w:rPr>
        <w:tab/>
      </w:r>
      <w:r>
        <w:rPr>
          <w:lang w:val="en-GB"/>
        </w:rPr>
        <w:tab/>
      </w:r>
      <w:r w:rsidRPr="00F20AE1">
        <w:rPr>
          <w:lang w:val="en-GB"/>
        </w:rPr>
        <w:t>(</w:t>
      </w:r>
      <w:r>
        <w:rPr>
          <w:lang w:val="en-GB"/>
        </w:rPr>
        <w:t>P</w:t>
      </w:r>
      <w:proofErr w:type="gramStart"/>
      <w:r>
        <w:rPr>
          <w:lang w:val="en-GB"/>
        </w:rPr>
        <w:t>,L,A</w:t>
      </w:r>
      <w:proofErr w:type="gramEnd"/>
      <w:r w:rsidRPr="00F20AE1">
        <w:rPr>
          <w:lang w:val="en-GB"/>
        </w:rPr>
        <w:t>)</w:t>
      </w:r>
    </w:p>
    <w:p w14:paraId="118D27D9" w14:textId="444CAD28" w:rsidR="00ED2F38" w:rsidRPr="00F20AE1" w:rsidRDefault="00ED2F38" w:rsidP="00ED2F38">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w:t>
      </w:r>
      <w:r w:rsidR="00D83924">
        <w:rPr>
          <w:u w:val="single"/>
          <w:lang w:val="en-GB"/>
        </w:rPr>
        <w:t>-</w:t>
      </w:r>
      <w:r w:rsidRPr="00F20AE1">
        <w:rPr>
          <w:u w:val="single"/>
          <w:lang w:val="en-GB"/>
        </w:rPr>
        <w:t>101 Geo feature</w:t>
      </w:r>
      <w:r w:rsidRPr="00F20AE1">
        <w:rPr>
          <w:lang w:val="en-GB"/>
        </w:rPr>
        <w:t>:</w:t>
      </w:r>
      <w:r w:rsidRPr="00F20AE1">
        <w:rPr>
          <w:lang w:val="en-GB"/>
        </w:rPr>
        <w:tab/>
      </w:r>
      <w:r>
        <w:rPr>
          <w:b/>
          <w:lang w:val="en-GB"/>
        </w:rPr>
        <w:t>Runway</w:t>
      </w:r>
      <w:r w:rsidRPr="00F20AE1">
        <w:rPr>
          <w:b/>
          <w:lang w:val="en-GB"/>
        </w:rPr>
        <w:tab/>
      </w:r>
      <w:r w:rsidRPr="00F20AE1">
        <w:rPr>
          <w:b/>
          <w:lang w:val="en-GB"/>
        </w:rPr>
        <w:tab/>
      </w:r>
      <w:r w:rsidRPr="00F20AE1">
        <w:rPr>
          <w:b/>
          <w:lang w:val="en-GB"/>
        </w:rPr>
        <w:tab/>
      </w:r>
      <w:r w:rsidRPr="00F20AE1">
        <w:rPr>
          <w:b/>
          <w:lang w:val="en-GB"/>
        </w:rPr>
        <w:tab/>
      </w:r>
      <w:r>
        <w:rPr>
          <w:b/>
          <w:lang w:val="en-GB"/>
        </w:rPr>
        <w:tab/>
      </w:r>
      <w:r>
        <w:rPr>
          <w:b/>
          <w:lang w:val="en-GB"/>
        </w:rPr>
        <w:tab/>
      </w:r>
      <w:r>
        <w:rPr>
          <w:b/>
          <w:lang w:val="en-GB"/>
        </w:rPr>
        <w:tab/>
      </w:r>
      <w:r>
        <w:rPr>
          <w:b/>
          <w:lang w:val="en-GB"/>
        </w:rPr>
        <w:tab/>
      </w:r>
      <w:r w:rsidRPr="00F20AE1">
        <w:rPr>
          <w:lang w:val="en-GB"/>
        </w:rPr>
        <w:t>(</w:t>
      </w:r>
      <w:r w:rsidR="0065580B">
        <w:rPr>
          <w:lang w:val="en-GB"/>
        </w:rPr>
        <w:t>P</w:t>
      </w:r>
      <w:proofErr w:type="gramStart"/>
      <w:r w:rsidR="0065580B">
        <w:rPr>
          <w:lang w:val="en-GB"/>
        </w:rPr>
        <w:t>,</w:t>
      </w:r>
      <w:r>
        <w:rPr>
          <w:lang w:val="en-GB"/>
        </w:rPr>
        <w:t>C,S</w:t>
      </w:r>
      <w:proofErr w:type="gramEnd"/>
      <w:r w:rsidR="0065580B">
        <w:rPr>
          <w:lang w:val="en-GB"/>
        </w:rPr>
        <w:t>)</w:t>
      </w:r>
      <w:r w:rsidR="0065580B">
        <w:rPr>
          <w:lang w:val="en-GB"/>
        </w:rPr>
        <w:tab/>
      </w:r>
      <w:r w:rsidR="0065580B">
        <w:rPr>
          <w:lang w:val="en-GB"/>
        </w:rPr>
        <w:tab/>
      </w:r>
      <w:r w:rsidR="0065580B">
        <w:rPr>
          <w:lang w:val="en-GB"/>
        </w:rPr>
        <w:tab/>
      </w:r>
      <w:r w:rsidRPr="00F20AE1">
        <w:rPr>
          <w:lang w:val="en-GB"/>
        </w:rPr>
        <w:t xml:space="preserve">(S-101 DCEG Clause </w:t>
      </w:r>
      <w:r>
        <w:rPr>
          <w:lang w:val="en-GB"/>
        </w:rPr>
        <w:t>6.</w:t>
      </w:r>
      <w:r w:rsidR="0065580B">
        <w:rPr>
          <w:lang w:val="en-GB"/>
        </w:rPr>
        <w:t>4</w:t>
      </w:r>
      <w:r w:rsidRPr="00F20AE1">
        <w:rPr>
          <w:lang w:val="en-GB"/>
        </w:rPr>
        <w:t>)</w:t>
      </w:r>
    </w:p>
    <w:p w14:paraId="63675A58" w14:textId="0B04A5CB" w:rsidR="00ED2F38" w:rsidRDefault="00ED2F38" w:rsidP="0036103E">
      <w:pPr>
        <w:spacing w:after="120"/>
        <w:jc w:val="both"/>
        <w:rPr>
          <w:lang w:val="en-AU"/>
        </w:rPr>
      </w:pPr>
      <w:r>
        <w:rPr>
          <w:lang w:val="en-AU"/>
        </w:rPr>
        <w:t>All instances of encoding of the S-57 Feature object</w:t>
      </w:r>
      <w:r w:rsidRPr="00560C1D">
        <w:rPr>
          <w:lang w:val="en-AU"/>
        </w:rPr>
        <w:t xml:space="preserve"> </w:t>
      </w:r>
      <w:r w:rsidRPr="00F20AE1">
        <w:rPr>
          <w:b/>
          <w:lang w:val="en-GB"/>
        </w:rPr>
        <w:t>RUNWAY</w:t>
      </w:r>
      <w:r w:rsidRPr="00560C1D">
        <w:rPr>
          <w:lang w:val="en-AU"/>
        </w:rPr>
        <w:t xml:space="preserve"> </w:t>
      </w:r>
      <w:r>
        <w:rPr>
          <w:lang w:val="en-AU"/>
        </w:rPr>
        <w:t xml:space="preserve">and its binding attributes will be </w:t>
      </w:r>
      <w:r w:rsidR="00C804A5">
        <w:rPr>
          <w:lang w:val="en-AU"/>
        </w:rPr>
        <w:t xml:space="preserve">converted </w:t>
      </w:r>
      <w:r>
        <w:rPr>
          <w:lang w:val="en-AU"/>
        </w:rPr>
        <w:t xml:space="preserve">automatically </w:t>
      </w:r>
      <w:r w:rsidR="00C804A5">
        <w:rPr>
          <w:lang w:val="en-GB"/>
        </w:rPr>
        <w:t>to an instance of</w:t>
      </w:r>
      <w:r>
        <w:rPr>
          <w:lang w:val="en-AU"/>
        </w:rPr>
        <w:t xml:space="preserve"> the S-101 feature </w:t>
      </w:r>
      <w:r>
        <w:rPr>
          <w:b/>
          <w:lang w:val="en-GB"/>
        </w:rPr>
        <w:t>Runway</w:t>
      </w:r>
      <w:r>
        <w:rPr>
          <w:b/>
          <w:lang w:val="en-AU"/>
        </w:rPr>
        <w:t xml:space="preserve"> </w:t>
      </w:r>
      <w:r>
        <w:rPr>
          <w:lang w:val="en-AU"/>
        </w:rPr>
        <w:t>during the automated conversion process.  However, Data Producers are advised that the fol</w:t>
      </w:r>
      <w:r w:rsidR="00372578">
        <w:rPr>
          <w:lang w:val="en-AU"/>
        </w:rPr>
        <w:t>lowing enumerate type attribute</w:t>
      </w:r>
      <w:r>
        <w:rPr>
          <w:lang w:val="en-AU"/>
        </w:rPr>
        <w:t xml:space="preserve"> ha</w:t>
      </w:r>
      <w:r w:rsidR="00372578">
        <w:rPr>
          <w:lang w:val="en-AU"/>
        </w:rPr>
        <w:t>s</w:t>
      </w:r>
      <w:r>
        <w:rPr>
          <w:lang w:val="en-AU"/>
        </w:rPr>
        <w:t xml:space="preserve"> restricted allowable enumerate values for </w:t>
      </w:r>
      <w:r>
        <w:rPr>
          <w:b/>
          <w:lang w:val="en-GB"/>
        </w:rPr>
        <w:t>Runway</w:t>
      </w:r>
      <w:r>
        <w:rPr>
          <w:lang w:val="en-AU"/>
        </w:rPr>
        <w:t xml:space="preserve"> in S-101:</w:t>
      </w:r>
    </w:p>
    <w:p w14:paraId="00045779" w14:textId="77777777" w:rsidR="00ED2F38" w:rsidRDefault="00ED2F38" w:rsidP="00ED2F38">
      <w:pPr>
        <w:spacing w:after="120"/>
        <w:jc w:val="both"/>
        <w:rPr>
          <w:lang w:val="en-AU"/>
        </w:rPr>
      </w:pPr>
      <w:proofErr w:type="gramStart"/>
      <w:r>
        <w:rPr>
          <w:b/>
          <w:lang w:val="en-AU"/>
        </w:rPr>
        <w:t>nature</w:t>
      </w:r>
      <w:proofErr w:type="gramEnd"/>
      <w:r>
        <w:rPr>
          <w:b/>
          <w:lang w:val="en-AU"/>
        </w:rPr>
        <w:t xml:space="preserve"> of construction</w:t>
      </w:r>
      <w:r w:rsidRPr="007A62BB">
        <w:rPr>
          <w:lang w:val="en-AU"/>
        </w:rPr>
        <w:tab/>
      </w:r>
      <w:r w:rsidRPr="007A62BB">
        <w:rPr>
          <w:lang w:val="en-AU"/>
        </w:rPr>
        <w:tab/>
        <w:t>(</w:t>
      </w:r>
      <w:r>
        <w:rPr>
          <w:lang w:val="en-AU"/>
        </w:rPr>
        <w:t>NATCON</w:t>
      </w:r>
      <w:r w:rsidRPr="007A62BB">
        <w:rPr>
          <w:lang w:val="en-AU"/>
        </w:rPr>
        <w:t>)</w:t>
      </w:r>
    </w:p>
    <w:p w14:paraId="15C04762" w14:textId="1D853EEE" w:rsidR="00ED2F38" w:rsidRDefault="00ED2F38" w:rsidP="00ED2F38">
      <w:pPr>
        <w:spacing w:after="120"/>
        <w:jc w:val="both"/>
        <w:rPr>
          <w:rFonts w:cs="Arial"/>
          <w:bCs/>
          <w:lang w:val="en-AU"/>
        </w:rPr>
      </w:pPr>
      <w:r>
        <w:rPr>
          <w:rFonts w:cs="Arial"/>
          <w:bCs/>
          <w:lang w:val="en-AU"/>
        </w:rPr>
        <w:t>See S-101 DCEG clause 6.</w:t>
      </w:r>
      <w:r w:rsidR="0065580B">
        <w:rPr>
          <w:rFonts w:cs="Arial"/>
          <w:bCs/>
          <w:lang w:val="en-AU"/>
        </w:rPr>
        <w:t>4</w:t>
      </w:r>
      <w:r w:rsidR="00372578">
        <w:rPr>
          <w:rFonts w:cs="Arial"/>
          <w:bCs/>
          <w:lang w:val="en-AU"/>
        </w:rPr>
        <w:t xml:space="preserve"> for the listing</w:t>
      </w:r>
      <w:r>
        <w:rPr>
          <w:rFonts w:cs="Arial"/>
          <w:bCs/>
          <w:lang w:val="en-AU"/>
        </w:rPr>
        <w:t xml:space="preserve"> of allowable values.  Values populated in S-57 for th</w:t>
      </w:r>
      <w:r w:rsidR="00372578">
        <w:rPr>
          <w:rFonts w:cs="Arial"/>
          <w:bCs/>
          <w:lang w:val="en-AU"/>
        </w:rPr>
        <w:t>is attribute</w:t>
      </w:r>
      <w:r>
        <w:rPr>
          <w:rFonts w:cs="Arial"/>
          <w:bCs/>
          <w:lang w:val="en-AU"/>
        </w:rPr>
        <w:t xml:space="preserve"> other than the allowable values will</w:t>
      </w:r>
      <w:r>
        <w:rPr>
          <w:lang w:val="en-AU"/>
        </w:rPr>
        <w:t xml:space="preserve"> not be converted across to S-101</w:t>
      </w:r>
      <w:r w:rsidRPr="00560C1D">
        <w:rPr>
          <w:rFonts w:cs="Arial"/>
          <w:bCs/>
          <w:lang w:val="en-AU"/>
        </w:rPr>
        <w:t>.</w:t>
      </w:r>
      <w:r>
        <w:rPr>
          <w:rFonts w:cs="Arial"/>
          <w:bCs/>
          <w:lang w:val="en-AU"/>
        </w:rPr>
        <w:t xml:space="preserve">  Data Producers are advised to check any populated values for NATCON on </w:t>
      </w:r>
      <w:r w:rsidRPr="00F20AE1">
        <w:rPr>
          <w:b/>
          <w:lang w:val="en-GB"/>
        </w:rPr>
        <w:t>RUNWAY</w:t>
      </w:r>
      <w:r>
        <w:rPr>
          <w:rFonts w:cs="Arial"/>
          <w:bCs/>
          <w:lang w:val="en-AU"/>
        </w:rPr>
        <w:t xml:space="preserve"> and amend appropriately.</w:t>
      </w:r>
    </w:p>
    <w:p w14:paraId="48DAFA7A" w14:textId="76DF3DBA" w:rsidR="006B2826" w:rsidRPr="00F20AE1" w:rsidRDefault="006B2826" w:rsidP="00C93144">
      <w:pPr>
        <w:pStyle w:val="Heading3"/>
        <w:keepLines/>
        <w:numPr>
          <w:ilvl w:val="2"/>
          <w:numId w:val="13"/>
        </w:numPr>
        <w:tabs>
          <w:tab w:val="clear" w:pos="283"/>
          <w:tab w:val="clear" w:pos="566"/>
          <w:tab w:val="clear" w:pos="720"/>
          <w:tab w:val="clear" w:pos="850"/>
          <w:tab w:val="clear" w:pos="915"/>
          <w:tab w:val="clear" w:pos="2911"/>
          <w:tab w:val="left" w:pos="851"/>
        </w:tabs>
        <w:spacing w:before="240" w:after="120"/>
        <w:ind w:left="851" w:hanging="851"/>
        <w:rPr>
          <w:lang w:val="en-GB"/>
        </w:rPr>
      </w:pPr>
      <w:bookmarkStart w:id="570" w:name="_Toc422735628"/>
      <w:bookmarkStart w:id="571" w:name="_Toc460900512"/>
      <w:bookmarkStart w:id="572" w:name="_Toc8629944"/>
      <w:bookmarkStart w:id="573" w:name="_Toc8630076"/>
      <w:bookmarkStart w:id="574" w:name="_Toc68293224"/>
      <w:commentRangeStart w:id="575"/>
      <w:r w:rsidRPr="00F20AE1">
        <w:rPr>
          <w:lang w:val="en-GB"/>
        </w:rPr>
        <w:t>Production and storage areas</w:t>
      </w:r>
      <w:bookmarkEnd w:id="570"/>
      <w:bookmarkEnd w:id="571"/>
      <w:bookmarkEnd w:id="572"/>
      <w:bookmarkEnd w:id="573"/>
      <w:bookmarkEnd w:id="574"/>
      <w:commentRangeEnd w:id="575"/>
      <w:r w:rsidR="00261F5A">
        <w:rPr>
          <w:rStyle w:val="CommentReference"/>
          <w:rFonts w:ascii="Garamond" w:hAnsi="Garamond"/>
          <w:b w:val="0"/>
        </w:rPr>
        <w:commentReference w:id="575"/>
      </w:r>
    </w:p>
    <w:p w14:paraId="7E243CFB" w14:textId="6C4F9E8C" w:rsidR="0065580B" w:rsidRDefault="0065580B" w:rsidP="0065580B">
      <w:pPr>
        <w:keepNext/>
        <w:keepLines/>
        <w:tabs>
          <w:tab w:val="left" w:pos="0"/>
          <w:tab w:val="left" w:pos="283"/>
          <w:tab w:val="left" w:pos="566"/>
          <w:tab w:val="left" w:pos="850"/>
          <w:tab w:val="left" w:pos="1134"/>
          <w:tab w:val="left" w:pos="1418"/>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S-57 Geo object:</w:t>
      </w:r>
      <w:r w:rsidRPr="00F20AE1">
        <w:rPr>
          <w:lang w:val="en-GB"/>
        </w:rPr>
        <w:tab/>
      </w:r>
      <w:r w:rsidRPr="00F20AE1">
        <w:rPr>
          <w:lang w:val="en-GB"/>
        </w:rPr>
        <w:tab/>
        <w:t>Production / storage area (</w:t>
      </w:r>
      <w:r w:rsidRPr="00F20AE1">
        <w:rPr>
          <w:b/>
          <w:lang w:val="en-GB"/>
        </w:rPr>
        <w:t>PRDARE</w:t>
      </w:r>
      <w:r w:rsidRPr="00F20AE1">
        <w:rPr>
          <w:lang w:val="en-GB"/>
        </w:rPr>
        <w:t>)</w:t>
      </w:r>
      <w:r>
        <w:rPr>
          <w:lang w:val="en-GB"/>
        </w:rPr>
        <w:tab/>
      </w:r>
      <w:r>
        <w:rPr>
          <w:lang w:val="en-GB"/>
        </w:rPr>
        <w:tab/>
      </w:r>
      <w:r w:rsidRPr="00F20AE1">
        <w:rPr>
          <w:lang w:val="en-GB"/>
        </w:rPr>
        <w:t>(</w:t>
      </w:r>
      <w:r w:rsidR="00D421FB">
        <w:rPr>
          <w:lang w:val="en-GB"/>
        </w:rPr>
        <w:t>P</w:t>
      </w:r>
      <w:proofErr w:type="gramStart"/>
      <w:r w:rsidR="00D421FB">
        <w:rPr>
          <w:lang w:val="en-GB"/>
        </w:rPr>
        <w:t>,</w:t>
      </w:r>
      <w:r>
        <w:rPr>
          <w:lang w:val="en-GB"/>
        </w:rPr>
        <w:t>A</w:t>
      </w:r>
      <w:proofErr w:type="gramEnd"/>
      <w:r w:rsidRPr="00F20AE1">
        <w:rPr>
          <w:lang w:val="en-GB"/>
        </w:rPr>
        <w:t>)</w:t>
      </w:r>
    </w:p>
    <w:p w14:paraId="4F445F1F" w14:textId="4C59086E" w:rsidR="0065580B" w:rsidRPr="00F20AE1" w:rsidRDefault="0065580B" w:rsidP="0065580B">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w:t>
      </w:r>
      <w:r w:rsidR="00D83924">
        <w:rPr>
          <w:u w:val="single"/>
          <w:lang w:val="en-GB"/>
        </w:rPr>
        <w:t>-</w:t>
      </w:r>
      <w:r w:rsidRPr="00F20AE1">
        <w:rPr>
          <w:u w:val="single"/>
          <w:lang w:val="en-GB"/>
        </w:rPr>
        <w:t>101 Geo feature</w:t>
      </w:r>
      <w:r w:rsidRPr="00F20AE1">
        <w:rPr>
          <w:lang w:val="en-GB"/>
        </w:rPr>
        <w:t>:</w:t>
      </w:r>
      <w:r w:rsidRPr="00F20AE1">
        <w:rPr>
          <w:lang w:val="en-GB"/>
        </w:rPr>
        <w:tab/>
      </w:r>
      <w:r>
        <w:rPr>
          <w:b/>
          <w:lang w:val="en-GB"/>
        </w:rPr>
        <w:t>Production/Storage Area</w:t>
      </w:r>
      <w:r w:rsidRPr="00F20AE1">
        <w:rPr>
          <w:b/>
          <w:lang w:val="en-GB"/>
        </w:rPr>
        <w:tab/>
      </w:r>
      <w:r>
        <w:rPr>
          <w:b/>
          <w:lang w:val="en-GB"/>
        </w:rPr>
        <w:tab/>
      </w:r>
      <w:r>
        <w:rPr>
          <w:b/>
          <w:lang w:val="en-GB"/>
        </w:rPr>
        <w:tab/>
      </w:r>
      <w:r>
        <w:rPr>
          <w:b/>
          <w:lang w:val="en-GB"/>
        </w:rPr>
        <w:tab/>
      </w:r>
      <w:r>
        <w:rPr>
          <w:b/>
          <w:lang w:val="en-GB"/>
        </w:rPr>
        <w:tab/>
      </w:r>
      <w:r w:rsidRPr="00F20AE1">
        <w:rPr>
          <w:lang w:val="en-GB"/>
        </w:rPr>
        <w:t>(</w:t>
      </w:r>
      <w:r w:rsidR="00D421FB">
        <w:rPr>
          <w:lang w:val="en-GB"/>
        </w:rPr>
        <w:t>P</w:t>
      </w:r>
      <w:proofErr w:type="gramStart"/>
      <w:r w:rsidR="00D421FB">
        <w:rPr>
          <w:lang w:val="en-GB"/>
        </w:rPr>
        <w:t>,</w:t>
      </w:r>
      <w:r>
        <w:rPr>
          <w:lang w:val="en-GB"/>
        </w:rPr>
        <w:t>S</w:t>
      </w:r>
      <w:proofErr w:type="gramEnd"/>
      <w:r>
        <w:rPr>
          <w:lang w:val="en-GB"/>
        </w:rPr>
        <w:t>)</w:t>
      </w:r>
      <w:r>
        <w:rPr>
          <w:lang w:val="en-GB"/>
        </w:rPr>
        <w:tab/>
      </w:r>
      <w:r>
        <w:rPr>
          <w:lang w:val="en-GB"/>
        </w:rPr>
        <w:tab/>
      </w:r>
      <w:r w:rsidRPr="00F20AE1">
        <w:rPr>
          <w:lang w:val="en-GB"/>
        </w:rPr>
        <w:t xml:space="preserve">(S-101 DCEG Clause </w:t>
      </w:r>
      <w:r>
        <w:rPr>
          <w:lang w:val="en-GB"/>
        </w:rPr>
        <w:t>7.6</w:t>
      </w:r>
      <w:r w:rsidRPr="00F20AE1">
        <w:rPr>
          <w:lang w:val="en-GB"/>
        </w:rPr>
        <w:t>)</w:t>
      </w:r>
    </w:p>
    <w:p w14:paraId="7B1A908B" w14:textId="73A859FF" w:rsidR="002C4D48" w:rsidRDefault="002C4D48" w:rsidP="0036103E">
      <w:pPr>
        <w:spacing w:after="120"/>
        <w:jc w:val="both"/>
        <w:rPr>
          <w:lang w:val="en-AU"/>
        </w:rPr>
      </w:pPr>
      <w:r>
        <w:rPr>
          <w:lang w:val="en-AU"/>
        </w:rPr>
        <w:lastRenderedPageBreak/>
        <w:t>All instances of encoding of the S-57 Feature object</w:t>
      </w:r>
      <w:r w:rsidRPr="00560C1D">
        <w:rPr>
          <w:lang w:val="en-AU"/>
        </w:rPr>
        <w:t xml:space="preserve"> </w:t>
      </w:r>
      <w:r w:rsidRPr="00F20AE1">
        <w:rPr>
          <w:b/>
          <w:lang w:val="en-GB"/>
        </w:rPr>
        <w:t>PRDARE</w:t>
      </w:r>
      <w:r w:rsidRPr="00560C1D">
        <w:rPr>
          <w:lang w:val="en-AU"/>
        </w:rPr>
        <w:t xml:space="preserve"> </w:t>
      </w:r>
      <w:r>
        <w:rPr>
          <w:lang w:val="en-AU"/>
        </w:rPr>
        <w:t xml:space="preserve">and its binding attributes will be </w:t>
      </w:r>
      <w:r w:rsidR="00BE4D3E">
        <w:rPr>
          <w:lang w:val="en-AU"/>
        </w:rPr>
        <w:t xml:space="preserve">converted </w:t>
      </w:r>
      <w:r>
        <w:rPr>
          <w:lang w:val="en-AU"/>
        </w:rPr>
        <w:t xml:space="preserve">automatically </w:t>
      </w:r>
      <w:r w:rsidR="00BE4D3E">
        <w:rPr>
          <w:lang w:val="en-GB"/>
        </w:rPr>
        <w:t>to an instance of</w:t>
      </w:r>
      <w:r>
        <w:rPr>
          <w:lang w:val="en-AU"/>
        </w:rPr>
        <w:t xml:space="preserve"> the S-101 feature </w:t>
      </w:r>
      <w:r>
        <w:rPr>
          <w:b/>
          <w:lang w:val="en-GB"/>
        </w:rPr>
        <w:t>Production/Storage Area</w:t>
      </w:r>
      <w:r>
        <w:rPr>
          <w:b/>
          <w:lang w:val="en-AU"/>
        </w:rPr>
        <w:t xml:space="preserve"> </w:t>
      </w:r>
      <w:r>
        <w:rPr>
          <w:lang w:val="en-AU"/>
        </w:rPr>
        <w:t>during the automated conversion process.  However, Data Producers are advised that the following enumerate type attribute ha</w:t>
      </w:r>
      <w:r w:rsidR="00577983">
        <w:rPr>
          <w:lang w:val="en-AU"/>
        </w:rPr>
        <w:t>s</w:t>
      </w:r>
      <w:r>
        <w:rPr>
          <w:lang w:val="en-AU"/>
        </w:rPr>
        <w:t xml:space="preserve"> restricted allowable enumerate values for </w:t>
      </w:r>
      <w:r>
        <w:rPr>
          <w:b/>
          <w:lang w:val="en-GB"/>
        </w:rPr>
        <w:t>Production/Storage Area</w:t>
      </w:r>
      <w:r>
        <w:rPr>
          <w:lang w:val="en-AU"/>
        </w:rPr>
        <w:t xml:space="preserve"> in S-101:</w:t>
      </w:r>
    </w:p>
    <w:p w14:paraId="30D5502F" w14:textId="77777777" w:rsidR="002C4D48" w:rsidRDefault="002C4D48" w:rsidP="002C4D48">
      <w:pPr>
        <w:spacing w:after="120"/>
        <w:jc w:val="both"/>
        <w:rPr>
          <w:lang w:val="en-AU"/>
        </w:rPr>
      </w:pPr>
      <w:r>
        <w:rPr>
          <w:b/>
          <w:lang w:val="en-AU"/>
        </w:rPr>
        <w:t>status</w:t>
      </w:r>
      <w:r w:rsidRPr="007A62BB">
        <w:rPr>
          <w:lang w:val="en-AU"/>
        </w:rPr>
        <w:tab/>
      </w:r>
      <w:r w:rsidRPr="007A62BB">
        <w:rPr>
          <w:lang w:val="en-AU"/>
        </w:rPr>
        <w:tab/>
        <w:t>(STATUS)</w:t>
      </w:r>
    </w:p>
    <w:p w14:paraId="0271FAD6" w14:textId="1BB75DFA" w:rsidR="002C4D48" w:rsidRDefault="002C4D48" w:rsidP="002C4D48">
      <w:pPr>
        <w:spacing w:after="120"/>
        <w:jc w:val="both"/>
        <w:rPr>
          <w:rFonts w:cs="Arial"/>
          <w:bCs/>
          <w:lang w:val="en-AU"/>
        </w:rPr>
      </w:pPr>
      <w:r>
        <w:rPr>
          <w:rFonts w:cs="Arial"/>
          <w:bCs/>
          <w:lang w:val="en-AU"/>
        </w:rPr>
        <w:t xml:space="preserve">See S-101 </w:t>
      </w:r>
      <w:r w:rsidR="00577983">
        <w:rPr>
          <w:rFonts w:cs="Arial"/>
          <w:bCs/>
          <w:lang w:val="en-AU"/>
        </w:rPr>
        <w:t>DCEG clause 7.6 for the listing</w:t>
      </w:r>
      <w:r>
        <w:rPr>
          <w:rFonts w:cs="Arial"/>
          <w:bCs/>
          <w:lang w:val="en-AU"/>
        </w:rPr>
        <w:t xml:space="preserve"> of allowable values.  Values populated in S-57 for th</w:t>
      </w:r>
      <w:r w:rsidR="00577983">
        <w:rPr>
          <w:rFonts w:cs="Arial"/>
          <w:bCs/>
          <w:lang w:val="en-AU"/>
        </w:rPr>
        <w:t>is attribute</w:t>
      </w:r>
      <w:r>
        <w:rPr>
          <w:rFonts w:cs="Arial"/>
          <w:bCs/>
          <w:lang w:val="en-AU"/>
        </w:rPr>
        <w:t xml:space="preserve"> other than the allowable values will</w:t>
      </w:r>
      <w:r>
        <w:rPr>
          <w:lang w:val="en-AU"/>
        </w:rPr>
        <w:t xml:space="preserve"> not be converted across to S-101</w:t>
      </w:r>
      <w:r w:rsidRPr="00560C1D">
        <w:rPr>
          <w:rFonts w:cs="Arial"/>
          <w:bCs/>
          <w:lang w:val="en-AU"/>
        </w:rPr>
        <w:t>.</w:t>
      </w:r>
      <w:r>
        <w:rPr>
          <w:rFonts w:cs="Arial"/>
          <w:bCs/>
          <w:lang w:val="en-AU"/>
        </w:rPr>
        <w:t xml:space="preserve">  Data Producers are advised to check any populated values for STATUS on </w:t>
      </w:r>
      <w:r w:rsidRPr="00F20AE1">
        <w:rPr>
          <w:b/>
          <w:lang w:val="en-GB"/>
        </w:rPr>
        <w:t>PRDARE</w:t>
      </w:r>
      <w:r>
        <w:rPr>
          <w:rFonts w:cs="Arial"/>
          <w:bCs/>
          <w:lang w:val="en-AU"/>
        </w:rPr>
        <w:t xml:space="preserve"> and amend appropriately.</w:t>
      </w:r>
    </w:p>
    <w:p w14:paraId="54A5900B" w14:textId="5B89DCBD" w:rsidR="006B2826" w:rsidRPr="00931ACA" w:rsidRDefault="006B2826" w:rsidP="00C93144">
      <w:pPr>
        <w:pStyle w:val="Heading3"/>
        <w:keepLines/>
        <w:numPr>
          <w:ilvl w:val="2"/>
          <w:numId w:val="13"/>
        </w:numPr>
        <w:tabs>
          <w:tab w:val="clear" w:pos="283"/>
          <w:tab w:val="clear" w:pos="566"/>
          <w:tab w:val="clear" w:pos="720"/>
          <w:tab w:val="clear" w:pos="850"/>
          <w:tab w:val="clear" w:pos="915"/>
          <w:tab w:val="clear" w:pos="2911"/>
          <w:tab w:val="left" w:pos="851"/>
        </w:tabs>
        <w:spacing w:before="240" w:after="120"/>
        <w:ind w:left="851" w:hanging="851"/>
        <w:rPr>
          <w:lang w:val="en-GB"/>
        </w:rPr>
      </w:pPr>
      <w:bookmarkStart w:id="576" w:name="_Toc24363797"/>
      <w:bookmarkStart w:id="577" w:name="_Toc422735630"/>
      <w:bookmarkStart w:id="578" w:name="_Toc460900513"/>
      <w:bookmarkStart w:id="579" w:name="_Toc8629945"/>
      <w:bookmarkStart w:id="580" w:name="_Toc8630077"/>
      <w:bookmarkStart w:id="581" w:name="_Toc68293225"/>
      <w:bookmarkEnd w:id="576"/>
      <w:commentRangeStart w:id="582"/>
      <w:r w:rsidRPr="00931ACA">
        <w:rPr>
          <w:lang w:val="en-GB"/>
        </w:rPr>
        <w:t>Built-up areas</w:t>
      </w:r>
      <w:bookmarkEnd w:id="577"/>
      <w:bookmarkEnd w:id="578"/>
      <w:bookmarkEnd w:id="579"/>
      <w:bookmarkEnd w:id="580"/>
      <w:bookmarkEnd w:id="581"/>
      <w:commentRangeEnd w:id="582"/>
      <w:r w:rsidR="00B94C44">
        <w:rPr>
          <w:rStyle w:val="CommentReference"/>
          <w:rFonts w:ascii="Garamond" w:hAnsi="Garamond"/>
          <w:b w:val="0"/>
        </w:rPr>
        <w:commentReference w:id="582"/>
      </w:r>
    </w:p>
    <w:p w14:paraId="370A8D95" w14:textId="2970D1A8" w:rsidR="00931ACA" w:rsidRDefault="00931ACA" w:rsidP="00931ACA">
      <w:pPr>
        <w:keepNext/>
        <w:keepLines/>
        <w:tabs>
          <w:tab w:val="left" w:pos="0"/>
          <w:tab w:val="left" w:pos="283"/>
          <w:tab w:val="left" w:pos="566"/>
          <w:tab w:val="left" w:pos="850"/>
          <w:tab w:val="left" w:pos="1134"/>
          <w:tab w:val="left" w:pos="1418"/>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S-57 Geo object:</w:t>
      </w:r>
      <w:r w:rsidRPr="00F20AE1">
        <w:rPr>
          <w:lang w:val="en-GB"/>
        </w:rPr>
        <w:tab/>
      </w:r>
      <w:r w:rsidRPr="00F20AE1">
        <w:rPr>
          <w:lang w:val="en-GB"/>
        </w:rPr>
        <w:tab/>
      </w:r>
      <w:r w:rsidR="001F67DD" w:rsidRPr="00F20AE1">
        <w:rPr>
          <w:lang w:val="en-GB"/>
        </w:rPr>
        <w:t>Built-up area (</w:t>
      </w:r>
      <w:r w:rsidR="001F67DD" w:rsidRPr="00F20AE1">
        <w:rPr>
          <w:b/>
          <w:lang w:val="en-GB"/>
        </w:rPr>
        <w:t>BUAARE</w:t>
      </w:r>
      <w:r w:rsidR="001F67DD" w:rsidRPr="00F20AE1">
        <w:rPr>
          <w:lang w:val="en-GB"/>
        </w:rPr>
        <w:t>)</w:t>
      </w:r>
      <w:r>
        <w:rPr>
          <w:lang w:val="en-GB"/>
        </w:rPr>
        <w:tab/>
      </w:r>
      <w:r>
        <w:rPr>
          <w:lang w:val="en-GB"/>
        </w:rPr>
        <w:tab/>
      </w:r>
      <w:r w:rsidRPr="00F20AE1">
        <w:rPr>
          <w:lang w:val="en-GB"/>
        </w:rPr>
        <w:t>(</w:t>
      </w:r>
      <w:r w:rsidR="00D421FB">
        <w:rPr>
          <w:lang w:val="en-GB"/>
        </w:rPr>
        <w:t>P</w:t>
      </w:r>
      <w:proofErr w:type="gramStart"/>
      <w:r w:rsidR="00D421FB">
        <w:rPr>
          <w:lang w:val="en-GB"/>
        </w:rPr>
        <w:t>,</w:t>
      </w:r>
      <w:r>
        <w:rPr>
          <w:lang w:val="en-GB"/>
        </w:rPr>
        <w:t>A</w:t>
      </w:r>
      <w:proofErr w:type="gramEnd"/>
      <w:r w:rsidRPr="00F20AE1">
        <w:rPr>
          <w:lang w:val="en-GB"/>
        </w:rPr>
        <w:t>)</w:t>
      </w:r>
    </w:p>
    <w:p w14:paraId="2AE653A3" w14:textId="1C917FA1" w:rsidR="00931ACA" w:rsidRPr="00F20AE1" w:rsidRDefault="00931ACA" w:rsidP="00931ACA">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w:t>
      </w:r>
      <w:r w:rsidR="00D83924">
        <w:rPr>
          <w:u w:val="single"/>
          <w:lang w:val="en-GB"/>
        </w:rPr>
        <w:t>-</w:t>
      </w:r>
      <w:r w:rsidRPr="00F20AE1">
        <w:rPr>
          <w:u w:val="single"/>
          <w:lang w:val="en-GB"/>
        </w:rPr>
        <w:t>101 Geo feature</w:t>
      </w:r>
      <w:r w:rsidRPr="00F20AE1">
        <w:rPr>
          <w:lang w:val="en-GB"/>
        </w:rPr>
        <w:t>:</w:t>
      </w:r>
      <w:r w:rsidRPr="00F20AE1">
        <w:rPr>
          <w:lang w:val="en-GB"/>
        </w:rPr>
        <w:tab/>
      </w:r>
      <w:r w:rsidR="001F67DD">
        <w:rPr>
          <w:b/>
          <w:lang w:val="en-GB"/>
        </w:rPr>
        <w:t>Built-Up Area</w:t>
      </w:r>
      <w:r w:rsidRPr="00F20AE1">
        <w:rPr>
          <w:b/>
          <w:lang w:val="en-GB"/>
        </w:rPr>
        <w:tab/>
      </w:r>
      <w:r>
        <w:rPr>
          <w:b/>
          <w:lang w:val="en-GB"/>
        </w:rPr>
        <w:tab/>
      </w:r>
      <w:r>
        <w:rPr>
          <w:b/>
          <w:lang w:val="en-GB"/>
        </w:rPr>
        <w:tab/>
      </w:r>
      <w:r>
        <w:rPr>
          <w:b/>
          <w:lang w:val="en-GB"/>
        </w:rPr>
        <w:tab/>
      </w:r>
      <w:r>
        <w:rPr>
          <w:b/>
          <w:lang w:val="en-GB"/>
        </w:rPr>
        <w:tab/>
      </w:r>
      <w:r w:rsidRPr="00F20AE1">
        <w:rPr>
          <w:lang w:val="en-GB"/>
        </w:rPr>
        <w:t>(</w:t>
      </w:r>
      <w:r w:rsidR="00D421FB">
        <w:rPr>
          <w:lang w:val="en-GB"/>
        </w:rPr>
        <w:t>P</w:t>
      </w:r>
      <w:proofErr w:type="gramStart"/>
      <w:r w:rsidR="00D421FB">
        <w:rPr>
          <w:lang w:val="en-GB"/>
        </w:rPr>
        <w:t>,</w:t>
      </w:r>
      <w:r>
        <w:rPr>
          <w:lang w:val="en-GB"/>
        </w:rPr>
        <w:t>S</w:t>
      </w:r>
      <w:proofErr w:type="gramEnd"/>
      <w:r>
        <w:rPr>
          <w:lang w:val="en-GB"/>
        </w:rPr>
        <w:t>)</w:t>
      </w:r>
      <w:r>
        <w:rPr>
          <w:lang w:val="en-GB"/>
        </w:rPr>
        <w:tab/>
      </w:r>
      <w:r>
        <w:rPr>
          <w:lang w:val="en-GB"/>
        </w:rPr>
        <w:tab/>
      </w:r>
      <w:r w:rsidR="001F67DD">
        <w:rPr>
          <w:lang w:val="en-GB"/>
        </w:rPr>
        <w:tab/>
      </w:r>
      <w:r w:rsidR="001F67DD">
        <w:rPr>
          <w:lang w:val="en-GB"/>
        </w:rPr>
        <w:tab/>
      </w:r>
      <w:r w:rsidR="001F67DD">
        <w:rPr>
          <w:lang w:val="en-GB"/>
        </w:rPr>
        <w:tab/>
      </w:r>
      <w:r w:rsidRPr="00F20AE1">
        <w:rPr>
          <w:lang w:val="en-GB"/>
        </w:rPr>
        <w:t xml:space="preserve">(S-101 DCEG Clause </w:t>
      </w:r>
      <w:r w:rsidR="001F67DD">
        <w:rPr>
          <w:lang w:val="en-GB"/>
        </w:rPr>
        <w:t>6.1</w:t>
      </w:r>
      <w:r w:rsidRPr="00F20AE1">
        <w:rPr>
          <w:lang w:val="en-GB"/>
        </w:rPr>
        <w:t>)</w:t>
      </w:r>
    </w:p>
    <w:p w14:paraId="50872DE9" w14:textId="09ECA782" w:rsidR="001F67DD" w:rsidRDefault="001F67DD" w:rsidP="00577983">
      <w:pPr>
        <w:tabs>
          <w:tab w:val="decimal" w:pos="5402"/>
          <w:tab w:val="left" w:pos="5589"/>
        </w:tabs>
        <w:spacing w:after="120"/>
        <w:jc w:val="both"/>
        <w:rPr>
          <w:rFonts w:cs="Arial"/>
          <w:lang w:val="en-AU"/>
        </w:rPr>
      </w:pPr>
      <w:r>
        <w:rPr>
          <w:lang w:val="en-AU"/>
        </w:rPr>
        <w:t>All instances of encoding of the S-57 Feature object</w:t>
      </w:r>
      <w:r w:rsidRPr="00560C1D">
        <w:rPr>
          <w:lang w:val="en-AU"/>
        </w:rPr>
        <w:t xml:space="preserve"> </w:t>
      </w:r>
      <w:r w:rsidRPr="00F20AE1">
        <w:rPr>
          <w:b/>
          <w:lang w:val="en-GB"/>
        </w:rPr>
        <w:t>BUAARE</w:t>
      </w:r>
      <w:r w:rsidRPr="00560C1D">
        <w:rPr>
          <w:lang w:val="en-AU"/>
        </w:rPr>
        <w:t xml:space="preserve"> </w:t>
      </w:r>
      <w:r>
        <w:rPr>
          <w:lang w:val="en-AU"/>
        </w:rPr>
        <w:t xml:space="preserve">and its binding attributes will be </w:t>
      </w:r>
      <w:r w:rsidR="00693DA6">
        <w:rPr>
          <w:lang w:val="en-AU"/>
        </w:rPr>
        <w:t xml:space="preserve">converted </w:t>
      </w:r>
      <w:r>
        <w:rPr>
          <w:lang w:val="en-AU"/>
        </w:rPr>
        <w:t xml:space="preserve">automatically </w:t>
      </w:r>
      <w:r w:rsidR="00693DA6">
        <w:rPr>
          <w:lang w:val="en-GB"/>
        </w:rPr>
        <w:t>to an instance of</w:t>
      </w:r>
      <w:r>
        <w:rPr>
          <w:lang w:val="en-AU"/>
        </w:rPr>
        <w:t xml:space="preserve"> the S-101 feature </w:t>
      </w:r>
      <w:r>
        <w:rPr>
          <w:b/>
          <w:lang w:val="en-GB"/>
        </w:rPr>
        <w:t>Built-Up Area</w:t>
      </w:r>
      <w:r>
        <w:rPr>
          <w:b/>
          <w:lang w:val="en-AU"/>
        </w:rPr>
        <w:t xml:space="preserve"> </w:t>
      </w:r>
      <w:r>
        <w:rPr>
          <w:lang w:val="en-AU"/>
        </w:rPr>
        <w:t>during the</w:t>
      </w:r>
      <w:r w:rsidR="00577983">
        <w:rPr>
          <w:lang w:val="en-AU"/>
        </w:rPr>
        <w:t xml:space="preserve"> automated conversion process.</w:t>
      </w:r>
    </w:p>
    <w:p w14:paraId="61D09BB2" w14:textId="406E769C" w:rsidR="006B2826" w:rsidRPr="00F20AE1" w:rsidRDefault="006B2826" w:rsidP="00C93144">
      <w:pPr>
        <w:pStyle w:val="Heading3"/>
        <w:keepLines/>
        <w:numPr>
          <w:ilvl w:val="2"/>
          <w:numId w:val="13"/>
        </w:numPr>
        <w:tabs>
          <w:tab w:val="clear" w:pos="283"/>
          <w:tab w:val="clear" w:pos="566"/>
          <w:tab w:val="clear" w:pos="720"/>
          <w:tab w:val="clear" w:pos="850"/>
          <w:tab w:val="clear" w:pos="915"/>
          <w:tab w:val="clear" w:pos="2911"/>
          <w:tab w:val="left" w:pos="851"/>
        </w:tabs>
        <w:spacing w:before="240" w:after="120"/>
        <w:ind w:left="851" w:hanging="851"/>
        <w:rPr>
          <w:lang w:val="en-GB"/>
        </w:rPr>
      </w:pPr>
      <w:bookmarkStart w:id="583" w:name="_Toc422735632"/>
      <w:bookmarkStart w:id="584" w:name="_Toc460900514"/>
      <w:bookmarkStart w:id="585" w:name="_Toc8629946"/>
      <w:bookmarkStart w:id="586" w:name="_Toc8630078"/>
      <w:bookmarkStart w:id="587" w:name="_Toc68293226"/>
      <w:commentRangeStart w:id="588"/>
      <w:r w:rsidRPr="00F20AE1">
        <w:rPr>
          <w:lang w:val="en-GB"/>
        </w:rPr>
        <w:t>Buildings, landmarks, tanks, silos</w:t>
      </w:r>
      <w:bookmarkEnd w:id="583"/>
      <w:bookmarkEnd w:id="584"/>
      <w:bookmarkEnd w:id="585"/>
      <w:bookmarkEnd w:id="586"/>
      <w:bookmarkEnd w:id="587"/>
      <w:commentRangeEnd w:id="588"/>
      <w:r w:rsidR="00EF2528">
        <w:rPr>
          <w:rStyle w:val="CommentReference"/>
          <w:rFonts w:ascii="Garamond" w:hAnsi="Garamond"/>
          <w:b w:val="0"/>
        </w:rPr>
        <w:commentReference w:id="588"/>
      </w:r>
    </w:p>
    <w:p w14:paraId="07C2DA97" w14:textId="4760E821" w:rsidR="002E7E55" w:rsidRDefault="002E7E55" w:rsidP="002E7E55">
      <w:pPr>
        <w:keepNext/>
        <w:keepLines/>
        <w:tabs>
          <w:tab w:val="left" w:pos="0"/>
          <w:tab w:val="left" w:pos="283"/>
          <w:tab w:val="left" w:pos="566"/>
          <w:tab w:val="left" w:pos="850"/>
          <w:tab w:val="left" w:pos="1134"/>
          <w:tab w:val="left" w:pos="1418"/>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S-57 Geo object:</w:t>
      </w:r>
      <w:r w:rsidRPr="00F20AE1">
        <w:rPr>
          <w:lang w:val="en-GB"/>
        </w:rPr>
        <w:tab/>
      </w:r>
      <w:r w:rsidRPr="00F20AE1">
        <w:rPr>
          <w:lang w:val="en-GB"/>
        </w:rPr>
        <w:tab/>
        <w:t>Building, single (</w:t>
      </w:r>
      <w:r w:rsidRPr="00F20AE1">
        <w:rPr>
          <w:b/>
          <w:lang w:val="en-GB"/>
        </w:rPr>
        <w:t>BUISGL</w:t>
      </w:r>
      <w:r w:rsidRPr="00F20AE1">
        <w:rPr>
          <w:lang w:val="en-GB"/>
        </w:rPr>
        <w:t>)</w:t>
      </w:r>
      <w:r w:rsidR="00742F0E">
        <w:rPr>
          <w:lang w:val="en-GB"/>
        </w:rPr>
        <w:tab/>
      </w:r>
      <w:r w:rsidR="00742F0E">
        <w:rPr>
          <w:lang w:val="en-GB"/>
        </w:rPr>
        <w:tab/>
      </w:r>
      <w:r w:rsidRPr="00F20AE1">
        <w:rPr>
          <w:lang w:val="en-GB"/>
        </w:rPr>
        <w:t>(</w:t>
      </w:r>
      <w:r w:rsidR="00D421FB">
        <w:rPr>
          <w:lang w:val="en-GB"/>
        </w:rPr>
        <w:t>P</w:t>
      </w:r>
      <w:proofErr w:type="gramStart"/>
      <w:r w:rsidR="00D421FB">
        <w:rPr>
          <w:lang w:val="en-GB"/>
        </w:rPr>
        <w:t>,</w:t>
      </w:r>
      <w:r>
        <w:rPr>
          <w:lang w:val="en-GB"/>
        </w:rPr>
        <w:t>A</w:t>
      </w:r>
      <w:proofErr w:type="gramEnd"/>
      <w:r w:rsidRPr="00F20AE1">
        <w:rPr>
          <w:lang w:val="en-GB"/>
        </w:rPr>
        <w:t>)</w:t>
      </w:r>
    </w:p>
    <w:p w14:paraId="5948856E" w14:textId="56E2DDBF" w:rsidR="002E7E55" w:rsidRPr="00F20AE1" w:rsidRDefault="002E7E55" w:rsidP="002E7E55">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w:t>
      </w:r>
      <w:r w:rsidR="00D83924">
        <w:rPr>
          <w:u w:val="single"/>
          <w:lang w:val="en-GB"/>
        </w:rPr>
        <w:t>-</w:t>
      </w:r>
      <w:r w:rsidRPr="00F20AE1">
        <w:rPr>
          <w:u w:val="single"/>
          <w:lang w:val="en-GB"/>
        </w:rPr>
        <w:t>101 Geo feature</w:t>
      </w:r>
      <w:r w:rsidRPr="00F20AE1">
        <w:rPr>
          <w:lang w:val="en-GB"/>
        </w:rPr>
        <w:t>:</w:t>
      </w:r>
      <w:r w:rsidRPr="00F20AE1">
        <w:rPr>
          <w:lang w:val="en-GB"/>
        </w:rPr>
        <w:tab/>
      </w:r>
      <w:r>
        <w:rPr>
          <w:b/>
          <w:lang w:val="en-GB"/>
        </w:rPr>
        <w:t>Building</w:t>
      </w:r>
      <w:r w:rsidRPr="00F20AE1">
        <w:rPr>
          <w:b/>
          <w:lang w:val="en-GB"/>
        </w:rPr>
        <w:tab/>
      </w:r>
      <w:r>
        <w:rPr>
          <w:b/>
          <w:lang w:val="en-GB"/>
        </w:rPr>
        <w:tab/>
      </w:r>
      <w:r>
        <w:rPr>
          <w:b/>
          <w:lang w:val="en-GB"/>
        </w:rPr>
        <w:tab/>
      </w:r>
      <w:r>
        <w:rPr>
          <w:b/>
          <w:lang w:val="en-GB"/>
        </w:rPr>
        <w:tab/>
      </w:r>
      <w:r>
        <w:rPr>
          <w:b/>
          <w:lang w:val="en-GB"/>
        </w:rPr>
        <w:tab/>
      </w:r>
      <w:r>
        <w:rPr>
          <w:b/>
          <w:lang w:val="en-GB"/>
        </w:rPr>
        <w:tab/>
      </w:r>
      <w:r>
        <w:rPr>
          <w:b/>
          <w:lang w:val="en-GB"/>
        </w:rPr>
        <w:tab/>
      </w:r>
      <w:r>
        <w:rPr>
          <w:b/>
          <w:lang w:val="en-GB"/>
        </w:rPr>
        <w:tab/>
      </w:r>
      <w:r w:rsidRPr="00F20AE1">
        <w:rPr>
          <w:lang w:val="en-GB"/>
        </w:rPr>
        <w:t>(</w:t>
      </w:r>
      <w:r w:rsidR="00D421FB">
        <w:rPr>
          <w:lang w:val="en-GB"/>
        </w:rPr>
        <w:t>P</w:t>
      </w:r>
      <w:proofErr w:type="gramStart"/>
      <w:r w:rsidR="00D421FB">
        <w:rPr>
          <w:lang w:val="en-GB"/>
        </w:rPr>
        <w:t>,</w:t>
      </w:r>
      <w:r>
        <w:rPr>
          <w:lang w:val="en-GB"/>
        </w:rPr>
        <w:t>S</w:t>
      </w:r>
      <w:proofErr w:type="gramEnd"/>
      <w:r>
        <w:rPr>
          <w:lang w:val="en-GB"/>
        </w:rPr>
        <w:t>)</w:t>
      </w:r>
      <w:r>
        <w:rPr>
          <w:lang w:val="en-GB"/>
        </w:rPr>
        <w:tab/>
      </w:r>
      <w:r>
        <w:rPr>
          <w:lang w:val="en-GB"/>
        </w:rPr>
        <w:tab/>
      </w:r>
      <w:r>
        <w:rPr>
          <w:lang w:val="en-GB"/>
        </w:rPr>
        <w:tab/>
      </w:r>
      <w:r>
        <w:rPr>
          <w:lang w:val="en-GB"/>
        </w:rPr>
        <w:tab/>
      </w:r>
      <w:r w:rsidRPr="00F20AE1">
        <w:rPr>
          <w:lang w:val="en-GB"/>
        </w:rPr>
        <w:t xml:space="preserve">(S-101 DCEG Clause </w:t>
      </w:r>
      <w:r>
        <w:rPr>
          <w:lang w:val="en-GB"/>
        </w:rPr>
        <w:t>6.</w:t>
      </w:r>
      <w:r w:rsidR="00742F0E">
        <w:rPr>
          <w:lang w:val="en-GB"/>
        </w:rPr>
        <w:t>2</w:t>
      </w:r>
      <w:r w:rsidRPr="00F20AE1">
        <w:rPr>
          <w:lang w:val="en-GB"/>
        </w:rPr>
        <w:t>)</w:t>
      </w:r>
    </w:p>
    <w:p w14:paraId="550D4416" w14:textId="3CD1B54C" w:rsidR="001331D1" w:rsidRDefault="001331D1" w:rsidP="0036103E">
      <w:pPr>
        <w:spacing w:after="120"/>
        <w:jc w:val="both"/>
        <w:rPr>
          <w:lang w:val="en-AU"/>
        </w:rPr>
      </w:pPr>
      <w:r>
        <w:rPr>
          <w:lang w:val="en-AU"/>
        </w:rPr>
        <w:t>All instances of encoding of the S-57 Feature object</w:t>
      </w:r>
      <w:r w:rsidRPr="00560C1D">
        <w:rPr>
          <w:lang w:val="en-AU"/>
        </w:rPr>
        <w:t xml:space="preserve"> </w:t>
      </w:r>
      <w:r w:rsidRPr="00F20AE1">
        <w:rPr>
          <w:b/>
          <w:lang w:val="en-GB"/>
        </w:rPr>
        <w:t>BUISGL</w:t>
      </w:r>
      <w:r w:rsidRPr="00560C1D">
        <w:rPr>
          <w:lang w:val="en-AU"/>
        </w:rPr>
        <w:t xml:space="preserve"> </w:t>
      </w:r>
      <w:r>
        <w:rPr>
          <w:lang w:val="en-AU"/>
        </w:rPr>
        <w:t xml:space="preserve">and its binding attributes will be </w:t>
      </w:r>
      <w:r w:rsidR="00693DA6">
        <w:rPr>
          <w:lang w:val="en-AU"/>
        </w:rPr>
        <w:t xml:space="preserve">converted </w:t>
      </w:r>
      <w:r>
        <w:rPr>
          <w:lang w:val="en-AU"/>
        </w:rPr>
        <w:t xml:space="preserve">automatically </w:t>
      </w:r>
      <w:r w:rsidR="00693DA6">
        <w:rPr>
          <w:lang w:val="en-GB"/>
        </w:rPr>
        <w:t>to an instance of</w:t>
      </w:r>
      <w:r>
        <w:rPr>
          <w:lang w:val="en-AU"/>
        </w:rPr>
        <w:t xml:space="preserve"> the S-101 feature </w:t>
      </w:r>
      <w:r>
        <w:rPr>
          <w:b/>
          <w:lang w:val="en-GB"/>
        </w:rPr>
        <w:t>Building</w:t>
      </w:r>
      <w:r>
        <w:rPr>
          <w:b/>
          <w:lang w:val="en-AU"/>
        </w:rPr>
        <w:t xml:space="preserve"> </w:t>
      </w:r>
      <w:r>
        <w:rPr>
          <w:lang w:val="en-AU"/>
        </w:rPr>
        <w:t xml:space="preserve">during the automated conversion process.  However, Data Producers are advised that the following enumerate type attributes have restricted allowable enumerate values for </w:t>
      </w:r>
      <w:r>
        <w:rPr>
          <w:b/>
          <w:lang w:val="en-GB"/>
        </w:rPr>
        <w:t>Building</w:t>
      </w:r>
      <w:r>
        <w:rPr>
          <w:lang w:val="en-AU"/>
        </w:rPr>
        <w:t xml:space="preserve"> in S-101:</w:t>
      </w:r>
    </w:p>
    <w:p w14:paraId="74F01204" w14:textId="77777777" w:rsidR="001331D1" w:rsidRDefault="001331D1" w:rsidP="001331D1">
      <w:pPr>
        <w:spacing w:after="120"/>
        <w:jc w:val="both"/>
        <w:rPr>
          <w:lang w:val="en-AU"/>
        </w:rPr>
      </w:pPr>
      <w:r>
        <w:rPr>
          <w:b/>
          <w:lang w:val="en-AU"/>
        </w:rPr>
        <w:t>nature of construction</w:t>
      </w:r>
      <w:r w:rsidRPr="007A62BB">
        <w:rPr>
          <w:lang w:val="en-AU"/>
        </w:rPr>
        <w:tab/>
      </w:r>
      <w:r w:rsidRPr="007A62BB">
        <w:rPr>
          <w:lang w:val="en-AU"/>
        </w:rPr>
        <w:tab/>
        <w:t>(</w:t>
      </w:r>
      <w:r>
        <w:rPr>
          <w:lang w:val="en-AU"/>
        </w:rPr>
        <w:t>NATCON</w:t>
      </w:r>
      <w:r w:rsidRPr="007A62BB">
        <w:rPr>
          <w:lang w:val="en-AU"/>
        </w:rPr>
        <w:t>)</w:t>
      </w:r>
    </w:p>
    <w:p w14:paraId="38F01246" w14:textId="77777777" w:rsidR="001331D1" w:rsidRDefault="001331D1" w:rsidP="001331D1">
      <w:pPr>
        <w:spacing w:after="120"/>
        <w:jc w:val="both"/>
        <w:rPr>
          <w:lang w:val="en-AU"/>
        </w:rPr>
      </w:pPr>
      <w:r>
        <w:rPr>
          <w:b/>
          <w:lang w:val="en-AU"/>
        </w:rPr>
        <w:t>status</w:t>
      </w:r>
      <w:r w:rsidRPr="007A62BB">
        <w:rPr>
          <w:lang w:val="en-AU"/>
        </w:rPr>
        <w:tab/>
      </w:r>
      <w:r w:rsidRPr="007A62BB">
        <w:rPr>
          <w:lang w:val="en-AU"/>
        </w:rPr>
        <w:tab/>
      </w:r>
      <w:r>
        <w:rPr>
          <w:lang w:val="en-AU"/>
        </w:rPr>
        <w:tab/>
      </w:r>
      <w:r>
        <w:rPr>
          <w:lang w:val="en-AU"/>
        </w:rPr>
        <w:tab/>
      </w:r>
      <w:r w:rsidRPr="007A62BB">
        <w:rPr>
          <w:lang w:val="en-AU"/>
        </w:rPr>
        <w:t>(STATUS)</w:t>
      </w:r>
    </w:p>
    <w:p w14:paraId="5144A8CC" w14:textId="1FE3D8C6" w:rsidR="001331D1" w:rsidRDefault="001331D1" w:rsidP="001331D1">
      <w:pPr>
        <w:spacing w:after="120"/>
        <w:jc w:val="both"/>
        <w:rPr>
          <w:ins w:id="589" w:author="Teh Stand" w:date="2021-09-09T11:27:00Z"/>
          <w:rFonts w:cs="Arial"/>
          <w:bCs/>
          <w:lang w:val="en-AU"/>
        </w:rPr>
      </w:pPr>
      <w:r>
        <w:rPr>
          <w:rFonts w:cs="Arial"/>
          <w:bCs/>
          <w:lang w:val="en-AU"/>
        </w:rPr>
        <w:t>See S-101 DCEG clause 6.2 for the listings of allowable values.  Values populated in S-57 for these attributes other than the allowable values will</w:t>
      </w:r>
      <w:r>
        <w:rPr>
          <w:lang w:val="en-AU"/>
        </w:rPr>
        <w:t xml:space="preserve"> not be converted across to S-101</w:t>
      </w:r>
      <w:r w:rsidRPr="00560C1D">
        <w:rPr>
          <w:rFonts w:cs="Arial"/>
          <w:bCs/>
          <w:lang w:val="en-AU"/>
        </w:rPr>
        <w:t>.</w:t>
      </w:r>
      <w:r>
        <w:rPr>
          <w:rFonts w:cs="Arial"/>
          <w:bCs/>
          <w:lang w:val="en-AU"/>
        </w:rPr>
        <w:t xml:space="preserve">  Data Producers are advised to check any populated values for NATCON and STATUS on </w:t>
      </w:r>
      <w:r w:rsidRPr="00F20AE1">
        <w:rPr>
          <w:b/>
          <w:lang w:val="en-GB"/>
        </w:rPr>
        <w:t>BUISGL</w:t>
      </w:r>
      <w:r>
        <w:rPr>
          <w:rFonts w:cs="Arial"/>
          <w:bCs/>
          <w:lang w:val="en-AU"/>
        </w:rPr>
        <w:t xml:space="preserve"> and amend appropriately.</w:t>
      </w:r>
    </w:p>
    <w:p w14:paraId="173B2A8E" w14:textId="77777777" w:rsidR="002737CF" w:rsidRDefault="002737CF" w:rsidP="002737CF">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jc w:val="both"/>
        <w:rPr>
          <w:ins w:id="590" w:author="Teh Stand" w:date="2021-09-09T11:27:00Z"/>
          <w:lang w:val="en-AU"/>
        </w:rPr>
      </w:pPr>
      <w:ins w:id="591" w:author="Teh Stand" w:date="2021-09-09T11:27:00Z">
        <w:r>
          <w:rPr>
            <w:lang w:val="en-AU"/>
          </w:rPr>
          <w:t>The following additional requirements for S-57 attribution must be noted:</w:t>
        </w:r>
      </w:ins>
    </w:p>
    <w:p w14:paraId="539BB352" w14:textId="329377FD" w:rsidR="002737CF" w:rsidRPr="00EF6B88" w:rsidRDefault="002737CF" w:rsidP="00EF6B88">
      <w:pPr>
        <w:pStyle w:val="ListParagraph"/>
        <w:numPr>
          <w:ilvl w:val="0"/>
          <w:numId w:val="20"/>
        </w:numPr>
        <w:spacing w:after="120"/>
        <w:ind w:left="284" w:hanging="284"/>
        <w:jc w:val="both"/>
        <w:rPr>
          <w:rFonts w:cs="Arial"/>
          <w:bCs/>
          <w:lang w:val="en-AU"/>
        </w:rPr>
      </w:pPr>
      <w:commentRangeStart w:id="592"/>
      <w:ins w:id="593" w:author="Teh Stand" w:date="2021-09-09T11:27:00Z">
        <w:r w:rsidRPr="00EF6B88">
          <w:rPr>
            <w:rFonts w:cs="Arial"/>
            <w:bCs/>
            <w:lang w:val="en-AU"/>
          </w:rPr>
          <w:t xml:space="preserve">The S-101 attribute </w:t>
        </w:r>
      </w:ins>
      <w:ins w:id="594" w:author="Teh Stand" w:date="2021-09-09T11:29:00Z">
        <w:r w:rsidRPr="00EF6B88">
          <w:rPr>
            <w:rFonts w:cs="Arial"/>
            <w:b/>
            <w:bCs/>
            <w:lang w:val="en-AU"/>
          </w:rPr>
          <w:t>function</w:t>
        </w:r>
      </w:ins>
      <w:ins w:id="595" w:author="Teh Stand" w:date="2021-09-09T11:27:00Z">
        <w:r w:rsidRPr="00EF6B88">
          <w:rPr>
            <w:rFonts w:cs="Arial"/>
            <w:bCs/>
            <w:lang w:val="en-AU"/>
          </w:rPr>
          <w:t xml:space="preserve"> includes the new enumerate value </w:t>
        </w:r>
      </w:ins>
      <w:ins w:id="596" w:author="Teh Stand" w:date="2021-09-09T11:29:00Z">
        <w:r w:rsidRPr="00EF6B88">
          <w:rPr>
            <w:rFonts w:cs="Arial"/>
            <w:bCs/>
            <w:i/>
            <w:lang w:val="en-AU"/>
          </w:rPr>
          <w:t>47</w:t>
        </w:r>
      </w:ins>
      <w:ins w:id="597" w:author="Teh Stand" w:date="2021-09-09T11:27:00Z">
        <w:r w:rsidRPr="00EF6B88">
          <w:rPr>
            <w:rFonts w:cs="Arial"/>
            <w:bCs/>
            <w:lang w:val="en-AU"/>
          </w:rPr>
          <w:t xml:space="preserve"> (</w:t>
        </w:r>
      </w:ins>
      <w:ins w:id="598" w:author="Teh Stand" w:date="2021-09-09T11:29:00Z">
        <w:r w:rsidRPr="00EF6B88">
          <w:rPr>
            <w:rFonts w:cs="Arial"/>
            <w:bCs/>
            <w:lang w:val="en-AU"/>
          </w:rPr>
          <w:t>boathouse</w:t>
        </w:r>
      </w:ins>
      <w:ins w:id="599" w:author="Teh Stand" w:date="2021-09-09T11:27:00Z">
        <w:r w:rsidRPr="00EF6B88">
          <w:rPr>
            <w:rFonts w:cs="Arial"/>
            <w:bCs/>
            <w:lang w:val="en-AU"/>
          </w:rPr>
          <w:t xml:space="preserve">).  This information is encoded in S-57 on </w:t>
        </w:r>
      </w:ins>
      <w:ins w:id="600" w:author="Teh Stand" w:date="2021-09-09T11:29:00Z">
        <w:r w:rsidRPr="001415CA">
          <w:rPr>
            <w:rFonts w:cs="Arial"/>
            <w:b/>
            <w:bCs/>
            <w:lang w:val="en-AU"/>
          </w:rPr>
          <w:t>BUISGL</w:t>
        </w:r>
      </w:ins>
      <w:ins w:id="601" w:author="Teh Stand" w:date="2021-09-09T11:27:00Z">
        <w:r w:rsidRPr="001415CA">
          <w:rPr>
            <w:rFonts w:cs="Arial"/>
            <w:bCs/>
            <w:lang w:val="en-AU"/>
          </w:rPr>
          <w:t xml:space="preserve"> using the attribute INFORM (see clause 2.3).  In order for this information to be converted across to S-101, the text string encoded in INFORM on the </w:t>
        </w:r>
      </w:ins>
      <w:ins w:id="602" w:author="Teh Stand" w:date="2021-09-09T11:29:00Z">
        <w:r w:rsidRPr="00960462">
          <w:rPr>
            <w:rFonts w:cs="Arial"/>
            <w:b/>
            <w:bCs/>
            <w:lang w:val="en-AU"/>
          </w:rPr>
          <w:t>BUISGL</w:t>
        </w:r>
      </w:ins>
      <w:ins w:id="603" w:author="Teh Stand" w:date="2021-09-09T11:27:00Z">
        <w:r w:rsidRPr="00D9374B">
          <w:rPr>
            <w:rFonts w:cs="Arial"/>
            <w:bCs/>
            <w:lang w:val="en-AU"/>
          </w:rPr>
          <w:t xml:space="preserve"> </w:t>
        </w:r>
      </w:ins>
      <w:ins w:id="604" w:author="Teh Stand" w:date="2021-11-08T10:21:00Z">
        <w:r w:rsidR="00621CA2" w:rsidRPr="002B6BCF">
          <w:rPr>
            <w:rFonts w:cs="Arial"/>
            <w:bCs/>
            <w:lang w:val="en-AU"/>
          </w:rPr>
          <w:t>should</w:t>
        </w:r>
      </w:ins>
      <w:ins w:id="605" w:author="Teh Stand" w:date="2021-09-09T11:27:00Z">
        <w:r w:rsidRPr="002B6BCF">
          <w:rPr>
            <w:rFonts w:cs="Arial"/>
            <w:bCs/>
            <w:lang w:val="en-AU"/>
          </w:rPr>
          <w:t xml:space="preserve"> be in </w:t>
        </w:r>
      </w:ins>
      <w:ins w:id="606" w:author="Teh Stand" w:date="2021-11-08T10:14:00Z">
        <w:r w:rsidR="001B2157" w:rsidRPr="002B6BCF">
          <w:rPr>
            <w:rFonts w:cs="Arial"/>
            <w:bCs/>
            <w:lang w:val="en-GB"/>
          </w:rPr>
          <w:t xml:space="preserve">a standardised format, such as </w:t>
        </w:r>
      </w:ins>
      <w:ins w:id="607" w:author="Teh Stand" w:date="2021-09-09T11:30:00Z">
        <w:r w:rsidRPr="002B6BCF">
          <w:rPr>
            <w:rFonts w:cs="Arial"/>
            <w:bCs/>
            <w:i/>
            <w:lang w:val="en-AU"/>
          </w:rPr>
          <w:t>Boathouse</w:t>
        </w:r>
        <w:r w:rsidRPr="002B6BCF">
          <w:rPr>
            <w:rFonts w:cs="Arial"/>
            <w:bCs/>
            <w:lang w:val="en-AU"/>
          </w:rPr>
          <w:t xml:space="preserve"> or </w:t>
        </w:r>
        <w:r w:rsidRPr="002B6BCF">
          <w:rPr>
            <w:rFonts w:cs="Arial"/>
            <w:bCs/>
            <w:i/>
            <w:lang w:val="en-AU"/>
          </w:rPr>
          <w:t>Boatshed</w:t>
        </w:r>
      </w:ins>
      <w:ins w:id="608" w:author="Teh Stand" w:date="2021-09-09T11:27:00Z">
        <w:r w:rsidRPr="002B6BCF">
          <w:rPr>
            <w:rFonts w:cs="Arial"/>
            <w:bCs/>
            <w:lang w:val="en-AU"/>
          </w:rPr>
          <w:t>.</w:t>
        </w:r>
        <w:commentRangeEnd w:id="592"/>
        <w:r>
          <w:rPr>
            <w:rStyle w:val="CommentReference"/>
            <w:rFonts w:ascii="Garamond" w:hAnsi="Garamond"/>
          </w:rPr>
          <w:commentReference w:id="592"/>
        </w:r>
      </w:ins>
    </w:p>
    <w:p w14:paraId="48880834" w14:textId="245EB0CB" w:rsidR="001331D1" w:rsidRDefault="001331D1" w:rsidP="001331D1">
      <w:pPr>
        <w:spacing w:after="120"/>
        <w:jc w:val="both"/>
        <w:rPr>
          <w:lang w:val="en-AU"/>
        </w:rPr>
      </w:pPr>
      <w:r>
        <w:rPr>
          <w:rFonts w:cs="Arial"/>
          <w:lang w:val="en-AU"/>
        </w:rPr>
        <w:t xml:space="preserve">S-101 includes the system attribute </w:t>
      </w:r>
      <w:r>
        <w:rPr>
          <w:rFonts w:cs="Arial"/>
          <w:b/>
          <w:lang w:val="en-AU"/>
        </w:rPr>
        <w:t>in the water</w:t>
      </w:r>
      <w:r>
        <w:rPr>
          <w:rFonts w:cs="Arial"/>
          <w:lang w:val="en-AU"/>
        </w:rPr>
        <w:t xml:space="preserve"> to indicate that a </w:t>
      </w:r>
      <w:r w:rsidR="001A339D">
        <w:rPr>
          <w:rFonts w:cs="Arial"/>
          <w:lang w:val="en-AU"/>
        </w:rPr>
        <w:t>building</w:t>
      </w:r>
      <w:r>
        <w:rPr>
          <w:rFonts w:cs="Arial"/>
          <w:lang w:val="en-AU"/>
        </w:rPr>
        <w:t xml:space="preserve"> that is located offshore is to be included in ECDIS Base display.  As such, there is no requirement to include an ECDIS Base display feature coincident with the S-101 </w:t>
      </w:r>
      <w:r w:rsidR="00D421FB">
        <w:rPr>
          <w:b/>
          <w:lang w:val="en-GB"/>
        </w:rPr>
        <w:t>Building</w:t>
      </w:r>
      <w:r>
        <w:rPr>
          <w:rFonts w:cs="Arial"/>
          <w:lang w:val="en-AU"/>
        </w:rPr>
        <w:t xml:space="preserve"> feature so as to ensure display of a feature at the position of the </w:t>
      </w:r>
      <w:r w:rsidR="00D421FB">
        <w:rPr>
          <w:rFonts w:cs="Arial"/>
          <w:lang w:val="en-AU"/>
        </w:rPr>
        <w:t>building</w:t>
      </w:r>
      <w:r>
        <w:rPr>
          <w:rFonts w:cs="Arial"/>
          <w:lang w:val="en-AU"/>
        </w:rPr>
        <w:t xml:space="preserve"> in ECDIS Base display.  </w:t>
      </w:r>
      <w:r>
        <w:rPr>
          <w:lang w:val="en-AU"/>
        </w:rPr>
        <w:t>Data Producers should consider removing these features from their S-101 data during the conversion process.</w:t>
      </w:r>
    </w:p>
    <w:p w14:paraId="7FCAD3E2" w14:textId="0D2CFE3E" w:rsidR="00D421FB" w:rsidRDefault="00D421FB" w:rsidP="00D421FB">
      <w:pPr>
        <w:keepNext/>
        <w:keepLines/>
        <w:tabs>
          <w:tab w:val="left" w:pos="0"/>
          <w:tab w:val="left" w:pos="283"/>
          <w:tab w:val="left" w:pos="566"/>
          <w:tab w:val="left" w:pos="850"/>
          <w:tab w:val="left" w:pos="1134"/>
          <w:tab w:val="left" w:pos="1418"/>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S-57 Geo object:</w:t>
      </w:r>
      <w:r w:rsidRPr="00F20AE1">
        <w:rPr>
          <w:lang w:val="en-GB"/>
        </w:rPr>
        <w:tab/>
      </w:r>
      <w:r w:rsidRPr="00F20AE1">
        <w:rPr>
          <w:lang w:val="en-GB"/>
        </w:rPr>
        <w:tab/>
        <w:t>Landmark (</w:t>
      </w:r>
      <w:r w:rsidRPr="00F20AE1">
        <w:rPr>
          <w:b/>
          <w:lang w:val="en-GB"/>
        </w:rPr>
        <w:t>LNDMRK</w:t>
      </w:r>
      <w:r w:rsidRPr="00F20AE1">
        <w:rPr>
          <w:lang w:val="en-GB"/>
        </w:rPr>
        <w:t>)</w:t>
      </w:r>
      <w:r>
        <w:rPr>
          <w:lang w:val="en-GB"/>
        </w:rPr>
        <w:tab/>
      </w:r>
      <w:r>
        <w:rPr>
          <w:lang w:val="en-GB"/>
        </w:rPr>
        <w:tab/>
      </w:r>
      <w:r>
        <w:rPr>
          <w:lang w:val="en-GB"/>
        </w:rPr>
        <w:tab/>
      </w:r>
      <w:r w:rsidRPr="00F20AE1">
        <w:rPr>
          <w:lang w:val="en-GB"/>
        </w:rPr>
        <w:t>(</w:t>
      </w:r>
      <w:r>
        <w:rPr>
          <w:lang w:val="en-GB"/>
        </w:rPr>
        <w:t>P</w:t>
      </w:r>
      <w:proofErr w:type="gramStart"/>
      <w:r>
        <w:rPr>
          <w:lang w:val="en-GB"/>
        </w:rPr>
        <w:t>,L,A</w:t>
      </w:r>
      <w:proofErr w:type="gramEnd"/>
      <w:r w:rsidRPr="00F20AE1">
        <w:rPr>
          <w:lang w:val="en-GB"/>
        </w:rPr>
        <w:t>)</w:t>
      </w:r>
    </w:p>
    <w:p w14:paraId="232F939E" w14:textId="54250710" w:rsidR="00D421FB" w:rsidRDefault="00D421FB" w:rsidP="00D421FB">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w:t>
      </w:r>
      <w:r w:rsidR="00D83924">
        <w:rPr>
          <w:u w:val="single"/>
          <w:lang w:val="en-GB"/>
        </w:rPr>
        <w:t>-</w:t>
      </w:r>
      <w:r w:rsidRPr="00F20AE1">
        <w:rPr>
          <w:u w:val="single"/>
          <w:lang w:val="en-GB"/>
        </w:rPr>
        <w:t>101 Geo feature</w:t>
      </w:r>
      <w:r w:rsidRPr="00F20AE1">
        <w:rPr>
          <w:lang w:val="en-GB"/>
        </w:rPr>
        <w:t>:</w:t>
      </w:r>
      <w:r w:rsidRPr="00F20AE1">
        <w:rPr>
          <w:lang w:val="en-GB"/>
        </w:rPr>
        <w:tab/>
      </w:r>
      <w:r>
        <w:rPr>
          <w:b/>
          <w:lang w:val="en-GB"/>
        </w:rPr>
        <w:t>Landmark</w:t>
      </w:r>
      <w:r w:rsidRPr="00F20AE1">
        <w:rPr>
          <w:b/>
          <w:lang w:val="en-GB"/>
        </w:rPr>
        <w:tab/>
      </w:r>
      <w:r>
        <w:rPr>
          <w:b/>
          <w:lang w:val="en-GB"/>
        </w:rPr>
        <w:tab/>
      </w:r>
      <w:r>
        <w:rPr>
          <w:b/>
          <w:lang w:val="en-GB"/>
        </w:rPr>
        <w:tab/>
      </w:r>
      <w:r>
        <w:rPr>
          <w:b/>
          <w:lang w:val="en-GB"/>
        </w:rPr>
        <w:tab/>
      </w:r>
      <w:r>
        <w:rPr>
          <w:b/>
          <w:lang w:val="en-GB"/>
        </w:rPr>
        <w:tab/>
      </w:r>
      <w:r>
        <w:rPr>
          <w:b/>
          <w:lang w:val="en-GB"/>
        </w:rPr>
        <w:tab/>
      </w:r>
      <w:r w:rsidRPr="00F20AE1">
        <w:rPr>
          <w:lang w:val="en-GB"/>
        </w:rPr>
        <w:t>(</w:t>
      </w:r>
      <w:r>
        <w:rPr>
          <w:lang w:val="en-GB"/>
        </w:rPr>
        <w:t>P</w:t>
      </w:r>
      <w:proofErr w:type="gramStart"/>
      <w:r>
        <w:rPr>
          <w:lang w:val="en-GB"/>
        </w:rPr>
        <w:t>,C,S</w:t>
      </w:r>
      <w:proofErr w:type="gramEnd"/>
      <w:r>
        <w:rPr>
          <w:lang w:val="en-GB"/>
        </w:rPr>
        <w:t>)</w:t>
      </w:r>
      <w:r>
        <w:rPr>
          <w:lang w:val="en-GB"/>
        </w:rPr>
        <w:tab/>
      </w:r>
      <w:r>
        <w:rPr>
          <w:lang w:val="en-GB"/>
        </w:rPr>
        <w:tab/>
      </w:r>
      <w:r>
        <w:rPr>
          <w:lang w:val="en-GB"/>
        </w:rPr>
        <w:tab/>
      </w:r>
      <w:r>
        <w:rPr>
          <w:lang w:val="en-GB"/>
        </w:rPr>
        <w:tab/>
      </w:r>
      <w:r w:rsidRPr="00F20AE1">
        <w:rPr>
          <w:lang w:val="en-GB"/>
        </w:rPr>
        <w:t xml:space="preserve">(S-101 DCEG Clause </w:t>
      </w:r>
      <w:r>
        <w:rPr>
          <w:lang w:val="en-GB"/>
        </w:rPr>
        <w:t>7.2</w:t>
      </w:r>
      <w:r w:rsidRPr="00F20AE1">
        <w:rPr>
          <w:lang w:val="en-GB"/>
        </w:rPr>
        <w:t>)</w:t>
      </w:r>
    </w:p>
    <w:p w14:paraId="293030D5" w14:textId="2B8CE494" w:rsidR="002E1D0D" w:rsidRDefault="002E1D0D" w:rsidP="002E1D0D">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w:t>
      </w:r>
      <w:r w:rsidR="00D83924">
        <w:rPr>
          <w:u w:val="single"/>
          <w:lang w:val="en-GB"/>
        </w:rPr>
        <w:t>-</w:t>
      </w:r>
      <w:r w:rsidRPr="00F20AE1">
        <w:rPr>
          <w:u w:val="single"/>
          <w:lang w:val="en-GB"/>
        </w:rPr>
        <w:t>101 Geo feature</w:t>
      </w:r>
      <w:r w:rsidRPr="00F20AE1">
        <w:rPr>
          <w:lang w:val="en-GB"/>
        </w:rPr>
        <w:t>:</w:t>
      </w:r>
      <w:r w:rsidRPr="00F20AE1">
        <w:rPr>
          <w:lang w:val="en-GB"/>
        </w:rPr>
        <w:tab/>
      </w:r>
      <w:r>
        <w:rPr>
          <w:b/>
          <w:lang w:val="en-GB"/>
        </w:rPr>
        <w:t>Wind Turbine</w:t>
      </w:r>
      <w:r w:rsidRPr="00F20AE1">
        <w:rPr>
          <w:b/>
          <w:lang w:val="en-GB"/>
        </w:rPr>
        <w:tab/>
      </w:r>
      <w:r>
        <w:rPr>
          <w:b/>
          <w:lang w:val="en-GB"/>
        </w:rPr>
        <w:tab/>
      </w:r>
      <w:r>
        <w:rPr>
          <w:b/>
          <w:lang w:val="en-GB"/>
        </w:rPr>
        <w:tab/>
      </w:r>
      <w:r>
        <w:rPr>
          <w:b/>
          <w:lang w:val="en-GB"/>
        </w:rPr>
        <w:tab/>
      </w:r>
      <w:r>
        <w:rPr>
          <w:b/>
          <w:lang w:val="en-GB"/>
        </w:rPr>
        <w:tab/>
      </w:r>
      <w:r w:rsidRPr="00F20AE1">
        <w:rPr>
          <w:lang w:val="en-GB"/>
        </w:rPr>
        <w:t>(</w:t>
      </w:r>
      <w:r>
        <w:rPr>
          <w:lang w:val="en-GB"/>
        </w:rPr>
        <w:t>P)</w:t>
      </w:r>
      <w:r>
        <w:rPr>
          <w:lang w:val="en-GB"/>
        </w:rPr>
        <w:tab/>
      </w:r>
      <w:r>
        <w:rPr>
          <w:lang w:val="en-GB"/>
        </w:rPr>
        <w:tab/>
      </w:r>
      <w:r>
        <w:rPr>
          <w:lang w:val="en-GB"/>
        </w:rPr>
        <w:tab/>
      </w:r>
      <w:r>
        <w:rPr>
          <w:lang w:val="en-GB"/>
        </w:rPr>
        <w:tab/>
      </w:r>
      <w:r>
        <w:rPr>
          <w:lang w:val="en-GB"/>
        </w:rPr>
        <w:tab/>
      </w:r>
      <w:r>
        <w:rPr>
          <w:lang w:val="en-GB"/>
        </w:rPr>
        <w:tab/>
      </w:r>
      <w:r w:rsidRPr="00F20AE1">
        <w:rPr>
          <w:lang w:val="en-GB"/>
        </w:rPr>
        <w:t xml:space="preserve">(S-101 DCEG Clause </w:t>
      </w:r>
      <w:r>
        <w:rPr>
          <w:lang w:val="en-GB"/>
        </w:rPr>
        <w:t>7.4</w:t>
      </w:r>
      <w:r w:rsidRPr="00F20AE1">
        <w:rPr>
          <w:lang w:val="en-GB"/>
        </w:rPr>
        <w:t>)</w:t>
      </w:r>
    </w:p>
    <w:p w14:paraId="52EBC55C" w14:textId="79C11329" w:rsidR="004B5798" w:rsidRDefault="001A339D" w:rsidP="004B5798">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jc w:val="both"/>
        <w:rPr>
          <w:lang w:val="en-AU"/>
        </w:rPr>
      </w:pPr>
      <w:r>
        <w:rPr>
          <w:lang w:val="en-AU"/>
        </w:rPr>
        <w:t>All instances of encoding of the S-57 Feature object</w:t>
      </w:r>
      <w:r w:rsidRPr="00560C1D">
        <w:rPr>
          <w:lang w:val="en-AU"/>
        </w:rPr>
        <w:t xml:space="preserve"> </w:t>
      </w:r>
      <w:r w:rsidRPr="00F20AE1">
        <w:rPr>
          <w:b/>
          <w:lang w:val="en-GB"/>
        </w:rPr>
        <w:t>LNDMRK</w:t>
      </w:r>
      <w:r w:rsidRPr="00560C1D">
        <w:rPr>
          <w:lang w:val="en-AU"/>
        </w:rPr>
        <w:t xml:space="preserve"> </w:t>
      </w:r>
      <w:r>
        <w:rPr>
          <w:lang w:val="en-AU"/>
        </w:rPr>
        <w:t xml:space="preserve">and its binding attributes will be </w:t>
      </w:r>
      <w:r w:rsidR="00693DA6">
        <w:rPr>
          <w:lang w:val="en-AU"/>
        </w:rPr>
        <w:t xml:space="preserve">converted </w:t>
      </w:r>
      <w:r>
        <w:rPr>
          <w:lang w:val="en-AU"/>
        </w:rPr>
        <w:t xml:space="preserve">automatically </w:t>
      </w:r>
      <w:r w:rsidR="00693DA6">
        <w:rPr>
          <w:lang w:val="en-GB"/>
        </w:rPr>
        <w:t>to an instance of</w:t>
      </w:r>
      <w:r>
        <w:rPr>
          <w:lang w:val="en-AU"/>
        </w:rPr>
        <w:t xml:space="preserve"> the S-101 feature </w:t>
      </w:r>
      <w:r>
        <w:rPr>
          <w:b/>
          <w:lang w:val="en-GB"/>
        </w:rPr>
        <w:t>Landmark</w:t>
      </w:r>
      <w:r>
        <w:rPr>
          <w:b/>
          <w:lang w:val="en-AU"/>
        </w:rPr>
        <w:t xml:space="preserve"> </w:t>
      </w:r>
      <w:r>
        <w:rPr>
          <w:lang w:val="en-AU"/>
        </w:rPr>
        <w:t xml:space="preserve">during the automated conversion process.  </w:t>
      </w:r>
      <w:r w:rsidR="004B5798">
        <w:rPr>
          <w:lang w:val="en-AU"/>
        </w:rPr>
        <w:t>However the following exceptions apply:</w:t>
      </w:r>
    </w:p>
    <w:p w14:paraId="7FC63944" w14:textId="520F87D5" w:rsidR="004B5798" w:rsidRPr="004B5798" w:rsidRDefault="004B5798" w:rsidP="00C93144">
      <w:pPr>
        <w:pStyle w:val="ListParagraph"/>
        <w:numPr>
          <w:ilvl w:val="0"/>
          <w:numId w:val="20"/>
        </w:num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284" w:hanging="284"/>
        <w:jc w:val="both"/>
        <w:rPr>
          <w:lang w:val="en-AU"/>
        </w:rPr>
      </w:pPr>
      <w:r w:rsidRPr="0060431F">
        <w:rPr>
          <w:rFonts w:cs="Arial"/>
          <w:b/>
          <w:bCs/>
          <w:lang w:val="en-AU"/>
        </w:rPr>
        <w:t>LNDMRK</w:t>
      </w:r>
      <w:r w:rsidRPr="0060431F">
        <w:rPr>
          <w:rFonts w:cs="Arial"/>
          <w:bCs/>
          <w:lang w:val="en-AU"/>
        </w:rPr>
        <w:t xml:space="preserve"> objects of type point and having attribute CATLMK = </w:t>
      </w:r>
      <w:r w:rsidRPr="0060431F">
        <w:rPr>
          <w:rFonts w:cs="Arial"/>
          <w:bCs/>
          <w:i/>
          <w:lang w:val="en-AU"/>
        </w:rPr>
        <w:t>19</w:t>
      </w:r>
      <w:r w:rsidRPr="0060431F">
        <w:rPr>
          <w:rFonts w:cs="Arial"/>
          <w:bCs/>
          <w:lang w:val="en-AU"/>
        </w:rPr>
        <w:t xml:space="preserve"> (</w:t>
      </w:r>
      <w:proofErr w:type="spellStart"/>
      <w:r w:rsidRPr="0060431F">
        <w:rPr>
          <w:rFonts w:cs="Arial"/>
          <w:bCs/>
          <w:lang w:val="en-AU"/>
        </w:rPr>
        <w:t>windmotor</w:t>
      </w:r>
      <w:proofErr w:type="spellEnd"/>
      <w:r w:rsidRPr="0060431F">
        <w:rPr>
          <w:rFonts w:cs="Arial"/>
          <w:bCs/>
          <w:lang w:val="en-AU"/>
        </w:rPr>
        <w:t xml:space="preserve">) will convert to the new S-101 feature </w:t>
      </w:r>
      <w:r w:rsidRPr="0060431F">
        <w:rPr>
          <w:rFonts w:cs="Arial"/>
          <w:b/>
          <w:bCs/>
          <w:lang w:val="en-AU"/>
        </w:rPr>
        <w:t>Wind Turbine</w:t>
      </w:r>
      <w:r w:rsidRPr="0060431F">
        <w:rPr>
          <w:rFonts w:cs="Arial"/>
          <w:bCs/>
          <w:lang w:val="en-AU"/>
        </w:rPr>
        <w:t xml:space="preserve">.  </w:t>
      </w:r>
      <w:r w:rsidRPr="0060431F">
        <w:rPr>
          <w:lang w:val="en-AU"/>
        </w:rPr>
        <w:t xml:space="preserve">The S-101 attribute </w:t>
      </w:r>
      <w:r w:rsidRPr="0060431F">
        <w:rPr>
          <w:b/>
          <w:lang w:val="en-AU"/>
        </w:rPr>
        <w:t>vertical clearance fixed</w:t>
      </w:r>
      <w:r w:rsidRPr="0060431F">
        <w:rPr>
          <w:lang w:val="en-AU"/>
        </w:rPr>
        <w:t xml:space="preserve"> introduces the option to encode additional information related to </w:t>
      </w:r>
      <w:r w:rsidRPr="0060431F">
        <w:rPr>
          <w:rFonts w:cs="Arial"/>
          <w:b/>
          <w:bCs/>
          <w:lang w:val="en-AU"/>
        </w:rPr>
        <w:t>Wind Turbine</w:t>
      </w:r>
      <w:r w:rsidRPr="0060431F">
        <w:rPr>
          <w:lang w:val="en-AU"/>
        </w:rPr>
        <w:t xml:space="preserve">.  There is no corresponding </w:t>
      </w:r>
      <w:r w:rsidRPr="0060431F">
        <w:rPr>
          <w:lang w:val="en-AU"/>
        </w:rPr>
        <w:lastRenderedPageBreak/>
        <w:t xml:space="preserve">encoding for this information on </w:t>
      </w:r>
      <w:r w:rsidRPr="0060431F">
        <w:rPr>
          <w:b/>
          <w:lang w:val="en-GB"/>
        </w:rPr>
        <w:t>LNDMRK</w:t>
      </w:r>
      <w:r w:rsidRPr="0060431F">
        <w:rPr>
          <w:lang w:val="en-AU"/>
        </w:rPr>
        <w:t xml:space="preserve"> in S-57 – for full capability S-101 data, Data Producers will be required to populate this attribute manually, if considered necessary.</w:t>
      </w:r>
      <w:r w:rsidR="001A339D" w:rsidRPr="004B5798">
        <w:rPr>
          <w:lang w:val="en-AU"/>
        </w:rPr>
        <w:t xml:space="preserve"> </w:t>
      </w:r>
    </w:p>
    <w:p w14:paraId="790E7019" w14:textId="728FEE38" w:rsidR="001A339D" w:rsidRDefault="001A339D" w:rsidP="0036103E">
      <w:pPr>
        <w:spacing w:after="120"/>
        <w:jc w:val="both"/>
        <w:rPr>
          <w:lang w:val="en-AU"/>
        </w:rPr>
      </w:pPr>
      <w:r>
        <w:rPr>
          <w:lang w:val="en-AU"/>
        </w:rPr>
        <w:t xml:space="preserve">Data Producers are advised that the following enumerate type attributes have restricted allowable enumerate values for </w:t>
      </w:r>
      <w:r>
        <w:rPr>
          <w:b/>
          <w:lang w:val="en-GB"/>
        </w:rPr>
        <w:t>Landmark</w:t>
      </w:r>
      <w:r>
        <w:rPr>
          <w:lang w:val="en-AU"/>
        </w:rPr>
        <w:t xml:space="preserve"> in S-101:</w:t>
      </w:r>
    </w:p>
    <w:p w14:paraId="301A4607" w14:textId="77777777" w:rsidR="001A339D" w:rsidRDefault="001A339D" w:rsidP="001A339D">
      <w:pPr>
        <w:spacing w:after="120"/>
        <w:jc w:val="both"/>
        <w:rPr>
          <w:lang w:val="en-AU"/>
        </w:rPr>
      </w:pPr>
      <w:r>
        <w:rPr>
          <w:b/>
          <w:lang w:val="en-AU"/>
        </w:rPr>
        <w:t>nature of construction</w:t>
      </w:r>
      <w:r w:rsidRPr="007A62BB">
        <w:rPr>
          <w:lang w:val="en-AU"/>
        </w:rPr>
        <w:tab/>
      </w:r>
      <w:r w:rsidRPr="007A62BB">
        <w:rPr>
          <w:lang w:val="en-AU"/>
        </w:rPr>
        <w:tab/>
        <w:t>(</w:t>
      </w:r>
      <w:r>
        <w:rPr>
          <w:lang w:val="en-AU"/>
        </w:rPr>
        <w:t>NATCON</w:t>
      </w:r>
      <w:r w:rsidRPr="007A62BB">
        <w:rPr>
          <w:lang w:val="en-AU"/>
        </w:rPr>
        <w:t>)</w:t>
      </w:r>
    </w:p>
    <w:p w14:paraId="7AFD3608" w14:textId="77777777" w:rsidR="001A339D" w:rsidRDefault="001A339D" w:rsidP="001A339D">
      <w:pPr>
        <w:spacing w:after="120"/>
        <w:jc w:val="both"/>
        <w:rPr>
          <w:lang w:val="en-AU"/>
        </w:rPr>
      </w:pPr>
      <w:r>
        <w:rPr>
          <w:b/>
          <w:lang w:val="en-AU"/>
        </w:rPr>
        <w:t>status</w:t>
      </w:r>
      <w:r w:rsidRPr="007A62BB">
        <w:rPr>
          <w:lang w:val="en-AU"/>
        </w:rPr>
        <w:tab/>
      </w:r>
      <w:r w:rsidRPr="007A62BB">
        <w:rPr>
          <w:lang w:val="en-AU"/>
        </w:rPr>
        <w:tab/>
      </w:r>
      <w:r>
        <w:rPr>
          <w:lang w:val="en-AU"/>
        </w:rPr>
        <w:tab/>
      </w:r>
      <w:r>
        <w:rPr>
          <w:lang w:val="en-AU"/>
        </w:rPr>
        <w:tab/>
      </w:r>
      <w:r w:rsidRPr="007A62BB">
        <w:rPr>
          <w:lang w:val="en-AU"/>
        </w:rPr>
        <w:t>(STATUS)</w:t>
      </w:r>
    </w:p>
    <w:p w14:paraId="5F0ED9A6" w14:textId="00EA2A86" w:rsidR="001A339D" w:rsidRDefault="001A339D" w:rsidP="001A339D">
      <w:pPr>
        <w:spacing w:after="120"/>
        <w:jc w:val="both"/>
        <w:rPr>
          <w:rFonts w:cs="Arial"/>
          <w:bCs/>
          <w:lang w:val="en-AU"/>
        </w:rPr>
      </w:pPr>
      <w:r>
        <w:rPr>
          <w:rFonts w:cs="Arial"/>
          <w:bCs/>
          <w:lang w:val="en-AU"/>
        </w:rPr>
        <w:t>See S-101 DCEG clause</w:t>
      </w:r>
      <w:r w:rsidR="005E3610">
        <w:rPr>
          <w:rFonts w:cs="Arial"/>
          <w:bCs/>
          <w:lang w:val="en-AU"/>
        </w:rPr>
        <w:t>s</w:t>
      </w:r>
      <w:r>
        <w:rPr>
          <w:rFonts w:cs="Arial"/>
          <w:bCs/>
          <w:lang w:val="en-AU"/>
        </w:rPr>
        <w:t xml:space="preserve"> </w:t>
      </w:r>
      <w:r w:rsidR="003F35D4">
        <w:rPr>
          <w:rFonts w:cs="Arial"/>
          <w:bCs/>
          <w:lang w:val="en-AU"/>
        </w:rPr>
        <w:t>7</w:t>
      </w:r>
      <w:r>
        <w:rPr>
          <w:rFonts w:cs="Arial"/>
          <w:bCs/>
          <w:lang w:val="en-AU"/>
        </w:rPr>
        <w:t>.2</w:t>
      </w:r>
      <w:r w:rsidR="005E3610">
        <w:rPr>
          <w:rFonts w:cs="Arial"/>
          <w:bCs/>
          <w:lang w:val="en-AU"/>
        </w:rPr>
        <w:t xml:space="preserve"> and 7.4</w:t>
      </w:r>
      <w:r>
        <w:rPr>
          <w:rFonts w:cs="Arial"/>
          <w:bCs/>
          <w:lang w:val="en-AU"/>
        </w:rPr>
        <w:t xml:space="preserve"> for the listings of allowable values.  Values populated in S-57 for these attributes other than the allowable values will</w:t>
      </w:r>
      <w:r>
        <w:rPr>
          <w:lang w:val="en-AU"/>
        </w:rPr>
        <w:t xml:space="preserve"> not be converted across to S-101</w:t>
      </w:r>
      <w:r w:rsidRPr="00560C1D">
        <w:rPr>
          <w:rFonts w:cs="Arial"/>
          <w:bCs/>
          <w:lang w:val="en-AU"/>
        </w:rPr>
        <w:t>.</w:t>
      </w:r>
      <w:r>
        <w:rPr>
          <w:rFonts w:cs="Arial"/>
          <w:bCs/>
          <w:lang w:val="en-AU"/>
        </w:rPr>
        <w:t xml:space="preserve">  Data Producers are advised to check any populated values for NATCON and STATUS on </w:t>
      </w:r>
      <w:r w:rsidRPr="00F20AE1">
        <w:rPr>
          <w:b/>
          <w:lang w:val="en-GB"/>
        </w:rPr>
        <w:t>LNDMRK</w:t>
      </w:r>
      <w:r>
        <w:rPr>
          <w:rFonts w:cs="Arial"/>
          <w:bCs/>
          <w:lang w:val="en-AU"/>
        </w:rPr>
        <w:t xml:space="preserve"> and amend appropriately.</w:t>
      </w:r>
    </w:p>
    <w:p w14:paraId="141A6F44" w14:textId="07BF1016" w:rsidR="001A339D" w:rsidRDefault="001A339D" w:rsidP="001A339D">
      <w:pPr>
        <w:spacing w:after="120"/>
        <w:jc w:val="both"/>
        <w:rPr>
          <w:lang w:val="en-AU"/>
        </w:rPr>
      </w:pPr>
      <w:r>
        <w:rPr>
          <w:rFonts w:cs="Arial"/>
          <w:lang w:val="en-AU"/>
        </w:rPr>
        <w:t xml:space="preserve">S-101 includes the system attribute </w:t>
      </w:r>
      <w:r>
        <w:rPr>
          <w:rFonts w:cs="Arial"/>
          <w:b/>
          <w:lang w:val="en-AU"/>
        </w:rPr>
        <w:t>in the water</w:t>
      </w:r>
      <w:r>
        <w:rPr>
          <w:rFonts w:cs="Arial"/>
          <w:lang w:val="en-AU"/>
        </w:rPr>
        <w:t xml:space="preserve"> to indicate that a landmark that is located offshore is to be included in ECDIS Base display.  As such, there is no requirement to include an ECDIS Base display feature coincident with the S-101 </w:t>
      </w:r>
      <w:r>
        <w:rPr>
          <w:b/>
          <w:lang w:val="en-GB"/>
        </w:rPr>
        <w:t>Landmark</w:t>
      </w:r>
      <w:r>
        <w:rPr>
          <w:rFonts w:cs="Arial"/>
          <w:lang w:val="en-AU"/>
        </w:rPr>
        <w:t xml:space="preserve"> feature so as to ensure display of a feature at the position of the landmark in ECDIS Base display.  </w:t>
      </w:r>
      <w:r>
        <w:rPr>
          <w:lang w:val="en-AU"/>
        </w:rPr>
        <w:t>Data Producers should consider removing these features from their S-101 data during the conversion process.</w:t>
      </w:r>
    </w:p>
    <w:p w14:paraId="5E002701" w14:textId="469DB514" w:rsidR="003F35D4" w:rsidRDefault="003F35D4" w:rsidP="003F35D4">
      <w:pPr>
        <w:keepNext/>
        <w:keepLines/>
        <w:tabs>
          <w:tab w:val="left" w:pos="0"/>
          <w:tab w:val="left" w:pos="283"/>
          <w:tab w:val="left" w:pos="566"/>
          <w:tab w:val="left" w:pos="850"/>
          <w:tab w:val="left" w:pos="1134"/>
          <w:tab w:val="left" w:pos="1418"/>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S-57 Geo object:</w:t>
      </w:r>
      <w:r w:rsidRPr="00F20AE1">
        <w:rPr>
          <w:lang w:val="en-GB"/>
        </w:rPr>
        <w:tab/>
      </w:r>
      <w:r w:rsidRPr="00F20AE1">
        <w:rPr>
          <w:lang w:val="en-GB"/>
        </w:rPr>
        <w:tab/>
        <w:t>Silo / tank (</w:t>
      </w:r>
      <w:r w:rsidRPr="00F20AE1">
        <w:rPr>
          <w:b/>
          <w:lang w:val="en-GB"/>
        </w:rPr>
        <w:t>SILTNK</w:t>
      </w:r>
      <w:r w:rsidRPr="00F20AE1">
        <w:rPr>
          <w:lang w:val="en-GB"/>
        </w:rPr>
        <w:t>)</w:t>
      </w:r>
      <w:r>
        <w:rPr>
          <w:lang w:val="en-GB"/>
        </w:rPr>
        <w:tab/>
      </w:r>
      <w:r>
        <w:rPr>
          <w:lang w:val="en-GB"/>
        </w:rPr>
        <w:tab/>
      </w:r>
      <w:r>
        <w:rPr>
          <w:lang w:val="en-GB"/>
        </w:rPr>
        <w:tab/>
      </w:r>
      <w:r w:rsidRPr="00F20AE1">
        <w:rPr>
          <w:lang w:val="en-GB"/>
        </w:rPr>
        <w:t>(</w:t>
      </w:r>
      <w:r>
        <w:rPr>
          <w:lang w:val="en-GB"/>
        </w:rPr>
        <w:t>P</w:t>
      </w:r>
      <w:proofErr w:type="gramStart"/>
      <w:r>
        <w:rPr>
          <w:lang w:val="en-GB"/>
        </w:rPr>
        <w:t>,A</w:t>
      </w:r>
      <w:proofErr w:type="gramEnd"/>
      <w:r w:rsidRPr="00F20AE1">
        <w:rPr>
          <w:lang w:val="en-GB"/>
        </w:rPr>
        <w:t>)</w:t>
      </w:r>
    </w:p>
    <w:p w14:paraId="46E54AF9" w14:textId="1244630F" w:rsidR="003F35D4" w:rsidRPr="00F20AE1" w:rsidRDefault="003F35D4" w:rsidP="003F35D4">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w:t>
      </w:r>
      <w:r w:rsidR="00960124">
        <w:rPr>
          <w:u w:val="single"/>
          <w:lang w:val="en-GB"/>
        </w:rPr>
        <w:t>-</w:t>
      </w:r>
      <w:r w:rsidRPr="00F20AE1">
        <w:rPr>
          <w:u w:val="single"/>
          <w:lang w:val="en-GB"/>
        </w:rPr>
        <w:t>101 Geo feature</w:t>
      </w:r>
      <w:r w:rsidRPr="00F20AE1">
        <w:rPr>
          <w:lang w:val="en-GB"/>
        </w:rPr>
        <w:t>:</w:t>
      </w:r>
      <w:r w:rsidRPr="00F20AE1">
        <w:rPr>
          <w:lang w:val="en-GB"/>
        </w:rPr>
        <w:tab/>
      </w:r>
      <w:r w:rsidR="00A63315">
        <w:rPr>
          <w:b/>
          <w:lang w:val="en-GB"/>
        </w:rPr>
        <w:t>Silo/Tank</w:t>
      </w:r>
      <w:r w:rsidRPr="00F20AE1">
        <w:rPr>
          <w:b/>
          <w:lang w:val="en-GB"/>
        </w:rPr>
        <w:tab/>
      </w:r>
      <w:r>
        <w:rPr>
          <w:b/>
          <w:lang w:val="en-GB"/>
        </w:rPr>
        <w:tab/>
      </w:r>
      <w:r>
        <w:rPr>
          <w:b/>
          <w:lang w:val="en-GB"/>
        </w:rPr>
        <w:tab/>
      </w:r>
      <w:r>
        <w:rPr>
          <w:b/>
          <w:lang w:val="en-GB"/>
        </w:rPr>
        <w:tab/>
      </w:r>
      <w:r>
        <w:rPr>
          <w:b/>
          <w:lang w:val="en-GB"/>
        </w:rPr>
        <w:tab/>
      </w:r>
      <w:r>
        <w:rPr>
          <w:b/>
          <w:lang w:val="en-GB"/>
        </w:rPr>
        <w:tab/>
      </w:r>
      <w:r w:rsidRPr="00F20AE1">
        <w:rPr>
          <w:lang w:val="en-GB"/>
        </w:rPr>
        <w:t>(</w:t>
      </w:r>
      <w:r>
        <w:rPr>
          <w:lang w:val="en-GB"/>
        </w:rPr>
        <w:t>P</w:t>
      </w:r>
      <w:proofErr w:type="gramStart"/>
      <w:r>
        <w:rPr>
          <w:lang w:val="en-GB"/>
        </w:rPr>
        <w:t>,S</w:t>
      </w:r>
      <w:proofErr w:type="gramEnd"/>
      <w:r>
        <w:rPr>
          <w:lang w:val="en-GB"/>
        </w:rPr>
        <w:t>)</w:t>
      </w:r>
      <w:r>
        <w:rPr>
          <w:lang w:val="en-GB"/>
        </w:rPr>
        <w:tab/>
      </w:r>
      <w:r>
        <w:rPr>
          <w:lang w:val="en-GB"/>
        </w:rPr>
        <w:tab/>
      </w:r>
      <w:r>
        <w:rPr>
          <w:lang w:val="en-GB"/>
        </w:rPr>
        <w:tab/>
      </w:r>
      <w:r>
        <w:rPr>
          <w:lang w:val="en-GB"/>
        </w:rPr>
        <w:tab/>
      </w:r>
      <w:r w:rsidRPr="00F20AE1">
        <w:rPr>
          <w:lang w:val="en-GB"/>
        </w:rPr>
        <w:t xml:space="preserve">(S-101 DCEG Clause </w:t>
      </w:r>
      <w:r>
        <w:rPr>
          <w:lang w:val="en-GB"/>
        </w:rPr>
        <w:t>7.</w:t>
      </w:r>
      <w:r w:rsidR="00A63315">
        <w:rPr>
          <w:lang w:val="en-GB"/>
        </w:rPr>
        <w:t>3</w:t>
      </w:r>
      <w:r w:rsidRPr="00F20AE1">
        <w:rPr>
          <w:lang w:val="en-GB"/>
        </w:rPr>
        <w:t>)</w:t>
      </w:r>
    </w:p>
    <w:p w14:paraId="5BE35352" w14:textId="199207DD" w:rsidR="005E3610" w:rsidRDefault="005E3610" w:rsidP="0036103E">
      <w:pPr>
        <w:spacing w:after="120"/>
        <w:jc w:val="both"/>
        <w:rPr>
          <w:lang w:val="en-AU"/>
        </w:rPr>
      </w:pPr>
      <w:r>
        <w:rPr>
          <w:lang w:val="en-AU"/>
        </w:rPr>
        <w:t>All instances of encoding of the S-57 Feature object</w:t>
      </w:r>
      <w:r w:rsidRPr="00560C1D">
        <w:rPr>
          <w:lang w:val="en-AU"/>
        </w:rPr>
        <w:t xml:space="preserve"> </w:t>
      </w:r>
      <w:r w:rsidRPr="00F20AE1">
        <w:rPr>
          <w:b/>
          <w:lang w:val="en-GB"/>
        </w:rPr>
        <w:t>SILTNK</w:t>
      </w:r>
      <w:r w:rsidRPr="00560C1D">
        <w:rPr>
          <w:lang w:val="en-AU"/>
        </w:rPr>
        <w:t xml:space="preserve"> </w:t>
      </w:r>
      <w:r>
        <w:rPr>
          <w:lang w:val="en-AU"/>
        </w:rPr>
        <w:t xml:space="preserve">and its binding attributes will be </w:t>
      </w:r>
      <w:r w:rsidR="002323DD">
        <w:rPr>
          <w:lang w:val="en-AU"/>
        </w:rPr>
        <w:t xml:space="preserve">converted </w:t>
      </w:r>
      <w:r>
        <w:rPr>
          <w:lang w:val="en-AU"/>
        </w:rPr>
        <w:t xml:space="preserve">automatically </w:t>
      </w:r>
      <w:r w:rsidR="002323DD">
        <w:rPr>
          <w:lang w:val="en-GB"/>
        </w:rPr>
        <w:t>to an instance of</w:t>
      </w:r>
      <w:r>
        <w:rPr>
          <w:lang w:val="en-AU"/>
        </w:rPr>
        <w:t xml:space="preserve"> the S-101 feature </w:t>
      </w:r>
      <w:r>
        <w:rPr>
          <w:b/>
          <w:lang w:val="en-GB"/>
        </w:rPr>
        <w:t>Silo/Tank</w:t>
      </w:r>
      <w:r>
        <w:rPr>
          <w:b/>
          <w:lang w:val="en-AU"/>
        </w:rPr>
        <w:t xml:space="preserve"> </w:t>
      </w:r>
      <w:r>
        <w:rPr>
          <w:lang w:val="en-AU"/>
        </w:rPr>
        <w:t xml:space="preserve">during the automated conversion process.  However, Data Producers are advised that the following enumerate type attributes have restricted allowable enumerate values for </w:t>
      </w:r>
      <w:r>
        <w:rPr>
          <w:b/>
          <w:lang w:val="en-GB"/>
        </w:rPr>
        <w:t>Silo/Tank</w:t>
      </w:r>
      <w:r>
        <w:rPr>
          <w:lang w:val="en-AU"/>
        </w:rPr>
        <w:t xml:space="preserve"> in S-101:</w:t>
      </w:r>
    </w:p>
    <w:p w14:paraId="1918A7AD" w14:textId="77777777" w:rsidR="005E3610" w:rsidRDefault="005E3610" w:rsidP="005E3610">
      <w:pPr>
        <w:spacing w:after="120"/>
        <w:jc w:val="both"/>
        <w:rPr>
          <w:lang w:val="en-AU"/>
        </w:rPr>
      </w:pPr>
      <w:r>
        <w:rPr>
          <w:b/>
          <w:lang w:val="en-AU"/>
        </w:rPr>
        <w:t>nature of construction</w:t>
      </w:r>
      <w:r w:rsidRPr="007A62BB">
        <w:rPr>
          <w:lang w:val="en-AU"/>
        </w:rPr>
        <w:tab/>
      </w:r>
      <w:r w:rsidRPr="007A62BB">
        <w:rPr>
          <w:lang w:val="en-AU"/>
        </w:rPr>
        <w:tab/>
        <w:t>(</w:t>
      </w:r>
      <w:r>
        <w:rPr>
          <w:lang w:val="en-AU"/>
        </w:rPr>
        <w:t>NATCON</w:t>
      </w:r>
      <w:r w:rsidRPr="007A62BB">
        <w:rPr>
          <w:lang w:val="en-AU"/>
        </w:rPr>
        <w:t>)</w:t>
      </w:r>
    </w:p>
    <w:p w14:paraId="61E54CAC" w14:textId="77777777" w:rsidR="005E3610" w:rsidRDefault="005E3610" w:rsidP="005E3610">
      <w:pPr>
        <w:spacing w:after="120"/>
        <w:jc w:val="both"/>
        <w:rPr>
          <w:lang w:val="en-AU"/>
        </w:rPr>
      </w:pPr>
      <w:r>
        <w:rPr>
          <w:b/>
          <w:lang w:val="en-AU"/>
        </w:rPr>
        <w:t>status</w:t>
      </w:r>
      <w:r w:rsidRPr="007A62BB">
        <w:rPr>
          <w:lang w:val="en-AU"/>
        </w:rPr>
        <w:tab/>
      </w:r>
      <w:r w:rsidRPr="007A62BB">
        <w:rPr>
          <w:lang w:val="en-AU"/>
        </w:rPr>
        <w:tab/>
      </w:r>
      <w:r>
        <w:rPr>
          <w:lang w:val="en-AU"/>
        </w:rPr>
        <w:tab/>
      </w:r>
      <w:r>
        <w:rPr>
          <w:lang w:val="en-AU"/>
        </w:rPr>
        <w:tab/>
      </w:r>
      <w:r w:rsidRPr="007A62BB">
        <w:rPr>
          <w:lang w:val="en-AU"/>
        </w:rPr>
        <w:t>(STATUS)</w:t>
      </w:r>
    </w:p>
    <w:p w14:paraId="34BB3E7F" w14:textId="0D0E9111" w:rsidR="005E3610" w:rsidRDefault="005E3610" w:rsidP="005E3610">
      <w:pPr>
        <w:spacing w:after="120"/>
        <w:jc w:val="both"/>
        <w:rPr>
          <w:rFonts w:cs="Arial"/>
          <w:bCs/>
          <w:lang w:val="en-AU"/>
        </w:rPr>
      </w:pPr>
      <w:r>
        <w:rPr>
          <w:rFonts w:cs="Arial"/>
          <w:bCs/>
          <w:lang w:val="en-AU"/>
        </w:rPr>
        <w:t>See S-101 DCEG clause 7.3 for the listings of allowable values.  Values populated in S-57 for these attributes other than the allowable values will</w:t>
      </w:r>
      <w:r>
        <w:rPr>
          <w:lang w:val="en-AU"/>
        </w:rPr>
        <w:t xml:space="preserve"> not be converted across to S-101</w:t>
      </w:r>
      <w:r w:rsidRPr="00560C1D">
        <w:rPr>
          <w:rFonts w:cs="Arial"/>
          <w:bCs/>
          <w:lang w:val="en-AU"/>
        </w:rPr>
        <w:t>.</w:t>
      </w:r>
      <w:r>
        <w:rPr>
          <w:rFonts w:cs="Arial"/>
          <w:bCs/>
          <w:lang w:val="en-AU"/>
        </w:rPr>
        <w:t xml:space="preserve">  Data Producers are advised to check any populated values for NATCON and STATUS on </w:t>
      </w:r>
      <w:r w:rsidRPr="00F20AE1">
        <w:rPr>
          <w:b/>
          <w:lang w:val="en-GB"/>
        </w:rPr>
        <w:t>SILTNK</w:t>
      </w:r>
      <w:r>
        <w:rPr>
          <w:rFonts w:cs="Arial"/>
          <w:bCs/>
          <w:lang w:val="en-AU"/>
        </w:rPr>
        <w:t xml:space="preserve"> and amend appropriately.</w:t>
      </w:r>
    </w:p>
    <w:p w14:paraId="2104571B" w14:textId="68FA3541" w:rsidR="005E3610" w:rsidRDefault="005E3610" w:rsidP="005E3610">
      <w:pPr>
        <w:spacing w:after="120"/>
        <w:jc w:val="both"/>
        <w:rPr>
          <w:lang w:val="en-AU"/>
        </w:rPr>
      </w:pPr>
      <w:commentRangeStart w:id="609"/>
      <w:r>
        <w:rPr>
          <w:rFonts w:cs="Arial"/>
          <w:lang w:val="en-AU"/>
        </w:rPr>
        <w:t xml:space="preserve">S-101 includes the system attribute </w:t>
      </w:r>
      <w:r>
        <w:rPr>
          <w:rFonts w:cs="Arial"/>
          <w:b/>
          <w:lang w:val="en-AU"/>
        </w:rPr>
        <w:t>in the water</w:t>
      </w:r>
      <w:r>
        <w:rPr>
          <w:rFonts w:cs="Arial"/>
          <w:lang w:val="en-AU"/>
        </w:rPr>
        <w:t xml:space="preserve"> to indicate that a silo/tank that is located offshore is to be included in ECDIS Base display.  As such, there is no requirement to include an ECDIS Base display feature coincident with the S-101 </w:t>
      </w:r>
      <w:r>
        <w:rPr>
          <w:b/>
          <w:lang w:val="en-GB"/>
        </w:rPr>
        <w:t>Silo/Tank</w:t>
      </w:r>
      <w:r>
        <w:rPr>
          <w:rFonts w:cs="Arial"/>
          <w:lang w:val="en-AU"/>
        </w:rPr>
        <w:t xml:space="preserve"> feature so as to ensure display of a feature at the position of the silo/tank in ECDIS Base display.  </w:t>
      </w:r>
      <w:r>
        <w:rPr>
          <w:lang w:val="en-AU"/>
        </w:rPr>
        <w:t>Data Producers should consider removing these features from their S-101 data during the conversion process.</w:t>
      </w:r>
      <w:commentRangeEnd w:id="609"/>
      <w:r w:rsidR="00261F5A">
        <w:rPr>
          <w:rStyle w:val="CommentReference"/>
          <w:rFonts w:ascii="Garamond" w:hAnsi="Garamond"/>
          <w:lang w:eastAsia="en-US"/>
        </w:rPr>
        <w:commentReference w:id="609"/>
      </w:r>
    </w:p>
    <w:p w14:paraId="0E0ADA66" w14:textId="77777777" w:rsidR="006B2826" w:rsidRPr="00F20AE1" w:rsidRDefault="006B2826" w:rsidP="00C93144">
      <w:pPr>
        <w:pStyle w:val="Heading3"/>
        <w:keepNext w:val="0"/>
        <w:numPr>
          <w:ilvl w:val="2"/>
          <w:numId w:val="13"/>
        </w:numPr>
        <w:tabs>
          <w:tab w:val="clear" w:pos="283"/>
          <w:tab w:val="clear" w:pos="566"/>
          <w:tab w:val="clear" w:pos="720"/>
          <w:tab w:val="clear" w:pos="850"/>
          <w:tab w:val="clear" w:pos="915"/>
          <w:tab w:val="clear" w:pos="2911"/>
          <w:tab w:val="left" w:pos="851"/>
        </w:tabs>
        <w:spacing w:before="240" w:after="120"/>
        <w:ind w:left="851" w:hanging="851"/>
        <w:rPr>
          <w:lang w:val="en-GB"/>
        </w:rPr>
      </w:pPr>
      <w:bookmarkStart w:id="610" w:name="_Toc422735634"/>
      <w:bookmarkStart w:id="611" w:name="_Toc460900515"/>
      <w:bookmarkStart w:id="612" w:name="_Toc8629953"/>
      <w:bookmarkStart w:id="613" w:name="_Toc8630085"/>
      <w:bookmarkStart w:id="614" w:name="_Toc68293227"/>
      <w:r w:rsidRPr="00F20AE1">
        <w:rPr>
          <w:lang w:val="en-GB"/>
        </w:rPr>
        <w:t>Fences and walls</w:t>
      </w:r>
      <w:bookmarkEnd w:id="610"/>
      <w:bookmarkEnd w:id="611"/>
      <w:bookmarkEnd w:id="612"/>
      <w:bookmarkEnd w:id="613"/>
      <w:bookmarkEnd w:id="614"/>
    </w:p>
    <w:p w14:paraId="2C5FEA9F" w14:textId="21B7DEAB" w:rsidR="001853D7" w:rsidRDefault="001853D7" w:rsidP="001853D7">
      <w:pPr>
        <w:keepNext/>
        <w:keepLines/>
        <w:tabs>
          <w:tab w:val="left" w:pos="0"/>
          <w:tab w:val="left" w:pos="283"/>
          <w:tab w:val="left" w:pos="566"/>
          <w:tab w:val="left" w:pos="850"/>
          <w:tab w:val="left" w:pos="1134"/>
          <w:tab w:val="left" w:pos="1418"/>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S-57 Geo object:</w:t>
      </w:r>
      <w:r w:rsidRPr="00F20AE1">
        <w:rPr>
          <w:lang w:val="en-GB"/>
        </w:rPr>
        <w:tab/>
      </w:r>
      <w:r w:rsidRPr="00F20AE1">
        <w:rPr>
          <w:lang w:val="en-GB"/>
        </w:rPr>
        <w:tab/>
      </w:r>
      <w:r w:rsidR="00A65E63" w:rsidRPr="00F20AE1">
        <w:rPr>
          <w:lang w:val="en-GB"/>
        </w:rPr>
        <w:t>Fence/wall (</w:t>
      </w:r>
      <w:r w:rsidR="00A65E63" w:rsidRPr="00F20AE1">
        <w:rPr>
          <w:b/>
          <w:lang w:val="en-GB"/>
        </w:rPr>
        <w:t>FNCLNE</w:t>
      </w:r>
      <w:r w:rsidR="00A65E63" w:rsidRPr="00F20AE1">
        <w:rPr>
          <w:lang w:val="en-GB"/>
        </w:rPr>
        <w:t>)</w:t>
      </w:r>
      <w:r>
        <w:rPr>
          <w:lang w:val="en-GB"/>
        </w:rPr>
        <w:tab/>
      </w:r>
      <w:r>
        <w:rPr>
          <w:lang w:val="en-GB"/>
        </w:rPr>
        <w:tab/>
      </w:r>
      <w:r>
        <w:rPr>
          <w:lang w:val="en-GB"/>
        </w:rPr>
        <w:tab/>
      </w:r>
      <w:r w:rsidRPr="00F20AE1">
        <w:rPr>
          <w:lang w:val="en-GB"/>
        </w:rPr>
        <w:t>(</w:t>
      </w:r>
      <w:r w:rsidR="00A65E63">
        <w:rPr>
          <w:lang w:val="en-GB"/>
        </w:rPr>
        <w:t>L</w:t>
      </w:r>
      <w:r w:rsidRPr="00F20AE1">
        <w:rPr>
          <w:lang w:val="en-GB"/>
        </w:rPr>
        <w:t>)</w:t>
      </w:r>
    </w:p>
    <w:p w14:paraId="76B896B9" w14:textId="6498EBA5" w:rsidR="001853D7" w:rsidRPr="00F20AE1" w:rsidRDefault="001853D7" w:rsidP="001853D7">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w:t>
      </w:r>
      <w:r w:rsidR="00960124">
        <w:rPr>
          <w:u w:val="single"/>
          <w:lang w:val="en-GB"/>
        </w:rPr>
        <w:t>-</w:t>
      </w:r>
      <w:r w:rsidRPr="00F20AE1">
        <w:rPr>
          <w:u w:val="single"/>
          <w:lang w:val="en-GB"/>
        </w:rPr>
        <w:t>101 Geo feature</w:t>
      </w:r>
      <w:r w:rsidRPr="00F20AE1">
        <w:rPr>
          <w:lang w:val="en-GB"/>
        </w:rPr>
        <w:t>:</w:t>
      </w:r>
      <w:r w:rsidRPr="00F20AE1">
        <w:rPr>
          <w:lang w:val="en-GB"/>
        </w:rPr>
        <w:tab/>
      </w:r>
      <w:r w:rsidR="00A65E63">
        <w:rPr>
          <w:b/>
          <w:lang w:val="en-GB"/>
        </w:rPr>
        <w:t>Fence/Wall</w:t>
      </w:r>
      <w:r w:rsidRPr="00F20AE1">
        <w:rPr>
          <w:b/>
          <w:lang w:val="en-GB"/>
        </w:rPr>
        <w:tab/>
      </w:r>
      <w:r>
        <w:rPr>
          <w:b/>
          <w:lang w:val="en-GB"/>
        </w:rPr>
        <w:tab/>
      </w:r>
      <w:r>
        <w:rPr>
          <w:b/>
          <w:lang w:val="en-GB"/>
        </w:rPr>
        <w:tab/>
      </w:r>
      <w:r>
        <w:rPr>
          <w:b/>
          <w:lang w:val="en-GB"/>
        </w:rPr>
        <w:tab/>
      </w:r>
      <w:r>
        <w:rPr>
          <w:b/>
          <w:lang w:val="en-GB"/>
        </w:rPr>
        <w:tab/>
      </w:r>
      <w:r>
        <w:rPr>
          <w:b/>
          <w:lang w:val="en-GB"/>
        </w:rPr>
        <w:tab/>
      </w:r>
      <w:r w:rsidRPr="00F20AE1">
        <w:rPr>
          <w:lang w:val="en-GB"/>
        </w:rPr>
        <w:t>(</w:t>
      </w:r>
      <w:r w:rsidR="00A65E63">
        <w:rPr>
          <w:lang w:val="en-GB"/>
        </w:rPr>
        <w:t>C</w:t>
      </w:r>
      <w:r>
        <w:rPr>
          <w:lang w:val="en-GB"/>
        </w:rPr>
        <w:t>)</w:t>
      </w:r>
      <w:r>
        <w:rPr>
          <w:lang w:val="en-GB"/>
        </w:rPr>
        <w:tab/>
      </w:r>
      <w:r>
        <w:rPr>
          <w:lang w:val="en-GB"/>
        </w:rPr>
        <w:tab/>
      </w:r>
      <w:r>
        <w:rPr>
          <w:lang w:val="en-GB"/>
        </w:rPr>
        <w:tab/>
      </w:r>
      <w:r>
        <w:rPr>
          <w:lang w:val="en-GB"/>
        </w:rPr>
        <w:tab/>
      </w:r>
      <w:r w:rsidR="00A65E63">
        <w:rPr>
          <w:lang w:val="en-GB"/>
        </w:rPr>
        <w:tab/>
      </w:r>
      <w:r w:rsidRPr="00F20AE1">
        <w:rPr>
          <w:lang w:val="en-GB"/>
        </w:rPr>
        <w:t xml:space="preserve">(S-101 DCEG Clause </w:t>
      </w:r>
      <w:r w:rsidR="00A65E63">
        <w:rPr>
          <w:lang w:val="en-GB"/>
        </w:rPr>
        <w:t>6.12</w:t>
      </w:r>
      <w:r w:rsidRPr="00F20AE1">
        <w:rPr>
          <w:lang w:val="en-GB"/>
        </w:rPr>
        <w:t>)</w:t>
      </w:r>
    </w:p>
    <w:p w14:paraId="37CBE951" w14:textId="4EE2C273" w:rsidR="00B7002C" w:rsidRDefault="00B7002C" w:rsidP="0036103E">
      <w:pPr>
        <w:spacing w:after="120"/>
        <w:jc w:val="both"/>
        <w:rPr>
          <w:lang w:val="en-AU"/>
        </w:rPr>
      </w:pPr>
      <w:r>
        <w:rPr>
          <w:lang w:val="en-AU"/>
        </w:rPr>
        <w:t>All instances of encoding of the S-57 Feature object</w:t>
      </w:r>
      <w:r w:rsidRPr="00560C1D">
        <w:rPr>
          <w:lang w:val="en-AU"/>
        </w:rPr>
        <w:t xml:space="preserve"> </w:t>
      </w:r>
      <w:r w:rsidRPr="00F20AE1">
        <w:rPr>
          <w:b/>
          <w:lang w:val="en-GB"/>
        </w:rPr>
        <w:t>FNCLNE</w:t>
      </w:r>
      <w:r w:rsidRPr="00560C1D">
        <w:rPr>
          <w:lang w:val="en-AU"/>
        </w:rPr>
        <w:t xml:space="preserve"> </w:t>
      </w:r>
      <w:r>
        <w:rPr>
          <w:lang w:val="en-AU"/>
        </w:rPr>
        <w:t xml:space="preserve">and its binding attributes will be populated automatically against the S-101 feature </w:t>
      </w:r>
      <w:r>
        <w:rPr>
          <w:b/>
          <w:lang w:val="en-GB"/>
        </w:rPr>
        <w:t>Fence/Wall</w:t>
      </w:r>
      <w:r>
        <w:rPr>
          <w:b/>
          <w:lang w:val="en-AU"/>
        </w:rPr>
        <w:t xml:space="preserve"> </w:t>
      </w:r>
      <w:r>
        <w:rPr>
          <w:lang w:val="en-AU"/>
        </w:rPr>
        <w:t>during the automated conversion process.  However, Data Producers are advised that the following enumerate type attribute ha</w:t>
      </w:r>
      <w:r w:rsidR="0032056E">
        <w:rPr>
          <w:lang w:val="en-AU"/>
        </w:rPr>
        <w:t>s</w:t>
      </w:r>
      <w:r>
        <w:rPr>
          <w:lang w:val="en-AU"/>
        </w:rPr>
        <w:t xml:space="preserve"> restricted allowable enumerate values for </w:t>
      </w:r>
      <w:r>
        <w:rPr>
          <w:b/>
          <w:lang w:val="en-GB"/>
        </w:rPr>
        <w:t>Fence/Wall</w:t>
      </w:r>
      <w:r>
        <w:rPr>
          <w:lang w:val="en-AU"/>
        </w:rPr>
        <w:t xml:space="preserve"> in S-101:</w:t>
      </w:r>
    </w:p>
    <w:p w14:paraId="560F27F5" w14:textId="77777777" w:rsidR="00B7002C" w:rsidRDefault="00B7002C" w:rsidP="00B7002C">
      <w:pPr>
        <w:spacing w:after="120"/>
        <w:jc w:val="both"/>
        <w:rPr>
          <w:lang w:val="en-AU"/>
        </w:rPr>
      </w:pPr>
      <w:r>
        <w:rPr>
          <w:b/>
          <w:lang w:val="en-AU"/>
        </w:rPr>
        <w:t>nature of construction</w:t>
      </w:r>
      <w:r w:rsidRPr="007A62BB">
        <w:rPr>
          <w:lang w:val="en-AU"/>
        </w:rPr>
        <w:tab/>
      </w:r>
      <w:r w:rsidRPr="007A62BB">
        <w:rPr>
          <w:lang w:val="en-AU"/>
        </w:rPr>
        <w:tab/>
        <w:t>(</w:t>
      </w:r>
      <w:r>
        <w:rPr>
          <w:lang w:val="en-AU"/>
        </w:rPr>
        <w:t>NATCON</w:t>
      </w:r>
      <w:r w:rsidRPr="007A62BB">
        <w:rPr>
          <w:lang w:val="en-AU"/>
        </w:rPr>
        <w:t>)</w:t>
      </w:r>
    </w:p>
    <w:p w14:paraId="3355F299" w14:textId="2AB4E499" w:rsidR="00B7002C" w:rsidRDefault="00B7002C" w:rsidP="00B7002C">
      <w:pPr>
        <w:spacing w:after="120"/>
        <w:jc w:val="both"/>
        <w:rPr>
          <w:rFonts w:cs="Arial"/>
          <w:bCs/>
          <w:lang w:val="en-AU"/>
        </w:rPr>
      </w:pPr>
      <w:r>
        <w:rPr>
          <w:rFonts w:cs="Arial"/>
          <w:bCs/>
          <w:lang w:val="en-AU"/>
        </w:rPr>
        <w:t xml:space="preserve">See S-101 DCEG clause 6.12 for </w:t>
      </w:r>
      <w:r w:rsidR="0032056E">
        <w:rPr>
          <w:rFonts w:cs="Arial"/>
          <w:bCs/>
          <w:lang w:val="en-AU"/>
        </w:rPr>
        <w:t>the listing</w:t>
      </w:r>
      <w:r>
        <w:rPr>
          <w:rFonts w:cs="Arial"/>
          <w:bCs/>
          <w:lang w:val="en-AU"/>
        </w:rPr>
        <w:t xml:space="preserve"> of allowable values.  Values populated in S-57 for th</w:t>
      </w:r>
      <w:r w:rsidR="0032056E">
        <w:rPr>
          <w:rFonts w:cs="Arial"/>
          <w:bCs/>
          <w:lang w:val="en-AU"/>
        </w:rPr>
        <w:t>is attribute</w:t>
      </w:r>
      <w:r>
        <w:rPr>
          <w:rFonts w:cs="Arial"/>
          <w:bCs/>
          <w:lang w:val="en-AU"/>
        </w:rPr>
        <w:t xml:space="preserve"> other than the allowable values will</w:t>
      </w:r>
      <w:r>
        <w:rPr>
          <w:lang w:val="en-AU"/>
        </w:rPr>
        <w:t xml:space="preserve"> not be converted across to S-101</w:t>
      </w:r>
      <w:r w:rsidRPr="00560C1D">
        <w:rPr>
          <w:rFonts w:cs="Arial"/>
          <w:bCs/>
          <w:lang w:val="en-AU"/>
        </w:rPr>
        <w:t>.</w:t>
      </w:r>
      <w:r>
        <w:rPr>
          <w:rFonts w:cs="Arial"/>
          <w:bCs/>
          <w:lang w:val="en-AU"/>
        </w:rPr>
        <w:t xml:space="preserve">  Data Producers are advised to check any populated values for NATCON on </w:t>
      </w:r>
      <w:r w:rsidRPr="00F20AE1">
        <w:rPr>
          <w:b/>
          <w:lang w:val="en-GB"/>
        </w:rPr>
        <w:t>FNCLNE</w:t>
      </w:r>
      <w:r>
        <w:rPr>
          <w:rFonts w:cs="Arial"/>
          <w:bCs/>
          <w:lang w:val="en-AU"/>
        </w:rPr>
        <w:t xml:space="preserve"> and amend appropriately.</w:t>
      </w:r>
    </w:p>
    <w:p w14:paraId="73681677" w14:textId="64B8B894" w:rsidR="006B2826" w:rsidRPr="00F20AE1" w:rsidRDefault="006B2826" w:rsidP="00C93144">
      <w:pPr>
        <w:pStyle w:val="Heading3"/>
        <w:keepLines/>
        <w:numPr>
          <w:ilvl w:val="2"/>
          <w:numId w:val="13"/>
        </w:numPr>
        <w:tabs>
          <w:tab w:val="clear" w:pos="283"/>
          <w:tab w:val="clear" w:pos="566"/>
          <w:tab w:val="clear" w:pos="720"/>
          <w:tab w:val="clear" w:pos="850"/>
          <w:tab w:val="clear" w:pos="915"/>
          <w:tab w:val="clear" w:pos="2911"/>
          <w:tab w:val="left" w:pos="851"/>
        </w:tabs>
        <w:spacing w:before="240" w:after="120"/>
        <w:ind w:left="851" w:hanging="851"/>
        <w:rPr>
          <w:lang w:val="en-GB"/>
        </w:rPr>
      </w:pPr>
      <w:bookmarkStart w:id="615" w:name="_Toc422735636"/>
      <w:bookmarkStart w:id="616" w:name="_Toc460900516"/>
      <w:bookmarkStart w:id="617" w:name="_Toc8629954"/>
      <w:bookmarkStart w:id="618" w:name="_Toc8630086"/>
      <w:bookmarkStart w:id="619" w:name="_Toc68293228"/>
      <w:r w:rsidRPr="00F20AE1">
        <w:rPr>
          <w:lang w:val="en-GB"/>
        </w:rPr>
        <w:lastRenderedPageBreak/>
        <w:t>Fortified structures</w:t>
      </w:r>
      <w:bookmarkEnd w:id="615"/>
      <w:bookmarkEnd w:id="616"/>
      <w:bookmarkEnd w:id="617"/>
      <w:bookmarkEnd w:id="618"/>
      <w:bookmarkEnd w:id="619"/>
    </w:p>
    <w:p w14:paraId="1289E0E2" w14:textId="6B07F2D9" w:rsidR="00B7002C" w:rsidRDefault="00B7002C" w:rsidP="00B7002C">
      <w:pPr>
        <w:keepNext/>
        <w:keepLines/>
        <w:tabs>
          <w:tab w:val="left" w:pos="0"/>
          <w:tab w:val="left" w:pos="283"/>
          <w:tab w:val="left" w:pos="566"/>
          <w:tab w:val="left" w:pos="850"/>
          <w:tab w:val="left" w:pos="1134"/>
          <w:tab w:val="left" w:pos="1418"/>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S-57 Geo object:</w:t>
      </w:r>
      <w:r w:rsidRPr="00F20AE1">
        <w:rPr>
          <w:lang w:val="en-GB"/>
        </w:rPr>
        <w:tab/>
      </w:r>
      <w:r w:rsidRPr="00F20AE1">
        <w:rPr>
          <w:lang w:val="en-GB"/>
        </w:rPr>
        <w:tab/>
        <w:t>Fortified structure (</w:t>
      </w:r>
      <w:r w:rsidRPr="00F20AE1">
        <w:rPr>
          <w:b/>
          <w:lang w:val="en-GB"/>
        </w:rPr>
        <w:t>FORSTC</w:t>
      </w:r>
      <w:r w:rsidRPr="00F20AE1">
        <w:rPr>
          <w:lang w:val="en-GB"/>
        </w:rPr>
        <w:t>)</w:t>
      </w:r>
      <w:r>
        <w:rPr>
          <w:lang w:val="en-GB"/>
        </w:rPr>
        <w:tab/>
      </w:r>
      <w:r>
        <w:rPr>
          <w:lang w:val="en-GB"/>
        </w:rPr>
        <w:tab/>
      </w:r>
      <w:r w:rsidRPr="00F20AE1">
        <w:rPr>
          <w:lang w:val="en-GB"/>
        </w:rPr>
        <w:t>(</w:t>
      </w:r>
      <w:r>
        <w:rPr>
          <w:lang w:val="en-GB"/>
        </w:rPr>
        <w:t>P</w:t>
      </w:r>
      <w:proofErr w:type="gramStart"/>
      <w:r>
        <w:rPr>
          <w:lang w:val="en-GB"/>
        </w:rPr>
        <w:t>,L,A</w:t>
      </w:r>
      <w:proofErr w:type="gramEnd"/>
      <w:r w:rsidRPr="00F20AE1">
        <w:rPr>
          <w:lang w:val="en-GB"/>
        </w:rPr>
        <w:t>)</w:t>
      </w:r>
    </w:p>
    <w:p w14:paraId="4E84FADE" w14:textId="599517CB" w:rsidR="00B7002C" w:rsidRPr="00F20AE1" w:rsidRDefault="00B7002C" w:rsidP="00B7002C">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w:t>
      </w:r>
      <w:r w:rsidR="00960124">
        <w:rPr>
          <w:u w:val="single"/>
          <w:lang w:val="en-GB"/>
        </w:rPr>
        <w:t>-</w:t>
      </w:r>
      <w:r w:rsidRPr="00F20AE1">
        <w:rPr>
          <w:u w:val="single"/>
          <w:lang w:val="en-GB"/>
        </w:rPr>
        <w:t>101 Geo feature</w:t>
      </w:r>
      <w:r w:rsidRPr="00F20AE1">
        <w:rPr>
          <w:lang w:val="en-GB"/>
        </w:rPr>
        <w:t>:</w:t>
      </w:r>
      <w:r w:rsidRPr="00F20AE1">
        <w:rPr>
          <w:lang w:val="en-GB"/>
        </w:rPr>
        <w:tab/>
      </w:r>
      <w:r>
        <w:rPr>
          <w:b/>
          <w:lang w:val="en-GB"/>
        </w:rPr>
        <w:t>Fortified Structure</w:t>
      </w:r>
      <w:r w:rsidRPr="00F20AE1">
        <w:rPr>
          <w:b/>
          <w:lang w:val="en-GB"/>
        </w:rPr>
        <w:tab/>
      </w:r>
      <w:r>
        <w:rPr>
          <w:b/>
          <w:lang w:val="en-GB"/>
        </w:rPr>
        <w:tab/>
      </w:r>
      <w:r>
        <w:rPr>
          <w:b/>
          <w:lang w:val="en-GB"/>
        </w:rPr>
        <w:tab/>
      </w:r>
      <w:r>
        <w:rPr>
          <w:b/>
          <w:lang w:val="en-GB"/>
        </w:rPr>
        <w:tab/>
      </w:r>
      <w:r>
        <w:rPr>
          <w:b/>
          <w:lang w:val="en-GB"/>
        </w:rPr>
        <w:tab/>
      </w:r>
      <w:r w:rsidRPr="00F20AE1">
        <w:rPr>
          <w:lang w:val="en-GB"/>
        </w:rPr>
        <w:t>(</w:t>
      </w:r>
      <w:r>
        <w:rPr>
          <w:lang w:val="en-GB"/>
        </w:rPr>
        <w:t>P</w:t>
      </w:r>
      <w:proofErr w:type="gramStart"/>
      <w:r>
        <w:rPr>
          <w:lang w:val="en-GB"/>
        </w:rPr>
        <w:t>,C,S</w:t>
      </w:r>
      <w:proofErr w:type="gramEnd"/>
      <w:r>
        <w:rPr>
          <w:lang w:val="en-GB"/>
        </w:rPr>
        <w:t>)</w:t>
      </w:r>
      <w:r>
        <w:rPr>
          <w:lang w:val="en-GB"/>
        </w:rPr>
        <w:tab/>
      </w:r>
      <w:r>
        <w:rPr>
          <w:lang w:val="en-GB"/>
        </w:rPr>
        <w:tab/>
      </w:r>
      <w:r w:rsidRPr="00F20AE1">
        <w:rPr>
          <w:lang w:val="en-GB"/>
        </w:rPr>
        <w:t xml:space="preserve">(S-101 DCEG Clause </w:t>
      </w:r>
      <w:r>
        <w:rPr>
          <w:lang w:val="en-GB"/>
        </w:rPr>
        <w:t>7.5</w:t>
      </w:r>
      <w:r w:rsidRPr="00F20AE1">
        <w:rPr>
          <w:lang w:val="en-GB"/>
        </w:rPr>
        <w:t>)</w:t>
      </w:r>
    </w:p>
    <w:p w14:paraId="03A50566" w14:textId="7A1D29E4" w:rsidR="00D41A2B" w:rsidRDefault="00D41A2B" w:rsidP="0036103E">
      <w:pPr>
        <w:spacing w:after="120"/>
        <w:jc w:val="both"/>
        <w:rPr>
          <w:lang w:val="en-AU"/>
        </w:rPr>
      </w:pPr>
      <w:r>
        <w:rPr>
          <w:lang w:val="en-AU"/>
        </w:rPr>
        <w:t>All instances of encoding of the S-57 Feature object</w:t>
      </w:r>
      <w:r w:rsidRPr="00560C1D">
        <w:rPr>
          <w:lang w:val="en-AU"/>
        </w:rPr>
        <w:t xml:space="preserve"> </w:t>
      </w:r>
      <w:r w:rsidRPr="00F20AE1">
        <w:rPr>
          <w:b/>
          <w:lang w:val="en-GB"/>
        </w:rPr>
        <w:t>FORSTC</w:t>
      </w:r>
      <w:r w:rsidRPr="00560C1D">
        <w:rPr>
          <w:lang w:val="en-AU"/>
        </w:rPr>
        <w:t xml:space="preserve"> </w:t>
      </w:r>
      <w:r>
        <w:rPr>
          <w:lang w:val="en-AU"/>
        </w:rPr>
        <w:t xml:space="preserve">and its binding attributes will be </w:t>
      </w:r>
      <w:r w:rsidR="002323DD">
        <w:rPr>
          <w:lang w:val="en-AU"/>
        </w:rPr>
        <w:t xml:space="preserve">converted </w:t>
      </w:r>
      <w:r>
        <w:rPr>
          <w:lang w:val="en-AU"/>
        </w:rPr>
        <w:t xml:space="preserve">automatically </w:t>
      </w:r>
      <w:r w:rsidR="002323DD">
        <w:rPr>
          <w:lang w:val="en-GB"/>
        </w:rPr>
        <w:t>to an instance of</w:t>
      </w:r>
      <w:r>
        <w:rPr>
          <w:lang w:val="en-AU"/>
        </w:rPr>
        <w:t xml:space="preserve"> the S-101 feature </w:t>
      </w:r>
      <w:r>
        <w:rPr>
          <w:b/>
          <w:lang w:val="en-GB"/>
        </w:rPr>
        <w:t>Fortified Structure</w:t>
      </w:r>
      <w:r>
        <w:rPr>
          <w:b/>
          <w:lang w:val="en-AU"/>
        </w:rPr>
        <w:t xml:space="preserve"> </w:t>
      </w:r>
      <w:r>
        <w:rPr>
          <w:lang w:val="en-AU"/>
        </w:rPr>
        <w:t>during the automated conversion process.  However, Data Producers are advised that the following enumerate type attribute ha</w:t>
      </w:r>
      <w:r w:rsidR="001D0917">
        <w:rPr>
          <w:lang w:val="en-AU"/>
        </w:rPr>
        <w:t>s</w:t>
      </w:r>
      <w:r>
        <w:rPr>
          <w:lang w:val="en-AU"/>
        </w:rPr>
        <w:t xml:space="preserve"> restricted allowable enumerate values for </w:t>
      </w:r>
      <w:r>
        <w:rPr>
          <w:b/>
          <w:lang w:val="en-GB"/>
        </w:rPr>
        <w:t>Fortified Structure</w:t>
      </w:r>
      <w:r>
        <w:rPr>
          <w:lang w:val="en-AU"/>
        </w:rPr>
        <w:t xml:space="preserve"> in S-101:</w:t>
      </w:r>
    </w:p>
    <w:p w14:paraId="074C13B6" w14:textId="77777777" w:rsidR="00D41A2B" w:rsidRDefault="00D41A2B" w:rsidP="00D41A2B">
      <w:pPr>
        <w:spacing w:after="120"/>
        <w:jc w:val="both"/>
        <w:rPr>
          <w:lang w:val="en-AU"/>
        </w:rPr>
      </w:pPr>
      <w:proofErr w:type="gramStart"/>
      <w:r>
        <w:rPr>
          <w:b/>
          <w:lang w:val="en-AU"/>
        </w:rPr>
        <w:t>nature</w:t>
      </w:r>
      <w:proofErr w:type="gramEnd"/>
      <w:r>
        <w:rPr>
          <w:b/>
          <w:lang w:val="en-AU"/>
        </w:rPr>
        <w:t xml:space="preserve"> of construction</w:t>
      </w:r>
      <w:r w:rsidRPr="007A62BB">
        <w:rPr>
          <w:lang w:val="en-AU"/>
        </w:rPr>
        <w:tab/>
      </w:r>
      <w:r w:rsidRPr="007A62BB">
        <w:rPr>
          <w:lang w:val="en-AU"/>
        </w:rPr>
        <w:tab/>
        <w:t>(</w:t>
      </w:r>
      <w:r>
        <w:rPr>
          <w:lang w:val="en-AU"/>
        </w:rPr>
        <w:t>NATCON</w:t>
      </w:r>
      <w:r w:rsidRPr="007A62BB">
        <w:rPr>
          <w:lang w:val="en-AU"/>
        </w:rPr>
        <w:t>)</w:t>
      </w:r>
    </w:p>
    <w:p w14:paraId="7B43E329" w14:textId="777714D4" w:rsidR="00D41A2B" w:rsidRDefault="00D41A2B" w:rsidP="00D41A2B">
      <w:pPr>
        <w:spacing w:after="120"/>
        <w:jc w:val="both"/>
        <w:rPr>
          <w:rFonts w:cs="Arial"/>
          <w:bCs/>
          <w:lang w:val="en-AU"/>
        </w:rPr>
      </w:pPr>
      <w:r>
        <w:rPr>
          <w:rFonts w:cs="Arial"/>
          <w:bCs/>
          <w:lang w:val="en-AU"/>
        </w:rPr>
        <w:t xml:space="preserve">See S-101 DCEG clause </w:t>
      </w:r>
      <w:r w:rsidR="00837116">
        <w:rPr>
          <w:rFonts w:cs="Arial"/>
          <w:bCs/>
          <w:lang w:val="en-AU"/>
        </w:rPr>
        <w:t>7.5</w:t>
      </w:r>
      <w:r>
        <w:rPr>
          <w:rFonts w:cs="Arial"/>
          <w:bCs/>
          <w:lang w:val="en-AU"/>
        </w:rPr>
        <w:t xml:space="preserve"> for </w:t>
      </w:r>
      <w:r w:rsidR="001D0917">
        <w:rPr>
          <w:rFonts w:cs="Arial"/>
          <w:bCs/>
          <w:lang w:val="en-AU"/>
        </w:rPr>
        <w:t>the listing</w:t>
      </w:r>
      <w:r>
        <w:rPr>
          <w:rFonts w:cs="Arial"/>
          <w:bCs/>
          <w:lang w:val="en-AU"/>
        </w:rPr>
        <w:t xml:space="preserve"> of allowable values.  Values populated in S-57 for th</w:t>
      </w:r>
      <w:r w:rsidR="001D0917">
        <w:rPr>
          <w:rFonts w:cs="Arial"/>
          <w:bCs/>
          <w:lang w:val="en-AU"/>
        </w:rPr>
        <w:t>is attribute</w:t>
      </w:r>
      <w:r>
        <w:rPr>
          <w:rFonts w:cs="Arial"/>
          <w:bCs/>
          <w:lang w:val="en-AU"/>
        </w:rPr>
        <w:t xml:space="preserve"> other than the allowable values will</w:t>
      </w:r>
      <w:r>
        <w:rPr>
          <w:lang w:val="en-AU"/>
        </w:rPr>
        <w:t xml:space="preserve"> not be converted across to S-101</w:t>
      </w:r>
      <w:r w:rsidRPr="00560C1D">
        <w:rPr>
          <w:rFonts w:cs="Arial"/>
          <w:bCs/>
          <w:lang w:val="en-AU"/>
        </w:rPr>
        <w:t>.</w:t>
      </w:r>
      <w:r>
        <w:rPr>
          <w:rFonts w:cs="Arial"/>
          <w:bCs/>
          <w:lang w:val="en-AU"/>
        </w:rPr>
        <w:t xml:space="preserve">  Data Producers are advised to check any populated values for NATCON on </w:t>
      </w:r>
      <w:r w:rsidRPr="00F20AE1">
        <w:rPr>
          <w:b/>
          <w:lang w:val="en-GB"/>
        </w:rPr>
        <w:t>FORSTC</w:t>
      </w:r>
      <w:r>
        <w:rPr>
          <w:rFonts w:cs="Arial"/>
          <w:bCs/>
          <w:lang w:val="en-AU"/>
        </w:rPr>
        <w:t xml:space="preserve"> and amend appropriately.</w:t>
      </w:r>
    </w:p>
    <w:p w14:paraId="661E6F9D" w14:textId="03A4B5FA" w:rsidR="00837116" w:rsidRDefault="00837116" w:rsidP="00837116">
      <w:pPr>
        <w:spacing w:after="120"/>
        <w:jc w:val="both"/>
        <w:rPr>
          <w:lang w:val="en-AU"/>
        </w:rPr>
      </w:pPr>
      <w:r>
        <w:rPr>
          <w:rFonts w:cs="Arial"/>
          <w:lang w:val="en-AU"/>
        </w:rPr>
        <w:t xml:space="preserve">S-101 includes the system attribute </w:t>
      </w:r>
      <w:r>
        <w:rPr>
          <w:rFonts w:cs="Arial"/>
          <w:b/>
          <w:lang w:val="en-AU"/>
        </w:rPr>
        <w:t>in the water</w:t>
      </w:r>
      <w:r>
        <w:rPr>
          <w:rFonts w:cs="Arial"/>
          <w:lang w:val="en-AU"/>
        </w:rPr>
        <w:t xml:space="preserve"> to indicate that a fortified structure that is located offshore is to be included in ECDIS Base display.  As such, there is no requirement to include an ECDIS Base display feature coincident with the S-101 </w:t>
      </w:r>
      <w:r>
        <w:rPr>
          <w:b/>
          <w:lang w:val="en-GB"/>
        </w:rPr>
        <w:t>Fortified Structure</w:t>
      </w:r>
      <w:r>
        <w:rPr>
          <w:rFonts w:cs="Arial"/>
          <w:lang w:val="en-AU"/>
        </w:rPr>
        <w:t xml:space="preserve"> feature so as to ensure display of a feature at the position of the fortified structure in ECDIS Base display.  </w:t>
      </w:r>
      <w:r>
        <w:rPr>
          <w:lang w:val="en-AU"/>
        </w:rPr>
        <w:t>Data Producers should consider removing these features from their S-101 data during the conversion process.</w:t>
      </w:r>
    </w:p>
    <w:p w14:paraId="32A2C268" w14:textId="27006C86" w:rsidR="006B2826" w:rsidRPr="00F20AE1" w:rsidRDefault="006B2826" w:rsidP="00C93144">
      <w:pPr>
        <w:pStyle w:val="Heading3"/>
        <w:keepLines/>
        <w:numPr>
          <w:ilvl w:val="2"/>
          <w:numId w:val="13"/>
        </w:numPr>
        <w:tabs>
          <w:tab w:val="clear" w:pos="283"/>
          <w:tab w:val="clear" w:pos="566"/>
          <w:tab w:val="clear" w:pos="720"/>
          <w:tab w:val="clear" w:pos="850"/>
          <w:tab w:val="clear" w:pos="915"/>
          <w:tab w:val="clear" w:pos="2911"/>
          <w:tab w:val="left" w:pos="-2552"/>
          <w:tab w:val="left" w:pos="851"/>
        </w:tabs>
        <w:spacing w:before="240" w:after="120"/>
        <w:ind w:left="851" w:hanging="851"/>
        <w:rPr>
          <w:lang w:val="en-GB"/>
        </w:rPr>
      </w:pPr>
      <w:bookmarkStart w:id="620" w:name="_Toc422735638"/>
      <w:bookmarkStart w:id="621" w:name="_Toc460900517"/>
      <w:bookmarkStart w:id="622" w:name="_Toc8629955"/>
      <w:bookmarkStart w:id="623" w:name="_Toc8630087"/>
      <w:bookmarkStart w:id="624" w:name="_Toc68293229"/>
      <w:commentRangeStart w:id="625"/>
      <w:r w:rsidRPr="00F20AE1">
        <w:rPr>
          <w:lang w:val="en-GB"/>
        </w:rPr>
        <w:t>Pylons and bridge supports</w:t>
      </w:r>
      <w:bookmarkEnd w:id="620"/>
      <w:bookmarkEnd w:id="621"/>
      <w:bookmarkEnd w:id="622"/>
      <w:bookmarkEnd w:id="623"/>
      <w:bookmarkEnd w:id="624"/>
      <w:commentRangeEnd w:id="625"/>
      <w:r w:rsidR="005F1627">
        <w:rPr>
          <w:rStyle w:val="CommentReference"/>
          <w:rFonts w:ascii="Garamond" w:hAnsi="Garamond"/>
          <w:b w:val="0"/>
        </w:rPr>
        <w:commentReference w:id="625"/>
      </w:r>
    </w:p>
    <w:p w14:paraId="49F24DBF" w14:textId="3D7DC438" w:rsidR="007D1D61" w:rsidRDefault="007D1D61" w:rsidP="007D1D61">
      <w:pPr>
        <w:keepNext/>
        <w:keepLines/>
        <w:tabs>
          <w:tab w:val="left" w:pos="0"/>
          <w:tab w:val="left" w:pos="283"/>
          <w:tab w:val="left" w:pos="566"/>
          <w:tab w:val="left" w:pos="850"/>
          <w:tab w:val="left" w:pos="1134"/>
          <w:tab w:val="left" w:pos="1418"/>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S-57 Geo object:</w:t>
      </w:r>
      <w:r w:rsidRPr="00F20AE1">
        <w:rPr>
          <w:lang w:val="en-GB"/>
        </w:rPr>
        <w:tab/>
      </w:r>
      <w:r w:rsidRPr="00F20AE1">
        <w:rPr>
          <w:lang w:val="en-GB"/>
        </w:rPr>
        <w:tab/>
        <w:t>Pylon / bridge support (</w:t>
      </w:r>
      <w:r w:rsidRPr="00F20AE1">
        <w:rPr>
          <w:b/>
          <w:lang w:val="en-GB"/>
        </w:rPr>
        <w:t>PYLONS</w:t>
      </w:r>
      <w:r w:rsidRPr="00F20AE1">
        <w:rPr>
          <w:lang w:val="en-GB"/>
        </w:rPr>
        <w:t>)</w:t>
      </w:r>
      <w:r>
        <w:rPr>
          <w:lang w:val="en-GB"/>
        </w:rPr>
        <w:tab/>
      </w:r>
      <w:r>
        <w:rPr>
          <w:lang w:val="en-GB"/>
        </w:rPr>
        <w:tab/>
      </w:r>
      <w:r w:rsidRPr="00F20AE1">
        <w:rPr>
          <w:lang w:val="en-GB"/>
        </w:rPr>
        <w:t>(</w:t>
      </w:r>
      <w:r>
        <w:rPr>
          <w:lang w:val="en-GB"/>
        </w:rPr>
        <w:t>P</w:t>
      </w:r>
      <w:proofErr w:type="gramStart"/>
      <w:r>
        <w:rPr>
          <w:lang w:val="en-GB"/>
        </w:rPr>
        <w:t>,A</w:t>
      </w:r>
      <w:proofErr w:type="gramEnd"/>
      <w:r w:rsidRPr="00F20AE1">
        <w:rPr>
          <w:lang w:val="en-GB"/>
        </w:rPr>
        <w:t>)</w:t>
      </w:r>
    </w:p>
    <w:p w14:paraId="6F9D6B54" w14:textId="4BDCFDAC" w:rsidR="007D1D61" w:rsidRPr="00F20AE1" w:rsidRDefault="007D1D61" w:rsidP="007D1D61">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w:t>
      </w:r>
      <w:r w:rsidR="00960124">
        <w:rPr>
          <w:u w:val="single"/>
          <w:lang w:val="en-GB"/>
        </w:rPr>
        <w:t>-</w:t>
      </w:r>
      <w:r w:rsidRPr="00F20AE1">
        <w:rPr>
          <w:u w:val="single"/>
          <w:lang w:val="en-GB"/>
        </w:rPr>
        <w:t>101 Geo feature</w:t>
      </w:r>
      <w:r w:rsidRPr="00F20AE1">
        <w:rPr>
          <w:lang w:val="en-GB"/>
        </w:rPr>
        <w:t>:</w:t>
      </w:r>
      <w:r w:rsidRPr="00F20AE1">
        <w:rPr>
          <w:lang w:val="en-GB"/>
        </w:rPr>
        <w:tab/>
      </w:r>
      <w:r>
        <w:rPr>
          <w:b/>
          <w:lang w:val="en-GB"/>
        </w:rPr>
        <w:t>Pylon/Bridge Support</w:t>
      </w:r>
      <w:r w:rsidRPr="00F20AE1">
        <w:rPr>
          <w:b/>
          <w:lang w:val="en-GB"/>
        </w:rPr>
        <w:tab/>
      </w:r>
      <w:r>
        <w:rPr>
          <w:b/>
          <w:lang w:val="en-GB"/>
        </w:rPr>
        <w:tab/>
      </w:r>
      <w:r>
        <w:rPr>
          <w:b/>
          <w:lang w:val="en-GB"/>
        </w:rPr>
        <w:tab/>
      </w:r>
      <w:r>
        <w:rPr>
          <w:b/>
          <w:lang w:val="en-GB"/>
        </w:rPr>
        <w:tab/>
      </w:r>
      <w:r>
        <w:rPr>
          <w:b/>
          <w:lang w:val="en-GB"/>
        </w:rPr>
        <w:tab/>
      </w:r>
      <w:r w:rsidRPr="00F20AE1">
        <w:rPr>
          <w:lang w:val="en-GB"/>
        </w:rPr>
        <w:t>(</w:t>
      </w:r>
      <w:r>
        <w:rPr>
          <w:lang w:val="en-GB"/>
        </w:rPr>
        <w:t>P</w:t>
      </w:r>
      <w:proofErr w:type="gramStart"/>
      <w:r>
        <w:rPr>
          <w:lang w:val="en-GB"/>
        </w:rPr>
        <w:t>,S</w:t>
      </w:r>
      <w:proofErr w:type="gramEnd"/>
      <w:r>
        <w:rPr>
          <w:lang w:val="en-GB"/>
        </w:rPr>
        <w:t>)</w:t>
      </w:r>
      <w:r>
        <w:rPr>
          <w:lang w:val="en-GB"/>
        </w:rPr>
        <w:tab/>
      </w:r>
      <w:r>
        <w:rPr>
          <w:lang w:val="en-GB"/>
        </w:rPr>
        <w:tab/>
      </w:r>
      <w:r w:rsidRPr="00F20AE1">
        <w:rPr>
          <w:lang w:val="en-GB"/>
        </w:rPr>
        <w:t xml:space="preserve">(S-101 DCEG Clause </w:t>
      </w:r>
      <w:r>
        <w:rPr>
          <w:lang w:val="en-GB"/>
        </w:rPr>
        <w:t>6.11</w:t>
      </w:r>
      <w:r w:rsidRPr="00F20AE1">
        <w:rPr>
          <w:lang w:val="en-GB"/>
        </w:rPr>
        <w:t>)</w:t>
      </w:r>
    </w:p>
    <w:p w14:paraId="60CDC867" w14:textId="2FD673AF" w:rsidR="00235666" w:rsidRDefault="00235666" w:rsidP="0036103E">
      <w:pPr>
        <w:spacing w:after="120"/>
        <w:jc w:val="both"/>
        <w:rPr>
          <w:lang w:val="en-AU"/>
        </w:rPr>
      </w:pPr>
      <w:r>
        <w:rPr>
          <w:lang w:val="en-AU"/>
        </w:rPr>
        <w:t>All instances of encoding of the S-57 Feature object</w:t>
      </w:r>
      <w:r w:rsidRPr="00560C1D">
        <w:rPr>
          <w:lang w:val="en-AU"/>
        </w:rPr>
        <w:t xml:space="preserve"> </w:t>
      </w:r>
      <w:r w:rsidRPr="00F20AE1">
        <w:rPr>
          <w:b/>
          <w:lang w:val="en-GB"/>
        </w:rPr>
        <w:t>PYLONS</w:t>
      </w:r>
      <w:r w:rsidRPr="00560C1D">
        <w:rPr>
          <w:lang w:val="en-AU"/>
        </w:rPr>
        <w:t xml:space="preserve"> </w:t>
      </w:r>
      <w:r>
        <w:rPr>
          <w:lang w:val="en-AU"/>
        </w:rPr>
        <w:t xml:space="preserve">and its binding attributes will be </w:t>
      </w:r>
      <w:r w:rsidR="002323DD">
        <w:rPr>
          <w:lang w:val="en-AU"/>
        </w:rPr>
        <w:t xml:space="preserve">converted </w:t>
      </w:r>
      <w:r>
        <w:rPr>
          <w:lang w:val="en-AU"/>
        </w:rPr>
        <w:t xml:space="preserve">automatically </w:t>
      </w:r>
      <w:r w:rsidR="002323DD">
        <w:rPr>
          <w:lang w:val="en-GB"/>
        </w:rPr>
        <w:t>to an instance of</w:t>
      </w:r>
      <w:r>
        <w:rPr>
          <w:lang w:val="en-AU"/>
        </w:rPr>
        <w:t xml:space="preserve"> the S-101 feature </w:t>
      </w:r>
      <w:r>
        <w:rPr>
          <w:b/>
          <w:lang w:val="en-GB"/>
        </w:rPr>
        <w:t>Pylon/Bridge Support</w:t>
      </w:r>
      <w:r>
        <w:rPr>
          <w:b/>
          <w:lang w:val="en-AU"/>
        </w:rPr>
        <w:t xml:space="preserve"> </w:t>
      </w:r>
      <w:r>
        <w:rPr>
          <w:lang w:val="en-AU"/>
        </w:rPr>
        <w:t>during the automated conversion process.  However, Data Producers are advised that the following enumerate type attribute ha</w:t>
      </w:r>
      <w:r w:rsidR="00D0672A">
        <w:rPr>
          <w:lang w:val="en-AU"/>
        </w:rPr>
        <w:t>s</w:t>
      </w:r>
      <w:r>
        <w:rPr>
          <w:lang w:val="en-AU"/>
        </w:rPr>
        <w:t xml:space="preserve"> restricted allowable enumerate values for </w:t>
      </w:r>
      <w:r>
        <w:rPr>
          <w:b/>
          <w:lang w:val="en-GB"/>
        </w:rPr>
        <w:t>Pylon/Bridge Support</w:t>
      </w:r>
      <w:r>
        <w:rPr>
          <w:lang w:val="en-AU"/>
        </w:rPr>
        <w:t xml:space="preserve"> in S-101:</w:t>
      </w:r>
    </w:p>
    <w:p w14:paraId="51A61205" w14:textId="77777777" w:rsidR="00235666" w:rsidRDefault="00235666" w:rsidP="00235666">
      <w:pPr>
        <w:spacing w:after="120"/>
        <w:jc w:val="both"/>
        <w:rPr>
          <w:lang w:val="en-AU"/>
        </w:rPr>
      </w:pPr>
      <w:r>
        <w:rPr>
          <w:b/>
          <w:lang w:val="en-AU"/>
        </w:rPr>
        <w:t>nature of construction</w:t>
      </w:r>
      <w:r w:rsidRPr="007A62BB">
        <w:rPr>
          <w:lang w:val="en-AU"/>
        </w:rPr>
        <w:tab/>
      </w:r>
      <w:r w:rsidRPr="007A62BB">
        <w:rPr>
          <w:lang w:val="en-AU"/>
        </w:rPr>
        <w:tab/>
        <w:t>(</w:t>
      </w:r>
      <w:r>
        <w:rPr>
          <w:lang w:val="en-AU"/>
        </w:rPr>
        <w:t>NATCON</w:t>
      </w:r>
      <w:r w:rsidRPr="007A62BB">
        <w:rPr>
          <w:lang w:val="en-AU"/>
        </w:rPr>
        <w:t>)</w:t>
      </w:r>
    </w:p>
    <w:p w14:paraId="1BEA4E22" w14:textId="459094CF" w:rsidR="00235666" w:rsidRDefault="00235666" w:rsidP="00235666">
      <w:pPr>
        <w:spacing w:after="120"/>
        <w:jc w:val="both"/>
        <w:rPr>
          <w:rFonts w:cs="Arial"/>
          <w:bCs/>
          <w:lang w:val="en-AU"/>
        </w:rPr>
      </w:pPr>
      <w:r>
        <w:rPr>
          <w:rFonts w:cs="Arial"/>
          <w:bCs/>
          <w:lang w:val="en-AU"/>
        </w:rPr>
        <w:t xml:space="preserve">See S-101 DCEG clause 6.11 for </w:t>
      </w:r>
      <w:r w:rsidR="00D0672A">
        <w:rPr>
          <w:rFonts w:cs="Arial"/>
          <w:bCs/>
          <w:lang w:val="en-AU"/>
        </w:rPr>
        <w:t>the listing</w:t>
      </w:r>
      <w:r>
        <w:rPr>
          <w:rFonts w:cs="Arial"/>
          <w:bCs/>
          <w:lang w:val="en-AU"/>
        </w:rPr>
        <w:t xml:space="preserve"> of allowable values.  Values populated in S-57 for th</w:t>
      </w:r>
      <w:r w:rsidR="00D0672A">
        <w:rPr>
          <w:rFonts w:cs="Arial"/>
          <w:bCs/>
          <w:lang w:val="en-AU"/>
        </w:rPr>
        <w:t>is attribute</w:t>
      </w:r>
      <w:r>
        <w:rPr>
          <w:rFonts w:cs="Arial"/>
          <w:bCs/>
          <w:lang w:val="en-AU"/>
        </w:rPr>
        <w:t xml:space="preserve"> other than the allowable values will</w:t>
      </w:r>
      <w:r>
        <w:rPr>
          <w:lang w:val="en-AU"/>
        </w:rPr>
        <w:t xml:space="preserve"> not be converted across to S-101</w:t>
      </w:r>
      <w:r w:rsidRPr="00560C1D">
        <w:rPr>
          <w:rFonts w:cs="Arial"/>
          <w:bCs/>
          <w:lang w:val="en-AU"/>
        </w:rPr>
        <w:t>.</w:t>
      </w:r>
      <w:r>
        <w:rPr>
          <w:rFonts w:cs="Arial"/>
          <w:bCs/>
          <w:lang w:val="en-AU"/>
        </w:rPr>
        <w:t xml:space="preserve">  Data Producers are advised to check any populated values for NATCON on </w:t>
      </w:r>
      <w:r w:rsidRPr="00F20AE1">
        <w:rPr>
          <w:b/>
          <w:lang w:val="en-GB"/>
        </w:rPr>
        <w:t>PYLONS</w:t>
      </w:r>
      <w:r>
        <w:rPr>
          <w:rFonts w:cs="Arial"/>
          <w:bCs/>
          <w:lang w:val="en-AU"/>
        </w:rPr>
        <w:t xml:space="preserve"> and amend appropriately.</w:t>
      </w:r>
    </w:p>
    <w:p w14:paraId="02028417" w14:textId="225FD5B4" w:rsidR="006B2826" w:rsidRPr="005E418E" w:rsidRDefault="006B2826" w:rsidP="00C93144">
      <w:pPr>
        <w:pStyle w:val="Heading3"/>
        <w:keepLines/>
        <w:numPr>
          <w:ilvl w:val="2"/>
          <w:numId w:val="13"/>
        </w:numPr>
        <w:tabs>
          <w:tab w:val="clear" w:pos="283"/>
          <w:tab w:val="clear" w:pos="566"/>
          <w:tab w:val="clear" w:pos="720"/>
          <w:tab w:val="clear" w:pos="850"/>
          <w:tab w:val="clear" w:pos="915"/>
          <w:tab w:val="clear" w:pos="2911"/>
          <w:tab w:val="left" w:pos="851"/>
        </w:tabs>
        <w:spacing w:before="240" w:after="120"/>
        <w:ind w:left="851" w:hanging="851"/>
        <w:rPr>
          <w:lang w:val="en-GB"/>
        </w:rPr>
      </w:pPr>
      <w:bookmarkStart w:id="626" w:name="_Toc422735640"/>
      <w:bookmarkStart w:id="627" w:name="_Toc460900518"/>
      <w:bookmarkStart w:id="628" w:name="_Toc8629956"/>
      <w:bookmarkStart w:id="629" w:name="_Toc8630088"/>
      <w:bookmarkStart w:id="630" w:name="_Toc68293230"/>
      <w:r w:rsidRPr="005E418E">
        <w:rPr>
          <w:lang w:val="en-GB"/>
        </w:rPr>
        <w:t>Oil barriers</w:t>
      </w:r>
      <w:bookmarkEnd w:id="626"/>
      <w:bookmarkEnd w:id="627"/>
      <w:bookmarkEnd w:id="628"/>
      <w:bookmarkEnd w:id="629"/>
      <w:bookmarkEnd w:id="630"/>
    </w:p>
    <w:p w14:paraId="146D95A4" w14:textId="0C36AF48" w:rsidR="005E418E" w:rsidRDefault="005E418E" w:rsidP="005E418E">
      <w:pPr>
        <w:keepNext/>
        <w:keepLines/>
        <w:tabs>
          <w:tab w:val="left" w:pos="0"/>
          <w:tab w:val="left" w:pos="283"/>
          <w:tab w:val="left" w:pos="566"/>
          <w:tab w:val="left" w:pos="850"/>
          <w:tab w:val="left" w:pos="1134"/>
          <w:tab w:val="left" w:pos="1418"/>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S-57 Geo object:</w:t>
      </w:r>
      <w:r w:rsidRPr="00F20AE1">
        <w:rPr>
          <w:lang w:val="en-GB"/>
        </w:rPr>
        <w:tab/>
      </w:r>
      <w:r w:rsidRPr="00F20AE1">
        <w:rPr>
          <w:lang w:val="en-GB"/>
        </w:rPr>
        <w:tab/>
        <w:t>Oil barrier (</w:t>
      </w:r>
      <w:r w:rsidRPr="00F20AE1">
        <w:rPr>
          <w:b/>
          <w:lang w:val="en-GB"/>
        </w:rPr>
        <w:t>OILBAR</w:t>
      </w:r>
      <w:r w:rsidRPr="00F20AE1">
        <w:rPr>
          <w:lang w:val="en-GB"/>
        </w:rPr>
        <w:t>)</w:t>
      </w:r>
      <w:r>
        <w:rPr>
          <w:lang w:val="en-GB"/>
        </w:rPr>
        <w:tab/>
      </w:r>
      <w:r>
        <w:rPr>
          <w:lang w:val="en-GB"/>
        </w:rPr>
        <w:tab/>
      </w:r>
      <w:r w:rsidRPr="00F20AE1">
        <w:rPr>
          <w:lang w:val="en-GB"/>
        </w:rPr>
        <w:t>(</w:t>
      </w:r>
      <w:r>
        <w:rPr>
          <w:lang w:val="en-GB"/>
        </w:rPr>
        <w:t>L</w:t>
      </w:r>
      <w:r w:rsidRPr="00F20AE1">
        <w:rPr>
          <w:lang w:val="en-GB"/>
        </w:rPr>
        <w:t>)</w:t>
      </w:r>
    </w:p>
    <w:p w14:paraId="4B125E17" w14:textId="5120DE02" w:rsidR="005E418E" w:rsidRPr="00F20AE1" w:rsidRDefault="005E418E" w:rsidP="005E418E">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w:t>
      </w:r>
      <w:r w:rsidR="00960124">
        <w:rPr>
          <w:u w:val="single"/>
          <w:lang w:val="en-GB"/>
        </w:rPr>
        <w:t>-</w:t>
      </w:r>
      <w:r w:rsidRPr="00F20AE1">
        <w:rPr>
          <w:u w:val="single"/>
          <w:lang w:val="en-GB"/>
        </w:rPr>
        <w:t>101 Geo feature</w:t>
      </w:r>
      <w:r w:rsidRPr="00F20AE1">
        <w:rPr>
          <w:lang w:val="en-GB"/>
        </w:rPr>
        <w:t>:</w:t>
      </w:r>
      <w:r w:rsidRPr="00F20AE1">
        <w:rPr>
          <w:lang w:val="en-GB"/>
        </w:rPr>
        <w:tab/>
      </w:r>
      <w:r>
        <w:rPr>
          <w:b/>
          <w:lang w:val="en-GB"/>
        </w:rPr>
        <w:t>Oil Barrier</w:t>
      </w:r>
      <w:r w:rsidRPr="00F20AE1">
        <w:rPr>
          <w:b/>
          <w:lang w:val="en-GB"/>
        </w:rPr>
        <w:tab/>
      </w:r>
      <w:r>
        <w:rPr>
          <w:b/>
          <w:lang w:val="en-GB"/>
        </w:rPr>
        <w:tab/>
      </w:r>
      <w:r>
        <w:rPr>
          <w:b/>
          <w:lang w:val="en-GB"/>
        </w:rPr>
        <w:tab/>
      </w:r>
      <w:r>
        <w:rPr>
          <w:b/>
          <w:lang w:val="en-GB"/>
        </w:rPr>
        <w:tab/>
      </w:r>
      <w:r>
        <w:rPr>
          <w:b/>
          <w:lang w:val="en-GB"/>
        </w:rPr>
        <w:tab/>
      </w:r>
      <w:r w:rsidRPr="00F20AE1">
        <w:rPr>
          <w:lang w:val="en-GB"/>
        </w:rPr>
        <w:t>(</w:t>
      </w:r>
      <w:r>
        <w:rPr>
          <w:lang w:val="en-GB"/>
        </w:rPr>
        <w:t>C)</w:t>
      </w:r>
      <w:r>
        <w:rPr>
          <w:lang w:val="en-GB"/>
        </w:rPr>
        <w:tab/>
      </w:r>
      <w:r>
        <w:rPr>
          <w:lang w:val="en-GB"/>
        </w:rPr>
        <w:tab/>
      </w:r>
      <w:r>
        <w:rPr>
          <w:lang w:val="en-GB"/>
        </w:rPr>
        <w:tab/>
      </w:r>
      <w:r>
        <w:rPr>
          <w:lang w:val="en-GB"/>
        </w:rPr>
        <w:tab/>
      </w:r>
      <w:r>
        <w:rPr>
          <w:lang w:val="en-GB"/>
        </w:rPr>
        <w:tab/>
      </w:r>
      <w:r>
        <w:rPr>
          <w:lang w:val="en-GB"/>
        </w:rPr>
        <w:tab/>
      </w:r>
      <w:r w:rsidR="003D7C32">
        <w:rPr>
          <w:lang w:val="en-GB"/>
        </w:rPr>
        <w:tab/>
      </w:r>
      <w:r w:rsidRPr="00F20AE1">
        <w:rPr>
          <w:lang w:val="en-GB"/>
        </w:rPr>
        <w:t xml:space="preserve">(S-101 DCEG Clause </w:t>
      </w:r>
      <w:r>
        <w:rPr>
          <w:lang w:val="en-GB"/>
        </w:rPr>
        <w:t>16.21</w:t>
      </w:r>
      <w:r w:rsidRPr="00F20AE1">
        <w:rPr>
          <w:lang w:val="en-GB"/>
        </w:rPr>
        <w:t>)</w:t>
      </w:r>
    </w:p>
    <w:p w14:paraId="1CC69614" w14:textId="7E2A26D9" w:rsidR="005E418E" w:rsidRDefault="00F36EBF" w:rsidP="006178A3">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Pr>
          <w:lang w:val="en-AU"/>
        </w:rPr>
        <w:t>All instances of encoding of the S-57 Feature object</w:t>
      </w:r>
      <w:r w:rsidRPr="00560C1D">
        <w:rPr>
          <w:lang w:val="en-AU"/>
        </w:rPr>
        <w:t xml:space="preserve"> </w:t>
      </w:r>
      <w:r>
        <w:rPr>
          <w:b/>
          <w:lang w:val="en-AU"/>
        </w:rPr>
        <w:t>OILBAR</w:t>
      </w:r>
      <w:r w:rsidRPr="00560C1D">
        <w:rPr>
          <w:lang w:val="en-AU"/>
        </w:rPr>
        <w:t xml:space="preserve"> </w:t>
      </w:r>
      <w:r>
        <w:rPr>
          <w:lang w:val="en-AU"/>
        </w:rPr>
        <w:t xml:space="preserve">and its binding attributes will be </w:t>
      </w:r>
      <w:r w:rsidR="002323DD">
        <w:rPr>
          <w:lang w:val="en-AU"/>
        </w:rPr>
        <w:t xml:space="preserve">converted </w:t>
      </w:r>
      <w:r>
        <w:rPr>
          <w:lang w:val="en-AU"/>
        </w:rPr>
        <w:t xml:space="preserve">automatically </w:t>
      </w:r>
      <w:r w:rsidR="002323DD">
        <w:rPr>
          <w:lang w:val="en-GB"/>
        </w:rPr>
        <w:t>to an instance of</w:t>
      </w:r>
      <w:r>
        <w:rPr>
          <w:lang w:val="en-AU"/>
        </w:rPr>
        <w:t xml:space="preserve"> the S-101 feature </w:t>
      </w:r>
      <w:r>
        <w:rPr>
          <w:b/>
          <w:lang w:val="en-AU"/>
        </w:rPr>
        <w:t xml:space="preserve">Oil Barrier </w:t>
      </w:r>
      <w:r>
        <w:rPr>
          <w:lang w:val="en-AU"/>
        </w:rPr>
        <w:t>during the automated conversion process.</w:t>
      </w:r>
    </w:p>
    <w:p w14:paraId="1D7E7A34" w14:textId="77777777" w:rsidR="006B2826" w:rsidRPr="00F20AE1" w:rsidRDefault="006B2826" w:rsidP="00C93144">
      <w:pPr>
        <w:pStyle w:val="Heading3"/>
        <w:keepLines/>
        <w:numPr>
          <w:ilvl w:val="2"/>
          <w:numId w:val="13"/>
        </w:numPr>
        <w:tabs>
          <w:tab w:val="clear" w:pos="283"/>
          <w:tab w:val="clear" w:pos="566"/>
          <w:tab w:val="clear" w:pos="720"/>
          <w:tab w:val="clear" w:pos="850"/>
          <w:tab w:val="clear" w:pos="915"/>
          <w:tab w:val="clear" w:pos="2911"/>
          <w:tab w:val="left" w:pos="851"/>
        </w:tabs>
        <w:spacing w:before="240" w:after="120"/>
        <w:ind w:left="851" w:hanging="851"/>
        <w:rPr>
          <w:lang w:val="en-GB"/>
        </w:rPr>
      </w:pPr>
      <w:bookmarkStart w:id="631" w:name="_Toc422735642"/>
      <w:bookmarkStart w:id="632" w:name="_Toc460900519"/>
      <w:bookmarkStart w:id="633" w:name="_Toc8629957"/>
      <w:bookmarkStart w:id="634" w:name="_Toc8630089"/>
      <w:bookmarkStart w:id="635" w:name="_Toc68293231"/>
      <w:commentRangeStart w:id="636"/>
      <w:r w:rsidRPr="00F20AE1">
        <w:rPr>
          <w:lang w:val="en-GB"/>
        </w:rPr>
        <w:t>Views and sketches, viewpoints</w:t>
      </w:r>
      <w:bookmarkEnd w:id="631"/>
      <w:bookmarkEnd w:id="632"/>
      <w:bookmarkEnd w:id="633"/>
      <w:bookmarkEnd w:id="634"/>
      <w:bookmarkEnd w:id="635"/>
      <w:commentRangeEnd w:id="636"/>
      <w:r w:rsidR="00CC43CE">
        <w:rPr>
          <w:rStyle w:val="CommentReference"/>
          <w:rFonts w:ascii="Garamond" w:hAnsi="Garamond"/>
          <w:b w:val="0"/>
        </w:rPr>
        <w:commentReference w:id="636"/>
      </w:r>
    </w:p>
    <w:p w14:paraId="6F0F0244" w14:textId="085878AF" w:rsidR="003F0279" w:rsidRDefault="00A90FC5" w:rsidP="006178A3">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ins w:id="637" w:author="Teh Stand" w:date="2021-08-04T08:59:00Z"/>
          <w:lang w:val="en-GB"/>
        </w:rPr>
      </w:pPr>
      <w:r w:rsidRPr="00F20AE1">
        <w:rPr>
          <w:lang w:val="en-GB"/>
        </w:rPr>
        <w:t xml:space="preserve">Values populated for the S-57 attribute </w:t>
      </w:r>
      <w:r>
        <w:rPr>
          <w:lang w:val="en-GB"/>
        </w:rPr>
        <w:t>PICREP</w:t>
      </w:r>
      <w:r w:rsidRPr="00F20AE1">
        <w:rPr>
          <w:lang w:val="en-GB"/>
        </w:rPr>
        <w:t xml:space="preserve"> will be converted to </w:t>
      </w:r>
      <w:r>
        <w:rPr>
          <w:lang w:val="en-GB"/>
        </w:rPr>
        <w:t>the</w:t>
      </w:r>
      <w:r w:rsidRPr="00F20AE1">
        <w:rPr>
          <w:lang w:val="en-GB"/>
        </w:rPr>
        <w:t xml:space="preserve"> S-101 </w:t>
      </w:r>
      <w:r>
        <w:rPr>
          <w:lang w:val="en-GB"/>
        </w:rPr>
        <w:t xml:space="preserve">attribute </w:t>
      </w:r>
      <w:r>
        <w:rPr>
          <w:b/>
          <w:lang w:val="en-GB"/>
        </w:rPr>
        <w:t>pictorial representation</w:t>
      </w:r>
      <w:r w:rsidR="00F93C3E">
        <w:rPr>
          <w:lang w:val="en-GB"/>
        </w:rPr>
        <w:t xml:space="preserve">, </w:t>
      </w:r>
      <w:commentRangeStart w:id="638"/>
      <w:r w:rsidR="00F93C3E">
        <w:rPr>
          <w:lang w:val="en-GB"/>
        </w:rPr>
        <w:t>however due to the changes to support file naming conventions in S-101 (see S-101 Main document, clause 11.4.1), data producers will be prompted to provide a new name for the picture file</w:t>
      </w:r>
      <w:commentRangeEnd w:id="638"/>
      <w:r w:rsidR="00F93C3E">
        <w:rPr>
          <w:rStyle w:val="CommentReference"/>
          <w:rFonts w:ascii="Garamond" w:hAnsi="Garamond"/>
          <w:lang w:eastAsia="en-US"/>
        </w:rPr>
        <w:commentReference w:id="638"/>
      </w:r>
      <w:r w:rsidRPr="00F20AE1">
        <w:rPr>
          <w:lang w:val="en-GB"/>
        </w:rPr>
        <w:t>.</w:t>
      </w:r>
    </w:p>
    <w:p w14:paraId="34209AED" w14:textId="79CD3629" w:rsidR="003F0279" w:rsidRPr="00740D23" w:rsidRDefault="003F0279" w:rsidP="003F0279">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ins w:id="639" w:author="Teh Stand" w:date="2021-08-04T08:59:00Z"/>
        </w:rPr>
      </w:pPr>
      <w:commentRangeStart w:id="640"/>
      <w:ins w:id="641" w:author="Teh Stand" w:date="2021-08-04T08:59:00Z">
        <w:r>
          <w:rPr>
            <w:lang w:val="en-GB"/>
          </w:rPr>
          <w:t xml:space="preserve">Where </w:t>
        </w:r>
      </w:ins>
      <w:ins w:id="642" w:author="Teh Stand" w:date="2021-08-04T09:00:00Z">
        <w:r>
          <w:rPr>
            <w:lang w:val="en-GB"/>
          </w:rPr>
          <w:t>support file names</w:t>
        </w:r>
      </w:ins>
      <w:ins w:id="643" w:author="Teh Stand" w:date="2021-08-04T08:59:00Z">
        <w:r>
          <w:rPr>
            <w:lang w:val="en-GB"/>
          </w:rPr>
          <w:t xml:space="preserve"> contained in PICREP </w:t>
        </w:r>
      </w:ins>
      <w:ins w:id="644" w:author="Teh Stand" w:date="2021-08-04T09:00:00Z">
        <w:r>
          <w:rPr>
            <w:lang w:val="en-GB"/>
          </w:rPr>
          <w:t>are</w:t>
        </w:r>
      </w:ins>
      <w:ins w:id="645" w:author="Teh Stand" w:date="2021-08-04T08:59:00Z">
        <w:r>
          <w:rPr>
            <w:lang w:val="en-GB"/>
          </w:rPr>
          <w:t xml:space="preserve"> duplicated for multiple object instances in an S-57 dataset, this may be encoded more economically in the corresponding S-101 dataset by associating an instance of the S-101 information feature </w:t>
        </w:r>
        <w:r>
          <w:rPr>
            <w:b/>
            <w:lang w:val="en-GB"/>
          </w:rPr>
          <w:t>Nautical Information</w:t>
        </w:r>
        <w:r>
          <w:rPr>
            <w:lang w:val="en-GB"/>
          </w:rPr>
          <w:t xml:space="preserve"> to the relevant S-101 geo features (see S-101 DCEG clause 24.4) using the association </w:t>
        </w:r>
        <w:r>
          <w:rPr>
            <w:b/>
            <w:lang w:val="en-GB"/>
          </w:rPr>
          <w:t>Additional Information</w:t>
        </w:r>
        <w:r>
          <w:rPr>
            <w:lang w:val="en-GB"/>
          </w:rPr>
          <w:t xml:space="preserve"> (see S-101 DCEG clause 25.1).  Where this is considered to be the preferred encoding, Data Producers will be required to manually encode the </w:t>
        </w:r>
        <w:r>
          <w:rPr>
            <w:b/>
            <w:lang w:val="en-GB"/>
          </w:rPr>
          <w:t>Nautical Information</w:t>
        </w:r>
        <w:r>
          <w:rPr>
            <w:lang w:val="en-GB"/>
          </w:rPr>
          <w:t xml:space="preserve"> </w:t>
        </w:r>
        <w:proofErr w:type="spellStart"/>
        <w:r>
          <w:rPr>
            <w:lang w:val="en-GB"/>
          </w:rPr>
          <w:t>information</w:t>
        </w:r>
        <w:proofErr w:type="spellEnd"/>
        <w:r>
          <w:rPr>
            <w:lang w:val="en-GB"/>
          </w:rPr>
          <w:t xml:space="preserve"> feature; associate this feature to the relevant S-101 geo features using the association </w:t>
        </w:r>
        <w:r>
          <w:rPr>
            <w:b/>
            <w:lang w:val="en-GB"/>
          </w:rPr>
          <w:t>Additional Information</w:t>
        </w:r>
        <w:r>
          <w:rPr>
            <w:lang w:val="en-GB"/>
          </w:rPr>
          <w:t xml:space="preserve">; and remove the complex attribute </w:t>
        </w:r>
      </w:ins>
      <w:ins w:id="646" w:author="Teh Stand" w:date="2021-08-04T09:00:00Z">
        <w:r>
          <w:rPr>
            <w:b/>
            <w:lang w:val="en-GB"/>
          </w:rPr>
          <w:t>pictorial representation</w:t>
        </w:r>
      </w:ins>
      <w:ins w:id="647" w:author="Teh Stand" w:date="2021-08-04T08:59:00Z">
        <w:r>
          <w:rPr>
            <w:lang w:val="en-GB"/>
          </w:rPr>
          <w:t xml:space="preserve"> from these geo features.  Note that this encoding may also be considered where </w:t>
        </w:r>
      </w:ins>
      <w:ins w:id="648" w:author="Teh Stand" w:date="2021-08-04T09:01:00Z">
        <w:r>
          <w:rPr>
            <w:lang w:val="en-GB"/>
          </w:rPr>
          <w:t>pictorial</w:t>
        </w:r>
      </w:ins>
      <w:ins w:id="649" w:author="Teh Stand" w:date="2021-08-04T08:59:00Z">
        <w:r>
          <w:rPr>
            <w:lang w:val="en-GB"/>
          </w:rPr>
          <w:t xml:space="preserve"> information is duplicated across multiple datasets within the S-57/S-101 ENC portfolio.</w:t>
        </w:r>
      </w:ins>
      <w:commentRangeEnd w:id="640"/>
      <w:ins w:id="650" w:author="Teh Stand" w:date="2021-08-04T09:02:00Z">
        <w:r>
          <w:rPr>
            <w:rStyle w:val="CommentReference"/>
            <w:rFonts w:ascii="Garamond" w:hAnsi="Garamond"/>
            <w:lang w:eastAsia="en-US"/>
          </w:rPr>
          <w:commentReference w:id="640"/>
        </w:r>
      </w:ins>
    </w:p>
    <w:p w14:paraId="4595514D" w14:textId="77777777" w:rsidR="006B2826" w:rsidRPr="00F20AE1" w:rsidRDefault="006B2826" w:rsidP="00C93144">
      <w:pPr>
        <w:pStyle w:val="Heading3"/>
        <w:keepLines/>
        <w:numPr>
          <w:ilvl w:val="2"/>
          <w:numId w:val="13"/>
        </w:numPr>
        <w:tabs>
          <w:tab w:val="clear" w:pos="283"/>
          <w:tab w:val="clear" w:pos="566"/>
          <w:tab w:val="clear" w:pos="720"/>
          <w:tab w:val="clear" w:pos="850"/>
          <w:tab w:val="clear" w:pos="915"/>
          <w:tab w:val="clear" w:pos="2911"/>
          <w:tab w:val="left" w:pos="851"/>
        </w:tabs>
        <w:spacing w:before="240" w:after="120"/>
        <w:ind w:left="851" w:hanging="851"/>
        <w:rPr>
          <w:lang w:val="en-GB"/>
        </w:rPr>
      </w:pPr>
      <w:bookmarkStart w:id="651" w:name="_Toc422735644"/>
      <w:bookmarkStart w:id="652" w:name="_Toc460900520"/>
      <w:bookmarkStart w:id="653" w:name="_Toc8629958"/>
      <w:bookmarkStart w:id="654" w:name="_Toc8630090"/>
      <w:bookmarkStart w:id="655" w:name="_Toc68293232"/>
      <w:r w:rsidRPr="00F20AE1">
        <w:rPr>
          <w:lang w:val="en-GB"/>
        </w:rPr>
        <w:lastRenderedPageBreak/>
        <w:t>Signs and Notice boards</w:t>
      </w:r>
      <w:bookmarkEnd w:id="651"/>
      <w:bookmarkEnd w:id="652"/>
      <w:bookmarkEnd w:id="653"/>
      <w:bookmarkEnd w:id="654"/>
      <w:bookmarkEnd w:id="655"/>
    </w:p>
    <w:p w14:paraId="40D492F2" w14:textId="122F7B00" w:rsidR="0071237D" w:rsidRDefault="0071237D" w:rsidP="0071237D">
      <w:pPr>
        <w:spacing w:after="120"/>
        <w:jc w:val="both"/>
        <w:rPr>
          <w:rFonts w:cs="Arial"/>
          <w:bCs/>
          <w:lang w:val="en-AU"/>
        </w:rPr>
      </w:pPr>
      <w:r>
        <w:rPr>
          <w:rFonts w:cs="Arial"/>
          <w:bCs/>
          <w:lang w:val="en-AU"/>
        </w:rPr>
        <w:t>The guidance for the encoding of signs and notice boards remains unchanged in S-101</w:t>
      </w:r>
      <w:r w:rsidRPr="00560C1D">
        <w:rPr>
          <w:rFonts w:cs="Arial"/>
          <w:bCs/>
          <w:lang w:val="en-AU"/>
        </w:rPr>
        <w:t>.</w:t>
      </w:r>
      <w:r>
        <w:rPr>
          <w:rFonts w:cs="Arial"/>
          <w:bCs/>
          <w:lang w:val="en-AU"/>
        </w:rPr>
        <w:t xml:space="preserve">  See S-101 DCEG clause 20.12.2.</w:t>
      </w:r>
    </w:p>
    <w:p w14:paraId="1ED15141" w14:textId="77777777" w:rsidR="006B2826" w:rsidRPr="00F20AE1" w:rsidRDefault="006B2826" w:rsidP="00C93144">
      <w:pPr>
        <w:pStyle w:val="Heading1"/>
        <w:numPr>
          <w:ilvl w:val="0"/>
          <w:numId w:val="13"/>
        </w:numPr>
        <w:tabs>
          <w:tab w:val="clear" w:pos="283"/>
          <w:tab w:val="clear" w:pos="432"/>
          <w:tab w:val="clear" w:pos="566"/>
          <w:tab w:val="clear" w:pos="720"/>
          <w:tab w:val="clear" w:pos="850"/>
          <w:tab w:val="clear" w:pos="915"/>
          <w:tab w:val="clear" w:pos="2911"/>
          <w:tab w:val="left" w:pos="851"/>
        </w:tabs>
        <w:spacing w:before="240" w:after="120"/>
        <w:ind w:left="851" w:hanging="851"/>
        <w:rPr>
          <w:sz w:val="20"/>
          <w:lang w:val="en-GB"/>
        </w:rPr>
      </w:pPr>
      <w:bookmarkStart w:id="656" w:name="_Toc422735645"/>
      <w:bookmarkStart w:id="657" w:name="_Toc460900521"/>
      <w:r w:rsidRPr="00F20AE1">
        <w:rPr>
          <w:lang w:val="en-GB"/>
        </w:rPr>
        <w:br w:type="page"/>
      </w:r>
      <w:bookmarkStart w:id="658" w:name="_Toc68293233"/>
      <w:r w:rsidRPr="00F20AE1">
        <w:rPr>
          <w:lang w:val="en-GB"/>
        </w:rPr>
        <w:lastRenderedPageBreak/>
        <w:t>Depth</w:t>
      </w:r>
      <w:bookmarkEnd w:id="656"/>
      <w:bookmarkEnd w:id="657"/>
      <w:bookmarkEnd w:id="658"/>
    </w:p>
    <w:p w14:paraId="5F26E9C7" w14:textId="3E6008CB" w:rsidR="006B2826" w:rsidRPr="00F20AE1" w:rsidRDefault="006B2826" w:rsidP="00C93144">
      <w:pPr>
        <w:pStyle w:val="Heading2"/>
        <w:numPr>
          <w:ilvl w:val="1"/>
          <w:numId w:val="13"/>
        </w:numPr>
        <w:tabs>
          <w:tab w:val="clear" w:pos="283"/>
          <w:tab w:val="clear" w:pos="576"/>
          <w:tab w:val="clear" w:pos="720"/>
          <w:tab w:val="clear" w:pos="850"/>
          <w:tab w:val="clear" w:pos="915"/>
          <w:tab w:val="clear" w:pos="2911"/>
          <w:tab w:val="num" w:pos="851"/>
        </w:tabs>
        <w:spacing w:before="240" w:after="120"/>
        <w:ind w:left="851" w:hanging="851"/>
        <w:rPr>
          <w:sz w:val="20"/>
          <w:lang w:val="en-GB"/>
        </w:rPr>
      </w:pPr>
      <w:bookmarkStart w:id="659" w:name="_Toc422735647"/>
      <w:bookmarkStart w:id="660" w:name="_Toc460900522"/>
      <w:bookmarkStart w:id="661" w:name="_Toc68293234"/>
      <w:r w:rsidRPr="00F20AE1">
        <w:rPr>
          <w:lang w:val="en-GB"/>
        </w:rPr>
        <w:t>Sounding datum</w:t>
      </w:r>
      <w:bookmarkEnd w:id="659"/>
      <w:bookmarkEnd w:id="660"/>
      <w:bookmarkEnd w:id="661"/>
    </w:p>
    <w:p w14:paraId="72E355DA" w14:textId="77777777" w:rsidR="006B2826" w:rsidRPr="00F20AE1" w:rsidRDefault="006B2826" w:rsidP="006178A3">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outlineLvl w:val="0"/>
        <w:rPr>
          <w:lang w:val="en-GB"/>
        </w:rPr>
      </w:pPr>
      <w:r w:rsidRPr="00F20AE1">
        <w:rPr>
          <w:lang w:val="en-GB"/>
        </w:rPr>
        <w:t>See clause 2.1.3.</w:t>
      </w:r>
    </w:p>
    <w:p w14:paraId="16616EE1" w14:textId="2781BBDD" w:rsidR="006B2826" w:rsidRPr="00F20AE1" w:rsidRDefault="006B2826" w:rsidP="00C93144">
      <w:pPr>
        <w:pStyle w:val="Heading2"/>
        <w:numPr>
          <w:ilvl w:val="1"/>
          <w:numId w:val="13"/>
        </w:numPr>
        <w:tabs>
          <w:tab w:val="clear" w:pos="283"/>
          <w:tab w:val="clear" w:pos="576"/>
          <w:tab w:val="clear" w:pos="720"/>
          <w:tab w:val="clear" w:pos="850"/>
          <w:tab w:val="clear" w:pos="915"/>
          <w:tab w:val="clear" w:pos="2911"/>
          <w:tab w:val="num" w:pos="851"/>
        </w:tabs>
        <w:spacing w:before="240" w:after="120"/>
        <w:ind w:left="851" w:hanging="851"/>
        <w:rPr>
          <w:lang w:val="en-GB"/>
        </w:rPr>
      </w:pPr>
      <w:bookmarkStart w:id="662" w:name="_Toc422735649"/>
      <w:bookmarkStart w:id="663" w:name="_Toc460900523"/>
      <w:bookmarkStart w:id="664" w:name="_Toc68293235"/>
      <w:commentRangeStart w:id="665"/>
      <w:r w:rsidRPr="00F20AE1">
        <w:rPr>
          <w:lang w:val="en-GB"/>
        </w:rPr>
        <w:t>Depth contours</w:t>
      </w:r>
      <w:bookmarkEnd w:id="662"/>
      <w:bookmarkEnd w:id="663"/>
      <w:bookmarkEnd w:id="664"/>
      <w:commentRangeEnd w:id="665"/>
      <w:r w:rsidR="002B0D2F">
        <w:rPr>
          <w:rStyle w:val="CommentReference"/>
          <w:rFonts w:ascii="Garamond" w:hAnsi="Garamond"/>
          <w:b w:val="0"/>
        </w:rPr>
        <w:commentReference w:id="665"/>
      </w:r>
    </w:p>
    <w:p w14:paraId="4BC0CFD5" w14:textId="439E5B38" w:rsidR="003D7C32" w:rsidRDefault="003D7C32" w:rsidP="003D7C32">
      <w:pPr>
        <w:keepNext/>
        <w:keepLines/>
        <w:tabs>
          <w:tab w:val="left" w:pos="0"/>
          <w:tab w:val="left" w:pos="283"/>
          <w:tab w:val="left" w:pos="566"/>
          <w:tab w:val="left" w:pos="850"/>
          <w:tab w:val="left" w:pos="1134"/>
          <w:tab w:val="left" w:pos="1418"/>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bookmarkStart w:id="666" w:name="_Toc422735651"/>
      <w:bookmarkStart w:id="667" w:name="_Toc460900524"/>
      <w:r w:rsidRPr="00F20AE1">
        <w:rPr>
          <w:u w:val="single"/>
          <w:lang w:val="en-GB"/>
        </w:rPr>
        <w:t>S-57 Geo object:</w:t>
      </w:r>
      <w:r w:rsidRPr="00F20AE1">
        <w:rPr>
          <w:lang w:val="en-GB"/>
        </w:rPr>
        <w:tab/>
      </w:r>
      <w:r w:rsidRPr="00F20AE1">
        <w:rPr>
          <w:lang w:val="en-GB"/>
        </w:rPr>
        <w:tab/>
        <w:t>Depth contour (</w:t>
      </w:r>
      <w:r w:rsidRPr="00F20AE1">
        <w:rPr>
          <w:b/>
          <w:lang w:val="en-GB"/>
        </w:rPr>
        <w:t>DEPCNT</w:t>
      </w:r>
      <w:r w:rsidRPr="00F20AE1">
        <w:rPr>
          <w:lang w:val="en-GB"/>
        </w:rPr>
        <w:t>)</w:t>
      </w:r>
      <w:r>
        <w:rPr>
          <w:lang w:val="en-GB"/>
        </w:rPr>
        <w:tab/>
      </w:r>
      <w:r>
        <w:rPr>
          <w:lang w:val="en-GB"/>
        </w:rPr>
        <w:tab/>
      </w:r>
      <w:r w:rsidRPr="00F20AE1">
        <w:rPr>
          <w:lang w:val="en-GB"/>
        </w:rPr>
        <w:t>(</w:t>
      </w:r>
      <w:r>
        <w:rPr>
          <w:lang w:val="en-GB"/>
        </w:rPr>
        <w:t>L</w:t>
      </w:r>
      <w:r w:rsidRPr="00F20AE1">
        <w:rPr>
          <w:lang w:val="en-GB"/>
        </w:rPr>
        <w:t>)</w:t>
      </w:r>
    </w:p>
    <w:p w14:paraId="3EF20674" w14:textId="603049DA" w:rsidR="003D7C32" w:rsidRPr="00F20AE1" w:rsidRDefault="003D7C32" w:rsidP="003D7C32">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w:t>
      </w:r>
      <w:r w:rsidR="00960124">
        <w:rPr>
          <w:u w:val="single"/>
          <w:lang w:val="en-GB"/>
        </w:rPr>
        <w:t>-</w:t>
      </w:r>
      <w:r w:rsidRPr="00F20AE1">
        <w:rPr>
          <w:u w:val="single"/>
          <w:lang w:val="en-GB"/>
        </w:rPr>
        <w:t>101 Geo feature</w:t>
      </w:r>
      <w:r w:rsidRPr="00F20AE1">
        <w:rPr>
          <w:lang w:val="en-GB"/>
        </w:rPr>
        <w:t>:</w:t>
      </w:r>
      <w:r w:rsidRPr="00F20AE1">
        <w:rPr>
          <w:lang w:val="en-GB"/>
        </w:rPr>
        <w:tab/>
      </w:r>
      <w:r>
        <w:rPr>
          <w:b/>
          <w:lang w:val="en-GB"/>
        </w:rPr>
        <w:t>Depth Contour</w:t>
      </w:r>
      <w:r w:rsidRPr="00F20AE1">
        <w:rPr>
          <w:b/>
          <w:lang w:val="en-GB"/>
        </w:rPr>
        <w:tab/>
      </w:r>
      <w:r>
        <w:rPr>
          <w:b/>
          <w:lang w:val="en-GB"/>
        </w:rPr>
        <w:tab/>
      </w:r>
      <w:r>
        <w:rPr>
          <w:b/>
          <w:lang w:val="en-GB"/>
        </w:rPr>
        <w:tab/>
      </w:r>
      <w:r>
        <w:rPr>
          <w:b/>
          <w:lang w:val="en-GB"/>
        </w:rPr>
        <w:tab/>
      </w:r>
      <w:r>
        <w:rPr>
          <w:b/>
          <w:lang w:val="en-GB"/>
        </w:rPr>
        <w:tab/>
      </w:r>
      <w:r w:rsidRPr="00F20AE1">
        <w:rPr>
          <w:lang w:val="en-GB"/>
        </w:rPr>
        <w:t>(</w:t>
      </w:r>
      <w:r>
        <w:rPr>
          <w:lang w:val="en-GB"/>
        </w:rPr>
        <w:t>C)</w:t>
      </w:r>
      <w:r>
        <w:rPr>
          <w:lang w:val="en-GB"/>
        </w:rPr>
        <w:tab/>
      </w:r>
      <w:r>
        <w:rPr>
          <w:lang w:val="en-GB"/>
        </w:rPr>
        <w:tab/>
      </w:r>
      <w:r>
        <w:rPr>
          <w:lang w:val="en-GB"/>
        </w:rPr>
        <w:tab/>
      </w:r>
      <w:r>
        <w:rPr>
          <w:lang w:val="en-GB"/>
        </w:rPr>
        <w:tab/>
      </w:r>
      <w:r>
        <w:rPr>
          <w:lang w:val="en-GB"/>
        </w:rPr>
        <w:tab/>
      </w:r>
      <w:r>
        <w:rPr>
          <w:lang w:val="en-GB"/>
        </w:rPr>
        <w:tab/>
      </w:r>
      <w:r w:rsidRPr="00F20AE1">
        <w:rPr>
          <w:lang w:val="en-GB"/>
        </w:rPr>
        <w:t xml:space="preserve">(S-101 DCEG Clause </w:t>
      </w:r>
      <w:r>
        <w:rPr>
          <w:lang w:val="en-GB"/>
        </w:rPr>
        <w:t>11.6</w:t>
      </w:r>
      <w:r w:rsidRPr="00F20AE1">
        <w:rPr>
          <w:lang w:val="en-GB"/>
        </w:rPr>
        <w:t>)</w:t>
      </w:r>
    </w:p>
    <w:p w14:paraId="02D519C6" w14:textId="5EC4F135" w:rsidR="00A17C29" w:rsidRDefault="00A17C29" w:rsidP="00352D85">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AU"/>
        </w:rPr>
      </w:pPr>
      <w:r>
        <w:rPr>
          <w:lang w:val="en-AU"/>
        </w:rPr>
        <w:t>All instances of encoding of the S-57 Feature object</w:t>
      </w:r>
      <w:r w:rsidRPr="00560C1D">
        <w:rPr>
          <w:lang w:val="en-AU"/>
        </w:rPr>
        <w:t xml:space="preserve"> </w:t>
      </w:r>
      <w:r w:rsidRPr="00F20AE1">
        <w:rPr>
          <w:b/>
          <w:lang w:val="en-GB"/>
        </w:rPr>
        <w:t>DEPCNT</w:t>
      </w:r>
      <w:r w:rsidRPr="00560C1D">
        <w:rPr>
          <w:lang w:val="en-AU"/>
        </w:rPr>
        <w:t xml:space="preserve"> </w:t>
      </w:r>
      <w:r>
        <w:rPr>
          <w:lang w:val="en-AU"/>
        </w:rPr>
        <w:t xml:space="preserve">and its binding attributes will be </w:t>
      </w:r>
      <w:r w:rsidR="009C3AE2">
        <w:rPr>
          <w:lang w:val="en-AU"/>
        </w:rPr>
        <w:t xml:space="preserve">converted </w:t>
      </w:r>
      <w:r>
        <w:rPr>
          <w:lang w:val="en-AU"/>
        </w:rPr>
        <w:t xml:space="preserve">automatically </w:t>
      </w:r>
      <w:r w:rsidR="009C3AE2">
        <w:rPr>
          <w:lang w:val="en-GB"/>
        </w:rPr>
        <w:t>to an instance of</w:t>
      </w:r>
      <w:r>
        <w:rPr>
          <w:lang w:val="en-AU"/>
        </w:rPr>
        <w:t xml:space="preserve"> the S-101 feature </w:t>
      </w:r>
      <w:r>
        <w:rPr>
          <w:b/>
          <w:lang w:val="en-GB"/>
        </w:rPr>
        <w:t>Depth Contour</w:t>
      </w:r>
      <w:r>
        <w:rPr>
          <w:b/>
          <w:lang w:val="en-AU"/>
        </w:rPr>
        <w:t xml:space="preserve"> </w:t>
      </w:r>
      <w:r>
        <w:rPr>
          <w:lang w:val="en-AU"/>
        </w:rPr>
        <w:t>during the automated conversion process.</w:t>
      </w:r>
    </w:p>
    <w:p w14:paraId="2D9F13E3" w14:textId="77777777" w:rsidR="00EA47E3" w:rsidRDefault="00EA47E3" w:rsidP="00EA47E3">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jc w:val="both"/>
        <w:rPr>
          <w:ins w:id="668" w:author="Teh Stand" w:date="2021-09-13T12:49:00Z"/>
          <w:lang w:val="en-AU"/>
        </w:rPr>
      </w:pPr>
      <w:ins w:id="669" w:author="Teh Stand" w:date="2021-09-13T12:49:00Z">
        <w:r>
          <w:rPr>
            <w:lang w:val="en-AU"/>
          </w:rPr>
          <w:t>The following additional requirements for S-57 attribution must be noted:</w:t>
        </w:r>
      </w:ins>
    </w:p>
    <w:p w14:paraId="4ACAC887" w14:textId="280E7E59" w:rsidR="00EA47E3" w:rsidRDefault="00EA47E3" w:rsidP="003D1EB3">
      <w:pPr>
        <w:pStyle w:val="ListParagraph"/>
        <w:numPr>
          <w:ilvl w:val="0"/>
          <w:numId w:val="20"/>
        </w:num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284" w:hanging="284"/>
        <w:contextualSpacing w:val="0"/>
        <w:jc w:val="both"/>
        <w:rPr>
          <w:ins w:id="670" w:author="Teh Stand" w:date="2021-09-13T12:49:00Z"/>
          <w:lang w:val="en-AU"/>
        </w:rPr>
      </w:pPr>
      <w:ins w:id="671" w:author="Teh Stand" w:date="2021-09-13T12:50:00Z">
        <w:r>
          <w:rPr>
            <w:b/>
            <w:lang w:val="en-AU"/>
          </w:rPr>
          <w:t>DEPCNT</w:t>
        </w:r>
      </w:ins>
      <w:ins w:id="672" w:author="Teh Stand" w:date="2021-09-13T12:49:00Z">
        <w:r>
          <w:rPr>
            <w:lang w:val="en-AU"/>
          </w:rPr>
          <w:t xml:space="preserve"> with attribute QUAPOS = </w:t>
        </w:r>
        <w:r>
          <w:rPr>
            <w:i/>
            <w:lang w:val="en-AU"/>
          </w:rPr>
          <w:t>4</w:t>
        </w:r>
        <w:r>
          <w:rPr>
            <w:lang w:val="en-AU"/>
          </w:rPr>
          <w:t xml:space="preserve"> (approximate) will also be converted to an instance of the </w:t>
        </w:r>
        <w:r w:rsidRPr="00F20AE1">
          <w:rPr>
            <w:lang w:val="en-GB"/>
          </w:rPr>
          <w:t xml:space="preserve">S-101 </w:t>
        </w:r>
        <w:r>
          <w:rPr>
            <w:lang w:val="en-GB"/>
          </w:rPr>
          <w:t xml:space="preserve">Information type </w:t>
        </w:r>
        <w:r>
          <w:rPr>
            <w:b/>
            <w:lang w:val="en-GB"/>
          </w:rPr>
          <w:t>Spatial Quality</w:t>
        </w:r>
        <w:r>
          <w:rPr>
            <w:lang w:val="en-GB"/>
          </w:rPr>
          <w:t xml:space="preserve"> (see S-101 DCEG clause 24.5), attribute </w:t>
        </w:r>
        <w:r>
          <w:rPr>
            <w:b/>
            <w:lang w:val="en-GB"/>
          </w:rPr>
          <w:t>quality of horizontal measurement</w:t>
        </w:r>
        <w:r>
          <w:rPr>
            <w:lang w:val="en-GB"/>
          </w:rPr>
          <w:t xml:space="preserve"> = </w:t>
        </w:r>
        <w:r>
          <w:rPr>
            <w:i/>
            <w:lang w:val="en-GB"/>
          </w:rPr>
          <w:t>4</w:t>
        </w:r>
        <w:r>
          <w:rPr>
            <w:lang w:val="en-GB"/>
          </w:rPr>
          <w:t xml:space="preserve"> (approximate), associated to the geometry of the </w:t>
        </w:r>
      </w:ins>
      <w:ins w:id="673" w:author="Teh Stand" w:date="2021-09-13T12:50:00Z">
        <w:r>
          <w:rPr>
            <w:b/>
            <w:lang w:val="en-GB"/>
          </w:rPr>
          <w:t>Depth Contour</w:t>
        </w:r>
      </w:ins>
      <w:ins w:id="674" w:author="Teh Stand" w:date="2021-09-13T12:49:00Z">
        <w:r>
          <w:rPr>
            <w:lang w:val="en-GB"/>
          </w:rPr>
          <w:t xml:space="preserve"> feature using the association </w:t>
        </w:r>
        <w:r>
          <w:rPr>
            <w:b/>
            <w:lang w:val="en-GB"/>
          </w:rPr>
          <w:t>Spatial Association</w:t>
        </w:r>
        <w:r>
          <w:rPr>
            <w:lang w:val="en-GB"/>
          </w:rPr>
          <w:t>.</w:t>
        </w:r>
      </w:ins>
    </w:p>
    <w:p w14:paraId="2866AF05" w14:textId="19BCBF22" w:rsidR="006B2826" w:rsidRPr="00F20AE1" w:rsidRDefault="006B2826" w:rsidP="00C93144">
      <w:pPr>
        <w:pStyle w:val="Heading2"/>
        <w:numPr>
          <w:ilvl w:val="1"/>
          <w:numId w:val="13"/>
        </w:numPr>
        <w:tabs>
          <w:tab w:val="clear" w:pos="283"/>
          <w:tab w:val="clear" w:pos="576"/>
          <w:tab w:val="clear" w:pos="720"/>
          <w:tab w:val="clear" w:pos="850"/>
          <w:tab w:val="clear" w:pos="915"/>
          <w:tab w:val="clear" w:pos="2911"/>
          <w:tab w:val="left" w:pos="-2835"/>
          <w:tab w:val="num" w:pos="851"/>
        </w:tabs>
        <w:spacing w:before="240" w:after="120"/>
        <w:ind w:left="851" w:hanging="851"/>
        <w:rPr>
          <w:bCs/>
          <w:lang w:val="en-GB"/>
        </w:rPr>
      </w:pPr>
      <w:bookmarkStart w:id="675" w:name="_Toc68293236"/>
      <w:r w:rsidRPr="00F20AE1">
        <w:rPr>
          <w:bCs/>
          <w:lang w:val="en-GB"/>
        </w:rPr>
        <w:t>Soundings</w:t>
      </w:r>
      <w:bookmarkEnd w:id="666"/>
      <w:bookmarkEnd w:id="667"/>
      <w:bookmarkEnd w:id="675"/>
    </w:p>
    <w:p w14:paraId="77EDB166" w14:textId="12D3544D" w:rsidR="00A17C29" w:rsidRDefault="00A17C29" w:rsidP="00A17C29">
      <w:pPr>
        <w:keepNext/>
        <w:keepLines/>
        <w:tabs>
          <w:tab w:val="left" w:pos="0"/>
          <w:tab w:val="left" w:pos="283"/>
          <w:tab w:val="left" w:pos="566"/>
          <w:tab w:val="left" w:pos="850"/>
          <w:tab w:val="left" w:pos="1134"/>
          <w:tab w:val="left" w:pos="1418"/>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S-57 Geo object:</w:t>
      </w:r>
      <w:r w:rsidRPr="00F20AE1">
        <w:rPr>
          <w:lang w:val="en-GB"/>
        </w:rPr>
        <w:tab/>
      </w:r>
      <w:r w:rsidRPr="00F20AE1">
        <w:rPr>
          <w:lang w:val="en-GB"/>
        </w:rPr>
        <w:tab/>
        <w:t>Sounding (</w:t>
      </w:r>
      <w:r w:rsidRPr="00F20AE1">
        <w:rPr>
          <w:b/>
          <w:lang w:val="en-GB"/>
        </w:rPr>
        <w:t>SOUNDG</w:t>
      </w:r>
      <w:r w:rsidRPr="00F20AE1">
        <w:rPr>
          <w:lang w:val="en-GB"/>
        </w:rPr>
        <w:t>)</w:t>
      </w:r>
      <w:r>
        <w:rPr>
          <w:lang w:val="en-GB"/>
        </w:rPr>
        <w:tab/>
      </w:r>
      <w:r>
        <w:rPr>
          <w:lang w:val="en-GB"/>
        </w:rPr>
        <w:tab/>
      </w:r>
      <w:r w:rsidR="00A0657D">
        <w:rPr>
          <w:lang w:val="en-GB"/>
        </w:rPr>
        <w:tab/>
      </w:r>
      <w:r w:rsidR="00A0657D">
        <w:rPr>
          <w:lang w:val="en-GB"/>
        </w:rPr>
        <w:tab/>
      </w:r>
      <w:r w:rsidRPr="00F20AE1">
        <w:rPr>
          <w:lang w:val="en-GB"/>
        </w:rPr>
        <w:t>(</w:t>
      </w:r>
      <w:r>
        <w:rPr>
          <w:lang w:val="en-GB"/>
        </w:rPr>
        <w:t>P</w:t>
      </w:r>
      <w:r w:rsidRPr="00F20AE1">
        <w:rPr>
          <w:lang w:val="en-GB"/>
        </w:rPr>
        <w:t>)</w:t>
      </w:r>
    </w:p>
    <w:p w14:paraId="74BB9821" w14:textId="44666C8C" w:rsidR="00A17C29" w:rsidRDefault="00A17C29" w:rsidP="00A17C29">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w:t>
      </w:r>
      <w:r w:rsidR="00960124">
        <w:rPr>
          <w:u w:val="single"/>
          <w:lang w:val="en-GB"/>
        </w:rPr>
        <w:t>-</w:t>
      </w:r>
      <w:r w:rsidRPr="00F20AE1">
        <w:rPr>
          <w:u w:val="single"/>
          <w:lang w:val="en-GB"/>
        </w:rPr>
        <w:t>101 Geo feature</w:t>
      </w:r>
      <w:r w:rsidRPr="00F20AE1">
        <w:rPr>
          <w:lang w:val="en-GB"/>
        </w:rPr>
        <w:t>:</w:t>
      </w:r>
      <w:r w:rsidRPr="00F20AE1">
        <w:rPr>
          <w:lang w:val="en-GB"/>
        </w:rPr>
        <w:tab/>
      </w:r>
      <w:r>
        <w:rPr>
          <w:b/>
          <w:lang w:val="en-GB"/>
        </w:rPr>
        <w:t>Sounding</w:t>
      </w:r>
      <w:r w:rsidRPr="00F20AE1">
        <w:rPr>
          <w:b/>
          <w:lang w:val="en-GB"/>
        </w:rPr>
        <w:tab/>
      </w:r>
      <w:r>
        <w:rPr>
          <w:b/>
          <w:lang w:val="en-GB"/>
        </w:rPr>
        <w:tab/>
      </w:r>
      <w:r>
        <w:rPr>
          <w:b/>
          <w:lang w:val="en-GB"/>
        </w:rPr>
        <w:tab/>
      </w:r>
      <w:r>
        <w:rPr>
          <w:b/>
          <w:lang w:val="en-GB"/>
        </w:rPr>
        <w:tab/>
      </w:r>
      <w:r>
        <w:rPr>
          <w:b/>
          <w:lang w:val="en-GB"/>
        </w:rPr>
        <w:tab/>
      </w:r>
      <w:r w:rsidR="00A0657D">
        <w:rPr>
          <w:b/>
          <w:lang w:val="en-GB"/>
        </w:rPr>
        <w:tab/>
      </w:r>
      <w:r w:rsidR="00A0657D">
        <w:rPr>
          <w:b/>
          <w:lang w:val="en-GB"/>
        </w:rPr>
        <w:tab/>
      </w:r>
      <w:r w:rsidRPr="00F20AE1">
        <w:rPr>
          <w:lang w:val="en-GB"/>
        </w:rPr>
        <w:t>(</w:t>
      </w:r>
      <w:r>
        <w:rPr>
          <w:lang w:val="en-GB"/>
        </w:rPr>
        <w:t>P - Pointset</w:t>
      </w:r>
      <w:r w:rsidR="00A0657D">
        <w:rPr>
          <w:lang w:val="en-GB"/>
        </w:rPr>
        <w:t>)</w:t>
      </w:r>
      <w:r w:rsidR="00A0657D">
        <w:rPr>
          <w:lang w:val="en-GB"/>
        </w:rPr>
        <w:tab/>
      </w:r>
      <w:r w:rsidR="00A0657D">
        <w:rPr>
          <w:lang w:val="en-GB"/>
        </w:rPr>
        <w:tab/>
      </w:r>
      <w:r w:rsidRPr="00F20AE1">
        <w:rPr>
          <w:lang w:val="en-GB"/>
        </w:rPr>
        <w:t xml:space="preserve">(S-101 DCEG Clause </w:t>
      </w:r>
      <w:r>
        <w:rPr>
          <w:lang w:val="en-GB"/>
        </w:rPr>
        <w:t>11.3</w:t>
      </w:r>
      <w:r w:rsidRPr="00F20AE1">
        <w:rPr>
          <w:lang w:val="en-GB"/>
        </w:rPr>
        <w:t>)</w:t>
      </w:r>
    </w:p>
    <w:p w14:paraId="53CD5D32" w14:textId="285F1F16" w:rsidR="00A17C29" w:rsidRPr="00F20AE1" w:rsidRDefault="00A17C29" w:rsidP="00A17C29">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w:t>
      </w:r>
      <w:r w:rsidR="00960124">
        <w:rPr>
          <w:u w:val="single"/>
          <w:lang w:val="en-GB"/>
        </w:rPr>
        <w:t>-</w:t>
      </w:r>
      <w:r w:rsidRPr="00F20AE1">
        <w:rPr>
          <w:u w:val="single"/>
          <w:lang w:val="en-GB"/>
        </w:rPr>
        <w:t>101 Geo feature</w:t>
      </w:r>
      <w:r w:rsidRPr="00F20AE1">
        <w:rPr>
          <w:lang w:val="en-GB"/>
        </w:rPr>
        <w:t>:</w:t>
      </w:r>
      <w:r w:rsidRPr="00F20AE1">
        <w:rPr>
          <w:lang w:val="en-GB"/>
        </w:rPr>
        <w:tab/>
      </w:r>
      <w:r w:rsidR="00A0657D">
        <w:rPr>
          <w:b/>
          <w:lang w:val="en-GB"/>
        </w:rPr>
        <w:t>Depth – No Bottom Found</w:t>
      </w:r>
      <w:r>
        <w:rPr>
          <w:b/>
          <w:lang w:val="en-GB"/>
        </w:rPr>
        <w:tab/>
      </w:r>
      <w:r>
        <w:rPr>
          <w:b/>
          <w:lang w:val="en-GB"/>
        </w:rPr>
        <w:tab/>
      </w:r>
      <w:r w:rsidRPr="00F20AE1">
        <w:rPr>
          <w:lang w:val="en-GB"/>
        </w:rPr>
        <w:t>(</w:t>
      </w:r>
      <w:r>
        <w:rPr>
          <w:lang w:val="en-GB"/>
        </w:rPr>
        <w:t>P - Pointset</w:t>
      </w:r>
      <w:r w:rsidR="00A0657D">
        <w:rPr>
          <w:lang w:val="en-GB"/>
        </w:rPr>
        <w:t>)</w:t>
      </w:r>
      <w:r w:rsidR="00A0657D">
        <w:rPr>
          <w:lang w:val="en-GB"/>
        </w:rPr>
        <w:tab/>
      </w:r>
      <w:r w:rsidR="00A0657D">
        <w:rPr>
          <w:lang w:val="en-GB"/>
        </w:rPr>
        <w:tab/>
      </w:r>
      <w:r w:rsidRPr="00F20AE1">
        <w:rPr>
          <w:lang w:val="en-GB"/>
        </w:rPr>
        <w:t xml:space="preserve">(S-101 DCEG Clause </w:t>
      </w:r>
      <w:r>
        <w:rPr>
          <w:lang w:val="en-GB"/>
        </w:rPr>
        <w:t>11.</w:t>
      </w:r>
      <w:r w:rsidR="00A0657D">
        <w:rPr>
          <w:lang w:val="en-GB"/>
        </w:rPr>
        <w:t>8</w:t>
      </w:r>
      <w:r w:rsidRPr="00F20AE1">
        <w:rPr>
          <w:lang w:val="en-GB"/>
        </w:rPr>
        <w:t>)</w:t>
      </w:r>
    </w:p>
    <w:p w14:paraId="24C24ABA" w14:textId="61293B6C" w:rsidR="00BD6A9A" w:rsidRDefault="00BD6A9A" w:rsidP="00BD6A9A">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jc w:val="both"/>
        <w:rPr>
          <w:lang w:val="en-AU"/>
        </w:rPr>
      </w:pPr>
      <w:r>
        <w:rPr>
          <w:lang w:val="en-AU"/>
        </w:rPr>
        <w:t>All instances of encoding of the S-57 Feature object</w:t>
      </w:r>
      <w:r w:rsidRPr="00560C1D">
        <w:rPr>
          <w:lang w:val="en-AU"/>
        </w:rPr>
        <w:t xml:space="preserve"> </w:t>
      </w:r>
      <w:r w:rsidRPr="00F20AE1">
        <w:rPr>
          <w:b/>
          <w:lang w:val="en-GB"/>
        </w:rPr>
        <w:t>SOUNDG</w:t>
      </w:r>
      <w:r w:rsidRPr="00560C1D">
        <w:rPr>
          <w:lang w:val="en-AU"/>
        </w:rPr>
        <w:t xml:space="preserve"> </w:t>
      </w:r>
      <w:r>
        <w:rPr>
          <w:lang w:val="en-AU"/>
        </w:rPr>
        <w:t xml:space="preserve">and its binding attributes will be </w:t>
      </w:r>
      <w:r w:rsidR="009C3AE2">
        <w:rPr>
          <w:lang w:val="en-AU"/>
        </w:rPr>
        <w:t xml:space="preserve">converted </w:t>
      </w:r>
      <w:r>
        <w:rPr>
          <w:lang w:val="en-AU"/>
        </w:rPr>
        <w:t xml:space="preserve">automatically </w:t>
      </w:r>
      <w:r w:rsidR="009C3AE2">
        <w:rPr>
          <w:lang w:val="en-GB"/>
        </w:rPr>
        <w:t>to an instance of</w:t>
      </w:r>
      <w:r>
        <w:rPr>
          <w:lang w:val="en-AU"/>
        </w:rPr>
        <w:t xml:space="preserve"> the S-101 feature </w:t>
      </w:r>
      <w:r>
        <w:rPr>
          <w:b/>
          <w:lang w:val="en-GB"/>
        </w:rPr>
        <w:t>Sounding</w:t>
      </w:r>
      <w:r>
        <w:rPr>
          <w:b/>
          <w:lang w:val="en-AU"/>
        </w:rPr>
        <w:t xml:space="preserve"> </w:t>
      </w:r>
      <w:r>
        <w:rPr>
          <w:lang w:val="en-AU"/>
        </w:rPr>
        <w:t>during the automated conversion process.  However the following exceptions apply:</w:t>
      </w:r>
    </w:p>
    <w:p w14:paraId="4CB98887" w14:textId="180EF82D" w:rsidR="00BD6A9A" w:rsidRDefault="00BD6A9A" w:rsidP="00C93144">
      <w:pPr>
        <w:pStyle w:val="ListParagraph"/>
        <w:numPr>
          <w:ilvl w:val="0"/>
          <w:numId w:val="20"/>
        </w:num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284" w:hanging="284"/>
        <w:jc w:val="both"/>
        <w:rPr>
          <w:lang w:val="en-AU"/>
        </w:rPr>
      </w:pPr>
      <w:r>
        <w:rPr>
          <w:lang w:val="en-AU"/>
        </w:rPr>
        <w:t xml:space="preserve">The S-57 attribute EXPSOU will not be converted.  It is considered that </w:t>
      </w:r>
      <w:r w:rsidRPr="00E33573">
        <w:rPr>
          <w:lang w:val="en-AU"/>
        </w:rPr>
        <w:t>th</w:t>
      </w:r>
      <w:r>
        <w:rPr>
          <w:lang w:val="en-AU"/>
        </w:rPr>
        <w:t>is</w:t>
      </w:r>
      <w:r w:rsidRPr="00E33573">
        <w:rPr>
          <w:lang w:val="en-AU"/>
        </w:rPr>
        <w:t xml:space="preserve"> attribute</w:t>
      </w:r>
      <w:r>
        <w:rPr>
          <w:lang w:val="en-AU"/>
        </w:rPr>
        <w:t xml:space="preserve"> is </w:t>
      </w:r>
      <w:r w:rsidRPr="00E33573">
        <w:rPr>
          <w:lang w:val="en-AU"/>
        </w:rPr>
        <w:t xml:space="preserve">not relevant for </w:t>
      </w:r>
      <w:r>
        <w:rPr>
          <w:b/>
          <w:lang w:val="en-GB"/>
        </w:rPr>
        <w:t>Sounding</w:t>
      </w:r>
      <w:r w:rsidRPr="00E33573">
        <w:rPr>
          <w:lang w:val="en-AU"/>
        </w:rPr>
        <w:t xml:space="preserve"> in S-101.</w:t>
      </w:r>
    </w:p>
    <w:p w14:paraId="11539E22" w14:textId="2CA1A007" w:rsidR="00BD6A9A" w:rsidRDefault="00BD6A9A" w:rsidP="00C93144">
      <w:pPr>
        <w:pStyle w:val="ListParagraph"/>
        <w:numPr>
          <w:ilvl w:val="0"/>
          <w:numId w:val="20"/>
        </w:num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284" w:hanging="284"/>
        <w:jc w:val="both"/>
        <w:rPr>
          <w:ins w:id="676" w:author="Teh Stand" w:date="2021-09-13T12:42:00Z"/>
          <w:lang w:val="en-AU"/>
        </w:rPr>
      </w:pPr>
      <w:r>
        <w:rPr>
          <w:b/>
          <w:lang w:val="en-AU"/>
        </w:rPr>
        <w:t>SOUNDG</w:t>
      </w:r>
      <w:r>
        <w:rPr>
          <w:lang w:val="en-AU"/>
        </w:rPr>
        <w:t xml:space="preserve"> with attribute QUASOU = </w:t>
      </w:r>
      <w:r>
        <w:rPr>
          <w:i/>
          <w:lang w:val="en-AU"/>
        </w:rPr>
        <w:t>5</w:t>
      </w:r>
      <w:r>
        <w:rPr>
          <w:lang w:val="en-AU"/>
        </w:rPr>
        <w:t xml:space="preserve"> (no bottom found at value shown) will </w:t>
      </w:r>
      <w:r w:rsidR="009C3AE2">
        <w:rPr>
          <w:lang w:val="en-AU"/>
        </w:rPr>
        <w:t xml:space="preserve">be </w:t>
      </w:r>
      <w:r>
        <w:rPr>
          <w:lang w:val="en-AU"/>
        </w:rPr>
        <w:t>convert</w:t>
      </w:r>
      <w:r w:rsidR="009C3AE2">
        <w:rPr>
          <w:lang w:val="en-AU"/>
        </w:rPr>
        <w:t>ed</w:t>
      </w:r>
      <w:r>
        <w:rPr>
          <w:lang w:val="en-AU"/>
        </w:rPr>
        <w:t xml:space="preserve"> to </w:t>
      </w:r>
      <w:r w:rsidR="009C3AE2">
        <w:rPr>
          <w:lang w:val="en-GB"/>
        </w:rPr>
        <w:t xml:space="preserve">to an instance of </w:t>
      </w:r>
      <w:r w:rsidR="00D64F92">
        <w:rPr>
          <w:lang w:val="en-AU"/>
        </w:rPr>
        <w:t xml:space="preserve">the S-101 feature </w:t>
      </w:r>
      <w:r w:rsidR="00D64F92">
        <w:rPr>
          <w:b/>
          <w:lang w:val="en-AU"/>
        </w:rPr>
        <w:t>Depth – No Bottom Found</w:t>
      </w:r>
      <w:r w:rsidR="00D64F92">
        <w:rPr>
          <w:lang w:val="en-AU"/>
        </w:rPr>
        <w:t xml:space="preserve">.  Where this is the case, the attributes EXPSOU, NOBJNM, OBJNAM, SOUACC and STATUS will not be converted.  It is considered that </w:t>
      </w:r>
      <w:r w:rsidR="00D64F92" w:rsidRPr="00E33573">
        <w:rPr>
          <w:lang w:val="en-AU"/>
        </w:rPr>
        <w:t>th</w:t>
      </w:r>
      <w:r w:rsidR="00D64F92">
        <w:rPr>
          <w:lang w:val="en-AU"/>
        </w:rPr>
        <w:t>ese</w:t>
      </w:r>
      <w:r w:rsidR="00D64F92" w:rsidRPr="00E33573">
        <w:rPr>
          <w:lang w:val="en-AU"/>
        </w:rPr>
        <w:t xml:space="preserve"> attribute</w:t>
      </w:r>
      <w:r w:rsidR="00D64F92">
        <w:rPr>
          <w:lang w:val="en-AU"/>
        </w:rPr>
        <w:t xml:space="preserve">s are </w:t>
      </w:r>
      <w:r w:rsidR="00D64F92" w:rsidRPr="00E33573">
        <w:rPr>
          <w:lang w:val="en-AU"/>
        </w:rPr>
        <w:t xml:space="preserve">not relevant for </w:t>
      </w:r>
      <w:r w:rsidR="00D64F92">
        <w:rPr>
          <w:b/>
          <w:lang w:val="en-AU"/>
        </w:rPr>
        <w:t>Depth – No Bottom Found</w:t>
      </w:r>
      <w:r w:rsidR="00D64F92" w:rsidRPr="00E33573">
        <w:rPr>
          <w:lang w:val="en-AU"/>
        </w:rPr>
        <w:t xml:space="preserve"> in S-101.</w:t>
      </w:r>
    </w:p>
    <w:p w14:paraId="0A2B6CDF" w14:textId="050A73C6" w:rsidR="00A846AA" w:rsidDel="00A846AA" w:rsidRDefault="00A846AA" w:rsidP="00C93144">
      <w:pPr>
        <w:pStyle w:val="ListParagraph"/>
        <w:numPr>
          <w:ilvl w:val="0"/>
          <w:numId w:val="20"/>
        </w:num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284" w:hanging="284"/>
        <w:jc w:val="both"/>
        <w:rPr>
          <w:del w:id="677" w:author="Teh Stand" w:date="2021-09-13T12:48:00Z"/>
          <w:lang w:val="en-AU"/>
        </w:rPr>
      </w:pPr>
    </w:p>
    <w:p w14:paraId="1917FA27" w14:textId="01D5A087" w:rsidR="00D64F92" w:rsidRPr="00764AD4" w:rsidDel="00A846AA" w:rsidRDefault="00D64F92" w:rsidP="00C93144">
      <w:pPr>
        <w:pStyle w:val="ListParagraph"/>
        <w:numPr>
          <w:ilvl w:val="0"/>
          <w:numId w:val="20"/>
        </w:num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284" w:hanging="284"/>
        <w:jc w:val="both"/>
        <w:rPr>
          <w:del w:id="678" w:author="Teh Stand" w:date="2021-09-13T12:48:00Z"/>
          <w:lang w:val="en-AU"/>
        </w:rPr>
      </w:pPr>
      <w:del w:id="679" w:author="Teh Stand" w:date="2021-09-13T12:48:00Z">
        <w:r w:rsidDel="00A846AA">
          <w:rPr>
            <w:lang w:val="en-AU"/>
          </w:rPr>
          <w:delText>The S-57 attribute SOUACC</w:delText>
        </w:r>
        <w:r w:rsidR="00D26A72" w:rsidDel="00A846AA">
          <w:rPr>
            <w:lang w:val="en-AU"/>
          </w:rPr>
          <w:delText xml:space="preserve"> will convert to an instance of the </w:delText>
        </w:r>
        <w:r w:rsidR="00D26A72" w:rsidRPr="00F20AE1" w:rsidDel="00A846AA">
          <w:rPr>
            <w:lang w:val="en-GB"/>
          </w:rPr>
          <w:delText xml:space="preserve">S-101 </w:delText>
        </w:r>
        <w:r w:rsidR="00D26A72" w:rsidDel="00A846AA">
          <w:rPr>
            <w:lang w:val="en-GB"/>
          </w:rPr>
          <w:delText xml:space="preserve">Information type </w:delText>
        </w:r>
        <w:r w:rsidR="00D26A72" w:rsidDel="00A846AA">
          <w:rPr>
            <w:b/>
            <w:lang w:val="en-GB"/>
          </w:rPr>
          <w:delText>Spatial Quality</w:delText>
        </w:r>
        <w:r w:rsidR="009D12B8" w:rsidDel="00A846AA">
          <w:rPr>
            <w:lang w:val="en-GB"/>
          </w:rPr>
          <w:delText xml:space="preserve"> (see S-101 DCEG clause 24.5)</w:delText>
        </w:r>
        <w:r w:rsidR="00D26A72" w:rsidDel="00A846AA">
          <w:rPr>
            <w:lang w:val="en-GB"/>
          </w:rPr>
          <w:delText xml:space="preserve">, attribute </w:delText>
        </w:r>
        <w:r w:rsidR="00D26A72" w:rsidDel="00A846AA">
          <w:rPr>
            <w:b/>
            <w:lang w:val="en-GB"/>
          </w:rPr>
          <w:delText>vertical uncertainty</w:delText>
        </w:r>
        <w:r w:rsidR="00D26A72" w:rsidDel="00A846AA">
          <w:rPr>
            <w:lang w:val="en-GB"/>
          </w:rPr>
          <w:delText>/</w:delText>
        </w:r>
        <w:r w:rsidR="00D26A72" w:rsidDel="00A846AA">
          <w:rPr>
            <w:b/>
            <w:lang w:val="en-GB"/>
          </w:rPr>
          <w:delText>uncertainty fixed</w:delText>
        </w:r>
        <w:r w:rsidR="009D12B8" w:rsidDel="00A846AA">
          <w:rPr>
            <w:lang w:val="en-GB"/>
          </w:rPr>
          <w:delText xml:space="preserve">, associated to the geometry of the </w:delText>
        </w:r>
        <w:r w:rsidR="009D12B8" w:rsidDel="00A846AA">
          <w:rPr>
            <w:b/>
            <w:lang w:val="en-GB"/>
          </w:rPr>
          <w:delText>Sounding</w:delText>
        </w:r>
        <w:r w:rsidR="009D12B8" w:rsidDel="00A846AA">
          <w:rPr>
            <w:lang w:val="en-GB"/>
          </w:rPr>
          <w:delText xml:space="preserve"> features using the association </w:delText>
        </w:r>
        <w:r w:rsidR="009D12B8" w:rsidDel="00A846AA">
          <w:rPr>
            <w:b/>
            <w:lang w:val="en-GB"/>
          </w:rPr>
          <w:delText>Spatial Association</w:delText>
        </w:r>
        <w:r w:rsidR="009D12B8" w:rsidDel="00A846AA">
          <w:rPr>
            <w:lang w:val="en-GB"/>
          </w:rPr>
          <w:delText xml:space="preserve">.  This encoding is mandatory in S-101 for all </w:delText>
        </w:r>
        <w:r w:rsidR="009D12B8" w:rsidDel="00A846AA">
          <w:rPr>
            <w:b/>
            <w:lang w:val="en-GB"/>
          </w:rPr>
          <w:delText>Sounding</w:delText>
        </w:r>
        <w:r w:rsidR="009D12B8" w:rsidDel="00A846AA">
          <w:rPr>
            <w:lang w:val="en-GB"/>
          </w:rPr>
          <w:delText xml:space="preserve"> features of depth 30 metres or less</w:delText>
        </w:r>
        <w:r w:rsidR="00D26A72" w:rsidDel="00A846AA">
          <w:rPr>
            <w:lang w:val="en-GB"/>
          </w:rPr>
          <w:delText>.</w:delText>
        </w:r>
        <w:r w:rsidR="009D12B8" w:rsidDel="00A846AA">
          <w:rPr>
            <w:lang w:val="en-GB"/>
          </w:rPr>
          <w:delText xml:space="preserve">  It is recommended that Data Producers </w:delText>
        </w:r>
        <w:r w:rsidR="00764AD4" w:rsidDel="00A846AA">
          <w:rPr>
            <w:lang w:val="en-GB"/>
          </w:rPr>
          <w:delText xml:space="preserve">evaluate their data holdings and </w:delText>
        </w:r>
        <w:r w:rsidR="009D12B8" w:rsidDel="00A846AA">
          <w:rPr>
            <w:lang w:val="en-GB"/>
          </w:rPr>
          <w:delText xml:space="preserve">populate values </w:delText>
        </w:r>
        <w:r w:rsidR="00764AD4" w:rsidDel="00A846AA">
          <w:rPr>
            <w:lang w:val="en-GB"/>
          </w:rPr>
          <w:delText>of</w:delText>
        </w:r>
        <w:r w:rsidR="009D12B8" w:rsidDel="00A846AA">
          <w:rPr>
            <w:lang w:val="en-GB"/>
          </w:rPr>
          <w:delText xml:space="preserve"> SOUACC for </w:delText>
        </w:r>
        <w:r w:rsidR="009D12B8" w:rsidDel="00A846AA">
          <w:rPr>
            <w:b/>
            <w:lang w:val="en-GB"/>
          </w:rPr>
          <w:delText>SOUNDG</w:delText>
        </w:r>
        <w:r w:rsidR="00764AD4" w:rsidDel="00A846AA">
          <w:rPr>
            <w:lang w:val="en-GB"/>
          </w:rPr>
          <w:delText xml:space="preserve"> of depth 30 metres or less at their earliest convenience.</w:delText>
        </w:r>
      </w:del>
    </w:p>
    <w:p w14:paraId="32F28546" w14:textId="77777777" w:rsidR="00AF6967" w:rsidRDefault="00AF6967" w:rsidP="00AF6967">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jc w:val="both"/>
        <w:rPr>
          <w:lang w:val="en-AU"/>
        </w:rPr>
      </w:pPr>
      <w:r>
        <w:rPr>
          <w:lang w:val="en-AU"/>
        </w:rPr>
        <w:t>The following additional requirements for S-57 attribution must be noted:</w:t>
      </w:r>
    </w:p>
    <w:p w14:paraId="39E530B1" w14:textId="77777777" w:rsidR="00EA47E3" w:rsidRDefault="00EA47E3" w:rsidP="00EA47E3">
      <w:pPr>
        <w:pStyle w:val="ListParagraph"/>
        <w:numPr>
          <w:ilvl w:val="0"/>
          <w:numId w:val="20"/>
        </w:num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284" w:hanging="284"/>
        <w:jc w:val="both"/>
        <w:rPr>
          <w:ins w:id="680" w:author="Teh Stand" w:date="2021-09-13T12:48:00Z"/>
          <w:lang w:val="en-AU"/>
        </w:rPr>
      </w:pPr>
      <w:ins w:id="681" w:author="Teh Stand" w:date="2021-09-13T12:48:00Z">
        <w:r>
          <w:rPr>
            <w:b/>
            <w:lang w:val="en-AU"/>
          </w:rPr>
          <w:t>SOUNDG</w:t>
        </w:r>
        <w:r>
          <w:rPr>
            <w:lang w:val="en-AU"/>
          </w:rPr>
          <w:t xml:space="preserve"> with attribute QUAPOS = </w:t>
        </w:r>
        <w:r>
          <w:rPr>
            <w:i/>
            <w:lang w:val="en-AU"/>
          </w:rPr>
          <w:t>4</w:t>
        </w:r>
        <w:r>
          <w:rPr>
            <w:lang w:val="en-AU"/>
          </w:rPr>
          <w:t xml:space="preserve"> (approximate) will also be converted to an instance of the </w:t>
        </w:r>
        <w:r w:rsidRPr="00F20AE1">
          <w:rPr>
            <w:lang w:val="en-GB"/>
          </w:rPr>
          <w:t xml:space="preserve">S-101 </w:t>
        </w:r>
        <w:r>
          <w:rPr>
            <w:lang w:val="en-GB"/>
          </w:rPr>
          <w:t xml:space="preserve">Information type </w:t>
        </w:r>
        <w:r>
          <w:rPr>
            <w:b/>
            <w:lang w:val="en-GB"/>
          </w:rPr>
          <w:t>Spatial Quality</w:t>
        </w:r>
        <w:r>
          <w:rPr>
            <w:lang w:val="en-GB"/>
          </w:rPr>
          <w:t xml:space="preserve"> (see S-101 DCEG clause 24.5), attribute </w:t>
        </w:r>
        <w:r>
          <w:rPr>
            <w:b/>
            <w:lang w:val="en-GB"/>
          </w:rPr>
          <w:t>quality of horizontal measurement</w:t>
        </w:r>
        <w:r>
          <w:rPr>
            <w:lang w:val="en-GB"/>
          </w:rPr>
          <w:t xml:space="preserve"> = </w:t>
        </w:r>
        <w:r>
          <w:rPr>
            <w:i/>
            <w:lang w:val="en-GB"/>
          </w:rPr>
          <w:t>4</w:t>
        </w:r>
        <w:r>
          <w:rPr>
            <w:lang w:val="en-GB"/>
          </w:rPr>
          <w:t xml:space="preserve"> (approximate), associated to the geometry of the </w:t>
        </w:r>
        <w:r>
          <w:rPr>
            <w:b/>
            <w:lang w:val="en-GB"/>
          </w:rPr>
          <w:t>Sounding</w:t>
        </w:r>
        <w:r>
          <w:rPr>
            <w:lang w:val="en-GB"/>
          </w:rPr>
          <w:t xml:space="preserve"> feature using the association </w:t>
        </w:r>
        <w:r>
          <w:rPr>
            <w:b/>
            <w:lang w:val="en-GB"/>
          </w:rPr>
          <w:t>Spatial Association</w:t>
        </w:r>
        <w:r>
          <w:rPr>
            <w:lang w:val="en-GB"/>
          </w:rPr>
          <w:t>.</w:t>
        </w:r>
      </w:ins>
    </w:p>
    <w:p w14:paraId="06EC7F88" w14:textId="2989881D" w:rsidR="00EA47E3" w:rsidRPr="00EA47E3" w:rsidRDefault="00EA47E3">
      <w:pPr>
        <w:pStyle w:val="ListParagraph"/>
        <w:numPr>
          <w:ilvl w:val="0"/>
          <w:numId w:val="20"/>
        </w:numPr>
        <w:tabs>
          <w:tab w:val="left" w:pos="0"/>
          <w:tab w:val="left" w:pos="283"/>
          <w:tab w:val="left" w:pos="566"/>
          <w:tab w:val="left" w:pos="851"/>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284" w:hanging="284"/>
        <w:jc w:val="both"/>
        <w:rPr>
          <w:ins w:id="682" w:author="Teh Stand" w:date="2021-09-13T12:48:00Z"/>
          <w:lang w:val="en-AU"/>
        </w:rPr>
      </w:pPr>
      <w:ins w:id="683" w:author="Teh Stand" w:date="2021-09-13T12:48:00Z">
        <w:r>
          <w:rPr>
            <w:lang w:val="en-AU"/>
          </w:rPr>
          <w:t xml:space="preserve">The S-57 attribute SOUACC will be converted to an instance of the </w:t>
        </w:r>
        <w:r w:rsidRPr="00F20AE1">
          <w:rPr>
            <w:lang w:val="en-GB"/>
          </w:rPr>
          <w:t xml:space="preserve">S-101 </w:t>
        </w:r>
        <w:r>
          <w:rPr>
            <w:lang w:val="en-GB"/>
          </w:rPr>
          <w:t xml:space="preserve">Information type </w:t>
        </w:r>
        <w:r>
          <w:rPr>
            <w:b/>
            <w:lang w:val="en-GB"/>
          </w:rPr>
          <w:t>Spatial Quality</w:t>
        </w:r>
        <w:r>
          <w:rPr>
            <w:lang w:val="en-GB"/>
          </w:rPr>
          <w:t xml:space="preserve"> (see S-101 DCEG clause 24.5), attribute </w:t>
        </w:r>
        <w:r>
          <w:rPr>
            <w:b/>
            <w:lang w:val="en-GB"/>
          </w:rPr>
          <w:t>vertical uncertainty</w:t>
        </w:r>
        <w:r>
          <w:rPr>
            <w:lang w:val="en-GB"/>
          </w:rPr>
          <w:t>/</w:t>
        </w:r>
        <w:r>
          <w:rPr>
            <w:b/>
            <w:lang w:val="en-GB"/>
          </w:rPr>
          <w:t>uncertainty fixed</w:t>
        </w:r>
        <w:r>
          <w:rPr>
            <w:lang w:val="en-GB"/>
          </w:rPr>
          <w:t xml:space="preserve">, associated to the geometry of the </w:t>
        </w:r>
        <w:r>
          <w:rPr>
            <w:b/>
            <w:lang w:val="en-GB"/>
          </w:rPr>
          <w:t>Sounding</w:t>
        </w:r>
        <w:r>
          <w:rPr>
            <w:lang w:val="en-GB"/>
          </w:rPr>
          <w:t xml:space="preserve"> features using the association </w:t>
        </w:r>
        <w:r>
          <w:rPr>
            <w:b/>
            <w:lang w:val="en-GB"/>
          </w:rPr>
          <w:t>Spatial Association</w:t>
        </w:r>
        <w:r>
          <w:rPr>
            <w:lang w:val="en-GB"/>
          </w:rPr>
          <w:t xml:space="preserve">.  This encoding is mandatory in S-101 for all </w:t>
        </w:r>
        <w:r>
          <w:rPr>
            <w:b/>
            <w:lang w:val="en-GB"/>
          </w:rPr>
          <w:t>Sounding</w:t>
        </w:r>
        <w:r>
          <w:rPr>
            <w:lang w:val="en-GB"/>
          </w:rPr>
          <w:t xml:space="preserve"> features of depth 30 metres or less.  It is recommended that Data Producers evaluate their data holdings and populate values of SOUACC for </w:t>
        </w:r>
        <w:r>
          <w:rPr>
            <w:b/>
            <w:lang w:val="en-GB"/>
          </w:rPr>
          <w:t>SOUNDG</w:t>
        </w:r>
        <w:r>
          <w:rPr>
            <w:lang w:val="en-GB"/>
          </w:rPr>
          <w:t xml:space="preserve"> of depth 30 metres or less at their earliest convenience.</w:t>
        </w:r>
      </w:ins>
    </w:p>
    <w:p w14:paraId="1CEF9158" w14:textId="2E6A93D7" w:rsidR="00AF6967" w:rsidRDefault="00AF6967" w:rsidP="00C93144">
      <w:pPr>
        <w:pStyle w:val="ListParagraph"/>
        <w:numPr>
          <w:ilvl w:val="0"/>
          <w:numId w:val="20"/>
        </w:numPr>
        <w:tabs>
          <w:tab w:val="left" w:pos="0"/>
          <w:tab w:val="left" w:pos="283"/>
          <w:tab w:val="left" w:pos="566"/>
          <w:tab w:val="left" w:pos="851"/>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284" w:hanging="284"/>
        <w:jc w:val="both"/>
        <w:rPr>
          <w:rFonts w:cs="Arial"/>
          <w:bCs/>
          <w:lang w:val="en-AU"/>
        </w:rPr>
      </w:pPr>
      <w:r>
        <w:rPr>
          <w:rFonts w:cs="Arial"/>
          <w:bCs/>
          <w:lang w:val="en-AU"/>
        </w:rPr>
        <w:t xml:space="preserve">The S-101 attribute </w:t>
      </w:r>
      <w:r>
        <w:rPr>
          <w:rFonts w:cs="Arial"/>
          <w:b/>
          <w:bCs/>
          <w:lang w:val="en-AU"/>
        </w:rPr>
        <w:t>reported date</w:t>
      </w:r>
      <w:r>
        <w:rPr>
          <w:rFonts w:cs="Arial"/>
          <w:bCs/>
          <w:lang w:val="en-AU"/>
        </w:rPr>
        <w:t xml:space="preserve"> has been introduced in S-101 to encode the date at which a sounding has been reported.  This information is encoded in S-57 on </w:t>
      </w:r>
      <w:r>
        <w:rPr>
          <w:rFonts w:cs="Arial"/>
          <w:b/>
          <w:bCs/>
          <w:lang w:val="en-AU"/>
        </w:rPr>
        <w:t>SOUNDG</w:t>
      </w:r>
      <w:r>
        <w:rPr>
          <w:rFonts w:cs="Arial"/>
          <w:bCs/>
          <w:lang w:val="en-AU"/>
        </w:rPr>
        <w:t xml:space="preserve"> </w:t>
      </w:r>
      <w:r w:rsidRPr="00231F30">
        <w:rPr>
          <w:rFonts w:cs="Arial"/>
          <w:bCs/>
          <w:lang w:val="en-AU"/>
        </w:rPr>
        <w:t>using</w:t>
      </w:r>
      <w:r>
        <w:rPr>
          <w:rFonts w:cs="Arial"/>
          <w:bCs/>
          <w:lang w:val="en-AU"/>
        </w:rPr>
        <w:t xml:space="preserve"> the attribute SORDAT</w:t>
      </w:r>
      <w:r w:rsidR="002C1513">
        <w:rPr>
          <w:rFonts w:cs="Arial"/>
          <w:bCs/>
          <w:lang w:val="en-AU"/>
        </w:rPr>
        <w:t xml:space="preserve"> (see clause 2.2.5.1)</w:t>
      </w:r>
      <w:r>
        <w:rPr>
          <w:rFonts w:cs="Arial"/>
          <w:bCs/>
          <w:lang w:val="en-AU"/>
        </w:rPr>
        <w:t xml:space="preserve">.  </w:t>
      </w:r>
      <w:commentRangeStart w:id="684"/>
      <w:r w:rsidR="002C1513">
        <w:rPr>
          <w:rFonts w:cs="Arial"/>
          <w:bCs/>
          <w:lang w:val="en-AU"/>
        </w:rPr>
        <w:t xml:space="preserve">Unless the date populated in SORDAT is actually a reported date, Data Producers are advised to remove SORDAT from </w:t>
      </w:r>
      <w:r w:rsidR="002C1513">
        <w:rPr>
          <w:rFonts w:cs="Arial"/>
          <w:b/>
          <w:bCs/>
          <w:lang w:val="en-AU"/>
        </w:rPr>
        <w:t>SOUNDG</w:t>
      </w:r>
      <w:r w:rsidR="002C1513">
        <w:rPr>
          <w:rFonts w:cs="Arial"/>
          <w:bCs/>
          <w:lang w:val="en-AU"/>
        </w:rPr>
        <w:t xml:space="preserve"> objects</w:t>
      </w:r>
      <w:commentRangeEnd w:id="684"/>
      <w:r w:rsidR="002C1513">
        <w:rPr>
          <w:rStyle w:val="CommentReference"/>
          <w:rFonts w:ascii="Garamond" w:hAnsi="Garamond"/>
          <w:lang w:eastAsia="en-US"/>
        </w:rPr>
        <w:commentReference w:id="684"/>
      </w:r>
      <w:r w:rsidR="005263EA">
        <w:rPr>
          <w:rFonts w:cs="Arial"/>
          <w:bCs/>
          <w:lang w:val="en-AU"/>
        </w:rPr>
        <w:t xml:space="preserve"> prior to conversion</w:t>
      </w:r>
      <w:r>
        <w:rPr>
          <w:rFonts w:cs="Arial"/>
          <w:bCs/>
          <w:lang w:val="en-AU"/>
        </w:rPr>
        <w:t>.</w:t>
      </w:r>
    </w:p>
    <w:p w14:paraId="16890C78" w14:textId="373E45FE" w:rsidR="00081E04" w:rsidRDefault="00081E04" w:rsidP="0036103E">
      <w:pPr>
        <w:spacing w:after="120"/>
        <w:jc w:val="both"/>
        <w:rPr>
          <w:lang w:val="en-AU"/>
        </w:rPr>
      </w:pPr>
      <w:r>
        <w:rPr>
          <w:lang w:val="en-AU"/>
        </w:rPr>
        <w:t xml:space="preserve">Data Producers are advised that the following enumerate type attributes have restricted allowable enumerate values for </w:t>
      </w:r>
      <w:r>
        <w:rPr>
          <w:b/>
          <w:lang w:val="en-GB"/>
        </w:rPr>
        <w:t>Sounding</w:t>
      </w:r>
      <w:r>
        <w:rPr>
          <w:lang w:val="en-AU"/>
        </w:rPr>
        <w:t xml:space="preserve"> in S-101:</w:t>
      </w:r>
    </w:p>
    <w:p w14:paraId="22B00AB2" w14:textId="10D36381" w:rsidR="00081E04" w:rsidRDefault="00081E04" w:rsidP="00081E04">
      <w:pPr>
        <w:spacing w:after="120"/>
        <w:jc w:val="both"/>
        <w:rPr>
          <w:lang w:val="en-AU"/>
        </w:rPr>
      </w:pPr>
      <w:r>
        <w:rPr>
          <w:b/>
          <w:lang w:val="en-AU"/>
        </w:rPr>
        <w:t>quality of vertical measurement</w:t>
      </w:r>
      <w:r>
        <w:rPr>
          <w:lang w:val="en-AU"/>
        </w:rPr>
        <w:tab/>
      </w:r>
      <w:r>
        <w:rPr>
          <w:lang w:val="en-AU"/>
        </w:rPr>
        <w:tab/>
        <w:t>(QUASOU)</w:t>
      </w:r>
    </w:p>
    <w:p w14:paraId="569723DB" w14:textId="5CEABC86" w:rsidR="00081E04" w:rsidRDefault="00081E04" w:rsidP="00081E04">
      <w:pPr>
        <w:spacing w:after="120"/>
        <w:jc w:val="both"/>
        <w:rPr>
          <w:lang w:val="en-AU"/>
        </w:rPr>
      </w:pPr>
      <w:r>
        <w:rPr>
          <w:b/>
          <w:lang w:val="en-AU"/>
        </w:rPr>
        <w:t>technique of sounding measurement</w:t>
      </w:r>
      <w:r w:rsidRPr="007A62BB">
        <w:rPr>
          <w:lang w:val="en-AU"/>
        </w:rPr>
        <w:tab/>
      </w:r>
      <w:r w:rsidRPr="007A62BB">
        <w:rPr>
          <w:lang w:val="en-AU"/>
        </w:rPr>
        <w:tab/>
        <w:t>(</w:t>
      </w:r>
      <w:r>
        <w:rPr>
          <w:lang w:val="en-AU"/>
        </w:rPr>
        <w:t>TECSOU</w:t>
      </w:r>
      <w:r w:rsidRPr="007A62BB">
        <w:rPr>
          <w:lang w:val="en-AU"/>
        </w:rPr>
        <w:t>)</w:t>
      </w:r>
    </w:p>
    <w:p w14:paraId="11F09205" w14:textId="77AA833C" w:rsidR="00081E04" w:rsidRDefault="00081E04" w:rsidP="00081E04">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AU"/>
        </w:rPr>
      </w:pPr>
      <w:r>
        <w:rPr>
          <w:rFonts w:cs="Arial"/>
          <w:bCs/>
          <w:lang w:val="en-AU"/>
        </w:rPr>
        <w:lastRenderedPageBreak/>
        <w:t xml:space="preserve">See S-101 DCEG clause </w:t>
      </w:r>
      <w:r w:rsidR="00AF6967">
        <w:rPr>
          <w:rFonts w:cs="Arial"/>
          <w:bCs/>
          <w:lang w:val="en-AU"/>
        </w:rPr>
        <w:t>11.3</w:t>
      </w:r>
      <w:r>
        <w:rPr>
          <w:rFonts w:cs="Arial"/>
          <w:bCs/>
          <w:lang w:val="en-AU"/>
        </w:rPr>
        <w:t xml:space="preserve"> for the listings of allowable values.  Values populated in S-57 for these attributes other than the allowable values will</w:t>
      </w:r>
      <w:r>
        <w:rPr>
          <w:lang w:val="en-AU"/>
        </w:rPr>
        <w:t xml:space="preserve"> not be converted across to S-101</w:t>
      </w:r>
      <w:r w:rsidRPr="00560C1D">
        <w:rPr>
          <w:rFonts w:cs="Arial"/>
          <w:bCs/>
          <w:lang w:val="en-AU"/>
        </w:rPr>
        <w:t>.</w:t>
      </w:r>
      <w:r>
        <w:rPr>
          <w:rFonts w:cs="Arial"/>
          <w:bCs/>
          <w:lang w:val="en-AU"/>
        </w:rPr>
        <w:t xml:space="preserve">  </w:t>
      </w:r>
      <w:commentRangeStart w:id="685"/>
      <w:r>
        <w:rPr>
          <w:rFonts w:cs="Arial"/>
          <w:bCs/>
          <w:lang w:val="en-AU"/>
        </w:rPr>
        <w:t xml:space="preserve">Data Producers are advised to check any populated values for </w:t>
      </w:r>
      <w:del w:id="686" w:author="Teh Stand" w:date="2021-06-02T14:31:00Z">
        <w:r w:rsidDel="007E3A18">
          <w:rPr>
            <w:rFonts w:cs="Arial"/>
            <w:bCs/>
            <w:lang w:val="en-AU"/>
          </w:rPr>
          <w:delText xml:space="preserve">CONDTN </w:delText>
        </w:r>
      </w:del>
      <w:ins w:id="687" w:author="Teh Stand" w:date="2021-06-02T14:31:00Z">
        <w:r w:rsidR="007E3A18">
          <w:rPr>
            <w:rFonts w:cs="Arial"/>
            <w:bCs/>
            <w:lang w:val="en-AU"/>
          </w:rPr>
          <w:t xml:space="preserve">QUASOU </w:t>
        </w:r>
      </w:ins>
      <w:r>
        <w:rPr>
          <w:rFonts w:cs="Arial"/>
          <w:bCs/>
          <w:lang w:val="en-AU"/>
        </w:rPr>
        <w:t xml:space="preserve">and </w:t>
      </w:r>
      <w:del w:id="688" w:author="Teh Stand" w:date="2021-06-02T14:31:00Z">
        <w:r w:rsidDel="007E3A18">
          <w:rPr>
            <w:rFonts w:cs="Arial"/>
            <w:bCs/>
            <w:lang w:val="en-AU"/>
          </w:rPr>
          <w:delText xml:space="preserve">STATUS </w:delText>
        </w:r>
      </w:del>
      <w:ins w:id="689" w:author="Teh Stand" w:date="2021-06-02T14:31:00Z">
        <w:r w:rsidR="007E3A18">
          <w:rPr>
            <w:rFonts w:cs="Arial"/>
            <w:bCs/>
            <w:lang w:val="en-AU"/>
          </w:rPr>
          <w:t xml:space="preserve">TECSOU </w:t>
        </w:r>
      </w:ins>
      <w:r>
        <w:rPr>
          <w:rFonts w:cs="Arial"/>
          <w:bCs/>
          <w:lang w:val="en-AU"/>
        </w:rPr>
        <w:t xml:space="preserve">on </w:t>
      </w:r>
      <w:r>
        <w:rPr>
          <w:rFonts w:cs="Arial"/>
          <w:b/>
          <w:bCs/>
          <w:lang w:val="en-AU"/>
        </w:rPr>
        <w:t>SOUNDG</w:t>
      </w:r>
      <w:r>
        <w:rPr>
          <w:rFonts w:cs="Arial"/>
          <w:bCs/>
          <w:lang w:val="en-AU"/>
        </w:rPr>
        <w:t xml:space="preserve"> and amend appropriately.</w:t>
      </w:r>
      <w:commentRangeEnd w:id="685"/>
      <w:r w:rsidR="007E3A18">
        <w:rPr>
          <w:rStyle w:val="CommentReference"/>
          <w:rFonts w:ascii="Garamond" w:hAnsi="Garamond"/>
          <w:lang w:eastAsia="en-US"/>
        </w:rPr>
        <w:commentReference w:id="685"/>
      </w:r>
    </w:p>
    <w:p w14:paraId="2500B1BE" w14:textId="4D342A6E" w:rsidR="00764AD4" w:rsidRDefault="00764AD4" w:rsidP="00764AD4">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AU"/>
        </w:rPr>
      </w:pPr>
      <w:r>
        <w:rPr>
          <w:lang w:val="en-AU"/>
        </w:rPr>
        <w:t xml:space="preserve">The S-101 </w:t>
      </w:r>
      <w:r w:rsidR="006762EC">
        <w:rPr>
          <w:lang w:val="en-AU"/>
        </w:rPr>
        <w:t xml:space="preserve">Boolean </w:t>
      </w:r>
      <w:r>
        <w:rPr>
          <w:lang w:val="en-AU"/>
        </w:rPr>
        <w:t xml:space="preserve">attribute </w:t>
      </w:r>
      <w:r>
        <w:rPr>
          <w:b/>
          <w:lang w:val="en-AU"/>
        </w:rPr>
        <w:t>display uncertainties</w:t>
      </w:r>
      <w:r>
        <w:rPr>
          <w:lang w:val="en-AU"/>
        </w:rPr>
        <w:t xml:space="preserve"> introduces the option to encode additional information related to </w:t>
      </w:r>
      <w:r w:rsidR="006762EC">
        <w:rPr>
          <w:b/>
          <w:lang w:val="en-AU"/>
        </w:rPr>
        <w:t>Sounding</w:t>
      </w:r>
      <w:r w:rsidR="006762EC">
        <w:rPr>
          <w:lang w:val="en-AU"/>
        </w:rPr>
        <w:t xml:space="preserve">, and is mandatory for all </w:t>
      </w:r>
      <w:r w:rsidR="006762EC">
        <w:rPr>
          <w:b/>
          <w:lang w:val="en-AU"/>
        </w:rPr>
        <w:t>Sounding</w:t>
      </w:r>
      <w:r w:rsidR="006762EC">
        <w:rPr>
          <w:lang w:val="en-AU"/>
        </w:rPr>
        <w:t xml:space="preserve"> features of depth 30 metres or less</w:t>
      </w:r>
      <w:r>
        <w:rPr>
          <w:lang w:val="en-AU"/>
        </w:rPr>
        <w:t xml:space="preserve">.  There is no corresponding encoding for this information on </w:t>
      </w:r>
      <w:r w:rsidR="006762EC">
        <w:rPr>
          <w:rFonts w:cs="Arial"/>
          <w:b/>
          <w:bCs/>
          <w:lang w:val="en-AU"/>
        </w:rPr>
        <w:t>SOUNDG</w:t>
      </w:r>
      <w:r>
        <w:rPr>
          <w:lang w:val="en-AU"/>
        </w:rPr>
        <w:t xml:space="preserve"> in S-57 – for full capability S-101 data, Data Producers will be required to </w:t>
      </w:r>
      <w:r w:rsidR="006762EC">
        <w:rPr>
          <w:lang w:val="en-AU"/>
        </w:rPr>
        <w:t xml:space="preserve">evaluate their converted S-101 sounding coverage and </w:t>
      </w:r>
      <w:r>
        <w:rPr>
          <w:lang w:val="en-AU"/>
        </w:rPr>
        <w:t xml:space="preserve">populate this attribute </w:t>
      </w:r>
      <w:r w:rsidR="006762EC">
        <w:rPr>
          <w:lang w:val="en-AU"/>
        </w:rPr>
        <w:t xml:space="preserve">appropriately, noting that during the automated conversion process the value of this attribute will be set to </w:t>
      </w:r>
      <w:r w:rsidR="006762EC">
        <w:rPr>
          <w:i/>
          <w:lang w:val="en-AU"/>
        </w:rPr>
        <w:t>No</w:t>
      </w:r>
      <w:r>
        <w:rPr>
          <w:lang w:val="en-AU"/>
        </w:rPr>
        <w:t>.</w:t>
      </w:r>
    </w:p>
    <w:p w14:paraId="12FD524A" w14:textId="77777777" w:rsidR="006B2826" w:rsidRPr="003B3EDD" w:rsidRDefault="006B2826" w:rsidP="00C93144">
      <w:pPr>
        <w:pStyle w:val="Heading2"/>
        <w:numPr>
          <w:ilvl w:val="1"/>
          <w:numId w:val="13"/>
        </w:numPr>
        <w:tabs>
          <w:tab w:val="clear" w:pos="283"/>
          <w:tab w:val="clear" w:pos="576"/>
          <w:tab w:val="clear" w:pos="720"/>
          <w:tab w:val="clear" w:pos="915"/>
          <w:tab w:val="clear" w:pos="2911"/>
          <w:tab w:val="left" w:pos="-2977"/>
          <w:tab w:val="num" w:pos="-993"/>
        </w:tabs>
        <w:spacing w:before="240" w:after="120"/>
        <w:ind w:left="851" w:hanging="851"/>
        <w:rPr>
          <w:bCs/>
          <w:lang w:val="en-GB"/>
        </w:rPr>
      </w:pPr>
      <w:bookmarkStart w:id="690" w:name="_Toc422735653"/>
      <w:bookmarkStart w:id="691" w:name="_Toc460900525"/>
      <w:bookmarkStart w:id="692" w:name="_Toc68293237"/>
      <w:r w:rsidRPr="003B3EDD">
        <w:rPr>
          <w:bCs/>
          <w:lang w:val="en-GB"/>
        </w:rPr>
        <w:t>Depth areas</w:t>
      </w:r>
      <w:bookmarkEnd w:id="690"/>
      <w:bookmarkEnd w:id="691"/>
      <w:bookmarkEnd w:id="692"/>
    </w:p>
    <w:p w14:paraId="1B4AA213" w14:textId="77777777" w:rsidR="006B2826" w:rsidRPr="00F20AE1" w:rsidRDefault="006B2826" w:rsidP="00C93144">
      <w:pPr>
        <w:pStyle w:val="Heading3"/>
        <w:keepLines/>
        <w:numPr>
          <w:ilvl w:val="2"/>
          <w:numId w:val="13"/>
        </w:numPr>
        <w:tabs>
          <w:tab w:val="clear" w:pos="283"/>
          <w:tab w:val="clear" w:pos="566"/>
          <w:tab w:val="clear" w:pos="720"/>
          <w:tab w:val="clear" w:pos="850"/>
          <w:tab w:val="clear" w:pos="915"/>
          <w:tab w:val="clear" w:pos="2911"/>
          <w:tab w:val="left" w:pos="-3544"/>
          <w:tab w:val="num" w:pos="851"/>
        </w:tabs>
        <w:spacing w:before="240" w:after="120"/>
        <w:ind w:left="851" w:hanging="851"/>
        <w:rPr>
          <w:bCs/>
          <w:lang w:val="en-GB"/>
        </w:rPr>
      </w:pPr>
      <w:bookmarkStart w:id="693" w:name="_Toc422735655"/>
      <w:bookmarkStart w:id="694" w:name="_Toc460900526"/>
      <w:bookmarkStart w:id="695" w:name="_Toc68293238"/>
      <w:r w:rsidRPr="00F20AE1">
        <w:rPr>
          <w:bCs/>
          <w:lang w:val="en-GB"/>
        </w:rPr>
        <w:t>Geo object depth area</w:t>
      </w:r>
      <w:bookmarkEnd w:id="693"/>
      <w:bookmarkEnd w:id="694"/>
      <w:r w:rsidRPr="00F20AE1">
        <w:rPr>
          <w:bCs/>
          <w:lang w:val="en-GB"/>
        </w:rPr>
        <w:t>s</w:t>
      </w:r>
      <w:bookmarkEnd w:id="695"/>
    </w:p>
    <w:p w14:paraId="7927FC47" w14:textId="095EAE6C" w:rsidR="009E505B" w:rsidRDefault="009E505B" w:rsidP="009E505B">
      <w:pPr>
        <w:keepNext/>
        <w:keepLines/>
        <w:tabs>
          <w:tab w:val="left" w:pos="0"/>
          <w:tab w:val="left" w:pos="283"/>
          <w:tab w:val="left" w:pos="566"/>
          <w:tab w:val="left" w:pos="850"/>
          <w:tab w:val="left" w:pos="1134"/>
          <w:tab w:val="left" w:pos="1418"/>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bookmarkStart w:id="696" w:name="_Toc422735657"/>
      <w:bookmarkStart w:id="697" w:name="_Toc460900527"/>
      <w:r w:rsidRPr="00F20AE1">
        <w:rPr>
          <w:u w:val="single"/>
          <w:lang w:val="en-GB"/>
        </w:rPr>
        <w:t>S-57 Geo object:</w:t>
      </w:r>
      <w:r w:rsidRPr="00F20AE1">
        <w:rPr>
          <w:lang w:val="en-GB"/>
        </w:rPr>
        <w:tab/>
      </w:r>
      <w:r w:rsidRPr="00F20AE1">
        <w:rPr>
          <w:lang w:val="en-GB"/>
        </w:rPr>
        <w:tab/>
        <w:t>Depth area (</w:t>
      </w:r>
      <w:r w:rsidRPr="00F20AE1">
        <w:rPr>
          <w:b/>
          <w:lang w:val="en-GB"/>
        </w:rPr>
        <w:t>DEPARE</w:t>
      </w:r>
      <w:r w:rsidRPr="00F20AE1">
        <w:rPr>
          <w:lang w:val="en-GB"/>
        </w:rPr>
        <w:t>)</w:t>
      </w:r>
      <w:r>
        <w:rPr>
          <w:lang w:val="en-GB"/>
        </w:rPr>
        <w:tab/>
      </w:r>
      <w:r>
        <w:rPr>
          <w:lang w:val="en-GB"/>
        </w:rPr>
        <w:tab/>
      </w:r>
      <w:r w:rsidRPr="00F20AE1">
        <w:rPr>
          <w:lang w:val="en-GB"/>
        </w:rPr>
        <w:t>(</w:t>
      </w:r>
      <w:r>
        <w:rPr>
          <w:lang w:val="en-GB"/>
        </w:rPr>
        <w:t>A</w:t>
      </w:r>
      <w:r w:rsidRPr="00F20AE1">
        <w:rPr>
          <w:lang w:val="en-GB"/>
        </w:rPr>
        <w:t>)</w:t>
      </w:r>
    </w:p>
    <w:p w14:paraId="0E062403" w14:textId="05D98E08" w:rsidR="009E505B" w:rsidRPr="00F20AE1" w:rsidRDefault="009E505B" w:rsidP="009E505B">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w:t>
      </w:r>
      <w:r w:rsidR="00960124">
        <w:rPr>
          <w:u w:val="single"/>
          <w:lang w:val="en-GB"/>
        </w:rPr>
        <w:t>-</w:t>
      </w:r>
      <w:r w:rsidRPr="00F20AE1">
        <w:rPr>
          <w:u w:val="single"/>
          <w:lang w:val="en-GB"/>
        </w:rPr>
        <w:t>101 Geo feature</w:t>
      </w:r>
      <w:r w:rsidRPr="00F20AE1">
        <w:rPr>
          <w:lang w:val="en-GB"/>
        </w:rPr>
        <w:t>:</w:t>
      </w:r>
      <w:r w:rsidRPr="00F20AE1">
        <w:rPr>
          <w:lang w:val="en-GB"/>
        </w:rPr>
        <w:tab/>
      </w:r>
      <w:r>
        <w:rPr>
          <w:b/>
          <w:lang w:val="en-GB"/>
        </w:rPr>
        <w:t>Depth Area</w:t>
      </w:r>
      <w:r w:rsidRPr="00F20AE1">
        <w:rPr>
          <w:b/>
          <w:lang w:val="en-GB"/>
        </w:rPr>
        <w:tab/>
      </w:r>
      <w:r>
        <w:rPr>
          <w:b/>
          <w:lang w:val="en-GB"/>
        </w:rPr>
        <w:tab/>
      </w:r>
      <w:r>
        <w:rPr>
          <w:b/>
          <w:lang w:val="en-GB"/>
        </w:rPr>
        <w:tab/>
      </w:r>
      <w:r>
        <w:rPr>
          <w:b/>
          <w:lang w:val="en-GB"/>
        </w:rPr>
        <w:tab/>
      </w:r>
      <w:r>
        <w:rPr>
          <w:b/>
          <w:lang w:val="en-GB"/>
        </w:rPr>
        <w:tab/>
      </w:r>
      <w:r>
        <w:rPr>
          <w:b/>
          <w:lang w:val="en-GB"/>
        </w:rPr>
        <w:tab/>
      </w:r>
      <w:r w:rsidRPr="00F20AE1">
        <w:rPr>
          <w:lang w:val="en-GB"/>
        </w:rPr>
        <w:t>(</w:t>
      </w:r>
      <w:r>
        <w:rPr>
          <w:lang w:val="en-GB"/>
        </w:rPr>
        <w:t>S)</w:t>
      </w:r>
      <w:r>
        <w:rPr>
          <w:lang w:val="en-GB"/>
        </w:rPr>
        <w:tab/>
      </w:r>
      <w:r>
        <w:rPr>
          <w:lang w:val="en-GB"/>
        </w:rPr>
        <w:tab/>
      </w:r>
      <w:r>
        <w:rPr>
          <w:lang w:val="en-GB"/>
        </w:rPr>
        <w:tab/>
      </w:r>
      <w:r>
        <w:rPr>
          <w:lang w:val="en-GB"/>
        </w:rPr>
        <w:tab/>
      </w:r>
      <w:r>
        <w:rPr>
          <w:lang w:val="en-GB"/>
        </w:rPr>
        <w:tab/>
      </w:r>
      <w:r>
        <w:rPr>
          <w:lang w:val="en-GB"/>
        </w:rPr>
        <w:tab/>
      </w:r>
      <w:r w:rsidRPr="00F20AE1">
        <w:rPr>
          <w:lang w:val="en-GB"/>
        </w:rPr>
        <w:t xml:space="preserve">(S-101 DCEG Clause </w:t>
      </w:r>
      <w:r>
        <w:rPr>
          <w:lang w:val="en-GB"/>
        </w:rPr>
        <w:t>11.7</w:t>
      </w:r>
      <w:r w:rsidRPr="00F20AE1">
        <w:rPr>
          <w:lang w:val="en-GB"/>
        </w:rPr>
        <w:t>)</w:t>
      </w:r>
    </w:p>
    <w:p w14:paraId="0DEDC0D6" w14:textId="26FE0CC2" w:rsidR="00663648" w:rsidRDefault="00663648" w:rsidP="00663648">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jc w:val="both"/>
        <w:rPr>
          <w:lang w:val="en-AU"/>
        </w:rPr>
      </w:pPr>
      <w:r>
        <w:rPr>
          <w:lang w:val="en-AU"/>
        </w:rPr>
        <w:t>All instances of encoding of the S-57 Feature object</w:t>
      </w:r>
      <w:r w:rsidRPr="00560C1D">
        <w:rPr>
          <w:lang w:val="en-AU"/>
        </w:rPr>
        <w:t xml:space="preserve"> </w:t>
      </w:r>
      <w:r w:rsidRPr="00F20AE1">
        <w:rPr>
          <w:b/>
          <w:lang w:val="en-GB"/>
        </w:rPr>
        <w:t>DEPARE</w:t>
      </w:r>
      <w:r w:rsidRPr="00560C1D">
        <w:rPr>
          <w:lang w:val="en-AU"/>
        </w:rPr>
        <w:t xml:space="preserve"> </w:t>
      </w:r>
      <w:r>
        <w:rPr>
          <w:lang w:val="en-AU"/>
        </w:rPr>
        <w:t xml:space="preserve">and its binding attributes will be </w:t>
      </w:r>
      <w:r w:rsidR="006968D9">
        <w:rPr>
          <w:lang w:val="en-AU"/>
        </w:rPr>
        <w:t xml:space="preserve">converted </w:t>
      </w:r>
      <w:r>
        <w:rPr>
          <w:lang w:val="en-AU"/>
        </w:rPr>
        <w:t xml:space="preserve">automatically </w:t>
      </w:r>
      <w:r w:rsidR="006968D9">
        <w:rPr>
          <w:lang w:val="en-GB"/>
        </w:rPr>
        <w:t>to an instance of</w:t>
      </w:r>
      <w:r>
        <w:rPr>
          <w:lang w:val="en-AU"/>
        </w:rPr>
        <w:t xml:space="preserve"> the S-101 feature </w:t>
      </w:r>
      <w:r>
        <w:rPr>
          <w:b/>
          <w:lang w:val="en-GB"/>
        </w:rPr>
        <w:t>Depth Area</w:t>
      </w:r>
      <w:r>
        <w:rPr>
          <w:b/>
          <w:lang w:val="en-AU"/>
        </w:rPr>
        <w:t xml:space="preserve"> </w:t>
      </w:r>
      <w:r>
        <w:rPr>
          <w:lang w:val="en-AU"/>
        </w:rPr>
        <w:t>during the automated conversion process.  However the following exceptions apply:</w:t>
      </w:r>
    </w:p>
    <w:p w14:paraId="750B83F1" w14:textId="7B3C3761" w:rsidR="00663648" w:rsidRDefault="00663648" w:rsidP="00C93144">
      <w:pPr>
        <w:pStyle w:val="ListParagraph"/>
        <w:numPr>
          <w:ilvl w:val="0"/>
          <w:numId w:val="20"/>
        </w:num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284" w:hanging="284"/>
        <w:jc w:val="both"/>
        <w:rPr>
          <w:lang w:val="en-AU"/>
        </w:rPr>
      </w:pPr>
      <w:r>
        <w:rPr>
          <w:lang w:val="en-AU"/>
        </w:rPr>
        <w:t xml:space="preserve">The S-57 attribute QUASOU for </w:t>
      </w:r>
      <w:r w:rsidRPr="00F20AE1">
        <w:rPr>
          <w:b/>
          <w:lang w:val="en-GB"/>
        </w:rPr>
        <w:t>DEPARE</w:t>
      </w:r>
      <w:r>
        <w:rPr>
          <w:lang w:val="en-AU"/>
        </w:rPr>
        <w:t xml:space="preserve"> will not be converted.  It is considered that </w:t>
      </w:r>
      <w:r w:rsidRPr="00E33573">
        <w:rPr>
          <w:lang w:val="en-AU"/>
        </w:rPr>
        <w:t>th</w:t>
      </w:r>
      <w:r>
        <w:rPr>
          <w:lang w:val="en-AU"/>
        </w:rPr>
        <w:t>is attribute</w:t>
      </w:r>
      <w:r w:rsidRPr="00E33573">
        <w:rPr>
          <w:lang w:val="en-AU"/>
        </w:rPr>
        <w:t xml:space="preserve"> </w:t>
      </w:r>
      <w:r w:rsidR="002C3271">
        <w:rPr>
          <w:lang w:val="en-AU"/>
        </w:rPr>
        <w:t xml:space="preserve">is </w:t>
      </w:r>
      <w:r w:rsidRPr="00E33573">
        <w:rPr>
          <w:lang w:val="en-AU"/>
        </w:rPr>
        <w:t xml:space="preserve">not relevant for </w:t>
      </w:r>
      <w:r>
        <w:rPr>
          <w:b/>
          <w:lang w:val="en-GB"/>
        </w:rPr>
        <w:t>Depth Area</w:t>
      </w:r>
      <w:r w:rsidRPr="00E33573">
        <w:rPr>
          <w:lang w:val="en-AU"/>
        </w:rPr>
        <w:t xml:space="preserve"> in S-101.</w:t>
      </w:r>
    </w:p>
    <w:p w14:paraId="2D0B6845" w14:textId="77777777" w:rsidR="006B2826" w:rsidRPr="00F20AE1" w:rsidRDefault="006B2826" w:rsidP="00C93144">
      <w:pPr>
        <w:pStyle w:val="Heading3"/>
        <w:keepLines/>
        <w:numPr>
          <w:ilvl w:val="2"/>
          <w:numId w:val="13"/>
        </w:numPr>
        <w:tabs>
          <w:tab w:val="clear" w:pos="283"/>
          <w:tab w:val="clear" w:pos="566"/>
          <w:tab w:val="clear" w:pos="720"/>
          <w:tab w:val="clear" w:pos="850"/>
          <w:tab w:val="clear" w:pos="915"/>
          <w:tab w:val="clear" w:pos="2911"/>
          <w:tab w:val="left" w:pos="851"/>
        </w:tabs>
        <w:spacing w:before="240" w:after="120"/>
        <w:ind w:left="851" w:hanging="851"/>
        <w:rPr>
          <w:bCs/>
          <w:lang w:val="en-GB"/>
        </w:rPr>
      </w:pPr>
      <w:bookmarkStart w:id="698" w:name="_Toc68293239"/>
      <w:r w:rsidRPr="00F20AE1">
        <w:rPr>
          <w:bCs/>
          <w:lang w:val="en-GB"/>
        </w:rPr>
        <w:t>Geometry of depth areas</w:t>
      </w:r>
      <w:bookmarkEnd w:id="696"/>
      <w:bookmarkEnd w:id="697"/>
      <w:bookmarkEnd w:id="698"/>
    </w:p>
    <w:p w14:paraId="08CA2CBD" w14:textId="60DF5979" w:rsidR="00663648" w:rsidRDefault="00663648" w:rsidP="00663648">
      <w:pPr>
        <w:spacing w:after="120"/>
        <w:jc w:val="both"/>
        <w:rPr>
          <w:rFonts w:cs="Arial"/>
          <w:bCs/>
          <w:lang w:val="en-AU"/>
        </w:rPr>
      </w:pPr>
      <w:r>
        <w:rPr>
          <w:rFonts w:cs="Arial"/>
          <w:bCs/>
          <w:lang w:val="en-AU"/>
        </w:rPr>
        <w:t>The guidance for the geometry of depth areas remains unchanged in S-101</w:t>
      </w:r>
      <w:r w:rsidRPr="00560C1D">
        <w:rPr>
          <w:rFonts w:cs="Arial"/>
          <w:bCs/>
          <w:lang w:val="en-AU"/>
        </w:rPr>
        <w:t>.</w:t>
      </w:r>
      <w:r>
        <w:rPr>
          <w:rFonts w:cs="Arial"/>
          <w:bCs/>
          <w:lang w:val="en-AU"/>
        </w:rPr>
        <w:t xml:space="preserve">  See S-101 DCEG clause 11.7.2.</w:t>
      </w:r>
    </w:p>
    <w:p w14:paraId="7D0981F5" w14:textId="77777777" w:rsidR="006B2826" w:rsidRPr="00F20AE1" w:rsidRDefault="006B2826" w:rsidP="00C93144">
      <w:pPr>
        <w:pStyle w:val="Heading3"/>
        <w:keepNext w:val="0"/>
        <w:numPr>
          <w:ilvl w:val="2"/>
          <w:numId w:val="13"/>
        </w:numPr>
        <w:tabs>
          <w:tab w:val="clear" w:pos="283"/>
          <w:tab w:val="clear" w:pos="566"/>
          <w:tab w:val="clear" w:pos="720"/>
          <w:tab w:val="clear" w:pos="915"/>
          <w:tab w:val="clear" w:pos="2911"/>
        </w:tabs>
        <w:spacing w:before="240" w:after="120"/>
        <w:ind w:left="851" w:hanging="851"/>
        <w:rPr>
          <w:bCs/>
          <w:lang w:val="en-GB"/>
        </w:rPr>
      </w:pPr>
      <w:bookmarkStart w:id="699" w:name="_Toc422735659"/>
      <w:bookmarkStart w:id="700" w:name="_Toc460900528"/>
      <w:bookmarkStart w:id="701" w:name="_Toc68293240"/>
      <w:r w:rsidRPr="00F20AE1">
        <w:rPr>
          <w:bCs/>
          <w:lang w:val="en-GB"/>
        </w:rPr>
        <w:t>Use of attributes DRVAL1 and DRVAL2 for depth areas in general</w:t>
      </w:r>
      <w:bookmarkEnd w:id="699"/>
      <w:bookmarkEnd w:id="700"/>
      <w:bookmarkEnd w:id="701"/>
    </w:p>
    <w:p w14:paraId="454DC2C4" w14:textId="26E93BB1" w:rsidR="00663648" w:rsidRDefault="00663648" w:rsidP="00663648">
      <w:pPr>
        <w:spacing w:after="120"/>
        <w:jc w:val="both"/>
        <w:rPr>
          <w:rFonts w:cs="Arial"/>
          <w:bCs/>
          <w:lang w:val="en-AU"/>
        </w:rPr>
      </w:pPr>
      <w:r>
        <w:rPr>
          <w:rFonts w:cs="Arial"/>
          <w:bCs/>
          <w:lang w:val="en-AU"/>
        </w:rPr>
        <w:t>The guidance for the encoding of depth range values remains unchanged in S-101</w:t>
      </w:r>
      <w:r w:rsidRPr="00560C1D">
        <w:rPr>
          <w:rFonts w:cs="Arial"/>
          <w:bCs/>
          <w:lang w:val="en-AU"/>
        </w:rPr>
        <w:t>.</w:t>
      </w:r>
      <w:r>
        <w:rPr>
          <w:rFonts w:cs="Arial"/>
          <w:bCs/>
          <w:lang w:val="en-AU"/>
        </w:rPr>
        <w:t xml:space="preserve">  See S-101 DCEG clause 11.7.3.</w:t>
      </w:r>
    </w:p>
    <w:p w14:paraId="465CD33E" w14:textId="67812BFE" w:rsidR="006B2826" w:rsidRPr="003D1EB3" w:rsidRDefault="006B2826" w:rsidP="00C93144">
      <w:pPr>
        <w:pStyle w:val="Heading3"/>
        <w:keepNext w:val="0"/>
        <w:numPr>
          <w:ilvl w:val="2"/>
          <w:numId w:val="13"/>
        </w:numPr>
        <w:tabs>
          <w:tab w:val="clear" w:pos="283"/>
          <w:tab w:val="clear" w:pos="566"/>
          <w:tab w:val="clear" w:pos="720"/>
          <w:tab w:val="clear" w:pos="850"/>
          <w:tab w:val="clear" w:pos="915"/>
          <w:tab w:val="clear" w:pos="2911"/>
          <w:tab w:val="left" w:pos="851"/>
        </w:tabs>
        <w:spacing w:before="240" w:after="120"/>
        <w:ind w:left="851" w:hanging="851"/>
        <w:rPr>
          <w:b w:val="0"/>
          <w:bCs/>
          <w:lang w:val="en-GB"/>
        </w:rPr>
      </w:pPr>
      <w:bookmarkStart w:id="702" w:name="_Toc68293241"/>
      <w:commentRangeStart w:id="703"/>
      <w:r w:rsidRPr="003D1EB3">
        <w:rPr>
          <w:b w:val="0"/>
          <w:bCs/>
          <w:lang w:val="en-GB"/>
        </w:rPr>
        <w:t xml:space="preserve">Not </w:t>
      </w:r>
      <w:del w:id="704" w:author="Teh Stand" w:date="2021-08-26T10:40:00Z">
        <w:r w:rsidRPr="003D1EB3" w:rsidDel="0086613A">
          <w:rPr>
            <w:b w:val="0"/>
            <w:bCs/>
            <w:lang w:val="en-GB"/>
          </w:rPr>
          <w:delText>currently used</w:delText>
        </w:r>
      </w:del>
      <w:bookmarkEnd w:id="702"/>
      <w:ins w:id="705" w:author="Teh Stand" w:date="2021-08-26T10:40:00Z">
        <w:r w:rsidR="0086613A">
          <w:rPr>
            <w:b w:val="0"/>
            <w:bCs/>
            <w:lang w:val="en-GB"/>
          </w:rPr>
          <w:t>applicable.</w:t>
        </w:r>
      </w:ins>
    </w:p>
    <w:p w14:paraId="7220CBA9" w14:textId="42D49F6E" w:rsidR="006B2826" w:rsidRPr="003D1EB3" w:rsidRDefault="006B2826" w:rsidP="00C93144">
      <w:pPr>
        <w:pStyle w:val="Heading3"/>
        <w:keepNext w:val="0"/>
        <w:numPr>
          <w:ilvl w:val="2"/>
          <w:numId w:val="13"/>
        </w:numPr>
        <w:tabs>
          <w:tab w:val="clear" w:pos="283"/>
          <w:tab w:val="clear" w:pos="566"/>
          <w:tab w:val="clear" w:pos="720"/>
          <w:tab w:val="clear" w:pos="850"/>
          <w:tab w:val="clear" w:pos="915"/>
          <w:tab w:val="clear" w:pos="2911"/>
          <w:tab w:val="num" w:pos="851"/>
        </w:tabs>
        <w:spacing w:before="240" w:after="120"/>
        <w:ind w:left="851" w:hanging="851"/>
        <w:rPr>
          <w:b w:val="0"/>
          <w:bCs/>
          <w:lang w:val="en-GB"/>
        </w:rPr>
      </w:pPr>
      <w:bookmarkStart w:id="706" w:name="_Toc68293242"/>
      <w:r w:rsidRPr="003D1EB3">
        <w:rPr>
          <w:b w:val="0"/>
          <w:bCs/>
          <w:lang w:val="en-GB"/>
        </w:rPr>
        <w:t xml:space="preserve">Not </w:t>
      </w:r>
      <w:del w:id="707" w:author="Teh Stand" w:date="2021-08-26T10:40:00Z">
        <w:r w:rsidRPr="003D1EB3" w:rsidDel="0086613A">
          <w:rPr>
            <w:b w:val="0"/>
            <w:bCs/>
            <w:lang w:val="en-GB"/>
          </w:rPr>
          <w:delText>currently used</w:delText>
        </w:r>
      </w:del>
      <w:bookmarkEnd w:id="706"/>
      <w:ins w:id="708" w:author="Teh Stand" w:date="2021-08-26T10:40:00Z">
        <w:r w:rsidR="0086613A">
          <w:rPr>
            <w:b w:val="0"/>
            <w:bCs/>
            <w:lang w:val="en-GB"/>
          </w:rPr>
          <w:t>applicable.</w:t>
        </w:r>
      </w:ins>
    </w:p>
    <w:p w14:paraId="6F31FFF0" w14:textId="7C477D74" w:rsidR="006B2826" w:rsidRPr="003D1EB3" w:rsidRDefault="006B2826" w:rsidP="00C93144">
      <w:pPr>
        <w:pStyle w:val="Heading3"/>
        <w:keepNext w:val="0"/>
        <w:numPr>
          <w:ilvl w:val="2"/>
          <w:numId w:val="13"/>
        </w:numPr>
        <w:tabs>
          <w:tab w:val="clear" w:pos="283"/>
          <w:tab w:val="clear" w:pos="566"/>
          <w:tab w:val="clear" w:pos="720"/>
          <w:tab w:val="clear" w:pos="850"/>
          <w:tab w:val="clear" w:pos="915"/>
          <w:tab w:val="clear" w:pos="2911"/>
          <w:tab w:val="num" w:pos="851"/>
        </w:tabs>
        <w:spacing w:before="240" w:after="120"/>
        <w:ind w:left="851" w:hanging="851"/>
        <w:rPr>
          <w:b w:val="0"/>
          <w:bCs/>
          <w:lang w:val="en-GB"/>
        </w:rPr>
      </w:pPr>
      <w:bookmarkStart w:id="709" w:name="_Hlt423328632"/>
      <w:bookmarkStart w:id="710" w:name="_Toc68293243"/>
      <w:bookmarkEnd w:id="709"/>
      <w:r w:rsidRPr="003D1EB3">
        <w:rPr>
          <w:b w:val="0"/>
          <w:bCs/>
          <w:lang w:val="en-GB"/>
        </w:rPr>
        <w:t xml:space="preserve">Not </w:t>
      </w:r>
      <w:del w:id="711" w:author="Teh Stand" w:date="2021-08-26T10:40:00Z">
        <w:r w:rsidRPr="003D1EB3" w:rsidDel="0086613A">
          <w:rPr>
            <w:b w:val="0"/>
            <w:bCs/>
            <w:lang w:val="en-GB"/>
          </w:rPr>
          <w:delText>currently used</w:delText>
        </w:r>
      </w:del>
      <w:bookmarkEnd w:id="710"/>
      <w:ins w:id="712" w:author="Teh Stand" w:date="2021-08-26T10:40:00Z">
        <w:r w:rsidR="0086613A">
          <w:rPr>
            <w:b w:val="0"/>
            <w:bCs/>
            <w:lang w:val="en-GB"/>
          </w:rPr>
          <w:t>applicable</w:t>
        </w:r>
      </w:ins>
      <w:ins w:id="713" w:author="Teh Stand" w:date="2021-08-26T10:41:00Z">
        <w:r w:rsidR="0086613A">
          <w:rPr>
            <w:b w:val="0"/>
            <w:bCs/>
            <w:lang w:val="en-GB"/>
          </w:rPr>
          <w:t>.</w:t>
        </w:r>
      </w:ins>
    </w:p>
    <w:p w14:paraId="6C34899A" w14:textId="5DA4B3BD" w:rsidR="006B2826" w:rsidRPr="003D1EB3" w:rsidRDefault="006B2826" w:rsidP="00C93144">
      <w:pPr>
        <w:pStyle w:val="Heading3"/>
        <w:keepNext w:val="0"/>
        <w:numPr>
          <w:ilvl w:val="2"/>
          <w:numId w:val="13"/>
        </w:numPr>
        <w:tabs>
          <w:tab w:val="clear" w:pos="283"/>
          <w:tab w:val="clear" w:pos="566"/>
          <w:tab w:val="clear" w:pos="720"/>
          <w:tab w:val="clear" w:pos="850"/>
          <w:tab w:val="clear" w:pos="915"/>
          <w:tab w:val="clear" w:pos="2911"/>
          <w:tab w:val="num" w:pos="851"/>
        </w:tabs>
        <w:spacing w:before="240" w:after="120"/>
        <w:ind w:left="851" w:hanging="851"/>
        <w:rPr>
          <w:b w:val="0"/>
          <w:bCs/>
          <w:lang w:val="en-GB"/>
        </w:rPr>
      </w:pPr>
      <w:bookmarkStart w:id="714" w:name="_Toc68293244"/>
      <w:r w:rsidRPr="003D1EB3">
        <w:rPr>
          <w:b w:val="0"/>
          <w:bCs/>
          <w:lang w:val="en-GB"/>
        </w:rPr>
        <w:t xml:space="preserve">Not </w:t>
      </w:r>
      <w:del w:id="715" w:author="Teh Stand" w:date="2021-08-26T10:40:00Z">
        <w:r w:rsidRPr="003D1EB3" w:rsidDel="0086613A">
          <w:rPr>
            <w:b w:val="0"/>
            <w:bCs/>
            <w:lang w:val="en-GB"/>
          </w:rPr>
          <w:delText>currently used</w:delText>
        </w:r>
        <w:bookmarkEnd w:id="714"/>
        <w:commentRangeEnd w:id="703"/>
        <w:r w:rsidR="0086613A" w:rsidRPr="0086613A" w:rsidDel="0086613A">
          <w:rPr>
            <w:rStyle w:val="CommentReference"/>
            <w:rFonts w:ascii="Garamond" w:hAnsi="Garamond"/>
            <w:b w:val="0"/>
          </w:rPr>
          <w:commentReference w:id="703"/>
        </w:r>
      </w:del>
      <w:ins w:id="716" w:author="Teh Stand" w:date="2021-08-26T10:40:00Z">
        <w:r w:rsidR="0086613A">
          <w:rPr>
            <w:b w:val="0"/>
            <w:bCs/>
            <w:lang w:val="en-GB"/>
          </w:rPr>
          <w:t>applicable</w:t>
        </w:r>
      </w:ins>
      <w:ins w:id="717" w:author="Teh Stand" w:date="2021-08-26T10:41:00Z">
        <w:r w:rsidR="0086613A">
          <w:rPr>
            <w:b w:val="0"/>
            <w:bCs/>
            <w:lang w:val="en-GB"/>
          </w:rPr>
          <w:t>.</w:t>
        </w:r>
      </w:ins>
    </w:p>
    <w:p w14:paraId="368FDD0B" w14:textId="77777777" w:rsidR="006B2826" w:rsidRPr="00F20AE1" w:rsidRDefault="006B2826" w:rsidP="00C93144">
      <w:pPr>
        <w:pStyle w:val="Heading3"/>
        <w:keepLines/>
        <w:numPr>
          <w:ilvl w:val="2"/>
          <w:numId w:val="13"/>
        </w:numPr>
        <w:tabs>
          <w:tab w:val="clear" w:pos="283"/>
          <w:tab w:val="clear" w:pos="566"/>
          <w:tab w:val="clear" w:pos="720"/>
          <w:tab w:val="clear" w:pos="850"/>
          <w:tab w:val="clear" w:pos="915"/>
          <w:tab w:val="clear" w:pos="2911"/>
          <w:tab w:val="num" w:pos="851"/>
        </w:tabs>
        <w:spacing w:before="240" w:after="120"/>
        <w:ind w:left="851" w:hanging="851"/>
        <w:rPr>
          <w:bCs/>
          <w:lang w:val="en-GB"/>
        </w:rPr>
      </w:pPr>
      <w:bookmarkStart w:id="718" w:name="_Toc422735668"/>
      <w:bookmarkStart w:id="719" w:name="_Toc460900533"/>
      <w:bookmarkStart w:id="720" w:name="_Toc68293245"/>
      <w:r w:rsidRPr="00F20AE1">
        <w:rPr>
          <w:bCs/>
          <w:lang w:val="en-GB"/>
        </w:rPr>
        <w:t>Rivers, canals, lakes, basins</w:t>
      </w:r>
      <w:bookmarkEnd w:id="718"/>
      <w:bookmarkEnd w:id="719"/>
      <w:r w:rsidRPr="00F20AE1">
        <w:rPr>
          <w:bCs/>
          <w:lang w:val="en-GB"/>
        </w:rPr>
        <w:t>, locks</w:t>
      </w:r>
      <w:bookmarkEnd w:id="720"/>
    </w:p>
    <w:p w14:paraId="4F2AB230" w14:textId="26EC6895" w:rsidR="00475FDB" w:rsidRPr="00524972" w:rsidRDefault="00475FDB" w:rsidP="00475FDB">
      <w:pPr>
        <w:spacing w:after="120"/>
        <w:jc w:val="both"/>
        <w:rPr>
          <w:rFonts w:cs="Arial"/>
          <w:bCs/>
          <w:lang w:val="en-AU"/>
        </w:rPr>
      </w:pPr>
      <w:r>
        <w:rPr>
          <w:rFonts w:cs="Arial"/>
          <w:bCs/>
          <w:lang w:val="en-AU"/>
        </w:rPr>
        <w:t>The guidance for the encoding of rivers, canals and lakes remains unchanged in S-101</w:t>
      </w:r>
      <w:r w:rsidRPr="00560C1D">
        <w:rPr>
          <w:rFonts w:cs="Arial"/>
          <w:bCs/>
          <w:lang w:val="en-AU"/>
        </w:rPr>
        <w:t>.</w:t>
      </w:r>
      <w:r>
        <w:rPr>
          <w:rFonts w:cs="Arial"/>
          <w:bCs/>
          <w:lang w:val="en-AU"/>
        </w:rPr>
        <w:t xml:space="preserve">  See S-101 DCEG clauses </w:t>
      </w:r>
      <w:r w:rsidR="00524972">
        <w:rPr>
          <w:rFonts w:cs="Arial"/>
          <w:bCs/>
          <w:lang w:val="en-AU"/>
        </w:rPr>
        <w:t>5.7, 5.10 and 8.8</w:t>
      </w:r>
      <w:r>
        <w:rPr>
          <w:rFonts w:cs="Arial"/>
          <w:bCs/>
          <w:lang w:val="en-AU"/>
        </w:rPr>
        <w:t>.</w:t>
      </w:r>
      <w:r w:rsidR="00524972">
        <w:rPr>
          <w:rFonts w:cs="Arial"/>
          <w:bCs/>
          <w:lang w:val="en-AU"/>
        </w:rPr>
        <w:t xml:space="preserve">  However, the S-101 Feature classes </w:t>
      </w:r>
      <w:r w:rsidR="00524972">
        <w:rPr>
          <w:rFonts w:cs="Arial"/>
          <w:b/>
          <w:bCs/>
          <w:lang w:val="en-AU"/>
        </w:rPr>
        <w:t>Dock Area</w:t>
      </w:r>
      <w:r w:rsidR="00524972">
        <w:rPr>
          <w:rFonts w:cs="Arial"/>
          <w:bCs/>
          <w:lang w:val="en-AU"/>
        </w:rPr>
        <w:t xml:space="preserve"> (</w:t>
      </w:r>
      <w:r w:rsidR="00524972">
        <w:rPr>
          <w:rFonts w:cs="Arial"/>
          <w:b/>
          <w:bCs/>
          <w:lang w:val="en-AU"/>
        </w:rPr>
        <w:t>DOCARE</w:t>
      </w:r>
      <w:r w:rsidR="00524972">
        <w:rPr>
          <w:rFonts w:cs="Arial"/>
          <w:bCs/>
          <w:lang w:val="en-AU"/>
        </w:rPr>
        <w:t xml:space="preserve">) and </w:t>
      </w:r>
      <w:r w:rsidR="00524972">
        <w:rPr>
          <w:rFonts w:cs="Arial"/>
          <w:b/>
          <w:bCs/>
          <w:lang w:val="en-AU"/>
        </w:rPr>
        <w:t>Lock Basin</w:t>
      </w:r>
      <w:r w:rsidR="00524972">
        <w:rPr>
          <w:rFonts w:cs="Arial"/>
          <w:bCs/>
          <w:lang w:val="en-AU"/>
        </w:rPr>
        <w:t xml:space="preserve"> (</w:t>
      </w:r>
      <w:r w:rsidR="00524972">
        <w:rPr>
          <w:rFonts w:cs="Arial"/>
          <w:b/>
          <w:bCs/>
          <w:lang w:val="en-AU"/>
        </w:rPr>
        <w:t>LOKBSN</w:t>
      </w:r>
      <w:r w:rsidR="00524972">
        <w:rPr>
          <w:rFonts w:cs="Arial"/>
          <w:bCs/>
          <w:lang w:val="en-AU"/>
        </w:rPr>
        <w:t xml:space="preserve">) </w:t>
      </w:r>
      <w:r w:rsidR="00A2022F">
        <w:rPr>
          <w:rFonts w:cs="Arial"/>
          <w:bCs/>
          <w:lang w:val="en-AU"/>
        </w:rPr>
        <w:t>have been designated as</w:t>
      </w:r>
      <w:r w:rsidR="00524972">
        <w:rPr>
          <w:rFonts w:cs="Arial"/>
          <w:bCs/>
          <w:lang w:val="en-AU"/>
        </w:rPr>
        <w:t xml:space="preserve"> Skin of the Earth features.  See clauses </w:t>
      </w:r>
      <w:r w:rsidR="00A2022F">
        <w:rPr>
          <w:rFonts w:cs="Arial"/>
          <w:bCs/>
          <w:lang w:val="en-AU"/>
        </w:rPr>
        <w:t>4.6.6.3 and 4.6.6.5 in this document.</w:t>
      </w:r>
    </w:p>
    <w:p w14:paraId="24BADDC7" w14:textId="0E905A6F" w:rsidR="006B2826" w:rsidRPr="00F20AE1" w:rsidRDefault="006B2826" w:rsidP="00C93144">
      <w:pPr>
        <w:pStyle w:val="Heading2"/>
        <w:numPr>
          <w:ilvl w:val="1"/>
          <w:numId w:val="13"/>
        </w:numPr>
        <w:tabs>
          <w:tab w:val="clear" w:pos="283"/>
          <w:tab w:val="clear" w:pos="576"/>
          <w:tab w:val="clear" w:pos="720"/>
          <w:tab w:val="clear" w:pos="850"/>
          <w:tab w:val="clear" w:pos="915"/>
          <w:tab w:val="clear" w:pos="2911"/>
          <w:tab w:val="num" w:pos="851"/>
        </w:tabs>
        <w:spacing w:before="240" w:after="120"/>
        <w:ind w:left="851" w:hanging="851"/>
        <w:rPr>
          <w:bCs/>
          <w:lang w:val="en-GB"/>
        </w:rPr>
      </w:pPr>
      <w:bookmarkStart w:id="721" w:name="_Toc422735670"/>
      <w:bookmarkStart w:id="722" w:name="_Toc460900534"/>
      <w:bookmarkStart w:id="723" w:name="_Toc68293246"/>
      <w:r w:rsidRPr="00F20AE1">
        <w:rPr>
          <w:bCs/>
          <w:lang w:val="en-GB"/>
        </w:rPr>
        <w:t>Dredged areas</w:t>
      </w:r>
      <w:bookmarkEnd w:id="721"/>
      <w:bookmarkEnd w:id="722"/>
      <w:bookmarkEnd w:id="723"/>
    </w:p>
    <w:p w14:paraId="4B6E1D77" w14:textId="64AA709A" w:rsidR="00A2022F" w:rsidRDefault="00A2022F" w:rsidP="00A2022F">
      <w:pPr>
        <w:keepNext/>
        <w:keepLines/>
        <w:tabs>
          <w:tab w:val="left" w:pos="0"/>
          <w:tab w:val="left" w:pos="283"/>
          <w:tab w:val="left" w:pos="566"/>
          <w:tab w:val="left" w:pos="850"/>
          <w:tab w:val="left" w:pos="1134"/>
          <w:tab w:val="left" w:pos="1418"/>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S-57 Geo object:</w:t>
      </w:r>
      <w:r w:rsidRPr="00F20AE1">
        <w:rPr>
          <w:lang w:val="en-GB"/>
        </w:rPr>
        <w:tab/>
      </w:r>
      <w:r w:rsidRPr="00F20AE1">
        <w:rPr>
          <w:lang w:val="en-GB"/>
        </w:rPr>
        <w:tab/>
      </w:r>
      <w:r w:rsidR="009725E5" w:rsidRPr="00F20AE1">
        <w:rPr>
          <w:lang w:val="en-GB"/>
        </w:rPr>
        <w:t>Dredged area (</w:t>
      </w:r>
      <w:r w:rsidR="009725E5" w:rsidRPr="00F20AE1">
        <w:rPr>
          <w:b/>
          <w:lang w:val="en-GB"/>
        </w:rPr>
        <w:t>DRGARE</w:t>
      </w:r>
      <w:r w:rsidR="009725E5" w:rsidRPr="00F20AE1">
        <w:rPr>
          <w:lang w:val="en-GB"/>
        </w:rPr>
        <w:t>)</w:t>
      </w:r>
      <w:r>
        <w:rPr>
          <w:lang w:val="en-GB"/>
        </w:rPr>
        <w:tab/>
      </w:r>
      <w:r>
        <w:rPr>
          <w:lang w:val="en-GB"/>
        </w:rPr>
        <w:tab/>
      </w:r>
      <w:r w:rsidRPr="00F20AE1">
        <w:rPr>
          <w:lang w:val="en-GB"/>
        </w:rPr>
        <w:t>(</w:t>
      </w:r>
      <w:r>
        <w:rPr>
          <w:lang w:val="en-GB"/>
        </w:rPr>
        <w:t>A</w:t>
      </w:r>
      <w:r w:rsidRPr="00F20AE1">
        <w:rPr>
          <w:lang w:val="en-GB"/>
        </w:rPr>
        <w:t>)</w:t>
      </w:r>
    </w:p>
    <w:p w14:paraId="5A6D4B8D" w14:textId="50257A53" w:rsidR="00A2022F" w:rsidRPr="00F20AE1" w:rsidRDefault="00A2022F" w:rsidP="00A2022F">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w:t>
      </w:r>
      <w:r w:rsidR="00960124">
        <w:rPr>
          <w:u w:val="single"/>
          <w:lang w:val="en-GB"/>
        </w:rPr>
        <w:t>-</w:t>
      </w:r>
      <w:r w:rsidRPr="00F20AE1">
        <w:rPr>
          <w:u w:val="single"/>
          <w:lang w:val="en-GB"/>
        </w:rPr>
        <w:t>101 Geo feature</w:t>
      </w:r>
      <w:r w:rsidRPr="00F20AE1">
        <w:rPr>
          <w:lang w:val="en-GB"/>
        </w:rPr>
        <w:t>:</w:t>
      </w:r>
      <w:r w:rsidRPr="00F20AE1">
        <w:rPr>
          <w:lang w:val="en-GB"/>
        </w:rPr>
        <w:tab/>
      </w:r>
      <w:r w:rsidR="009725E5">
        <w:rPr>
          <w:b/>
          <w:lang w:val="en-GB"/>
        </w:rPr>
        <w:t>Dredged</w:t>
      </w:r>
      <w:r>
        <w:rPr>
          <w:b/>
          <w:lang w:val="en-GB"/>
        </w:rPr>
        <w:t xml:space="preserve"> Area</w:t>
      </w:r>
      <w:r w:rsidRPr="00F20AE1">
        <w:rPr>
          <w:b/>
          <w:lang w:val="en-GB"/>
        </w:rPr>
        <w:tab/>
      </w:r>
      <w:r>
        <w:rPr>
          <w:b/>
          <w:lang w:val="en-GB"/>
        </w:rPr>
        <w:tab/>
      </w:r>
      <w:r>
        <w:rPr>
          <w:b/>
          <w:lang w:val="en-GB"/>
        </w:rPr>
        <w:tab/>
      </w:r>
      <w:r>
        <w:rPr>
          <w:b/>
          <w:lang w:val="en-GB"/>
        </w:rPr>
        <w:tab/>
      </w:r>
      <w:r>
        <w:rPr>
          <w:b/>
          <w:lang w:val="en-GB"/>
        </w:rPr>
        <w:tab/>
      </w:r>
      <w:r>
        <w:rPr>
          <w:b/>
          <w:lang w:val="en-GB"/>
        </w:rPr>
        <w:tab/>
      </w:r>
      <w:r w:rsidRPr="00F20AE1">
        <w:rPr>
          <w:lang w:val="en-GB"/>
        </w:rPr>
        <w:t>(</w:t>
      </w:r>
      <w:r>
        <w:rPr>
          <w:lang w:val="en-GB"/>
        </w:rPr>
        <w:t>S)</w:t>
      </w:r>
      <w:r>
        <w:rPr>
          <w:lang w:val="en-GB"/>
        </w:rPr>
        <w:tab/>
      </w:r>
      <w:r>
        <w:rPr>
          <w:lang w:val="en-GB"/>
        </w:rPr>
        <w:tab/>
      </w:r>
      <w:r>
        <w:rPr>
          <w:lang w:val="en-GB"/>
        </w:rPr>
        <w:tab/>
      </w:r>
      <w:r>
        <w:rPr>
          <w:lang w:val="en-GB"/>
        </w:rPr>
        <w:tab/>
      </w:r>
      <w:r>
        <w:rPr>
          <w:lang w:val="en-GB"/>
        </w:rPr>
        <w:tab/>
      </w:r>
      <w:r w:rsidRPr="00F20AE1">
        <w:rPr>
          <w:lang w:val="en-GB"/>
        </w:rPr>
        <w:t xml:space="preserve">(S-101 DCEG Clause </w:t>
      </w:r>
      <w:r>
        <w:rPr>
          <w:lang w:val="en-GB"/>
        </w:rPr>
        <w:t>11.</w:t>
      </w:r>
      <w:r w:rsidR="00007E12">
        <w:rPr>
          <w:lang w:val="en-GB"/>
        </w:rPr>
        <w:t>4</w:t>
      </w:r>
      <w:r w:rsidRPr="00F20AE1">
        <w:rPr>
          <w:lang w:val="en-GB"/>
        </w:rPr>
        <w:t>)</w:t>
      </w:r>
    </w:p>
    <w:p w14:paraId="0FA5DEF7" w14:textId="543E1F5B" w:rsidR="00007E12" w:rsidRDefault="00007E12" w:rsidP="0036103E">
      <w:pPr>
        <w:spacing w:after="120"/>
        <w:jc w:val="both"/>
        <w:rPr>
          <w:lang w:val="en-AU"/>
        </w:rPr>
      </w:pPr>
      <w:r>
        <w:rPr>
          <w:lang w:val="en-AU"/>
        </w:rPr>
        <w:t>All instances of encoding of the S-57 Feature object</w:t>
      </w:r>
      <w:r w:rsidRPr="00560C1D">
        <w:rPr>
          <w:lang w:val="en-AU"/>
        </w:rPr>
        <w:t xml:space="preserve"> </w:t>
      </w:r>
      <w:r w:rsidRPr="00F20AE1">
        <w:rPr>
          <w:b/>
          <w:lang w:val="en-GB"/>
        </w:rPr>
        <w:t>DRGARE</w:t>
      </w:r>
      <w:r w:rsidRPr="00560C1D">
        <w:rPr>
          <w:lang w:val="en-AU"/>
        </w:rPr>
        <w:t xml:space="preserve"> </w:t>
      </w:r>
      <w:r>
        <w:rPr>
          <w:lang w:val="en-AU"/>
        </w:rPr>
        <w:t xml:space="preserve">and its binding attributes will be </w:t>
      </w:r>
      <w:r w:rsidR="006968D9">
        <w:rPr>
          <w:lang w:val="en-AU"/>
        </w:rPr>
        <w:t xml:space="preserve">converted </w:t>
      </w:r>
      <w:r>
        <w:rPr>
          <w:lang w:val="en-AU"/>
        </w:rPr>
        <w:t xml:space="preserve">automatically </w:t>
      </w:r>
      <w:r w:rsidR="006968D9">
        <w:rPr>
          <w:lang w:val="en-GB"/>
        </w:rPr>
        <w:t>to an instance of</w:t>
      </w:r>
      <w:r>
        <w:rPr>
          <w:lang w:val="en-AU"/>
        </w:rPr>
        <w:t xml:space="preserve"> the S-101 feature </w:t>
      </w:r>
      <w:r>
        <w:rPr>
          <w:b/>
          <w:lang w:val="en-GB"/>
        </w:rPr>
        <w:t>Dredged Area</w:t>
      </w:r>
      <w:r>
        <w:rPr>
          <w:b/>
          <w:lang w:val="en-AU"/>
        </w:rPr>
        <w:t xml:space="preserve"> </w:t>
      </w:r>
      <w:r>
        <w:rPr>
          <w:lang w:val="en-AU"/>
        </w:rPr>
        <w:t xml:space="preserve">during the automated conversion process.  However, Data Producers are advised that the following enumerate type attributes have restricted allowable enumerate values for </w:t>
      </w:r>
      <w:r>
        <w:rPr>
          <w:b/>
          <w:lang w:val="en-GB"/>
        </w:rPr>
        <w:t>Dredged Area</w:t>
      </w:r>
      <w:r>
        <w:rPr>
          <w:lang w:val="en-AU"/>
        </w:rPr>
        <w:t xml:space="preserve"> in S-101:</w:t>
      </w:r>
    </w:p>
    <w:p w14:paraId="69675124" w14:textId="53E2F050" w:rsidR="00007E12" w:rsidRDefault="00007E12" w:rsidP="00007E12">
      <w:pPr>
        <w:spacing w:after="120"/>
        <w:jc w:val="both"/>
        <w:rPr>
          <w:lang w:val="en-AU"/>
        </w:rPr>
      </w:pPr>
      <w:r>
        <w:rPr>
          <w:b/>
          <w:lang w:val="en-AU"/>
        </w:rPr>
        <w:lastRenderedPageBreak/>
        <w:t>restriction</w:t>
      </w:r>
      <w:r>
        <w:rPr>
          <w:lang w:val="en-AU"/>
        </w:rPr>
        <w:tab/>
      </w:r>
      <w:r>
        <w:rPr>
          <w:lang w:val="en-AU"/>
        </w:rPr>
        <w:tab/>
      </w:r>
      <w:r>
        <w:rPr>
          <w:lang w:val="en-AU"/>
        </w:rPr>
        <w:tab/>
      </w:r>
      <w:r>
        <w:rPr>
          <w:lang w:val="en-AU"/>
        </w:rPr>
        <w:tab/>
      </w:r>
      <w:r>
        <w:rPr>
          <w:lang w:val="en-AU"/>
        </w:rPr>
        <w:tab/>
        <w:t>(RESTRN)</w:t>
      </w:r>
    </w:p>
    <w:p w14:paraId="3BA0C0BF" w14:textId="1A914684" w:rsidR="00007E12" w:rsidRDefault="00007E12" w:rsidP="00007E12">
      <w:pPr>
        <w:spacing w:after="120"/>
        <w:jc w:val="both"/>
        <w:rPr>
          <w:lang w:val="en-AU"/>
        </w:rPr>
      </w:pPr>
      <w:r>
        <w:rPr>
          <w:b/>
          <w:lang w:val="en-AU"/>
        </w:rPr>
        <w:t>technique of sounding measurement</w:t>
      </w:r>
      <w:r w:rsidRPr="007A62BB">
        <w:rPr>
          <w:lang w:val="en-AU"/>
        </w:rPr>
        <w:tab/>
      </w:r>
      <w:r w:rsidRPr="007A62BB">
        <w:rPr>
          <w:lang w:val="en-AU"/>
        </w:rPr>
        <w:tab/>
        <w:t>(</w:t>
      </w:r>
      <w:r>
        <w:rPr>
          <w:lang w:val="en-AU"/>
        </w:rPr>
        <w:t>TECSOU</w:t>
      </w:r>
      <w:r w:rsidRPr="007A62BB">
        <w:rPr>
          <w:lang w:val="en-AU"/>
        </w:rPr>
        <w:t>)</w:t>
      </w:r>
    </w:p>
    <w:p w14:paraId="210F4418" w14:textId="65DCE7E9" w:rsidR="00007E12" w:rsidRDefault="00007E12" w:rsidP="00007E12">
      <w:pPr>
        <w:spacing w:after="120"/>
        <w:jc w:val="both"/>
        <w:rPr>
          <w:rFonts w:cs="Arial"/>
          <w:bCs/>
          <w:lang w:val="en-AU"/>
        </w:rPr>
      </w:pPr>
      <w:r>
        <w:rPr>
          <w:rFonts w:cs="Arial"/>
          <w:bCs/>
          <w:lang w:val="en-AU"/>
        </w:rPr>
        <w:t>See S-101 DCEG clause 11.4 for the listings of allowable values.  Values populated in S-57 for these attributes other than the allowable values will</w:t>
      </w:r>
      <w:r>
        <w:rPr>
          <w:lang w:val="en-AU"/>
        </w:rPr>
        <w:t xml:space="preserve"> not be converted across to S-101</w:t>
      </w:r>
      <w:r w:rsidRPr="00560C1D">
        <w:rPr>
          <w:rFonts w:cs="Arial"/>
          <w:bCs/>
          <w:lang w:val="en-AU"/>
        </w:rPr>
        <w:t>.</w:t>
      </w:r>
      <w:r>
        <w:rPr>
          <w:rFonts w:cs="Arial"/>
          <w:bCs/>
          <w:lang w:val="en-AU"/>
        </w:rPr>
        <w:t xml:space="preserve">  Data Producers are advised to check any populated values for </w:t>
      </w:r>
      <w:del w:id="724" w:author="Teh Stand" w:date="2021-07-22T15:36:00Z">
        <w:r w:rsidDel="002C3271">
          <w:rPr>
            <w:rFonts w:cs="Arial"/>
            <w:bCs/>
            <w:lang w:val="en-AU"/>
          </w:rPr>
          <w:delText xml:space="preserve">CONDTN </w:delText>
        </w:r>
      </w:del>
      <w:ins w:id="725" w:author="Teh Stand" w:date="2021-07-22T15:36:00Z">
        <w:r w:rsidR="002C3271">
          <w:rPr>
            <w:rFonts w:cs="Arial"/>
            <w:bCs/>
            <w:lang w:val="en-AU"/>
          </w:rPr>
          <w:t xml:space="preserve">RESTRN </w:t>
        </w:r>
      </w:ins>
      <w:r>
        <w:rPr>
          <w:rFonts w:cs="Arial"/>
          <w:bCs/>
          <w:lang w:val="en-AU"/>
        </w:rPr>
        <w:t xml:space="preserve">and </w:t>
      </w:r>
      <w:del w:id="726" w:author="Teh Stand" w:date="2021-07-22T15:36:00Z">
        <w:r w:rsidDel="002C3271">
          <w:rPr>
            <w:rFonts w:cs="Arial"/>
            <w:bCs/>
            <w:lang w:val="en-AU"/>
          </w:rPr>
          <w:delText xml:space="preserve">STATUS </w:delText>
        </w:r>
      </w:del>
      <w:ins w:id="727" w:author="Teh Stand" w:date="2021-07-22T15:36:00Z">
        <w:r w:rsidR="002C3271">
          <w:rPr>
            <w:rFonts w:cs="Arial"/>
            <w:bCs/>
            <w:lang w:val="en-AU"/>
          </w:rPr>
          <w:t xml:space="preserve">TECSOU </w:t>
        </w:r>
      </w:ins>
      <w:r>
        <w:rPr>
          <w:rFonts w:cs="Arial"/>
          <w:bCs/>
          <w:lang w:val="en-AU"/>
        </w:rPr>
        <w:t xml:space="preserve">on </w:t>
      </w:r>
      <w:r w:rsidRPr="00F20AE1">
        <w:rPr>
          <w:b/>
          <w:lang w:val="en-GB"/>
        </w:rPr>
        <w:t>DRGARE</w:t>
      </w:r>
      <w:r>
        <w:rPr>
          <w:rFonts w:cs="Arial"/>
          <w:bCs/>
          <w:lang w:val="en-AU"/>
        </w:rPr>
        <w:t xml:space="preserve"> and amend appropriately.</w:t>
      </w:r>
    </w:p>
    <w:p w14:paraId="1583ABD5" w14:textId="77777777" w:rsidR="009725E5" w:rsidRDefault="009725E5" w:rsidP="009725E5">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jc w:val="both"/>
        <w:rPr>
          <w:lang w:val="en-AU"/>
        </w:rPr>
      </w:pPr>
      <w:r>
        <w:rPr>
          <w:lang w:val="en-AU"/>
        </w:rPr>
        <w:t>The following additional requirements for S-57 attribution must be noted:</w:t>
      </w:r>
    </w:p>
    <w:p w14:paraId="28AE9E8A" w14:textId="168711FF" w:rsidR="00007E12" w:rsidRDefault="00007E12" w:rsidP="00C93144">
      <w:pPr>
        <w:pStyle w:val="ListParagraph"/>
        <w:numPr>
          <w:ilvl w:val="0"/>
          <w:numId w:val="20"/>
        </w:numPr>
        <w:tabs>
          <w:tab w:val="left" w:pos="0"/>
          <w:tab w:val="left" w:pos="283"/>
          <w:tab w:val="left" w:pos="566"/>
          <w:tab w:val="left" w:pos="851"/>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284" w:hanging="284"/>
        <w:jc w:val="both"/>
        <w:rPr>
          <w:rFonts w:cs="Arial"/>
          <w:bCs/>
          <w:lang w:val="en-AU"/>
        </w:rPr>
      </w:pPr>
      <w:r>
        <w:rPr>
          <w:rFonts w:cs="Arial"/>
          <w:bCs/>
          <w:lang w:val="en-AU"/>
        </w:rPr>
        <w:t xml:space="preserve">Where </w:t>
      </w:r>
      <w:r>
        <w:rPr>
          <w:rFonts w:cs="Arial"/>
          <w:b/>
          <w:bCs/>
          <w:lang w:val="en-AU"/>
        </w:rPr>
        <w:t>SOUNDG</w:t>
      </w:r>
      <w:r>
        <w:rPr>
          <w:rFonts w:cs="Arial"/>
          <w:bCs/>
          <w:lang w:val="en-AU"/>
        </w:rPr>
        <w:t xml:space="preserve"> or </w:t>
      </w:r>
      <w:r>
        <w:rPr>
          <w:rFonts w:cs="Arial"/>
          <w:b/>
          <w:bCs/>
          <w:lang w:val="en-AU"/>
        </w:rPr>
        <w:t>SEAARE</w:t>
      </w:r>
      <w:r>
        <w:rPr>
          <w:rFonts w:cs="Arial"/>
          <w:bCs/>
          <w:lang w:val="en-AU"/>
        </w:rPr>
        <w:t xml:space="preserve"> features have been encoded in order to display the depth of dredging in ECDIS, these features should be removed</w:t>
      </w:r>
      <w:r w:rsidR="00DB4C5B">
        <w:rPr>
          <w:rFonts w:cs="Arial"/>
          <w:bCs/>
          <w:lang w:val="en-AU"/>
        </w:rPr>
        <w:t xml:space="preserve"> from the converted dataset.</w:t>
      </w:r>
    </w:p>
    <w:p w14:paraId="7763D5D4" w14:textId="2534BFAB" w:rsidR="009725E5" w:rsidRDefault="009725E5" w:rsidP="00C93144">
      <w:pPr>
        <w:pStyle w:val="ListParagraph"/>
        <w:numPr>
          <w:ilvl w:val="0"/>
          <w:numId w:val="20"/>
        </w:numPr>
        <w:tabs>
          <w:tab w:val="left" w:pos="0"/>
          <w:tab w:val="left" w:pos="283"/>
          <w:tab w:val="left" w:pos="566"/>
          <w:tab w:val="left" w:pos="851"/>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284" w:hanging="284"/>
        <w:jc w:val="both"/>
        <w:rPr>
          <w:rFonts w:cs="Arial"/>
          <w:bCs/>
          <w:lang w:val="en-AU"/>
        </w:rPr>
      </w:pPr>
      <w:r>
        <w:rPr>
          <w:rFonts w:cs="Arial"/>
          <w:bCs/>
          <w:lang w:val="en-AU"/>
        </w:rPr>
        <w:t xml:space="preserve">The S-101 attribute </w:t>
      </w:r>
      <w:del w:id="728" w:author="Teh Stand" w:date="2021-07-27T12:05:00Z">
        <w:r w:rsidDel="004A0202">
          <w:rPr>
            <w:rFonts w:cs="Arial"/>
            <w:b/>
            <w:bCs/>
            <w:lang w:val="en-AU"/>
          </w:rPr>
          <w:delText xml:space="preserve">reported </w:delText>
        </w:r>
      </w:del>
      <w:ins w:id="729" w:author="Teh Stand" w:date="2021-07-27T12:05:00Z">
        <w:r w:rsidR="004A0202">
          <w:rPr>
            <w:rFonts w:cs="Arial"/>
            <w:b/>
            <w:bCs/>
            <w:lang w:val="en-AU"/>
          </w:rPr>
          <w:t xml:space="preserve">dredged </w:t>
        </w:r>
      </w:ins>
      <w:r>
        <w:rPr>
          <w:rFonts w:cs="Arial"/>
          <w:b/>
          <w:bCs/>
          <w:lang w:val="en-AU"/>
        </w:rPr>
        <w:t>date</w:t>
      </w:r>
      <w:r>
        <w:rPr>
          <w:rFonts w:cs="Arial"/>
          <w:bCs/>
          <w:lang w:val="en-AU"/>
        </w:rPr>
        <w:t xml:space="preserve"> has been introduced in S-101 to encode the date of dredging or the date of the last control survey for the dredged area.  This information is encoded in S-57 on </w:t>
      </w:r>
      <w:r w:rsidR="00A940C2">
        <w:rPr>
          <w:rFonts w:cs="Arial"/>
          <w:b/>
          <w:bCs/>
          <w:lang w:val="en-AU"/>
        </w:rPr>
        <w:t>DRGARE</w:t>
      </w:r>
      <w:r>
        <w:rPr>
          <w:rFonts w:cs="Arial"/>
          <w:bCs/>
          <w:lang w:val="en-AU"/>
        </w:rPr>
        <w:t xml:space="preserve"> </w:t>
      </w:r>
      <w:r w:rsidRPr="00231F30">
        <w:rPr>
          <w:rFonts w:cs="Arial"/>
          <w:bCs/>
          <w:lang w:val="en-AU"/>
        </w:rPr>
        <w:t>using</w:t>
      </w:r>
      <w:r>
        <w:rPr>
          <w:rFonts w:cs="Arial"/>
          <w:bCs/>
          <w:lang w:val="en-AU"/>
        </w:rPr>
        <w:t xml:space="preserve"> the attribute SORDAT (see clause 2.2.5.1).  Unless the date populated in SORDAT is actually a </w:t>
      </w:r>
      <w:r w:rsidR="00A940C2">
        <w:rPr>
          <w:rFonts w:cs="Arial"/>
          <w:bCs/>
          <w:lang w:val="en-AU"/>
        </w:rPr>
        <w:t>dredging date or date of the last control survey</w:t>
      </w:r>
      <w:r>
        <w:rPr>
          <w:rFonts w:cs="Arial"/>
          <w:bCs/>
          <w:lang w:val="en-AU"/>
        </w:rPr>
        <w:t xml:space="preserve">, Data Producers are advised to remove SORDAT from </w:t>
      </w:r>
      <w:r w:rsidR="00A940C2">
        <w:rPr>
          <w:rFonts w:cs="Arial"/>
          <w:b/>
          <w:bCs/>
          <w:lang w:val="en-AU"/>
        </w:rPr>
        <w:t>DRGARE</w:t>
      </w:r>
      <w:r>
        <w:rPr>
          <w:rFonts w:cs="Arial"/>
          <w:bCs/>
          <w:lang w:val="en-AU"/>
        </w:rPr>
        <w:t xml:space="preserve"> objects prior to conversion.</w:t>
      </w:r>
    </w:p>
    <w:p w14:paraId="187999F1" w14:textId="0FA15AB4" w:rsidR="006B2826" w:rsidRPr="00F20AE1" w:rsidRDefault="006B2826" w:rsidP="00C93144">
      <w:pPr>
        <w:pStyle w:val="Heading2"/>
        <w:numPr>
          <w:ilvl w:val="1"/>
          <w:numId w:val="13"/>
        </w:numPr>
        <w:tabs>
          <w:tab w:val="clear" w:pos="283"/>
          <w:tab w:val="clear" w:pos="576"/>
          <w:tab w:val="clear" w:pos="720"/>
          <w:tab w:val="clear" w:pos="850"/>
          <w:tab w:val="clear" w:pos="915"/>
          <w:tab w:val="clear" w:pos="2911"/>
          <w:tab w:val="num" w:pos="851"/>
        </w:tabs>
        <w:spacing w:before="240" w:after="120"/>
        <w:ind w:left="851" w:hanging="851"/>
        <w:rPr>
          <w:bCs/>
          <w:sz w:val="20"/>
          <w:lang w:val="en-GB"/>
        </w:rPr>
      </w:pPr>
      <w:bookmarkStart w:id="730" w:name="_Toc422735672"/>
      <w:bookmarkStart w:id="731" w:name="_Toc460900535"/>
      <w:bookmarkStart w:id="732" w:name="_Toc68293247"/>
      <w:r w:rsidRPr="00F20AE1">
        <w:rPr>
          <w:bCs/>
          <w:lang w:val="en-GB"/>
        </w:rPr>
        <w:t>Swept areas</w:t>
      </w:r>
      <w:bookmarkEnd w:id="730"/>
      <w:bookmarkEnd w:id="731"/>
      <w:bookmarkEnd w:id="732"/>
    </w:p>
    <w:p w14:paraId="7B76E024" w14:textId="0F03311C" w:rsidR="00DB4C5B" w:rsidRDefault="00DB4C5B" w:rsidP="00DB4C5B">
      <w:pPr>
        <w:keepNext/>
        <w:keepLines/>
        <w:tabs>
          <w:tab w:val="left" w:pos="0"/>
          <w:tab w:val="left" w:pos="283"/>
          <w:tab w:val="left" w:pos="566"/>
          <w:tab w:val="left" w:pos="850"/>
          <w:tab w:val="left" w:pos="1134"/>
          <w:tab w:val="left" w:pos="1418"/>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S-57 Geo object:</w:t>
      </w:r>
      <w:r w:rsidRPr="00F20AE1">
        <w:rPr>
          <w:lang w:val="en-GB"/>
        </w:rPr>
        <w:tab/>
      </w:r>
      <w:r w:rsidRPr="00F20AE1">
        <w:rPr>
          <w:lang w:val="en-GB"/>
        </w:rPr>
        <w:tab/>
        <w:t>Swept area (</w:t>
      </w:r>
      <w:r w:rsidRPr="00F20AE1">
        <w:rPr>
          <w:b/>
          <w:lang w:val="en-GB"/>
        </w:rPr>
        <w:t>SWPARE</w:t>
      </w:r>
      <w:r w:rsidRPr="00F20AE1">
        <w:rPr>
          <w:lang w:val="en-GB"/>
        </w:rPr>
        <w:t>)</w:t>
      </w:r>
      <w:r>
        <w:rPr>
          <w:lang w:val="en-GB"/>
        </w:rPr>
        <w:tab/>
      </w:r>
      <w:r>
        <w:rPr>
          <w:lang w:val="en-GB"/>
        </w:rPr>
        <w:tab/>
      </w:r>
      <w:r w:rsidRPr="00F20AE1">
        <w:rPr>
          <w:lang w:val="en-GB"/>
        </w:rPr>
        <w:t>(</w:t>
      </w:r>
      <w:r>
        <w:rPr>
          <w:lang w:val="en-GB"/>
        </w:rPr>
        <w:t>A</w:t>
      </w:r>
      <w:r w:rsidRPr="00F20AE1">
        <w:rPr>
          <w:lang w:val="en-GB"/>
        </w:rPr>
        <w:t>)</w:t>
      </w:r>
    </w:p>
    <w:p w14:paraId="1A81CDE6" w14:textId="6E45CE6E" w:rsidR="00DB4C5B" w:rsidRPr="00F20AE1" w:rsidRDefault="00DB4C5B" w:rsidP="00DB4C5B">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w:t>
      </w:r>
      <w:r w:rsidR="00960124">
        <w:rPr>
          <w:u w:val="single"/>
          <w:lang w:val="en-GB"/>
        </w:rPr>
        <w:t>-</w:t>
      </w:r>
      <w:r w:rsidRPr="00F20AE1">
        <w:rPr>
          <w:u w:val="single"/>
          <w:lang w:val="en-GB"/>
        </w:rPr>
        <w:t>101 Geo feature</w:t>
      </w:r>
      <w:r w:rsidRPr="00F20AE1">
        <w:rPr>
          <w:lang w:val="en-GB"/>
        </w:rPr>
        <w:t>:</w:t>
      </w:r>
      <w:r w:rsidRPr="00F20AE1">
        <w:rPr>
          <w:lang w:val="en-GB"/>
        </w:rPr>
        <w:tab/>
      </w:r>
      <w:r>
        <w:rPr>
          <w:b/>
          <w:lang w:val="en-GB"/>
        </w:rPr>
        <w:t>Swept Area</w:t>
      </w:r>
      <w:r w:rsidRPr="00F20AE1">
        <w:rPr>
          <w:b/>
          <w:lang w:val="en-GB"/>
        </w:rPr>
        <w:tab/>
      </w:r>
      <w:r>
        <w:rPr>
          <w:b/>
          <w:lang w:val="en-GB"/>
        </w:rPr>
        <w:tab/>
      </w:r>
      <w:r>
        <w:rPr>
          <w:b/>
          <w:lang w:val="en-GB"/>
        </w:rPr>
        <w:tab/>
      </w:r>
      <w:r>
        <w:rPr>
          <w:b/>
          <w:lang w:val="en-GB"/>
        </w:rPr>
        <w:tab/>
      </w:r>
      <w:r>
        <w:rPr>
          <w:b/>
          <w:lang w:val="en-GB"/>
        </w:rPr>
        <w:tab/>
      </w:r>
      <w:r>
        <w:rPr>
          <w:b/>
          <w:lang w:val="en-GB"/>
        </w:rPr>
        <w:tab/>
      </w:r>
      <w:r w:rsidRPr="00F20AE1">
        <w:rPr>
          <w:lang w:val="en-GB"/>
        </w:rPr>
        <w:t>(</w:t>
      </w:r>
      <w:r>
        <w:rPr>
          <w:lang w:val="en-GB"/>
        </w:rPr>
        <w:t>S)</w:t>
      </w:r>
      <w:r>
        <w:rPr>
          <w:lang w:val="en-GB"/>
        </w:rPr>
        <w:tab/>
      </w:r>
      <w:r>
        <w:rPr>
          <w:lang w:val="en-GB"/>
        </w:rPr>
        <w:tab/>
      </w:r>
      <w:r>
        <w:rPr>
          <w:lang w:val="en-GB"/>
        </w:rPr>
        <w:tab/>
      </w:r>
      <w:r>
        <w:rPr>
          <w:lang w:val="en-GB"/>
        </w:rPr>
        <w:tab/>
      </w:r>
      <w:r>
        <w:rPr>
          <w:lang w:val="en-GB"/>
        </w:rPr>
        <w:tab/>
      </w:r>
      <w:r w:rsidRPr="00F20AE1">
        <w:rPr>
          <w:lang w:val="en-GB"/>
        </w:rPr>
        <w:t xml:space="preserve">(S-101 DCEG Clause </w:t>
      </w:r>
      <w:r>
        <w:rPr>
          <w:lang w:val="en-GB"/>
        </w:rPr>
        <w:t>11.5</w:t>
      </w:r>
      <w:r w:rsidRPr="00F20AE1">
        <w:rPr>
          <w:lang w:val="en-GB"/>
        </w:rPr>
        <w:t>)</w:t>
      </w:r>
    </w:p>
    <w:p w14:paraId="5B01A9AE" w14:textId="253B4540" w:rsidR="00853A20" w:rsidRDefault="00853A20" w:rsidP="00853A20">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jc w:val="both"/>
        <w:rPr>
          <w:lang w:val="en-AU"/>
        </w:rPr>
      </w:pPr>
      <w:r>
        <w:rPr>
          <w:lang w:val="en-AU"/>
        </w:rPr>
        <w:t>All instances of encoding of the S-57 Feature object</w:t>
      </w:r>
      <w:r w:rsidRPr="00560C1D">
        <w:rPr>
          <w:lang w:val="en-AU"/>
        </w:rPr>
        <w:t xml:space="preserve"> </w:t>
      </w:r>
      <w:r w:rsidRPr="00F20AE1">
        <w:rPr>
          <w:b/>
          <w:lang w:val="en-GB"/>
        </w:rPr>
        <w:t>SWPARE</w:t>
      </w:r>
      <w:r w:rsidRPr="00560C1D">
        <w:rPr>
          <w:lang w:val="en-AU"/>
        </w:rPr>
        <w:t xml:space="preserve"> </w:t>
      </w:r>
      <w:r>
        <w:rPr>
          <w:lang w:val="en-AU"/>
        </w:rPr>
        <w:t xml:space="preserve">and its binding attributes will be </w:t>
      </w:r>
      <w:r w:rsidR="00692434">
        <w:rPr>
          <w:lang w:val="en-AU"/>
        </w:rPr>
        <w:t xml:space="preserve">converted </w:t>
      </w:r>
      <w:r>
        <w:rPr>
          <w:lang w:val="en-AU"/>
        </w:rPr>
        <w:t xml:space="preserve">automatically </w:t>
      </w:r>
      <w:r w:rsidR="00692434">
        <w:rPr>
          <w:lang w:val="en-GB"/>
        </w:rPr>
        <w:t>to an instance of</w:t>
      </w:r>
      <w:r>
        <w:rPr>
          <w:lang w:val="en-AU"/>
        </w:rPr>
        <w:t xml:space="preserve"> the S-101 feature </w:t>
      </w:r>
      <w:r>
        <w:rPr>
          <w:b/>
          <w:lang w:val="en-GB"/>
        </w:rPr>
        <w:t>Swept Area</w:t>
      </w:r>
      <w:r>
        <w:rPr>
          <w:b/>
          <w:lang w:val="en-AU"/>
        </w:rPr>
        <w:t xml:space="preserve"> </w:t>
      </w:r>
      <w:r>
        <w:rPr>
          <w:lang w:val="en-AU"/>
        </w:rPr>
        <w:t>during the automated conversion process.  However the following exceptions apply:</w:t>
      </w:r>
    </w:p>
    <w:p w14:paraId="69D771E4" w14:textId="790C4D36" w:rsidR="00853A20" w:rsidRDefault="00853A20" w:rsidP="00C93144">
      <w:pPr>
        <w:pStyle w:val="ListParagraph"/>
        <w:numPr>
          <w:ilvl w:val="0"/>
          <w:numId w:val="20"/>
        </w:num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284" w:hanging="284"/>
        <w:jc w:val="both"/>
        <w:rPr>
          <w:lang w:val="en-AU"/>
        </w:rPr>
      </w:pPr>
      <w:r>
        <w:rPr>
          <w:lang w:val="en-AU"/>
        </w:rPr>
        <w:t xml:space="preserve">The S-57 attributes </w:t>
      </w:r>
      <w:r w:rsidR="00D6148B">
        <w:rPr>
          <w:lang w:val="en-AU"/>
        </w:rPr>
        <w:t>QUASOU, SOUACC</w:t>
      </w:r>
      <w:r>
        <w:rPr>
          <w:lang w:val="en-AU"/>
        </w:rPr>
        <w:t xml:space="preserve"> and </w:t>
      </w:r>
      <w:r w:rsidR="00D6148B">
        <w:rPr>
          <w:lang w:val="en-AU"/>
        </w:rPr>
        <w:t>TECSOU</w:t>
      </w:r>
      <w:r>
        <w:rPr>
          <w:lang w:val="en-AU"/>
        </w:rPr>
        <w:t xml:space="preserve"> for </w:t>
      </w:r>
      <w:r w:rsidRPr="00F20AE1">
        <w:rPr>
          <w:b/>
          <w:lang w:val="en-GB"/>
        </w:rPr>
        <w:t>SWPARE</w:t>
      </w:r>
      <w:r>
        <w:rPr>
          <w:lang w:val="en-AU"/>
        </w:rPr>
        <w:t xml:space="preserve"> will not be converted.  It is considered that </w:t>
      </w:r>
      <w:r w:rsidRPr="00E33573">
        <w:rPr>
          <w:lang w:val="en-AU"/>
        </w:rPr>
        <w:t>the</w:t>
      </w:r>
      <w:r>
        <w:rPr>
          <w:lang w:val="en-AU"/>
        </w:rPr>
        <w:t>se</w:t>
      </w:r>
      <w:r w:rsidRPr="00E33573">
        <w:rPr>
          <w:lang w:val="en-AU"/>
        </w:rPr>
        <w:t xml:space="preserve"> attributes </w:t>
      </w:r>
      <w:r>
        <w:rPr>
          <w:lang w:val="en-AU"/>
        </w:rPr>
        <w:t xml:space="preserve">are </w:t>
      </w:r>
      <w:r w:rsidRPr="00E33573">
        <w:rPr>
          <w:lang w:val="en-AU"/>
        </w:rPr>
        <w:t xml:space="preserve">not relevant for </w:t>
      </w:r>
      <w:r>
        <w:rPr>
          <w:b/>
          <w:lang w:val="en-GB"/>
        </w:rPr>
        <w:t>Swept Area</w:t>
      </w:r>
      <w:r w:rsidRPr="00E33573">
        <w:rPr>
          <w:lang w:val="en-AU"/>
        </w:rPr>
        <w:t xml:space="preserve"> in S-101.</w:t>
      </w:r>
    </w:p>
    <w:p w14:paraId="50752375" w14:textId="77777777" w:rsidR="00853A20" w:rsidRDefault="00853A20" w:rsidP="00853A20">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jc w:val="both"/>
        <w:rPr>
          <w:lang w:val="en-AU"/>
        </w:rPr>
      </w:pPr>
      <w:r>
        <w:rPr>
          <w:lang w:val="en-AU"/>
        </w:rPr>
        <w:t>The following additional requirements for S-57 attribution must be noted:</w:t>
      </w:r>
    </w:p>
    <w:p w14:paraId="39E40923" w14:textId="2B1DC8C7" w:rsidR="00853A20" w:rsidRDefault="00853A20" w:rsidP="00C93144">
      <w:pPr>
        <w:pStyle w:val="ListParagraph"/>
        <w:numPr>
          <w:ilvl w:val="0"/>
          <w:numId w:val="20"/>
        </w:numPr>
        <w:tabs>
          <w:tab w:val="left" w:pos="0"/>
          <w:tab w:val="left" w:pos="283"/>
          <w:tab w:val="left" w:pos="566"/>
          <w:tab w:val="left" w:pos="851"/>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284" w:hanging="284"/>
        <w:jc w:val="both"/>
        <w:rPr>
          <w:rFonts w:cs="Arial"/>
          <w:bCs/>
          <w:lang w:val="en-AU"/>
        </w:rPr>
      </w:pPr>
      <w:r>
        <w:rPr>
          <w:rFonts w:cs="Arial"/>
          <w:bCs/>
          <w:lang w:val="en-AU"/>
        </w:rPr>
        <w:t xml:space="preserve">The S-101 attribute </w:t>
      </w:r>
      <w:r>
        <w:rPr>
          <w:rFonts w:cs="Arial"/>
          <w:b/>
          <w:bCs/>
          <w:lang w:val="en-AU"/>
        </w:rPr>
        <w:t>reported date</w:t>
      </w:r>
      <w:r>
        <w:rPr>
          <w:rFonts w:cs="Arial"/>
          <w:bCs/>
          <w:lang w:val="en-AU"/>
        </w:rPr>
        <w:t xml:space="preserve"> has been introduced in S-101 to encode the date of sweeping for the swept area.  This information is encoded in S-57 on </w:t>
      </w:r>
      <w:r>
        <w:rPr>
          <w:rFonts w:cs="Arial"/>
          <w:b/>
          <w:bCs/>
          <w:lang w:val="en-AU"/>
        </w:rPr>
        <w:t>SWPARE</w:t>
      </w:r>
      <w:r>
        <w:rPr>
          <w:rFonts w:cs="Arial"/>
          <w:bCs/>
          <w:lang w:val="en-AU"/>
        </w:rPr>
        <w:t xml:space="preserve"> </w:t>
      </w:r>
      <w:r w:rsidRPr="00231F30">
        <w:rPr>
          <w:rFonts w:cs="Arial"/>
          <w:bCs/>
          <w:lang w:val="en-AU"/>
        </w:rPr>
        <w:t>using</w:t>
      </w:r>
      <w:r>
        <w:rPr>
          <w:rFonts w:cs="Arial"/>
          <w:bCs/>
          <w:lang w:val="en-AU"/>
        </w:rPr>
        <w:t xml:space="preserve"> the attribute SORDAT (see clause 2.2.5.1).  Unless the date populated in SORDAT is actually a date of sweeping, Data Producers are advised to remove SORDAT from </w:t>
      </w:r>
      <w:r>
        <w:rPr>
          <w:rFonts w:cs="Arial"/>
          <w:b/>
          <w:bCs/>
          <w:lang w:val="en-AU"/>
        </w:rPr>
        <w:t>SWPARE</w:t>
      </w:r>
      <w:r>
        <w:rPr>
          <w:rFonts w:cs="Arial"/>
          <w:bCs/>
          <w:lang w:val="en-AU"/>
        </w:rPr>
        <w:t xml:space="preserve"> objects prior to conversion.</w:t>
      </w:r>
    </w:p>
    <w:p w14:paraId="63BFEB69" w14:textId="60C5846F" w:rsidR="006B2826" w:rsidRPr="005C3922" w:rsidRDefault="006B2826" w:rsidP="00C93144">
      <w:pPr>
        <w:pStyle w:val="Heading2"/>
        <w:numPr>
          <w:ilvl w:val="1"/>
          <w:numId w:val="13"/>
        </w:numPr>
        <w:tabs>
          <w:tab w:val="clear" w:pos="283"/>
          <w:tab w:val="clear" w:pos="576"/>
          <w:tab w:val="clear" w:pos="720"/>
          <w:tab w:val="clear" w:pos="850"/>
          <w:tab w:val="clear" w:pos="915"/>
          <w:tab w:val="clear" w:pos="2911"/>
          <w:tab w:val="num" w:pos="851"/>
        </w:tabs>
        <w:spacing w:before="240" w:after="120"/>
        <w:ind w:left="851" w:hanging="851"/>
        <w:rPr>
          <w:bCs/>
          <w:lang w:val="en-GB"/>
        </w:rPr>
      </w:pPr>
      <w:bookmarkStart w:id="733" w:name="_Toc422735674"/>
      <w:bookmarkStart w:id="734" w:name="_Toc460900536"/>
      <w:bookmarkStart w:id="735" w:name="_Toc68293248"/>
      <w:r w:rsidRPr="005C3922">
        <w:rPr>
          <w:bCs/>
          <w:lang w:val="en-GB"/>
        </w:rPr>
        <w:t>Areas of continual change</w:t>
      </w:r>
      <w:bookmarkEnd w:id="733"/>
      <w:bookmarkEnd w:id="734"/>
      <w:bookmarkEnd w:id="735"/>
    </w:p>
    <w:p w14:paraId="1681E06C" w14:textId="7AB1C87F" w:rsidR="00393A9D" w:rsidRDefault="00112529" w:rsidP="000B6F92">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AU"/>
        </w:rPr>
      </w:pPr>
      <w:bookmarkStart w:id="736" w:name="_Toc422735676"/>
      <w:bookmarkStart w:id="737" w:name="_Toc460900537"/>
      <w:r>
        <w:rPr>
          <w:rFonts w:cs="Arial"/>
          <w:lang w:val="en-AU"/>
        </w:rPr>
        <w:t xml:space="preserve">The indication that an area of encoded bathymetry is changeable over time is provided by the encoding of the S-101 feature </w:t>
      </w:r>
      <w:r>
        <w:rPr>
          <w:rFonts w:cs="Arial"/>
          <w:b/>
          <w:lang w:val="en-AU"/>
        </w:rPr>
        <w:t>Quality of Bathymetric Data</w:t>
      </w:r>
      <w:r>
        <w:rPr>
          <w:rFonts w:cs="Arial"/>
          <w:lang w:val="en-AU"/>
        </w:rPr>
        <w:t xml:space="preserve"> having attribute </w:t>
      </w:r>
      <w:r w:rsidRPr="00393A9D">
        <w:rPr>
          <w:rFonts w:cs="Arial"/>
          <w:b/>
          <w:bCs/>
        </w:rPr>
        <w:t xml:space="preserve">category of temporal variation </w:t>
      </w:r>
      <w:r>
        <w:rPr>
          <w:rFonts w:cs="Arial"/>
        </w:rPr>
        <w:t>carrying the values</w:t>
      </w:r>
      <w:r w:rsidRPr="00393A9D">
        <w:rPr>
          <w:rFonts w:cs="Arial"/>
        </w:rPr>
        <w:t xml:space="preserve"> </w:t>
      </w:r>
      <w:r w:rsidRPr="00393A9D">
        <w:rPr>
          <w:rFonts w:cs="Arial"/>
          <w:i/>
          <w:iCs/>
        </w:rPr>
        <w:t xml:space="preserve">2 </w:t>
      </w:r>
      <w:r w:rsidRPr="00393A9D">
        <w:rPr>
          <w:rFonts w:cs="Arial"/>
        </w:rPr>
        <w:t xml:space="preserve">(likely to change and significant shoaling expected) or </w:t>
      </w:r>
      <w:r w:rsidRPr="00393A9D">
        <w:rPr>
          <w:rFonts w:cs="Arial"/>
          <w:i/>
          <w:iCs/>
        </w:rPr>
        <w:t xml:space="preserve">3 </w:t>
      </w:r>
      <w:r w:rsidRPr="00393A9D">
        <w:rPr>
          <w:rFonts w:cs="Arial"/>
        </w:rPr>
        <w:t>(likely to change but significant shoaling not expected)</w:t>
      </w:r>
      <w:r>
        <w:rPr>
          <w:rFonts w:cs="Arial"/>
        </w:rPr>
        <w:t>.  See S-101 DCEG clause 11.7.5.</w:t>
      </w:r>
      <w:r>
        <w:rPr>
          <w:rFonts w:cs="Arial"/>
          <w:lang w:val="en-AU"/>
        </w:rPr>
        <w:t xml:space="preserve">  </w:t>
      </w:r>
      <w:r>
        <w:rPr>
          <w:lang w:val="en-AU"/>
        </w:rPr>
        <w:t xml:space="preserve">Data Producers should consider removing any </w:t>
      </w:r>
      <w:r>
        <w:rPr>
          <w:b/>
          <w:lang w:val="en-AU"/>
        </w:rPr>
        <w:t>Caution Area</w:t>
      </w:r>
      <w:r>
        <w:rPr>
          <w:lang w:val="en-AU"/>
        </w:rPr>
        <w:t xml:space="preserve"> features providing this information from their S-101 data during the conversion process.</w:t>
      </w:r>
    </w:p>
    <w:p w14:paraId="76682F8E" w14:textId="6826C788" w:rsidR="00112529" w:rsidRDefault="00112529" w:rsidP="00112529">
      <w:pPr>
        <w:spacing w:after="120"/>
        <w:jc w:val="both"/>
        <w:rPr>
          <w:rFonts w:cs="Arial"/>
          <w:bCs/>
          <w:lang w:val="en-AU"/>
        </w:rPr>
      </w:pPr>
      <w:r>
        <w:rPr>
          <w:rFonts w:cs="Arial"/>
          <w:bCs/>
          <w:lang w:val="en-AU"/>
        </w:rPr>
        <w:t xml:space="preserve">The guidance for the encoding of </w:t>
      </w:r>
      <w:proofErr w:type="spellStart"/>
      <w:r>
        <w:rPr>
          <w:rFonts w:cs="Arial"/>
          <w:bCs/>
          <w:lang w:val="en-AU"/>
        </w:rPr>
        <w:t>sandwaves</w:t>
      </w:r>
      <w:proofErr w:type="spellEnd"/>
      <w:r>
        <w:rPr>
          <w:rFonts w:cs="Arial"/>
          <w:bCs/>
          <w:lang w:val="en-AU"/>
        </w:rPr>
        <w:t xml:space="preserve"> and provision of an indication of “Less Water” remains unchanged in S-101</w:t>
      </w:r>
      <w:r w:rsidRPr="00560C1D">
        <w:rPr>
          <w:rFonts w:cs="Arial"/>
          <w:bCs/>
          <w:lang w:val="en-AU"/>
        </w:rPr>
        <w:t>.</w:t>
      </w:r>
      <w:r>
        <w:rPr>
          <w:rFonts w:cs="Arial"/>
          <w:bCs/>
          <w:lang w:val="en-AU"/>
        </w:rPr>
        <w:t xml:space="preserve">  See S-101 DCEG clauses 12.4 and 16.10.</w:t>
      </w:r>
    </w:p>
    <w:p w14:paraId="681C221C" w14:textId="0772C393" w:rsidR="006B2826" w:rsidRPr="00F20AE1" w:rsidRDefault="006B2826" w:rsidP="00C93144">
      <w:pPr>
        <w:pStyle w:val="Heading2"/>
        <w:numPr>
          <w:ilvl w:val="1"/>
          <w:numId w:val="13"/>
        </w:numPr>
        <w:tabs>
          <w:tab w:val="clear" w:pos="283"/>
          <w:tab w:val="clear" w:pos="576"/>
          <w:tab w:val="clear" w:pos="720"/>
          <w:tab w:val="clear" w:pos="850"/>
          <w:tab w:val="clear" w:pos="915"/>
          <w:tab w:val="clear" w:pos="2911"/>
          <w:tab w:val="num" w:pos="851"/>
        </w:tabs>
        <w:spacing w:before="240" w:after="120"/>
        <w:ind w:left="851" w:hanging="851"/>
        <w:rPr>
          <w:bCs/>
          <w:sz w:val="20"/>
          <w:lang w:val="en-GB"/>
        </w:rPr>
      </w:pPr>
      <w:bookmarkStart w:id="738" w:name="_Toc68293249"/>
      <w:r w:rsidRPr="00F20AE1">
        <w:rPr>
          <w:bCs/>
          <w:lang w:val="en-GB"/>
        </w:rPr>
        <w:t>Areas with inadequate depth information</w:t>
      </w:r>
      <w:bookmarkEnd w:id="736"/>
      <w:bookmarkEnd w:id="737"/>
      <w:bookmarkEnd w:id="738"/>
    </w:p>
    <w:p w14:paraId="1A557825" w14:textId="77777777" w:rsidR="006B2826" w:rsidRPr="00F20AE1" w:rsidRDefault="006B2826" w:rsidP="00C93144">
      <w:pPr>
        <w:pStyle w:val="Heading3"/>
        <w:keepLines/>
        <w:numPr>
          <w:ilvl w:val="2"/>
          <w:numId w:val="13"/>
        </w:numPr>
        <w:tabs>
          <w:tab w:val="clear" w:pos="283"/>
          <w:tab w:val="clear" w:pos="566"/>
          <w:tab w:val="clear" w:pos="720"/>
          <w:tab w:val="clear" w:pos="850"/>
          <w:tab w:val="clear" w:pos="915"/>
          <w:tab w:val="clear" w:pos="2911"/>
          <w:tab w:val="left" w:pos="851"/>
        </w:tabs>
        <w:spacing w:before="240" w:after="120"/>
        <w:ind w:left="851" w:hanging="851"/>
        <w:rPr>
          <w:bCs/>
          <w:lang w:val="en-GB"/>
        </w:rPr>
      </w:pPr>
      <w:bookmarkStart w:id="739" w:name="_Toc422735678"/>
      <w:bookmarkStart w:id="740" w:name="_Toc460900538"/>
      <w:bookmarkStart w:id="741" w:name="_Toc68293250"/>
      <w:proofErr w:type="spellStart"/>
      <w:r w:rsidRPr="00F20AE1">
        <w:rPr>
          <w:bCs/>
          <w:lang w:val="en-GB"/>
        </w:rPr>
        <w:t>Unsurveyed</w:t>
      </w:r>
      <w:proofErr w:type="spellEnd"/>
      <w:r w:rsidRPr="00F20AE1">
        <w:rPr>
          <w:bCs/>
          <w:lang w:val="en-GB"/>
        </w:rPr>
        <w:t xml:space="preserve"> areas</w:t>
      </w:r>
      <w:bookmarkEnd w:id="739"/>
      <w:bookmarkEnd w:id="740"/>
      <w:bookmarkEnd w:id="741"/>
    </w:p>
    <w:p w14:paraId="3451AB12" w14:textId="31C9D25D" w:rsidR="005C3922" w:rsidRDefault="005C3922" w:rsidP="005C3922">
      <w:pPr>
        <w:keepNext/>
        <w:keepLines/>
        <w:tabs>
          <w:tab w:val="left" w:pos="0"/>
          <w:tab w:val="left" w:pos="283"/>
          <w:tab w:val="left" w:pos="566"/>
          <w:tab w:val="left" w:pos="850"/>
          <w:tab w:val="left" w:pos="1134"/>
          <w:tab w:val="left" w:pos="1418"/>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S-57 Geo object:</w:t>
      </w:r>
      <w:r w:rsidRPr="00F20AE1">
        <w:rPr>
          <w:lang w:val="en-GB"/>
        </w:rPr>
        <w:tab/>
      </w:r>
      <w:r w:rsidRPr="00F20AE1">
        <w:rPr>
          <w:lang w:val="en-GB"/>
        </w:rPr>
        <w:tab/>
      </w:r>
      <w:proofErr w:type="spellStart"/>
      <w:r w:rsidRPr="00F20AE1">
        <w:rPr>
          <w:lang w:val="en-GB"/>
        </w:rPr>
        <w:t>Unsurveyed</w:t>
      </w:r>
      <w:proofErr w:type="spellEnd"/>
      <w:r w:rsidRPr="00F20AE1">
        <w:rPr>
          <w:lang w:val="en-GB"/>
        </w:rPr>
        <w:t xml:space="preserve"> area (</w:t>
      </w:r>
      <w:r w:rsidRPr="00F20AE1">
        <w:rPr>
          <w:b/>
          <w:lang w:val="en-GB"/>
        </w:rPr>
        <w:t>UNSARE</w:t>
      </w:r>
      <w:r w:rsidRPr="00F20AE1">
        <w:rPr>
          <w:lang w:val="en-GB"/>
        </w:rPr>
        <w:t>)</w:t>
      </w:r>
      <w:r>
        <w:rPr>
          <w:lang w:val="en-GB"/>
        </w:rPr>
        <w:tab/>
      </w:r>
      <w:r>
        <w:rPr>
          <w:lang w:val="en-GB"/>
        </w:rPr>
        <w:tab/>
      </w:r>
      <w:r w:rsidRPr="00F20AE1">
        <w:rPr>
          <w:lang w:val="en-GB"/>
        </w:rPr>
        <w:t>(</w:t>
      </w:r>
      <w:r>
        <w:rPr>
          <w:lang w:val="en-GB"/>
        </w:rPr>
        <w:t>A</w:t>
      </w:r>
      <w:r w:rsidRPr="00F20AE1">
        <w:rPr>
          <w:lang w:val="en-GB"/>
        </w:rPr>
        <w:t>)</w:t>
      </w:r>
    </w:p>
    <w:p w14:paraId="3C1C97D3" w14:textId="6DDC726D" w:rsidR="005C3922" w:rsidRPr="00F20AE1" w:rsidRDefault="005C3922" w:rsidP="005C3922">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w:t>
      </w:r>
      <w:r w:rsidR="00960124">
        <w:rPr>
          <w:u w:val="single"/>
          <w:lang w:val="en-GB"/>
        </w:rPr>
        <w:t>-</w:t>
      </w:r>
      <w:r w:rsidRPr="00F20AE1">
        <w:rPr>
          <w:u w:val="single"/>
          <w:lang w:val="en-GB"/>
        </w:rPr>
        <w:t>101 Geo feature</w:t>
      </w:r>
      <w:r w:rsidRPr="00F20AE1">
        <w:rPr>
          <w:lang w:val="en-GB"/>
        </w:rPr>
        <w:t>:</w:t>
      </w:r>
      <w:r w:rsidRPr="00F20AE1">
        <w:rPr>
          <w:lang w:val="en-GB"/>
        </w:rPr>
        <w:tab/>
      </w:r>
      <w:proofErr w:type="spellStart"/>
      <w:r>
        <w:rPr>
          <w:b/>
          <w:lang w:val="en-GB"/>
        </w:rPr>
        <w:t>Unsurveyed</w:t>
      </w:r>
      <w:proofErr w:type="spellEnd"/>
      <w:r>
        <w:rPr>
          <w:b/>
          <w:lang w:val="en-GB"/>
        </w:rPr>
        <w:t xml:space="preserve"> Area</w:t>
      </w:r>
      <w:r w:rsidRPr="00F20AE1">
        <w:rPr>
          <w:b/>
          <w:lang w:val="en-GB"/>
        </w:rPr>
        <w:tab/>
      </w:r>
      <w:r>
        <w:rPr>
          <w:b/>
          <w:lang w:val="en-GB"/>
        </w:rPr>
        <w:tab/>
      </w:r>
      <w:r>
        <w:rPr>
          <w:b/>
          <w:lang w:val="en-GB"/>
        </w:rPr>
        <w:tab/>
      </w:r>
      <w:r>
        <w:rPr>
          <w:b/>
          <w:lang w:val="en-GB"/>
        </w:rPr>
        <w:tab/>
      </w:r>
      <w:r>
        <w:rPr>
          <w:b/>
          <w:lang w:val="en-GB"/>
        </w:rPr>
        <w:tab/>
      </w:r>
      <w:r>
        <w:rPr>
          <w:b/>
          <w:lang w:val="en-GB"/>
        </w:rPr>
        <w:tab/>
      </w:r>
      <w:r w:rsidRPr="00F20AE1">
        <w:rPr>
          <w:lang w:val="en-GB"/>
        </w:rPr>
        <w:t>(</w:t>
      </w:r>
      <w:r>
        <w:rPr>
          <w:lang w:val="en-GB"/>
        </w:rPr>
        <w:t>S)</w:t>
      </w:r>
      <w:r>
        <w:rPr>
          <w:lang w:val="en-GB"/>
        </w:rPr>
        <w:tab/>
      </w:r>
      <w:r>
        <w:rPr>
          <w:lang w:val="en-GB"/>
        </w:rPr>
        <w:tab/>
      </w:r>
      <w:r>
        <w:rPr>
          <w:lang w:val="en-GB"/>
        </w:rPr>
        <w:tab/>
      </w:r>
      <w:r>
        <w:rPr>
          <w:lang w:val="en-GB"/>
        </w:rPr>
        <w:tab/>
      </w:r>
      <w:r w:rsidRPr="00F20AE1">
        <w:rPr>
          <w:lang w:val="en-GB"/>
        </w:rPr>
        <w:t xml:space="preserve">(S-101 DCEG Clause </w:t>
      </w:r>
      <w:r>
        <w:rPr>
          <w:lang w:val="en-GB"/>
        </w:rPr>
        <w:t>11.10</w:t>
      </w:r>
      <w:r w:rsidRPr="00F20AE1">
        <w:rPr>
          <w:lang w:val="en-GB"/>
        </w:rPr>
        <w:t>)</w:t>
      </w:r>
    </w:p>
    <w:p w14:paraId="2C03AF03" w14:textId="3D1EB90F" w:rsidR="005C3922" w:rsidRDefault="005C3922" w:rsidP="0060376A">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outlineLvl w:val="0"/>
        <w:rPr>
          <w:lang w:val="en-GB"/>
        </w:rPr>
      </w:pPr>
      <w:r>
        <w:rPr>
          <w:lang w:val="en-AU"/>
        </w:rPr>
        <w:t>All instances of encoding of the S-57 Feature object</w:t>
      </w:r>
      <w:r w:rsidRPr="00560C1D">
        <w:rPr>
          <w:lang w:val="en-AU"/>
        </w:rPr>
        <w:t xml:space="preserve"> </w:t>
      </w:r>
      <w:r w:rsidRPr="00F20AE1">
        <w:rPr>
          <w:b/>
          <w:lang w:val="en-GB"/>
        </w:rPr>
        <w:t>UNSARE</w:t>
      </w:r>
      <w:r w:rsidRPr="00560C1D">
        <w:rPr>
          <w:lang w:val="en-AU"/>
        </w:rPr>
        <w:t xml:space="preserve"> </w:t>
      </w:r>
      <w:r>
        <w:rPr>
          <w:lang w:val="en-AU"/>
        </w:rPr>
        <w:t xml:space="preserve">will be converted automatically </w:t>
      </w:r>
      <w:r w:rsidR="00692434">
        <w:rPr>
          <w:lang w:val="en-GB"/>
        </w:rPr>
        <w:t>to an instance of</w:t>
      </w:r>
      <w:r>
        <w:rPr>
          <w:lang w:val="en-AU"/>
        </w:rPr>
        <w:t xml:space="preserve"> the S-101 feature </w:t>
      </w:r>
      <w:proofErr w:type="spellStart"/>
      <w:r>
        <w:rPr>
          <w:b/>
          <w:lang w:val="en-GB"/>
        </w:rPr>
        <w:t>Unsurveyed</w:t>
      </w:r>
      <w:proofErr w:type="spellEnd"/>
      <w:r>
        <w:rPr>
          <w:b/>
          <w:lang w:val="en-GB"/>
        </w:rPr>
        <w:t xml:space="preserve"> Area</w:t>
      </w:r>
      <w:r>
        <w:rPr>
          <w:b/>
          <w:lang w:val="en-AU"/>
        </w:rPr>
        <w:t xml:space="preserve"> </w:t>
      </w:r>
      <w:r>
        <w:rPr>
          <w:lang w:val="en-AU"/>
        </w:rPr>
        <w:t>during the automated conversion process.</w:t>
      </w:r>
    </w:p>
    <w:p w14:paraId="3AC5E7B3" w14:textId="1400342C" w:rsidR="006B2826" w:rsidRPr="00F20AE1" w:rsidRDefault="006B2826" w:rsidP="00C93144">
      <w:pPr>
        <w:pStyle w:val="Heading4"/>
        <w:keepLines/>
        <w:widowControl/>
        <w:numPr>
          <w:ilvl w:val="3"/>
          <w:numId w:val="13"/>
        </w:numPr>
        <w:tabs>
          <w:tab w:val="clear" w:pos="915"/>
          <w:tab w:val="clear" w:pos="2911"/>
        </w:tabs>
        <w:spacing w:after="120"/>
        <w:ind w:left="851" w:hanging="851"/>
        <w:rPr>
          <w:bCs/>
          <w:lang w:val="en-GB"/>
        </w:rPr>
      </w:pPr>
      <w:bookmarkStart w:id="742" w:name="_Toc68293251"/>
      <w:bookmarkStart w:id="743" w:name="_Toc422735680"/>
      <w:bookmarkStart w:id="744" w:name="_Toc460900539"/>
      <w:r w:rsidRPr="00F20AE1">
        <w:rPr>
          <w:bCs/>
          <w:lang w:val="en-GB"/>
        </w:rPr>
        <w:lastRenderedPageBreak/>
        <w:t>Satellite imagery as source information</w:t>
      </w:r>
      <w:bookmarkEnd w:id="742"/>
    </w:p>
    <w:p w14:paraId="407B9020" w14:textId="17AE5314" w:rsidR="00D8387C" w:rsidRDefault="00D8387C" w:rsidP="00D8387C">
      <w:pPr>
        <w:spacing w:after="120"/>
        <w:jc w:val="both"/>
        <w:rPr>
          <w:rFonts w:cs="Arial"/>
          <w:bCs/>
          <w:lang w:val="en-AU"/>
        </w:rPr>
      </w:pPr>
      <w:r>
        <w:rPr>
          <w:rFonts w:cs="Arial"/>
          <w:bCs/>
          <w:lang w:val="en-AU"/>
        </w:rPr>
        <w:t>The guidance for the encoding of bathymetry sourced from satellite imagery remains unchanged in S-101</w:t>
      </w:r>
      <w:r w:rsidRPr="00560C1D">
        <w:rPr>
          <w:rFonts w:cs="Arial"/>
          <w:bCs/>
          <w:lang w:val="en-AU"/>
        </w:rPr>
        <w:t>.</w:t>
      </w:r>
      <w:r>
        <w:rPr>
          <w:rFonts w:cs="Arial"/>
          <w:bCs/>
          <w:lang w:val="en-AU"/>
        </w:rPr>
        <w:t xml:space="preserve">  See S-101 DCEG clause 11.9.4, noting the guidance included in this clause for the encoding of underlying </w:t>
      </w:r>
      <w:r>
        <w:rPr>
          <w:rFonts w:cs="Arial"/>
          <w:b/>
          <w:bCs/>
          <w:lang w:val="en-AU"/>
        </w:rPr>
        <w:t>Quality of Bathymetric Data</w:t>
      </w:r>
      <w:r>
        <w:rPr>
          <w:rFonts w:cs="Arial"/>
          <w:bCs/>
          <w:lang w:val="en-AU"/>
        </w:rPr>
        <w:t xml:space="preserve"> and </w:t>
      </w:r>
      <w:r>
        <w:rPr>
          <w:rFonts w:cs="Arial"/>
          <w:b/>
          <w:bCs/>
          <w:lang w:val="en-AU"/>
        </w:rPr>
        <w:t>Quality of Survey</w:t>
      </w:r>
      <w:r>
        <w:rPr>
          <w:rFonts w:cs="Arial"/>
          <w:bCs/>
          <w:lang w:val="en-AU"/>
        </w:rPr>
        <w:t xml:space="preserve"> features.</w:t>
      </w:r>
    </w:p>
    <w:p w14:paraId="329E26E5" w14:textId="77777777" w:rsidR="006B2826" w:rsidRPr="00F20AE1" w:rsidRDefault="006B2826" w:rsidP="00C93144">
      <w:pPr>
        <w:pStyle w:val="Heading3"/>
        <w:keepLines/>
        <w:numPr>
          <w:ilvl w:val="2"/>
          <w:numId w:val="13"/>
        </w:numPr>
        <w:tabs>
          <w:tab w:val="clear" w:pos="283"/>
          <w:tab w:val="clear" w:pos="566"/>
          <w:tab w:val="clear" w:pos="720"/>
          <w:tab w:val="clear" w:pos="850"/>
          <w:tab w:val="clear" w:pos="915"/>
          <w:tab w:val="clear" w:pos="2911"/>
          <w:tab w:val="num" w:pos="851"/>
        </w:tabs>
        <w:spacing w:before="240" w:after="120"/>
        <w:ind w:left="851" w:hanging="851"/>
        <w:rPr>
          <w:bCs/>
          <w:lang w:val="en-GB"/>
        </w:rPr>
      </w:pPr>
      <w:bookmarkStart w:id="745" w:name="_Toc68293252"/>
      <w:r w:rsidRPr="00F20AE1">
        <w:rPr>
          <w:bCs/>
          <w:lang w:val="en-GB"/>
        </w:rPr>
        <w:t>Incompletely surveyed areas</w:t>
      </w:r>
      <w:bookmarkEnd w:id="743"/>
      <w:bookmarkEnd w:id="744"/>
      <w:bookmarkEnd w:id="745"/>
    </w:p>
    <w:p w14:paraId="76080FB0" w14:textId="77777777" w:rsidR="008D6387" w:rsidRDefault="008D6387" w:rsidP="008D6387">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lang w:val="en-GB"/>
        </w:rPr>
        <w:t>Not applicable.</w:t>
      </w:r>
    </w:p>
    <w:p w14:paraId="1062BDBC" w14:textId="77777777" w:rsidR="006B2826" w:rsidRPr="00F20AE1" w:rsidRDefault="006B2826" w:rsidP="00C93144">
      <w:pPr>
        <w:pStyle w:val="Heading3"/>
        <w:keepLines/>
        <w:numPr>
          <w:ilvl w:val="2"/>
          <w:numId w:val="13"/>
        </w:numPr>
        <w:tabs>
          <w:tab w:val="clear" w:pos="283"/>
          <w:tab w:val="clear" w:pos="566"/>
          <w:tab w:val="clear" w:pos="720"/>
          <w:tab w:val="clear" w:pos="850"/>
          <w:tab w:val="clear" w:pos="915"/>
          <w:tab w:val="clear" w:pos="2911"/>
          <w:tab w:val="left" w:pos="851"/>
        </w:tabs>
        <w:spacing w:before="240" w:after="120"/>
        <w:ind w:left="851" w:hanging="851"/>
        <w:rPr>
          <w:bCs/>
          <w:lang w:val="en-GB"/>
        </w:rPr>
      </w:pPr>
      <w:bookmarkStart w:id="746" w:name="_Toc460900540"/>
      <w:bookmarkStart w:id="747" w:name="_Toc68293253"/>
      <w:r w:rsidRPr="00F20AE1">
        <w:rPr>
          <w:bCs/>
          <w:lang w:val="en-GB"/>
        </w:rPr>
        <w:t>Bathymetry in areas of minimal depiction of detail</w:t>
      </w:r>
      <w:bookmarkEnd w:id="746"/>
      <w:r w:rsidRPr="00F20AE1">
        <w:rPr>
          <w:bCs/>
          <w:lang w:val="en-GB"/>
        </w:rPr>
        <w:t xml:space="preserve"> on paper charts</w:t>
      </w:r>
      <w:bookmarkEnd w:id="747"/>
    </w:p>
    <w:p w14:paraId="5340822A" w14:textId="77777777" w:rsidR="006B2826" w:rsidRPr="00F20AE1" w:rsidRDefault="006B2826" w:rsidP="00C93144">
      <w:pPr>
        <w:pStyle w:val="Heading4"/>
        <w:keepLines/>
        <w:widowControl/>
        <w:numPr>
          <w:ilvl w:val="3"/>
          <w:numId w:val="13"/>
        </w:numPr>
        <w:tabs>
          <w:tab w:val="clear" w:pos="915"/>
          <w:tab w:val="clear" w:pos="2911"/>
        </w:tabs>
        <w:spacing w:after="120"/>
        <w:ind w:left="851" w:hanging="851"/>
        <w:rPr>
          <w:bCs/>
          <w:lang w:val="en-GB"/>
        </w:rPr>
      </w:pPr>
      <w:bookmarkStart w:id="748" w:name="_Toc460900541"/>
      <w:bookmarkStart w:id="749" w:name="_Toc68293254"/>
      <w:r w:rsidRPr="00F20AE1">
        <w:rPr>
          <w:bCs/>
          <w:lang w:val="en-GB"/>
        </w:rPr>
        <w:t>Areas of omitted bathymetry</w:t>
      </w:r>
      <w:bookmarkEnd w:id="748"/>
      <w:bookmarkEnd w:id="749"/>
    </w:p>
    <w:p w14:paraId="76E27B1C" w14:textId="651FE307" w:rsidR="008D6387" w:rsidRDefault="008D6387" w:rsidP="008D6387">
      <w:pPr>
        <w:spacing w:after="120"/>
        <w:jc w:val="both"/>
        <w:rPr>
          <w:rFonts w:cs="Arial"/>
          <w:bCs/>
          <w:lang w:val="en-AU"/>
        </w:rPr>
      </w:pPr>
      <w:bookmarkStart w:id="750" w:name="_Toc460900542"/>
      <w:r>
        <w:rPr>
          <w:rFonts w:cs="Arial"/>
          <w:bCs/>
          <w:lang w:val="en-AU"/>
        </w:rPr>
        <w:t xml:space="preserve">The guidance for the encoding of </w:t>
      </w:r>
      <w:r w:rsidR="001C338E">
        <w:rPr>
          <w:rFonts w:cs="Arial"/>
          <w:bCs/>
          <w:lang w:val="en-AU"/>
        </w:rPr>
        <w:t>areas of omitted bathymetry on the source</w:t>
      </w:r>
      <w:r>
        <w:rPr>
          <w:rFonts w:cs="Arial"/>
          <w:bCs/>
          <w:lang w:val="en-AU"/>
        </w:rPr>
        <w:t xml:space="preserve"> remains unchanged in S-101</w:t>
      </w:r>
      <w:r w:rsidRPr="00560C1D">
        <w:rPr>
          <w:rFonts w:cs="Arial"/>
          <w:bCs/>
          <w:lang w:val="en-AU"/>
        </w:rPr>
        <w:t>.</w:t>
      </w:r>
      <w:r>
        <w:rPr>
          <w:rFonts w:cs="Arial"/>
          <w:bCs/>
          <w:lang w:val="en-AU"/>
        </w:rPr>
        <w:t xml:space="preserve">  See S-101 DCEG clause </w:t>
      </w:r>
      <w:r w:rsidR="001C338E">
        <w:rPr>
          <w:rFonts w:cs="Arial"/>
          <w:bCs/>
          <w:lang w:val="en-AU"/>
        </w:rPr>
        <w:t>11.9.2.1</w:t>
      </w:r>
      <w:r>
        <w:rPr>
          <w:rFonts w:cs="Arial"/>
          <w:bCs/>
          <w:lang w:val="en-AU"/>
        </w:rPr>
        <w:t>.</w:t>
      </w:r>
    </w:p>
    <w:p w14:paraId="7A4934FB" w14:textId="77777777" w:rsidR="006B2826" w:rsidRPr="00F20AE1" w:rsidRDefault="006B2826" w:rsidP="00C93144">
      <w:pPr>
        <w:pStyle w:val="Heading4"/>
        <w:keepLines/>
        <w:widowControl/>
        <w:numPr>
          <w:ilvl w:val="3"/>
          <w:numId w:val="13"/>
        </w:numPr>
        <w:tabs>
          <w:tab w:val="clear" w:pos="915"/>
          <w:tab w:val="clear" w:pos="2911"/>
        </w:tabs>
        <w:spacing w:after="120"/>
        <w:ind w:left="862" w:hanging="862"/>
        <w:rPr>
          <w:bCs/>
          <w:lang w:val="en-GB"/>
        </w:rPr>
      </w:pPr>
      <w:bookmarkStart w:id="751" w:name="_Toc68293255"/>
      <w:r w:rsidRPr="00F20AE1">
        <w:rPr>
          <w:bCs/>
          <w:lang w:val="en-GB"/>
        </w:rPr>
        <w:t>Areas of very simplified bathymetry</w:t>
      </w:r>
      <w:bookmarkEnd w:id="750"/>
      <w:bookmarkEnd w:id="751"/>
    </w:p>
    <w:p w14:paraId="3BBD9E01" w14:textId="5C4068B2" w:rsidR="001C338E" w:rsidRDefault="001C338E" w:rsidP="001C338E">
      <w:pPr>
        <w:spacing w:after="120"/>
        <w:jc w:val="both"/>
        <w:rPr>
          <w:rFonts w:cs="Arial"/>
          <w:bCs/>
          <w:lang w:val="en-AU"/>
        </w:rPr>
      </w:pPr>
      <w:r>
        <w:rPr>
          <w:rFonts w:cs="Arial"/>
          <w:bCs/>
          <w:lang w:val="en-AU"/>
        </w:rPr>
        <w:t>The guidance for the encoding of areas of very simplified bathymetry on the source remains unchanged in S-101</w:t>
      </w:r>
      <w:r w:rsidRPr="00560C1D">
        <w:rPr>
          <w:rFonts w:cs="Arial"/>
          <w:bCs/>
          <w:lang w:val="en-AU"/>
        </w:rPr>
        <w:t>.</w:t>
      </w:r>
      <w:r>
        <w:rPr>
          <w:rFonts w:cs="Arial"/>
          <w:bCs/>
          <w:lang w:val="en-AU"/>
        </w:rPr>
        <w:t xml:space="preserve">  See S-101 DCEG clause 11.9.2.2.</w:t>
      </w:r>
    </w:p>
    <w:p w14:paraId="0FFDF9EA" w14:textId="2C3E2BFA" w:rsidR="006B2826" w:rsidRPr="00F20AE1" w:rsidRDefault="006B2826" w:rsidP="00C93144">
      <w:pPr>
        <w:pStyle w:val="Heading3"/>
        <w:keepLines/>
        <w:numPr>
          <w:ilvl w:val="2"/>
          <w:numId w:val="13"/>
        </w:numPr>
        <w:tabs>
          <w:tab w:val="clear" w:pos="283"/>
          <w:tab w:val="clear" w:pos="566"/>
          <w:tab w:val="clear" w:pos="720"/>
          <w:tab w:val="clear" w:pos="850"/>
          <w:tab w:val="clear" w:pos="915"/>
          <w:tab w:val="clear" w:pos="2911"/>
          <w:tab w:val="left" w:pos="851"/>
        </w:tabs>
        <w:spacing w:before="240" w:after="120"/>
        <w:ind w:left="851" w:hanging="851"/>
        <w:rPr>
          <w:bCs/>
          <w:lang w:val="en-GB"/>
        </w:rPr>
      </w:pPr>
      <w:bookmarkStart w:id="752" w:name="_Toc68293256"/>
      <w:bookmarkStart w:id="753" w:name="_Toc422735685"/>
      <w:bookmarkStart w:id="754" w:name="_Toc460900543"/>
      <w:r w:rsidRPr="00F20AE1">
        <w:rPr>
          <w:bCs/>
          <w:lang w:val="en-GB"/>
        </w:rPr>
        <w:t>Depth discontinuities between surveys</w:t>
      </w:r>
      <w:bookmarkEnd w:id="752"/>
    </w:p>
    <w:p w14:paraId="46CA844C" w14:textId="29A95ED1" w:rsidR="00142C76" w:rsidRDefault="00F97A76" w:rsidP="00142C76">
      <w:pPr>
        <w:spacing w:after="120"/>
        <w:jc w:val="both"/>
        <w:rPr>
          <w:rFonts w:cs="Arial"/>
          <w:bCs/>
          <w:lang w:val="en-AU"/>
        </w:rPr>
      </w:pPr>
      <w:r>
        <w:rPr>
          <w:rFonts w:cs="Arial"/>
          <w:bCs/>
          <w:lang w:val="en-AU"/>
        </w:rPr>
        <w:t>The guidance for the encoding of depth discontinuities between source surveys remains unchanged in S-101</w:t>
      </w:r>
      <w:r w:rsidRPr="00560C1D">
        <w:rPr>
          <w:rFonts w:cs="Arial"/>
          <w:bCs/>
          <w:lang w:val="en-AU"/>
        </w:rPr>
        <w:t>.</w:t>
      </w:r>
      <w:r>
        <w:rPr>
          <w:rFonts w:cs="Arial"/>
          <w:bCs/>
          <w:lang w:val="en-AU"/>
        </w:rPr>
        <w:t xml:space="preserve">  See S-101 DCEG clause 11.9.3.</w:t>
      </w:r>
    </w:p>
    <w:p w14:paraId="219ACD00" w14:textId="74E39FEE" w:rsidR="00142C76" w:rsidRPr="00F20AE1" w:rsidRDefault="006B2826" w:rsidP="00C93144">
      <w:pPr>
        <w:pStyle w:val="Heading1"/>
        <w:numPr>
          <w:ilvl w:val="0"/>
          <w:numId w:val="13"/>
        </w:numPr>
        <w:tabs>
          <w:tab w:val="clear" w:pos="283"/>
          <w:tab w:val="clear" w:pos="432"/>
          <w:tab w:val="clear" w:pos="566"/>
          <w:tab w:val="clear" w:pos="720"/>
          <w:tab w:val="clear" w:pos="850"/>
          <w:tab w:val="clear" w:pos="915"/>
          <w:tab w:val="clear" w:pos="2911"/>
          <w:tab w:val="left" w:pos="851"/>
        </w:tabs>
        <w:spacing w:before="240" w:after="120"/>
        <w:ind w:left="851" w:hanging="851"/>
        <w:rPr>
          <w:sz w:val="20"/>
          <w:lang w:val="en-GB"/>
        </w:rPr>
      </w:pPr>
      <w:r w:rsidRPr="00F20AE1">
        <w:rPr>
          <w:lang w:val="en-GB"/>
        </w:rPr>
        <w:br w:type="page"/>
      </w:r>
      <w:bookmarkStart w:id="755" w:name="_Toc68293257"/>
      <w:bookmarkEnd w:id="753"/>
      <w:bookmarkEnd w:id="754"/>
      <w:r w:rsidR="00142C76" w:rsidRPr="00F20AE1">
        <w:rPr>
          <w:lang w:val="en-GB"/>
        </w:rPr>
        <w:lastRenderedPageBreak/>
        <w:t>D</w:t>
      </w:r>
      <w:r w:rsidR="00142C76">
        <w:rPr>
          <w:lang w:val="en-GB"/>
        </w:rPr>
        <w:t>angers</w:t>
      </w:r>
      <w:bookmarkEnd w:id="755"/>
    </w:p>
    <w:p w14:paraId="635A6BE6" w14:textId="2866818E" w:rsidR="006B2826" w:rsidRPr="00F20AE1" w:rsidRDefault="006B2826" w:rsidP="00C93144">
      <w:pPr>
        <w:pStyle w:val="Heading2"/>
        <w:numPr>
          <w:ilvl w:val="1"/>
          <w:numId w:val="13"/>
        </w:numPr>
        <w:tabs>
          <w:tab w:val="clear" w:pos="283"/>
          <w:tab w:val="clear" w:pos="576"/>
          <w:tab w:val="clear" w:pos="720"/>
          <w:tab w:val="clear" w:pos="850"/>
          <w:tab w:val="clear" w:pos="915"/>
          <w:tab w:val="clear" w:pos="2911"/>
          <w:tab w:val="num" w:pos="851"/>
        </w:tabs>
        <w:spacing w:before="240" w:after="120"/>
        <w:ind w:left="851" w:hanging="851"/>
        <w:rPr>
          <w:bCs/>
          <w:lang w:val="en-GB"/>
        </w:rPr>
      </w:pPr>
      <w:bookmarkStart w:id="756" w:name="_Toc422735687"/>
      <w:bookmarkStart w:id="757" w:name="_Toc460900544"/>
      <w:bookmarkStart w:id="758" w:name="_Toc68293258"/>
      <w:r w:rsidRPr="00F20AE1">
        <w:rPr>
          <w:bCs/>
          <w:lang w:val="en-GB"/>
        </w:rPr>
        <w:t>Rocks and coral reefs</w:t>
      </w:r>
      <w:bookmarkEnd w:id="756"/>
      <w:bookmarkEnd w:id="757"/>
      <w:bookmarkEnd w:id="758"/>
    </w:p>
    <w:p w14:paraId="2EA2B96E" w14:textId="2737303E" w:rsidR="00611ACC" w:rsidRDefault="00611ACC" w:rsidP="00611ACC">
      <w:pPr>
        <w:spacing w:after="120"/>
        <w:jc w:val="both"/>
        <w:rPr>
          <w:rFonts w:cs="Arial"/>
          <w:bCs/>
          <w:lang w:val="en-AU"/>
        </w:rPr>
      </w:pPr>
      <w:bookmarkStart w:id="759" w:name="_Toc422735689"/>
      <w:bookmarkStart w:id="760" w:name="_Toc460900545"/>
      <w:r>
        <w:rPr>
          <w:rFonts w:cs="Arial"/>
          <w:bCs/>
          <w:lang w:val="en-AU"/>
        </w:rPr>
        <w:t>The guidance for the encoding of isolated dangers as isolated nodes remains unchanged in S-101</w:t>
      </w:r>
      <w:r w:rsidRPr="00560C1D">
        <w:rPr>
          <w:rFonts w:cs="Arial"/>
          <w:bCs/>
          <w:lang w:val="en-AU"/>
        </w:rPr>
        <w:t>.</w:t>
      </w:r>
      <w:r>
        <w:rPr>
          <w:rFonts w:cs="Arial"/>
          <w:bCs/>
          <w:lang w:val="en-AU"/>
        </w:rPr>
        <w:t xml:space="preserve">  See S-101 DCEG clause 13.</w:t>
      </w:r>
    </w:p>
    <w:p w14:paraId="1949A4A0" w14:textId="77777777" w:rsidR="006B2826" w:rsidRPr="00F20AE1" w:rsidRDefault="006B2826" w:rsidP="00C93144">
      <w:pPr>
        <w:pStyle w:val="Heading3"/>
        <w:keepLines/>
        <w:numPr>
          <w:ilvl w:val="2"/>
          <w:numId w:val="13"/>
        </w:numPr>
        <w:tabs>
          <w:tab w:val="clear" w:pos="283"/>
          <w:tab w:val="clear" w:pos="566"/>
          <w:tab w:val="clear" w:pos="720"/>
          <w:tab w:val="clear" w:pos="850"/>
          <w:tab w:val="clear" w:pos="915"/>
          <w:tab w:val="clear" w:pos="2911"/>
          <w:tab w:val="left" w:pos="851"/>
        </w:tabs>
        <w:spacing w:before="240" w:after="120"/>
        <w:ind w:left="851" w:hanging="851"/>
        <w:rPr>
          <w:bCs/>
          <w:lang w:val="en-GB"/>
        </w:rPr>
      </w:pPr>
      <w:bookmarkStart w:id="761" w:name="_Toc68293259"/>
      <w:r w:rsidRPr="00F20AE1">
        <w:rPr>
          <w:bCs/>
          <w:lang w:val="en-GB"/>
        </w:rPr>
        <w:t>Rocks which do not cover (islets</w:t>
      </w:r>
      <w:bookmarkEnd w:id="759"/>
      <w:bookmarkEnd w:id="760"/>
      <w:r w:rsidRPr="00F20AE1">
        <w:rPr>
          <w:bCs/>
          <w:lang w:val="en-GB"/>
        </w:rPr>
        <w:t>)</w:t>
      </w:r>
      <w:bookmarkEnd w:id="761"/>
    </w:p>
    <w:p w14:paraId="0AA387E1" w14:textId="0D4E8C69" w:rsidR="00611ACC" w:rsidRDefault="00611ACC" w:rsidP="00611ACC">
      <w:pPr>
        <w:spacing w:after="120"/>
        <w:jc w:val="both"/>
        <w:rPr>
          <w:rFonts w:cs="Arial"/>
          <w:bCs/>
          <w:lang w:val="en-AU"/>
        </w:rPr>
      </w:pPr>
      <w:r>
        <w:rPr>
          <w:rFonts w:cs="Arial"/>
          <w:bCs/>
          <w:lang w:val="en-AU"/>
        </w:rPr>
        <w:t>The guidance for the encoding rocks that do not cover remains unchanged in S-101</w:t>
      </w:r>
      <w:r w:rsidRPr="00560C1D">
        <w:rPr>
          <w:rFonts w:cs="Arial"/>
          <w:bCs/>
          <w:lang w:val="en-AU"/>
        </w:rPr>
        <w:t>.</w:t>
      </w:r>
      <w:r>
        <w:rPr>
          <w:rFonts w:cs="Arial"/>
          <w:bCs/>
          <w:lang w:val="en-AU"/>
        </w:rPr>
        <w:t xml:space="preserve">  See S-101 DCEG clause 5.4.2.</w:t>
      </w:r>
    </w:p>
    <w:p w14:paraId="3D643690" w14:textId="77777777" w:rsidR="006B2826" w:rsidRPr="00F20AE1" w:rsidRDefault="006B2826" w:rsidP="00C93144">
      <w:pPr>
        <w:pStyle w:val="Heading3"/>
        <w:keepLines/>
        <w:numPr>
          <w:ilvl w:val="2"/>
          <w:numId w:val="13"/>
        </w:numPr>
        <w:tabs>
          <w:tab w:val="clear" w:pos="283"/>
          <w:tab w:val="clear" w:pos="566"/>
          <w:tab w:val="clear" w:pos="720"/>
          <w:tab w:val="clear" w:pos="850"/>
          <w:tab w:val="clear" w:pos="915"/>
          <w:tab w:val="clear" w:pos="2911"/>
          <w:tab w:val="left" w:pos="851"/>
        </w:tabs>
        <w:spacing w:before="240" w:after="120"/>
        <w:ind w:left="851" w:hanging="851"/>
        <w:rPr>
          <w:bCs/>
          <w:lang w:val="en-GB"/>
        </w:rPr>
      </w:pPr>
      <w:bookmarkStart w:id="762" w:name="_Toc422735691"/>
      <w:bookmarkStart w:id="763" w:name="_Toc460900546"/>
      <w:bookmarkStart w:id="764" w:name="_Toc68293260"/>
      <w:commentRangeStart w:id="765"/>
      <w:commentRangeStart w:id="766"/>
      <w:r w:rsidRPr="00F20AE1">
        <w:rPr>
          <w:bCs/>
          <w:lang w:val="en-GB"/>
        </w:rPr>
        <w:t>Rocks which may cover</w:t>
      </w:r>
      <w:bookmarkEnd w:id="762"/>
      <w:bookmarkEnd w:id="763"/>
      <w:commentRangeEnd w:id="765"/>
      <w:r w:rsidR="00CB7E28">
        <w:rPr>
          <w:rStyle w:val="CommentReference"/>
          <w:rFonts w:ascii="Garamond" w:hAnsi="Garamond"/>
          <w:b w:val="0"/>
        </w:rPr>
        <w:commentReference w:id="765"/>
      </w:r>
      <w:bookmarkEnd w:id="764"/>
      <w:commentRangeEnd w:id="766"/>
      <w:r w:rsidR="009A5FD4">
        <w:rPr>
          <w:rStyle w:val="CommentReference"/>
          <w:rFonts w:ascii="Garamond" w:hAnsi="Garamond"/>
          <w:b w:val="0"/>
        </w:rPr>
        <w:commentReference w:id="766"/>
      </w:r>
    </w:p>
    <w:p w14:paraId="0D760EDA" w14:textId="2932734E" w:rsidR="00611ACC" w:rsidRDefault="00611ACC" w:rsidP="00611ACC">
      <w:pPr>
        <w:keepNext/>
        <w:keepLines/>
        <w:tabs>
          <w:tab w:val="left" w:pos="0"/>
          <w:tab w:val="left" w:pos="283"/>
          <w:tab w:val="left" w:pos="566"/>
          <w:tab w:val="left" w:pos="850"/>
          <w:tab w:val="left" w:pos="1134"/>
          <w:tab w:val="left" w:pos="1418"/>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S-57 Geo object:</w:t>
      </w:r>
      <w:r w:rsidRPr="00F20AE1">
        <w:rPr>
          <w:lang w:val="en-GB"/>
        </w:rPr>
        <w:tab/>
      </w:r>
      <w:r w:rsidRPr="00F20AE1">
        <w:rPr>
          <w:lang w:val="en-GB"/>
        </w:rPr>
        <w:tab/>
        <w:t>Underwater / awash rock (</w:t>
      </w:r>
      <w:r w:rsidRPr="00F20AE1">
        <w:rPr>
          <w:b/>
          <w:lang w:val="en-GB"/>
        </w:rPr>
        <w:t>UWTROC</w:t>
      </w:r>
      <w:r w:rsidRPr="00F20AE1">
        <w:rPr>
          <w:lang w:val="en-GB"/>
        </w:rPr>
        <w:t>)</w:t>
      </w:r>
      <w:r w:rsidRPr="00F20AE1">
        <w:rPr>
          <w:lang w:val="en-GB"/>
        </w:rPr>
        <w:tab/>
      </w:r>
      <w:r w:rsidRPr="00F20AE1">
        <w:rPr>
          <w:lang w:val="en-GB"/>
        </w:rPr>
        <w:tab/>
        <w:t>(P)</w:t>
      </w:r>
    </w:p>
    <w:p w14:paraId="05247ECA" w14:textId="5EAE38DB" w:rsidR="00611ACC" w:rsidRPr="00F20AE1" w:rsidRDefault="00611ACC" w:rsidP="00611ACC">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w:t>
      </w:r>
      <w:r w:rsidR="00960124">
        <w:rPr>
          <w:u w:val="single"/>
          <w:lang w:val="en-GB"/>
        </w:rPr>
        <w:t>-</w:t>
      </w:r>
      <w:r w:rsidRPr="00F20AE1">
        <w:rPr>
          <w:u w:val="single"/>
          <w:lang w:val="en-GB"/>
        </w:rPr>
        <w:t>101 Geo feature</w:t>
      </w:r>
      <w:r w:rsidRPr="00F20AE1">
        <w:rPr>
          <w:lang w:val="en-GB"/>
        </w:rPr>
        <w:t>:</w:t>
      </w:r>
      <w:r w:rsidRPr="00F20AE1">
        <w:rPr>
          <w:lang w:val="en-GB"/>
        </w:rPr>
        <w:tab/>
      </w:r>
      <w:r>
        <w:rPr>
          <w:b/>
          <w:lang w:val="en-GB"/>
        </w:rPr>
        <w:t>Underwater/Awash Rock</w:t>
      </w:r>
      <w:r w:rsidRPr="00F20AE1">
        <w:rPr>
          <w:b/>
          <w:lang w:val="en-GB"/>
        </w:rPr>
        <w:tab/>
      </w:r>
      <w:r>
        <w:rPr>
          <w:b/>
          <w:lang w:val="en-GB"/>
        </w:rPr>
        <w:tab/>
      </w:r>
      <w:r>
        <w:rPr>
          <w:b/>
          <w:lang w:val="en-GB"/>
        </w:rPr>
        <w:tab/>
      </w:r>
      <w:r>
        <w:rPr>
          <w:b/>
          <w:lang w:val="en-GB"/>
        </w:rPr>
        <w:tab/>
      </w:r>
      <w:r>
        <w:rPr>
          <w:b/>
          <w:lang w:val="en-GB"/>
        </w:rPr>
        <w:tab/>
      </w:r>
      <w:r w:rsidRPr="00F20AE1">
        <w:rPr>
          <w:lang w:val="en-GB"/>
        </w:rPr>
        <w:t>(</w:t>
      </w:r>
      <w:r>
        <w:rPr>
          <w:lang w:val="en-GB"/>
        </w:rPr>
        <w:t>P)</w:t>
      </w:r>
      <w:r>
        <w:rPr>
          <w:lang w:val="en-GB"/>
        </w:rPr>
        <w:tab/>
      </w:r>
      <w:r>
        <w:rPr>
          <w:lang w:val="en-GB"/>
        </w:rPr>
        <w:tab/>
      </w:r>
      <w:r w:rsidRPr="00F20AE1">
        <w:rPr>
          <w:lang w:val="en-GB"/>
        </w:rPr>
        <w:t xml:space="preserve">(S-101 DCEG Clause </w:t>
      </w:r>
      <w:r w:rsidR="00F34139">
        <w:rPr>
          <w:lang w:val="en-GB"/>
        </w:rPr>
        <w:t>13.4</w:t>
      </w:r>
      <w:r w:rsidRPr="00F20AE1">
        <w:rPr>
          <w:lang w:val="en-GB"/>
        </w:rPr>
        <w:t>)</w:t>
      </w:r>
    </w:p>
    <w:p w14:paraId="00E07901" w14:textId="05085A40" w:rsidR="00F34139" w:rsidRDefault="00F34139" w:rsidP="00F34139">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jc w:val="both"/>
        <w:rPr>
          <w:lang w:val="en-AU"/>
        </w:rPr>
      </w:pPr>
      <w:r>
        <w:rPr>
          <w:lang w:val="en-AU"/>
        </w:rPr>
        <w:t>All instances of encoding of the S-57 Feature object</w:t>
      </w:r>
      <w:r w:rsidRPr="00560C1D">
        <w:rPr>
          <w:lang w:val="en-AU"/>
        </w:rPr>
        <w:t xml:space="preserve"> </w:t>
      </w:r>
      <w:r w:rsidRPr="00F20AE1">
        <w:rPr>
          <w:b/>
          <w:lang w:val="en-GB"/>
        </w:rPr>
        <w:t>UWTROC</w:t>
      </w:r>
      <w:r w:rsidRPr="00560C1D">
        <w:rPr>
          <w:lang w:val="en-AU"/>
        </w:rPr>
        <w:t xml:space="preserve"> </w:t>
      </w:r>
      <w:r>
        <w:rPr>
          <w:lang w:val="en-AU"/>
        </w:rPr>
        <w:t xml:space="preserve">and its binding attributes will be </w:t>
      </w:r>
      <w:r w:rsidR="00692434">
        <w:rPr>
          <w:lang w:val="en-AU"/>
        </w:rPr>
        <w:t xml:space="preserve">converted </w:t>
      </w:r>
      <w:r>
        <w:rPr>
          <w:lang w:val="en-AU"/>
        </w:rPr>
        <w:t xml:space="preserve">automatically </w:t>
      </w:r>
      <w:r w:rsidR="00692434">
        <w:rPr>
          <w:lang w:val="en-GB"/>
        </w:rPr>
        <w:t>to an instance of</w:t>
      </w:r>
      <w:r>
        <w:rPr>
          <w:lang w:val="en-AU"/>
        </w:rPr>
        <w:t xml:space="preserve"> the S-101 feature </w:t>
      </w:r>
      <w:r w:rsidR="005B107E">
        <w:rPr>
          <w:b/>
          <w:lang w:val="en-GB"/>
        </w:rPr>
        <w:t>Underwater/Awash Rock</w:t>
      </w:r>
      <w:r>
        <w:rPr>
          <w:b/>
          <w:lang w:val="en-AU"/>
        </w:rPr>
        <w:t xml:space="preserve"> </w:t>
      </w:r>
      <w:r>
        <w:rPr>
          <w:lang w:val="en-AU"/>
        </w:rPr>
        <w:t>during the automated conversion process.  However the following exceptions apply:</w:t>
      </w:r>
    </w:p>
    <w:p w14:paraId="3E8EC52C" w14:textId="2A695343" w:rsidR="00F34139" w:rsidRDefault="00F34139" w:rsidP="00C93144">
      <w:pPr>
        <w:pStyle w:val="ListParagraph"/>
        <w:numPr>
          <w:ilvl w:val="0"/>
          <w:numId w:val="20"/>
        </w:num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284" w:hanging="284"/>
        <w:jc w:val="both"/>
        <w:rPr>
          <w:lang w:val="en-AU"/>
        </w:rPr>
      </w:pPr>
      <w:r>
        <w:rPr>
          <w:lang w:val="en-AU"/>
        </w:rPr>
        <w:t xml:space="preserve">The S-57 attribute </w:t>
      </w:r>
      <w:r w:rsidR="005B107E">
        <w:rPr>
          <w:lang w:val="en-AU"/>
        </w:rPr>
        <w:t>NATQUA</w:t>
      </w:r>
      <w:r>
        <w:rPr>
          <w:lang w:val="en-AU"/>
        </w:rPr>
        <w:t xml:space="preserve"> will not be converted.  It is considered that </w:t>
      </w:r>
      <w:r w:rsidRPr="00E33573">
        <w:rPr>
          <w:lang w:val="en-AU"/>
        </w:rPr>
        <w:t>th</w:t>
      </w:r>
      <w:r w:rsidR="005B107E">
        <w:rPr>
          <w:lang w:val="en-AU"/>
        </w:rPr>
        <w:t>is attribute is</w:t>
      </w:r>
      <w:r>
        <w:rPr>
          <w:lang w:val="en-AU"/>
        </w:rPr>
        <w:t xml:space="preserve"> </w:t>
      </w:r>
      <w:r w:rsidRPr="00E33573">
        <w:rPr>
          <w:lang w:val="en-AU"/>
        </w:rPr>
        <w:t xml:space="preserve">not relevant for </w:t>
      </w:r>
      <w:r w:rsidR="005B107E">
        <w:rPr>
          <w:b/>
          <w:lang w:val="en-GB"/>
        </w:rPr>
        <w:t>Underwater/Awash Rock</w:t>
      </w:r>
      <w:r w:rsidRPr="00E33573">
        <w:rPr>
          <w:lang w:val="en-AU"/>
        </w:rPr>
        <w:t xml:space="preserve"> in S-101.</w:t>
      </w:r>
    </w:p>
    <w:p w14:paraId="56975E40" w14:textId="06FBFD9E" w:rsidR="00F34139" w:rsidRPr="00764AD4" w:rsidRDefault="00F34139" w:rsidP="00C93144">
      <w:pPr>
        <w:pStyle w:val="ListParagraph"/>
        <w:numPr>
          <w:ilvl w:val="0"/>
          <w:numId w:val="20"/>
        </w:num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284" w:hanging="284"/>
        <w:jc w:val="both"/>
        <w:rPr>
          <w:lang w:val="en-AU"/>
        </w:rPr>
      </w:pPr>
      <w:r>
        <w:rPr>
          <w:lang w:val="en-AU"/>
        </w:rPr>
        <w:t xml:space="preserve">The S-57 attribute SOUACC will </w:t>
      </w:r>
      <w:r w:rsidR="00692434">
        <w:rPr>
          <w:lang w:val="en-AU"/>
        </w:rPr>
        <w:t xml:space="preserve">be </w:t>
      </w:r>
      <w:r>
        <w:rPr>
          <w:lang w:val="en-AU"/>
        </w:rPr>
        <w:t>convert</w:t>
      </w:r>
      <w:r w:rsidR="00692434">
        <w:rPr>
          <w:lang w:val="en-AU"/>
        </w:rPr>
        <w:t>ed</w:t>
      </w:r>
      <w:r>
        <w:rPr>
          <w:lang w:val="en-AU"/>
        </w:rPr>
        <w:t xml:space="preserve"> to an instance of the </w:t>
      </w:r>
      <w:r w:rsidRPr="00F20AE1">
        <w:rPr>
          <w:lang w:val="en-GB"/>
        </w:rPr>
        <w:t xml:space="preserve">S-101 </w:t>
      </w:r>
      <w:r>
        <w:rPr>
          <w:lang w:val="en-GB"/>
        </w:rPr>
        <w:t xml:space="preserve">Information type </w:t>
      </w:r>
      <w:r>
        <w:rPr>
          <w:b/>
          <w:lang w:val="en-GB"/>
        </w:rPr>
        <w:t>Spatial Quality</w:t>
      </w:r>
      <w:r>
        <w:rPr>
          <w:lang w:val="en-GB"/>
        </w:rPr>
        <w:t xml:space="preserve"> (see S-101 DCEG clause 24.5), attribute </w:t>
      </w:r>
      <w:r>
        <w:rPr>
          <w:b/>
          <w:lang w:val="en-GB"/>
        </w:rPr>
        <w:t>vertical uncertainty</w:t>
      </w:r>
      <w:r>
        <w:rPr>
          <w:lang w:val="en-GB"/>
        </w:rPr>
        <w:t>/</w:t>
      </w:r>
      <w:r>
        <w:rPr>
          <w:b/>
          <w:lang w:val="en-GB"/>
        </w:rPr>
        <w:t>uncertainty fixed</w:t>
      </w:r>
      <w:r>
        <w:rPr>
          <w:lang w:val="en-GB"/>
        </w:rPr>
        <w:t xml:space="preserve">, associated to the geometry of the </w:t>
      </w:r>
      <w:r w:rsidR="005B107E">
        <w:rPr>
          <w:b/>
          <w:lang w:val="en-GB"/>
        </w:rPr>
        <w:t>Underwater/Awash Rock</w:t>
      </w:r>
      <w:r>
        <w:rPr>
          <w:lang w:val="en-GB"/>
        </w:rPr>
        <w:t xml:space="preserve"> features using the association </w:t>
      </w:r>
      <w:r>
        <w:rPr>
          <w:b/>
          <w:lang w:val="en-GB"/>
        </w:rPr>
        <w:t>Spatial Association</w:t>
      </w:r>
      <w:r>
        <w:rPr>
          <w:lang w:val="en-GB"/>
        </w:rPr>
        <w:t xml:space="preserve">.  This encoding is mandatory in S-101 for all </w:t>
      </w:r>
      <w:r w:rsidR="005B107E">
        <w:rPr>
          <w:b/>
          <w:lang w:val="en-GB"/>
        </w:rPr>
        <w:t>Underwater/Awash Rock</w:t>
      </w:r>
      <w:r>
        <w:rPr>
          <w:lang w:val="en-GB"/>
        </w:rPr>
        <w:t xml:space="preserve"> features of depth 30 metres or less.  It is recommended that Data Producers evaluate their data holdings and populate values of SOUACC for </w:t>
      </w:r>
      <w:r w:rsidRPr="00F20AE1">
        <w:rPr>
          <w:b/>
          <w:lang w:val="en-GB"/>
        </w:rPr>
        <w:t>UWTROC</w:t>
      </w:r>
      <w:r>
        <w:rPr>
          <w:lang w:val="en-GB"/>
        </w:rPr>
        <w:t xml:space="preserve"> of depth 30 metres or less at their earliest convenience.</w:t>
      </w:r>
    </w:p>
    <w:p w14:paraId="6A8C3F34" w14:textId="1053ACE7" w:rsidR="005B107E" w:rsidRDefault="005B107E" w:rsidP="0036103E">
      <w:pPr>
        <w:spacing w:after="120"/>
        <w:jc w:val="both"/>
        <w:rPr>
          <w:lang w:val="en-AU"/>
        </w:rPr>
      </w:pPr>
      <w:r>
        <w:rPr>
          <w:lang w:val="en-AU"/>
        </w:rPr>
        <w:t xml:space="preserve">Data Producers are advised that the following enumerate type attributes have restricted allowable enumerate values for </w:t>
      </w:r>
      <w:r w:rsidR="006777BC">
        <w:rPr>
          <w:b/>
          <w:lang w:val="en-GB"/>
        </w:rPr>
        <w:t>Underwater/Awash Rock</w:t>
      </w:r>
      <w:r>
        <w:rPr>
          <w:lang w:val="en-AU"/>
        </w:rPr>
        <w:t xml:space="preserve"> in S-101:</w:t>
      </w:r>
    </w:p>
    <w:p w14:paraId="2161A5B4" w14:textId="6C4494F5" w:rsidR="005B107E" w:rsidRDefault="006777BC" w:rsidP="005B107E">
      <w:pPr>
        <w:spacing w:after="120"/>
        <w:jc w:val="both"/>
        <w:rPr>
          <w:lang w:val="en-AU"/>
        </w:rPr>
      </w:pPr>
      <w:r>
        <w:rPr>
          <w:b/>
          <w:lang w:val="en-AU"/>
        </w:rPr>
        <w:t>exposition of sounding</w:t>
      </w:r>
      <w:r w:rsidR="005B107E">
        <w:rPr>
          <w:lang w:val="en-AU"/>
        </w:rPr>
        <w:tab/>
        <w:t>(</w:t>
      </w:r>
      <w:r>
        <w:rPr>
          <w:lang w:val="en-AU"/>
        </w:rPr>
        <w:t>EXPSOU</w:t>
      </w:r>
      <w:r w:rsidR="005B107E">
        <w:rPr>
          <w:lang w:val="en-AU"/>
        </w:rPr>
        <w:t>)</w:t>
      </w:r>
    </w:p>
    <w:p w14:paraId="7C659F5C" w14:textId="10CB9485" w:rsidR="006777BC" w:rsidRDefault="006777BC" w:rsidP="006777BC">
      <w:pPr>
        <w:spacing w:after="120"/>
        <w:jc w:val="both"/>
        <w:rPr>
          <w:lang w:val="en-AU"/>
        </w:rPr>
      </w:pPr>
      <w:r>
        <w:rPr>
          <w:b/>
          <w:lang w:val="en-AU"/>
        </w:rPr>
        <w:t>nature of surface</w:t>
      </w:r>
      <w:r>
        <w:rPr>
          <w:lang w:val="en-AU"/>
        </w:rPr>
        <w:tab/>
      </w:r>
      <w:r>
        <w:rPr>
          <w:lang w:val="en-AU"/>
        </w:rPr>
        <w:tab/>
        <w:t>(NATSUR)</w:t>
      </w:r>
    </w:p>
    <w:p w14:paraId="3A1EAEE0" w14:textId="383A5512" w:rsidR="005B107E" w:rsidRDefault="005B107E" w:rsidP="005B107E">
      <w:pPr>
        <w:spacing w:after="120"/>
        <w:jc w:val="both"/>
        <w:rPr>
          <w:lang w:val="en-AU"/>
        </w:rPr>
      </w:pPr>
      <w:r>
        <w:rPr>
          <w:b/>
          <w:lang w:val="en-AU"/>
        </w:rPr>
        <w:t>status</w:t>
      </w:r>
      <w:r w:rsidRPr="007A62BB">
        <w:rPr>
          <w:lang w:val="en-AU"/>
        </w:rPr>
        <w:tab/>
      </w:r>
      <w:r w:rsidRPr="007A62BB">
        <w:rPr>
          <w:lang w:val="en-AU"/>
        </w:rPr>
        <w:tab/>
      </w:r>
      <w:r w:rsidR="006777BC">
        <w:rPr>
          <w:lang w:val="en-AU"/>
        </w:rPr>
        <w:tab/>
      </w:r>
      <w:r w:rsidR="006777BC">
        <w:rPr>
          <w:lang w:val="en-AU"/>
        </w:rPr>
        <w:tab/>
      </w:r>
      <w:r w:rsidRPr="007A62BB">
        <w:rPr>
          <w:lang w:val="en-AU"/>
        </w:rPr>
        <w:t>(STATUS)</w:t>
      </w:r>
    </w:p>
    <w:p w14:paraId="5172C2FB" w14:textId="5FC016CC" w:rsidR="005B107E" w:rsidRDefault="005B107E" w:rsidP="005B107E">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AU"/>
        </w:rPr>
      </w:pPr>
      <w:r>
        <w:rPr>
          <w:rFonts w:cs="Arial"/>
          <w:bCs/>
          <w:lang w:val="en-AU"/>
        </w:rPr>
        <w:t xml:space="preserve">See S-101 DCEG clause </w:t>
      </w:r>
      <w:r w:rsidR="006777BC">
        <w:rPr>
          <w:rFonts w:cs="Arial"/>
          <w:bCs/>
          <w:lang w:val="en-AU"/>
        </w:rPr>
        <w:t>13</w:t>
      </w:r>
      <w:r>
        <w:rPr>
          <w:rFonts w:cs="Arial"/>
          <w:bCs/>
          <w:lang w:val="en-AU"/>
        </w:rPr>
        <w:t>.4 for the listings of allowable values.  Values populated in S-57 for these attributes other than the allowable values will</w:t>
      </w:r>
      <w:r>
        <w:rPr>
          <w:lang w:val="en-AU"/>
        </w:rPr>
        <w:t xml:space="preserve"> not be converted across to S-101</w:t>
      </w:r>
      <w:r w:rsidRPr="00560C1D">
        <w:rPr>
          <w:rFonts w:cs="Arial"/>
          <w:bCs/>
          <w:lang w:val="en-AU"/>
        </w:rPr>
        <w:t>.</w:t>
      </w:r>
      <w:r>
        <w:rPr>
          <w:rFonts w:cs="Arial"/>
          <w:bCs/>
          <w:lang w:val="en-AU"/>
        </w:rPr>
        <w:t xml:space="preserve">  Data Producers are advised to check any populated values for </w:t>
      </w:r>
      <w:r w:rsidR="006777BC">
        <w:rPr>
          <w:rFonts w:cs="Arial"/>
          <w:bCs/>
          <w:lang w:val="en-AU"/>
        </w:rPr>
        <w:t>EXPSOU, NATSUR</w:t>
      </w:r>
      <w:r>
        <w:rPr>
          <w:rFonts w:cs="Arial"/>
          <w:bCs/>
          <w:lang w:val="en-AU"/>
        </w:rPr>
        <w:t xml:space="preserve"> and STATUS on </w:t>
      </w:r>
      <w:r w:rsidR="006777BC">
        <w:rPr>
          <w:rFonts w:cs="Arial"/>
          <w:b/>
          <w:bCs/>
          <w:lang w:val="en-AU"/>
        </w:rPr>
        <w:t>UWTROC</w:t>
      </w:r>
      <w:r>
        <w:rPr>
          <w:rFonts w:cs="Arial"/>
          <w:bCs/>
          <w:lang w:val="en-AU"/>
        </w:rPr>
        <w:t xml:space="preserve"> and amend appropriately.</w:t>
      </w:r>
    </w:p>
    <w:p w14:paraId="08079FDC" w14:textId="77777777" w:rsidR="00F34139" w:rsidRDefault="00F34139" w:rsidP="00F34139">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jc w:val="both"/>
        <w:rPr>
          <w:lang w:val="en-AU"/>
        </w:rPr>
      </w:pPr>
      <w:r>
        <w:rPr>
          <w:lang w:val="en-AU"/>
        </w:rPr>
        <w:t>The following additional requirements for S-57 attribution must be noted:</w:t>
      </w:r>
    </w:p>
    <w:p w14:paraId="278C6FE6" w14:textId="2EBB7F28" w:rsidR="00F34139" w:rsidRPr="00911756" w:rsidRDefault="00F34139" w:rsidP="00C93144">
      <w:pPr>
        <w:pStyle w:val="ListParagraph"/>
        <w:numPr>
          <w:ilvl w:val="0"/>
          <w:numId w:val="20"/>
        </w:numPr>
        <w:tabs>
          <w:tab w:val="left" w:pos="0"/>
          <w:tab w:val="left" w:pos="283"/>
          <w:tab w:val="left" w:pos="566"/>
          <w:tab w:val="left" w:pos="851"/>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284" w:hanging="284"/>
        <w:jc w:val="both"/>
        <w:rPr>
          <w:rFonts w:cs="Arial"/>
          <w:bCs/>
          <w:lang w:val="en-AU"/>
        </w:rPr>
      </w:pPr>
      <w:r>
        <w:rPr>
          <w:rFonts w:cs="Arial"/>
          <w:bCs/>
          <w:lang w:val="en-AU"/>
        </w:rPr>
        <w:t xml:space="preserve">The S-101 attribute </w:t>
      </w:r>
      <w:r>
        <w:rPr>
          <w:rFonts w:cs="Arial"/>
          <w:b/>
          <w:bCs/>
          <w:lang w:val="en-AU"/>
        </w:rPr>
        <w:t>reported date</w:t>
      </w:r>
      <w:r>
        <w:rPr>
          <w:rFonts w:cs="Arial"/>
          <w:bCs/>
          <w:lang w:val="en-AU"/>
        </w:rPr>
        <w:t xml:space="preserve"> has been introduced in S-101 to encode the date at which a </w:t>
      </w:r>
      <w:r w:rsidR="006777BC">
        <w:rPr>
          <w:rFonts w:cs="Arial"/>
          <w:bCs/>
          <w:lang w:val="en-AU"/>
        </w:rPr>
        <w:t>rock</w:t>
      </w:r>
      <w:r>
        <w:rPr>
          <w:rFonts w:cs="Arial"/>
          <w:bCs/>
          <w:lang w:val="en-AU"/>
        </w:rPr>
        <w:t xml:space="preserve"> has been reported.  This information is encoded in S-57 on </w:t>
      </w:r>
      <w:r w:rsidRPr="00F20AE1">
        <w:rPr>
          <w:b/>
          <w:lang w:val="en-GB"/>
        </w:rPr>
        <w:t>UWTROC</w:t>
      </w:r>
      <w:r>
        <w:rPr>
          <w:rFonts w:cs="Arial"/>
          <w:bCs/>
          <w:lang w:val="en-AU"/>
        </w:rPr>
        <w:t xml:space="preserve"> </w:t>
      </w:r>
      <w:r w:rsidRPr="00231F30">
        <w:rPr>
          <w:rFonts w:cs="Arial"/>
          <w:bCs/>
          <w:lang w:val="en-AU"/>
        </w:rPr>
        <w:t>using</w:t>
      </w:r>
      <w:r>
        <w:rPr>
          <w:rFonts w:cs="Arial"/>
          <w:bCs/>
          <w:lang w:val="en-AU"/>
        </w:rPr>
        <w:t xml:space="preserve"> the attribute SORDAT (see clause 2.2.5.1).  </w:t>
      </w:r>
      <w:commentRangeStart w:id="767"/>
      <w:r>
        <w:rPr>
          <w:rFonts w:cs="Arial"/>
          <w:bCs/>
          <w:lang w:val="en-AU"/>
        </w:rPr>
        <w:t xml:space="preserve">Unless the date populated in SORDAT is actually a reported date, Data Producers are advised to remove SORDAT from </w:t>
      </w:r>
      <w:r w:rsidRPr="00F20AE1">
        <w:rPr>
          <w:b/>
          <w:lang w:val="en-GB"/>
        </w:rPr>
        <w:t>UWTROC</w:t>
      </w:r>
      <w:r>
        <w:rPr>
          <w:rFonts w:cs="Arial"/>
          <w:bCs/>
          <w:lang w:val="en-AU"/>
        </w:rPr>
        <w:t xml:space="preserve"> objects</w:t>
      </w:r>
      <w:commentRangeEnd w:id="767"/>
      <w:r>
        <w:rPr>
          <w:rStyle w:val="CommentReference"/>
          <w:rFonts w:ascii="Garamond" w:hAnsi="Garamond"/>
        </w:rPr>
        <w:commentReference w:id="767"/>
      </w:r>
      <w:r>
        <w:rPr>
          <w:rFonts w:cs="Arial"/>
          <w:bCs/>
          <w:lang w:val="en-AU"/>
        </w:rPr>
        <w:t xml:space="preserve"> prior to conversion.</w:t>
      </w:r>
    </w:p>
    <w:p w14:paraId="51AD8E24" w14:textId="6431AD53" w:rsidR="00F34139" w:rsidRDefault="00F34139" w:rsidP="00F34139">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AU"/>
        </w:rPr>
      </w:pPr>
      <w:r>
        <w:rPr>
          <w:lang w:val="en-AU"/>
        </w:rPr>
        <w:t xml:space="preserve">The S-101 Boolean attribute </w:t>
      </w:r>
      <w:r>
        <w:rPr>
          <w:b/>
          <w:lang w:val="en-AU"/>
        </w:rPr>
        <w:t>display uncertainties</w:t>
      </w:r>
      <w:r>
        <w:rPr>
          <w:lang w:val="en-AU"/>
        </w:rPr>
        <w:t xml:space="preserve"> introduces the option to encode additional information related to </w:t>
      </w:r>
      <w:r w:rsidR="005B107E">
        <w:rPr>
          <w:b/>
          <w:lang w:val="en-GB"/>
        </w:rPr>
        <w:t>Underwater/Awash Rock</w:t>
      </w:r>
      <w:r>
        <w:rPr>
          <w:lang w:val="en-AU"/>
        </w:rPr>
        <w:t xml:space="preserve">, and is mandatory for all </w:t>
      </w:r>
      <w:r w:rsidR="005B107E">
        <w:rPr>
          <w:b/>
          <w:lang w:val="en-GB"/>
        </w:rPr>
        <w:t>Underwater/Awash Rock</w:t>
      </w:r>
      <w:r>
        <w:rPr>
          <w:lang w:val="en-AU"/>
        </w:rPr>
        <w:t xml:space="preserve"> features of depth 30 metres or less.  There is no corresponding encoding for this information on </w:t>
      </w:r>
      <w:r w:rsidR="005B107E" w:rsidRPr="00F20AE1">
        <w:rPr>
          <w:b/>
          <w:lang w:val="en-GB"/>
        </w:rPr>
        <w:t>UWTROC</w:t>
      </w:r>
      <w:r>
        <w:rPr>
          <w:lang w:val="en-AU"/>
        </w:rPr>
        <w:t xml:space="preserve"> in S-57 – for full capability S-101 data, Data Producers will be required to evaluate their converted S-101 </w:t>
      </w:r>
      <w:r w:rsidR="006777BC">
        <w:rPr>
          <w:lang w:val="en-AU"/>
        </w:rPr>
        <w:t>data</w:t>
      </w:r>
      <w:r>
        <w:rPr>
          <w:lang w:val="en-AU"/>
        </w:rPr>
        <w:t xml:space="preserve"> and populate this attribute appropriately, noting that during the automated conversion process the value of this attribute will be set to </w:t>
      </w:r>
      <w:commentRangeStart w:id="768"/>
      <w:del w:id="769" w:author="Teh Stand" w:date="2021-08-26T11:36:00Z">
        <w:r w:rsidDel="00515372">
          <w:rPr>
            <w:i/>
            <w:lang w:val="en-AU"/>
          </w:rPr>
          <w:delText>No</w:delText>
        </w:r>
      </w:del>
      <w:ins w:id="770" w:author="Teh Stand" w:date="2021-08-26T11:36:00Z">
        <w:r w:rsidR="00515372">
          <w:rPr>
            <w:i/>
            <w:lang w:val="en-AU"/>
          </w:rPr>
          <w:t>False</w:t>
        </w:r>
        <w:commentRangeEnd w:id="768"/>
        <w:r w:rsidR="00515372">
          <w:rPr>
            <w:rStyle w:val="CommentReference"/>
            <w:rFonts w:ascii="Garamond" w:hAnsi="Garamond"/>
            <w:lang w:eastAsia="en-US"/>
          </w:rPr>
          <w:commentReference w:id="768"/>
        </w:r>
      </w:ins>
      <w:r>
        <w:rPr>
          <w:lang w:val="en-AU"/>
        </w:rPr>
        <w:t>.</w:t>
      </w:r>
    </w:p>
    <w:p w14:paraId="2FC3276F" w14:textId="68633B72" w:rsidR="006B2826" w:rsidRPr="00F20AE1" w:rsidRDefault="006B2826" w:rsidP="00C93144">
      <w:pPr>
        <w:pStyle w:val="Heading2"/>
        <w:numPr>
          <w:ilvl w:val="1"/>
          <w:numId w:val="13"/>
        </w:numPr>
        <w:tabs>
          <w:tab w:val="clear" w:pos="283"/>
          <w:tab w:val="clear" w:pos="576"/>
          <w:tab w:val="clear" w:pos="720"/>
          <w:tab w:val="clear" w:pos="850"/>
          <w:tab w:val="clear" w:pos="915"/>
          <w:tab w:val="clear" w:pos="2911"/>
          <w:tab w:val="num" w:pos="851"/>
        </w:tabs>
        <w:spacing w:before="240" w:after="120"/>
        <w:ind w:left="851" w:hanging="851"/>
        <w:rPr>
          <w:bCs/>
          <w:sz w:val="20"/>
          <w:lang w:val="en-GB"/>
        </w:rPr>
      </w:pPr>
      <w:bookmarkStart w:id="771" w:name="_Toc422735693"/>
      <w:bookmarkStart w:id="772" w:name="_Toc460900547"/>
      <w:bookmarkStart w:id="773" w:name="_Toc68293261"/>
      <w:r w:rsidRPr="00F20AE1">
        <w:rPr>
          <w:bCs/>
          <w:lang w:val="en-GB"/>
        </w:rPr>
        <w:lastRenderedPageBreak/>
        <w:t>Wrecks, foul ground and obstructions</w:t>
      </w:r>
      <w:bookmarkEnd w:id="771"/>
      <w:bookmarkEnd w:id="772"/>
      <w:bookmarkEnd w:id="773"/>
    </w:p>
    <w:p w14:paraId="6CCC8C30" w14:textId="77777777" w:rsidR="006B2826" w:rsidRPr="00F20AE1" w:rsidRDefault="006B2826" w:rsidP="00C93144">
      <w:pPr>
        <w:pStyle w:val="Heading3"/>
        <w:keepLines/>
        <w:numPr>
          <w:ilvl w:val="2"/>
          <w:numId w:val="13"/>
        </w:numPr>
        <w:tabs>
          <w:tab w:val="clear" w:pos="283"/>
          <w:tab w:val="clear" w:pos="566"/>
          <w:tab w:val="clear" w:pos="720"/>
          <w:tab w:val="clear" w:pos="850"/>
          <w:tab w:val="clear" w:pos="915"/>
          <w:tab w:val="clear" w:pos="2911"/>
          <w:tab w:val="left" w:pos="851"/>
        </w:tabs>
        <w:spacing w:before="240" w:after="120"/>
        <w:ind w:left="851" w:hanging="851"/>
        <w:rPr>
          <w:bCs/>
          <w:lang w:val="en-GB"/>
        </w:rPr>
      </w:pPr>
      <w:bookmarkStart w:id="774" w:name="_Toc422735695"/>
      <w:bookmarkStart w:id="775" w:name="_Toc460900548"/>
      <w:bookmarkStart w:id="776" w:name="_Toc68293262"/>
      <w:commentRangeStart w:id="777"/>
      <w:commentRangeStart w:id="778"/>
      <w:r w:rsidRPr="00F20AE1">
        <w:rPr>
          <w:bCs/>
          <w:lang w:val="en-GB"/>
        </w:rPr>
        <w:t>Wrecks</w:t>
      </w:r>
      <w:bookmarkEnd w:id="774"/>
      <w:bookmarkEnd w:id="775"/>
      <w:commentRangeEnd w:id="777"/>
      <w:r w:rsidR="002638D2">
        <w:rPr>
          <w:rStyle w:val="CommentReference"/>
          <w:rFonts w:ascii="Garamond" w:hAnsi="Garamond"/>
          <w:b w:val="0"/>
        </w:rPr>
        <w:commentReference w:id="777"/>
      </w:r>
      <w:bookmarkEnd w:id="776"/>
      <w:commentRangeEnd w:id="778"/>
      <w:r w:rsidR="009A5FD4">
        <w:rPr>
          <w:rStyle w:val="CommentReference"/>
          <w:rFonts w:ascii="Garamond" w:hAnsi="Garamond"/>
          <w:b w:val="0"/>
        </w:rPr>
        <w:commentReference w:id="778"/>
      </w:r>
    </w:p>
    <w:p w14:paraId="2CB52348" w14:textId="4F914E8B" w:rsidR="003A13ED" w:rsidRDefault="003A13ED" w:rsidP="003A13ED">
      <w:pPr>
        <w:keepNext/>
        <w:keepLines/>
        <w:tabs>
          <w:tab w:val="left" w:pos="0"/>
          <w:tab w:val="left" w:pos="283"/>
          <w:tab w:val="left" w:pos="566"/>
          <w:tab w:val="left" w:pos="850"/>
          <w:tab w:val="left" w:pos="1134"/>
          <w:tab w:val="left" w:pos="1418"/>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S-57 Geo object:</w:t>
      </w:r>
      <w:r w:rsidRPr="00F20AE1">
        <w:rPr>
          <w:lang w:val="en-GB"/>
        </w:rPr>
        <w:tab/>
      </w:r>
      <w:r w:rsidRPr="00F20AE1">
        <w:rPr>
          <w:lang w:val="en-GB"/>
        </w:rPr>
        <w:tab/>
        <w:t>Wreck (</w:t>
      </w:r>
      <w:r w:rsidRPr="00F20AE1">
        <w:rPr>
          <w:b/>
          <w:lang w:val="en-GB"/>
        </w:rPr>
        <w:t>WRECKS</w:t>
      </w:r>
      <w:r w:rsidRPr="00F20AE1">
        <w:rPr>
          <w:lang w:val="en-GB"/>
        </w:rPr>
        <w:t>)</w:t>
      </w:r>
      <w:r w:rsidRPr="00F20AE1">
        <w:rPr>
          <w:lang w:val="en-GB"/>
        </w:rPr>
        <w:tab/>
      </w:r>
      <w:r w:rsidRPr="00F20AE1">
        <w:rPr>
          <w:lang w:val="en-GB"/>
        </w:rPr>
        <w:tab/>
        <w:t>(P</w:t>
      </w:r>
      <w:proofErr w:type="gramStart"/>
      <w:r>
        <w:rPr>
          <w:lang w:val="en-GB"/>
        </w:rPr>
        <w:t>,A</w:t>
      </w:r>
      <w:proofErr w:type="gramEnd"/>
      <w:r w:rsidRPr="00F20AE1">
        <w:rPr>
          <w:lang w:val="en-GB"/>
        </w:rPr>
        <w:t>)</w:t>
      </w:r>
    </w:p>
    <w:p w14:paraId="3C175F31" w14:textId="2C7AF90E" w:rsidR="003A13ED" w:rsidRPr="00F20AE1" w:rsidRDefault="003A13ED" w:rsidP="003A13ED">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w:t>
      </w:r>
      <w:r w:rsidR="00960124">
        <w:rPr>
          <w:u w:val="single"/>
          <w:lang w:val="en-GB"/>
        </w:rPr>
        <w:t>-</w:t>
      </w:r>
      <w:r w:rsidRPr="00F20AE1">
        <w:rPr>
          <w:u w:val="single"/>
          <w:lang w:val="en-GB"/>
        </w:rPr>
        <w:t>101 Geo feature</w:t>
      </w:r>
      <w:r w:rsidRPr="00F20AE1">
        <w:rPr>
          <w:lang w:val="en-GB"/>
        </w:rPr>
        <w:t>:</w:t>
      </w:r>
      <w:r w:rsidRPr="00F20AE1">
        <w:rPr>
          <w:lang w:val="en-GB"/>
        </w:rPr>
        <w:tab/>
      </w:r>
      <w:r>
        <w:rPr>
          <w:b/>
          <w:lang w:val="en-GB"/>
        </w:rPr>
        <w:t>Wreck</w:t>
      </w:r>
      <w:r w:rsidRPr="00F20AE1">
        <w:rPr>
          <w:b/>
          <w:lang w:val="en-GB"/>
        </w:rPr>
        <w:tab/>
      </w:r>
      <w:r>
        <w:rPr>
          <w:b/>
          <w:lang w:val="en-GB"/>
        </w:rPr>
        <w:tab/>
      </w:r>
      <w:r>
        <w:rPr>
          <w:b/>
          <w:lang w:val="en-GB"/>
        </w:rPr>
        <w:tab/>
      </w:r>
      <w:r>
        <w:rPr>
          <w:b/>
          <w:lang w:val="en-GB"/>
        </w:rPr>
        <w:tab/>
      </w:r>
      <w:r>
        <w:rPr>
          <w:b/>
          <w:lang w:val="en-GB"/>
        </w:rPr>
        <w:tab/>
      </w:r>
      <w:r w:rsidRPr="00F20AE1">
        <w:rPr>
          <w:lang w:val="en-GB"/>
        </w:rPr>
        <w:t>(</w:t>
      </w:r>
      <w:r>
        <w:rPr>
          <w:lang w:val="en-GB"/>
        </w:rPr>
        <w:t>P</w:t>
      </w:r>
      <w:proofErr w:type="gramStart"/>
      <w:r>
        <w:rPr>
          <w:lang w:val="en-GB"/>
        </w:rPr>
        <w:t>,S</w:t>
      </w:r>
      <w:proofErr w:type="gramEnd"/>
      <w:r>
        <w:rPr>
          <w:lang w:val="en-GB"/>
        </w:rPr>
        <w:t>)</w:t>
      </w:r>
      <w:r>
        <w:rPr>
          <w:lang w:val="en-GB"/>
        </w:rPr>
        <w:tab/>
      </w:r>
      <w:r>
        <w:rPr>
          <w:lang w:val="en-GB"/>
        </w:rPr>
        <w:tab/>
      </w:r>
      <w:r>
        <w:rPr>
          <w:lang w:val="en-GB"/>
        </w:rPr>
        <w:tab/>
      </w:r>
      <w:r>
        <w:rPr>
          <w:lang w:val="en-GB"/>
        </w:rPr>
        <w:tab/>
      </w:r>
      <w:r>
        <w:rPr>
          <w:lang w:val="en-GB"/>
        </w:rPr>
        <w:tab/>
      </w:r>
      <w:r>
        <w:rPr>
          <w:lang w:val="en-GB"/>
        </w:rPr>
        <w:tab/>
      </w:r>
      <w:r w:rsidRPr="00F20AE1">
        <w:rPr>
          <w:lang w:val="en-GB"/>
        </w:rPr>
        <w:t xml:space="preserve">(S-101 DCEG Clause </w:t>
      </w:r>
      <w:r>
        <w:rPr>
          <w:lang w:val="en-GB"/>
        </w:rPr>
        <w:t>13.5</w:t>
      </w:r>
      <w:r w:rsidRPr="00F20AE1">
        <w:rPr>
          <w:lang w:val="en-GB"/>
        </w:rPr>
        <w:t>)</w:t>
      </w:r>
    </w:p>
    <w:p w14:paraId="46AC05BD" w14:textId="24460846" w:rsidR="003A13ED" w:rsidRDefault="003A13ED" w:rsidP="003A13ED">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jc w:val="both"/>
        <w:rPr>
          <w:lang w:val="en-AU"/>
        </w:rPr>
      </w:pPr>
      <w:r>
        <w:rPr>
          <w:lang w:val="en-AU"/>
        </w:rPr>
        <w:t>All instances of encoding of the S-57 Feature object</w:t>
      </w:r>
      <w:r w:rsidRPr="00560C1D">
        <w:rPr>
          <w:lang w:val="en-AU"/>
        </w:rPr>
        <w:t xml:space="preserve"> </w:t>
      </w:r>
      <w:r w:rsidR="00BD740C" w:rsidRPr="00F20AE1">
        <w:rPr>
          <w:b/>
          <w:lang w:val="en-GB"/>
        </w:rPr>
        <w:t>WRECKS</w:t>
      </w:r>
      <w:r w:rsidRPr="00560C1D">
        <w:rPr>
          <w:lang w:val="en-AU"/>
        </w:rPr>
        <w:t xml:space="preserve"> </w:t>
      </w:r>
      <w:r>
        <w:rPr>
          <w:lang w:val="en-AU"/>
        </w:rPr>
        <w:t xml:space="preserve">and its binding attributes will be </w:t>
      </w:r>
      <w:r w:rsidR="00692434">
        <w:rPr>
          <w:lang w:val="en-AU"/>
        </w:rPr>
        <w:t xml:space="preserve">converted </w:t>
      </w:r>
      <w:r>
        <w:rPr>
          <w:lang w:val="en-AU"/>
        </w:rPr>
        <w:t xml:space="preserve">automatically </w:t>
      </w:r>
      <w:r w:rsidR="00692434">
        <w:rPr>
          <w:lang w:val="en-GB"/>
        </w:rPr>
        <w:t>to an instance of</w:t>
      </w:r>
      <w:r>
        <w:rPr>
          <w:lang w:val="en-AU"/>
        </w:rPr>
        <w:t xml:space="preserve"> the S-101 feature </w:t>
      </w:r>
      <w:r w:rsidR="00BD740C">
        <w:rPr>
          <w:b/>
          <w:lang w:val="en-GB"/>
        </w:rPr>
        <w:t>Wreck</w:t>
      </w:r>
      <w:r>
        <w:rPr>
          <w:b/>
          <w:lang w:val="en-AU"/>
        </w:rPr>
        <w:t xml:space="preserve"> </w:t>
      </w:r>
      <w:r>
        <w:rPr>
          <w:lang w:val="en-AU"/>
        </w:rPr>
        <w:t>during the automated conversion process.  However the following exceptions apply:</w:t>
      </w:r>
    </w:p>
    <w:p w14:paraId="501589E0" w14:textId="7BD073AC" w:rsidR="003A13ED" w:rsidRPr="00764AD4" w:rsidRDefault="003A13ED" w:rsidP="00C93144">
      <w:pPr>
        <w:pStyle w:val="ListParagraph"/>
        <w:numPr>
          <w:ilvl w:val="0"/>
          <w:numId w:val="20"/>
        </w:num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284" w:hanging="284"/>
        <w:jc w:val="both"/>
        <w:rPr>
          <w:lang w:val="en-AU"/>
        </w:rPr>
      </w:pPr>
      <w:r>
        <w:rPr>
          <w:lang w:val="en-AU"/>
        </w:rPr>
        <w:t xml:space="preserve">The S-57 attribute SOUACC will </w:t>
      </w:r>
      <w:r w:rsidR="00692434">
        <w:rPr>
          <w:lang w:val="en-AU"/>
        </w:rPr>
        <w:t xml:space="preserve">be </w:t>
      </w:r>
      <w:r>
        <w:rPr>
          <w:lang w:val="en-AU"/>
        </w:rPr>
        <w:t>convert</w:t>
      </w:r>
      <w:r w:rsidR="00692434">
        <w:rPr>
          <w:lang w:val="en-AU"/>
        </w:rPr>
        <w:t>ed</w:t>
      </w:r>
      <w:r>
        <w:rPr>
          <w:lang w:val="en-AU"/>
        </w:rPr>
        <w:t xml:space="preserve"> to an instance of the </w:t>
      </w:r>
      <w:r w:rsidRPr="00F20AE1">
        <w:rPr>
          <w:lang w:val="en-GB"/>
        </w:rPr>
        <w:t xml:space="preserve">S-101 </w:t>
      </w:r>
      <w:r>
        <w:rPr>
          <w:lang w:val="en-GB"/>
        </w:rPr>
        <w:t xml:space="preserve">Information type </w:t>
      </w:r>
      <w:r>
        <w:rPr>
          <w:b/>
          <w:lang w:val="en-GB"/>
        </w:rPr>
        <w:t>Spatial Quality</w:t>
      </w:r>
      <w:r>
        <w:rPr>
          <w:lang w:val="en-GB"/>
        </w:rPr>
        <w:t xml:space="preserve"> (see S-101 DCEG clause 24.5), attribute </w:t>
      </w:r>
      <w:r>
        <w:rPr>
          <w:b/>
          <w:lang w:val="en-GB"/>
        </w:rPr>
        <w:t>vertical uncertainty</w:t>
      </w:r>
      <w:r>
        <w:rPr>
          <w:lang w:val="en-GB"/>
        </w:rPr>
        <w:t>/</w:t>
      </w:r>
      <w:r>
        <w:rPr>
          <w:b/>
          <w:lang w:val="en-GB"/>
        </w:rPr>
        <w:t>uncertainty fixed</w:t>
      </w:r>
      <w:r>
        <w:rPr>
          <w:lang w:val="en-GB"/>
        </w:rPr>
        <w:t xml:space="preserve">, associated to the geometry of the </w:t>
      </w:r>
      <w:r w:rsidR="00BD740C">
        <w:rPr>
          <w:b/>
          <w:lang w:val="en-GB"/>
        </w:rPr>
        <w:t>Wreck</w:t>
      </w:r>
      <w:r>
        <w:rPr>
          <w:lang w:val="en-GB"/>
        </w:rPr>
        <w:t xml:space="preserve"> features using the association </w:t>
      </w:r>
      <w:r>
        <w:rPr>
          <w:b/>
          <w:lang w:val="en-GB"/>
        </w:rPr>
        <w:t>Spatial Association</w:t>
      </w:r>
      <w:r>
        <w:rPr>
          <w:lang w:val="en-GB"/>
        </w:rPr>
        <w:t xml:space="preserve">.  This encoding is mandatory in S-101 for </w:t>
      </w:r>
      <w:r w:rsidR="00BD740C">
        <w:rPr>
          <w:b/>
          <w:lang w:val="en-GB"/>
        </w:rPr>
        <w:t>Wreck</w:t>
      </w:r>
      <w:r>
        <w:rPr>
          <w:lang w:val="en-GB"/>
        </w:rPr>
        <w:t xml:space="preserve"> features </w:t>
      </w:r>
      <w:r w:rsidR="00BD740C">
        <w:rPr>
          <w:lang w:val="en-GB"/>
        </w:rPr>
        <w:t xml:space="preserve">of type point </w:t>
      </w:r>
      <w:r w:rsidR="001336F2">
        <w:rPr>
          <w:lang w:val="en-GB"/>
        </w:rPr>
        <w:t>and</w:t>
      </w:r>
      <w:r>
        <w:rPr>
          <w:lang w:val="en-GB"/>
        </w:rPr>
        <w:t xml:space="preserve"> depth 30 metres or less.  It is recommended that Data Producers evaluate their data holdings and populate values of SOUACC for </w:t>
      </w:r>
      <w:r w:rsidR="00BD740C" w:rsidRPr="00F20AE1">
        <w:rPr>
          <w:b/>
          <w:lang w:val="en-GB"/>
        </w:rPr>
        <w:t>WRECKS</w:t>
      </w:r>
      <w:r>
        <w:rPr>
          <w:lang w:val="en-GB"/>
        </w:rPr>
        <w:t xml:space="preserve"> </w:t>
      </w:r>
      <w:r w:rsidR="00BD740C">
        <w:rPr>
          <w:lang w:val="en-GB"/>
        </w:rPr>
        <w:t xml:space="preserve">of type point </w:t>
      </w:r>
      <w:r w:rsidR="001336F2">
        <w:rPr>
          <w:lang w:val="en-GB"/>
        </w:rPr>
        <w:t>and</w:t>
      </w:r>
      <w:r>
        <w:rPr>
          <w:lang w:val="en-GB"/>
        </w:rPr>
        <w:t xml:space="preserve"> depth 30 metres or less at their earliest convenience.</w:t>
      </w:r>
    </w:p>
    <w:p w14:paraId="50396739" w14:textId="28314002" w:rsidR="003A13ED" w:rsidRDefault="003A13ED" w:rsidP="003A13ED">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AU"/>
        </w:rPr>
      </w:pPr>
      <w:r>
        <w:rPr>
          <w:lang w:val="en-AU"/>
        </w:rPr>
        <w:t xml:space="preserve">The S-101 Boolean attribute </w:t>
      </w:r>
      <w:r>
        <w:rPr>
          <w:b/>
          <w:lang w:val="en-AU"/>
        </w:rPr>
        <w:t>display uncertainties</w:t>
      </w:r>
      <w:r>
        <w:rPr>
          <w:lang w:val="en-AU"/>
        </w:rPr>
        <w:t xml:space="preserve"> introduces the option to encode additional information related to </w:t>
      </w:r>
      <w:r w:rsidR="00BD740C">
        <w:rPr>
          <w:b/>
          <w:lang w:val="en-GB"/>
        </w:rPr>
        <w:t>Wreck</w:t>
      </w:r>
      <w:r>
        <w:rPr>
          <w:lang w:val="en-AU"/>
        </w:rPr>
        <w:t xml:space="preserve">, and is mandatory for all </w:t>
      </w:r>
      <w:r w:rsidR="00BD740C">
        <w:rPr>
          <w:b/>
          <w:lang w:val="en-GB"/>
        </w:rPr>
        <w:t>Wreck</w:t>
      </w:r>
      <w:r>
        <w:rPr>
          <w:lang w:val="en-AU"/>
        </w:rPr>
        <w:t xml:space="preserve"> features of </w:t>
      </w:r>
      <w:r w:rsidR="001336F2">
        <w:rPr>
          <w:lang w:val="en-AU"/>
        </w:rPr>
        <w:t xml:space="preserve">type point and </w:t>
      </w:r>
      <w:r>
        <w:rPr>
          <w:lang w:val="en-AU"/>
        </w:rPr>
        <w:t xml:space="preserve">depth 30 metres or less.  There is no corresponding encoding for this information on </w:t>
      </w:r>
      <w:r w:rsidR="00BD740C" w:rsidRPr="00F20AE1">
        <w:rPr>
          <w:b/>
          <w:lang w:val="en-GB"/>
        </w:rPr>
        <w:t>WRECKS</w:t>
      </w:r>
      <w:r>
        <w:rPr>
          <w:lang w:val="en-AU"/>
        </w:rPr>
        <w:t xml:space="preserve"> in S-57 – for full capability S-101 data, Data Producers will be required to evaluate their converted S-101 data and populate this attribute appropriately, noting that during the automated conversion process the value of this attribute will be set to </w:t>
      </w:r>
      <w:ins w:id="779" w:author="Teh Stand" w:date="2021-08-26T11:37:00Z">
        <w:r w:rsidR="00515372">
          <w:rPr>
            <w:i/>
            <w:lang w:val="en-AU"/>
          </w:rPr>
          <w:t>False</w:t>
        </w:r>
        <w:commentRangeStart w:id="780"/>
        <w:commentRangeEnd w:id="780"/>
        <w:r w:rsidR="00515372">
          <w:rPr>
            <w:rStyle w:val="CommentReference"/>
            <w:rFonts w:ascii="Garamond" w:hAnsi="Garamond"/>
            <w:lang w:eastAsia="en-US"/>
          </w:rPr>
          <w:commentReference w:id="780"/>
        </w:r>
      </w:ins>
      <w:del w:id="781" w:author="Teh Stand" w:date="2021-08-26T11:37:00Z">
        <w:r w:rsidDel="00515372">
          <w:rPr>
            <w:i/>
            <w:lang w:val="en-AU"/>
          </w:rPr>
          <w:delText>No</w:delText>
        </w:r>
      </w:del>
      <w:r>
        <w:rPr>
          <w:lang w:val="en-AU"/>
        </w:rPr>
        <w:t>.</w:t>
      </w:r>
    </w:p>
    <w:p w14:paraId="5DF17FF8" w14:textId="77777777" w:rsidR="006B2826" w:rsidRPr="00F20AE1" w:rsidRDefault="006B2826" w:rsidP="00C93144">
      <w:pPr>
        <w:pStyle w:val="Heading3"/>
        <w:keepLines/>
        <w:numPr>
          <w:ilvl w:val="2"/>
          <w:numId w:val="13"/>
        </w:numPr>
        <w:tabs>
          <w:tab w:val="clear" w:pos="283"/>
          <w:tab w:val="clear" w:pos="566"/>
          <w:tab w:val="clear" w:pos="720"/>
          <w:tab w:val="clear" w:pos="850"/>
          <w:tab w:val="clear" w:pos="915"/>
          <w:tab w:val="clear" w:pos="2911"/>
          <w:tab w:val="num" w:pos="851"/>
        </w:tabs>
        <w:spacing w:before="240" w:after="120"/>
        <w:ind w:left="851" w:hanging="851"/>
        <w:rPr>
          <w:bCs/>
          <w:lang w:val="en-GB"/>
        </w:rPr>
      </w:pPr>
      <w:bookmarkStart w:id="782" w:name="_Toc422735697"/>
      <w:bookmarkStart w:id="783" w:name="_Toc460900549"/>
      <w:bookmarkStart w:id="784" w:name="_Toc68293263"/>
      <w:commentRangeStart w:id="785"/>
      <w:commentRangeStart w:id="786"/>
      <w:r w:rsidRPr="00F20AE1">
        <w:rPr>
          <w:bCs/>
          <w:lang w:val="en-GB"/>
        </w:rPr>
        <w:t>Obstructions, foul areas</w:t>
      </w:r>
      <w:bookmarkEnd w:id="782"/>
      <w:bookmarkEnd w:id="783"/>
      <w:r w:rsidRPr="00F20AE1">
        <w:rPr>
          <w:bCs/>
          <w:lang w:val="en-GB"/>
        </w:rPr>
        <w:t xml:space="preserve"> and foul ground</w:t>
      </w:r>
      <w:commentRangeEnd w:id="785"/>
      <w:r w:rsidR="002638D2">
        <w:rPr>
          <w:rStyle w:val="CommentReference"/>
          <w:rFonts w:ascii="Garamond" w:hAnsi="Garamond"/>
          <w:b w:val="0"/>
        </w:rPr>
        <w:commentReference w:id="785"/>
      </w:r>
      <w:bookmarkEnd w:id="784"/>
      <w:commentRangeEnd w:id="786"/>
      <w:r w:rsidR="001C3AA2">
        <w:rPr>
          <w:rStyle w:val="CommentReference"/>
          <w:rFonts w:ascii="Garamond" w:hAnsi="Garamond"/>
          <w:b w:val="0"/>
        </w:rPr>
        <w:commentReference w:id="786"/>
      </w:r>
    </w:p>
    <w:p w14:paraId="5D13DB8C" w14:textId="31B0CBAD" w:rsidR="00FC7055" w:rsidRDefault="00FC7055" w:rsidP="00FC7055">
      <w:pPr>
        <w:keepNext/>
        <w:keepLines/>
        <w:tabs>
          <w:tab w:val="left" w:pos="0"/>
          <w:tab w:val="left" w:pos="283"/>
          <w:tab w:val="left" w:pos="566"/>
          <w:tab w:val="left" w:pos="850"/>
          <w:tab w:val="left" w:pos="1134"/>
          <w:tab w:val="left" w:pos="1418"/>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S-57 Geo object:</w:t>
      </w:r>
      <w:r w:rsidRPr="00F20AE1">
        <w:rPr>
          <w:lang w:val="en-GB"/>
        </w:rPr>
        <w:tab/>
      </w:r>
      <w:r w:rsidRPr="00F20AE1">
        <w:rPr>
          <w:lang w:val="en-GB"/>
        </w:rPr>
        <w:tab/>
        <w:t>Obstruction (</w:t>
      </w:r>
      <w:r w:rsidRPr="00F20AE1">
        <w:rPr>
          <w:b/>
          <w:lang w:val="en-GB"/>
        </w:rPr>
        <w:t>OBSTRN</w:t>
      </w:r>
      <w:r w:rsidRPr="00F20AE1">
        <w:rPr>
          <w:lang w:val="en-GB"/>
        </w:rPr>
        <w:t>)</w:t>
      </w:r>
      <w:r w:rsidRPr="00F20AE1">
        <w:rPr>
          <w:lang w:val="en-GB"/>
        </w:rPr>
        <w:tab/>
      </w:r>
      <w:r w:rsidRPr="00F20AE1">
        <w:rPr>
          <w:lang w:val="en-GB"/>
        </w:rPr>
        <w:tab/>
        <w:t>(P</w:t>
      </w:r>
      <w:proofErr w:type="gramStart"/>
      <w:r>
        <w:rPr>
          <w:lang w:val="en-GB"/>
        </w:rPr>
        <w:t>,L,A</w:t>
      </w:r>
      <w:proofErr w:type="gramEnd"/>
      <w:r w:rsidRPr="00F20AE1">
        <w:rPr>
          <w:lang w:val="en-GB"/>
        </w:rPr>
        <w:t>)</w:t>
      </w:r>
    </w:p>
    <w:p w14:paraId="5DDA83B1" w14:textId="2DB8214D" w:rsidR="00FC7055" w:rsidRDefault="00FC7055" w:rsidP="00FC7055">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w:t>
      </w:r>
      <w:r w:rsidR="00960124">
        <w:rPr>
          <w:u w:val="single"/>
          <w:lang w:val="en-GB"/>
        </w:rPr>
        <w:t>-</w:t>
      </w:r>
      <w:r w:rsidRPr="00F20AE1">
        <w:rPr>
          <w:u w:val="single"/>
          <w:lang w:val="en-GB"/>
        </w:rPr>
        <w:t>101 Geo feature</w:t>
      </w:r>
      <w:r w:rsidRPr="00F20AE1">
        <w:rPr>
          <w:lang w:val="en-GB"/>
        </w:rPr>
        <w:t>:</w:t>
      </w:r>
      <w:r w:rsidRPr="00F20AE1">
        <w:rPr>
          <w:lang w:val="en-GB"/>
        </w:rPr>
        <w:tab/>
      </w:r>
      <w:r>
        <w:rPr>
          <w:b/>
          <w:lang w:val="en-GB"/>
        </w:rPr>
        <w:t>Obstruction</w:t>
      </w:r>
      <w:r w:rsidRPr="00F20AE1">
        <w:rPr>
          <w:b/>
          <w:lang w:val="en-GB"/>
        </w:rPr>
        <w:tab/>
      </w:r>
      <w:r>
        <w:rPr>
          <w:b/>
          <w:lang w:val="en-GB"/>
        </w:rPr>
        <w:tab/>
      </w:r>
      <w:r>
        <w:rPr>
          <w:b/>
          <w:lang w:val="en-GB"/>
        </w:rPr>
        <w:tab/>
      </w:r>
      <w:r>
        <w:rPr>
          <w:b/>
          <w:lang w:val="en-GB"/>
        </w:rPr>
        <w:tab/>
      </w:r>
      <w:r>
        <w:rPr>
          <w:b/>
          <w:lang w:val="en-GB"/>
        </w:rPr>
        <w:tab/>
      </w:r>
      <w:r>
        <w:rPr>
          <w:b/>
          <w:lang w:val="en-GB"/>
        </w:rPr>
        <w:tab/>
      </w:r>
      <w:r w:rsidRPr="00F20AE1">
        <w:rPr>
          <w:lang w:val="en-GB"/>
        </w:rPr>
        <w:t>(</w:t>
      </w:r>
      <w:r>
        <w:rPr>
          <w:lang w:val="en-GB"/>
        </w:rPr>
        <w:t>P</w:t>
      </w:r>
      <w:proofErr w:type="gramStart"/>
      <w:r>
        <w:rPr>
          <w:lang w:val="en-GB"/>
        </w:rPr>
        <w:t>,C,S</w:t>
      </w:r>
      <w:proofErr w:type="gramEnd"/>
      <w:r>
        <w:rPr>
          <w:lang w:val="en-GB"/>
        </w:rPr>
        <w:t>)</w:t>
      </w:r>
      <w:r>
        <w:rPr>
          <w:lang w:val="en-GB"/>
        </w:rPr>
        <w:tab/>
      </w:r>
      <w:r>
        <w:rPr>
          <w:lang w:val="en-GB"/>
        </w:rPr>
        <w:tab/>
      </w:r>
      <w:r>
        <w:rPr>
          <w:lang w:val="en-GB"/>
        </w:rPr>
        <w:tab/>
      </w:r>
      <w:r>
        <w:rPr>
          <w:lang w:val="en-GB"/>
        </w:rPr>
        <w:tab/>
      </w:r>
      <w:r w:rsidRPr="00F20AE1">
        <w:rPr>
          <w:lang w:val="en-GB"/>
        </w:rPr>
        <w:t xml:space="preserve">(S-101 DCEG Clause </w:t>
      </w:r>
      <w:r>
        <w:rPr>
          <w:lang w:val="en-GB"/>
        </w:rPr>
        <w:t>13.6</w:t>
      </w:r>
      <w:r w:rsidRPr="00F20AE1">
        <w:rPr>
          <w:lang w:val="en-GB"/>
        </w:rPr>
        <w:t>)</w:t>
      </w:r>
    </w:p>
    <w:p w14:paraId="34413047" w14:textId="0BE23F79" w:rsidR="00FC7055" w:rsidRPr="00F20AE1" w:rsidRDefault="00FC7055" w:rsidP="00FC7055">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w:t>
      </w:r>
      <w:r w:rsidR="00960124">
        <w:rPr>
          <w:u w:val="single"/>
          <w:lang w:val="en-GB"/>
        </w:rPr>
        <w:t>-</w:t>
      </w:r>
      <w:r w:rsidRPr="00F20AE1">
        <w:rPr>
          <w:u w:val="single"/>
          <w:lang w:val="en-GB"/>
        </w:rPr>
        <w:t>101 Geo feature</w:t>
      </w:r>
      <w:r w:rsidRPr="00F20AE1">
        <w:rPr>
          <w:lang w:val="en-GB"/>
        </w:rPr>
        <w:t>:</w:t>
      </w:r>
      <w:r w:rsidRPr="00F20AE1">
        <w:rPr>
          <w:lang w:val="en-GB"/>
        </w:rPr>
        <w:tab/>
      </w:r>
      <w:r>
        <w:rPr>
          <w:b/>
          <w:lang w:val="en-GB"/>
        </w:rPr>
        <w:t>Foul Ground</w:t>
      </w:r>
      <w:r w:rsidRPr="00F20AE1">
        <w:rPr>
          <w:b/>
          <w:lang w:val="en-GB"/>
        </w:rPr>
        <w:tab/>
      </w:r>
      <w:r>
        <w:rPr>
          <w:b/>
          <w:lang w:val="en-GB"/>
        </w:rPr>
        <w:tab/>
      </w:r>
      <w:r>
        <w:rPr>
          <w:b/>
          <w:lang w:val="en-GB"/>
        </w:rPr>
        <w:tab/>
      </w:r>
      <w:r>
        <w:rPr>
          <w:b/>
          <w:lang w:val="en-GB"/>
        </w:rPr>
        <w:tab/>
      </w:r>
      <w:r>
        <w:rPr>
          <w:b/>
          <w:lang w:val="en-GB"/>
        </w:rPr>
        <w:tab/>
      </w:r>
      <w:r w:rsidRPr="00F20AE1">
        <w:rPr>
          <w:lang w:val="en-GB"/>
        </w:rPr>
        <w:t>(</w:t>
      </w:r>
      <w:r>
        <w:rPr>
          <w:lang w:val="en-GB"/>
        </w:rPr>
        <w:t>P</w:t>
      </w:r>
      <w:proofErr w:type="gramStart"/>
      <w:r>
        <w:rPr>
          <w:lang w:val="en-GB"/>
        </w:rPr>
        <w:t>,C,S</w:t>
      </w:r>
      <w:proofErr w:type="gramEnd"/>
      <w:r>
        <w:rPr>
          <w:lang w:val="en-GB"/>
        </w:rPr>
        <w:t>)</w:t>
      </w:r>
      <w:r>
        <w:rPr>
          <w:lang w:val="en-GB"/>
        </w:rPr>
        <w:tab/>
      </w:r>
      <w:r>
        <w:rPr>
          <w:lang w:val="en-GB"/>
        </w:rPr>
        <w:tab/>
      </w:r>
      <w:r>
        <w:rPr>
          <w:lang w:val="en-GB"/>
        </w:rPr>
        <w:tab/>
      </w:r>
      <w:r>
        <w:rPr>
          <w:lang w:val="en-GB"/>
        </w:rPr>
        <w:tab/>
      </w:r>
      <w:r w:rsidRPr="00F20AE1">
        <w:rPr>
          <w:lang w:val="en-GB"/>
        </w:rPr>
        <w:t xml:space="preserve">(S-101 DCEG Clause </w:t>
      </w:r>
      <w:r>
        <w:rPr>
          <w:lang w:val="en-GB"/>
        </w:rPr>
        <w:t>13.7</w:t>
      </w:r>
      <w:r w:rsidRPr="00F20AE1">
        <w:rPr>
          <w:lang w:val="en-GB"/>
        </w:rPr>
        <w:t>)</w:t>
      </w:r>
    </w:p>
    <w:p w14:paraId="22AC2243" w14:textId="66D60ED7" w:rsidR="00FC7055" w:rsidRDefault="00FC7055" w:rsidP="00FC7055">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jc w:val="both"/>
        <w:rPr>
          <w:lang w:val="en-AU"/>
        </w:rPr>
      </w:pPr>
      <w:r>
        <w:rPr>
          <w:lang w:val="en-AU"/>
        </w:rPr>
        <w:t>All instances of encoding of the S-57 Feature object</w:t>
      </w:r>
      <w:r w:rsidRPr="00560C1D">
        <w:rPr>
          <w:lang w:val="en-AU"/>
        </w:rPr>
        <w:t xml:space="preserve"> </w:t>
      </w:r>
      <w:r w:rsidR="00D25F19" w:rsidRPr="00F20AE1">
        <w:rPr>
          <w:b/>
          <w:lang w:val="en-GB"/>
        </w:rPr>
        <w:t>OBSTRN</w:t>
      </w:r>
      <w:r w:rsidRPr="00560C1D">
        <w:rPr>
          <w:lang w:val="en-AU"/>
        </w:rPr>
        <w:t xml:space="preserve"> </w:t>
      </w:r>
      <w:r>
        <w:rPr>
          <w:lang w:val="en-AU"/>
        </w:rPr>
        <w:t xml:space="preserve">and its binding attributes will be </w:t>
      </w:r>
      <w:r w:rsidR="00692434">
        <w:rPr>
          <w:lang w:val="en-AU"/>
        </w:rPr>
        <w:t xml:space="preserve">converted </w:t>
      </w:r>
      <w:r>
        <w:rPr>
          <w:lang w:val="en-AU"/>
        </w:rPr>
        <w:t xml:space="preserve">automatically </w:t>
      </w:r>
      <w:r w:rsidR="00692434">
        <w:rPr>
          <w:lang w:val="en-GB"/>
        </w:rPr>
        <w:t>to an instance of</w:t>
      </w:r>
      <w:r>
        <w:rPr>
          <w:lang w:val="en-AU"/>
        </w:rPr>
        <w:t xml:space="preserve"> the S-101 feature </w:t>
      </w:r>
      <w:r w:rsidR="00D25F19">
        <w:rPr>
          <w:b/>
          <w:lang w:val="en-GB"/>
        </w:rPr>
        <w:t>Obstruction</w:t>
      </w:r>
      <w:r>
        <w:rPr>
          <w:b/>
          <w:lang w:val="en-AU"/>
        </w:rPr>
        <w:t xml:space="preserve"> </w:t>
      </w:r>
      <w:r>
        <w:rPr>
          <w:lang w:val="en-AU"/>
        </w:rPr>
        <w:t>during the automated conversion process.  However the following exceptions apply:</w:t>
      </w:r>
    </w:p>
    <w:p w14:paraId="40AB3869" w14:textId="401BD1DD" w:rsidR="00FC7055" w:rsidRDefault="00FC7055" w:rsidP="00C93144">
      <w:pPr>
        <w:pStyle w:val="ListParagraph"/>
        <w:numPr>
          <w:ilvl w:val="0"/>
          <w:numId w:val="20"/>
        </w:num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284" w:hanging="284"/>
        <w:jc w:val="both"/>
        <w:rPr>
          <w:lang w:val="en-AU"/>
        </w:rPr>
      </w:pPr>
      <w:r>
        <w:rPr>
          <w:lang w:val="en-AU"/>
        </w:rPr>
        <w:t>The S-57 attribute</w:t>
      </w:r>
      <w:r w:rsidR="00D25F19">
        <w:rPr>
          <w:lang w:val="en-AU"/>
        </w:rPr>
        <w:t>s</w:t>
      </w:r>
      <w:r>
        <w:rPr>
          <w:lang w:val="en-AU"/>
        </w:rPr>
        <w:t xml:space="preserve"> </w:t>
      </w:r>
      <w:r w:rsidR="00D25F19">
        <w:rPr>
          <w:lang w:val="en-AU"/>
        </w:rPr>
        <w:t xml:space="preserve">NATCON and </w:t>
      </w:r>
      <w:r>
        <w:rPr>
          <w:lang w:val="en-AU"/>
        </w:rPr>
        <w:t xml:space="preserve">NATQUA will not be converted.  It is considered that </w:t>
      </w:r>
      <w:r w:rsidRPr="00E33573">
        <w:rPr>
          <w:lang w:val="en-AU"/>
        </w:rPr>
        <w:t>th</w:t>
      </w:r>
      <w:r w:rsidR="00D25F19">
        <w:rPr>
          <w:lang w:val="en-AU"/>
        </w:rPr>
        <w:t>ese attributes are</w:t>
      </w:r>
      <w:r>
        <w:rPr>
          <w:lang w:val="en-AU"/>
        </w:rPr>
        <w:t xml:space="preserve"> </w:t>
      </w:r>
      <w:r w:rsidRPr="00E33573">
        <w:rPr>
          <w:lang w:val="en-AU"/>
        </w:rPr>
        <w:t xml:space="preserve">not relevant for </w:t>
      </w:r>
      <w:r w:rsidR="00D25F19">
        <w:rPr>
          <w:b/>
          <w:lang w:val="en-GB"/>
        </w:rPr>
        <w:t>Obstruction</w:t>
      </w:r>
      <w:r w:rsidRPr="00E33573">
        <w:rPr>
          <w:lang w:val="en-AU"/>
        </w:rPr>
        <w:t xml:space="preserve"> in S-101.</w:t>
      </w:r>
    </w:p>
    <w:p w14:paraId="4A8A103B" w14:textId="638F1A46" w:rsidR="00FC7055" w:rsidRDefault="00D25F19" w:rsidP="00C93144">
      <w:pPr>
        <w:pStyle w:val="ListParagraph"/>
        <w:numPr>
          <w:ilvl w:val="0"/>
          <w:numId w:val="20"/>
        </w:num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284" w:hanging="284"/>
        <w:jc w:val="both"/>
        <w:rPr>
          <w:ins w:id="787" w:author="Teh Stand" w:date="2021-09-09T10:17:00Z"/>
          <w:lang w:val="en-AU"/>
        </w:rPr>
      </w:pPr>
      <w:r w:rsidRPr="00F20AE1">
        <w:rPr>
          <w:b/>
          <w:lang w:val="en-GB"/>
        </w:rPr>
        <w:t>OBSTRN</w:t>
      </w:r>
      <w:r w:rsidR="00FC7055">
        <w:rPr>
          <w:lang w:val="en-AU"/>
        </w:rPr>
        <w:t xml:space="preserve"> with attribute </w:t>
      </w:r>
      <w:r>
        <w:rPr>
          <w:lang w:val="en-AU"/>
        </w:rPr>
        <w:t>CATOBS</w:t>
      </w:r>
      <w:r w:rsidR="00FC7055">
        <w:rPr>
          <w:lang w:val="en-AU"/>
        </w:rPr>
        <w:t xml:space="preserve"> = </w:t>
      </w:r>
      <w:r>
        <w:rPr>
          <w:i/>
          <w:lang w:val="en-AU"/>
        </w:rPr>
        <w:t>7</w:t>
      </w:r>
      <w:r w:rsidR="00FC7055">
        <w:rPr>
          <w:lang w:val="en-AU"/>
        </w:rPr>
        <w:t xml:space="preserve"> (</w:t>
      </w:r>
      <w:r>
        <w:rPr>
          <w:lang w:val="en-AU"/>
        </w:rPr>
        <w:t>foul ground</w:t>
      </w:r>
      <w:r w:rsidR="00FC7055">
        <w:rPr>
          <w:lang w:val="en-AU"/>
        </w:rPr>
        <w:t xml:space="preserve">) will </w:t>
      </w:r>
      <w:r w:rsidR="00615F96">
        <w:rPr>
          <w:lang w:val="en-AU"/>
        </w:rPr>
        <w:t xml:space="preserve">be </w:t>
      </w:r>
      <w:r w:rsidR="00FC7055">
        <w:rPr>
          <w:lang w:val="en-AU"/>
        </w:rPr>
        <w:t>convert</w:t>
      </w:r>
      <w:r w:rsidR="00615F96">
        <w:rPr>
          <w:lang w:val="en-AU"/>
        </w:rPr>
        <w:t>ed</w:t>
      </w:r>
      <w:r w:rsidR="00FC7055">
        <w:rPr>
          <w:lang w:val="en-AU"/>
        </w:rPr>
        <w:t xml:space="preserve"> to </w:t>
      </w:r>
      <w:r w:rsidR="00615F96">
        <w:rPr>
          <w:lang w:val="en-GB"/>
        </w:rPr>
        <w:t xml:space="preserve">to an instance of </w:t>
      </w:r>
      <w:r w:rsidR="00FC7055">
        <w:rPr>
          <w:lang w:val="en-AU"/>
        </w:rPr>
        <w:t xml:space="preserve">the S-101 feature </w:t>
      </w:r>
      <w:r>
        <w:rPr>
          <w:b/>
          <w:lang w:val="en-GB"/>
        </w:rPr>
        <w:t>Foul Ground</w:t>
      </w:r>
      <w:r w:rsidR="00FC7055">
        <w:rPr>
          <w:lang w:val="en-AU"/>
        </w:rPr>
        <w:t xml:space="preserve">.  Where this is the case, the attributes </w:t>
      </w:r>
      <w:r w:rsidR="006D681E">
        <w:rPr>
          <w:lang w:val="en-AU"/>
        </w:rPr>
        <w:t xml:space="preserve">CONDTN, </w:t>
      </w:r>
      <w:r w:rsidR="00FC7055">
        <w:rPr>
          <w:lang w:val="en-AU"/>
        </w:rPr>
        <w:t xml:space="preserve">EXPSOU, </w:t>
      </w:r>
      <w:ins w:id="788" w:author="Teh Stand" w:date="2021-09-09T10:28:00Z">
        <w:r w:rsidR="00961624">
          <w:rPr>
            <w:lang w:val="en-AU"/>
          </w:rPr>
          <w:t xml:space="preserve">NATCON, </w:t>
        </w:r>
      </w:ins>
      <w:del w:id="789" w:author="Teh Stand" w:date="2021-09-09T10:27:00Z">
        <w:r w:rsidR="006D681E" w:rsidDel="00961624">
          <w:rPr>
            <w:lang w:val="en-AU"/>
          </w:rPr>
          <w:delText>HEIGHT</w:delText>
        </w:r>
        <w:r w:rsidR="00FC7055" w:rsidDel="00961624">
          <w:rPr>
            <w:lang w:val="en-AU"/>
          </w:rPr>
          <w:delText>,</w:delText>
        </w:r>
        <w:r w:rsidR="006D681E" w:rsidDel="00961624">
          <w:rPr>
            <w:lang w:val="en-AU"/>
          </w:rPr>
          <w:delText xml:space="preserve"> NATCON, </w:delText>
        </w:r>
      </w:del>
      <w:r w:rsidR="006D681E">
        <w:rPr>
          <w:lang w:val="en-AU"/>
        </w:rPr>
        <w:t>NATQUA, NATSUR</w:t>
      </w:r>
      <w:ins w:id="790" w:author="Teh Stand" w:date="2021-09-09T10:27:00Z">
        <w:r w:rsidR="00961624">
          <w:rPr>
            <w:lang w:val="en-AU"/>
          </w:rPr>
          <w:t>,</w:t>
        </w:r>
      </w:ins>
      <w:r w:rsidR="00FC7055">
        <w:rPr>
          <w:lang w:val="en-AU"/>
        </w:rPr>
        <w:t xml:space="preserve"> </w:t>
      </w:r>
      <w:r w:rsidR="00803DEB">
        <w:rPr>
          <w:lang w:val="en-AU"/>
        </w:rPr>
        <w:t>PRODCT</w:t>
      </w:r>
      <w:ins w:id="791" w:author="Teh Stand" w:date="2022-01-20T10:24:00Z">
        <w:r w:rsidR="00F77B4C">
          <w:rPr>
            <w:lang w:val="en-AU"/>
          </w:rPr>
          <w:t>,</w:t>
        </w:r>
      </w:ins>
      <w:del w:id="792" w:author="Teh Stand" w:date="2022-01-20T10:24:00Z">
        <w:r w:rsidR="00FC7055" w:rsidDel="00F77B4C">
          <w:rPr>
            <w:lang w:val="en-AU"/>
          </w:rPr>
          <w:delText xml:space="preserve"> and</w:delText>
        </w:r>
      </w:del>
      <w:r w:rsidR="00FC7055">
        <w:rPr>
          <w:lang w:val="en-AU"/>
        </w:rPr>
        <w:t xml:space="preserve"> </w:t>
      </w:r>
      <w:r w:rsidR="00803DEB">
        <w:rPr>
          <w:lang w:val="en-AU"/>
        </w:rPr>
        <w:t>VERLEN</w:t>
      </w:r>
      <w:ins w:id="793" w:author="Teh Stand" w:date="2022-01-20T10:24:00Z">
        <w:r w:rsidR="00F77B4C">
          <w:rPr>
            <w:lang w:val="en-AU"/>
          </w:rPr>
          <w:t xml:space="preserve"> and WATLEV</w:t>
        </w:r>
      </w:ins>
      <w:r w:rsidR="00FC7055">
        <w:rPr>
          <w:lang w:val="en-AU"/>
        </w:rPr>
        <w:t xml:space="preserve"> will not be converted.  It is considered that </w:t>
      </w:r>
      <w:r w:rsidR="00FC7055" w:rsidRPr="00E33573">
        <w:rPr>
          <w:lang w:val="en-AU"/>
        </w:rPr>
        <w:t>th</w:t>
      </w:r>
      <w:r w:rsidR="00FC7055">
        <w:rPr>
          <w:lang w:val="en-AU"/>
        </w:rPr>
        <w:t>ese</w:t>
      </w:r>
      <w:r w:rsidR="00FC7055" w:rsidRPr="00E33573">
        <w:rPr>
          <w:lang w:val="en-AU"/>
        </w:rPr>
        <w:t xml:space="preserve"> attribute</w:t>
      </w:r>
      <w:r w:rsidR="00FC7055">
        <w:rPr>
          <w:lang w:val="en-AU"/>
        </w:rPr>
        <w:t xml:space="preserve">s are </w:t>
      </w:r>
      <w:r w:rsidR="00FC7055" w:rsidRPr="00E33573">
        <w:rPr>
          <w:lang w:val="en-AU"/>
        </w:rPr>
        <w:t xml:space="preserve">not relevant for </w:t>
      </w:r>
      <w:r>
        <w:rPr>
          <w:b/>
          <w:lang w:val="en-GB"/>
        </w:rPr>
        <w:t>Foul Ground</w:t>
      </w:r>
      <w:r w:rsidR="00FC7055" w:rsidRPr="00E33573">
        <w:rPr>
          <w:lang w:val="en-AU"/>
        </w:rPr>
        <w:t xml:space="preserve"> in S-101.</w:t>
      </w:r>
    </w:p>
    <w:p w14:paraId="72B87018" w14:textId="24C7A97B" w:rsidR="00424DDE" w:rsidRDefault="00424DDE" w:rsidP="00C93144">
      <w:pPr>
        <w:pStyle w:val="ListParagraph"/>
        <w:numPr>
          <w:ilvl w:val="0"/>
          <w:numId w:val="20"/>
        </w:num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284" w:hanging="284"/>
        <w:jc w:val="both"/>
        <w:rPr>
          <w:lang w:val="en-AU"/>
        </w:rPr>
      </w:pPr>
      <w:r w:rsidRPr="00F20AE1">
        <w:rPr>
          <w:b/>
          <w:lang w:val="en-GB"/>
        </w:rPr>
        <w:t>OBSTRN</w:t>
      </w:r>
      <w:r>
        <w:rPr>
          <w:lang w:val="en-AU"/>
        </w:rPr>
        <w:t xml:space="preserve"> with attribute INFORM = </w:t>
      </w:r>
      <w:r>
        <w:rPr>
          <w:i/>
          <w:lang w:val="en-AU"/>
        </w:rPr>
        <w:t>Submerged weir</w:t>
      </w:r>
      <w:r>
        <w:rPr>
          <w:lang w:val="en-AU"/>
        </w:rPr>
        <w:t xml:space="preserve"> will be converted to </w:t>
      </w:r>
      <w:r>
        <w:rPr>
          <w:lang w:val="en-GB"/>
        </w:rPr>
        <w:t xml:space="preserve">to an instance of </w:t>
      </w:r>
      <w:r>
        <w:rPr>
          <w:lang w:val="en-AU"/>
        </w:rPr>
        <w:t xml:space="preserve">the S-101 feature </w:t>
      </w:r>
      <w:r>
        <w:rPr>
          <w:b/>
          <w:lang w:val="en-GB"/>
        </w:rPr>
        <w:t>Dam</w:t>
      </w:r>
      <w:r>
        <w:rPr>
          <w:lang w:val="en-AU"/>
        </w:rPr>
        <w:t>.  Where this is the case, the attributes C</w:t>
      </w:r>
      <w:r w:rsidR="00961624">
        <w:rPr>
          <w:lang w:val="en-AU"/>
        </w:rPr>
        <w:t>ATOBS</w:t>
      </w:r>
      <w:r>
        <w:rPr>
          <w:lang w:val="en-AU"/>
        </w:rPr>
        <w:t>, EXPSOU, HEIGHT, NATQUA, NATSUR</w:t>
      </w:r>
      <w:r w:rsidR="00961624">
        <w:rPr>
          <w:lang w:val="en-AU"/>
        </w:rPr>
        <w:t>,</w:t>
      </w:r>
      <w:r>
        <w:rPr>
          <w:lang w:val="en-AU"/>
        </w:rPr>
        <w:t xml:space="preserve"> PRODCT</w:t>
      </w:r>
      <w:r w:rsidR="00987EC3">
        <w:rPr>
          <w:lang w:val="en-AU"/>
        </w:rPr>
        <w:t>, QUASOU, SOUACC, TECSOU</w:t>
      </w:r>
      <w:r>
        <w:rPr>
          <w:lang w:val="en-AU"/>
        </w:rPr>
        <w:t xml:space="preserve"> and V</w:t>
      </w:r>
      <w:r w:rsidR="00987EC3">
        <w:rPr>
          <w:lang w:val="en-AU"/>
        </w:rPr>
        <w:t>ALSOU</w:t>
      </w:r>
      <w:r>
        <w:rPr>
          <w:lang w:val="en-AU"/>
        </w:rPr>
        <w:t xml:space="preserve"> will not be converted.  It is considered that </w:t>
      </w:r>
      <w:r w:rsidRPr="00E33573">
        <w:rPr>
          <w:lang w:val="en-AU"/>
        </w:rPr>
        <w:t>th</w:t>
      </w:r>
      <w:r>
        <w:rPr>
          <w:lang w:val="en-AU"/>
        </w:rPr>
        <w:t>ese</w:t>
      </w:r>
      <w:r w:rsidRPr="00E33573">
        <w:rPr>
          <w:lang w:val="en-AU"/>
        </w:rPr>
        <w:t xml:space="preserve"> attribute</w:t>
      </w:r>
      <w:r>
        <w:rPr>
          <w:lang w:val="en-AU"/>
        </w:rPr>
        <w:t xml:space="preserve">s are </w:t>
      </w:r>
      <w:r w:rsidRPr="00E33573">
        <w:rPr>
          <w:lang w:val="en-AU"/>
        </w:rPr>
        <w:t xml:space="preserve">not relevant for </w:t>
      </w:r>
      <w:r w:rsidR="00987EC3">
        <w:rPr>
          <w:b/>
          <w:lang w:val="en-GB"/>
        </w:rPr>
        <w:t>Dam</w:t>
      </w:r>
      <w:r w:rsidRPr="00E33573">
        <w:rPr>
          <w:lang w:val="en-AU"/>
        </w:rPr>
        <w:t xml:space="preserve"> in S-101.</w:t>
      </w:r>
    </w:p>
    <w:p w14:paraId="039FE658" w14:textId="36C0B825" w:rsidR="00FC7055" w:rsidRPr="00764AD4" w:rsidRDefault="00FC7055" w:rsidP="00C93144">
      <w:pPr>
        <w:pStyle w:val="ListParagraph"/>
        <w:numPr>
          <w:ilvl w:val="0"/>
          <w:numId w:val="20"/>
        </w:num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284" w:hanging="284"/>
        <w:jc w:val="both"/>
        <w:rPr>
          <w:lang w:val="en-AU"/>
        </w:rPr>
      </w:pPr>
      <w:r>
        <w:rPr>
          <w:lang w:val="en-AU"/>
        </w:rPr>
        <w:t xml:space="preserve">The S-57 attribute SOUACC will </w:t>
      </w:r>
      <w:r w:rsidR="00615F96">
        <w:rPr>
          <w:lang w:val="en-AU"/>
        </w:rPr>
        <w:t xml:space="preserve">be </w:t>
      </w:r>
      <w:r>
        <w:rPr>
          <w:lang w:val="en-AU"/>
        </w:rPr>
        <w:t>convert</w:t>
      </w:r>
      <w:r w:rsidR="00615F96">
        <w:rPr>
          <w:lang w:val="en-AU"/>
        </w:rPr>
        <w:t>ed</w:t>
      </w:r>
      <w:r>
        <w:rPr>
          <w:lang w:val="en-AU"/>
        </w:rPr>
        <w:t xml:space="preserve"> to an instance of the </w:t>
      </w:r>
      <w:r w:rsidRPr="00F20AE1">
        <w:rPr>
          <w:lang w:val="en-GB"/>
        </w:rPr>
        <w:t xml:space="preserve">S-101 </w:t>
      </w:r>
      <w:r>
        <w:rPr>
          <w:lang w:val="en-GB"/>
        </w:rPr>
        <w:t xml:space="preserve">Information type </w:t>
      </w:r>
      <w:r>
        <w:rPr>
          <w:b/>
          <w:lang w:val="en-GB"/>
        </w:rPr>
        <w:t>Spatial Quality</w:t>
      </w:r>
      <w:r>
        <w:rPr>
          <w:lang w:val="en-GB"/>
        </w:rPr>
        <w:t xml:space="preserve"> (see S-101 DCEG clause 24.5), attribute </w:t>
      </w:r>
      <w:r>
        <w:rPr>
          <w:b/>
          <w:lang w:val="en-GB"/>
        </w:rPr>
        <w:t>vertical uncertainty</w:t>
      </w:r>
      <w:r>
        <w:rPr>
          <w:lang w:val="en-GB"/>
        </w:rPr>
        <w:t>/</w:t>
      </w:r>
      <w:r>
        <w:rPr>
          <w:b/>
          <w:lang w:val="en-GB"/>
        </w:rPr>
        <w:t>uncertainty fixed</w:t>
      </w:r>
      <w:r>
        <w:rPr>
          <w:lang w:val="en-GB"/>
        </w:rPr>
        <w:t xml:space="preserve">, associated to the geometry of the </w:t>
      </w:r>
      <w:r w:rsidR="00D25F19">
        <w:rPr>
          <w:b/>
          <w:lang w:val="en-GB"/>
        </w:rPr>
        <w:t>Obstruction</w:t>
      </w:r>
      <w:r>
        <w:rPr>
          <w:lang w:val="en-GB"/>
        </w:rPr>
        <w:t xml:space="preserve"> features using the association </w:t>
      </w:r>
      <w:r>
        <w:rPr>
          <w:b/>
          <w:lang w:val="en-GB"/>
        </w:rPr>
        <w:t>Spatial Association</w:t>
      </w:r>
      <w:r>
        <w:rPr>
          <w:lang w:val="en-GB"/>
        </w:rPr>
        <w:t xml:space="preserve">.  This encoding is mandatory in S-101 for all </w:t>
      </w:r>
      <w:r w:rsidR="00D25F19">
        <w:rPr>
          <w:b/>
          <w:lang w:val="en-GB"/>
        </w:rPr>
        <w:t>Obstruction</w:t>
      </w:r>
      <w:r>
        <w:rPr>
          <w:lang w:val="en-GB"/>
        </w:rPr>
        <w:t xml:space="preserve"> features </w:t>
      </w:r>
      <w:r w:rsidR="001336F2">
        <w:rPr>
          <w:lang w:val="en-GB"/>
        </w:rPr>
        <w:t>of type point and</w:t>
      </w:r>
      <w:r>
        <w:rPr>
          <w:lang w:val="en-GB"/>
        </w:rPr>
        <w:t xml:space="preserve"> depth 30 metres or less.  It is recommended that Data Producers evaluate their data holdings and populate values of SOUACC for </w:t>
      </w:r>
      <w:r w:rsidR="00D25F19" w:rsidRPr="00F20AE1">
        <w:rPr>
          <w:b/>
          <w:lang w:val="en-GB"/>
        </w:rPr>
        <w:t>OBSTRN</w:t>
      </w:r>
      <w:r>
        <w:rPr>
          <w:lang w:val="en-GB"/>
        </w:rPr>
        <w:t xml:space="preserve"> of </w:t>
      </w:r>
      <w:r w:rsidR="001336F2">
        <w:rPr>
          <w:lang w:val="en-GB"/>
        </w:rPr>
        <w:t xml:space="preserve">type point and </w:t>
      </w:r>
      <w:r>
        <w:rPr>
          <w:lang w:val="en-GB"/>
        </w:rPr>
        <w:t>depth 30 metres or less at their earliest convenience.</w:t>
      </w:r>
    </w:p>
    <w:p w14:paraId="44B62E73" w14:textId="77777777" w:rsidR="000F53B7" w:rsidRDefault="000F53B7" w:rsidP="000F53B7">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jc w:val="both"/>
        <w:rPr>
          <w:lang w:val="en-AU"/>
        </w:rPr>
      </w:pPr>
      <w:r>
        <w:rPr>
          <w:lang w:val="en-AU"/>
        </w:rPr>
        <w:t>The following additional requirements for S-57 attribution must be noted:</w:t>
      </w:r>
    </w:p>
    <w:p w14:paraId="1C20C52D" w14:textId="58DF19C0" w:rsidR="000F53B7" w:rsidRDefault="000F53B7" w:rsidP="00C93144">
      <w:pPr>
        <w:pStyle w:val="ListParagraph"/>
        <w:numPr>
          <w:ilvl w:val="0"/>
          <w:numId w:val="20"/>
        </w:numPr>
        <w:tabs>
          <w:tab w:val="left" w:pos="0"/>
          <w:tab w:val="left" w:pos="283"/>
          <w:tab w:val="left" w:pos="566"/>
          <w:tab w:val="left" w:pos="851"/>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284" w:hanging="284"/>
        <w:jc w:val="both"/>
        <w:rPr>
          <w:rFonts w:cs="Arial"/>
          <w:bCs/>
          <w:lang w:val="en-AU"/>
        </w:rPr>
      </w:pPr>
      <w:r>
        <w:rPr>
          <w:rFonts w:cs="Arial"/>
          <w:bCs/>
          <w:lang w:val="en-AU"/>
        </w:rPr>
        <w:t xml:space="preserve">The S-101 attribute </w:t>
      </w:r>
      <w:r>
        <w:rPr>
          <w:rFonts w:cs="Arial"/>
          <w:b/>
          <w:bCs/>
          <w:lang w:val="en-AU"/>
        </w:rPr>
        <w:t>category of obstruction</w:t>
      </w:r>
      <w:r>
        <w:rPr>
          <w:rFonts w:cs="Arial"/>
          <w:bCs/>
          <w:lang w:val="en-AU"/>
        </w:rPr>
        <w:t xml:space="preserve"> includes the new enumerate value </w:t>
      </w:r>
      <w:r>
        <w:rPr>
          <w:rFonts w:cs="Arial"/>
          <w:bCs/>
          <w:i/>
          <w:lang w:val="en-AU"/>
        </w:rPr>
        <w:t>21</w:t>
      </w:r>
      <w:r>
        <w:rPr>
          <w:rFonts w:cs="Arial"/>
          <w:bCs/>
          <w:lang w:val="en-AU"/>
        </w:rPr>
        <w:t xml:space="preserve"> (active submarine volcano).  This information is encoded in S-57 on </w:t>
      </w:r>
      <w:r>
        <w:rPr>
          <w:rFonts w:cs="Arial"/>
          <w:b/>
          <w:bCs/>
          <w:lang w:val="en-AU"/>
        </w:rPr>
        <w:t>OBSTRN</w:t>
      </w:r>
      <w:r>
        <w:rPr>
          <w:rFonts w:cs="Arial"/>
          <w:bCs/>
          <w:lang w:val="en-AU"/>
        </w:rPr>
        <w:t xml:space="preserve"> </w:t>
      </w:r>
      <w:r w:rsidRPr="00231F30">
        <w:rPr>
          <w:rFonts w:cs="Arial"/>
          <w:bCs/>
          <w:lang w:val="en-AU"/>
        </w:rPr>
        <w:t>using</w:t>
      </w:r>
      <w:r>
        <w:rPr>
          <w:rFonts w:cs="Arial"/>
          <w:bCs/>
          <w:lang w:val="en-AU"/>
        </w:rPr>
        <w:t xml:space="preserve"> the attribute INFORM (see clause 2.3).  In order for this information to be converted across to S-101, the text string encoded in INFORM on the </w:t>
      </w:r>
      <w:r>
        <w:rPr>
          <w:rFonts w:cs="Arial"/>
          <w:b/>
          <w:bCs/>
          <w:lang w:val="en-AU"/>
        </w:rPr>
        <w:t>OBSTRN</w:t>
      </w:r>
      <w:r>
        <w:rPr>
          <w:rFonts w:cs="Arial"/>
          <w:bCs/>
          <w:lang w:val="en-AU"/>
        </w:rPr>
        <w:t xml:space="preserve"> </w:t>
      </w:r>
      <w:r w:rsidR="00621CA2">
        <w:rPr>
          <w:rFonts w:cs="Arial"/>
          <w:bCs/>
          <w:lang w:val="en-AU"/>
        </w:rPr>
        <w:t xml:space="preserve">should </w:t>
      </w:r>
      <w:r>
        <w:rPr>
          <w:rFonts w:cs="Arial"/>
          <w:bCs/>
          <w:lang w:val="en-AU"/>
        </w:rPr>
        <w:t xml:space="preserve">be in </w:t>
      </w:r>
      <w:r w:rsidR="001B2157">
        <w:rPr>
          <w:rFonts w:cs="Arial"/>
          <w:bCs/>
          <w:lang w:val="en-GB"/>
        </w:rPr>
        <w:t>a standardised</w:t>
      </w:r>
      <w:r w:rsidR="001B2157" w:rsidRPr="00F20AE1">
        <w:rPr>
          <w:rFonts w:cs="Arial"/>
          <w:bCs/>
          <w:lang w:val="en-GB"/>
        </w:rPr>
        <w:t xml:space="preserve"> format</w:t>
      </w:r>
      <w:r w:rsidR="001B2157">
        <w:rPr>
          <w:rFonts w:cs="Arial"/>
          <w:bCs/>
          <w:lang w:val="en-GB"/>
        </w:rPr>
        <w:t>, such as</w:t>
      </w:r>
      <w:r w:rsidR="001B2157" w:rsidRPr="00F20AE1">
        <w:rPr>
          <w:rFonts w:cs="Arial"/>
          <w:bCs/>
          <w:lang w:val="en-GB"/>
        </w:rPr>
        <w:t xml:space="preserve"> </w:t>
      </w:r>
      <w:r>
        <w:rPr>
          <w:rFonts w:cs="Arial"/>
          <w:bCs/>
          <w:i/>
          <w:lang w:val="en-AU"/>
        </w:rPr>
        <w:t>Active submarine volcano</w:t>
      </w:r>
      <w:r>
        <w:rPr>
          <w:rFonts w:cs="Arial"/>
          <w:bCs/>
          <w:lang w:val="en-AU"/>
        </w:rPr>
        <w:t>.</w:t>
      </w:r>
    </w:p>
    <w:p w14:paraId="513CFEB5" w14:textId="0CBBC38B" w:rsidR="00FC7055" w:rsidRDefault="00FC7055" w:rsidP="00FC7055">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AU"/>
        </w:rPr>
      </w:pPr>
      <w:r>
        <w:rPr>
          <w:lang w:val="en-AU"/>
        </w:rPr>
        <w:lastRenderedPageBreak/>
        <w:t xml:space="preserve">The S-101 Boolean attribute </w:t>
      </w:r>
      <w:r>
        <w:rPr>
          <w:b/>
          <w:lang w:val="en-AU"/>
        </w:rPr>
        <w:t>display uncertainties</w:t>
      </w:r>
      <w:r>
        <w:rPr>
          <w:lang w:val="en-AU"/>
        </w:rPr>
        <w:t xml:space="preserve"> introduces the option to encode additional information related to </w:t>
      </w:r>
      <w:r w:rsidR="00D25F19">
        <w:rPr>
          <w:b/>
          <w:lang w:val="en-GB"/>
        </w:rPr>
        <w:t>Obstruction</w:t>
      </w:r>
      <w:r>
        <w:rPr>
          <w:lang w:val="en-AU"/>
        </w:rPr>
        <w:t xml:space="preserve">, and is mandatory for all </w:t>
      </w:r>
      <w:r w:rsidR="00D25F19">
        <w:rPr>
          <w:b/>
          <w:lang w:val="en-GB"/>
        </w:rPr>
        <w:t>Obstruction</w:t>
      </w:r>
      <w:r>
        <w:rPr>
          <w:lang w:val="en-AU"/>
        </w:rPr>
        <w:t xml:space="preserve"> features of </w:t>
      </w:r>
      <w:r w:rsidR="001336F2">
        <w:rPr>
          <w:lang w:val="en-AU"/>
        </w:rPr>
        <w:t xml:space="preserve">type point and </w:t>
      </w:r>
      <w:r>
        <w:rPr>
          <w:lang w:val="en-AU"/>
        </w:rPr>
        <w:t xml:space="preserve">depth 30 metres or less.  There is no corresponding encoding for this information on </w:t>
      </w:r>
      <w:r w:rsidR="00D25F19" w:rsidRPr="00F20AE1">
        <w:rPr>
          <w:b/>
          <w:lang w:val="en-GB"/>
        </w:rPr>
        <w:t>OBSTRN</w:t>
      </w:r>
      <w:r>
        <w:rPr>
          <w:lang w:val="en-AU"/>
        </w:rPr>
        <w:t xml:space="preserve"> in S-57 – for full capability S-101 data, Data Producers will be required to evaluate their converted S-101 data and populate this attribute appropriately, noting that during the automated conversion process the value of this attribute will be set to </w:t>
      </w:r>
      <w:ins w:id="794" w:author="Teh Stand" w:date="2021-08-26T11:38:00Z">
        <w:r w:rsidR="00515372">
          <w:rPr>
            <w:i/>
            <w:lang w:val="en-AU"/>
          </w:rPr>
          <w:t>False</w:t>
        </w:r>
        <w:commentRangeStart w:id="795"/>
        <w:commentRangeEnd w:id="795"/>
        <w:r w:rsidR="00515372">
          <w:rPr>
            <w:rStyle w:val="CommentReference"/>
            <w:rFonts w:ascii="Garamond" w:hAnsi="Garamond"/>
            <w:lang w:eastAsia="en-US"/>
          </w:rPr>
          <w:commentReference w:id="795"/>
        </w:r>
      </w:ins>
      <w:del w:id="796" w:author="Teh Stand" w:date="2021-08-26T11:38:00Z">
        <w:r w:rsidDel="00515372">
          <w:rPr>
            <w:i/>
            <w:lang w:val="en-AU"/>
          </w:rPr>
          <w:delText>No</w:delText>
        </w:r>
      </w:del>
      <w:r>
        <w:rPr>
          <w:lang w:val="en-AU"/>
        </w:rPr>
        <w:t>.</w:t>
      </w:r>
    </w:p>
    <w:p w14:paraId="2AB3E78A" w14:textId="77777777" w:rsidR="006B2826" w:rsidRPr="00F20AE1" w:rsidRDefault="006B2826" w:rsidP="00C93144">
      <w:pPr>
        <w:pStyle w:val="Heading2"/>
        <w:numPr>
          <w:ilvl w:val="1"/>
          <w:numId w:val="13"/>
        </w:numPr>
        <w:tabs>
          <w:tab w:val="clear" w:pos="283"/>
          <w:tab w:val="clear" w:pos="576"/>
          <w:tab w:val="clear" w:pos="720"/>
          <w:tab w:val="clear" w:pos="850"/>
          <w:tab w:val="clear" w:pos="915"/>
          <w:tab w:val="clear" w:pos="2911"/>
          <w:tab w:val="num" w:pos="851"/>
        </w:tabs>
        <w:spacing w:before="240" w:after="120"/>
        <w:ind w:left="851" w:hanging="851"/>
        <w:rPr>
          <w:bCs/>
          <w:sz w:val="20"/>
          <w:lang w:val="en-GB"/>
        </w:rPr>
      </w:pPr>
      <w:bookmarkStart w:id="797" w:name="_Toc422735699"/>
      <w:bookmarkStart w:id="798" w:name="_Toc460900550"/>
      <w:bookmarkStart w:id="799" w:name="_Toc68293264"/>
      <w:r w:rsidRPr="00F20AE1">
        <w:rPr>
          <w:bCs/>
          <w:lang w:val="en-GB"/>
        </w:rPr>
        <w:t>Danger lines</w:t>
      </w:r>
      <w:bookmarkEnd w:id="797"/>
      <w:bookmarkEnd w:id="798"/>
      <w:bookmarkEnd w:id="799"/>
    </w:p>
    <w:p w14:paraId="52C669AE" w14:textId="77777777" w:rsidR="006B2826" w:rsidRPr="00F20AE1" w:rsidRDefault="006B2826" w:rsidP="00C93144">
      <w:pPr>
        <w:pStyle w:val="Heading3"/>
        <w:keepLines/>
        <w:numPr>
          <w:ilvl w:val="2"/>
          <w:numId w:val="13"/>
        </w:numPr>
        <w:tabs>
          <w:tab w:val="clear" w:pos="283"/>
          <w:tab w:val="clear" w:pos="566"/>
          <w:tab w:val="clear" w:pos="720"/>
          <w:tab w:val="clear" w:pos="850"/>
          <w:tab w:val="clear" w:pos="915"/>
          <w:tab w:val="clear" w:pos="2911"/>
          <w:tab w:val="left" w:pos="851"/>
        </w:tabs>
        <w:spacing w:before="240" w:after="120"/>
        <w:ind w:left="851" w:hanging="851"/>
        <w:rPr>
          <w:bCs/>
          <w:lang w:val="en-GB"/>
        </w:rPr>
      </w:pPr>
      <w:bookmarkStart w:id="800" w:name="_Toc422735701"/>
      <w:bookmarkStart w:id="801" w:name="_Toc460900551"/>
      <w:bookmarkStart w:id="802" w:name="_Toc68293265"/>
      <w:r w:rsidRPr="00F20AE1">
        <w:rPr>
          <w:bCs/>
          <w:lang w:val="en-GB"/>
        </w:rPr>
        <w:t>Danger line around a point danger or an isolated sounding</w:t>
      </w:r>
      <w:bookmarkEnd w:id="800"/>
      <w:bookmarkEnd w:id="801"/>
      <w:bookmarkEnd w:id="802"/>
    </w:p>
    <w:p w14:paraId="3E833F87" w14:textId="77777777" w:rsidR="004F3E34" w:rsidRDefault="004F3E34" w:rsidP="004F3E34">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lang w:val="en-GB"/>
        </w:rPr>
        <w:t>Not applicable.</w:t>
      </w:r>
    </w:p>
    <w:p w14:paraId="11325CF0" w14:textId="5A3BF076" w:rsidR="006B2826" w:rsidRPr="00F20AE1" w:rsidRDefault="006B2826" w:rsidP="00C93144">
      <w:pPr>
        <w:pStyle w:val="Heading3"/>
        <w:keepLines/>
        <w:numPr>
          <w:ilvl w:val="2"/>
          <w:numId w:val="13"/>
        </w:numPr>
        <w:tabs>
          <w:tab w:val="clear" w:pos="283"/>
          <w:tab w:val="clear" w:pos="566"/>
          <w:tab w:val="clear" w:pos="720"/>
          <w:tab w:val="clear" w:pos="850"/>
          <w:tab w:val="clear" w:pos="915"/>
          <w:tab w:val="clear" w:pos="2911"/>
          <w:tab w:val="left" w:pos="851"/>
        </w:tabs>
        <w:spacing w:before="240" w:after="120"/>
        <w:ind w:left="851" w:hanging="851"/>
        <w:rPr>
          <w:bCs/>
          <w:lang w:val="en-GB"/>
        </w:rPr>
      </w:pPr>
      <w:bookmarkStart w:id="803" w:name="_Toc68293266"/>
      <w:r w:rsidRPr="00F20AE1">
        <w:rPr>
          <w:bCs/>
          <w:lang w:val="en-GB"/>
        </w:rPr>
        <w:t>Danger line limiting an area of wrecks or obstructions</w:t>
      </w:r>
      <w:bookmarkEnd w:id="803"/>
    </w:p>
    <w:p w14:paraId="58E2F873" w14:textId="58F70696" w:rsidR="004F3E34" w:rsidRDefault="004F3E34" w:rsidP="004F3E34">
      <w:pPr>
        <w:spacing w:after="120"/>
        <w:jc w:val="both"/>
        <w:rPr>
          <w:rFonts w:cs="Arial"/>
          <w:bCs/>
          <w:lang w:val="en-AU"/>
        </w:rPr>
      </w:pPr>
      <w:r>
        <w:rPr>
          <w:rFonts w:cs="Arial"/>
          <w:bCs/>
          <w:lang w:val="en-AU"/>
        </w:rPr>
        <w:t>The guidance for the encoding of danger lines limiting areas of wrecks or obstructions remains unchanged in S-101</w:t>
      </w:r>
      <w:r w:rsidRPr="00560C1D">
        <w:rPr>
          <w:rFonts w:cs="Arial"/>
          <w:bCs/>
          <w:lang w:val="en-AU"/>
        </w:rPr>
        <w:t>.</w:t>
      </w:r>
      <w:r>
        <w:rPr>
          <w:rFonts w:cs="Arial"/>
          <w:bCs/>
          <w:lang w:val="en-AU"/>
        </w:rPr>
        <w:t xml:space="preserve">  See S-101 DCEG clause 13.1.</w:t>
      </w:r>
    </w:p>
    <w:p w14:paraId="07EE7F6A" w14:textId="6DEB57BD" w:rsidR="006B2826" w:rsidRPr="00F20AE1" w:rsidRDefault="006B2826" w:rsidP="00C93144">
      <w:pPr>
        <w:pStyle w:val="Heading3"/>
        <w:keepLines/>
        <w:numPr>
          <w:ilvl w:val="2"/>
          <w:numId w:val="13"/>
        </w:numPr>
        <w:tabs>
          <w:tab w:val="clear" w:pos="283"/>
          <w:tab w:val="clear" w:pos="566"/>
          <w:tab w:val="clear" w:pos="720"/>
          <w:tab w:val="clear" w:pos="850"/>
          <w:tab w:val="clear" w:pos="915"/>
          <w:tab w:val="clear" w:pos="2911"/>
          <w:tab w:val="left" w:pos="851"/>
        </w:tabs>
        <w:spacing w:before="240" w:after="120"/>
        <w:ind w:left="851" w:hanging="851"/>
        <w:jc w:val="both"/>
        <w:rPr>
          <w:bCs/>
          <w:lang w:val="en-GB"/>
        </w:rPr>
      </w:pPr>
      <w:bookmarkStart w:id="804" w:name="_Toc422735705"/>
      <w:bookmarkStart w:id="805" w:name="_Toc460900553"/>
      <w:bookmarkStart w:id="806" w:name="_Toc68293267"/>
      <w:r w:rsidRPr="00F20AE1">
        <w:rPr>
          <w:bCs/>
          <w:lang w:val="en-GB"/>
        </w:rPr>
        <w:t>Danger line bordering an area throu</w:t>
      </w:r>
      <w:r w:rsidR="007A1C4D">
        <w:rPr>
          <w:bCs/>
          <w:lang w:val="en-GB"/>
        </w:rPr>
        <w:t>gh which navigation is not safe</w:t>
      </w:r>
      <w:bookmarkEnd w:id="804"/>
      <w:bookmarkEnd w:id="805"/>
      <w:bookmarkEnd w:id="806"/>
    </w:p>
    <w:p w14:paraId="190FDD8D" w14:textId="76179A52" w:rsidR="004F3E34" w:rsidRDefault="004F3E34" w:rsidP="004F3E34">
      <w:pPr>
        <w:spacing w:after="120"/>
        <w:jc w:val="both"/>
        <w:rPr>
          <w:rFonts w:cs="Arial"/>
          <w:bCs/>
          <w:lang w:val="en-AU"/>
        </w:rPr>
      </w:pPr>
      <w:r>
        <w:rPr>
          <w:rFonts w:cs="Arial"/>
          <w:bCs/>
          <w:lang w:val="en-AU"/>
        </w:rPr>
        <w:t>The guidance for the encoding of danger lines through which navigation is not safe remains unchanged in S-101</w:t>
      </w:r>
      <w:r w:rsidRPr="00560C1D">
        <w:rPr>
          <w:rFonts w:cs="Arial"/>
          <w:bCs/>
          <w:lang w:val="en-AU"/>
        </w:rPr>
        <w:t>.</w:t>
      </w:r>
      <w:r>
        <w:rPr>
          <w:rFonts w:cs="Arial"/>
          <w:bCs/>
          <w:lang w:val="en-AU"/>
        </w:rPr>
        <w:t xml:space="preserve">  See S-101 DCEG clause 13.2.</w:t>
      </w:r>
    </w:p>
    <w:p w14:paraId="406CDC17" w14:textId="3BBADBC1" w:rsidR="006B2826" w:rsidRPr="00F20AE1" w:rsidRDefault="006B2826" w:rsidP="00C93144">
      <w:pPr>
        <w:pStyle w:val="Heading2"/>
        <w:numPr>
          <w:ilvl w:val="1"/>
          <w:numId w:val="13"/>
        </w:numPr>
        <w:tabs>
          <w:tab w:val="clear" w:pos="283"/>
          <w:tab w:val="clear" w:pos="576"/>
          <w:tab w:val="clear" w:pos="720"/>
          <w:tab w:val="clear" w:pos="850"/>
          <w:tab w:val="clear" w:pos="915"/>
          <w:tab w:val="clear" w:pos="2911"/>
          <w:tab w:val="left" w:pos="851"/>
        </w:tabs>
        <w:spacing w:before="240" w:after="120"/>
        <w:ind w:left="851" w:hanging="851"/>
        <w:rPr>
          <w:bCs/>
          <w:sz w:val="20"/>
          <w:lang w:val="en-GB"/>
        </w:rPr>
      </w:pPr>
      <w:bookmarkStart w:id="807" w:name="_Toc422735707"/>
      <w:bookmarkStart w:id="808" w:name="_Toc460900554"/>
      <w:bookmarkStart w:id="809" w:name="_Toc68293268"/>
      <w:r w:rsidRPr="00F20AE1">
        <w:rPr>
          <w:bCs/>
          <w:lang w:val="en-GB"/>
        </w:rPr>
        <w:t>Overfalls, races, breakers, eddies</w:t>
      </w:r>
      <w:bookmarkEnd w:id="807"/>
      <w:bookmarkEnd w:id="808"/>
      <w:bookmarkEnd w:id="809"/>
    </w:p>
    <w:p w14:paraId="792D1F3B" w14:textId="3BB0E3DB" w:rsidR="004F3E34" w:rsidRDefault="004F3E34" w:rsidP="004F3E34">
      <w:pPr>
        <w:keepNext/>
        <w:keepLines/>
        <w:tabs>
          <w:tab w:val="left" w:pos="0"/>
          <w:tab w:val="left" w:pos="283"/>
          <w:tab w:val="left" w:pos="566"/>
          <w:tab w:val="left" w:pos="850"/>
          <w:tab w:val="left" w:pos="1134"/>
          <w:tab w:val="left" w:pos="1418"/>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S-57 Geo object:</w:t>
      </w:r>
      <w:r w:rsidRPr="00F20AE1">
        <w:rPr>
          <w:lang w:val="en-GB"/>
        </w:rPr>
        <w:tab/>
      </w:r>
      <w:r w:rsidRPr="00F20AE1">
        <w:rPr>
          <w:lang w:val="en-GB"/>
        </w:rPr>
        <w:tab/>
        <w:t>Water turbulence (</w:t>
      </w:r>
      <w:r w:rsidRPr="00F20AE1">
        <w:rPr>
          <w:b/>
          <w:lang w:val="en-GB"/>
        </w:rPr>
        <w:t>WATTUR</w:t>
      </w:r>
      <w:r w:rsidRPr="00F20AE1">
        <w:rPr>
          <w:lang w:val="en-GB"/>
        </w:rPr>
        <w:t>)</w:t>
      </w:r>
      <w:r w:rsidRPr="00F20AE1">
        <w:rPr>
          <w:lang w:val="en-GB"/>
        </w:rPr>
        <w:tab/>
      </w:r>
      <w:r w:rsidRPr="00F20AE1">
        <w:rPr>
          <w:lang w:val="en-GB"/>
        </w:rPr>
        <w:tab/>
        <w:t>(P</w:t>
      </w:r>
      <w:proofErr w:type="gramStart"/>
      <w:r>
        <w:rPr>
          <w:lang w:val="en-GB"/>
        </w:rPr>
        <w:t>,L,A</w:t>
      </w:r>
      <w:proofErr w:type="gramEnd"/>
      <w:r w:rsidRPr="00F20AE1">
        <w:rPr>
          <w:lang w:val="en-GB"/>
        </w:rPr>
        <w:t>)</w:t>
      </w:r>
    </w:p>
    <w:p w14:paraId="53140F3F" w14:textId="3D04356F" w:rsidR="004F3E34" w:rsidRDefault="004F3E34" w:rsidP="004F3E34">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w:t>
      </w:r>
      <w:r w:rsidR="00960124">
        <w:rPr>
          <w:u w:val="single"/>
          <w:lang w:val="en-GB"/>
        </w:rPr>
        <w:t>-</w:t>
      </w:r>
      <w:r w:rsidRPr="00F20AE1">
        <w:rPr>
          <w:u w:val="single"/>
          <w:lang w:val="en-GB"/>
        </w:rPr>
        <w:t>101 Geo feature</w:t>
      </w:r>
      <w:r w:rsidRPr="00F20AE1">
        <w:rPr>
          <w:lang w:val="en-GB"/>
        </w:rPr>
        <w:t>:</w:t>
      </w:r>
      <w:r w:rsidRPr="00F20AE1">
        <w:rPr>
          <w:lang w:val="en-GB"/>
        </w:rPr>
        <w:tab/>
      </w:r>
      <w:r>
        <w:rPr>
          <w:b/>
          <w:lang w:val="en-GB"/>
        </w:rPr>
        <w:t>Water Turbulence</w:t>
      </w:r>
      <w:r w:rsidRPr="00F20AE1">
        <w:rPr>
          <w:b/>
          <w:lang w:val="en-GB"/>
        </w:rPr>
        <w:tab/>
      </w:r>
      <w:r>
        <w:rPr>
          <w:b/>
          <w:lang w:val="en-GB"/>
        </w:rPr>
        <w:tab/>
      </w:r>
      <w:r>
        <w:rPr>
          <w:b/>
          <w:lang w:val="en-GB"/>
        </w:rPr>
        <w:tab/>
      </w:r>
      <w:r>
        <w:rPr>
          <w:b/>
          <w:lang w:val="en-GB"/>
        </w:rPr>
        <w:tab/>
      </w:r>
      <w:r>
        <w:rPr>
          <w:b/>
          <w:lang w:val="en-GB"/>
        </w:rPr>
        <w:tab/>
      </w:r>
      <w:r>
        <w:rPr>
          <w:b/>
          <w:lang w:val="en-GB"/>
        </w:rPr>
        <w:tab/>
      </w:r>
      <w:r w:rsidRPr="00F20AE1">
        <w:rPr>
          <w:lang w:val="en-GB"/>
        </w:rPr>
        <w:t>(</w:t>
      </w:r>
      <w:r>
        <w:rPr>
          <w:lang w:val="en-GB"/>
        </w:rPr>
        <w:t>P</w:t>
      </w:r>
      <w:proofErr w:type="gramStart"/>
      <w:r>
        <w:rPr>
          <w:lang w:val="en-GB"/>
        </w:rPr>
        <w:t>,C,S</w:t>
      </w:r>
      <w:proofErr w:type="gramEnd"/>
      <w:r>
        <w:rPr>
          <w:lang w:val="en-GB"/>
        </w:rPr>
        <w:t>)</w:t>
      </w:r>
      <w:r>
        <w:rPr>
          <w:lang w:val="en-GB"/>
        </w:rPr>
        <w:tab/>
      </w:r>
      <w:r>
        <w:rPr>
          <w:lang w:val="en-GB"/>
        </w:rPr>
        <w:tab/>
      </w:r>
      <w:r w:rsidRPr="00F20AE1">
        <w:rPr>
          <w:lang w:val="en-GB"/>
        </w:rPr>
        <w:t xml:space="preserve">(S-101 DCEG Clause </w:t>
      </w:r>
      <w:r w:rsidR="00171D6E">
        <w:rPr>
          <w:lang w:val="en-GB"/>
        </w:rPr>
        <w:t>10.4</w:t>
      </w:r>
      <w:r w:rsidRPr="00F20AE1">
        <w:rPr>
          <w:lang w:val="en-GB"/>
        </w:rPr>
        <w:t>)</w:t>
      </w:r>
    </w:p>
    <w:p w14:paraId="21E351CB" w14:textId="625DD46A" w:rsidR="00171D6E" w:rsidRDefault="00171D6E" w:rsidP="00042F7E">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Pr>
          <w:lang w:val="en-AU"/>
        </w:rPr>
        <w:t>All instances of encoding of the S-57 Feature object</w:t>
      </w:r>
      <w:r w:rsidRPr="00560C1D">
        <w:rPr>
          <w:lang w:val="en-AU"/>
        </w:rPr>
        <w:t xml:space="preserve"> </w:t>
      </w:r>
      <w:r>
        <w:rPr>
          <w:b/>
          <w:lang w:val="en-AU"/>
        </w:rPr>
        <w:t>WATTUR</w:t>
      </w:r>
      <w:r w:rsidRPr="00560C1D">
        <w:rPr>
          <w:lang w:val="en-AU"/>
        </w:rPr>
        <w:t xml:space="preserve"> </w:t>
      </w:r>
      <w:r>
        <w:rPr>
          <w:lang w:val="en-AU"/>
        </w:rPr>
        <w:t xml:space="preserve">and its binding attributes will be </w:t>
      </w:r>
      <w:r w:rsidR="00615F96">
        <w:rPr>
          <w:lang w:val="en-AU"/>
        </w:rPr>
        <w:t xml:space="preserve">converted </w:t>
      </w:r>
      <w:r>
        <w:rPr>
          <w:lang w:val="en-AU"/>
        </w:rPr>
        <w:t xml:space="preserve">automatically </w:t>
      </w:r>
      <w:r w:rsidR="00615F96">
        <w:rPr>
          <w:lang w:val="en-GB"/>
        </w:rPr>
        <w:t>to an instance of</w:t>
      </w:r>
      <w:r>
        <w:rPr>
          <w:lang w:val="en-AU"/>
        </w:rPr>
        <w:t xml:space="preserve"> the S-101 feature </w:t>
      </w:r>
      <w:r>
        <w:rPr>
          <w:b/>
          <w:lang w:val="en-GB"/>
        </w:rPr>
        <w:t>Water Turbulence</w:t>
      </w:r>
      <w:r>
        <w:rPr>
          <w:b/>
          <w:lang w:val="en-AU"/>
        </w:rPr>
        <w:t xml:space="preserve"> </w:t>
      </w:r>
      <w:r>
        <w:rPr>
          <w:lang w:val="en-AU"/>
        </w:rPr>
        <w:t>during the automated conversion process.</w:t>
      </w:r>
    </w:p>
    <w:p w14:paraId="6E94EA0C" w14:textId="0F5100A0" w:rsidR="006B2826" w:rsidRPr="00F20AE1" w:rsidRDefault="006B2826" w:rsidP="00C93144">
      <w:pPr>
        <w:pStyle w:val="Heading2"/>
        <w:numPr>
          <w:ilvl w:val="1"/>
          <w:numId w:val="13"/>
        </w:numPr>
        <w:tabs>
          <w:tab w:val="clear" w:pos="283"/>
          <w:tab w:val="clear" w:pos="576"/>
          <w:tab w:val="clear" w:pos="720"/>
          <w:tab w:val="clear" w:pos="850"/>
          <w:tab w:val="clear" w:pos="915"/>
          <w:tab w:val="clear" w:pos="2911"/>
          <w:tab w:val="left" w:pos="851"/>
        </w:tabs>
        <w:spacing w:before="240" w:after="120"/>
        <w:ind w:left="851" w:hanging="851"/>
        <w:rPr>
          <w:bCs/>
          <w:sz w:val="20"/>
          <w:lang w:val="en-GB"/>
        </w:rPr>
      </w:pPr>
      <w:bookmarkStart w:id="810" w:name="_Toc422735709"/>
      <w:bookmarkStart w:id="811" w:name="_Toc460900555"/>
      <w:bookmarkStart w:id="812" w:name="_Toc68293269"/>
      <w:r w:rsidRPr="00F20AE1">
        <w:rPr>
          <w:bCs/>
          <w:lang w:val="en-GB"/>
        </w:rPr>
        <w:t>Doubtful dangers</w:t>
      </w:r>
      <w:bookmarkEnd w:id="810"/>
      <w:bookmarkEnd w:id="811"/>
      <w:bookmarkEnd w:id="812"/>
    </w:p>
    <w:p w14:paraId="5CDEBA40" w14:textId="44AAC119" w:rsidR="00171D6E" w:rsidRDefault="00171D6E" w:rsidP="00171D6E">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w:t>
      </w:r>
      <w:r w:rsidR="00960124">
        <w:rPr>
          <w:u w:val="single"/>
          <w:lang w:val="en-GB"/>
        </w:rPr>
        <w:t>-</w:t>
      </w:r>
      <w:r w:rsidRPr="00F20AE1">
        <w:rPr>
          <w:u w:val="single"/>
          <w:lang w:val="en-GB"/>
        </w:rPr>
        <w:t>101 Geo feature</w:t>
      </w:r>
      <w:r w:rsidRPr="00F20AE1">
        <w:rPr>
          <w:lang w:val="en-GB"/>
        </w:rPr>
        <w:t>:</w:t>
      </w:r>
      <w:r w:rsidRPr="00F20AE1">
        <w:rPr>
          <w:lang w:val="en-GB"/>
        </w:rPr>
        <w:tab/>
      </w:r>
      <w:r w:rsidR="00053520">
        <w:rPr>
          <w:b/>
          <w:lang w:val="en-GB"/>
        </w:rPr>
        <w:t>Discoloured Water</w:t>
      </w:r>
      <w:r w:rsidRPr="00F20AE1">
        <w:rPr>
          <w:b/>
          <w:lang w:val="en-GB"/>
        </w:rPr>
        <w:tab/>
      </w:r>
      <w:r>
        <w:rPr>
          <w:b/>
          <w:lang w:val="en-GB"/>
        </w:rPr>
        <w:tab/>
      </w:r>
      <w:r>
        <w:rPr>
          <w:b/>
          <w:lang w:val="en-GB"/>
        </w:rPr>
        <w:tab/>
      </w:r>
      <w:r>
        <w:rPr>
          <w:b/>
          <w:lang w:val="en-GB"/>
        </w:rPr>
        <w:tab/>
      </w:r>
      <w:r>
        <w:rPr>
          <w:b/>
          <w:lang w:val="en-GB"/>
        </w:rPr>
        <w:tab/>
      </w:r>
      <w:r>
        <w:rPr>
          <w:b/>
          <w:lang w:val="en-GB"/>
        </w:rPr>
        <w:tab/>
      </w:r>
      <w:r w:rsidRPr="00F20AE1">
        <w:rPr>
          <w:lang w:val="en-GB"/>
        </w:rPr>
        <w:t>(</w:t>
      </w:r>
      <w:r>
        <w:rPr>
          <w:lang w:val="en-GB"/>
        </w:rPr>
        <w:t>P</w:t>
      </w:r>
      <w:proofErr w:type="gramStart"/>
      <w:r>
        <w:rPr>
          <w:lang w:val="en-GB"/>
        </w:rPr>
        <w:t>,S</w:t>
      </w:r>
      <w:proofErr w:type="gramEnd"/>
      <w:r>
        <w:rPr>
          <w:lang w:val="en-GB"/>
        </w:rPr>
        <w:t>)</w:t>
      </w:r>
      <w:r>
        <w:rPr>
          <w:lang w:val="en-GB"/>
        </w:rPr>
        <w:tab/>
      </w:r>
      <w:r>
        <w:rPr>
          <w:lang w:val="en-GB"/>
        </w:rPr>
        <w:tab/>
      </w:r>
      <w:r w:rsidRPr="00F20AE1">
        <w:rPr>
          <w:lang w:val="en-GB"/>
        </w:rPr>
        <w:t xml:space="preserve">(S-101 DCEG Clause </w:t>
      </w:r>
      <w:r w:rsidR="00053520">
        <w:rPr>
          <w:lang w:val="en-GB"/>
        </w:rPr>
        <w:t>13.8</w:t>
      </w:r>
      <w:r w:rsidRPr="00F20AE1">
        <w:rPr>
          <w:lang w:val="en-GB"/>
        </w:rPr>
        <w:t>)</w:t>
      </w:r>
    </w:p>
    <w:p w14:paraId="2CC59680" w14:textId="16C3E5D2" w:rsidR="00053520" w:rsidRDefault="00053520" w:rsidP="00053520">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jc w:val="both"/>
        <w:rPr>
          <w:lang w:val="en-AU"/>
        </w:rPr>
      </w:pPr>
      <w:r>
        <w:rPr>
          <w:rFonts w:cs="Arial"/>
          <w:bCs/>
          <w:lang w:val="en-AU"/>
        </w:rPr>
        <w:t>The guidance for the encoding of doubtful dangers unchanged in S-101</w:t>
      </w:r>
      <w:r w:rsidRPr="00560C1D">
        <w:rPr>
          <w:rFonts w:cs="Arial"/>
          <w:bCs/>
          <w:lang w:val="en-AU"/>
        </w:rPr>
        <w:t>.</w:t>
      </w:r>
      <w:r>
        <w:rPr>
          <w:rFonts w:cs="Arial"/>
          <w:bCs/>
          <w:lang w:val="en-AU"/>
        </w:rPr>
        <w:t xml:space="preserve">  See S-101 DCEG clause 13.3.  </w:t>
      </w:r>
      <w:r>
        <w:rPr>
          <w:lang w:val="en-AU"/>
        </w:rPr>
        <w:t>However the following requirements for S-57 attribution must be noted:</w:t>
      </w:r>
    </w:p>
    <w:p w14:paraId="47A2F6E5" w14:textId="4EE583B4" w:rsidR="00053520" w:rsidRPr="00053520" w:rsidRDefault="00053520" w:rsidP="00C93144">
      <w:pPr>
        <w:pStyle w:val="ListParagraph"/>
        <w:numPr>
          <w:ilvl w:val="0"/>
          <w:numId w:val="20"/>
        </w:numPr>
        <w:spacing w:after="120"/>
        <w:ind w:left="284" w:hanging="284"/>
        <w:jc w:val="both"/>
        <w:rPr>
          <w:rFonts w:cs="Arial"/>
          <w:bCs/>
          <w:lang w:val="en-AU"/>
        </w:rPr>
      </w:pPr>
      <w:r>
        <w:rPr>
          <w:rFonts w:cs="Arial"/>
          <w:bCs/>
          <w:lang w:val="en-AU"/>
        </w:rPr>
        <w:t xml:space="preserve">The S-101 feature </w:t>
      </w:r>
      <w:r>
        <w:rPr>
          <w:rFonts w:cs="Arial"/>
          <w:b/>
          <w:bCs/>
          <w:lang w:val="en-AU"/>
        </w:rPr>
        <w:t>Discoloured Water</w:t>
      </w:r>
      <w:r>
        <w:rPr>
          <w:rFonts w:cs="Arial"/>
          <w:bCs/>
          <w:lang w:val="en-AU"/>
        </w:rPr>
        <w:t xml:space="preserve"> has been introduced in S-101 to encode areas of discoloured water.  This information is encoded in S-57 </w:t>
      </w:r>
      <w:r w:rsidR="006D1D98">
        <w:rPr>
          <w:rFonts w:cs="Arial"/>
          <w:bCs/>
          <w:lang w:val="en-AU"/>
        </w:rPr>
        <w:t>as a</w:t>
      </w:r>
      <w:r>
        <w:rPr>
          <w:rFonts w:cs="Arial"/>
          <w:bCs/>
          <w:lang w:val="en-AU"/>
        </w:rPr>
        <w:t xml:space="preserve"> </w:t>
      </w:r>
      <w:r>
        <w:rPr>
          <w:rFonts w:cs="Arial"/>
          <w:b/>
          <w:bCs/>
          <w:lang w:val="en-AU"/>
        </w:rPr>
        <w:t>CTNARE</w:t>
      </w:r>
      <w:r>
        <w:rPr>
          <w:rFonts w:cs="Arial"/>
          <w:bCs/>
          <w:lang w:val="en-AU"/>
        </w:rPr>
        <w:t xml:space="preserve"> </w:t>
      </w:r>
      <w:r w:rsidR="006D1D98">
        <w:rPr>
          <w:rFonts w:cs="Arial"/>
          <w:bCs/>
          <w:lang w:val="en-AU"/>
        </w:rPr>
        <w:t xml:space="preserve">feature, </w:t>
      </w:r>
      <w:r w:rsidRPr="00231F30">
        <w:rPr>
          <w:rFonts w:cs="Arial"/>
          <w:bCs/>
          <w:lang w:val="en-AU"/>
        </w:rPr>
        <w:t>using</w:t>
      </w:r>
      <w:r>
        <w:rPr>
          <w:rFonts w:cs="Arial"/>
          <w:bCs/>
          <w:lang w:val="en-AU"/>
        </w:rPr>
        <w:t xml:space="preserve"> the attribute INFORM (see clause 2.3).  In order for this information to be converted across to S-101, the text string encoded in INFORM on the </w:t>
      </w:r>
      <w:r w:rsidR="006D1D98">
        <w:rPr>
          <w:rFonts w:cs="Arial"/>
          <w:b/>
          <w:bCs/>
          <w:lang w:val="en-AU"/>
        </w:rPr>
        <w:t>CTNARE</w:t>
      </w:r>
      <w:r>
        <w:rPr>
          <w:rFonts w:cs="Arial"/>
          <w:bCs/>
          <w:lang w:val="en-AU"/>
        </w:rPr>
        <w:t xml:space="preserve"> </w:t>
      </w:r>
      <w:r w:rsidR="00621CA2">
        <w:rPr>
          <w:rFonts w:cs="Arial"/>
          <w:bCs/>
          <w:lang w:val="en-AU"/>
        </w:rPr>
        <w:t xml:space="preserve">should </w:t>
      </w:r>
      <w:r>
        <w:rPr>
          <w:rFonts w:cs="Arial"/>
          <w:bCs/>
          <w:lang w:val="en-AU"/>
        </w:rPr>
        <w:t xml:space="preserve">be in </w:t>
      </w:r>
      <w:r w:rsidR="001B2157">
        <w:rPr>
          <w:rFonts w:cs="Arial"/>
          <w:bCs/>
          <w:lang w:val="en-GB"/>
        </w:rPr>
        <w:t>a standardised</w:t>
      </w:r>
      <w:r w:rsidR="001B2157" w:rsidRPr="00F20AE1">
        <w:rPr>
          <w:rFonts w:cs="Arial"/>
          <w:bCs/>
          <w:lang w:val="en-GB"/>
        </w:rPr>
        <w:t xml:space="preserve"> format</w:t>
      </w:r>
      <w:r w:rsidR="001B2157">
        <w:rPr>
          <w:rFonts w:cs="Arial"/>
          <w:bCs/>
          <w:lang w:val="en-GB"/>
        </w:rPr>
        <w:t>, such as</w:t>
      </w:r>
      <w:r w:rsidR="001B2157" w:rsidRPr="00F20AE1">
        <w:rPr>
          <w:rFonts w:cs="Arial"/>
          <w:bCs/>
          <w:lang w:val="en-GB"/>
        </w:rPr>
        <w:t xml:space="preserve"> </w:t>
      </w:r>
      <w:r w:rsidR="006D1D98">
        <w:rPr>
          <w:rFonts w:cs="Arial"/>
          <w:bCs/>
          <w:i/>
          <w:lang w:val="en-AU"/>
        </w:rPr>
        <w:t>Discoloured water</w:t>
      </w:r>
      <w:r>
        <w:rPr>
          <w:rFonts w:cs="Arial"/>
          <w:bCs/>
          <w:lang w:val="en-AU"/>
        </w:rPr>
        <w:t>.</w:t>
      </w:r>
    </w:p>
    <w:p w14:paraId="53A6B9D3" w14:textId="77777777" w:rsidR="006B2826" w:rsidRPr="00EF0C5D" w:rsidRDefault="006B2826" w:rsidP="00C93144">
      <w:pPr>
        <w:pStyle w:val="Heading2"/>
        <w:numPr>
          <w:ilvl w:val="1"/>
          <w:numId w:val="13"/>
        </w:numPr>
        <w:tabs>
          <w:tab w:val="clear" w:pos="283"/>
          <w:tab w:val="clear" w:pos="576"/>
          <w:tab w:val="clear" w:pos="720"/>
          <w:tab w:val="clear" w:pos="850"/>
          <w:tab w:val="clear" w:pos="915"/>
          <w:tab w:val="clear" w:pos="2911"/>
          <w:tab w:val="left" w:pos="851"/>
        </w:tabs>
        <w:spacing w:before="240" w:after="120"/>
        <w:ind w:left="851" w:hanging="851"/>
        <w:rPr>
          <w:bCs/>
          <w:sz w:val="20"/>
          <w:lang w:val="en-GB"/>
        </w:rPr>
      </w:pPr>
      <w:bookmarkStart w:id="813" w:name="_Toc422735711"/>
      <w:bookmarkStart w:id="814" w:name="_Toc460900556"/>
      <w:bookmarkStart w:id="815" w:name="_Toc68293270"/>
      <w:r w:rsidRPr="00EF0C5D">
        <w:rPr>
          <w:bCs/>
          <w:lang w:val="en-GB"/>
        </w:rPr>
        <w:t>Caution area</w:t>
      </w:r>
      <w:bookmarkEnd w:id="813"/>
      <w:bookmarkEnd w:id="814"/>
      <w:r w:rsidRPr="00EF0C5D">
        <w:rPr>
          <w:bCs/>
          <w:lang w:val="en-GB"/>
        </w:rPr>
        <w:t>s</w:t>
      </w:r>
      <w:bookmarkEnd w:id="815"/>
    </w:p>
    <w:p w14:paraId="11BF94B9" w14:textId="72D9212B" w:rsidR="008B2776" w:rsidRDefault="008B2776" w:rsidP="008B2776">
      <w:pPr>
        <w:keepNext/>
        <w:keepLines/>
        <w:tabs>
          <w:tab w:val="left" w:pos="0"/>
          <w:tab w:val="left" w:pos="283"/>
          <w:tab w:val="left" w:pos="566"/>
          <w:tab w:val="left" w:pos="850"/>
          <w:tab w:val="left" w:pos="1134"/>
          <w:tab w:val="left" w:pos="1418"/>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S-57 Geo object:</w:t>
      </w:r>
      <w:r w:rsidRPr="00F20AE1">
        <w:rPr>
          <w:lang w:val="en-GB"/>
        </w:rPr>
        <w:tab/>
      </w:r>
      <w:r w:rsidRPr="00F20AE1">
        <w:rPr>
          <w:lang w:val="en-GB"/>
        </w:rPr>
        <w:tab/>
        <w:t>Caution area (</w:t>
      </w:r>
      <w:r w:rsidRPr="00F20AE1">
        <w:rPr>
          <w:b/>
          <w:lang w:val="en-GB"/>
        </w:rPr>
        <w:t>CTNARE</w:t>
      </w:r>
      <w:r w:rsidRPr="00F20AE1">
        <w:rPr>
          <w:lang w:val="en-GB"/>
        </w:rPr>
        <w:t>)</w:t>
      </w:r>
      <w:r w:rsidRPr="00F20AE1">
        <w:rPr>
          <w:lang w:val="en-GB"/>
        </w:rPr>
        <w:tab/>
      </w:r>
      <w:r w:rsidRPr="00F20AE1">
        <w:rPr>
          <w:lang w:val="en-GB"/>
        </w:rPr>
        <w:tab/>
      </w:r>
      <w:r w:rsidR="00F80D83">
        <w:rPr>
          <w:lang w:val="en-GB"/>
        </w:rPr>
        <w:tab/>
      </w:r>
      <w:r w:rsidRPr="00F20AE1">
        <w:rPr>
          <w:lang w:val="en-GB"/>
        </w:rPr>
        <w:t>(P</w:t>
      </w:r>
      <w:proofErr w:type="gramStart"/>
      <w:r>
        <w:rPr>
          <w:lang w:val="en-GB"/>
        </w:rPr>
        <w:t>,A</w:t>
      </w:r>
      <w:proofErr w:type="gramEnd"/>
      <w:r w:rsidRPr="00F20AE1">
        <w:rPr>
          <w:lang w:val="en-GB"/>
        </w:rPr>
        <w:t>)</w:t>
      </w:r>
    </w:p>
    <w:p w14:paraId="7DB931CE" w14:textId="5E0E6AA8" w:rsidR="008B2776" w:rsidRDefault="008B2776" w:rsidP="008B2776">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w:t>
      </w:r>
      <w:r w:rsidR="00960124">
        <w:rPr>
          <w:u w:val="single"/>
          <w:lang w:val="en-GB"/>
        </w:rPr>
        <w:t>-</w:t>
      </w:r>
      <w:r w:rsidRPr="00F20AE1">
        <w:rPr>
          <w:u w:val="single"/>
          <w:lang w:val="en-GB"/>
        </w:rPr>
        <w:t>101 Geo feature</w:t>
      </w:r>
      <w:r w:rsidRPr="00F20AE1">
        <w:rPr>
          <w:lang w:val="en-GB"/>
        </w:rPr>
        <w:t>:</w:t>
      </w:r>
      <w:r w:rsidRPr="00F20AE1">
        <w:rPr>
          <w:lang w:val="en-GB"/>
        </w:rPr>
        <w:tab/>
      </w:r>
      <w:r>
        <w:rPr>
          <w:b/>
          <w:lang w:val="en-GB"/>
        </w:rPr>
        <w:t>Caution Area</w:t>
      </w:r>
      <w:r w:rsidRPr="00F20AE1">
        <w:rPr>
          <w:b/>
          <w:lang w:val="en-GB"/>
        </w:rPr>
        <w:tab/>
      </w:r>
      <w:r>
        <w:rPr>
          <w:b/>
          <w:lang w:val="en-GB"/>
        </w:rPr>
        <w:tab/>
      </w:r>
      <w:r>
        <w:rPr>
          <w:b/>
          <w:lang w:val="en-GB"/>
        </w:rPr>
        <w:tab/>
      </w:r>
      <w:r>
        <w:rPr>
          <w:b/>
          <w:lang w:val="en-GB"/>
        </w:rPr>
        <w:tab/>
      </w:r>
      <w:r>
        <w:rPr>
          <w:b/>
          <w:lang w:val="en-GB"/>
        </w:rPr>
        <w:tab/>
      </w:r>
      <w:r w:rsidR="00F80D83">
        <w:rPr>
          <w:b/>
          <w:lang w:val="en-GB"/>
        </w:rPr>
        <w:tab/>
      </w:r>
      <w:r w:rsidRPr="00F20AE1">
        <w:rPr>
          <w:lang w:val="en-GB"/>
        </w:rPr>
        <w:t>(</w:t>
      </w:r>
      <w:r>
        <w:rPr>
          <w:lang w:val="en-GB"/>
        </w:rPr>
        <w:t>P</w:t>
      </w:r>
      <w:proofErr w:type="gramStart"/>
      <w:r>
        <w:rPr>
          <w:lang w:val="en-GB"/>
        </w:rPr>
        <w:t>,S</w:t>
      </w:r>
      <w:proofErr w:type="gramEnd"/>
      <w:r>
        <w:rPr>
          <w:lang w:val="en-GB"/>
        </w:rPr>
        <w:t>)</w:t>
      </w:r>
      <w:r>
        <w:rPr>
          <w:lang w:val="en-GB"/>
        </w:rPr>
        <w:tab/>
      </w:r>
      <w:r>
        <w:rPr>
          <w:lang w:val="en-GB"/>
        </w:rPr>
        <w:tab/>
      </w:r>
      <w:r>
        <w:rPr>
          <w:lang w:val="en-GB"/>
        </w:rPr>
        <w:tab/>
      </w:r>
      <w:r w:rsidRPr="00F20AE1">
        <w:rPr>
          <w:lang w:val="en-GB"/>
        </w:rPr>
        <w:t xml:space="preserve">(S-101 DCEG Clause </w:t>
      </w:r>
      <w:r>
        <w:rPr>
          <w:lang w:val="en-GB"/>
        </w:rPr>
        <w:t>16.10</w:t>
      </w:r>
      <w:r w:rsidRPr="00F20AE1">
        <w:rPr>
          <w:lang w:val="en-GB"/>
        </w:rPr>
        <w:t>)</w:t>
      </w:r>
    </w:p>
    <w:p w14:paraId="6DF73B65" w14:textId="68511AA5" w:rsidR="00F80D83" w:rsidRDefault="00F80D83" w:rsidP="00F80D83">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ins w:id="816" w:author="Teh Stand" w:date="2021-07-06T13:09:00Z"/>
          <w:lang w:val="en-GB"/>
        </w:rPr>
      </w:pPr>
      <w:ins w:id="817" w:author="Teh Stand" w:date="2021-07-06T13:09:00Z">
        <w:r w:rsidRPr="00F20AE1">
          <w:rPr>
            <w:u w:val="single"/>
            <w:lang w:val="en-GB"/>
          </w:rPr>
          <w:t>S</w:t>
        </w:r>
        <w:r>
          <w:rPr>
            <w:u w:val="single"/>
            <w:lang w:val="en-GB"/>
          </w:rPr>
          <w:t>-</w:t>
        </w:r>
        <w:r w:rsidRPr="00F20AE1">
          <w:rPr>
            <w:u w:val="single"/>
            <w:lang w:val="en-GB"/>
          </w:rPr>
          <w:t xml:space="preserve">101 </w:t>
        </w:r>
        <w:r>
          <w:rPr>
            <w:u w:val="single"/>
            <w:lang w:val="en-GB"/>
          </w:rPr>
          <w:t>Association</w:t>
        </w:r>
        <w:r w:rsidRPr="00F20AE1">
          <w:rPr>
            <w:lang w:val="en-GB"/>
          </w:rPr>
          <w:t>:</w:t>
        </w:r>
        <w:r w:rsidRPr="00F20AE1">
          <w:rPr>
            <w:lang w:val="en-GB"/>
          </w:rPr>
          <w:tab/>
        </w:r>
        <w:r w:rsidRPr="00F20AE1">
          <w:rPr>
            <w:lang w:val="en-GB"/>
          </w:rPr>
          <w:tab/>
        </w:r>
        <w:r>
          <w:rPr>
            <w:b/>
            <w:lang w:val="en-GB"/>
          </w:rPr>
          <w:t>Caution Area Association</w:t>
        </w:r>
        <w:r w:rsidRPr="00F20AE1">
          <w:rPr>
            <w:b/>
            <w:lang w:val="en-GB"/>
          </w:rPr>
          <w:tab/>
        </w:r>
        <w:r>
          <w:rPr>
            <w:b/>
            <w:lang w:val="en-GB"/>
          </w:rPr>
          <w:tab/>
        </w:r>
        <w:r w:rsidRPr="00F20AE1">
          <w:rPr>
            <w:lang w:val="en-GB"/>
          </w:rPr>
          <w:t>(</w:t>
        </w:r>
        <w:r>
          <w:rPr>
            <w:lang w:val="en-GB"/>
          </w:rPr>
          <w:t>N)</w:t>
        </w:r>
        <w:r>
          <w:rPr>
            <w:lang w:val="en-GB"/>
          </w:rPr>
          <w:tab/>
        </w:r>
        <w:r>
          <w:rPr>
            <w:lang w:val="en-GB"/>
          </w:rPr>
          <w:tab/>
        </w:r>
        <w:r>
          <w:rPr>
            <w:lang w:val="en-GB"/>
          </w:rPr>
          <w:tab/>
        </w:r>
        <w:r>
          <w:rPr>
            <w:lang w:val="en-GB"/>
          </w:rPr>
          <w:tab/>
        </w:r>
        <w:r w:rsidRPr="00F20AE1">
          <w:rPr>
            <w:lang w:val="en-GB"/>
          </w:rPr>
          <w:t xml:space="preserve">(S-101 DCEG Clause </w:t>
        </w:r>
        <w:r>
          <w:rPr>
            <w:lang w:val="en-GB"/>
          </w:rPr>
          <w:t>25.</w:t>
        </w:r>
      </w:ins>
      <w:ins w:id="818" w:author="Teh Stand" w:date="2021-07-06T13:10:00Z">
        <w:r>
          <w:rPr>
            <w:lang w:val="en-GB"/>
          </w:rPr>
          <w:t>5</w:t>
        </w:r>
      </w:ins>
      <w:ins w:id="819" w:author="Teh Stand" w:date="2021-07-06T13:09:00Z">
        <w:r w:rsidRPr="00F20AE1">
          <w:rPr>
            <w:lang w:val="en-GB"/>
          </w:rPr>
          <w:t>)</w:t>
        </w:r>
      </w:ins>
    </w:p>
    <w:p w14:paraId="04AD7A3C" w14:textId="3507900D" w:rsidR="00A213CA" w:rsidRDefault="00A213CA" w:rsidP="00042F7E">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AU"/>
        </w:rPr>
      </w:pPr>
      <w:r>
        <w:rPr>
          <w:lang w:val="en-AU"/>
        </w:rPr>
        <w:t>All instances of encoding of the S-57 Feature object</w:t>
      </w:r>
      <w:r w:rsidRPr="00560C1D">
        <w:rPr>
          <w:lang w:val="en-AU"/>
        </w:rPr>
        <w:t xml:space="preserve"> </w:t>
      </w:r>
      <w:r>
        <w:rPr>
          <w:b/>
          <w:lang w:val="en-AU"/>
        </w:rPr>
        <w:t>CTN</w:t>
      </w:r>
      <w:r w:rsidRPr="002C20FE">
        <w:rPr>
          <w:b/>
          <w:lang w:val="en-AU"/>
        </w:rPr>
        <w:t>ARE</w:t>
      </w:r>
      <w:r w:rsidRPr="00560C1D">
        <w:rPr>
          <w:lang w:val="en-AU"/>
        </w:rPr>
        <w:t xml:space="preserve"> </w:t>
      </w:r>
      <w:r>
        <w:rPr>
          <w:lang w:val="en-AU"/>
        </w:rPr>
        <w:t xml:space="preserve">and its binding attributes will be </w:t>
      </w:r>
      <w:r w:rsidR="00615F96">
        <w:rPr>
          <w:lang w:val="en-AU"/>
        </w:rPr>
        <w:t xml:space="preserve">converted </w:t>
      </w:r>
      <w:r>
        <w:rPr>
          <w:lang w:val="en-AU"/>
        </w:rPr>
        <w:t xml:space="preserve">automatically </w:t>
      </w:r>
      <w:r w:rsidR="00615F96">
        <w:rPr>
          <w:lang w:val="en-GB"/>
        </w:rPr>
        <w:t>to an instance of</w:t>
      </w:r>
      <w:r>
        <w:rPr>
          <w:lang w:val="en-AU"/>
        </w:rPr>
        <w:t xml:space="preserve"> the S-101 feature </w:t>
      </w:r>
      <w:r>
        <w:rPr>
          <w:b/>
          <w:lang w:val="en-GB"/>
        </w:rPr>
        <w:t>Caution Area</w:t>
      </w:r>
      <w:r>
        <w:rPr>
          <w:b/>
          <w:lang w:val="en-AU"/>
        </w:rPr>
        <w:t xml:space="preserve"> </w:t>
      </w:r>
      <w:r>
        <w:rPr>
          <w:lang w:val="en-AU"/>
        </w:rPr>
        <w:t>during the automated conversion process.</w:t>
      </w:r>
    </w:p>
    <w:p w14:paraId="28F13222" w14:textId="77777777" w:rsidR="006B2826" w:rsidRPr="00F20AE1" w:rsidRDefault="006B2826" w:rsidP="00C93144">
      <w:pPr>
        <w:pStyle w:val="Heading1"/>
        <w:numPr>
          <w:ilvl w:val="0"/>
          <w:numId w:val="13"/>
        </w:numPr>
        <w:tabs>
          <w:tab w:val="clear" w:pos="283"/>
          <w:tab w:val="clear" w:pos="432"/>
          <w:tab w:val="clear" w:pos="566"/>
          <w:tab w:val="clear" w:pos="720"/>
          <w:tab w:val="clear" w:pos="850"/>
          <w:tab w:val="clear" w:pos="915"/>
          <w:tab w:val="clear" w:pos="2911"/>
          <w:tab w:val="left" w:pos="851"/>
        </w:tabs>
        <w:spacing w:before="240" w:after="120"/>
        <w:ind w:left="851" w:hanging="851"/>
        <w:rPr>
          <w:bCs/>
          <w:lang w:val="en-GB"/>
        </w:rPr>
      </w:pPr>
      <w:bookmarkStart w:id="820" w:name="_Toc460900557"/>
      <w:r w:rsidRPr="00F20AE1">
        <w:rPr>
          <w:bCs/>
          <w:lang w:val="en-GB"/>
        </w:rPr>
        <w:br w:type="page"/>
      </w:r>
      <w:bookmarkStart w:id="821" w:name="_Toc68293271"/>
      <w:r w:rsidRPr="00F20AE1">
        <w:rPr>
          <w:bCs/>
          <w:lang w:val="en-GB"/>
        </w:rPr>
        <w:lastRenderedPageBreak/>
        <w:t>Nature of the seabed</w:t>
      </w:r>
      <w:bookmarkEnd w:id="820"/>
      <w:bookmarkEnd w:id="821"/>
    </w:p>
    <w:p w14:paraId="481D14FF" w14:textId="7ED3C3A4" w:rsidR="006B2826" w:rsidRPr="00F20AE1" w:rsidRDefault="006B2826" w:rsidP="00C93144">
      <w:pPr>
        <w:pStyle w:val="Heading2"/>
        <w:numPr>
          <w:ilvl w:val="1"/>
          <w:numId w:val="13"/>
        </w:numPr>
        <w:tabs>
          <w:tab w:val="clear" w:pos="283"/>
          <w:tab w:val="clear" w:pos="576"/>
          <w:tab w:val="clear" w:pos="720"/>
          <w:tab w:val="clear" w:pos="850"/>
          <w:tab w:val="clear" w:pos="915"/>
          <w:tab w:val="clear" w:pos="2911"/>
          <w:tab w:val="left" w:pos="851"/>
        </w:tabs>
        <w:spacing w:before="240" w:after="120"/>
        <w:ind w:left="851" w:hanging="851"/>
        <w:rPr>
          <w:bCs/>
          <w:sz w:val="20"/>
          <w:lang w:val="en-GB"/>
        </w:rPr>
      </w:pPr>
      <w:bookmarkStart w:id="822" w:name="_Toc422735715"/>
      <w:bookmarkStart w:id="823" w:name="_Toc460900558"/>
      <w:bookmarkStart w:id="824" w:name="_Toc68293272"/>
      <w:r w:rsidRPr="00F20AE1">
        <w:rPr>
          <w:bCs/>
          <w:lang w:val="en-GB"/>
        </w:rPr>
        <w:t>Description of the bottom</w:t>
      </w:r>
      <w:bookmarkEnd w:id="822"/>
      <w:bookmarkEnd w:id="823"/>
      <w:bookmarkEnd w:id="824"/>
    </w:p>
    <w:p w14:paraId="10066BB1" w14:textId="2044A7A5" w:rsidR="00EF0C5D" w:rsidRDefault="00EF0C5D" w:rsidP="00EF0C5D">
      <w:pPr>
        <w:keepNext/>
        <w:keepLines/>
        <w:tabs>
          <w:tab w:val="left" w:pos="0"/>
          <w:tab w:val="left" w:pos="283"/>
          <w:tab w:val="left" w:pos="566"/>
          <w:tab w:val="left" w:pos="850"/>
          <w:tab w:val="left" w:pos="1134"/>
          <w:tab w:val="left" w:pos="1418"/>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S-57 Geo object:</w:t>
      </w:r>
      <w:r w:rsidRPr="00F20AE1">
        <w:rPr>
          <w:lang w:val="en-GB"/>
        </w:rPr>
        <w:tab/>
      </w:r>
      <w:r w:rsidRPr="00F20AE1">
        <w:rPr>
          <w:lang w:val="en-GB"/>
        </w:rPr>
        <w:tab/>
        <w:t>Seabed area (</w:t>
      </w:r>
      <w:r w:rsidRPr="00F20AE1">
        <w:rPr>
          <w:b/>
          <w:lang w:val="en-GB"/>
        </w:rPr>
        <w:t>SBDARE</w:t>
      </w:r>
      <w:r w:rsidRPr="00F20AE1">
        <w:rPr>
          <w:lang w:val="en-GB"/>
        </w:rPr>
        <w:t>)</w:t>
      </w:r>
      <w:r w:rsidRPr="00F20AE1">
        <w:rPr>
          <w:lang w:val="en-GB"/>
        </w:rPr>
        <w:tab/>
      </w:r>
      <w:r w:rsidRPr="00F20AE1">
        <w:rPr>
          <w:lang w:val="en-GB"/>
        </w:rPr>
        <w:tab/>
        <w:t>(P</w:t>
      </w:r>
      <w:proofErr w:type="gramStart"/>
      <w:r>
        <w:rPr>
          <w:lang w:val="en-GB"/>
        </w:rPr>
        <w:t>,L,A</w:t>
      </w:r>
      <w:proofErr w:type="gramEnd"/>
      <w:r w:rsidRPr="00F20AE1">
        <w:rPr>
          <w:lang w:val="en-GB"/>
        </w:rPr>
        <w:t>)</w:t>
      </w:r>
    </w:p>
    <w:p w14:paraId="615E2A28" w14:textId="183E0BA1" w:rsidR="00EF0C5D" w:rsidRDefault="00EF0C5D" w:rsidP="00EF0C5D">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w:t>
      </w:r>
      <w:r w:rsidR="00960124">
        <w:rPr>
          <w:u w:val="single"/>
          <w:lang w:val="en-GB"/>
        </w:rPr>
        <w:t>-</w:t>
      </w:r>
      <w:r w:rsidRPr="00F20AE1">
        <w:rPr>
          <w:u w:val="single"/>
          <w:lang w:val="en-GB"/>
        </w:rPr>
        <w:t>101 Geo feature</w:t>
      </w:r>
      <w:r w:rsidRPr="00F20AE1">
        <w:rPr>
          <w:lang w:val="en-GB"/>
        </w:rPr>
        <w:t>:</w:t>
      </w:r>
      <w:r w:rsidRPr="00F20AE1">
        <w:rPr>
          <w:lang w:val="en-GB"/>
        </w:rPr>
        <w:tab/>
      </w:r>
      <w:r w:rsidR="00C53C16">
        <w:rPr>
          <w:b/>
          <w:lang w:val="en-GB"/>
        </w:rPr>
        <w:t>Seabed</w:t>
      </w:r>
      <w:r>
        <w:rPr>
          <w:b/>
          <w:lang w:val="en-GB"/>
        </w:rPr>
        <w:t xml:space="preserve"> Area</w:t>
      </w:r>
      <w:r w:rsidRPr="00F20AE1">
        <w:rPr>
          <w:b/>
          <w:lang w:val="en-GB"/>
        </w:rPr>
        <w:tab/>
      </w:r>
      <w:r>
        <w:rPr>
          <w:b/>
          <w:lang w:val="en-GB"/>
        </w:rPr>
        <w:tab/>
      </w:r>
      <w:r>
        <w:rPr>
          <w:b/>
          <w:lang w:val="en-GB"/>
        </w:rPr>
        <w:tab/>
      </w:r>
      <w:r>
        <w:rPr>
          <w:b/>
          <w:lang w:val="en-GB"/>
        </w:rPr>
        <w:tab/>
      </w:r>
      <w:r>
        <w:rPr>
          <w:b/>
          <w:lang w:val="en-GB"/>
        </w:rPr>
        <w:tab/>
      </w:r>
      <w:r w:rsidRPr="00F20AE1">
        <w:rPr>
          <w:lang w:val="en-GB"/>
        </w:rPr>
        <w:t>(</w:t>
      </w:r>
      <w:r>
        <w:rPr>
          <w:lang w:val="en-GB"/>
        </w:rPr>
        <w:t>P</w:t>
      </w:r>
      <w:proofErr w:type="gramStart"/>
      <w:r>
        <w:rPr>
          <w:lang w:val="en-GB"/>
        </w:rPr>
        <w:t>,</w:t>
      </w:r>
      <w:r w:rsidR="00C53C16">
        <w:rPr>
          <w:lang w:val="en-GB"/>
        </w:rPr>
        <w:t>C,S</w:t>
      </w:r>
      <w:proofErr w:type="gramEnd"/>
      <w:r w:rsidR="00C53C16">
        <w:rPr>
          <w:lang w:val="en-GB"/>
        </w:rPr>
        <w:t>)</w:t>
      </w:r>
      <w:r w:rsidR="00C53C16">
        <w:rPr>
          <w:lang w:val="en-GB"/>
        </w:rPr>
        <w:tab/>
      </w:r>
      <w:r w:rsidR="00C53C16">
        <w:rPr>
          <w:lang w:val="en-GB"/>
        </w:rPr>
        <w:tab/>
      </w:r>
      <w:r w:rsidR="00C53C16">
        <w:rPr>
          <w:lang w:val="en-GB"/>
        </w:rPr>
        <w:tab/>
      </w:r>
      <w:r w:rsidRPr="00F20AE1">
        <w:rPr>
          <w:lang w:val="en-GB"/>
        </w:rPr>
        <w:t xml:space="preserve">(S-101 DCEG Clause </w:t>
      </w:r>
      <w:r w:rsidR="00C53C16">
        <w:rPr>
          <w:lang w:val="en-GB"/>
        </w:rPr>
        <w:t>12.1</w:t>
      </w:r>
      <w:r w:rsidRPr="00F20AE1">
        <w:rPr>
          <w:lang w:val="en-GB"/>
        </w:rPr>
        <w:t>)</w:t>
      </w:r>
    </w:p>
    <w:p w14:paraId="40C1C2BD" w14:textId="7D8E7ECF" w:rsidR="00C53C16" w:rsidRDefault="00C53C16" w:rsidP="00C53C16">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jc w:val="both"/>
        <w:rPr>
          <w:lang w:val="en-AU"/>
        </w:rPr>
      </w:pPr>
      <w:r>
        <w:rPr>
          <w:lang w:val="en-AU"/>
        </w:rPr>
        <w:t>All instances of encoding of the S-57 Feature object</w:t>
      </w:r>
      <w:r w:rsidRPr="00560C1D">
        <w:rPr>
          <w:lang w:val="en-AU"/>
        </w:rPr>
        <w:t xml:space="preserve"> </w:t>
      </w:r>
      <w:r w:rsidRPr="00F20AE1">
        <w:rPr>
          <w:b/>
          <w:lang w:val="en-GB"/>
        </w:rPr>
        <w:t>SBDARE</w:t>
      </w:r>
      <w:r w:rsidRPr="00560C1D">
        <w:rPr>
          <w:lang w:val="en-AU"/>
        </w:rPr>
        <w:t xml:space="preserve"> </w:t>
      </w:r>
      <w:r>
        <w:rPr>
          <w:lang w:val="en-AU"/>
        </w:rPr>
        <w:t xml:space="preserve">and its binding attributes will be </w:t>
      </w:r>
      <w:r w:rsidR="00615F96">
        <w:rPr>
          <w:lang w:val="en-AU"/>
        </w:rPr>
        <w:t xml:space="preserve">converted </w:t>
      </w:r>
      <w:r>
        <w:rPr>
          <w:lang w:val="en-AU"/>
        </w:rPr>
        <w:t xml:space="preserve">automatically </w:t>
      </w:r>
      <w:r w:rsidR="00615F96">
        <w:rPr>
          <w:lang w:val="en-GB"/>
        </w:rPr>
        <w:t>to an instance of</w:t>
      </w:r>
      <w:r>
        <w:rPr>
          <w:lang w:val="en-AU"/>
        </w:rPr>
        <w:t xml:space="preserve"> the S-101 feature </w:t>
      </w:r>
      <w:r>
        <w:rPr>
          <w:b/>
          <w:lang w:val="en-GB"/>
        </w:rPr>
        <w:t>Seabed Area</w:t>
      </w:r>
      <w:r>
        <w:rPr>
          <w:b/>
          <w:lang w:val="en-AU"/>
        </w:rPr>
        <w:t xml:space="preserve"> </w:t>
      </w:r>
      <w:r>
        <w:rPr>
          <w:lang w:val="en-AU"/>
        </w:rPr>
        <w:t>during the automated conversion process.  However the following exceptions apply:</w:t>
      </w:r>
    </w:p>
    <w:p w14:paraId="645894E4" w14:textId="609ADFF4" w:rsidR="00C53C16" w:rsidRDefault="00C53C16" w:rsidP="00C93144">
      <w:pPr>
        <w:pStyle w:val="ListParagraph"/>
        <w:numPr>
          <w:ilvl w:val="0"/>
          <w:numId w:val="20"/>
        </w:num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284" w:hanging="284"/>
        <w:jc w:val="both"/>
        <w:rPr>
          <w:lang w:val="en-AU"/>
        </w:rPr>
      </w:pPr>
      <w:r>
        <w:rPr>
          <w:lang w:val="en-AU"/>
        </w:rPr>
        <w:t xml:space="preserve">The S-57 attribute COLOUR for </w:t>
      </w:r>
      <w:r w:rsidRPr="00F20AE1">
        <w:rPr>
          <w:b/>
          <w:lang w:val="en-GB"/>
        </w:rPr>
        <w:t>SBDARE</w:t>
      </w:r>
      <w:r>
        <w:rPr>
          <w:lang w:val="en-AU"/>
        </w:rPr>
        <w:t xml:space="preserve"> will not be converted.  It is considered that </w:t>
      </w:r>
      <w:r w:rsidRPr="00E33573">
        <w:rPr>
          <w:lang w:val="en-AU"/>
        </w:rPr>
        <w:t>th</w:t>
      </w:r>
      <w:r>
        <w:rPr>
          <w:lang w:val="en-AU"/>
        </w:rPr>
        <w:t>is attribute</w:t>
      </w:r>
      <w:r w:rsidRPr="00E33573">
        <w:rPr>
          <w:lang w:val="en-AU"/>
        </w:rPr>
        <w:t xml:space="preserve"> </w:t>
      </w:r>
      <w:r>
        <w:rPr>
          <w:lang w:val="en-AU"/>
        </w:rPr>
        <w:t xml:space="preserve">is </w:t>
      </w:r>
      <w:r w:rsidRPr="00E33573">
        <w:rPr>
          <w:lang w:val="en-AU"/>
        </w:rPr>
        <w:t xml:space="preserve">not relevant for </w:t>
      </w:r>
      <w:r>
        <w:rPr>
          <w:b/>
          <w:lang w:val="en-GB"/>
        </w:rPr>
        <w:t>Seabed Area</w:t>
      </w:r>
      <w:r w:rsidRPr="00E33573">
        <w:rPr>
          <w:lang w:val="en-AU"/>
        </w:rPr>
        <w:t xml:space="preserve"> in S-101.</w:t>
      </w:r>
    </w:p>
    <w:p w14:paraId="67E5F864" w14:textId="77777777" w:rsidR="006B2826" w:rsidRPr="00F20AE1" w:rsidRDefault="006B2826" w:rsidP="00C93144">
      <w:pPr>
        <w:pStyle w:val="Heading2"/>
        <w:numPr>
          <w:ilvl w:val="1"/>
          <w:numId w:val="13"/>
        </w:numPr>
        <w:tabs>
          <w:tab w:val="clear" w:pos="283"/>
          <w:tab w:val="clear" w:pos="576"/>
          <w:tab w:val="clear" w:pos="720"/>
          <w:tab w:val="clear" w:pos="850"/>
          <w:tab w:val="clear" w:pos="915"/>
          <w:tab w:val="clear" w:pos="2911"/>
          <w:tab w:val="left" w:pos="851"/>
        </w:tabs>
        <w:spacing w:before="240" w:after="120"/>
        <w:ind w:left="851" w:hanging="851"/>
        <w:rPr>
          <w:bCs/>
          <w:sz w:val="20"/>
          <w:lang w:val="en-GB"/>
        </w:rPr>
      </w:pPr>
      <w:bookmarkStart w:id="825" w:name="_Toc422735717"/>
      <w:bookmarkStart w:id="826" w:name="_Toc460900559"/>
      <w:bookmarkStart w:id="827" w:name="_Toc68293273"/>
      <w:r w:rsidRPr="00F20AE1">
        <w:rPr>
          <w:bCs/>
          <w:lang w:val="en-GB"/>
        </w:rPr>
        <w:t>Special bottom types</w:t>
      </w:r>
      <w:bookmarkEnd w:id="825"/>
      <w:bookmarkEnd w:id="826"/>
      <w:bookmarkEnd w:id="827"/>
    </w:p>
    <w:p w14:paraId="7C770026" w14:textId="16CA4E75" w:rsidR="006B2826" w:rsidRPr="00F20AE1" w:rsidRDefault="006B2826" w:rsidP="00C93144">
      <w:pPr>
        <w:pStyle w:val="Heading3"/>
        <w:keepLines/>
        <w:numPr>
          <w:ilvl w:val="2"/>
          <w:numId w:val="13"/>
        </w:numPr>
        <w:tabs>
          <w:tab w:val="clear" w:pos="283"/>
          <w:tab w:val="clear" w:pos="566"/>
          <w:tab w:val="clear" w:pos="720"/>
          <w:tab w:val="clear" w:pos="850"/>
          <w:tab w:val="clear" w:pos="915"/>
          <w:tab w:val="clear" w:pos="2911"/>
          <w:tab w:val="left" w:pos="851"/>
        </w:tabs>
        <w:spacing w:before="240" w:after="120"/>
        <w:ind w:left="851" w:hanging="851"/>
        <w:rPr>
          <w:bCs/>
          <w:lang w:val="en-GB"/>
        </w:rPr>
      </w:pPr>
      <w:bookmarkStart w:id="828" w:name="_Toc422735719"/>
      <w:bookmarkStart w:id="829" w:name="_Toc460900560"/>
      <w:bookmarkStart w:id="830" w:name="_Toc68293274"/>
      <w:proofErr w:type="spellStart"/>
      <w:r w:rsidRPr="00F20AE1">
        <w:rPr>
          <w:bCs/>
          <w:lang w:val="en-GB"/>
        </w:rPr>
        <w:t>Sandwaves</w:t>
      </w:r>
      <w:bookmarkEnd w:id="828"/>
      <w:bookmarkEnd w:id="829"/>
      <w:bookmarkEnd w:id="830"/>
      <w:proofErr w:type="spellEnd"/>
    </w:p>
    <w:p w14:paraId="019D5942" w14:textId="4934A9DE" w:rsidR="008D044A" w:rsidRDefault="008D044A" w:rsidP="008D044A">
      <w:pPr>
        <w:keepNext/>
        <w:keepLines/>
        <w:tabs>
          <w:tab w:val="left" w:pos="0"/>
          <w:tab w:val="left" w:pos="283"/>
          <w:tab w:val="left" w:pos="566"/>
          <w:tab w:val="left" w:pos="850"/>
          <w:tab w:val="left" w:pos="1134"/>
          <w:tab w:val="left" w:pos="1418"/>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S-57 Geo object:</w:t>
      </w:r>
      <w:r w:rsidRPr="00F20AE1">
        <w:rPr>
          <w:lang w:val="en-GB"/>
        </w:rPr>
        <w:tab/>
      </w:r>
      <w:r w:rsidRPr="00F20AE1">
        <w:rPr>
          <w:lang w:val="en-GB"/>
        </w:rPr>
        <w:tab/>
      </w:r>
      <w:proofErr w:type="spellStart"/>
      <w:r w:rsidRPr="00F20AE1">
        <w:rPr>
          <w:lang w:val="en-GB"/>
        </w:rPr>
        <w:t>Sandwaves</w:t>
      </w:r>
      <w:proofErr w:type="spellEnd"/>
      <w:r w:rsidRPr="00F20AE1">
        <w:rPr>
          <w:lang w:val="en-GB"/>
        </w:rPr>
        <w:t xml:space="preserve"> (</w:t>
      </w:r>
      <w:r w:rsidRPr="00F20AE1">
        <w:rPr>
          <w:b/>
          <w:lang w:val="en-GB"/>
        </w:rPr>
        <w:t>SNDWAV</w:t>
      </w:r>
      <w:r w:rsidRPr="00F20AE1">
        <w:rPr>
          <w:lang w:val="en-GB"/>
        </w:rPr>
        <w:t>)</w:t>
      </w:r>
      <w:r w:rsidRPr="00F20AE1">
        <w:rPr>
          <w:lang w:val="en-GB"/>
        </w:rPr>
        <w:tab/>
      </w:r>
      <w:r w:rsidRPr="00F20AE1">
        <w:rPr>
          <w:lang w:val="en-GB"/>
        </w:rPr>
        <w:tab/>
        <w:t>(P</w:t>
      </w:r>
      <w:proofErr w:type="gramStart"/>
      <w:r>
        <w:rPr>
          <w:lang w:val="en-GB"/>
        </w:rPr>
        <w:t>,L,A</w:t>
      </w:r>
      <w:proofErr w:type="gramEnd"/>
      <w:r w:rsidRPr="00F20AE1">
        <w:rPr>
          <w:lang w:val="en-GB"/>
        </w:rPr>
        <w:t>)</w:t>
      </w:r>
    </w:p>
    <w:p w14:paraId="0C75EDE1" w14:textId="5EA3C841" w:rsidR="008D044A" w:rsidRDefault="008D044A" w:rsidP="008D044A">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w:t>
      </w:r>
      <w:r w:rsidR="00960124">
        <w:rPr>
          <w:u w:val="single"/>
          <w:lang w:val="en-GB"/>
        </w:rPr>
        <w:t>-</w:t>
      </w:r>
      <w:r w:rsidRPr="00F20AE1">
        <w:rPr>
          <w:u w:val="single"/>
          <w:lang w:val="en-GB"/>
        </w:rPr>
        <w:t>101 Geo feature</w:t>
      </w:r>
      <w:r w:rsidRPr="00F20AE1">
        <w:rPr>
          <w:lang w:val="en-GB"/>
        </w:rPr>
        <w:t>:</w:t>
      </w:r>
      <w:r w:rsidRPr="00F20AE1">
        <w:rPr>
          <w:lang w:val="en-GB"/>
        </w:rPr>
        <w:tab/>
      </w:r>
      <w:proofErr w:type="spellStart"/>
      <w:r>
        <w:rPr>
          <w:b/>
          <w:lang w:val="en-GB"/>
        </w:rPr>
        <w:t>Sandwave</w:t>
      </w:r>
      <w:proofErr w:type="spellEnd"/>
      <w:r w:rsidRPr="00F20AE1">
        <w:rPr>
          <w:b/>
          <w:lang w:val="en-GB"/>
        </w:rPr>
        <w:tab/>
      </w:r>
      <w:r>
        <w:rPr>
          <w:b/>
          <w:lang w:val="en-GB"/>
        </w:rPr>
        <w:tab/>
      </w:r>
      <w:r>
        <w:rPr>
          <w:b/>
          <w:lang w:val="en-GB"/>
        </w:rPr>
        <w:tab/>
      </w:r>
      <w:r>
        <w:rPr>
          <w:b/>
          <w:lang w:val="en-GB"/>
        </w:rPr>
        <w:tab/>
      </w:r>
      <w:r>
        <w:rPr>
          <w:b/>
          <w:lang w:val="en-GB"/>
        </w:rPr>
        <w:tab/>
      </w:r>
      <w:r>
        <w:rPr>
          <w:b/>
          <w:lang w:val="en-GB"/>
        </w:rPr>
        <w:tab/>
      </w:r>
      <w:r w:rsidRPr="00F20AE1">
        <w:rPr>
          <w:lang w:val="en-GB"/>
        </w:rPr>
        <w:t>(</w:t>
      </w:r>
      <w:r>
        <w:rPr>
          <w:lang w:val="en-GB"/>
        </w:rPr>
        <w:t>P</w:t>
      </w:r>
      <w:proofErr w:type="gramStart"/>
      <w:r>
        <w:rPr>
          <w:lang w:val="en-GB"/>
        </w:rPr>
        <w:t>,C,S</w:t>
      </w:r>
      <w:proofErr w:type="gramEnd"/>
      <w:r>
        <w:rPr>
          <w:lang w:val="en-GB"/>
        </w:rPr>
        <w:t>)</w:t>
      </w:r>
      <w:r>
        <w:rPr>
          <w:lang w:val="en-GB"/>
        </w:rPr>
        <w:tab/>
      </w:r>
      <w:r>
        <w:rPr>
          <w:lang w:val="en-GB"/>
        </w:rPr>
        <w:tab/>
      </w:r>
      <w:r>
        <w:rPr>
          <w:lang w:val="en-GB"/>
        </w:rPr>
        <w:tab/>
      </w:r>
      <w:r w:rsidRPr="00F20AE1">
        <w:rPr>
          <w:lang w:val="en-GB"/>
        </w:rPr>
        <w:t xml:space="preserve">(S-101 DCEG Clause </w:t>
      </w:r>
      <w:r>
        <w:rPr>
          <w:lang w:val="en-GB"/>
        </w:rPr>
        <w:t>12.4</w:t>
      </w:r>
      <w:r w:rsidRPr="00F20AE1">
        <w:rPr>
          <w:lang w:val="en-GB"/>
        </w:rPr>
        <w:t>)</w:t>
      </w:r>
    </w:p>
    <w:p w14:paraId="22605BD0" w14:textId="3EE8CC35" w:rsidR="002C3467" w:rsidRDefault="002C3467" w:rsidP="00042F7E">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Pr>
          <w:lang w:val="en-AU"/>
        </w:rPr>
        <w:t>All instances of encoding of the S-57 Feature object</w:t>
      </w:r>
      <w:r w:rsidRPr="00560C1D">
        <w:rPr>
          <w:lang w:val="en-AU"/>
        </w:rPr>
        <w:t xml:space="preserve"> </w:t>
      </w:r>
      <w:r>
        <w:rPr>
          <w:b/>
          <w:lang w:val="en-AU"/>
        </w:rPr>
        <w:t>SNDWAV</w:t>
      </w:r>
      <w:r w:rsidRPr="00560C1D">
        <w:rPr>
          <w:lang w:val="en-AU"/>
        </w:rPr>
        <w:t xml:space="preserve"> </w:t>
      </w:r>
      <w:r>
        <w:rPr>
          <w:lang w:val="en-AU"/>
        </w:rPr>
        <w:t xml:space="preserve">and its binding attributes will be </w:t>
      </w:r>
      <w:r w:rsidR="00615F96">
        <w:rPr>
          <w:lang w:val="en-AU"/>
        </w:rPr>
        <w:t xml:space="preserve">converted </w:t>
      </w:r>
      <w:r>
        <w:rPr>
          <w:lang w:val="en-AU"/>
        </w:rPr>
        <w:t xml:space="preserve">automatically </w:t>
      </w:r>
      <w:r w:rsidR="00615F96">
        <w:rPr>
          <w:lang w:val="en-GB"/>
        </w:rPr>
        <w:t>to an instance of</w:t>
      </w:r>
      <w:r>
        <w:rPr>
          <w:lang w:val="en-AU"/>
        </w:rPr>
        <w:t xml:space="preserve"> the S-101 feature </w:t>
      </w:r>
      <w:proofErr w:type="spellStart"/>
      <w:r>
        <w:rPr>
          <w:b/>
          <w:lang w:val="en-GB"/>
        </w:rPr>
        <w:t>Sandwave</w:t>
      </w:r>
      <w:proofErr w:type="spellEnd"/>
      <w:r>
        <w:rPr>
          <w:b/>
          <w:lang w:val="en-AU"/>
        </w:rPr>
        <w:t xml:space="preserve"> </w:t>
      </w:r>
      <w:r>
        <w:rPr>
          <w:lang w:val="en-AU"/>
        </w:rPr>
        <w:t>during the automated conversion process.</w:t>
      </w:r>
    </w:p>
    <w:p w14:paraId="0D79A905" w14:textId="1DE90955" w:rsidR="006B2826" w:rsidRPr="00F20AE1" w:rsidRDefault="006B2826" w:rsidP="00C93144">
      <w:pPr>
        <w:pStyle w:val="Heading3"/>
        <w:keepLines/>
        <w:numPr>
          <w:ilvl w:val="2"/>
          <w:numId w:val="13"/>
        </w:numPr>
        <w:tabs>
          <w:tab w:val="clear" w:pos="283"/>
          <w:tab w:val="clear" w:pos="566"/>
          <w:tab w:val="clear" w:pos="720"/>
          <w:tab w:val="clear" w:pos="850"/>
          <w:tab w:val="clear" w:pos="915"/>
          <w:tab w:val="clear" w:pos="2911"/>
          <w:tab w:val="left" w:pos="851"/>
        </w:tabs>
        <w:spacing w:before="240" w:after="120"/>
        <w:ind w:left="851" w:hanging="851"/>
        <w:rPr>
          <w:bCs/>
          <w:lang w:val="en-GB"/>
        </w:rPr>
      </w:pPr>
      <w:bookmarkStart w:id="831" w:name="_Toc422735721"/>
      <w:bookmarkStart w:id="832" w:name="_Toc460900561"/>
      <w:bookmarkStart w:id="833" w:name="_Toc68293275"/>
      <w:r w:rsidRPr="00F20AE1">
        <w:rPr>
          <w:bCs/>
          <w:lang w:val="en-GB"/>
        </w:rPr>
        <w:t>Weed - Kelp</w:t>
      </w:r>
      <w:bookmarkEnd w:id="831"/>
      <w:bookmarkEnd w:id="832"/>
      <w:bookmarkEnd w:id="833"/>
    </w:p>
    <w:p w14:paraId="1DC7596D" w14:textId="03EEEDFE" w:rsidR="00D93535" w:rsidRDefault="00D93535" w:rsidP="00D93535">
      <w:pPr>
        <w:keepNext/>
        <w:keepLines/>
        <w:tabs>
          <w:tab w:val="left" w:pos="0"/>
          <w:tab w:val="left" w:pos="283"/>
          <w:tab w:val="left" w:pos="566"/>
          <w:tab w:val="left" w:pos="850"/>
          <w:tab w:val="left" w:pos="1134"/>
          <w:tab w:val="left" w:pos="1418"/>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S-57 Geo object:</w:t>
      </w:r>
      <w:r w:rsidRPr="00F20AE1">
        <w:rPr>
          <w:lang w:val="en-GB"/>
        </w:rPr>
        <w:tab/>
      </w:r>
      <w:r w:rsidRPr="00F20AE1">
        <w:rPr>
          <w:lang w:val="en-GB"/>
        </w:rPr>
        <w:tab/>
        <w:t xml:space="preserve">Weed / </w:t>
      </w:r>
      <w:r w:rsidR="00AD29FE">
        <w:rPr>
          <w:lang w:val="en-GB"/>
        </w:rPr>
        <w:t>K</w:t>
      </w:r>
      <w:r w:rsidR="00AD29FE" w:rsidRPr="00F20AE1">
        <w:rPr>
          <w:lang w:val="en-GB"/>
        </w:rPr>
        <w:t xml:space="preserve">elp </w:t>
      </w:r>
      <w:r w:rsidRPr="00F20AE1">
        <w:rPr>
          <w:lang w:val="en-GB"/>
        </w:rPr>
        <w:t>(</w:t>
      </w:r>
      <w:r w:rsidRPr="00F20AE1">
        <w:rPr>
          <w:b/>
          <w:lang w:val="en-GB"/>
        </w:rPr>
        <w:t>WEDKLP</w:t>
      </w:r>
      <w:r w:rsidRPr="00F20AE1">
        <w:rPr>
          <w:lang w:val="en-GB"/>
        </w:rPr>
        <w:t>)</w:t>
      </w:r>
      <w:r w:rsidRPr="00F20AE1">
        <w:rPr>
          <w:lang w:val="en-GB"/>
        </w:rPr>
        <w:tab/>
      </w:r>
      <w:r w:rsidRPr="00F20AE1">
        <w:rPr>
          <w:lang w:val="en-GB"/>
        </w:rPr>
        <w:tab/>
        <w:t>(P</w:t>
      </w:r>
      <w:proofErr w:type="gramStart"/>
      <w:r>
        <w:rPr>
          <w:lang w:val="en-GB"/>
        </w:rPr>
        <w:t>,A</w:t>
      </w:r>
      <w:proofErr w:type="gramEnd"/>
      <w:r w:rsidRPr="00F20AE1">
        <w:rPr>
          <w:lang w:val="en-GB"/>
        </w:rPr>
        <w:t>)</w:t>
      </w:r>
    </w:p>
    <w:p w14:paraId="03BE6592" w14:textId="002CC97F" w:rsidR="00D93535" w:rsidRDefault="00D93535" w:rsidP="00D93535">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w:t>
      </w:r>
      <w:r w:rsidR="00960124">
        <w:rPr>
          <w:u w:val="single"/>
          <w:lang w:val="en-GB"/>
        </w:rPr>
        <w:t>-</w:t>
      </w:r>
      <w:r w:rsidRPr="00F20AE1">
        <w:rPr>
          <w:u w:val="single"/>
          <w:lang w:val="en-GB"/>
        </w:rPr>
        <w:t>101 Geo feature</w:t>
      </w:r>
      <w:r w:rsidRPr="00F20AE1">
        <w:rPr>
          <w:lang w:val="en-GB"/>
        </w:rPr>
        <w:t>:</w:t>
      </w:r>
      <w:r w:rsidRPr="00F20AE1">
        <w:rPr>
          <w:lang w:val="en-GB"/>
        </w:rPr>
        <w:tab/>
      </w:r>
      <w:r>
        <w:rPr>
          <w:b/>
          <w:lang w:val="en-GB"/>
        </w:rPr>
        <w:t>Weed/Kelp</w:t>
      </w:r>
      <w:r w:rsidRPr="00F20AE1">
        <w:rPr>
          <w:b/>
          <w:lang w:val="en-GB"/>
        </w:rPr>
        <w:tab/>
      </w:r>
      <w:r>
        <w:rPr>
          <w:b/>
          <w:lang w:val="en-GB"/>
        </w:rPr>
        <w:tab/>
      </w:r>
      <w:r>
        <w:rPr>
          <w:b/>
          <w:lang w:val="en-GB"/>
        </w:rPr>
        <w:tab/>
      </w:r>
      <w:r>
        <w:rPr>
          <w:b/>
          <w:lang w:val="en-GB"/>
        </w:rPr>
        <w:tab/>
      </w:r>
      <w:r>
        <w:rPr>
          <w:b/>
          <w:lang w:val="en-GB"/>
        </w:rPr>
        <w:tab/>
      </w:r>
      <w:r>
        <w:rPr>
          <w:b/>
          <w:lang w:val="en-GB"/>
        </w:rPr>
        <w:tab/>
      </w:r>
      <w:r w:rsidRPr="00F20AE1">
        <w:rPr>
          <w:lang w:val="en-GB"/>
        </w:rPr>
        <w:t>(</w:t>
      </w:r>
      <w:r>
        <w:rPr>
          <w:lang w:val="en-GB"/>
        </w:rPr>
        <w:t>P</w:t>
      </w:r>
      <w:proofErr w:type="gramStart"/>
      <w:r>
        <w:rPr>
          <w:lang w:val="en-GB"/>
        </w:rPr>
        <w:t>,S</w:t>
      </w:r>
      <w:proofErr w:type="gramEnd"/>
      <w:r>
        <w:rPr>
          <w:lang w:val="en-GB"/>
        </w:rPr>
        <w:t>)</w:t>
      </w:r>
      <w:r>
        <w:rPr>
          <w:lang w:val="en-GB"/>
        </w:rPr>
        <w:tab/>
      </w:r>
      <w:r>
        <w:rPr>
          <w:lang w:val="en-GB"/>
        </w:rPr>
        <w:tab/>
      </w:r>
      <w:r>
        <w:rPr>
          <w:lang w:val="en-GB"/>
        </w:rPr>
        <w:tab/>
      </w:r>
      <w:r>
        <w:rPr>
          <w:lang w:val="en-GB"/>
        </w:rPr>
        <w:tab/>
      </w:r>
      <w:r w:rsidRPr="00F20AE1">
        <w:rPr>
          <w:lang w:val="en-GB"/>
        </w:rPr>
        <w:t xml:space="preserve">(S-101 DCEG Clause </w:t>
      </w:r>
      <w:r>
        <w:rPr>
          <w:lang w:val="en-GB"/>
        </w:rPr>
        <w:t>12.2</w:t>
      </w:r>
      <w:r w:rsidRPr="00F20AE1">
        <w:rPr>
          <w:lang w:val="en-GB"/>
        </w:rPr>
        <w:t>)</w:t>
      </w:r>
    </w:p>
    <w:p w14:paraId="38800C0F" w14:textId="513AC4A8" w:rsidR="00D93535" w:rsidRDefault="00D93535" w:rsidP="00D93535">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w:t>
      </w:r>
      <w:r w:rsidR="00960124">
        <w:rPr>
          <w:u w:val="single"/>
          <w:lang w:val="en-GB"/>
        </w:rPr>
        <w:t>-</w:t>
      </w:r>
      <w:r w:rsidRPr="00F20AE1">
        <w:rPr>
          <w:u w:val="single"/>
          <w:lang w:val="en-GB"/>
        </w:rPr>
        <w:t>101 Geo feature</w:t>
      </w:r>
      <w:r w:rsidRPr="00F20AE1">
        <w:rPr>
          <w:lang w:val="en-GB"/>
        </w:rPr>
        <w:t>:</w:t>
      </w:r>
      <w:r w:rsidRPr="00F20AE1">
        <w:rPr>
          <w:lang w:val="en-GB"/>
        </w:rPr>
        <w:tab/>
      </w:r>
      <w:r>
        <w:rPr>
          <w:b/>
          <w:lang w:val="en-GB"/>
        </w:rPr>
        <w:t>Seagrass</w:t>
      </w:r>
      <w:r w:rsidRPr="00F20AE1">
        <w:rPr>
          <w:b/>
          <w:lang w:val="en-GB"/>
        </w:rPr>
        <w:tab/>
      </w:r>
      <w:r>
        <w:rPr>
          <w:b/>
          <w:lang w:val="en-GB"/>
        </w:rPr>
        <w:tab/>
      </w:r>
      <w:r>
        <w:rPr>
          <w:b/>
          <w:lang w:val="en-GB"/>
        </w:rPr>
        <w:tab/>
      </w:r>
      <w:r>
        <w:rPr>
          <w:b/>
          <w:lang w:val="en-GB"/>
        </w:rPr>
        <w:tab/>
      </w:r>
      <w:r>
        <w:rPr>
          <w:b/>
          <w:lang w:val="en-GB"/>
        </w:rPr>
        <w:tab/>
      </w:r>
      <w:r>
        <w:rPr>
          <w:b/>
          <w:lang w:val="en-GB"/>
        </w:rPr>
        <w:tab/>
      </w:r>
      <w:r w:rsidRPr="00F20AE1">
        <w:rPr>
          <w:lang w:val="en-GB"/>
        </w:rPr>
        <w:t>(</w:t>
      </w:r>
      <w:r>
        <w:rPr>
          <w:lang w:val="en-GB"/>
        </w:rPr>
        <w:t>P</w:t>
      </w:r>
      <w:proofErr w:type="gramStart"/>
      <w:r>
        <w:rPr>
          <w:lang w:val="en-GB"/>
        </w:rPr>
        <w:t>,S</w:t>
      </w:r>
      <w:proofErr w:type="gramEnd"/>
      <w:r>
        <w:rPr>
          <w:lang w:val="en-GB"/>
        </w:rPr>
        <w:t>)</w:t>
      </w:r>
      <w:r>
        <w:rPr>
          <w:lang w:val="en-GB"/>
        </w:rPr>
        <w:tab/>
      </w:r>
      <w:r>
        <w:rPr>
          <w:lang w:val="en-GB"/>
        </w:rPr>
        <w:tab/>
      </w:r>
      <w:r>
        <w:rPr>
          <w:lang w:val="en-GB"/>
        </w:rPr>
        <w:tab/>
      </w:r>
      <w:r>
        <w:rPr>
          <w:lang w:val="en-GB"/>
        </w:rPr>
        <w:tab/>
      </w:r>
      <w:r w:rsidRPr="00F20AE1">
        <w:rPr>
          <w:lang w:val="en-GB"/>
        </w:rPr>
        <w:t xml:space="preserve">(S-101 DCEG Clause </w:t>
      </w:r>
      <w:r>
        <w:rPr>
          <w:lang w:val="en-GB"/>
        </w:rPr>
        <w:t>12.3</w:t>
      </w:r>
      <w:r w:rsidRPr="00F20AE1">
        <w:rPr>
          <w:lang w:val="en-GB"/>
        </w:rPr>
        <w:t>)</w:t>
      </w:r>
    </w:p>
    <w:p w14:paraId="17D32DA4" w14:textId="062715A1" w:rsidR="00D93535" w:rsidRDefault="00D93535" w:rsidP="00D93535">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jc w:val="both"/>
        <w:rPr>
          <w:lang w:val="en-AU"/>
        </w:rPr>
      </w:pPr>
      <w:r>
        <w:rPr>
          <w:lang w:val="en-AU"/>
        </w:rPr>
        <w:t>All instances of encoding of the S-57 Feature object</w:t>
      </w:r>
      <w:r w:rsidRPr="00560C1D">
        <w:rPr>
          <w:lang w:val="en-AU"/>
        </w:rPr>
        <w:t xml:space="preserve"> </w:t>
      </w:r>
      <w:r w:rsidR="00BF5142" w:rsidRPr="00F20AE1">
        <w:rPr>
          <w:b/>
          <w:lang w:val="en-GB"/>
        </w:rPr>
        <w:t>WEDKLP</w:t>
      </w:r>
      <w:r w:rsidRPr="00560C1D">
        <w:rPr>
          <w:lang w:val="en-AU"/>
        </w:rPr>
        <w:t xml:space="preserve"> </w:t>
      </w:r>
      <w:r>
        <w:rPr>
          <w:lang w:val="en-AU"/>
        </w:rPr>
        <w:t xml:space="preserve">and its binding attributes will be </w:t>
      </w:r>
      <w:r w:rsidR="00615F96">
        <w:rPr>
          <w:lang w:val="en-AU"/>
        </w:rPr>
        <w:t xml:space="preserve">converted </w:t>
      </w:r>
      <w:r>
        <w:rPr>
          <w:lang w:val="en-AU"/>
        </w:rPr>
        <w:t xml:space="preserve">automatically </w:t>
      </w:r>
      <w:r w:rsidR="00615F96">
        <w:rPr>
          <w:lang w:val="en-GB"/>
        </w:rPr>
        <w:t>to an instance of</w:t>
      </w:r>
      <w:r>
        <w:rPr>
          <w:lang w:val="en-AU"/>
        </w:rPr>
        <w:t xml:space="preserve"> the S-101 feature </w:t>
      </w:r>
      <w:r w:rsidR="00BF5142">
        <w:rPr>
          <w:b/>
          <w:lang w:val="en-GB"/>
        </w:rPr>
        <w:t>Weed/Kelp</w:t>
      </w:r>
      <w:r>
        <w:rPr>
          <w:b/>
          <w:lang w:val="en-AU"/>
        </w:rPr>
        <w:t xml:space="preserve"> </w:t>
      </w:r>
      <w:r>
        <w:rPr>
          <w:lang w:val="en-AU"/>
        </w:rPr>
        <w:t>during the automated conversion process.  However the following exceptions apply:</w:t>
      </w:r>
    </w:p>
    <w:p w14:paraId="3491D810" w14:textId="5BB181FA" w:rsidR="00D93535" w:rsidRDefault="00BF5142" w:rsidP="00C93144">
      <w:pPr>
        <w:pStyle w:val="ListParagraph"/>
        <w:numPr>
          <w:ilvl w:val="0"/>
          <w:numId w:val="20"/>
        </w:num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284" w:hanging="284"/>
        <w:jc w:val="both"/>
        <w:rPr>
          <w:lang w:val="en-AU"/>
        </w:rPr>
      </w:pPr>
      <w:r w:rsidRPr="00F20AE1">
        <w:rPr>
          <w:b/>
          <w:lang w:val="en-GB"/>
        </w:rPr>
        <w:t>WEDKLP</w:t>
      </w:r>
      <w:r w:rsidR="00D93535">
        <w:rPr>
          <w:lang w:val="en-AU"/>
        </w:rPr>
        <w:t xml:space="preserve"> with attribute </w:t>
      </w:r>
      <w:r>
        <w:rPr>
          <w:lang w:val="en-AU"/>
        </w:rPr>
        <w:t>CATWED</w:t>
      </w:r>
      <w:r w:rsidR="00D93535">
        <w:rPr>
          <w:lang w:val="en-AU"/>
        </w:rPr>
        <w:t xml:space="preserve"> = </w:t>
      </w:r>
      <w:r>
        <w:rPr>
          <w:i/>
          <w:lang w:val="en-AU"/>
        </w:rPr>
        <w:t>3</w:t>
      </w:r>
      <w:r w:rsidR="00D93535">
        <w:rPr>
          <w:lang w:val="en-AU"/>
        </w:rPr>
        <w:t xml:space="preserve"> (</w:t>
      </w:r>
      <w:r>
        <w:rPr>
          <w:lang w:val="en-AU"/>
        </w:rPr>
        <w:t>sea grass</w:t>
      </w:r>
      <w:r w:rsidR="00D93535">
        <w:rPr>
          <w:lang w:val="en-AU"/>
        </w:rPr>
        <w:t xml:space="preserve">) will convert to the S-101 feature </w:t>
      </w:r>
      <w:r>
        <w:rPr>
          <w:b/>
          <w:lang w:val="en-GB"/>
        </w:rPr>
        <w:t>Seagrass</w:t>
      </w:r>
      <w:r>
        <w:rPr>
          <w:lang w:val="en-AU"/>
        </w:rPr>
        <w:t>.</w:t>
      </w:r>
    </w:p>
    <w:p w14:paraId="2565082A" w14:textId="7B5CE841" w:rsidR="006B2826" w:rsidRPr="00F20AE1" w:rsidRDefault="006B2826" w:rsidP="00C93144">
      <w:pPr>
        <w:pStyle w:val="Heading3"/>
        <w:keepLines/>
        <w:numPr>
          <w:ilvl w:val="2"/>
          <w:numId w:val="13"/>
        </w:numPr>
        <w:tabs>
          <w:tab w:val="clear" w:pos="283"/>
          <w:tab w:val="clear" w:pos="566"/>
          <w:tab w:val="clear" w:pos="720"/>
          <w:tab w:val="clear" w:pos="850"/>
          <w:tab w:val="clear" w:pos="915"/>
          <w:tab w:val="clear" w:pos="2911"/>
          <w:tab w:val="left" w:pos="851"/>
        </w:tabs>
        <w:spacing w:before="240" w:after="120"/>
        <w:ind w:left="851" w:hanging="851"/>
        <w:rPr>
          <w:bCs/>
          <w:lang w:val="en-GB"/>
        </w:rPr>
      </w:pPr>
      <w:bookmarkStart w:id="834" w:name="_Toc422735723"/>
      <w:bookmarkStart w:id="835" w:name="_Toc460900562"/>
      <w:bookmarkStart w:id="836" w:name="_Toc68293276"/>
      <w:r w:rsidRPr="00F20AE1">
        <w:rPr>
          <w:bCs/>
          <w:lang w:val="en-GB"/>
        </w:rPr>
        <w:t>Springs in the seabed</w:t>
      </w:r>
      <w:bookmarkEnd w:id="834"/>
      <w:bookmarkEnd w:id="835"/>
      <w:bookmarkEnd w:id="836"/>
    </w:p>
    <w:p w14:paraId="46E6E15F" w14:textId="1ECF20FC" w:rsidR="00BE07D4" w:rsidRDefault="00BE07D4" w:rsidP="00BE07D4">
      <w:pPr>
        <w:keepNext/>
        <w:keepLines/>
        <w:tabs>
          <w:tab w:val="left" w:pos="0"/>
          <w:tab w:val="left" w:pos="283"/>
          <w:tab w:val="left" w:pos="566"/>
          <w:tab w:val="left" w:pos="850"/>
          <w:tab w:val="left" w:pos="1134"/>
          <w:tab w:val="left" w:pos="1418"/>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S-57 Geo object:</w:t>
      </w:r>
      <w:r w:rsidRPr="00F20AE1">
        <w:rPr>
          <w:lang w:val="en-GB"/>
        </w:rPr>
        <w:tab/>
      </w:r>
      <w:r w:rsidRPr="00F20AE1">
        <w:rPr>
          <w:lang w:val="en-GB"/>
        </w:rPr>
        <w:tab/>
        <w:t>Spring (</w:t>
      </w:r>
      <w:r w:rsidRPr="00F20AE1">
        <w:rPr>
          <w:b/>
          <w:lang w:val="en-GB"/>
        </w:rPr>
        <w:t>SPRING</w:t>
      </w:r>
      <w:r w:rsidRPr="00F20AE1">
        <w:rPr>
          <w:lang w:val="en-GB"/>
        </w:rPr>
        <w:t>)</w:t>
      </w:r>
      <w:r w:rsidRPr="00F20AE1">
        <w:rPr>
          <w:lang w:val="en-GB"/>
        </w:rPr>
        <w:tab/>
      </w:r>
      <w:r w:rsidRPr="00F20AE1">
        <w:rPr>
          <w:lang w:val="en-GB"/>
        </w:rPr>
        <w:tab/>
        <w:t>(P)</w:t>
      </w:r>
    </w:p>
    <w:p w14:paraId="2260D9F2" w14:textId="3CB7D63B" w:rsidR="00BE07D4" w:rsidRDefault="00BE07D4" w:rsidP="00BE07D4">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w:t>
      </w:r>
      <w:r w:rsidR="00960124">
        <w:rPr>
          <w:u w:val="single"/>
          <w:lang w:val="en-GB"/>
        </w:rPr>
        <w:t>-</w:t>
      </w:r>
      <w:r w:rsidRPr="00F20AE1">
        <w:rPr>
          <w:u w:val="single"/>
          <w:lang w:val="en-GB"/>
        </w:rPr>
        <w:t>101 Geo feature</w:t>
      </w:r>
      <w:r w:rsidRPr="00F20AE1">
        <w:rPr>
          <w:lang w:val="en-GB"/>
        </w:rPr>
        <w:t>:</w:t>
      </w:r>
      <w:r w:rsidRPr="00F20AE1">
        <w:rPr>
          <w:lang w:val="en-GB"/>
        </w:rPr>
        <w:tab/>
      </w:r>
      <w:r>
        <w:rPr>
          <w:b/>
          <w:lang w:val="en-GB"/>
        </w:rPr>
        <w:t>Spring</w:t>
      </w:r>
      <w:r w:rsidRPr="00F20AE1">
        <w:rPr>
          <w:b/>
          <w:lang w:val="en-GB"/>
        </w:rPr>
        <w:tab/>
      </w:r>
      <w:r>
        <w:rPr>
          <w:b/>
          <w:lang w:val="en-GB"/>
        </w:rPr>
        <w:tab/>
      </w:r>
      <w:r>
        <w:rPr>
          <w:b/>
          <w:lang w:val="en-GB"/>
        </w:rPr>
        <w:tab/>
      </w:r>
      <w:r>
        <w:rPr>
          <w:b/>
          <w:lang w:val="en-GB"/>
        </w:rPr>
        <w:tab/>
      </w:r>
      <w:r>
        <w:rPr>
          <w:b/>
          <w:lang w:val="en-GB"/>
        </w:rPr>
        <w:tab/>
      </w:r>
      <w:r w:rsidRPr="00F20AE1">
        <w:rPr>
          <w:lang w:val="en-GB"/>
        </w:rPr>
        <w:t>(</w:t>
      </w:r>
      <w:r>
        <w:rPr>
          <w:lang w:val="en-GB"/>
        </w:rPr>
        <w:t>P)</w:t>
      </w:r>
      <w:r>
        <w:rPr>
          <w:lang w:val="en-GB"/>
        </w:rPr>
        <w:tab/>
      </w:r>
      <w:r>
        <w:rPr>
          <w:lang w:val="en-GB"/>
        </w:rPr>
        <w:tab/>
      </w:r>
      <w:r>
        <w:rPr>
          <w:lang w:val="en-GB"/>
        </w:rPr>
        <w:tab/>
      </w:r>
      <w:r>
        <w:rPr>
          <w:lang w:val="en-GB"/>
        </w:rPr>
        <w:tab/>
      </w:r>
      <w:r>
        <w:rPr>
          <w:lang w:val="en-GB"/>
        </w:rPr>
        <w:tab/>
      </w:r>
      <w:r>
        <w:rPr>
          <w:lang w:val="en-GB"/>
        </w:rPr>
        <w:tab/>
      </w:r>
      <w:r>
        <w:rPr>
          <w:lang w:val="en-GB"/>
        </w:rPr>
        <w:tab/>
      </w:r>
      <w:r w:rsidRPr="00F20AE1">
        <w:rPr>
          <w:lang w:val="en-GB"/>
        </w:rPr>
        <w:t xml:space="preserve">(S-101 DCEG Clause </w:t>
      </w:r>
      <w:r>
        <w:rPr>
          <w:lang w:val="en-GB"/>
        </w:rPr>
        <w:t>12.5</w:t>
      </w:r>
      <w:r w:rsidRPr="00F20AE1">
        <w:rPr>
          <w:lang w:val="en-GB"/>
        </w:rPr>
        <w:t>)</w:t>
      </w:r>
    </w:p>
    <w:p w14:paraId="61E26DDF" w14:textId="3AB3152B" w:rsidR="00BE07D4" w:rsidRDefault="00BE07D4" w:rsidP="00FD0C76">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Pr>
          <w:lang w:val="en-AU"/>
        </w:rPr>
        <w:t>All instances of encoding of the S-57 Feature object</w:t>
      </w:r>
      <w:r w:rsidRPr="00560C1D">
        <w:rPr>
          <w:lang w:val="en-AU"/>
        </w:rPr>
        <w:t xml:space="preserve"> </w:t>
      </w:r>
      <w:r>
        <w:rPr>
          <w:b/>
          <w:lang w:val="en-GB"/>
        </w:rPr>
        <w:t>SPRING</w:t>
      </w:r>
      <w:r w:rsidRPr="00560C1D">
        <w:rPr>
          <w:lang w:val="en-AU"/>
        </w:rPr>
        <w:t xml:space="preserve"> </w:t>
      </w:r>
      <w:r>
        <w:rPr>
          <w:lang w:val="en-AU"/>
        </w:rPr>
        <w:t xml:space="preserve">and its binding attributes will be </w:t>
      </w:r>
      <w:r w:rsidR="00615F96">
        <w:rPr>
          <w:lang w:val="en-AU"/>
        </w:rPr>
        <w:t xml:space="preserve">converted </w:t>
      </w:r>
      <w:r>
        <w:rPr>
          <w:lang w:val="en-AU"/>
        </w:rPr>
        <w:t xml:space="preserve">automatically </w:t>
      </w:r>
      <w:r w:rsidR="00615F96">
        <w:rPr>
          <w:lang w:val="en-GB"/>
        </w:rPr>
        <w:t>to an instance of</w:t>
      </w:r>
      <w:r>
        <w:rPr>
          <w:lang w:val="en-AU"/>
        </w:rPr>
        <w:t xml:space="preserve"> the S-101 feature </w:t>
      </w:r>
      <w:r>
        <w:rPr>
          <w:b/>
          <w:lang w:val="en-GB"/>
        </w:rPr>
        <w:t>Spring</w:t>
      </w:r>
      <w:r>
        <w:rPr>
          <w:b/>
          <w:lang w:val="en-AU"/>
        </w:rPr>
        <w:t xml:space="preserve"> </w:t>
      </w:r>
      <w:r>
        <w:rPr>
          <w:lang w:val="en-AU"/>
        </w:rPr>
        <w:t>during the automated conversion process.</w:t>
      </w:r>
    </w:p>
    <w:p w14:paraId="6515208D" w14:textId="604F67C4" w:rsidR="006B2826" w:rsidRPr="00F20AE1" w:rsidRDefault="006B2826" w:rsidP="00C93144">
      <w:pPr>
        <w:pStyle w:val="Heading3"/>
        <w:keepLines/>
        <w:numPr>
          <w:ilvl w:val="2"/>
          <w:numId w:val="13"/>
        </w:numPr>
        <w:tabs>
          <w:tab w:val="clear" w:pos="283"/>
          <w:tab w:val="clear" w:pos="566"/>
          <w:tab w:val="clear" w:pos="720"/>
          <w:tab w:val="clear" w:pos="850"/>
          <w:tab w:val="clear" w:pos="915"/>
          <w:tab w:val="clear" w:pos="2911"/>
          <w:tab w:val="left" w:pos="851"/>
        </w:tabs>
        <w:spacing w:before="240" w:after="120"/>
        <w:ind w:left="851" w:hanging="851"/>
        <w:rPr>
          <w:bCs/>
          <w:lang w:val="en-GB"/>
        </w:rPr>
      </w:pPr>
      <w:bookmarkStart w:id="837" w:name="_Toc422735725"/>
      <w:bookmarkStart w:id="838" w:name="_Toc460900563"/>
      <w:bookmarkStart w:id="839" w:name="_Toc68293277"/>
      <w:proofErr w:type="spellStart"/>
      <w:r w:rsidRPr="00F20AE1">
        <w:rPr>
          <w:bCs/>
          <w:lang w:val="en-GB"/>
        </w:rPr>
        <w:t>Tideway</w:t>
      </w:r>
      <w:bookmarkEnd w:id="837"/>
      <w:bookmarkEnd w:id="838"/>
      <w:r w:rsidRPr="00F20AE1">
        <w:rPr>
          <w:bCs/>
          <w:lang w:val="en-GB"/>
        </w:rPr>
        <w:t>s</w:t>
      </w:r>
      <w:bookmarkEnd w:id="839"/>
      <w:proofErr w:type="spellEnd"/>
    </w:p>
    <w:p w14:paraId="176DE891" w14:textId="2ED25355" w:rsidR="00BE07D4" w:rsidRDefault="00BE07D4" w:rsidP="00BE07D4">
      <w:pPr>
        <w:keepNext/>
        <w:keepLines/>
        <w:tabs>
          <w:tab w:val="left" w:pos="0"/>
          <w:tab w:val="left" w:pos="283"/>
          <w:tab w:val="left" w:pos="566"/>
          <w:tab w:val="left" w:pos="850"/>
          <w:tab w:val="left" w:pos="1134"/>
          <w:tab w:val="left" w:pos="1418"/>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S-57 Geo object:</w:t>
      </w:r>
      <w:r w:rsidRPr="00F20AE1">
        <w:rPr>
          <w:lang w:val="en-GB"/>
        </w:rPr>
        <w:tab/>
      </w:r>
      <w:r w:rsidRPr="00F20AE1">
        <w:rPr>
          <w:lang w:val="en-GB"/>
        </w:rPr>
        <w:tab/>
        <w:t>Tideway (</w:t>
      </w:r>
      <w:r w:rsidRPr="00F20AE1">
        <w:rPr>
          <w:b/>
          <w:lang w:val="en-GB"/>
        </w:rPr>
        <w:t>TIDEWY</w:t>
      </w:r>
      <w:r w:rsidRPr="00F20AE1">
        <w:rPr>
          <w:lang w:val="en-GB"/>
        </w:rPr>
        <w:t>)</w:t>
      </w:r>
      <w:r w:rsidRPr="00F20AE1">
        <w:rPr>
          <w:lang w:val="en-GB"/>
        </w:rPr>
        <w:tab/>
      </w:r>
      <w:r w:rsidRPr="00F20AE1">
        <w:rPr>
          <w:lang w:val="en-GB"/>
        </w:rPr>
        <w:tab/>
        <w:t>(</w:t>
      </w:r>
      <w:r>
        <w:rPr>
          <w:lang w:val="en-GB"/>
        </w:rPr>
        <w:t>L</w:t>
      </w:r>
      <w:proofErr w:type="gramStart"/>
      <w:r>
        <w:rPr>
          <w:lang w:val="en-GB"/>
        </w:rPr>
        <w:t>,A</w:t>
      </w:r>
      <w:proofErr w:type="gramEnd"/>
      <w:r w:rsidRPr="00F20AE1">
        <w:rPr>
          <w:lang w:val="en-GB"/>
        </w:rPr>
        <w:t>)</w:t>
      </w:r>
    </w:p>
    <w:p w14:paraId="6E7FCA28" w14:textId="033FF60E" w:rsidR="00BE07D4" w:rsidRDefault="00BE07D4" w:rsidP="00BE07D4">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w:t>
      </w:r>
      <w:r w:rsidR="00960124">
        <w:rPr>
          <w:u w:val="single"/>
          <w:lang w:val="en-GB"/>
        </w:rPr>
        <w:t>-</w:t>
      </w:r>
      <w:r w:rsidRPr="00F20AE1">
        <w:rPr>
          <w:u w:val="single"/>
          <w:lang w:val="en-GB"/>
        </w:rPr>
        <w:t>101 Geo feature</w:t>
      </w:r>
      <w:r w:rsidRPr="00F20AE1">
        <w:rPr>
          <w:lang w:val="en-GB"/>
        </w:rPr>
        <w:t>:</w:t>
      </w:r>
      <w:r w:rsidRPr="00F20AE1">
        <w:rPr>
          <w:lang w:val="en-GB"/>
        </w:rPr>
        <w:tab/>
      </w:r>
      <w:r>
        <w:rPr>
          <w:b/>
          <w:lang w:val="en-GB"/>
        </w:rPr>
        <w:t>Tideway</w:t>
      </w:r>
      <w:r w:rsidRPr="00F20AE1">
        <w:rPr>
          <w:b/>
          <w:lang w:val="en-GB"/>
        </w:rPr>
        <w:tab/>
      </w:r>
      <w:r>
        <w:rPr>
          <w:b/>
          <w:lang w:val="en-GB"/>
        </w:rPr>
        <w:tab/>
      </w:r>
      <w:r>
        <w:rPr>
          <w:b/>
          <w:lang w:val="en-GB"/>
        </w:rPr>
        <w:tab/>
      </w:r>
      <w:r>
        <w:rPr>
          <w:b/>
          <w:lang w:val="en-GB"/>
        </w:rPr>
        <w:tab/>
      </w:r>
      <w:r>
        <w:rPr>
          <w:b/>
          <w:lang w:val="en-GB"/>
        </w:rPr>
        <w:tab/>
      </w:r>
      <w:r>
        <w:rPr>
          <w:b/>
          <w:lang w:val="en-GB"/>
        </w:rPr>
        <w:tab/>
      </w:r>
      <w:r w:rsidRPr="00F20AE1">
        <w:rPr>
          <w:lang w:val="en-GB"/>
        </w:rPr>
        <w:t>(</w:t>
      </w:r>
      <w:r>
        <w:rPr>
          <w:lang w:val="en-GB"/>
        </w:rPr>
        <w:t>C</w:t>
      </w:r>
      <w:proofErr w:type="gramStart"/>
      <w:r>
        <w:rPr>
          <w:lang w:val="en-GB"/>
        </w:rPr>
        <w:t>,S</w:t>
      </w:r>
      <w:proofErr w:type="gramEnd"/>
      <w:r>
        <w:rPr>
          <w:lang w:val="en-GB"/>
        </w:rPr>
        <w:t>)</w:t>
      </w:r>
      <w:r>
        <w:rPr>
          <w:lang w:val="en-GB"/>
        </w:rPr>
        <w:tab/>
      </w:r>
      <w:r>
        <w:rPr>
          <w:lang w:val="en-GB"/>
        </w:rPr>
        <w:tab/>
      </w:r>
      <w:r>
        <w:rPr>
          <w:lang w:val="en-GB"/>
        </w:rPr>
        <w:tab/>
      </w:r>
      <w:r>
        <w:rPr>
          <w:lang w:val="en-GB"/>
        </w:rPr>
        <w:tab/>
      </w:r>
      <w:r>
        <w:rPr>
          <w:lang w:val="en-GB"/>
        </w:rPr>
        <w:tab/>
      </w:r>
      <w:r w:rsidRPr="00F20AE1">
        <w:rPr>
          <w:lang w:val="en-GB"/>
        </w:rPr>
        <w:t xml:space="preserve">(S-101 DCEG Clause </w:t>
      </w:r>
      <w:r>
        <w:rPr>
          <w:lang w:val="en-GB"/>
        </w:rPr>
        <w:t>5.16</w:t>
      </w:r>
      <w:r w:rsidRPr="00F20AE1">
        <w:rPr>
          <w:lang w:val="en-GB"/>
        </w:rPr>
        <w:t>)</w:t>
      </w:r>
    </w:p>
    <w:p w14:paraId="086636D1" w14:textId="71D74587" w:rsidR="00EF2834" w:rsidRDefault="00EF2834" w:rsidP="00EF2834">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Pr>
          <w:lang w:val="en-AU"/>
        </w:rPr>
        <w:t>All instances of encoding of the S-57 Feature object</w:t>
      </w:r>
      <w:r w:rsidRPr="00560C1D">
        <w:rPr>
          <w:lang w:val="en-AU"/>
        </w:rPr>
        <w:t xml:space="preserve"> </w:t>
      </w:r>
      <w:r>
        <w:rPr>
          <w:b/>
          <w:lang w:val="en-GB"/>
        </w:rPr>
        <w:t>TIDEWY</w:t>
      </w:r>
      <w:r w:rsidRPr="00560C1D">
        <w:rPr>
          <w:lang w:val="en-AU"/>
        </w:rPr>
        <w:t xml:space="preserve"> </w:t>
      </w:r>
      <w:r>
        <w:rPr>
          <w:lang w:val="en-AU"/>
        </w:rPr>
        <w:t xml:space="preserve">and its binding attributes will be </w:t>
      </w:r>
      <w:r w:rsidR="00615F96">
        <w:rPr>
          <w:lang w:val="en-AU"/>
        </w:rPr>
        <w:t xml:space="preserve">converted </w:t>
      </w:r>
      <w:r>
        <w:rPr>
          <w:lang w:val="en-AU"/>
        </w:rPr>
        <w:t xml:space="preserve">automatically </w:t>
      </w:r>
      <w:r w:rsidR="00615F96">
        <w:rPr>
          <w:lang w:val="en-GB"/>
        </w:rPr>
        <w:t>to an instance of</w:t>
      </w:r>
      <w:r>
        <w:rPr>
          <w:lang w:val="en-AU"/>
        </w:rPr>
        <w:t xml:space="preserve"> the S-101 feature </w:t>
      </w:r>
      <w:r>
        <w:rPr>
          <w:b/>
          <w:lang w:val="en-GB"/>
        </w:rPr>
        <w:t>Tideway</w:t>
      </w:r>
      <w:r>
        <w:rPr>
          <w:b/>
          <w:lang w:val="en-AU"/>
        </w:rPr>
        <w:t xml:space="preserve"> </w:t>
      </w:r>
      <w:r>
        <w:rPr>
          <w:lang w:val="en-AU"/>
        </w:rPr>
        <w:t>during the automated conversion process.</w:t>
      </w:r>
    </w:p>
    <w:p w14:paraId="65259944" w14:textId="4180272B" w:rsidR="006B2826" w:rsidRPr="00F20AE1" w:rsidRDefault="006B2826" w:rsidP="00C93144">
      <w:pPr>
        <w:pStyle w:val="Heading1"/>
        <w:pageBreakBefore/>
        <w:numPr>
          <w:ilvl w:val="0"/>
          <w:numId w:val="13"/>
        </w:numPr>
        <w:tabs>
          <w:tab w:val="clear" w:pos="283"/>
          <w:tab w:val="clear" w:pos="432"/>
          <w:tab w:val="clear" w:pos="566"/>
          <w:tab w:val="clear" w:pos="720"/>
          <w:tab w:val="clear" w:pos="850"/>
          <w:tab w:val="clear" w:pos="915"/>
          <w:tab w:val="clear" w:pos="2911"/>
          <w:tab w:val="left" w:pos="851"/>
        </w:tabs>
        <w:spacing w:before="240" w:after="120"/>
        <w:ind w:left="851" w:hanging="851"/>
        <w:rPr>
          <w:bCs/>
          <w:lang w:val="en-GB"/>
        </w:rPr>
      </w:pPr>
      <w:bookmarkStart w:id="840" w:name="_Toc68293278"/>
      <w:r w:rsidRPr="00F20AE1">
        <w:rPr>
          <w:bCs/>
          <w:lang w:val="en-GB"/>
        </w:rPr>
        <w:lastRenderedPageBreak/>
        <w:t>Sea areas</w:t>
      </w:r>
      <w:bookmarkEnd w:id="840"/>
    </w:p>
    <w:p w14:paraId="70495844" w14:textId="19092E5F" w:rsidR="00FB1309" w:rsidRDefault="00FB1309" w:rsidP="00FB1309">
      <w:pPr>
        <w:keepNext/>
        <w:keepLines/>
        <w:tabs>
          <w:tab w:val="left" w:pos="0"/>
          <w:tab w:val="left" w:pos="283"/>
          <w:tab w:val="left" w:pos="566"/>
          <w:tab w:val="left" w:pos="850"/>
          <w:tab w:val="left" w:pos="1134"/>
          <w:tab w:val="left" w:pos="1418"/>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S-57 Geo object:</w:t>
      </w:r>
      <w:r w:rsidRPr="00F20AE1">
        <w:rPr>
          <w:lang w:val="en-GB"/>
        </w:rPr>
        <w:tab/>
      </w:r>
      <w:r w:rsidRPr="00F20AE1">
        <w:rPr>
          <w:lang w:val="en-GB"/>
        </w:rPr>
        <w:tab/>
        <w:t>Sea area (</w:t>
      </w:r>
      <w:r w:rsidRPr="00F20AE1">
        <w:rPr>
          <w:b/>
          <w:lang w:val="en-GB"/>
        </w:rPr>
        <w:t>SEAARE</w:t>
      </w:r>
      <w:r w:rsidRPr="00F20AE1">
        <w:rPr>
          <w:lang w:val="en-GB"/>
        </w:rPr>
        <w:t>)</w:t>
      </w:r>
      <w:r w:rsidRPr="00F20AE1">
        <w:rPr>
          <w:lang w:val="en-GB"/>
        </w:rPr>
        <w:tab/>
      </w:r>
      <w:r w:rsidRPr="00F20AE1">
        <w:rPr>
          <w:lang w:val="en-GB"/>
        </w:rPr>
        <w:tab/>
      </w:r>
      <w:r>
        <w:rPr>
          <w:lang w:val="en-GB"/>
        </w:rPr>
        <w:tab/>
      </w:r>
      <w:r>
        <w:rPr>
          <w:lang w:val="en-GB"/>
        </w:rPr>
        <w:tab/>
      </w:r>
      <w:r>
        <w:rPr>
          <w:lang w:val="en-GB"/>
        </w:rPr>
        <w:tab/>
      </w:r>
      <w:r w:rsidRPr="00F20AE1">
        <w:rPr>
          <w:lang w:val="en-GB"/>
        </w:rPr>
        <w:t>(P</w:t>
      </w:r>
      <w:proofErr w:type="gramStart"/>
      <w:r>
        <w:rPr>
          <w:lang w:val="en-GB"/>
        </w:rPr>
        <w:t>,A</w:t>
      </w:r>
      <w:proofErr w:type="gramEnd"/>
      <w:r w:rsidRPr="00F20AE1">
        <w:rPr>
          <w:lang w:val="en-GB"/>
        </w:rPr>
        <w:t>)</w:t>
      </w:r>
    </w:p>
    <w:p w14:paraId="48CC28AE" w14:textId="6A933ADC" w:rsidR="00FB1309" w:rsidRDefault="00FB1309" w:rsidP="00FB1309">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w:t>
      </w:r>
      <w:r w:rsidR="00960124">
        <w:rPr>
          <w:u w:val="single"/>
          <w:lang w:val="en-GB"/>
        </w:rPr>
        <w:t>-</w:t>
      </w:r>
      <w:r w:rsidRPr="00F20AE1">
        <w:rPr>
          <w:u w:val="single"/>
          <w:lang w:val="en-GB"/>
        </w:rPr>
        <w:t>101 Geo feature</w:t>
      </w:r>
      <w:r w:rsidRPr="00F20AE1">
        <w:rPr>
          <w:lang w:val="en-GB"/>
        </w:rPr>
        <w:t>:</w:t>
      </w:r>
      <w:r w:rsidRPr="00F20AE1">
        <w:rPr>
          <w:lang w:val="en-GB"/>
        </w:rPr>
        <w:tab/>
      </w:r>
      <w:r>
        <w:rPr>
          <w:b/>
          <w:lang w:val="en-GB"/>
        </w:rPr>
        <w:t>Sea Area/Named Water Area</w:t>
      </w:r>
      <w:r w:rsidRPr="00F20AE1">
        <w:rPr>
          <w:b/>
          <w:lang w:val="en-GB"/>
        </w:rPr>
        <w:tab/>
      </w:r>
      <w:r>
        <w:rPr>
          <w:b/>
          <w:lang w:val="en-GB"/>
        </w:rPr>
        <w:tab/>
      </w:r>
      <w:r w:rsidRPr="00F20AE1">
        <w:rPr>
          <w:lang w:val="en-GB"/>
        </w:rPr>
        <w:t>(</w:t>
      </w:r>
      <w:r>
        <w:rPr>
          <w:lang w:val="en-GB"/>
        </w:rPr>
        <w:t>P</w:t>
      </w:r>
      <w:proofErr w:type="gramStart"/>
      <w:r>
        <w:rPr>
          <w:lang w:val="en-GB"/>
        </w:rPr>
        <w:t>,S</w:t>
      </w:r>
      <w:proofErr w:type="gramEnd"/>
      <w:r>
        <w:rPr>
          <w:lang w:val="en-GB"/>
        </w:rPr>
        <w:t>)</w:t>
      </w:r>
      <w:r>
        <w:rPr>
          <w:lang w:val="en-GB"/>
        </w:rPr>
        <w:tab/>
      </w:r>
      <w:r>
        <w:rPr>
          <w:lang w:val="en-GB"/>
        </w:rPr>
        <w:tab/>
      </w:r>
      <w:r>
        <w:rPr>
          <w:lang w:val="en-GB"/>
        </w:rPr>
        <w:tab/>
      </w:r>
      <w:r w:rsidRPr="00F20AE1">
        <w:rPr>
          <w:lang w:val="en-GB"/>
        </w:rPr>
        <w:t xml:space="preserve">(S-101 DCEG Clause </w:t>
      </w:r>
      <w:r>
        <w:rPr>
          <w:lang w:val="en-GB"/>
        </w:rPr>
        <w:t>9.1</w:t>
      </w:r>
      <w:r w:rsidRPr="00F20AE1">
        <w:rPr>
          <w:lang w:val="en-GB"/>
        </w:rPr>
        <w:t>)</w:t>
      </w:r>
    </w:p>
    <w:p w14:paraId="602BA41A" w14:textId="70F9D693" w:rsidR="00FB1309" w:rsidRDefault="00FB1309" w:rsidP="00FB1309">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Pr>
          <w:lang w:val="en-AU"/>
        </w:rPr>
        <w:t>All instances of encoding of the S-57 Feature object</w:t>
      </w:r>
      <w:r w:rsidRPr="00560C1D">
        <w:rPr>
          <w:lang w:val="en-AU"/>
        </w:rPr>
        <w:t xml:space="preserve"> </w:t>
      </w:r>
      <w:r>
        <w:rPr>
          <w:b/>
          <w:lang w:val="en-GB"/>
        </w:rPr>
        <w:t>SEAARE</w:t>
      </w:r>
      <w:r w:rsidRPr="00560C1D">
        <w:rPr>
          <w:lang w:val="en-AU"/>
        </w:rPr>
        <w:t xml:space="preserve"> </w:t>
      </w:r>
      <w:r>
        <w:rPr>
          <w:lang w:val="en-AU"/>
        </w:rPr>
        <w:t xml:space="preserve">and its binding attributes will be </w:t>
      </w:r>
      <w:r w:rsidR="00615F96">
        <w:rPr>
          <w:lang w:val="en-AU"/>
        </w:rPr>
        <w:t xml:space="preserve">converted </w:t>
      </w:r>
      <w:r>
        <w:rPr>
          <w:lang w:val="en-AU"/>
        </w:rPr>
        <w:t xml:space="preserve">automatically </w:t>
      </w:r>
      <w:r w:rsidR="00615F96">
        <w:rPr>
          <w:lang w:val="en-GB"/>
        </w:rPr>
        <w:t>to an instance of</w:t>
      </w:r>
      <w:r>
        <w:rPr>
          <w:lang w:val="en-AU"/>
        </w:rPr>
        <w:t xml:space="preserve"> the S-101 feature </w:t>
      </w:r>
      <w:r>
        <w:rPr>
          <w:b/>
          <w:lang w:val="en-GB"/>
        </w:rPr>
        <w:t>Sea Area/Named Water Area</w:t>
      </w:r>
      <w:r>
        <w:rPr>
          <w:b/>
          <w:lang w:val="en-AU"/>
        </w:rPr>
        <w:t xml:space="preserve"> </w:t>
      </w:r>
      <w:r>
        <w:rPr>
          <w:lang w:val="en-AU"/>
        </w:rPr>
        <w:t>during the automated conversion process.</w:t>
      </w:r>
    </w:p>
    <w:p w14:paraId="636EFF94" w14:textId="77777777" w:rsidR="006B2826" w:rsidRPr="00F20AE1" w:rsidRDefault="006B2826" w:rsidP="00C93144">
      <w:pPr>
        <w:pStyle w:val="Heading1"/>
        <w:numPr>
          <w:ilvl w:val="0"/>
          <w:numId w:val="13"/>
        </w:numPr>
        <w:tabs>
          <w:tab w:val="clear" w:pos="283"/>
          <w:tab w:val="clear" w:pos="432"/>
          <w:tab w:val="clear" w:pos="566"/>
          <w:tab w:val="clear" w:pos="720"/>
          <w:tab w:val="clear" w:pos="850"/>
          <w:tab w:val="clear" w:pos="915"/>
          <w:tab w:val="clear" w:pos="2911"/>
          <w:tab w:val="left" w:pos="851"/>
        </w:tabs>
        <w:spacing w:before="240" w:after="120"/>
        <w:ind w:left="851" w:hanging="851"/>
        <w:rPr>
          <w:bCs/>
          <w:sz w:val="20"/>
          <w:lang w:val="en-GB"/>
        </w:rPr>
      </w:pPr>
      <w:bookmarkStart w:id="841" w:name="_Toc422735728"/>
      <w:bookmarkStart w:id="842" w:name="_Toc460900564"/>
      <w:r w:rsidRPr="00F20AE1">
        <w:rPr>
          <w:lang w:val="en-GB"/>
        </w:rPr>
        <w:br w:type="page"/>
      </w:r>
      <w:bookmarkStart w:id="843" w:name="_Toc68293279"/>
      <w:r w:rsidRPr="00F20AE1">
        <w:rPr>
          <w:bCs/>
          <w:lang w:val="en-GB"/>
        </w:rPr>
        <w:lastRenderedPageBreak/>
        <w:t>Harbour regulations</w:t>
      </w:r>
      <w:bookmarkEnd w:id="841"/>
      <w:bookmarkEnd w:id="842"/>
      <w:bookmarkEnd w:id="843"/>
    </w:p>
    <w:p w14:paraId="344FBC97" w14:textId="77777777" w:rsidR="006B2826" w:rsidRPr="00F20AE1" w:rsidRDefault="006B2826" w:rsidP="00C93144">
      <w:pPr>
        <w:pStyle w:val="Heading2"/>
        <w:numPr>
          <w:ilvl w:val="1"/>
          <w:numId w:val="13"/>
        </w:numPr>
        <w:tabs>
          <w:tab w:val="clear" w:pos="283"/>
          <w:tab w:val="clear" w:pos="576"/>
          <w:tab w:val="clear" w:pos="720"/>
          <w:tab w:val="clear" w:pos="850"/>
          <w:tab w:val="clear" w:pos="915"/>
          <w:tab w:val="clear" w:pos="2911"/>
          <w:tab w:val="left" w:pos="851"/>
        </w:tabs>
        <w:spacing w:before="240" w:after="120"/>
        <w:ind w:left="851" w:hanging="851"/>
        <w:rPr>
          <w:bCs/>
          <w:lang w:val="en-GB"/>
        </w:rPr>
      </w:pPr>
      <w:bookmarkStart w:id="844" w:name="_Toc422735730"/>
      <w:bookmarkStart w:id="845" w:name="_Toc460900565"/>
      <w:bookmarkStart w:id="846" w:name="_Toc68293280"/>
      <w:r w:rsidRPr="00F20AE1">
        <w:rPr>
          <w:bCs/>
          <w:lang w:val="en-GB"/>
        </w:rPr>
        <w:t>Regulations within harbour limits</w:t>
      </w:r>
      <w:bookmarkEnd w:id="844"/>
      <w:bookmarkEnd w:id="845"/>
      <w:bookmarkEnd w:id="846"/>
    </w:p>
    <w:p w14:paraId="7202AEF1" w14:textId="3B77E135" w:rsidR="006B2826" w:rsidRPr="00F20AE1" w:rsidRDefault="006B2826" w:rsidP="00C93144">
      <w:pPr>
        <w:pStyle w:val="Heading3"/>
        <w:keepLines/>
        <w:numPr>
          <w:ilvl w:val="2"/>
          <w:numId w:val="13"/>
        </w:numPr>
        <w:tabs>
          <w:tab w:val="clear" w:pos="283"/>
          <w:tab w:val="clear" w:pos="566"/>
          <w:tab w:val="clear" w:pos="720"/>
          <w:tab w:val="clear" w:pos="850"/>
          <w:tab w:val="clear" w:pos="915"/>
          <w:tab w:val="clear" w:pos="2911"/>
          <w:tab w:val="left" w:pos="851"/>
        </w:tabs>
        <w:spacing w:before="240" w:after="120"/>
        <w:ind w:left="851" w:hanging="851"/>
        <w:rPr>
          <w:bCs/>
          <w:lang w:val="en-GB"/>
        </w:rPr>
      </w:pPr>
      <w:bookmarkStart w:id="847" w:name="_Toc422735732"/>
      <w:bookmarkStart w:id="848" w:name="_Toc460900566"/>
      <w:bookmarkStart w:id="849" w:name="_Toc68293281"/>
      <w:r w:rsidRPr="00F20AE1">
        <w:rPr>
          <w:bCs/>
          <w:lang w:val="en-GB"/>
        </w:rPr>
        <w:t>Administrative harbour areas</w:t>
      </w:r>
      <w:bookmarkEnd w:id="847"/>
      <w:bookmarkEnd w:id="848"/>
      <w:bookmarkEnd w:id="849"/>
    </w:p>
    <w:p w14:paraId="36D84642" w14:textId="7738DD96" w:rsidR="002E7184" w:rsidRDefault="002E7184" w:rsidP="002E7184">
      <w:pPr>
        <w:keepNext/>
        <w:keepLines/>
        <w:tabs>
          <w:tab w:val="left" w:pos="0"/>
          <w:tab w:val="left" w:pos="283"/>
          <w:tab w:val="left" w:pos="566"/>
          <w:tab w:val="left" w:pos="850"/>
          <w:tab w:val="left" w:pos="1134"/>
          <w:tab w:val="left" w:pos="1418"/>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S-57 Geo object:</w:t>
      </w:r>
      <w:r w:rsidRPr="00F20AE1">
        <w:rPr>
          <w:lang w:val="en-GB"/>
        </w:rPr>
        <w:tab/>
      </w:r>
      <w:r w:rsidRPr="00F20AE1">
        <w:rPr>
          <w:lang w:val="en-GB"/>
        </w:rPr>
        <w:tab/>
        <w:t>Harbour area (</w:t>
      </w:r>
      <w:r w:rsidRPr="00F20AE1">
        <w:rPr>
          <w:b/>
          <w:lang w:val="en-GB"/>
        </w:rPr>
        <w:t>HRBARE</w:t>
      </w:r>
      <w:r w:rsidRPr="00F20AE1">
        <w:rPr>
          <w:lang w:val="en-GB"/>
        </w:rPr>
        <w:t>)</w:t>
      </w:r>
      <w:r w:rsidRPr="00F20AE1">
        <w:rPr>
          <w:lang w:val="en-GB"/>
        </w:rPr>
        <w:tab/>
      </w:r>
      <w:r w:rsidRPr="00F20AE1">
        <w:rPr>
          <w:lang w:val="en-GB"/>
        </w:rPr>
        <w:tab/>
      </w:r>
      <w:r>
        <w:rPr>
          <w:lang w:val="en-GB"/>
        </w:rPr>
        <w:tab/>
      </w:r>
      <w:r>
        <w:rPr>
          <w:lang w:val="en-GB"/>
        </w:rPr>
        <w:tab/>
      </w:r>
      <w:r>
        <w:rPr>
          <w:lang w:val="en-GB"/>
        </w:rPr>
        <w:tab/>
      </w:r>
      <w:r w:rsidRPr="00F20AE1">
        <w:rPr>
          <w:lang w:val="en-GB"/>
        </w:rPr>
        <w:t>(</w:t>
      </w:r>
      <w:r>
        <w:rPr>
          <w:lang w:val="en-GB"/>
        </w:rPr>
        <w:t>A</w:t>
      </w:r>
      <w:r w:rsidRPr="00F20AE1">
        <w:rPr>
          <w:lang w:val="en-GB"/>
        </w:rPr>
        <w:t>)</w:t>
      </w:r>
    </w:p>
    <w:p w14:paraId="220C24A0" w14:textId="3BA9ABAE" w:rsidR="002E7184" w:rsidRDefault="002E7184" w:rsidP="002E7184">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w:t>
      </w:r>
      <w:r w:rsidR="00960124">
        <w:rPr>
          <w:u w:val="single"/>
          <w:lang w:val="en-GB"/>
        </w:rPr>
        <w:t>-</w:t>
      </w:r>
      <w:r w:rsidRPr="00F20AE1">
        <w:rPr>
          <w:u w:val="single"/>
          <w:lang w:val="en-GB"/>
        </w:rPr>
        <w:t>101 Geo feature</w:t>
      </w:r>
      <w:r w:rsidRPr="00F20AE1">
        <w:rPr>
          <w:lang w:val="en-GB"/>
        </w:rPr>
        <w:t>:</w:t>
      </w:r>
      <w:r w:rsidRPr="00F20AE1">
        <w:rPr>
          <w:lang w:val="en-GB"/>
        </w:rPr>
        <w:tab/>
      </w:r>
      <w:r>
        <w:rPr>
          <w:b/>
          <w:lang w:val="en-GB"/>
        </w:rPr>
        <w:t>Harbour Area (Administrative)</w:t>
      </w:r>
      <w:r w:rsidRPr="00F20AE1">
        <w:rPr>
          <w:b/>
          <w:lang w:val="en-GB"/>
        </w:rPr>
        <w:tab/>
      </w:r>
      <w:r>
        <w:rPr>
          <w:b/>
          <w:lang w:val="en-GB"/>
        </w:rPr>
        <w:tab/>
      </w:r>
      <w:r w:rsidRPr="00F20AE1">
        <w:rPr>
          <w:lang w:val="en-GB"/>
        </w:rPr>
        <w:t>(</w:t>
      </w:r>
      <w:r>
        <w:rPr>
          <w:lang w:val="en-GB"/>
        </w:rPr>
        <w:t>S)</w:t>
      </w:r>
      <w:r>
        <w:rPr>
          <w:lang w:val="en-GB"/>
        </w:rPr>
        <w:tab/>
      </w:r>
      <w:r>
        <w:rPr>
          <w:lang w:val="en-GB"/>
        </w:rPr>
        <w:tab/>
      </w:r>
      <w:r>
        <w:rPr>
          <w:lang w:val="en-GB"/>
        </w:rPr>
        <w:tab/>
      </w:r>
      <w:r w:rsidRPr="00F20AE1">
        <w:rPr>
          <w:lang w:val="en-GB"/>
        </w:rPr>
        <w:t xml:space="preserve">(S-101 DCEG Clause </w:t>
      </w:r>
      <w:r>
        <w:rPr>
          <w:lang w:val="en-GB"/>
        </w:rPr>
        <w:t>16.19</w:t>
      </w:r>
      <w:r w:rsidRPr="00F20AE1">
        <w:rPr>
          <w:lang w:val="en-GB"/>
        </w:rPr>
        <w:t>)</w:t>
      </w:r>
    </w:p>
    <w:p w14:paraId="32B586CC" w14:textId="6F80E446" w:rsidR="000D4756" w:rsidRPr="00F20AE1" w:rsidRDefault="000D4756" w:rsidP="0036103E">
      <w:pPr>
        <w:spacing w:after="120"/>
        <w:jc w:val="both"/>
        <w:rPr>
          <w:lang w:val="en-GB"/>
        </w:rPr>
      </w:pPr>
      <w:r w:rsidRPr="00F20AE1">
        <w:rPr>
          <w:lang w:val="en-GB"/>
        </w:rPr>
        <w:t xml:space="preserve">All instances of encoding of the S-57 Feature object </w:t>
      </w:r>
      <w:r w:rsidRPr="00F20AE1">
        <w:rPr>
          <w:b/>
          <w:lang w:val="en-GB"/>
        </w:rPr>
        <w:t>HRBARE</w:t>
      </w:r>
      <w:r w:rsidRPr="00F20AE1">
        <w:rPr>
          <w:lang w:val="en-GB"/>
        </w:rPr>
        <w:t xml:space="preserve"> and its binding attributes will be </w:t>
      </w:r>
      <w:r w:rsidR="00615F96">
        <w:rPr>
          <w:lang w:val="en-GB"/>
        </w:rPr>
        <w:t>converted</w:t>
      </w:r>
      <w:r w:rsidR="00615F96" w:rsidRPr="00F20AE1">
        <w:rPr>
          <w:lang w:val="en-GB"/>
        </w:rPr>
        <w:t xml:space="preserve"> </w:t>
      </w:r>
      <w:r w:rsidRPr="00F20AE1">
        <w:rPr>
          <w:lang w:val="en-GB"/>
        </w:rPr>
        <w:t xml:space="preserve">automatically </w:t>
      </w:r>
      <w:r w:rsidR="00615F96">
        <w:rPr>
          <w:lang w:val="en-GB"/>
        </w:rPr>
        <w:t>to an instance of</w:t>
      </w:r>
      <w:r w:rsidRPr="00F20AE1">
        <w:rPr>
          <w:lang w:val="en-GB"/>
        </w:rPr>
        <w:t xml:space="preserve"> the S-101 feature </w:t>
      </w:r>
      <w:r>
        <w:rPr>
          <w:b/>
          <w:lang w:val="en-GB"/>
        </w:rPr>
        <w:t>Harbour Area (Administrative)</w:t>
      </w:r>
      <w:r w:rsidRPr="00F20AE1">
        <w:rPr>
          <w:b/>
          <w:lang w:val="en-GB"/>
        </w:rPr>
        <w:t xml:space="preserve"> </w:t>
      </w:r>
      <w:r w:rsidRPr="00F20AE1">
        <w:rPr>
          <w:lang w:val="en-GB"/>
        </w:rPr>
        <w:t>during the automated conversion process.  However, Data Producers are advised that the following enumerate type attribute ha</w:t>
      </w:r>
      <w:r>
        <w:rPr>
          <w:lang w:val="en-GB"/>
        </w:rPr>
        <w:t>s</w:t>
      </w:r>
      <w:r w:rsidRPr="00F20AE1">
        <w:rPr>
          <w:lang w:val="en-GB"/>
        </w:rPr>
        <w:t xml:space="preserve"> restricted allowable enumerate values for </w:t>
      </w:r>
      <w:r>
        <w:rPr>
          <w:b/>
          <w:lang w:val="en-GB"/>
        </w:rPr>
        <w:t>Harbour Area (Administrative)</w:t>
      </w:r>
      <w:r w:rsidRPr="00F20AE1">
        <w:rPr>
          <w:lang w:val="en-GB"/>
        </w:rPr>
        <w:t xml:space="preserve"> in S-101:</w:t>
      </w:r>
    </w:p>
    <w:p w14:paraId="790110A7" w14:textId="77777777" w:rsidR="000D4756" w:rsidRPr="00F20AE1" w:rsidRDefault="000D4756" w:rsidP="000D4756">
      <w:pPr>
        <w:spacing w:after="120"/>
        <w:jc w:val="both"/>
        <w:rPr>
          <w:lang w:val="en-GB"/>
        </w:rPr>
      </w:pPr>
      <w:r w:rsidRPr="00F20AE1">
        <w:rPr>
          <w:b/>
          <w:lang w:val="en-GB"/>
        </w:rPr>
        <w:t>status</w:t>
      </w:r>
      <w:r w:rsidRPr="00F20AE1">
        <w:rPr>
          <w:lang w:val="en-GB"/>
        </w:rPr>
        <w:tab/>
      </w:r>
      <w:r w:rsidRPr="00F20AE1">
        <w:rPr>
          <w:lang w:val="en-GB"/>
        </w:rPr>
        <w:tab/>
        <w:t>(STATUS)</w:t>
      </w:r>
    </w:p>
    <w:p w14:paraId="38E8E0FD" w14:textId="70F33F03" w:rsidR="000D4756" w:rsidRPr="00F20AE1" w:rsidRDefault="000D4756" w:rsidP="000D4756">
      <w:pPr>
        <w:spacing w:after="120"/>
        <w:jc w:val="both"/>
        <w:rPr>
          <w:rFonts w:cs="Arial"/>
          <w:lang w:val="en-GB"/>
        </w:rPr>
      </w:pPr>
      <w:r w:rsidRPr="00F20AE1">
        <w:rPr>
          <w:rFonts w:cs="Arial"/>
          <w:bCs/>
          <w:lang w:val="en-GB"/>
        </w:rPr>
        <w:t xml:space="preserve">See S-101 </w:t>
      </w:r>
      <w:r>
        <w:rPr>
          <w:rFonts w:cs="Arial"/>
          <w:bCs/>
          <w:lang w:val="en-GB"/>
        </w:rPr>
        <w:t>DCEG clause 16.19 for the listing</w:t>
      </w:r>
      <w:r w:rsidRPr="00F20AE1">
        <w:rPr>
          <w:rFonts w:cs="Arial"/>
          <w:bCs/>
          <w:lang w:val="en-GB"/>
        </w:rPr>
        <w:t xml:space="preserve"> of allowable values.  Values populated in S-57 for th</w:t>
      </w:r>
      <w:r>
        <w:rPr>
          <w:rFonts w:cs="Arial"/>
          <w:bCs/>
          <w:lang w:val="en-GB"/>
        </w:rPr>
        <w:t>is</w:t>
      </w:r>
      <w:r w:rsidR="00E7402D">
        <w:rPr>
          <w:rFonts w:cs="Arial"/>
          <w:bCs/>
          <w:lang w:val="en-GB"/>
        </w:rPr>
        <w:t xml:space="preserve"> attribute</w:t>
      </w:r>
      <w:r w:rsidRPr="00F20AE1">
        <w:rPr>
          <w:rFonts w:cs="Arial"/>
          <w:bCs/>
          <w:lang w:val="en-GB"/>
        </w:rPr>
        <w:t xml:space="preserve"> other than the allowable values will</w:t>
      </w:r>
      <w:r w:rsidRPr="00F20AE1">
        <w:rPr>
          <w:lang w:val="en-GB"/>
        </w:rPr>
        <w:t xml:space="preserve"> not be converted across to S-101</w:t>
      </w:r>
      <w:r w:rsidRPr="00F20AE1">
        <w:rPr>
          <w:rFonts w:cs="Arial"/>
          <w:bCs/>
          <w:lang w:val="en-GB"/>
        </w:rPr>
        <w:t xml:space="preserve">.  Data Producers are advised to check any populated values for STATUS on </w:t>
      </w:r>
      <w:r w:rsidRPr="00F20AE1">
        <w:rPr>
          <w:b/>
          <w:lang w:val="en-GB"/>
        </w:rPr>
        <w:t>HRBARE</w:t>
      </w:r>
      <w:r w:rsidRPr="00F20AE1">
        <w:rPr>
          <w:rFonts w:cs="Arial"/>
          <w:bCs/>
          <w:lang w:val="en-GB"/>
        </w:rPr>
        <w:t xml:space="preserve"> and amend appropriately.</w:t>
      </w:r>
    </w:p>
    <w:p w14:paraId="433E4650" w14:textId="4D566141" w:rsidR="006B2826" w:rsidRPr="00F20AE1" w:rsidRDefault="006B2826" w:rsidP="00C93144">
      <w:pPr>
        <w:pStyle w:val="Heading3"/>
        <w:keepLines/>
        <w:numPr>
          <w:ilvl w:val="2"/>
          <w:numId w:val="13"/>
        </w:numPr>
        <w:tabs>
          <w:tab w:val="clear" w:pos="283"/>
          <w:tab w:val="clear" w:pos="566"/>
          <w:tab w:val="clear" w:pos="720"/>
          <w:tab w:val="clear" w:pos="850"/>
          <w:tab w:val="clear" w:pos="915"/>
          <w:tab w:val="clear" w:pos="2911"/>
          <w:tab w:val="left" w:pos="851"/>
        </w:tabs>
        <w:spacing w:before="240" w:after="120"/>
        <w:ind w:left="851" w:hanging="851"/>
        <w:rPr>
          <w:bCs/>
          <w:lang w:val="en-GB"/>
        </w:rPr>
      </w:pPr>
      <w:bookmarkStart w:id="850" w:name="_Toc422735734"/>
      <w:bookmarkStart w:id="851" w:name="_Toc460900567"/>
      <w:bookmarkStart w:id="852" w:name="_Toc68293282"/>
      <w:r w:rsidRPr="00F20AE1">
        <w:rPr>
          <w:bCs/>
          <w:lang w:val="en-GB"/>
        </w:rPr>
        <w:t>Speed limits</w:t>
      </w:r>
      <w:bookmarkEnd w:id="850"/>
      <w:bookmarkEnd w:id="851"/>
      <w:bookmarkEnd w:id="852"/>
    </w:p>
    <w:p w14:paraId="2B290209" w14:textId="5558ECE8" w:rsidR="00BE3246" w:rsidRDefault="00BE3246" w:rsidP="00BE3246">
      <w:pPr>
        <w:spacing w:after="120"/>
        <w:jc w:val="both"/>
        <w:rPr>
          <w:rFonts w:cs="Arial"/>
          <w:bCs/>
          <w:lang w:val="en-AU"/>
        </w:rPr>
      </w:pPr>
      <w:r>
        <w:rPr>
          <w:rFonts w:cs="Arial"/>
          <w:bCs/>
          <w:lang w:val="en-AU"/>
        </w:rPr>
        <w:t>The guidance for the encoding of speed limits remains unchanged in S-101</w:t>
      </w:r>
      <w:r w:rsidRPr="00560C1D">
        <w:rPr>
          <w:rFonts w:cs="Arial"/>
          <w:bCs/>
          <w:lang w:val="en-AU"/>
        </w:rPr>
        <w:t>.</w:t>
      </w:r>
      <w:r>
        <w:rPr>
          <w:rFonts w:cs="Arial"/>
          <w:bCs/>
          <w:lang w:val="en-AU"/>
        </w:rPr>
        <w:t xml:space="preserve">  See S-101 DCEG clause 17.4.</w:t>
      </w:r>
    </w:p>
    <w:p w14:paraId="0123FE0F" w14:textId="77777777" w:rsidR="006B2826" w:rsidRPr="00F20AE1" w:rsidRDefault="006B2826" w:rsidP="00C93144">
      <w:pPr>
        <w:pStyle w:val="Heading2"/>
        <w:numPr>
          <w:ilvl w:val="1"/>
          <w:numId w:val="13"/>
        </w:numPr>
        <w:tabs>
          <w:tab w:val="clear" w:pos="283"/>
          <w:tab w:val="clear" w:pos="576"/>
          <w:tab w:val="clear" w:pos="720"/>
          <w:tab w:val="clear" w:pos="850"/>
          <w:tab w:val="clear" w:pos="915"/>
          <w:tab w:val="clear" w:pos="2911"/>
          <w:tab w:val="left" w:pos="851"/>
        </w:tabs>
        <w:spacing w:before="240" w:after="120"/>
        <w:ind w:left="851" w:hanging="851"/>
        <w:rPr>
          <w:bCs/>
          <w:szCs w:val="24"/>
          <w:lang w:val="en-GB"/>
        </w:rPr>
      </w:pPr>
      <w:bookmarkStart w:id="853" w:name="_Toc422735736"/>
      <w:bookmarkStart w:id="854" w:name="_Toc460900568"/>
      <w:bookmarkStart w:id="855" w:name="_Toc68293283"/>
      <w:r w:rsidRPr="00F20AE1">
        <w:rPr>
          <w:bCs/>
          <w:szCs w:val="24"/>
          <w:lang w:val="en-GB"/>
        </w:rPr>
        <w:t>Anchorages and prohibited/restricted anchorages; moorings</w:t>
      </w:r>
      <w:bookmarkEnd w:id="853"/>
      <w:bookmarkEnd w:id="854"/>
      <w:bookmarkEnd w:id="855"/>
    </w:p>
    <w:p w14:paraId="5CD64330" w14:textId="4B2F79CD" w:rsidR="006B2826" w:rsidRPr="00F20AE1" w:rsidRDefault="006B2826" w:rsidP="00C93144">
      <w:pPr>
        <w:pStyle w:val="Heading3"/>
        <w:keepLines/>
        <w:numPr>
          <w:ilvl w:val="2"/>
          <w:numId w:val="13"/>
        </w:numPr>
        <w:tabs>
          <w:tab w:val="clear" w:pos="283"/>
          <w:tab w:val="clear" w:pos="566"/>
          <w:tab w:val="clear" w:pos="720"/>
          <w:tab w:val="clear" w:pos="850"/>
          <w:tab w:val="clear" w:pos="915"/>
          <w:tab w:val="clear" w:pos="2911"/>
          <w:tab w:val="left" w:pos="851"/>
        </w:tabs>
        <w:spacing w:before="240" w:after="120"/>
        <w:ind w:left="851" w:hanging="851"/>
        <w:rPr>
          <w:bCs/>
          <w:lang w:val="en-GB"/>
        </w:rPr>
      </w:pPr>
      <w:bookmarkStart w:id="856" w:name="_Toc422735738"/>
      <w:bookmarkStart w:id="857" w:name="_Toc460900569"/>
      <w:bookmarkStart w:id="858" w:name="_Toc68293284"/>
      <w:r w:rsidRPr="00F20AE1">
        <w:rPr>
          <w:bCs/>
          <w:lang w:val="en-GB"/>
        </w:rPr>
        <w:t>Anchorages</w:t>
      </w:r>
      <w:bookmarkEnd w:id="856"/>
      <w:bookmarkEnd w:id="857"/>
      <w:bookmarkEnd w:id="858"/>
    </w:p>
    <w:p w14:paraId="0C850B8C" w14:textId="1ABDBA0E" w:rsidR="00BE3246" w:rsidRDefault="00BE3246" w:rsidP="00BE3246">
      <w:pPr>
        <w:keepNext/>
        <w:keepLines/>
        <w:tabs>
          <w:tab w:val="left" w:pos="0"/>
          <w:tab w:val="left" w:pos="283"/>
          <w:tab w:val="left" w:pos="566"/>
          <w:tab w:val="left" w:pos="850"/>
          <w:tab w:val="left" w:pos="1134"/>
          <w:tab w:val="left" w:pos="1418"/>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S-57 Geo object:</w:t>
      </w:r>
      <w:r w:rsidRPr="00F20AE1">
        <w:rPr>
          <w:lang w:val="en-GB"/>
        </w:rPr>
        <w:tab/>
      </w:r>
      <w:r w:rsidRPr="00F20AE1">
        <w:rPr>
          <w:lang w:val="en-GB"/>
        </w:rPr>
        <w:tab/>
        <w:t>Anchorage area (</w:t>
      </w:r>
      <w:r w:rsidRPr="00F20AE1">
        <w:rPr>
          <w:b/>
          <w:lang w:val="en-GB"/>
        </w:rPr>
        <w:t>ACHARE</w:t>
      </w:r>
      <w:r w:rsidRPr="00F20AE1">
        <w:rPr>
          <w:lang w:val="en-GB"/>
        </w:rPr>
        <w:t>)</w:t>
      </w:r>
      <w:r w:rsidRPr="00F20AE1">
        <w:rPr>
          <w:lang w:val="en-GB"/>
        </w:rPr>
        <w:tab/>
      </w:r>
      <w:r w:rsidRPr="00F20AE1">
        <w:rPr>
          <w:lang w:val="en-GB"/>
        </w:rPr>
        <w:tab/>
        <w:t>(</w:t>
      </w:r>
      <w:r>
        <w:rPr>
          <w:lang w:val="en-GB"/>
        </w:rPr>
        <w:t>P</w:t>
      </w:r>
      <w:proofErr w:type="gramStart"/>
      <w:r>
        <w:rPr>
          <w:lang w:val="en-GB"/>
        </w:rPr>
        <w:t>,A</w:t>
      </w:r>
      <w:proofErr w:type="gramEnd"/>
      <w:r w:rsidRPr="00F20AE1">
        <w:rPr>
          <w:lang w:val="en-GB"/>
        </w:rPr>
        <w:t>)</w:t>
      </w:r>
    </w:p>
    <w:p w14:paraId="6718AE4F" w14:textId="3EC2335D" w:rsidR="00BE3246" w:rsidRDefault="00BE3246" w:rsidP="00BE3246">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w:t>
      </w:r>
      <w:r w:rsidR="00960124">
        <w:rPr>
          <w:u w:val="single"/>
          <w:lang w:val="en-GB"/>
        </w:rPr>
        <w:t>-</w:t>
      </w:r>
      <w:r w:rsidRPr="00F20AE1">
        <w:rPr>
          <w:u w:val="single"/>
          <w:lang w:val="en-GB"/>
        </w:rPr>
        <w:t>101 Geo feature</w:t>
      </w:r>
      <w:r w:rsidRPr="00F20AE1">
        <w:rPr>
          <w:lang w:val="en-GB"/>
        </w:rPr>
        <w:t>:</w:t>
      </w:r>
      <w:r w:rsidRPr="00F20AE1">
        <w:rPr>
          <w:lang w:val="en-GB"/>
        </w:rPr>
        <w:tab/>
      </w:r>
      <w:r>
        <w:rPr>
          <w:b/>
          <w:lang w:val="en-GB"/>
        </w:rPr>
        <w:t>Anchorage Area</w:t>
      </w:r>
      <w:r w:rsidRPr="00F20AE1">
        <w:rPr>
          <w:b/>
          <w:lang w:val="en-GB"/>
        </w:rPr>
        <w:tab/>
      </w:r>
      <w:r>
        <w:rPr>
          <w:b/>
          <w:lang w:val="en-GB"/>
        </w:rPr>
        <w:tab/>
      </w:r>
      <w:r>
        <w:rPr>
          <w:b/>
          <w:lang w:val="en-GB"/>
        </w:rPr>
        <w:tab/>
      </w:r>
      <w:r>
        <w:rPr>
          <w:b/>
          <w:lang w:val="en-GB"/>
        </w:rPr>
        <w:tab/>
      </w:r>
      <w:r>
        <w:rPr>
          <w:b/>
          <w:lang w:val="en-GB"/>
        </w:rPr>
        <w:tab/>
      </w:r>
      <w:r w:rsidRPr="00F20AE1">
        <w:rPr>
          <w:lang w:val="en-GB"/>
        </w:rPr>
        <w:t>(</w:t>
      </w:r>
      <w:r>
        <w:rPr>
          <w:lang w:val="en-GB"/>
        </w:rPr>
        <w:t>P</w:t>
      </w:r>
      <w:proofErr w:type="gramStart"/>
      <w:r>
        <w:rPr>
          <w:lang w:val="en-GB"/>
        </w:rPr>
        <w:t>,S</w:t>
      </w:r>
      <w:proofErr w:type="gramEnd"/>
      <w:r>
        <w:rPr>
          <w:lang w:val="en-GB"/>
        </w:rPr>
        <w:t>)</w:t>
      </w:r>
      <w:r>
        <w:rPr>
          <w:lang w:val="en-GB"/>
        </w:rPr>
        <w:tab/>
      </w:r>
      <w:r>
        <w:rPr>
          <w:lang w:val="en-GB"/>
        </w:rPr>
        <w:tab/>
      </w:r>
      <w:r>
        <w:rPr>
          <w:lang w:val="en-GB"/>
        </w:rPr>
        <w:tab/>
      </w:r>
      <w:r>
        <w:rPr>
          <w:lang w:val="en-GB"/>
        </w:rPr>
        <w:tab/>
      </w:r>
      <w:r w:rsidRPr="00F20AE1">
        <w:rPr>
          <w:lang w:val="en-GB"/>
        </w:rPr>
        <w:t xml:space="preserve">(S-101 DCEG Clause </w:t>
      </w:r>
      <w:r>
        <w:rPr>
          <w:lang w:val="en-GB"/>
        </w:rPr>
        <w:t>16.3</w:t>
      </w:r>
      <w:r w:rsidRPr="00F20AE1">
        <w:rPr>
          <w:lang w:val="en-GB"/>
        </w:rPr>
        <w:t>)</w:t>
      </w:r>
    </w:p>
    <w:p w14:paraId="04A04B47" w14:textId="1D6D031D" w:rsidR="002E0E99" w:rsidRDefault="002E0E99" w:rsidP="002E0E99">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AU"/>
        </w:rPr>
      </w:pPr>
      <w:r>
        <w:rPr>
          <w:lang w:val="en-AU"/>
        </w:rPr>
        <w:t>All instances of encoding of the S-57 Feature object</w:t>
      </w:r>
      <w:r w:rsidRPr="00560C1D">
        <w:rPr>
          <w:lang w:val="en-AU"/>
        </w:rPr>
        <w:t xml:space="preserve"> </w:t>
      </w:r>
      <w:r>
        <w:rPr>
          <w:b/>
          <w:lang w:val="en-GB"/>
        </w:rPr>
        <w:t>ACHARE</w:t>
      </w:r>
      <w:r w:rsidRPr="00560C1D">
        <w:rPr>
          <w:lang w:val="en-AU"/>
        </w:rPr>
        <w:t xml:space="preserve"> </w:t>
      </w:r>
      <w:r>
        <w:rPr>
          <w:lang w:val="en-AU"/>
        </w:rPr>
        <w:t xml:space="preserve">and its binding attributes will be </w:t>
      </w:r>
      <w:r w:rsidR="00263B80">
        <w:rPr>
          <w:lang w:val="en-AU"/>
        </w:rPr>
        <w:t xml:space="preserve">converted </w:t>
      </w:r>
      <w:r>
        <w:rPr>
          <w:lang w:val="en-AU"/>
        </w:rPr>
        <w:t xml:space="preserve">automatically </w:t>
      </w:r>
      <w:r w:rsidR="00263B80">
        <w:rPr>
          <w:lang w:val="en-GB"/>
        </w:rPr>
        <w:t>to an instance of</w:t>
      </w:r>
      <w:r>
        <w:rPr>
          <w:lang w:val="en-AU"/>
        </w:rPr>
        <w:t xml:space="preserve"> the S-101 feature </w:t>
      </w:r>
      <w:r>
        <w:rPr>
          <w:b/>
          <w:lang w:val="en-GB"/>
        </w:rPr>
        <w:t>Anchorage Area</w:t>
      </w:r>
      <w:r>
        <w:rPr>
          <w:b/>
          <w:lang w:val="en-AU"/>
        </w:rPr>
        <w:t xml:space="preserve"> </w:t>
      </w:r>
      <w:r>
        <w:rPr>
          <w:lang w:val="en-AU"/>
        </w:rPr>
        <w:t>during the automated conversion process.</w:t>
      </w:r>
    </w:p>
    <w:p w14:paraId="064F09CC" w14:textId="77777777" w:rsidR="002E0E99" w:rsidRDefault="002E0E99" w:rsidP="002E0E99">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jc w:val="both"/>
        <w:rPr>
          <w:lang w:val="en-AU"/>
        </w:rPr>
      </w:pPr>
      <w:r>
        <w:rPr>
          <w:lang w:val="en-AU"/>
        </w:rPr>
        <w:t>The following additional requirements for S-57 attribution must be noted:</w:t>
      </w:r>
    </w:p>
    <w:p w14:paraId="213783C5" w14:textId="0179F13E" w:rsidR="002E0E99" w:rsidRDefault="002E0E99" w:rsidP="00C93144">
      <w:pPr>
        <w:pStyle w:val="ListParagraph"/>
        <w:numPr>
          <w:ilvl w:val="0"/>
          <w:numId w:val="20"/>
        </w:numPr>
        <w:tabs>
          <w:tab w:val="left" w:pos="0"/>
          <w:tab w:val="left" w:pos="283"/>
          <w:tab w:val="left" w:pos="566"/>
          <w:tab w:val="left" w:pos="851"/>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284" w:hanging="284"/>
        <w:jc w:val="both"/>
        <w:rPr>
          <w:rFonts w:cs="Arial"/>
          <w:bCs/>
          <w:lang w:val="en-AU"/>
        </w:rPr>
      </w:pPr>
      <w:r>
        <w:rPr>
          <w:rFonts w:cs="Arial"/>
          <w:bCs/>
          <w:lang w:val="en-AU"/>
        </w:rPr>
        <w:t xml:space="preserve">The S-101 attribute </w:t>
      </w:r>
      <w:r>
        <w:rPr>
          <w:rFonts w:cs="Arial"/>
          <w:b/>
          <w:bCs/>
          <w:lang w:val="en-AU"/>
        </w:rPr>
        <w:t>category of anchorage</w:t>
      </w:r>
      <w:r>
        <w:rPr>
          <w:rFonts w:cs="Arial"/>
          <w:bCs/>
          <w:lang w:val="en-AU"/>
        </w:rPr>
        <w:t xml:space="preserve"> includes the new enumerate value </w:t>
      </w:r>
      <w:r>
        <w:rPr>
          <w:rFonts w:cs="Arial"/>
          <w:bCs/>
          <w:i/>
          <w:lang w:val="en-AU"/>
        </w:rPr>
        <w:t>15</w:t>
      </w:r>
      <w:r>
        <w:rPr>
          <w:rFonts w:cs="Arial"/>
          <w:bCs/>
          <w:lang w:val="en-AU"/>
        </w:rPr>
        <w:t xml:space="preserve"> (reported anchorage).  This information is encoded in S-57 on </w:t>
      </w:r>
      <w:r>
        <w:rPr>
          <w:rFonts w:cs="Arial"/>
          <w:b/>
          <w:bCs/>
          <w:lang w:val="en-AU"/>
        </w:rPr>
        <w:t>ACHARE</w:t>
      </w:r>
      <w:r>
        <w:rPr>
          <w:rFonts w:cs="Arial"/>
          <w:bCs/>
          <w:lang w:val="en-AU"/>
        </w:rPr>
        <w:t xml:space="preserve"> </w:t>
      </w:r>
      <w:r w:rsidRPr="00231F30">
        <w:rPr>
          <w:rFonts w:cs="Arial"/>
          <w:bCs/>
          <w:lang w:val="en-AU"/>
        </w:rPr>
        <w:t>using</w:t>
      </w:r>
      <w:r>
        <w:rPr>
          <w:rFonts w:cs="Arial"/>
          <w:bCs/>
          <w:lang w:val="en-AU"/>
        </w:rPr>
        <w:t xml:space="preserve"> the attribute INFORM (see clause 2.3).  In order for this information to be converted across to S-101, the text string encoded in INFORM on the </w:t>
      </w:r>
      <w:commentRangeStart w:id="859"/>
      <w:r>
        <w:rPr>
          <w:rFonts w:cs="Arial"/>
          <w:b/>
          <w:bCs/>
          <w:lang w:val="en-AU"/>
        </w:rPr>
        <w:t>ACHARE</w:t>
      </w:r>
      <w:r>
        <w:rPr>
          <w:rFonts w:cs="Arial"/>
          <w:bCs/>
          <w:lang w:val="en-AU"/>
        </w:rPr>
        <w:t xml:space="preserve"> </w:t>
      </w:r>
      <w:r w:rsidR="00621CA2">
        <w:rPr>
          <w:rFonts w:cs="Arial"/>
          <w:bCs/>
          <w:lang w:val="en-AU"/>
        </w:rPr>
        <w:t xml:space="preserve">should </w:t>
      </w:r>
      <w:r>
        <w:rPr>
          <w:rFonts w:cs="Arial"/>
          <w:bCs/>
          <w:lang w:val="en-AU"/>
        </w:rPr>
        <w:t xml:space="preserve">be in </w:t>
      </w:r>
      <w:r w:rsidR="001B2157">
        <w:rPr>
          <w:rFonts w:cs="Arial"/>
          <w:bCs/>
          <w:lang w:val="en-GB"/>
        </w:rPr>
        <w:t>a standardised</w:t>
      </w:r>
      <w:r w:rsidR="001B2157" w:rsidRPr="00F20AE1">
        <w:rPr>
          <w:rFonts w:cs="Arial"/>
          <w:bCs/>
          <w:lang w:val="en-GB"/>
        </w:rPr>
        <w:t xml:space="preserve"> format</w:t>
      </w:r>
      <w:r w:rsidR="001B2157">
        <w:rPr>
          <w:rFonts w:cs="Arial"/>
          <w:bCs/>
          <w:lang w:val="en-GB"/>
        </w:rPr>
        <w:t>, such as</w:t>
      </w:r>
      <w:r w:rsidR="001B2157" w:rsidRPr="00F20AE1">
        <w:rPr>
          <w:rFonts w:cs="Arial"/>
          <w:bCs/>
          <w:lang w:val="en-GB"/>
        </w:rPr>
        <w:t xml:space="preserve"> </w:t>
      </w:r>
      <w:r>
        <w:rPr>
          <w:rFonts w:cs="Arial"/>
          <w:bCs/>
          <w:i/>
          <w:lang w:val="en-AU"/>
        </w:rPr>
        <w:t>Reported anchorage</w:t>
      </w:r>
      <w:commentRangeEnd w:id="859"/>
      <w:r w:rsidR="001C3AA2">
        <w:rPr>
          <w:rStyle w:val="CommentReference"/>
          <w:rFonts w:ascii="Garamond" w:hAnsi="Garamond"/>
          <w:lang w:eastAsia="en-US"/>
        </w:rPr>
        <w:commentReference w:id="859"/>
      </w:r>
      <w:r>
        <w:rPr>
          <w:rFonts w:cs="Arial"/>
          <w:bCs/>
          <w:lang w:val="en-AU"/>
        </w:rPr>
        <w:t>.</w:t>
      </w:r>
    </w:p>
    <w:p w14:paraId="294B6F7E" w14:textId="5ED69076" w:rsidR="006B2826" w:rsidRPr="00F20AE1" w:rsidRDefault="006B2826" w:rsidP="00C93144">
      <w:pPr>
        <w:pStyle w:val="Heading3"/>
        <w:keepLines/>
        <w:numPr>
          <w:ilvl w:val="2"/>
          <w:numId w:val="13"/>
        </w:numPr>
        <w:tabs>
          <w:tab w:val="clear" w:pos="283"/>
          <w:tab w:val="clear" w:pos="566"/>
          <w:tab w:val="clear" w:pos="720"/>
          <w:tab w:val="clear" w:pos="850"/>
          <w:tab w:val="clear" w:pos="915"/>
          <w:tab w:val="clear" w:pos="2911"/>
          <w:tab w:val="left" w:pos="851"/>
        </w:tabs>
        <w:spacing w:before="240" w:after="120"/>
        <w:ind w:left="851" w:hanging="851"/>
        <w:rPr>
          <w:bCs/>
          <w:lang w:val="en-GB"/>
        </w:rPr>
      </w:pPr>
      <w:bookmarkStart w:id="860" w:name="_Toc422735740"/>
      <w:bookmarkStart w:id="861" w:name="_Toc460900570"/>
      <w:bookmarkStart w:id="862" w:name="_Toc68293285"/>
      <w:r w:rsidRPr="00F20AE1">
        <w:rPr>
          <w:bCs/>
          <w:lang w:val="en-GB"/>
        </w:rPr>
        <w:t>Anchor berths</w:t>
      </w:r>
      <w:bookmarkEnd w:id="860"/>
      <w:bookmarkEnd w:id="861"/>
      <w:bookmarkEnd w:id="862"/>
    </w:p>
    <w:p w14:paraId="095767CD" w14:textId="0919D130" w:rsidR="000A049B" w:rsidRDefault="000A049B" w:rsidP="000A049B">
      <w:pPr>
        <w:keepNext/>
        <w:keepLines/>
        <w:tabs>
          <w:tab w:val="left" w:pos="0"/>
          <w:tab w:val="left" w:pos="283"/>
          <w:tab w:val="left" w:pos="566"/>
          <w:tab w:val="left" w:pos="850"/>
          <w:tab w:val="left" w:pos="1134"/>
          <w:tab w:val="left" w:pos="1418"/>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S-57 Geo object:</w:t>
      </w:r>
      <w:r w:rsidRPr="00F20AE1">
        <w:rPr>
          <w:lang w:val="en-GB"/>
        </w:rPr>
        <w:tab/>
      </w:r>
      <w:r w:rsidRPr="00F20AE1">
        <w:rPr>
          <w:lang w:val="en-GB"/>
        </w:rPr>
        <w:tab/>
        <w:t>Anchor berth (</w:t>
      </w:r>
      <w:r w:rsidRPr="00F20AE1">
        <w:rPr>
          <w:b/>
          <w:lang w:val="en-GB"/>
        </w:rPr>
        <w:t>ACHBRT</w:t>
      </w:r>
      <w:r w:rsidRPr="00F20AE1">
        <w:rPr>
          <w:lang w:val="en-GB"/>
        </w:rPr>
        <w:t>)</w:t>
      </w:r>
      <w:r w:rsidRPr="00F20AE1">
        <w:rPr>
          <w:lang w:val="en-GB"/>
        </w:rPr>
        <w:tab/>
      </w:r>
      <w:r w:rsidRPr="00F20AE1">
        <w:rPr>
          <w:lang w:val="en-GB"/>
        </w:rPr>
        <w:tab/>
        <w:t>(</w:t>
      </w:r>
      <w:r>
        <w:rPr>
          <w:lang w:val="en-GB"/>
        </w:rPr>
        <w:t>P</w:t>
      </w:r>
      <w:proofErr w:type="gramStart"/>
      <w:r>
        <w:rPr>
          <w:lang w:val="en-GB"/>
        </w:rPr>
        <w:t>,A</w:t>
      </w:r>
      <w:proofErr w:type="gramEnd"/>
      <w:r w:rsidRPr="00F20AE1">
        <w:rPr>
          <w:lang w:val="en-GB"/>
        </w:rPr>
        <w:t>)</w:t>
      </w:r>
    </w:p>
    <w:p w14:paraId="7935E0E9" w14:textId="7A1D3BBC" w:rsidR="000A049B" w:rsidRDefault="000A049B" w:rsidP="000A049B">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w:t>
      </w:r>
      <w:r w:rsidR="00960124">
        <w:rPr>
          <w:u w:val="single"/>
          <w:lang w:val="en-GB"/>
        </w:rPr>
        <w:t>-</w:t>
      </w:r>
      <w:r w:rsidRPr="00F20AE1">
        <w:rPr>
          <w:u w:val="single"/>
          <w:lang w:val="en-GB"/>
        </w:rPr>
        <w:t>101 Geo feature</w:t>
      </w:r>
      <w:r w:rsidRPr="00F20AE1">
        <w:rPr>
          <w:lang w:val="en-GB"/>
        </w:rPr>
        <w:t>:</w:t>
      </w:r>
      <w:r w:rsidRPr="00F20AE1">
        <w:rPr>
          <w:lang w:val="en-GB"/>
        </w:rPr>
        <w:tab/>
      </w:r>
      <w:r>
        <w:rPr>
          <w:b/>
          <w:lang w:val="en-GB"/>
        </w:rPr>
        <w:t>Anchor Berth</w:t>
      </w:r>
      <w:r w:rsidRPr="00F20AE1">
        <w:rPr>
          <w:b/>
          <w:lang w:val="en-GB"/>
        </w:rPr>
        <w:tab/>
      </w:r>
      <w:r>
        <w:rPr>
          <w:b/>
          <w:lang w:val="en-GB"/>
        </w:rPr>
        <w:tab/>
      </w:r>
      <w:r>
        <w:rPr>
          <w:b/>
          <w:lang w:val="en-GB"/>
        </w:rPr>
        <w:tab/>
      </w:r>
      <w:r>
        <w:rPr>
          <w:b/>
          <w:lang w:val="en-GB"/>
        </w:rPr>
        <w:tab/>
      </w:r>
      <w:r>
        <w:rPr>
          <w:b/>
          <w:lang w:val="en-GB"/>
        </w:rPr>
        <w:tab/>
      </w:r>
      <w:r w:rsidRPr="00F20AE1">
        <w:rPr>
          <w:lang w:val="en-GB"/>
        </w:rPr>
        <w:t>(</w:t>
      </w:r>
      <w:r>
        <w:rPr>
          <w:lang w:val="en-GB"/>
        </w:rPr>
        <w:t>P</w:t>
      </w:r>
      <w:proofErr w:type="gramStart"/>
      <w:r>
        <w:rPr>
          <w:lang w:val="en-GB"/>
        </w:rPr>
        <w:t>,S</w:t>
      </w:r>
      <w:proofErr w:type="gramEnd"/>
      <w:r>
        <w:rPr>
          <w:lang w:val="en-GB"/>
        </w:rPr>
        <w:t>)</w:t>
      </w:r>
      <w:r>
        <w:rPr>
          <w:lang w:val="en-GB"/>
        </w:rPr>
        <w:tab/>
      </w:r>
      <w:r>
        <w:rPr>
          <w:lang w:val="en-GB"/>
        </w:rPr>
        <w:tab/>
      </w:r>
      <w:r>
        <w:rPr>
          <w:lang w:val="en-GB"/>
        </w:rPr>
        <w:tab/>
      </w:r>
      <w:r>
        <w:rPr>
          <w:lang w:val="en-GB"/>
        </w:rPr>
        <w:tab/>
      </w:r>
      <w:r>
        <w:rPr>
          <w:lang w:val="en-GB"/>
        </w:rPr>
        <w:tab/>
      </w:r>
      <w:r w:rsidRPr="00F20AE1">
        <w:rPr>
          <w:lang w:val="en-GB"/>
        </w:rPr>
        <w:t xml:space="preserve">(S-101 DCEG Clause </w:t>
      </w:r>
      <w:r>
        <w:rPr>
          <w:lang w:val="en-GB"/>
        </w:rPr>
        <w:t>16.4</w:t>
      </w:r>
      <w:r w:rsidRPr="00F20AE1">
        <w:rPr>
          <w:lang w:val="en-GB"/>
        </w:rPr>
        <w:t>)</w:t>
      </w:r>
    </w:p>
    <w:p w14:paraId="1589A3FD" w14:textId="0E8FC127" w:rsidR="000A049B" w:rsidRDefault="000A049B" w:rsidP="000A049B">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AU"/>
        </w:rPr>
      </w:pPr>
      <w:r>
        <w:rPr>
          <w:lang w:val="en-AU"/>
        </w:rPr>
        <w:t>All instances of encoding of the S-57 Feature object</w:t>
      </w:r>
      <w:r w:rsidRPr="00560C1D">
        <w:rPr>
          <w:lang w:val="en-AU"/>
        </w:rPr>
        <w:t xml:space="preserve"> </w:t>
      </w:r>
      <w:r>
        <w:rPr>
          <w:b/>
          <w:lang w:val="en-GB"/>
        </w:rPr>
        <w:t>ACHBRT</w:t>
      </w:r>
      <w:r w:rsidRPr="00560C1D">
        <w:rPr>
          <w:lang w:val="en-AU"/>
        </w:rPr>
        <w:t xml:space="preserve"> </w:t>
      </w:r>
      <w:r>
        <w:rPr>
          <w:lang w:val="en-AU"/>
        </w:rPr>
        <w:t xml:space="preserve">and its binding attributes will be </w:t>
      </w:r>
      <w:r w:rsidR="00263B80">
        <w:rPr>
          <w:lang w:val="en-AU"/>
        </w:rPr>
        <w:t xml:space="preserve">converted </w:t>
      </w:r>
      <w:r>
        <w:rPr>
          <w:lang w:val="en-AU"/>
        </w:rPr>
        <w:t xml:space="preserve">automatically </w:t>
      </w:r>
      <w:r w:rsidR="00263B80">
        <w:rPr>
          <w:lang w:val="en-GB"/>
        </w:rPr>
        <w:t>to an instance of</w:t>
      </w:r>
      <w:r>
        <w:rPr>
          <w:lang w:val="en-AU"/>
        </w:rPr>
        <w:t xml:space="preserve"> the S-101 feature </w:t>
      </w:r>
      <w:r>
        <w:rPr>
          <w:b/>
          <w:lang w:val="en-GB"/>
        </w:rPr>
        <w:t>Anchor Berth</w:t>
      </w:r>
      <w:r w:rsidRPr="000A049B">
        <w:rPr>
          <w:lang w:val="en-GB"/>
        </w:rPr>
        <w:t xml:space="preserve"> </w:t>
      </w:r>
      <w:r>
        <w:rPr>
          <w:lang w:val="en-AU"/>
        </w:rPr>
        <w:t>during the automated conversion process.</w:t>
      </w:r>
    </w:p>
    <w:p w14:paraId="668BB33A" w14:textId="25AE8053" w:rsidR="006B2826" w:rsidRPr="00F20AE1" w:rsidRDefault="006B2826" w:rsidP="00C93144">
      <w:pPr>
        <w:pStyle w:val="Heading3"/>
        <w:keepLines/>
        <w:numPr>
          <w:ilvl w:val="2"/>
          <w:numId w:val="13"/>
        </w:numPr>
        <w:tabs>
          <w:tab w:val="clear" w:pos="283"/>
          <w:tab w:val="clear" w:pos="566"/>
          <w:tab w:val="clear" w:pos="720"/>
          <w:tab w:val="clear" w:pos="850"/>
          <w:tab w:val="clear" w:pos="915"/>
          <w:tab w:val="clear" w:pos="2911"/>
          <w:tab w:val="left" w:pos="851"/>
        </w:tabs>
        <w:spacing w:before="240" w:after="120"/>
        <w:ind w:left="851" w:hanging="851"/>
        <w:rPr>
          <w:bCs/>
          <w:lang w:val="en-GB"/>
        </w:rPr>
      </w:pPr>
      <w:bookmarkStart w:id="863" w:name="_Toc422735742"/>
      <w:bookmarkStart w:id="864" w:name="_Toc460900571"/>
      <w:bookmarkStart w:id="865" w:name="_Toc68293286"/>
      <w:r w:rsidRPr="00F20AE1">
        <w:rPr>
          <w:bCs/>
          <w:lang w:val="en-GB"/>
        </w:rPr>
        <w:t>Anchoring restricted</w:t>
      </w:r>
      <w:bookmarkEnd w:id="863"/>
      <w:bookmarkEnd w:id="864"/>
      <w:bookmarkEnd w:id="865"/>
    </w:p>
    <w:p w14:paraId="65383F58" w14:textId="364BD85F" w:rsidR="00752EBC" w:rsidRDefault="00752EBC" w:rsidP="00752EBC">
      <w:pPr>
        <w:spacing w:after="120"/>
        <w:jc w:val="both"/>
        <w:rPr>
          <w:rFonts w:cs="Arial"/>
          <w:bCs/>
          <w:lang w:val="en-AU"/>
        </w:rPr>
      </w:pPr>
      <w:r>
        <w:rPr>
          <w:rFonts w:cs="Arial"/>
          <w:bCs/>
          <w:lang w:val="en-AU"/>
        </w:rPr>
        <w:t>The guidance for the encoding of the indication that anchorage is restricted remains unchanged in S-101</w:t>
      </w:r>
      <w:r w:rsidRPr="00560C1D">
        <w:rPr>
          <w:rFonts w:cs="Arial"/>
          <w:bCs/>
          <w:lang w:val="en-AU"/>
        </w:rPr>
        <w:t>.</w:t>
      </w:r>
      <w:r>
        <w:rPr>
          <w:rFonts w:cs="Arial"/>
          <w:bCs/>
          <w:lang w:val="en-AU"/>
        </w:rPr>
        <w:t xml:space="preserve">  See S-101 DCEG clause 17.5.</w:t>
      </w:r>
    </w:p>
    <w:p w14:paraId="5DB64B5E" w14:textId="407813AE" w:rsidR="006B2826" w:rsidRPr="00F20AE1" w:rsidRDefault="006B2826" w:rsidP="00C93144">
      <w:pPr>
        <w:pStyle w:val="Heading3"/>
        <w:keepLines/>
        <w:numPr>
          <w:ilvl w:val="2"/>
          <w:numId w:val="13"/>
        </w:numPr>
        <w:tabs>
          <w:tab w:val="clear" w:pos="283"/>
          <w:tab w:val="clear" w:pos="566"/>
          <w:tab w:val="clear" w:pos="720"/>
          <w:tab w:val="clear" w:pos="850"/>
          <w:tab w:val="clear" w:pos="915"/>
          <w:tab w:val="clear" w:pos="2911"/>
          <w:tab w:val="left" w:pos="851"/>
        </w:tabs>
        <w:spacing w:before="240" w:after="120"/>
        <w:ind w:left="851" w:hanging="851"/>
        <w:rPr>
          <w:bCs/>
          <w:lang w:val="en-GB"/>
        </w:rPr>
      </w:pPr>
      <w:bookmarkStart w:id="866" w:name="_Toc422735744"/>
      <w:bookmarkStart w:id="867" w:name="_Toc460900572"/>
      <w:bookmarkStart w:id="868" w:name="_Toc68293287"/>
      <w:r w:rsidRPr="00F20AE1">
        <w:rPr>
          <w:bCs/>
          <w:lang w:val="en-GB"/>
        </w:rPr>
        <w:t>Mooring buoys</w:t>
      </w:r>
      <w:bookmarkEnd w:id="866"/>
      <w:bookmarkEnd w:id="867"/>
      <w:bookmarkEnd w:id="868"/>
    </w:p>
    <w:p w14:paraId="34531E46" w14:textId="0E7884E2" w:rsidR="00752EBC" w:rsidRDefault="00752EBC" w:rsidP="00752EBC">
      <w:pPr>
        <w:spacing w:after="120"/>
        <w:jc w:val="both"/>
        <w:rPr>
          <w:rFonts w:cs="Arial"/>
          <w:bCs/>
          <w:lang w:val="en-AU"/>
        </w:rPr>
      </w:pPr>
      <w:r>
        <w:rPr>
          <w:rFonts w:cs="Arial"/>
          <w:bCs/>
          <w:lang w:val="en-AU"/>
        </w:rPr>
        <w:t>The guidance for the encoding of mooring buoys remains unchanged in S-101</w:t>
      </w:r>
      <w:r w:rsidRPr="00560C1D">
        <w:rPr>
          <w:rFonts w:cs="Arial"/>
          <w:bCs/>
          <w:lang w:val="en-AU"/>
        </w:rPr>
        <w:t>.</w:t>
      </w:r>
      <w:r>
        <w:rPr>
          <w:rFonts w:cs="Arial"/>
          <w:bCs/>
          <w:lang w:val="en-AU"/>
        </w:rPr>
        <w:t xml:space="preserve">  See S-101 DCEG clause 8.14.1.1.</w:t>
      </w:r>
    </w:p>
    <w:p w14:paraId="15062E47" w14:textId="7272FA39" w:rsidR="006B2826" w:rsidRPr="00F20AE1" w:rsidRDefault="006B2826" w:rsidP="00C93144">
      <w:pPr>
        <w:pStyle w:val="Heading3"/>
        <w:keepLines/>
        <w:numPr>
          <w:ilvl w:val="2"/>
          <w:numId w:val="13"/>
        </w:numPr>
        <w:tabs>
          <w:tab w:val="clear" w:pos="283"/>
          <w:tab w:val="clear" w:pos="566"/>
          <w:tab w:val="clear" w:pos="720"/>
          <w:tab w:val="clear" w:pos="850"/>
          <w:tab w:val="clear" w:pos="915"/>
          <w:tab w:val="clear" w:pos="2911"/>
          <w:tab w:val="left" w:pos="851"/>
        </w:tabs>
        <w:spacing w:before="240" w:after="120"/>
        <w:ind w:left="851" w:hanging="851"/>
        <w:rPr>
          <w:bCs/>
          <w:lang w:val="en-GB"/>
        </w:rPr>
      </w:pPr>
      <w:bookmarkStart w:id="869" w:name="_Toc68293288"/>
      <w:r w:rsidRPr="00F20AE1">
        <w:rPr>
          <w:bCs/>
          <w:lang w:val="en-GB"/>
        </w:rPr>
        <w:lastRenderedPageBreak/>
        <w:t>Mooring trots</w:t>
      </w:r>
      <w:bookmarkEnd w:id="869"/>
    </w:p>
    <w:p w14:paraId="63E11F86" w14:textId="3640BB77" w:rsidR="005849D3" w:rsidRDefault="005849D3" w:rsidP="005849D3">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bookmarkStart w:id="870" w:name="_Toc285090795"/>
      <w:bookmarkStart w:id="871" w:name="_Toc285527180"/>
      <w:bookmarkStart w:id="872" w:name="_Toc290313289"/>
      <w:bookmarkEnd w:id="870"/>
      <w:bookmarkEnd w:id="871"/>
      <w:bookmarkEnd w:id="872"/>
      <w:r w:rsidRPr="00F20AE1">
        <w:rPr>
          <w:u w:val="single"/>
          <w:lang w:val="en-GB"/>
        </w:rPr>
        <w:t>S</w:t>
      </w:r>
      <w:r w:rsidR="00960124">
        <w:rPr>
          <w:u w:val="single"/>
          <w:lang w:val="en-GB"/>
        </w:rPr>
        <w:t>-</w:t>
      </w:r>
      <w:r w:rsidRPr="00F20AE1">
        <w:rPr>
          <w:u w:val="single"/>
          <w:lang w:val="en-GB"/>
        </w:rPr>
        <w:t>101 Geo feature</w:t>
      </w:r>
      <w:r w:rsidRPr="00F20AE1">
        <w:rPr>
          <w:lang w:val="en-GB"/>
        </w:rPr>
        <w:t>:</w:t>
      </w:r>
      <w:r w:rsidRPr="00F20AE1">
        <w:rPr>
          <w:lang w:val="en-GB"/>
        </w:rPr>
        <w:tab/>
      </w:r>
      <w:r>
        <w:rPr>
          <w:b/>
          <w:lang w:val="en-GB"/>
        </w:rPr>
        <w:t>Mooring Trot</w:t>
      </w:r>
      <w:r w:rsidRPr="00F20AE1">
        <w:rPr>
          <w:b/>
          <w:lang w:val="en-GB"/>
        </w:rPr>
        <w:tab/>
      </w:r>
      <w:r>
        <w:rPr>
          <w:b/>
          <w:lang w:val="en-GB"/>
        </w:rPr>
        <w:tab/>
      </w:r>
      <w:r w:rsidR="00263B80">
        <w:rPr>
          <w:b/>
          <w:lang w:val="en-GB"/>
        </w:rPr>
        <w:tab/>
      </w:r>
      <w:r w:rsidR="00263B80">
        <w:rPr>
          <w:b/>
          <w:lang w:val="en-GB"/>
        </w:rPr>
        <w:tab/>
      </w:r>
      <w:r w:rsidR="00263B80">
        <w:rPr>
          <w:b/>
          <w:lang w:val="en-GB"/>
        </w:rPr>
        <w:tab/>
      </w:r>
      <w:r w:rsidR="00263B80">
        <w:rPr>
          <w:b/>
          <w:lang w:val="en-GB"/>
        </w:rPr>
        <w:tab/>
      </w:r>
      <w:r w:rsidRPr="00F20AE1">
        <w:rPr>
          <w:lang w:val="en-GB"/>
        </w:rPr>
        <w:t>(</w:t>
      </w:r>
      <w:r w:rsidR="009F34F5">
        <w:rPr>
          <w:lang w:val="en-GB"/>
        </w:rPr>
        <w:t>N</w:t>
      </w:r>
      <w:r>
        <w:rPr>
          <w:lang w:val="en-GB"/>
        </w:rPr>
        <w:t>)</w:t>
      </w:r>
      <w:r>
        <w:rPr>
          <w:lang w:val="en-GB"/>
        </w:rPr>
        <w:tab/>
      </w:r>
      <w:r>
        <w:rPr>
          <w:lang w:val="en-GB"/>
        </w:rPr>
        <w:tab/>
      </w:r>
      <w:r>
        <w:rPr>
          <w:lang w:val="en-GB"/>
        </w:rPr>
        <w:tab/>
      </w:r>
      <w:r>
        <w:rPr>
          <w:lang w:val="en-GB"/>
        </w:rPr>
        <w:tab/>
      </w:r>
      <w:r>
        <w:rPr>
          <w:lang w:val="en-GB"/>
        </w:rPr>
        <w:tab/>
      </w:r>
      <w:r w:rsidRPr="00F20AE1">
        <w:rPr>
          <w:lang w:val="en-GB"/>
        </w:rPr>
        <w:t xml:space="preserve">(S-101 DCEG Clause </w:t>
      </w:r>
      <w:r w:rsidR="009F34F5">
        <w:rPr>
          <w:lang w:val="en-GB"/>
        </w:rPr>
        <w:t>8.21</w:t>
      </w:r>
      <w:r w:rsidRPr="00F20AE1">
        <w:rPr>
          <w:lang w:val="en-GB"/>
        </w:rPr>
        <w:t>)</w:t>
      </w:r>
    </w:p>
    <w:p w14:paraId="2B500791" w14:textId="79AC0303" w:rsidR="00263B80" w:rsidRDefault="00263B80" w:rsidP="00263B80">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ins w:id="873" w:author="Teh Stand" w:date="2021-06-24T12:07:00Z"/>
          <w:lang w:val="en-GB"/>
        </w:rPr>
      </w:pPr>
      <w:ins w:id="874" w:author="Teh Stand" w:date="2021-06-24T12:07:00Z">
        <w:r w:rsidRPr="00F20AE1">
          <w:rPr>
            <w:u w:val="single"/>
            <w:lang w:val="en-GB"/>
          </w:rPr>
          <w:t>S</w:t>
        </w:r>
      </w:ins>
      <w:ins w:id="875" w:author="Teh Stand" w:date="2021-07-06T12:41:00Z">
        <w:r w:rsidR="00960124">
          <w:rPr>
            <w:u w:val="single"/>
            <w:lang w:val="en-GB"/>
          </w:rPr>
          <w:t>-</w:t>
        </w:r>
      </w:ins>
      <w:ins w:id="876" w:author="Teh Stand" w:date="2021-06-24T12:07:00Z">
        <w:r w:rsidRPr="00F20AE1">
          <w:rPr>
            <w:u w:val="single"/>
            <w:lang w:val="en-GB"/>
          </w:rPr>
          <w:t xml:space="preserve">101 </w:t>
        </w:r>
        <w:r>
          <w:rPr>
            <w:u w:val="single"/>
            <w:lang w:val="en-GB"/>
          </w:rPr>
          <w:t>Association</w:t>
        </w:r>
        <w:r w:rsidRPr="00F20AE1">
          <w:rPr>
            <w:lang w:val="en-GB"/>
          </w:rPr>
          <w:t>:</w:t>
        </w:r>
        <w:r w:rsidRPr="00F20AE1">
          <w:rPr>
            <w:lang w:val="en-GB"/>
          </w:rPr>
          <w:tab/>
        </w:r>
        <w:r w:rsidRPr="00F20AE1">
          <w:rPr>
            <w:lang w:val="en-GB"/>
          </w:rPr>
          <w:tab/>
        </w:r>
        <w:r>
          <w:rPr>
            <w:b/>
            <w:lang w:val="en-GB"/>
          </w:rPr>
          <w:t>Mooring Trot Aggregation</w:t>
        </w:r>
        <w:r w:rsidRPr="00F20AE1">
          <w:rPr>
            <w:b/>
            <w:lang w:val="en-GB"/>
          </w:rPr>
          <w:tab/>
        </w:r>
        <w:r>
          <w:rPr>
            <w:b/>
            <w:lang w:val="en-GB"/>
          </w:rPr>
          <w:tab/>
        </w:r>
        <w:r w:rsidRPr="00F20AE1">
          <w:rPr>
            <w:lang w:val="en-GB"/>
          </w:rPr>
          <w:t>(</w:t>
        </w:r>
        <w:r>
          <w:rPr>
            <w:lang w:val="en-GB"/>
          </w:rPr>
          <w:t>N)</w:t>
        </w:r>
        <w:r>
          <w:rPr>
            <w:lang w:val="en-GB"/>
          </w:rPr>
          <w:tab/>
        </w:r>
        <w:r>
          <w:rPr>
            <w:lang w:val="en-GB"/>
          </w:rPr>
          <w:tab/>
        </w:r>
        <w:r>
          <w:rPr>
            <w:lang w:val="en-GB"/>
          </w:rPr>
          <w:tab/>
        </w:r>
        <w:r>
          <w:rPr>
            <w:lang w:val="en-GB"/>
          </w:rPr>
          <w:tab/>
        </w:r>
        <w:r>
          <w:rPr>
            <w:lang w:val="en-GB"/>
          </w:rPr>
          <w:tab/>
        </w:r>
        <w:r w:rsidRPr="00F20AE1">
          <w:rPr>
            <w:lang w:val="en-GB"/>
          </w:rPr>
          <w:t xml:space="preserve">(S-101 DCEG Clause </w:t>
        </w:r>
        <w:r>
          <w:rPr>
            <w:lang w:val="en-GB"/>
          </w:rPr>
          <w:t>25.10</w:t>
        </w:r>
        <w:r w:rsidRPr="00F20AE1">
          <w:rPr>
            <w:lang w:val="en-GB"/>
          </w:rPr>
          <w:t>)</w:t>
        </w:r>
      </w:ins>
    </w:p>
    <w:p w14:paraId="070212BD" w14:textId="4AEC7787" w:rsidR="005849D3" w:rsidRDefault="005849D3" w:rsidP="005849D3">
      <w:pPr>
        <w:spacing w:after="120"/>
        <w:jc w:val="both"/>
        <w:rPr>
          <w:rFonts w:cs="Arial"/>
          <w:bCs/>
          <w:lang w:val="en-AU"/>
        </w:rPr>
      </w:pPr>
      <w:r>
        <w:rPr>
          <w:rFonts w:cs="Arial"/>
          <w:bCs/>
          <w:lang w:val="en-AU"/>
        </w:rPr>
        <w:t>The guidance for the encoding of the individual components of a mooring trot remains unchanged in S-101</w:t>
      </w:r>
      <w:r w:rsidRPr="00560C1D">
        <w:rPr>
          <w:rFonts w:cs="Arial"/>
          <w:bCs/>
          <w:lang w:val="en-AU"/>
        </w:rPr>
        <w:t>.</w:t>
      </w:r>
      <w:r>
        <w:rPr>
          <w:rFonts w:cs="Arial"/>
          <w:bCs/>
          <w:lang w:val="en-AU"/>
        </w:rPr>
        <w:t xml:space="preserve">  See S-101 DCEG clause 8.21</w:t>
      </w:r>
      <w:r w:rsidR="009F34F5">
        <w:rPr>
          <w:rFonts w:cs="Arial"/>
          <w:bCs/>
          <w:lang w:val="en-AU"/>
        </w:rPr>
        <w:t>.1</w:t>
      </w:r>
      <w:r>
        <w:rPr>
          <w:rFonts w:cs="Arial"/>
          <w:bCs/>
          <w:lang w:val="en-AU"/>
        </w:rPr>
        <w:t>.</w:t>
      </w:r>
    </w:p>
    <w:p w14:paraId="6CB25DD1" w14:textId="53FBCA7B" w:rsidR="009F34F5" w:rsidRPr="009139E7" w:rsidRDefault="009F34F5" w:rsidP="005849D3">
      <w:pPr>
        <w:spacing w:after="120"/>
        <w:jc w:val="both"/>
        <w:rPr>
          <w:rFonts w:cs="Arial"/>
          <w:bCs/>
          <w:lang w:val="en-AU"/>
        </w:rPr>
      </w:pPr>
      <w:r>
        <w:rPr>
          <w:rFonts w:cs="Arial"/>
          <w:bCs/>
          <w:lang w:val="en-AU"/>
        </w:rPr>
        <w:t xml:space="preserve">Where the components of a mooring trot have been aggregated </w:t>
      </w:r>
      <w:r w:rsidRPr="00F20AE1">
        <w:rPr>
          <w:lang w:val="en-GB"/>
        </w:rPr>
        <w:t xml:space="preserve">using the </w:t>
      </w:r>
      <w:r>
        <w:rPr>
          <w:lang w:val="en-GB"/>
        </w:rPr>
        <w:t xml:space="preserve">S-57 </w:t>
      </w:r>
      <w:r w:rsidRPr="00F20AE1">
        <w:rPr>
          <w:lang w:val="en-GB"/>
        </w:rPr>
        <w:t xml:space="preserve">collection object </w:t>
      </w:r>
      <w:r w:rsidRPr="00F20AE1">
        <w:rPr>
          <w:b/>
          <w:lang w:val="en-GB"/>
        </w:rPr>
        <w:t>C_AGGR</w:t>
      </w:r>
      <w:r>
        <w:rPr>
          <w:lang w:val="en-GB"/>
        </w:rPr>
        <w:t xml:space="preserve">, this will be converted during the automated conversion process to an instance of the S-101 feature </w:t>
      </w:r>
      <w:r>
        <w:rPr>
          <w:b/>
          <w:lang w:val="en-GB"/>
        </w:rPr>
        <w:t>Mooring Trot</w:t>
      </w:r>
      <w:r>
        <w:rPr>
          <w:lang w:val="en-GB"/>
        </w:rPr>
        <w:t xml:space="preserve">.  </w:t>
      </w:r>
      <w:r w:rsidR="009139E7">
        <w:rPr>
          <w:lang w:val="en-GB"/>
        </w:rPr>
        <w:t xml:space="preserve">The </w:t>
      </w:r>
      <w:r w:rsidR="009139E7">
        <w:rPr>
          <w:b/>
          <w:lang w:val="en-GB"/>
        </w:rPr>
        <w:t>Mooring Trot</w:t>
      </w:r>
      <w:r w:rsidR="009139E7">
        <w:rPr>
          <w:lang w:val="en-GB"/>
        </w:rPr>
        <w:t xml:space="preserve"> and its individual components will be aggregated using the named association </w:t>
      </w:r>
      <w:r w:rsidR="009139E7">
        <w:rPr>
          <w:b/>
          <w:lang w:val="en-GB"/>
        </w:rPr>
        <w:t>Mooring Trot Aggregation</w:t>
      </w:r>
      <w:del w:id="877" w:author="Teh Stand" w:date="2021-07-02T14:22:00Z">
        <w:r w:rsidR="009139E7" w:rsidDel="00A837E6">
          <w:rPr>
            <w:lang w:val="en-GB"/>
          </w:rPr>
          <w:delText xml:space="preserve"> (see S-101 DCEG clause 25.10)</w:delText>
        </w:r>
      </w:del>
      <w:r w:rsidR="009139E7">
        <w:rPr>
          <w:lang w:val="en-GB"/>
        </w:rPr>
        <w:t>.</w:t>
      </w:r>
    </w:p>
    <w:p w14:paraId="0E5179A8" w14:textId="77777777" w:rsidR="006B2826" w:rsidRPr="00F20AE1" w:rsidRDefault="006B2826" w:rsidP="00C93144">
      <w:pPr>
        <w:pStyle w:val="Heading3"/>
        <w:keepLines/>
        <w:numPr>
          <w:ilvl w:val="2"/>
          <w:numId w:val="13"/>
        </w:numPr>
        <w:tabs>
          <w:tab w:val="clear" w:pos="283"/>
          <w:tab w:val="clear" w:pos="566"/>
          <w:tab w:val="clear" w:pos="720"/>
          <w:tab w:val="clear" w:pos="850"/>
          <w:tab w:val="clear" w:pos="915"/>
          <w:tab w:val="clear" w:pos="2911"/>
          <w:tab w:val="left" w:pos="851"/>
        </w:tabs>
        <w:spacing w:before="240" w:after="120"/>
        <w:ind w:left="851" w:hanging="851"/>
        <w:rPr>
          <w:bCs/>
          <w:lang w:val="en-GB"/>
        </w:rPr>
      </w:pPr>
      <w:bookmarkStart w:id="878" w:name="_Toc422735748"/>
      <w:bookmarkStart w:id="879" w:name="_Toc460900574"/>
      <w:bookmarkStart w:id="880" w:name="_Toc68293289"/>
      <w:r w:rsidRPr="00F20AE1">
        <w:rPr>
          <w:bCs/>
          <w:lang w:val="en-GB"/>
        </w:rPr>
        <w:t>Anchorage - relationship</w:t>
      </w:r>
      <w:bookmarkEnd w:id="878"/>
      <w:bookmarkEnd w:id="879"/>
      <w:r w:rsidRPr="00F20AE1">
        <w:rPr>
          <w:bCs/>
          <w:lang w:val="en-GB"/>
        </w:rPr>
        <w:t>s</w:t>
      </w:r>
      <w:bookmarkEnd w:id="880"/>
    </w:p>
    <w:p w14:paraId="1907410E" w14:textId="77777777" w:rsidR="005A7F05" w:rsidRDefault="005A7F05" w:rsidP="005A7F05">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commentRangeStart w:id="881"/>
      <w:commentRangeStart w:id="882"/>
      <w:r w:rsidRPr="00F20AE1">
        <w:rPr>
          <w:lang w:val="en-GB"/>
        </w:rPr>
        <w:t>Not applicable</w:t>
      </w:r>
      <w:commentRangeEnd w:id="881"/>
      <w:r>
        <w:rPr>
          <w:rStyle w:val="CommentReference"/>
          <w:rFonts w:ascii="Garamond" w:hAnsi="Garamond"/>
          <w:lang w:eastAsia="en-US"/>
        </w:rPr>
        <w:commentReference w:id="881"/>
      </w:r>
      <w:commentRangeEnd w:id="882"/>
      <w:r w:rsidR="001C3AA2">
        <w:rPr>
          <w:rStyle w:val="CommentReference"/>
          <w:rFonts w:ascii="Garamond" w:hAnsi="Garamond"/>
          <w:lang w:eastAsia="en-US"/>
        </w:rPr>
        <w:commentReference w:id="882"/>
      </w:r>
      <w:r w:rsidRPr="00F20AE1">
        <w:rPr>
          <w:lang w:val="en-GB"/>
        </w:rPr>
        <w:t>.</w:t>
      </w:r>
    </w:p>
    <w:p w14:paraId="66B4CF70" w14:textId="2D4287CE" w:rsidR="006B2826" w:rsidRPr="00F20AE1" w:rsidRDefault="006B2826" w:rsidP="00FD0C76">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p>
    <w:p w14:paraId="4186D860" w14:textId="77777777" w:rsidR="006B2826" w:rsidRPr="00F20AE1" w:rsidRDefault="006B2826" w:rsidP="00C93144">
      <w:pPr>
        <w:pStyle w:val="Heading1"/>
        <w:numPr>
          <w:ilvl w:val="0"/>
          <w:numId w:val="13"/>
        </w:numPr>
        <w:tabs>
          <w:tab w:val="clear" w:pos="283"/>
          <w:tab w:val="clear" w:pos="432"/>
          <w:tab w:val="clear" w:pos="566"/>
          <w:tab w:val="clear" w:pos="720"/>
          <w:tab w:val="clear" w:pos="850"/>
          <w:tab w:val="clear" w:pos="915"/>
          <w:tab w:val="clear" w:pos="2911"/>
          <w:tab w:val="left" w:pos="851"/>
        </w:tabs>
        <w:spacing w:before="240" w:after="120"/>
        <w:ind w:left="851" w:hanging="851"/>
        <w:rPr>
          <w:bCs/>
          <w:sz w:val="20"/>
          <w:lang w:val="en-GB"/>
        </w:rPr>
      </w:pPr>
      <w:bookmarkStart w:id="883" w:name="_Toc422735749"/>
      <w:bookmarkStart w:id="884" w:name="_Toc460900575"/>
      <w:r w:rsidRPr="00F20AE1">
        <w:rPr>
          <w:lang w:val="en-GB"/>
        </w:rPr>
        <w:br w:type="page"/>
      </w:r>
      <w:bookmarkStart w:id="885" w:name="_Toc68293290"/>
      <w:r w:rsidRPr="00F20AE1">
        <w:rPr>
          <w:bCs/>
          <w:lang w:val="en-GB"/>
        </w:rPr>
        <w:lastRenderedPageBreak/>
        <w:t>Recommended tracks and routes</w:t>
      </w:r>
      <w:bookmarkEnd w:id="883"/>
      <w:bookmarkEnd w:id="884"/>
      <w:bookmarkEnd w:id="885"/>
    </w:p>
    <w:p w14:paraId="6D27A8CC" w14:textId="24A72CE5" w:rsidR="006B2826" w:rsidRPr="00F20AE1" w:rsidRDefault="006B2826" w:rsidP="00C93144">
      <w:pPr>
        <w:pStyle w:val="Heading2"/>
        <w:numPr>
          <w:ilvl w:val="1"/>
          <w:numId w:val="13"/>
        </w:numPr>
        <w:tabs>
          <w:tab w:val="clear" w:pos="283"/>
          <w:tab w:val="clear" w:pos="576"/>
          <w:tab w:val="clear" w:pos="720"/>
          <w:tab w:val="clear" w:pos="850"/>
          <w:tab w:val="clear" w:pos="915"/>
          <w:tab w:val="clear" w:pos="2911"/>
          <w:tab w:val="left" w:pos="851"/>
        </w:tabs>
        <w:spacing w:before="240" w:after="120"/>
        <w:ind w:left="851" w:hanging="851"/>
        <w:rPr>
          <w:sz w:val="20"/>
          <w:lang w:val="en-GB"/>
        </w:rPr>
      </w:pPr>
      <w:bookmarkStart w:id="886" w:name="_Toc68293291"/>
      <w:bookmarkStart w:id="887" w:name="_Toc422735751"/>
      <w:bookmarkStart w:id="888" w:name="_Toc460900576"/>
      <w:r w:rsidRPr="00F20AE1">
        <w:rPr>
          <w:bCs/>
          <w:lang w:val="en-GB"/>
        </w:rPr>
        <w:t>Leading, clearing and transit lines and recommended tracks</w:t>
      </w:r>
      <w:bookmarkEnd w:id="886"/>
      <w:r w:rsidRPr="00F20AE1">
        <w:rPr>
          <w:bCs/>
          <w:lang w:val="en-GB"/>
        </w:rPr>
        <w:t xml:space="preserve"> </w:t>
      </w:r>
      <w:bookmarkEnd w:id="887"/>
      <w:bookmarkEnd w:id="888"/>
    </w:p>
    <w:p w14:paraId="22351F53" w14:textId="77777777" w:rsidR="006B2826" w:rsidRPr="00F20AE1" w:rsidRDefault="006B2826" w:rsidP="00C93144">
      <w:pPr>
        <w:pStyle w:val="Heading3"/>
        <w:keepLines/>
        <w:numPr>
          <w:ilvl w:val="2"/>
          <w:numId w:val="13"/>
        </w:numPr>
        <w:tabs>
          <w:tab w:val="clear" w:pos="283"/>
          <w:tab w:val="clear" w:pos="566"/>
          <w:tab w:val="clear" w:pos="720"/>
          <w:tab w:val="clear" w:pos="850"/>
          <w:tab w:val="clear" w:pos="915"/>
          <w:tab w:val="clear" w:pos="2911"/>
          <w:tab w:val="left" w:pos="851"/>
        </w:tabs>
        <w:spacing w:before="240" w:after="120"/>
        <w:ind w:left="851" w:hanging="851"/>
        <w:rPr>
          <w:bCs/>
          <w:lang w:val="en-GB"/>
        </w:rPr>
      </w:pPr>
      <w:bookmarkStart w:id="889" w:name="_Toc422735753"/>
      <w:bookmarkStart w:id="890" w:name="_Toc460900577"/>
      <w:bookmarkStart w:id="891" w:name="_Toc68293292"/>
      <w:r w:rsidRPr="00F20AE1">
        <w:rPr>
          <w:bCs/>
          <w:lang w:val="en-GB"/>
        </w:rPr>
        <w:t>Navigation lines and recommended tracks</w:t>
      </w:r>
      <w:bookmarkEnd w:id="889"/>
      <w:bookmarkEnd w:id="890"/>
      <w:bookmarkEnd w:id="891"/>
    </w:p>
    <w:p w14:paraId="69EF01D2" w14:textId="3BE77088" w:rsidR="00234B63" w:rsidRDefault="00234B63" w:rsidP="00234B63">
      <w:pPr>
        <w:keepNext/>
        <w:keepLines/>
        <w:tabs>
          <w:tab w:val="left" w:pos="0"/>
          <w:tab w:val="left" w:pos="283"/>
          <w:tab w:val="left" w:pos="566"/>
          <w:tab w:val="left" w:pos="850"/>
          <w:tab w:val="left" w:pos="1134"/>
          <w:tab w:val="left" w:pos="1418"/>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S-57 Geo object:</w:t>
      </w:r>
      <w:r w:rsidRPr="00F20AE1">
        <w:rPr>
          <w:lang w:val="en-GB"/>
        </w:rPr>
        <w:tab/>
      </w:r>
      <w:r w:rsidRPr="00F20AE1">
        <w:rPr>
          <w:lang w:val="en-GB"/>
        </w:rPr>
        <w:tab/>
        <w:t>Navigation line (</w:t>
      </w:r>
      <w:r w:rsidRPr="00F20AE1">
        <w:rPr>
          <w:b/>
          <w:lang w:val="en-GB"/>
        </w:rPr>
        <w:t>NAVLNE</w:t>
      </w:r>
      <w:r w:rsidRPr="00F20AE1">
        <w:rPr>
          <w:lang w:val="en-GB"/>
        </w:rPr>
        <w:t>)</w:t>
      </w:r>
      <w:r w:rsidRPr="00F20AE1">
        <w:rPr>
          <w:lang w:val="en-GB"/>
        </w:rPr>
        <w:tab/>
      </w:r>
      <w:r w:rsidRPr="00F20AE1">
        <w:rPr>
          <w:lang w:val="en-GB"/>
        </w:rPr>
        <w:tab/>
        <w:t>(</w:t>
      </w:r>
      <w:r>
        <w:rPr>
          <w:lang w:val="en-GB"/>
        </w:rPr>
        <w:t>L</w:t>
      </w:r>
      <w:r w:rsidRPr="00F20AE1">
        <w:rPr>
          <w:lang w:val="en-GB"/>
        </w:rPr>
        <w:t>)</w:t>
      </w:r>
    </w:p>
    <w:p w14:paraId="1125B713" w14:textId="3BF1A592" w:rsidR="00234B63" w:rsidRDefault="00234B63" w:rsidP="00234B63">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w:t>
      </w:r>
      <w:r w:rsidR="00A90642">
        <w:rPr>
          <w:u w:val="single"/>
          <w:lang w:val="en-GB"/>
        </w:rPr>
        <w:t>-</w:t>
      </w:r>
      <w:r w:rsidRPr="00F20AE1">
        <w:rPr>
          <w:u w:val="single"/>
          <w:lang w:val="en-GB"/>
        </w:rPr>
        <w:t>101 Geo feature</w:t>
      </w:r>
      <w:r w:rsidRPr="00F20AE1">
        <w:rPr>
          <w:lang w:val="en-GB"/>
        </w:rPr>
        <w:t>:</w:t>
      </w:r>
      <w:r w:rsidRPr="00F20AE1">
        <w:rPr>
          <w:lang w:val="en-GB"/>
        </w:rPr>
        <w:tab/>
      </w:r>
      <w:r>
        <w:rPr>
          <w:b/>
          <w:lang w:val="en-GB"/>
        </w:rPr>
        <w:t>Navigation Line</w:t>
      </w:r>
      <w:r w:rsidRPr="00F20AE1">
        <w:rPr>
          <w:b/>
          <w:lang w:val="en-GB"/>
        </w:rPr>
        <w:tab/>
      </w:r>
      <w:r>
        <w:rPr>
          <w:b/>
          <w:lang w:val="en-GB"/>
        </w:rPr>
        <w:tab/>
      </w:r>
      <w:r>
        <w:rPr>
          <w:b/>
          <w:lang w:val="en-GB"/>
        </w:rPr>
        <w:tab/>
      </w:r>
      <w:r>
        <w:rPr>
          <w:b/>
          <w:lang w:val="en-GB"/>
        </w:rPr>
        <w:tab/>
      </w:r>
      <w:r>
        <w:rPr>
          <w:b/>
          <w:lang w:val="en-GB"/>
        </w:rPr>
        <w:tab/>
      </w:r>
      <w:r w:rsidRPr="00F20AE1">
        <w:rPr>
          <w:lang w:val="en-GB"/>
        </w:rPr>
        <w:t>(</w:t>
      </w:r>
      <w:r>
        <w:rPr>
          <w:lang w:val="en-GB"/>
        </w:rPr>
        <w:t>C)</w:t>
      </w:r>
      <w:r>
        <w:rPr>
          <w:lang w:val="en-GB"/>
        </w:rPr>
        <w:tab/>
      </w:r>
      <w:r>
        <w:rPr>
          <w:lang w:val="en-GB"/>
        </w:rPr>
        <w:tab/>
      </w:r>
      <w:r>
        <w:rPr>
          <w:lang w:val="en-GB"/>
        </w:rPr>
        <w:tab/>
      </w:r>
      <w:r>
        <w:rPr>
          <w:lang w:val="en-GB"/>
        </w:rPr>
        <w:tab/>
      </w:r>
      <w:r>
        <w:rPr>
          <w:lang w:val="en-GB"/>
        </w:rPr>
        <w:tab/>
      </w:r>
      <w:r w:rsidRPr="00F20AE1">
        <w:rPr>
          <w:lang w:val="en-GB"/>
        </w:rPr>
        <w:t xml:space="preserve">(S-101 DCEG Clause </w:t>
      </w:r>
      <w:r w:rsidR="008B22D8">
        <w:rPr>
          <w:lang w:val="en-GB"/>
        </w:rPr>
        <w:t>15</w:t>
      </w:r>
      <w:r>
        <w:rPr>
          <w:lang w:val="en-GB"/>
        </w:rPr>
        <w:t>.4</w:t>
      </w:r>
      <w:r w:rsidRPr="00F20AE1">
        <w:rPr>
          <w:lang w:val="en-GB"/>
        </w:rPr>
        <w:t>)</w:t>
      </w:r>
    </w:p>
    <w:p w14:paraId="20DCE21B" w14:textId="32E7D1E9" w:rsidR="008B22D8" w:rsidRDefault="003F3DA7" w:rsidP="00FD0C76">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Pr>
          <w:lang w:val="en-AU"/>
        </w:rPr>
        <w:t>All instances of encoding of the S-57 Feature object</w:t>
      </w:r>
      <w:r w:rsidRPr="00560C1D">
        <w:rPr>
          <w:lang w:val="en-AU"/>
        </w:rPr>
        <w:t xml:space="preserve"> </w:t>
      </w:r>
      <w:r w:rsidRPr="00F20AE1">
        <w:rPr>
          <w:b/>
          <w:lang w:val="en-GB"/>
        </w:rPr>
        <w:t>NAVLNE</w:t>
      </w:r>
      <w:r w:rsidRPr="00560C1D">
        <w:rPr>
          <w:lang w:val="en-AU"/>
        </w:rPr>
        <w:t xml:space="preserve"> </w:t>
      </w:r>
      <w:r>
        <w:rPr>
          <w:lang w:val="en-AU"/>
        </w:rPr>
        <w:t xml:space="preserve">and its binding attributes will be </w:t>
      </w:r>
      <w:r w:rsidR="00263B80">
        <w:rPr>
          <w:lang w:val="en-AU"/>
        </w:rPr>
        <w:t xml:space="preserve">converted </w:t>
      </w:r>
      <w:r>
        <w:rPr>
          <w:lang w:val="en-AU"/>
        </w:rPr>
        <w:t xml:space="preserve">automatically </w:t>
      </w:r>
      <w:r w:rsidR="00263B80">
        <w:rPr>
          <w:lang w:val="en-GB"/>
        </w:rPr>
        <w:t>to an instance of</w:t>
      </w:r>
      <w:r>
        <w:rPr>
          <w:lang w:val="en-AU"/>
        </w:rPr>
        <w:t xml:space="preserve"> the S-101 feature </w:t>
      </w:r>
      <w:r>
        <w:rPr>
          <w:b/>
          <w:lang w:val="en-GB"/>
        </w:rPr>
        <w:t>Navigation Line</w:t>
      </w:r>
      <w:r>
        <w:rPr>
          <w:b/>
          <w:lang w:val="en-AU"/>
        </w:rPr>
        <w:t xml:space="preserve"> </w:t>
      </w:r>
      <w:r>
        <w:rPr>
          <w:lang w:val="en-AU"/>
        </w:rPr>
        <w:t>during the automated conversion process.</w:t>
      </w:r>
    </w:p>
    <w:p w14:paraId="44CB6F44" w14:textId="42EE2327" w:rsidR="002A6C11" w:rsidRDefault="002A6C11" w:rsidP="002A6C11">
      <w:pPr>
        <w:keepNext/>
        <w:keepLines/>
        <w:tabs>
          <w:tab w:val="left" w:pos="0"/>
          <w:tab w:val="left" w:pos="283"/>
          <w:tab w:val="left" w:pos="566"/>
          <w:tab w:val="left" w:pos="850"/>
          <w:tab w:val="left" w:pos="1134"/>
          <w:tab w:val="left" w:pos="1418"/>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S-57 Geo object:</w:t>
      </w:r>
      <w:r w:rsidRPr="00F20AE1">
        <w:rPr>
          <w:lang w:val="en-GB"/>
        </w:rPr>
        <w:tab/>
      </w:r>
      <w:r w:rsidRPr="00F20AE1">
        <w:rPr>
          <w:lang w:val="en-GB"/>
        </w:rPr>
        <w:tab/>
        <w:t>Recommended track (</w:t>
      </w:r>
      <w:commentRangeStart w:id="892"/>
      <w:r w:rsidRPr="00F20AE1">
        <w:rPr>
          <w:b/>
          <w:lang w:val="en-GB"/>
        </w:rPr>
        <w:t>RECTRC</w:t>
      </w:r>
      <w:commentRangeEnd w:id="892"/>
      <w:r w:rsidR="00EA3722">
        <w:rPr>
          <w:rStyle w:val="CommentReference"/>
          <w:rFonts w:ascii="Garamond" w:hAnsi="Garamond"/>
          <w:lang w:eastAsia="en-US"/>
        </w:rPr>
        <w:commentReference w:id="892"/>
      </w:r>
      <w:r w:rsidRPr="00F20AE1">
        <w:rPr>
          <w:lang w:val="en-GB"/>
        </w:rPr>
        <w:t>)</w:t>
      </w:r>
      <w:r w:rsidRPr="00F20AE1">
        <w:rPr>
          <w:lang w:val="en-GB"/>
        </w:rPr>
        <w:tab/>
      </w:r>
      <w:r w:rsidRPr="00F20AE1">
        <w:rPr>
          <w:lang w:val="en-GB"/>
        </w:rPr>
        <w:tab/>
        <w:t>(</w:t>
      </w:r>
      <w:r>
        <w:rPr>
          <w:lang w:val="en-GB"/>
        </w:rPr>
        <w:t>L</w:t>
      </w:r>
      <w:proofErr w:type="gramStart"/>
      <w:r w:rsidR="00E5674A">
        <w:rPr>
          <w:lang w:val="en-GB"/>
        </w:rPr>
        <w:t>,A</w:t>
      </w:r>
      <w:proofErr w:type="gramEnd"/>
      <w:r w:rsidRPr="00F20AE1">
        <w:rPr>
          <w:lang w:val="en-GB"/>
        </w:rPr>
        <w:t>)</w:t>
      </w:r>
    </w:p>
    <w:p w14:paraId="4B78639C" w14:textId="026C9683" w:rsidR="002A6C11" w:rsidRDefault="002A6C11" w:rsidP="002A6C11">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w:t>
      </w:r>
      <w:r w:rsidR="00A90642">
        <w:rPr>
          <w:u w:val="single"/>
          <w:lang w:val="en-GB"/>
        </w:rPr>
        <w:t>-</w:t>
      </w:r>
      <w:r w:rsidRPr="00F20AE1">
        <w:rPr>
          <w:u w:val="single"/>
          <w:lang w:val="en-GB"/>
        </w:rPr>
        <w:t>101 Geo feature</w:t>
      </w:r>
      <w:r w:rsidRPr="00F20AE1">
        <w:rPr>
          <w:lang w:val="en-GB"/>
        </w:rPr>
        <w:t>:</w:t>
      </w:r>
      <w:r w:rsidRPr="00F20AE1">
        <w:rPr>
          <w:lang w:val="en-GB"/>
        </w:rPr>
        <w:tab/>
      </w:r>
      <w:r>
        <w:rPr>
          <w:b/>
          <w:lang w:val="en-GB"/>
        </w:rPr>
        <w:t>Recommended Track</w:t>
      </w:r>
      <w:r w:rsidRPr="00F20AE1">
        <w:rPr>
          <w:b/>
          <w:lang w:val="en-GB"/>
        </w:rPr>
        <w:tab/>
      </w:r>
      <w:r>
        <w:rPr>
          <w:b/>
          <w:lang w:val="en-GB"/>
        </w:rPr>
        <w:tab/>
      </w:r>
      <w:r>
        <w:rPr>
          <w:b/>
          <w:lang w:val="en-GB"/>
        </w:rPr>
        <w:tab/>
      </w:r>
      <w:r>
        <w:rPr>
          <w:b/>
          <w:lang w:val="en-GB"/>
        </w:rPr>
        <w:tab/>
      </w:r>
      <w:r>
        <w:rPr>
          <w:b/>
          <w:lang w:val="en-GB"/>
        </w:rPr>
        <w:tab/>
      </w:r>
      <w:r w:rsidRPr="00F20AE1">
        <w:rPr>
          <w:lang w:val="en-GB"/>
        </w:rPr>
        <w:t>(</w:t>
      </w:r>
      <w:r>
        <w:rPr>
          <w:lang w:val="en-GB"/>
        </w:rPr>
        <w:t>C)</w:t>
      </w:r>
      <w:r>
        <w:rPr>
          <w:lang w:val="en-GB"/>
        </w:rPr>
        <w:tab/>
      </w:r>
      <w:r>
        <w:rPr>
          <w:lang w:val="en-GB"/>
        </w:rPr>
        <w:tab/>
      </w:r>
      <w:r>
        <w:rPr>
          <w:lang w:val="en-GB"/>
        </w:rPr>
        <w:tab/>
      </w:r>
      <w:r w:rsidRPr="00F20AE1">
        <w:rPr>
          <w:lang w:val="en-GB"/>
        </w:rPr>
        <w:t xml:space="preserve">(S-101 DCEG Clause </w:t>
      </w:r>
      <w:r>
        <w:rPr>
          <w:lang w:val="en-GB"/>
        </w:rPr>
        <w:t>15.5</w:t>
      </w:r>
      <w:r w:rsidRPr="00F20AE1">
        <w:rPr>
          <w:lang w:val="en-GB"/>
        </w:rPr>
        <w:t>)</w:t>
      </w:r>
    </w:p>
    <w:p w14:paraId="5E44A3FB" w14:textId="40B38A99" w:rsidR="00306FA9" w:rsidRDefault="00306FA9" w:rsidP="0036103E">
      <w:pPr>
        <w:spacing w:after="120"/>
        <w:jc w:val="both"/>
        <w:rPr>
          <w:lang w:val="en-AU"/>
        </w:rPr>
      </w:pPr>
      <w:r>
        <w:rPr>
          <w:lang w:val="en-AU"/>
        </w:rPr>
        <w:t>All instances of encoding of the S-57 Feature object</w:t>
      </w:r>
      <w:r w:rsidRPr="00560C1D">
        <w:rPr>
          <w:lang w:val="en-AU"/>
        </w:rPr>
        <w:t xml:space="preserve"> </w:t>
      </w:r>
      <w:r w:rsidRPr="00F20AE1">
        <w:rPr>
          <w:b/>
          <w:lang w:val="en-GB"/>
        </w:rPr>
        <w:t>RECTRC</w:t>
      </w:r>
      <w:r w:rsidRPr="00560C1D">
        <w:rPr>
          <w:lang w:val="en-AU"/>
        </w:rPr>
        <w:t xml:space="preserve"> </w:t>
      </w:r>
      <w:r w:rsidR="002D6531">
        <w:rPr>
          <w:lang w:val="en-AU"/>
        </w:rPr>
        <w:t xml:space="preserve">of type line </w:t>
      </w:r>
      <w:r>
        <w:rPr>
          <w:lang w:val="en-AU"/>
        </w:rPr>
        <w:t xml:space="preserve">and its binding attributes will be </w:t>
      </w:r>
      <w:r w:rsidR="00263B80">
        <w:rPr>
          <w:lang w:val="en-AU"/>
        </w:rPr>
        <w:t xml:space="preserve">converted </w:t>
      </w:r>
      <w:r>
        <w:rPr>
          <w:lang w:val="en-AU"/>
        </w:rPr>
        <w:t xml:space="preserve">automatically </w:t>
      </w:r>
      <w:r w:rsidR="00263B80">
        <w:rPr>
          <w:lang w:val="en-GB"/>
        </w:rPr>
        <w:t>to an instance of</w:t>
      </w:r>
      <w:r>
        <w:rPr>
          <w:lang w:val="en-AU"/>
        </w:rPr>
        <w:t xml:space="preserve"> the S-101 feature </w:t>
      </w:r>
      <w:r>
        <w:rPr>
          <w:b/>
          <w:lang w:val="en-GB"/>
        </w:rPr>
        <w:t>Recommended Track</w:t>
      </w:r>
      <w:r>
        <w:rPr>
          <w:b/>
          <w:lang w:val="en-AU"/>
        </w:rPr>
        <w:t xml:space="preserve"> </w:t>
      </w:r>
      <w:r>
        <w:rPr>
          <w:lang w:val="en-AU"/>
        </w:rPr>
        <w:t xml:space="preserve">during the automated conversion process.  However, Data Producers are advised that the following enumerate type attributes have restricted allowable enumerate values for </w:t>
      </w:r>
      <w:r>
        <w:rPr>
          <w:b/>
          <w:lang w:val="en-GB"/>
        </w:rPr>
        <w:t>Recommended Track</w:t>
      </w:r>
      <w:r>
        <w:rPr>
          <w:lang w:val="en-AU"/>
        </w:rPr>
        <w:t xml:space="preserve"> in S-101:</w:t>
      </w:r>
    </w:p>
    <w:p w14:paraId="0A53CE18" w14:textId="0155861F" w:rsidR="00306FA9" w:rsidRDefault="00306FA9" w:rsidP="00306FA9">
      <w:pPr>
        <w:spacing w:after="120"/>
        <w:jc w:val="both"/>
        <w:rPr>
          <w:lang w:val="en-AU"/>
        </w:rPr>
      </w:pPr>
      <w:r>
        <w:rPr>
          <w:b/>
          <w:lang w:val="en-AU"/>
        </w:rPr>
        <w:t>quality of vertical measurement</w:t>
      </w:r>
      <w:r>
        <w:rPr>
          <w:lang w:val="en-AU"/>
        </w:rPr>
        <w:tab/>
        <w:t>(</w:t>
      </w:r>
      <w:r w:rsidR="002D6531">
        <w:rPr>
          <w:lang w:val="en-AU"/>
        </w:rPr>
        <w:t>QUASOU</w:t>
      </w:r>
      <w:r>
        <w:rPr>
          <w:lang w:val="en-AU"/>
        </w:rPr>
        <w:t>)</w:t>
      </w:r>
    </w:p>
    <w:p w14:paraId="4C163680" w14:textId="2B166F4E" w:rsidR="00306FA9" w:rsidRDefault="00306FA9" w:rsidP="00306FA9">
      <w:pPr>
        <w:spacing w:after="120"/>
        <w:jc w:val="both"/>
        <w:rPr>
          <w:lang w:val="en-AU"/>
        </w:rPr>
      </w:pPr>
      <w:r>
        <w:rPr>
          <w:b/>
          <w:lang w:val="en-AU"/>
        </w:rPr>
        <w:t>technique of vertical measurement</w:t>
      </w:r>
      <w:r>
        <w:rPr>
          <w:lang w:val="en-AU"/>
        </w:rPr>
        <w:tab/>
      </w:r>
      <w:r w:rsidRPr="007A62BB">
        <w:rPr>
          <w:lang w:val="en-AU"/>
        </w:rPr>
        <w:t>(</w:t>
      </w:r>
      <w:r w:rsidR="002D6531">
        <w:rPr>
          <w:lang w:val="en-AU"/>
        </w:rPr>
        <w:t>TECSOU</w:t>
      </w:r>
      <w:r w:rsidRPr="007A62BB">
        <w:rPr>
          <w:lang w:val="en-AU"/>
        </w:rPr>
        <w:t>)</w:t>
      </w:r>
    </w:p>
    <w:p w14:paraId="0B35A6CB" w14:textId="6B7745B4" w:rsidR="00306FA9" w:rsidRDefault="00306FA9" w:rsidP="00306FA9">
      <w:pPr>
        <w:spacing w:after="120"/>
        <w:jc w:val="both"/>
        <w:rPr>
          <w:rFonts w:cs="Arial"/>
          <w:bCs/>
          <w:lang w:val="en-AU"/>
        </w:rPr>
      </w:pPr>
      <w:r>
        <w:rPr>
          <w:rFonts w:cs="Arial"/>
          <w:bCs/>
          <w:lang w:val="en-AU"/>
        </w:rPr>
        <w:t xml:space="preserve">See S-101 DCEG clause </w:t>
      </w:r>
      <w:r w:rsidR="002D6531">
        <w:rPr>
          <w:rFonts w:cs="Arial"/>
          <w:bCs/>
          <w:lang w:val="en-AU"/>
        </w:rPr>
        <w:t>15.5</w:t>
      </w:r>
      <w:r>
        <w:rPr>
          <w:rFonts w:cs="Arial"/>
          <w:bCs/>
          <w:lang w:val="en-AU"/>
        </w:rPr>
        <w:t xml:space="preserve"> for the listings of allowable values.  Values populated in S-57 for these attributes other than the allowable values will</w:t>
      </w:r>
      <w:r>
        <w:rPr>
          <w:lang w:val="en-AU"/>
        </w:rPr>
        <w:t xml:space="preserve"> not be converted across to S-101</w:t>
      </w:r>
      <w:r w:rsidRPr="00560C1D">
        <w:rPr>
          <w:rFonts w:cs="Arial"/>
          <w:bCs/>
          <w:lang w:val="en-AU"/>
        </w:rPr>
        <w:t>.</w:t>
      </w:r>
      <w:r>
        <w:rPr>
          <w:rFonts w:cs="Arial"/>
          <w:bCs/>
          <w:lang w:val="en-AU"/>
        </w:rPr>
        <w:t xml:space="preserve">  Data Producers are advised to check any populated values for </w:t>
      </w:r>
      <w:r w:rsidR="002D6531">
        <w:rPr>
          <w:rFonts w:cs="Arial"/>
          <w:bCs/>
          <w:lang w:val="en-AU"/>
        </w:rPr>
        <w:t>QUASOU</w:t>
      </w:r>
      <w:r>
        <w:rPr>
          <w:rFonts w:cs="Arial"/>
          <w:bCs/>
          <w:lang w:val="en-AU"/>
        </w:rPr>
        <w:t xml:space="preserve"> and </w:t>
      </w:r>
      <w:r w:rsidR="002D6531">
        <w:rPr>
          <w:rFonts w:cs="Arial"/>
          <w:bCs/>
          <w:lang w:val="en-AU"/>
        </w:rPr>
        <w:t>TECSOU</w:t>
      </w:r>
      <w:r>
        <w:rPr>
          <w:rFonts w:cs="Arial"/>
          <w:bCs/>
          <w:lang w:val="en-AU"/>
        </w:rPr>
        <w:t xml:space="preserve"> on </w:t>
      </w:r>
      <w:r w:rsidRPr="00F20AE1">
        <w:rPr>
          <w:b/>
          <w:lang w:val="en-GB"/>
        </w:rPr>
        <w:t>RECTRC</w:t>
      </w:r>
      <w:r>
        <w:rPr>
          <w:rFonts w:cs="Arial"/>
          <w:bCs/>
          <w:lang w:val="en-AU"/>
        </w:rPr>
        <w:t xml:space="preserve"> and amend appropriately.</w:t>
      </w:r>
    </w:p>
    <w:p w14:paraId="4B718A4D" w14:textId="77777777" w:rsidR="002576B1" w:rsidRDefault="002576B1" w:rsidP="002576B1">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jc w:val="both"/>
        <w:rPr>
          <w:lang w:val="en-AU"/>
        </w:rPr>
      </w:pPr>
      <w:r>
        <w:rPr>
          <w:lang w:val="en-AU"/>
        </w:rPr>
        <w:t>The following additional requirements for S-57 attribution must be noted:</w:t>
      </w:r>
    </w:p>
    <w:p w14:paraId="5DD377E0" w14:textId="6C649167" w:rsidR="002576B1" w:rsidRDefault="002576B1" w:rsidP="00C93144">
      <w:pPr>
        <w:pStyle w:val="ListParagraph"/>
        <w:numPr>
          <w:ilvl w:val="0"/>
          <w:numId w:val="20"/>
        </w:numPr>
        <w:tabs>
          <w:tab w:val="left" w:pos="0"/>
          <w:tab w:val="left" w:pos="283"/>
          <w:tab w:val="left" w:pos="566"/>
          <w:tab w:val="left" w:pos="851"/>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284" w:hanging="284"/>
        <w:jc w:val="both"/>
        <w:rPr>
          <w:rFonts w:cs="Arial"/>
          <w:bCs/>
          <w:lang w:val="en-AU"/>
        </w:rPr>
      </w:pPr>
      <w:r>
        <w:rPr>
          <w:rFonts w:cs="Arial"/>
          <w:bCs/>
          <w:lang w:val="en-AU"/>
        </w:rPr>
        <w:t xml:space="preserve">The S-101 attribute </w:t>
      </w:r>
      <w:r>
        <w:rPr>
          <w:rFonts w:cs="Arial"/>
          <w:b/>
          <w:bCs/>
          <w:lang w:val="en-AU"/>
        </w:rPr>
        <w:t>maximum permitted draught</w:t>
      </w:r>
      <w:r>
        <w:rPr>
          <w:rFonts w:cs="Arial"/>
          <w:bCs/>
          <w:lang w:val="en-AU"/>
        </w:rPr>
        <w:t xml:space="preserve"> has been introduced in S-101 to encode the maximum permitted vessel draught at the berth.  This information is encoded in S-57 on </w:t>
      </w:r>
      <w:r>
        <w:rPr>
          <w:rFonts w:cs="Arial"/>
          <w:b/>
          <w:bCs/>
          <w:lang w:val="en-AU"/>
        </w:rPr>
        <w:t>RECTRC</w:t>
      </w:r>
      <w:r>
        <w:rPr>
          <w:rFonts w:cs="Arial"/>
          <w:bCs/>
          <w:lang w:val="en-AU"/>
        </w:rPr>
        <w:t xml:space="preserve"> </w:t>
      </w:r>
      <w:r w:rsidRPr="00231F30">
        <w:rPr>
          <w:rFonts w:cs="Arial"/>
          <w:bCs/>
          <w:lang w:val="en-AU"/>
        </w:rPr>
        <w:t>using</w:t>
      </w:r>
      <w:r>
        <w:rPr>
          <w:rFonts w:cs="Arial"/>
          <w:bCs/>
          <w:lang w:val="en-AU"/>
        </w:rPr>
        <w:t xml:space="preserve"> the attribute INFORM (see clause 2.3).  In order for this information to be converted across to S-101, the text string encoded in INFORM on the </w:t>
      </w:r>
      <w:r>
        <w:rPr>
          <w:rFonts w:cs="Arial"/>
          <w:b/>
          <w:bCs/>
          <w:lang w:val="en-AU"/>
        </w:rPr>
        <w:t>RECTRC</w:t>
      </w:r>
      <w:r>
        <w:rPr>
          <w:rFonts w:cs="Arial"/>
          <w:bCs/>
          <w:lang w:val="en-AU"/>
        </w:rPr>
        <w:t xml:space="preserve"> </w:t>
      </w:r>
      <w:r w:rsidR="00484604">
        <w:rPr>
          <w:rFonts w:cs="Arial"/>
          <w:bCs/>
          <w:lang w:val="en-GB"/>
        </w:rPr>
        <w:t>should</w:t>
      </w:r>
      <w:r w:rsidR="00484604" w:rsidRPr="00F20AE1">
        <w:rPr>
          <w:rFonts w:cs="Arial"/>
          <w:bCs/>
          <w:lang w:val="en-GB"/>
        </w:rPr>
        <w:t xml:space="preserve"> be </w:t>
      </w:r>
      <w:r w:rsidR="00484604">
        <w:rPr>
          <w:rFonts w:cs="Arial"/>
          <w:bCs/>
          <w:lang w:val="en-GB"/>
        </w:rPr>
        <w:t>in a standardised</w:t>
      </w:r>
      <w:r w:rsidR="00484604" w:rsidRPr="00F20AE1">
        <w:rPr>
          <w:rFonts w:cs="Arial"/>
          <w:bCs/>
          <w:lang w:val="en-GB"/>
        </w:rPr>
        <w:t xml:space="preserve"> format</w:t>
      </w:r>
      <w:r w:rsidR="00484604">
        <w:rPr>
          <w:rFonts w:cs="Arial"/>
          <w:bCs/>
          <w:lang w:val="en-GB"/>
        </w:rPr>
        <w:t>, such as</w:t>
      </w:r>
      <w:r w:rsidR="00484604" w:rsidRPr="00F20AE1">
        <w:rPr>
          <w:rFonts w:cs="Arial"/>
          <w:bCs/>
          <w:lang w:val="en-GB"/>
        </w:rPr>
        <w:t xml:space="preserve"> </w:t>
      </w:r>
      <w:r>
        <w:rPr>
          <w:rFonts w:cs="Arial"/>
          <w:bCs/>
          <w:i/>
          <w:lang w:val="en-AU"/>
        </w:rPr>
        <w:t xml:space="preserve">Maximum draught permitted = </w:t>
      </w:r>
      <w:r w:rsidR="00484604">
        <w:rPr>
          <w:rFonts w:cs="Arial"/>
          <w:bCs/>
          <w:i/>
          <w:lang w:val="en-AU"/>
        </w:rPr>
        <w:t>[</w:t>
      </w:r>
      <w:proofErr w:type="spellStart"/>
      <w:r>
        <w:rPr>
          <w:rFonts w:cs="Arial"/>
          <w:bCs/>
          <w:i/>
          <w:lang w:val="en-AU"/>
        </w:rPr>
        <w:t>xx.x</w:t>
      </w:r>
      <w:proofErr w:type="spellEnd"/>
      <w:r w:rsidR="00484604">
        <w:rPr>
          <w:rFonts w:cs="Arial"/>
          <w:bCs/>
          <w:i/>
          <w:lang w:val="en-AU"/>
        </w:rPr>
        <w:t>]</w:t>
      </w:r>
      <w:r>
        <w:rPr>
          <w:rFonts w:cs="Arial"/>
          <w:bCs/>
          <w:i/>
          <w:lang w:val="en-AU"/>
        </w:rPr>
        <w:t xml:space="preserve"> metres</w:t>
      </w:r>
      <w:r>
        <w:rPr>
          <w:rFonts w:cs="Arial"/>
          <w:bCs/>
          <w:lang w:val="en-AU"/>
        </w:rPr>
        <w:t xml:space="preserve">, where </w:t>
      </w:r>
      <w:r w:rsidR="00484604">
        <w:rPr>
          <w:rFonts w:cs="Arial"/>
          <w:bCs/>
          <w:i/>
          <w:lang w:val="en-AU"/>
        </w:rPr>
        <w:t>[</w:t>
      </w:r>
      <w:proofErr w:type="spellStart"/>
      <w:r>
        <w:rPr>
          <w:rFonts w:cs="Arial"/>
          <w:bCs/>
          <w:i/>
          <w:lang w:val="en-AU"/>
        </w:rPr>
        <w:t>xx.x</w:t>
      </w:r>
      <w:proofErr w:type="spellEnd"/>
      <w:r w:rsidR="00484604">
        <w:rPr>
          <w:rFonts w:cs="Arial"/>
          <w:bCs/>
          <w:i/>
          <w:lang w:val="en-AU"/>
        </w:rPr>
        <w:t>]</w:t>
      </w:r>
      <w:r>
        <w:rPr>
          <w:rFonts w:cs="Arial"/>
          <w:bCs/>
          <w:lang w:val="en-AU"/>
        </w:rPr>
        <w:t xml:space="preserve"> is the value of the maximum permitted vessel draught (decimal part not required if the value is whole metres).</w:t>
      </w:r>
      <w:r w:rsidR="00484604">
        <w:rPr>
          <w:rFonts w:cs="Arial"/>
          <w:bCs/>
        </w:rPr>
        <w:t xml:space="preserve">  </w:t>
      </w:r>
      <w:r w:rsidR="00484604">
        <w:rPr>
          <w:rFonts w:cs="Arial"/>
          <w:bCs/>
          <w:lang w:val="en-GB"/>
        </w:rPr>
        <w:t xml:space="preserve">For example </w:t>
      </w:r>
      <w:r w:rsidR="00484604">
        <w:rPr>
          <w:rFonts w:cs="Arial"/>
          <w:bCs/>
          <w:i/>
          <w:lang w:val="en-GB"/>
        </w:rPr>
        <w:t>Maximum permitted draught = 11.5 metres</w:t>
      </w:r>
      <w:r w:rsidR="00484604">
        <w:rPr>
          <w:rFonts w:cs="Arial"/>
          <w:bCs/>
          <w:lang w:val="en-GB"/>
        </w:rPr>
        <w:t>.</w:t>
      </w:r>
    </w:p>
    <w:p w14:paraId="0CAD7643" w14:textId="6D7C4B7F" w:rsidR="006D4511" w:rsidRDefault="00364804" w:rsidP="00C93144">
      <w:pPr>
        <w:pStyle w:val="ListParagraph"/>
        <w:numPr>
          <w:ilvl w:val="0"/>
          <w:numId w:val="20"/>
        </w:numPr>
        <w:tabs>
          <w:tab w:val="left" w:pos="0"/>
          <w:tab w:val="left" w:pos="283"/>
          <w:tab w:val="left" w:pos="566"/>
          <w:tab w:val="left" w:pos="851"/>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284" w:hanging="284"/>
        <w:jc w:val="both"/>
        <w:rPr>
          <w:rFonts w:cs="Arial"/>
          <w:bCs/>
          <w:lang w:val="en-AU"/>
        </w:rPr>
      </w:pPr>
      <w:ins w:id="893" w:author="Teh Stand" w:date="2021-09-09T11:54:00Z">
        <w:r>
          <w:rPr>
            <w:rFonts w:cs="Arial"/>
            <w:bCs/>
            <w:lang w:val="en-AU"/>
          </w:rPr>
          <w:t xml:space="preserve">The S-101 attribute </w:t>
        </w:r>
        <w:r>
          <w:rPr>
            <w:rFonts w:cs="Arial"/>
            <w:b/>
            <w:bCs/>
            <w:lang w:val="en-AU"/>
          </w:rPr>
          <w:t>measured distance</w:t>
        </w:r>
        <w:r>
          <w:rPr>
            <w:rFonts w:cs="Arial"/>
            <w:bCs/>
            <w:lang w:val="en-AU"/>
          </w:rPr>
          <w:t xml:space="preserve"> has been introduced in S-101 to encode the </w:t>
        </w:r>
      </w:ins>
      <w:ins w:id="894" w:author="Teh Stand" w:date="2021-09-09T11:58:00Z">
        <w:r>
          <w:rPr>
            <w:rFonts w:cs="Arial"/>
            <w:bCs/>
            <w:lang w:val="en-AU"/>
          </w:rPr>
          <w:t xml:space="preserve">specified </w:t>
        </w:r>
      </w:ins>
      <w:ins w:id="895" w:author="Teh Stand" w:date="2021-09-09T11:54:00Z">
        <w:r>
          <w:rPr>
            <w:rFonts w:cs="Arial"/>
            <w:bCs/>
            <w:lang w:val="en-AU"/>
          </w:rPr>
          <w:t>measured distance</w:t>
        </w:r>
      </w:ins>
      <w:ins w:id="896" w:author="Teh Stand" w:date="2021-09-09T11:58:00Z">
        <w:r>
          <w:rPr>
            <w:rFonts w:cs="Arial"/>
            <w:bCs/>
            <w:lang w:val="en-AU"/>
          </w:rPr>
          <w:t xml:space="preserve"> along a track to be followed</w:t>
        </w:r>
      </w:ins>
      <w:ins w:id="897" w:author="Teh Stand" w:date="2021-09-09T11:54:00Z">
        <w:r>
          <w:rPr>
            <w:rFonts w:cs="Arial"/>
            <w:bCs/>
            <w:lang w:val="en-AU"/>
          </w:rPr>
          <w:t xml:space="preserve">.  This information is encoded in S-57 on </w:t>
        </w:r>
      </w:ins>
      <w:ins w:id="898" w:author="Teh Stand" w:date="2021-09-09T11:58:00Z">
        <w:r>
          <w:rPr>
            <w:rFonts w:cs="Arial"/>
            <w:b/>
            <w:bCs/>
            <w:lang w:val="en-AU"/>
          </w:rPr>
          <w:t>NAVLNE</w:t>
        </w:r>
      </w:ins>
      <w:ins w:id="899" w:author="Teh Stand" w:date="2021-09-09T11:54:00Z">
        <w:r>
          <w:rPr>
            <w:rFonts w:cs="Arial"/>
            <w:bCs/>
            <w:lang w:val="en-AU"/>
          </w:rPr>
          <w:t xml:space="preserve"> </w:t>
        </w:r>
        <w:r w:rsidRPr="00231F30">
          <w:rPr>
            <w:rFonts w:cs="Arial"/>
            <w:bCs/>
            <w:lang w:val="en-AU"/>
          </w:rPr>
          <w:t>using</w:t>
        </w:r>
        <w:r>
          <w:rPr>
            <w:rFonts w:cs="Arial"/>
            <w:bCs/>
            <w:lang w:val="en-AU"/>
          </w:rPr>
          <w:t xml:space="preserve"> the attribute INFORM (see clause 2.3).  In order for this information to be converted across to S-101, the text string encoded in INFORM on the </w:t>
        </w:r>
        <w:r>
          <w:rPr>
            <w:rFonts w:cs="Arial"/>
            <w:b/>
            <w:bCs/>
            <w:lang w:val="en-AU"/>
          </w:rPr>
          <w:t>RECTRC</w:t>
        </w:r>
        <w:r>
          <w:rPr>
            <w:rFonts w:cs="Arial"/>
            <w:bCs/>
            <w:lang w:val="en-AU"/>
          </w:rPr>
          <w:t xml:space="preserve"> </w:t>
        </w:r>
      </w:ins>
      <w:ins w:id="900" w:author="Teh Stand" w:date="2021-11-08T10:22:00Z">
        <w:r w:rsidR="00621CA2">
          <w:rPr>
            <w:rFonts w:cs="Arial"/>
            <w:bCs/>
            <w:lang w:val="en-AU"/>
          </w:rPr>
          <w:t>should</w:t>
        </w:r>
      </w:ins>
      <w:ins w:id="901" w:author="Teh Stand" w:date="2021-09-09T11:54:00Z">
        <w:r>
          <w:rPr>
            <w:rFonts w:cs="Arial"/>
            <w:bCs/>
            <w:lang w:val="en-AU"/>
          </w:rPr>
          <w:t xml:space="preserve"> be in </w:t>
        </w:r>
      </w:ins>
      <w:ins w:id="902" w:author="Teh Stand" w:date="2021-11-08T10:16:00Z">
        <w:r w:rsidR="001B2157">
          <w:rPr>
            <w:rFonts w:cs="Arial"/>
            <w:bCs/>
            <w:lang w:val="en-GB"/>
          </w:rPr>
          <w:t>a standardised</w:t>
        </w:r>
        <w:r w:rsidR="001B2157" w:rsidRPr="00F20AE1">
          <w:rPr>
            <w:rFonts w:cs="Arial"/>
            <w:bCs/>
            <w:lang w:val="en-GB"/>
          </w:rPr>
          <w:t xml:space="preserve"> format</w:t>
        </w:r>
        <w:r w:rsidR="001B2157">
          <w:rPr>
            <w:rFonts w:cs="Arial"/>
            <w:bCs/>
            <w:lang w:val="en-GB"/>
          </w:rPr>
          <w:t>, such as</w:t>
        </w:r>
        <w:r w:rsidR="001B2157" w:rsidRPr="00F20AE1">
          <w:rPr>
            <w:rFonts w:cs="Arial"/>
            <w:bCs/>
            <w:lang w:val="en-GB"/>
          </w:rPr>
          <w:t xml:space="preserve"> </w:t>
        </w:r>
      </w:ins>
      <w:ins w:id="903" w:author="Teh Stand" w:date="2021-09-09T11:58:00Z">
        <w:r>
          <w:rPr>
            <w:rFonts w:cs="Arial"/>
            <w:bCs/>
            <w:i/>
            <w:lang w:val="en-AU"/>
          </w:rPr>
          <w:t>Measured distance</w:t>
        </w:r>
      </w:ins>
      <w:ins w:id="904" w:author="Teh Stand" w:date="2021-09-09T11:54:00Z">
        <w:r>
          <w:rPr>
            <w:rFonts w:cs="Arial"/>
            <w:bCs/>
            <w:i/>
            <w:lang w:val="en-AU"/>
          </w:rPr>
          <w:t xml:space="preserve"> = </w:t>
        </w:r>
        <w:proofErr w:type="spellStart"/>
        <w:r>
          <w:rPr>
            <w:rFonts w:cs="Arial"/>
            <w:bCs/>
            <w:i/>
            <w:lang w:val="en-AU"/>
          </w:rPr>
          <w:t>xx</w:t>
        </w:r>
      </w:ins>
      <w:ins w:id="905" w:author="Teh Stand" w:date="2021-09-09T11:59:00Z">
        <w:r>
          <w:rPr>
            <w:rFonts w:cs="Arial"/>
            <w:bCs/>
            <w:i/>
            <w:lang w:val="en-AU"/>
          </w:rPr>
          <w:t>xx</w:t>
        </w:r>
      </w:ins>
      <w:proofErr w:type="spellEnd"/>
      <w:ins w:id="906" w:author="Teh Stand" w:date="2021-09-09T11:54:00Z">
        <w:r>
          <w:rPr>
            <w:rFonts w:cs="Arial"/>
            <w:bCs/>
            <w:i/>
            <w:lang w:val="en-AU"/>
          </w:rPr>
          <w:t xml:space="preserve"> metres</w:t>
        </w:r>
        <w:r>
          <w:rPr>
            <w:rFonts w:cs="Arial"/>
            <w:bCs/>
            <w:lang w:val="en-AU"/>
          </w:rPr>
          <w:t xml:space="preserve">, where </w:t>
        </w:r>
        <w:proofErr w:type="spellStart"/>
        <w:r>
          <w:rPr>
            <w:rFonts w:cs="Arial"/>
            <w:bCs/>
            <w:i/>
            <w:lang w:val="en-AU"/>
          </w:rPr>
          <w:t>xx</w:t>
        </w:r>
      </w:ins>
      <w:ins w:id="907" w:author="Teh Stand" w:date="2021-09-09T11:59:00Z">
        <w:r>
          <w:rPr>
            <w:rFonts w:cs="Arial"/>
            <w:bCs/>
            <w:i/>
            <w:lang w:val="en-AU"/>
          </w:rPr>
          <w:t>x</w:t>
        </w:r>
      </w:ins>
      <w:ins w:id="908" w:author="Teh Stand" w:date="2021-09-09T11:54:00Z">
        <w:r>
          <w:rPr>
            <w:rFonts w:cs="Arial"/>
            <w:bCs/>
            <w:i/>
            <w:lang w:val="en-AU"/>
          </w:rPr>
          <w:t>x</w:t>
        </w:r>
        <w:proofErr w:type="spellEnd"/>
        <w:r>
          <w:rPr>
            <w:rFonts w:cs="Arial"/>
            <w:bCs/>
            <w:lang w:val="en-AU"/>
          </w:rPr>
          <w:t xml:space="preserve"> is the value of the </w:t>
        </w:r>
      </w:ins>
      <w:ins w:id="909" w:author="Teh Stand" w:date="2021-09-09T11:59:00Z">
        <w:r>
          <w:rPr>
            <w:rFonts w:cs="Arial"/>
            <w:bCs/>
            <w:lang w:val="en-AU"/>
          </w:rPr>
          <w:t>measured distance</w:t>
        </w:r>
      </w:ins>
    </w:p>
    <w:p w14:paraId="59B9EB0C" w14:textId="42C99AB8" w:rsidR="002D6531" w:rsidRDefault="009E189C" w:rsidP="00306FA9">
      <w:pPr>
        <w:spacing w:after="120"/>
        <w:jc w:val="both"/>
        <w:rPr>
          <w:rFonts w:cs="Arial"/>
          <w:bCs/>
          <w:lang w:val="en-AU"/>
        </w:rPr>
      </w:pPr>
      <w:commentRangeStart w:id="910"/>
      <w:r>
        <w:rPr>
          <w:rFonts w:cs="Arial"/>
          <w:bCs/>
          <w:lang w:val="en-AU"/>
        </w:rPr>
        <w:t>Data Producers must note that in S-101 the type surface is not included as an allowable geometric primitive</w:t>
      </w:r>
      <w:r w:rsidR="00AB02AE">
        <w:rPr>
          <w:rFonts w:cs="Arial"/>
          <w:bCs/>
          <w:lang w:val="en-AU"/>
        </w:rPr>
        <w:t xml:space="preserve"> for </w:t>
      </w:r>
      <w:r w:rsidR="00AB02AE">
        <w:rPr>
          <w:rFonts w:cs="Arial"/>
          <w:b/>
          <w:bCs/>
          <w:lang w:val="en-AU"/>
        </w:rPr>
        <w:t>Recommended Track</w:t>
      </w:r>
      <w:r w:rsidR="00AB02AE">
        <w:rPr>
          <w:rFonts w:cs="Arial"/>
          <w:bCs/>
          <w:lang w:val="en-AU"/>
        </w:rPr>
        <w:t xml:space="preserve">, therefore </w:t>
      </w:r>
      <w:r w:rsidR="00AB02AE">
        <w:rPr>
          <w:rFonts w:cs="Arial"/>
          <w:b/>
          <w:bCs/>
          <w:lang w:val="en-AU"/>
        </w:rPr>
        <w:t>RECTRC</w:t>
      </w:r>
      <w:r w:rsidR="00AB02AE">
        <w:rPr>
          <w:rFonts w:cs="Arial"/>
          <w:bCs/>
          <w:lang w:val="en-AU"/>
        </w:rPr>
        <w:t xml:space="preserve"> of type area will not be converted across to S-101</w:t>
      </w:r>
      <w:r>
        <w:rPr>
          <w:rFonts w:cs="Arial"/>
          <w:bCs/>
          <w:lang w:val="en-AU"/>
        </w:rPr>
        <w:t xml:space="preserve">.  Where </w:t>
      </w:r>
      <w:r>
        <w:rPr>
          <w:rFonts w:cs="Arial"/>
          <w:b/>
          <w:bCs/>
          <w:lang w:val="en-AU"/>
        </w:rPr>
        <w:t>RECTRC</w:t>
      </w:r>
      <w:r>
        <w:rPr>
          <w:rFonts w:cs="Arial"/>
          <w:bCs/>
          <w:lang w:val="en-AU"/>
        </w:rPr>
        <w:t xml:space="preserve"> has been encoded as type area in a S-57 dataset</w:t>
      </w:r>
      <w:r w:rsidR="00AB02AE">
        <w:rPr>
          <w:rFonts w:cs="Arial"/>
          <w:bCs/>
          <w:lang w:val="en-AU"/>
        </w:rPr>
        <w:t>, Data Producers should re-encode these objects to be of type line prior to conversion to S-101.</w:t>
      </w:r>
      <w:commentRangeEnd w:id="910"/>
      <w:r w:rsidR="002576B1">
        <w:rPr>
          <w:rStyle w:val="CommentReference"/>
          <w:rFonts w:ascii="Garamond" w:hAnsi="Garamond"/>
          <w:lang w:eastAsia="en-US"/>
        </w:rPr>
        <w:commentReference w:id="910"/>
      </w:r>
    </w:p>
    <w:p w14:paraId="0AFC14BE" w14:textId="77777777" w:rsidR="006B2826" w:rsidRPr="00F20AE1" w:rsidRDefault="006B2826" w:rsidP="00C93144">
      <w:pPr>
        <w:pStyle w:val="Heading3"/>
        <w:keepLines/>
        <w:numPr>
          <w:ilvl w:val="2"/>
          <w:numId w:val="13"/>
        </w:numPr>
        <w:tabs>
          <w:tab w:val="clear" w:pos="283"/>
          <w:tab w:val="clear" w:pos="566"/>
          <w:tab w:val="clear" w:pos="720"/>
          <w:tab w:val="clear" w:pos="850"/>
          <w:tab w:val="clear" w:pos="915"/>
          <w:tab w:val="clear" w:pos="2911"/>
          <w:tab w:val="left" w:pos="851"/>
        </w:tabs>
        <w:spacing w:before="240" w:after="120"/>
        <w:ind w:left="851" w:hanging="851"/>
        <w:rPr>
          <w:bCs/>
          <w:lang w:val="en-GB"/>
        </w:rPr>
      </w:pPr>
      <w:bookmarkStart w:id="911" w:name="_Toc422735755"/>
      <w:bookmarkStart w:id="912" w:name="_Toc460900578"/>
      <w:bookmarkStart w:id="913" w:name="_Toc68293293"/>
      <w:r w:rsidRPr="00F20AE1">
        <w:rPr>
          <w:bCs/>
          <w:lang w:val="en-GB"/>
        </w:rPr>
        <w:t>Range systems - relationship</w:t>
      </w:r>
      <w:bookmarkEnd w:id="911"/>
      <w:bookmarkEnd w:id="912"/>
      <w:bookmarkEnd w:id="913"/>
    </w:p>
    <w:p w14:paraId="0581678A" w14:textId="153DB465" w:rsidR="004E55A9" w:rsidRDefault="004E55A9" w:rsidP="004E55A9">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ins w:id="914" w:author="Teh Stand" w:date="2021-06-24T12:10:00Z"/>
          <w:lang w:val="en-GB"/>
        </w:rPr>
      </w:pPr>
      <w:r w:rsidRPr="00F20AE1">
        <w:rPr>
          <w:u w:val="single"/>
          <w:lang w:val="en-GB"/>
        </w:rPr>
        <w:t>S</w:t>
      </w:r>
      <w:ins w:id="915" w:author="Teh Stand" w:date="2021-07-06T12:42:00Z">
        <w:r w:rsidR="00A90642">
          <w:rPr>
            <w:u w:val="single"/>
            <w:lang w:val="en-GB"/>
          </w:rPr>
          <w:t>-</w:t>
        </w:r>
      </w:ins>
      <w:r w:rsidRPr="00F20AE1">
        <w:rPr>
          <w:u w:val="single"/>
          <w:lang w:val="en-GB"/>
        </w:rPr>
        <w:t>101 Geo feature</w:t>
      </w:r>
      <w:r w:rsidRPr="00F20AE1">
        <w:rPr>
          <w:lang w:val="en-GB"/>
        </w:rPr>
        <w:t>:</w:t>
      </w:r>
      <w:r w:rsidRPr="00F20AE1">
        <w:rPr>
          <w:lang w:val="en-GB"/>
        </w:rPr>
        <w:tab/>
      </w:r>
      <w:r>
        <w:rPr>
          <w:b/>
          <w:lang w:val="en-GB"/>
        </w:rPr>
        <w:t>Range System</w:t>
      </w:r>
      <w:r w:rsidRPr="00F20AE1">
        <w:rPr>
          <w:b/>
          <w:lang w:val="en-GB"/>
        </w:rPr>
        <w:tab/>
      </w:r>
      <w:r>
        <w:rPr>
          <w:b/>
          <w:lang w:val="en-GB"/>
        </w:rPr>
        <w:tab/>
      </w:r>
      <w:r>
        <w:rPr>
          <w:b/>
          <w:lang w:val="en-GB"/>
        </w:rPr>
        <w:tab/>
      </w:r>
      <w:r w:rsidR="003B3EDD">
        <w:rPr>
          <w:b/>
          <w:lang w:val="en-GB"/>
        </w:rPr>
        <w:tab/>
      </w:r>
      <w:r w:rsidR="003B3EDD">
        <w:rPr>
          <w:b/>
          <w:lang w:val="en-GB"/>
        </w:rPr>
        <w:tab/>
      </w:r>
      <w:r w:rsidR="003B3EDD">
        <w:rPr>
          <w:b/>
          <w:lang w:val="en-GB"/>
        </w:rPr>
        <w:tab/>
      </w:r>
      <w:r w:rsidRPr="00F20AE1">
        <w:rPr>
          <w:lang w:val="en-GB"/>
        </w:rPr>
        <w:t>(</w:t>
      </w:r>
      <w:del w:id="916" w:author="Teh Stand" w:date="2021-06-24T12:11:00Z">
        <w:r w:rsidDel="003B3EDD">
          <w:rPr>
            <w:lang w:val="en-GB"/>
          </w:rPr>
          <w:delText>C</w:delText>
        </w:r>
      </w:del>
      <w:ins w:id="917" w:author="Teh Stand" w:date="2021-06-24T12:11:00Z">
        <w:r w:rsidR="003B3EDD">
          <w:rPr>
            <w:lang w:val="en-GB"/>
          </w:rPr>
          <w:t>N</w:t>
        </w:r>
      </w:ins>
      <w:r>
        <w:rPr>
          <w:lang w:val="en-GB"/>
        </w:rPr>
        <w:t>)</w:t>
      </w:r>
      <w:r>
        <w:rPr>
          <w:lang w:val="en-GB"/>
        </w:rPr>
        <w:tab/>
      </w:r>
      <w:r>
        <w:rPr>
          <w:lang w:val="en-GB"/>
        </w:rPr>
        <w:tab/>
      </w:r>
      <w:r>
        <w:rPr>
          <w:lang w:val="en-GB"/>
        </w:rPr>
        <w:tab/>
      </w:r>
      <w:r>
        <w:rPr>
          <w:lang w:val="en-GB"/>
        </w:rPr>
        <w:tab/>
      </w:r>
      <w:r>
        <w:rPr>
          <w:lang w:val="en-GB"/>
        </w:rPr>
        <w:tab/>
      </w:r>
      <w:r w:rsidRPr="00F20AE1">
        <w:rPr>
          <w:lang w:val="en-GB"/>
        </w:rPr>
        <w:t xml:space="preserve">(S-101 DCEG Clause </w:t>
      </w:r>
      <w:r>
        <w:rPr>
          <w:lang w:val="en-GB"/>
        </w:rPr>
        <w:t>15.6</w:t>
      </w:r>
      <w:r w:rsidRPr="00F20AE1">
        <w:rPr>
          <w:lang w:val="en-GB"/>
        </w:rPr>
        <w:t>)</w:t>
      </w:r>
    </w:p>
    <w:p w14:paraId="0D3238B8" w14:textId="4F1B744B" w:rsidR="00263B80" w:rsidRDefault="00263B80" w:rsidP="00263B80">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ins w:id="918" w:author="Teh Stand" w:date="2021-06-24T12:10:00Z"/>
          <w:lang w:val="en-GB"/>
        </w:rPr>
      </w:pPr>
      <w:ins w:id="919" w:author="Teh Stand" w:date="2021-06-24T12:10:00Z">
        <w:r w:rsidRPr="00F20AE1">
          <w:rPr>
            <w:u w:val="single"/>
            <w:lang w:val="en-GB"/>
          </w:rPr>
          <w:t>S</w:t>
        </w:r>
      </w:ins>
      <w:ins w:id="920" w:author="Teh Stand" w:date="2021-07-06T12:42:00Z">
        <w:r w:rsidR="00A90642">
          <w:rPr>
            <w:u w:val="single"/>
            <w:lang w:val="en-GB"/>
          </w:rPr>
          <w:t>-</w:t>
        </w:r>
      </w:ins>
      <w:ins w:id="921" w:author="Teh Stand" w:date="2021-06-24T12:10:00Z">
        <w:r w:rsidRPr="00F20AE1">
          <w:rPr>
            <w:u w:val="single"/>
            <w:lang w:val="en-GB"/>
          </w:rPr>
          <w:t xml:space="preserve">101 </w:t>
        </w:r>
        <w:r>
          <w:rPr>
            <w:u w:val="single"/>
            <w:lang w:val="en-GB"/>
          </w:rPr>
          <w:t>Association</w:t>
        </w:r>
        <w:r w:rsidRPr="00F20AE1">
          <w:rPr>
            <w:lang w:val="en-GB"/>
          </w:rPr>
          <w:t>:</w:t>
        </w:r>
        <w:r w:rsidRPr="00F20AE1">
          <w:rPr>
            <w:lang w:val="en-GB"/>
          </w:rPr>
          <w:tab/>
        </w:r>
        <w:r w:rsidRPr="00F20AE1">
          <w:rPr>
            <w:lang w:val="en-GB"/>
          </w:rPr>
          <w:tab/>
        </w:r>
        <w:r>
          <w:rPr>
            <w:b/>
            <w:lang w:val="en-GB"/>
          </w:rPr>
          <w:t>Range System</w:t>
        </w:r>
      </w:ins>
      <w:ins w:id="922" w:author="Teh Stand" w:date="2021-06-24T12:11:00Z">
        <w:r>
          <w:rPr>
            <w:b/>
            <w:lang w:val="en-GB"/>
          </w:rPr>
          <w:t xml:space="preserve"> Aggregation</w:t>
        </w:r>
      </w:ins>
      <w:ins w:id="923" w:author="Teh Stand" w:date="2021-06-24T12:10:00Z">
        <w:r w:rsidRPr="00F20AE1">
          <w:rPr>
            <w:b/>
            <w:lang w:val="en-GB"/>
          </w:rPr>
          <w:tab/>
        </w:r>
        <w:r w:rsidRPr="00F20AE1">
          <w:rPr>
            <w:lang w:val="en-GB"/>
          </w:rPr>
          <w:t>(</w:t>
        </w:r>
      </w:ins>
      <w:ins w:id="924" w:author="Teh Stand" w:date="2021-06-24T12:11:00Z">
        <w:r>
          <w:rPr>
            <w:lang w:val="en-GB"/>
          </w:rPr>
          <w:t>N</w:t>
        </w:r>
      </w:ins>
      <w:ins w:id="925" w:author="Teh Stand" w:date="2021-06-24T12:10:00Z">
        <w:r w:rsidR="003B3EDD">
          <w:rPr>
            <w:lang w:val="en-GB"/>
          </w:rPr>
          <w:t>)</w:t>
        </w:r>
        <w:r w:rsidR="003B3EDD">
          <w:rPr>
            <w:lang w:val="en-GB"/>
          </w:rPr>
          <w:tab/>
        </w:r>
        <w:r w:rsidR="003B3EDD">
          <w:rPr>
            <w:lang w:val="en-GB"/>
          </w:rPr>
          <w:tab/>
        </w:r>
        <w:r w:rsidR="003B3EDD">
          <w:rPr>
            <w:lang w:val="en-GB"/>
          </w:rPr>
          <w:tab/>
        </w:r>
        <w:r w:rsidR="003B3EDD">
          <w:rPr>
            <w:lang w:val="en-GB"/>
          </w:rPr>
          <w:tab/>
        </w:r>
        <w:r w:rsidR="003B3EDD">
          <w:rPr>
            <w:lang w:val="en-GB"/>
          </w:rPr>
          <w:tab/>
        </w:r>
        <w:r w:rsidRPr="00F20AE1">
          <w:rPr>
            <w:lang w:val="en-GB"/>
          </w:rPr>
          <w:t xml:space="preserve">(S-101 DCEG Clause </w:t>
        </w:r>
      </w:ins>
      <w:ins w:id="926" w:author="Teh Stand" w:date="2021-06-24T12:11:00Z">
        <w:r w:rsidR="003B3EDD">
          <w:rPr>
            <w:lang w:val="en-GB"/>
          </w:rPr>
          <w:t>25.13</w:t>
        </w:r>
      </w:ins>
      <w:ins w:id="927" w:author="Teh Stand" w:date="2021-06-24T12:10:00Z">
        <w:r w:rsidRPr="00F20AE1">
          <w:rPr>
            <w:lang w:val="en-GB"/>
          </w:rPr>
          <w:t>)</w:t>
        </w:r>
      </w:ins>
    </w:p>
    <w:p w14:paraId="0011D37A" w14:textId="56BDDB56" w:rsidR="004E55A9" w:rsidRDefault="004E55A9" w:rsidP="004E55A9">
      <w:pPr>
        <w:spacing w:after="120"/>
        <w:jc w:val="both"/>
        <w:rPr>
          <w:rFonts w:cs="Arial"/>
          <w:bCs/>
          <w:lang w:val="en-AU"/>
        </w:rPr>
      </w:pPr>
      <w:r>
        <w:rPr>
          <w:rFonts w:cs="Arial"/>
          <w:bCs/>
          <w:lang w:val="en-AU"/>
        </w:rPr>
        <w:t>The guidance for the encoding of range systems remains unchanged in S-101</w:t>
      </w:r>
      <w:r w:rsidRPr="00560C1D">
        <w:rPr>
          <w:rFonts w:cs="Arial"/>
          <w:bCs/>
          <w:lang w:val="en-AU"/>
        </w:rPr>
        <w:t>.</w:t>
      </w:r>
      <w:r>
        <w:rPr>
          <w:rFonts w:cs="Arial"/>
          <w:bCs/>
          <w:lang w:val="en-AU"/>
        </w:rPr>
        <w:t xml:space="preserve">  See S-101 DCEG clause 15.1.1.</w:t>
      </w:r>
    </w:p>
    <w:p w14:paraId="6DE60744" w14:textId="3A9714FF" w:rsidR="004E55A9" w:rsidRDefault="004E55A9" w:rsidP="004E55A9">
      <w:pPr>
        <w:spacing w:after="120"/>
        <w:jc w:val="both"/>
        <w:rPr>
          <w:lang w:val="en-GB"/>
        </w:rPr>
      </w:pPr>
      <w:commentRangeStart w:id="928"/>
      <w:r>
        <w:rPr>
          <w:rFonts w:cs="Arial"/>
          <w:bCs/>
          <w:lang w:val="en-AU"/>
        </w:rPr>
        <w:t xml:space="preserve">Where the components of a range system have been aggregated </w:t>
      </w:r>
      <w:r w:rsidRPr="00F20AE1">
        <w:rPr>
          <w:lang w:val="en-GB"/>
        </w:rPr>
        <w:t xml:space="preserve">using the </w:t>
      </w:r>
      <w:r>
        <w:rPr>
          <w:lang w:val="en-GB"/>
        </w:rPr>
        <w:t xml:space="preserve">S-57 </w:t>
      </w:r>
      <w:r w:rsidRPr="00F20AE1">
        <w:rPr>
          <w:lang w:val="en-GB"/>
        </w:rPr>
        <w:t xml:space="preserve">collection object </w:t>
      </w:r>
      <w:r w:rsidRPr="00F20AE1">
        <w:rPr>
          <w:b/>
          <w:lang w:val="en-GB"/>
        </w:rPr>
        <w:t>C_AGGR</w:t>
      </w:r>
      <w:r>
        <w:rPr>
          <w:lang w:val="en-GB"/>
        </w:rPr>
        <w:t xml:space="preserve">, this will be converted during the automated conversion process to an instance of the S-101 </w:t>
      </w:r>
      <w:r>
        <w:rPr>
          <w:lang w:val="en-GB"/>
        </w:rPr>
        <w:lastRenderedPageBreak/>
        <w:t xml:space="preserve">feature </w:t>
      </w:r>
      <w:r>
        <w:rPr>
          <w:b/>
          <w:lang w:val="en-GB"/>
        </w:rPr>
        <w:t>Range System</w:t>
      </w:r>
      <w:r>
        <w:rPr>
          <w:lang w:val="en-GB"/>
        </w:rPr>
        <w:t>.</w:t>
      </w:r>
      <w:commentRangeEnd w:id="928"/>
      <w:r w:rsidR="00E20E32">
        <w:rPr>
          <w:rStyle w:val="CommentReference"/>
          <w:rFonts w:ascii="Garamond" w:hAnsi="Garamond"/>
          <w:lang w:eastAsia="en-US"/>
        </w:rPr>
        <w:commentReference w:id="928"/>
      </w:r>
      <w:r>
        <w:rPr>
          <w:lang w:val="en-GB"/>
        </w:rPr>
        <w:t xml:space="preserve">  The </w:t>
      </w:r>
      <w:r>
        <w:rPr>
          <w:b/>
          <w:lang w:val="en-GB"/>
        </w:rPr>
        <w:t>Range System</w:t>
      </w:r>
      <w:r>
        <w:rPr>
          <w:lang w:val="en-GB"/>
        </w:rPr>
        <w:t xml:space="preserve"> and its individual components will be aggregated using the named association </w:t>
      </w:r>
      <w:r>
        <w:rPr>
          <w:b/>
          <w:lang w:val="en-GB"/>
        </w:rPr>
        <w:t>Range System Aggregation</w:t>
      </w:r>
      <w:r>
        <w:rPr>
          <w:lang w:val="en-GB"/>
        </w:rPr>
        <w:t xml:space="preserve"> (see S-101 DCEG clause 25.13).</w:t>
      </w:r>
    </w:p>
    <w:p w14:paraId="6058F72D" w14:textId="35D01186" w:rsidR="001176DB" w:rsidRPr="00B70545" w:rsidRDefault="001176DB" w:rsidP="004E55A9">
      <w:pPr>
        <w:spacing w:after="120"/>
        <w:jc w:val="both"/>
        <w:rPr>
          <w:lang w:val="en-GB"/>
        </w:rPr>
      </w:pPr>
      <w:commentRangeStart w:id="929"/>
      <w:r>
        <w:rPr>
          <w:lang w:val="en-AU"/>
        </w:rPr>
        <w:t xml:space="preserve">Where a </w:t>
      </w:r>
      <w:r w:rsidRPr="00B43079">
        <w:rPr>
          <w:b/>
          <w:lang w:val="en-AU"/>
        </w:rPr>
        <w:t>C_ASSO</w:t>
      </w:r>
      <w:r>
        <w:rPr>
          <w:lang w:val="en-AU"/>
        </w:rPr>
        <w:t xml:space="preserve"> has been created to associate a range system with the dangers that it marks, this will not be converted.  It is considered that </w:t>
      </w:r>
      <w:r w:rsidRPr="00E33573">
        <w:rPr>
          <w:lang w:val="en-AU"/>
        </w:rPr>
        <w:t>th</w:t>
      </w:r>
      <w:r>
        <w:rPr>
          <w:lang w:val="en-AU"/>
        </w:rPr>
        <w:t>is</w:t>
      </w:r>
      <w:r w:rsidRPr="00E33573">
        <w:rPr>
          <w:lang w:val="en-AU"/>
        </w:rPr>
        <w:t xml:space="preserve"> </w:t>
      </w:r>
      <w:r>
        <w:rPr>
          <w:lang w:val="en-AU"/>
        </w:rPr>
        <w:t xml:space="preserve">relationship is </w:t>
      </w:r>
      <w:r w:rsidRPr="00E33573">
        <w:rPr>
          <w:lang w:val="en-AU"/>
        </w:rPr>
        <w:t>not relevant for S-101.</w:t>
      </w:r>
      <w:commentRangeEnd w:id="929"/>
      <w:r>
        <w:rPr>
          <w:rStyle w:val="CommentReference"/>
          <w:rFonts w:ascii="Garamond" w:hAnsi="Garamond"/>
          <w:lang w:eastAsia="en-US"/>
        </w:rPr>
        <w:commentReference w:id="929"/>
      </w:r>
    </w:p>
    <w:p w14:paraId="20DB472C" w14:textId="6D280108" w:rsidR="006B2826" w:rsidRPr="00F20AE1" w:rsidRDefault="006B2826" w:rsidP="00C93144">
      <w:pPr>
        <w:pStyle w:val="Heading3"/>
        <w:keepLines/>
        <w:numPr>
          <w:ilvl w:val="2"/>
          <w:numId w:val="13"/>
        </w:numPr>
        <w:tabs>
          <w:tab w:val="clear" w:pos="283"/>
          <w:tab w:val="clear" w:pos="566"/>
          <w:tab w:val="clear" w:pos="720"/>
          <w:tab w:val="clear" w:pos="850"/>
          <w:tab w:val="clear" w:pos="915"/>
          <w:tab w:val="clear" w:pos="2911"/>
          <w:tab w:val="left" w:pos="851"/>
        </w:tabs>
        <w:spacing w:before="240" w:after="120"/>
        <w:ind w:left="851" w:hanging="851"/>
        <w:rPr>
          <w:bCs/>
          <w:lang w:val="en-GB"/>
        </w:rPr>
      </w:pPr>
      <w:bookmarkStart w:id="930" w:name="_Toc422735757"/>
      <w:bookmarkStart w:id="931" w:name="_Toc460900579"/>
      <w:bookmarkStart w:id="932" w:name="_Toc68293294"/>
      <w:commentRangeStart w:id="933"/>
      <w:r w:rsidRPr="00F20AE1">
        <w:rPr>
          <w:bCs/>
          <w:lang w:val="en-GB"/>
        </w:rPr>
        <w:t>Measured distance</w:t>
      </w:r>
      <w:bookmarkEnd w:id="930"/>
      <w:bookmarkEnd w:id="931"/>
      <w:r w:rsidRPr="00F20AE1">
        <w:rPr>
          <w:bCs/>
          <w:lang w:val="en-GB"/>
        </w:rPr>
        <w:t>s</w:t>
      </w:r>
      <w:bookmarkEnd w:id="932"/>
      <w:commentRangeEnd w:id="933"/>
      <w:r w:rsidR="00EA3722">
        <w:rPr>
          <w:rStyle w:val="CommentReference"/>
          <w:rFonts w:ascii="Garamond" w:hAnsi="Garamond"/>
          <w:b w:val="0"/>
        </w:rPr>
        <w:commentReference w:id="933"/>
      </w:r>
    </w:p>
    <w:p w14:paraId="161FE5AF" w14:textId="77777777" w:rsidR="00A90642" w:rsidRDefault="00A90642" w:rsidP="00A90642">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ins w:id="934" w:author="Teh Stand" w:date="2021-07-06T12:45:00Z"/>
          <w:lang w:val="en-GB"/>
        </w:rPr>
      </w:pPr>
      <w:ins w:id="935" w:author="Teh Stand" w:date="2021-07-06T12:45:00Z">
        <w:r w:rsidRPr="00F20AE1">
          <w:rPr>
            <w:u w:val="single"/>
            <w:lang w:val="en-GB"/>
          </w:rPr>
          <w:t>S</w:t>
        </w:r>
        <w:r>
          <w:rPr>
            <w:u w:val="single"/>
            <w:lang w:val="en-GB"/>
          </w:rPr>
          <w:t>-</w:t>
        </w:r>
        <w:r w:rsidRPr="00F20AE1">
          <w:rPr>
            <w:u w:val="single"/>
            <w:lang w:val="en-GB"/>
          </w:rPr>
          <w:t>101 Geo feature</w:t>
        </w:r>
        <w:r w:rsidRPr="00F20AE1">
          <w:rPr>
            <w:lang w:val="en-GB"/>
          </w:rPr>
          <w:t>:</w:t>
        </w:r>
        <w:r w:rsidRPr="00F20AE1">
          <w:rPr>
            <w:lang w:val="en-GB"/>
          </w:rPr>
          <w:tab/>
        </w:r>
        <w:r>
          <w:rPr>
            <w:b/>
            <w:lang w:val="en-GB"/>
          </w:rPr>
          <w:t>Range System</w:t>
        </w:r>
        <w:r w:rsidRPr="00F20AE1">
          <w:rPr>
            <w:b/>
            <w:lang w:val="en-GB"/>
          </w:rPr>
          <w:tab/>
        </w:r>
        <w:r>
          <w:rPr>
            <w:b/>
            <w:lang w:val="en-GB"/>
          </w:rPr>
          <w:tab/>
        </w:r>
        <w:r>
          <w:rPr>
            <w:b/>
            <w:lang w:val="en-GB"/>
          </w:rPr>
          <w:tab/>
        </w:r>
        <w:r>
          <w:rPr>
            <w:b/>
            <w:lang w:val="en-GB"/>
          </w:rPr>
          <w:tab/>
        </w:r>
        <w:r>
          <w:rPr>
            <w:b/>
            <w:lang w:val="en-GB"/>
          </w:rPr>
          <w:tab/>
        </w:r>
        <w:r>
          <w:rPr>
            <w:b/>
            <w:lang w:val="en-GB"/>
          </w:rPr>
          <w:tab/>
        </w:r>
        <w:r w:rsidRPr="00F20AE1">
          <w:rPr>
            <w:lang w:val="en-GB"/>
          </w:rPr>
          <w:t>(</w:t>
        </w:r>
        <w:r>
          <w:rPr>
            <w:lang w:val="en-GB"/>
          </w:rPr>
          <w:t>N)</w:t>
        </w:r>
        <w:r>
          <w:rPr>
            <w:lang w:val="en-GB"/>
          </w:rPr>
          <w:tab/>
        </w:r>
        <w:r>
          <w:rPr>
            <w:lang w:val="en-GB"/>
          </w:rPr>
          <w:tab/>
        </w:r>
        <w:r>
          <w:rPr>
            <w:lang w:val="en-GB"/>
          </w:rPr>
          <w:tab/>
        </w:r>
        <w:r>
          <w:rPr>
            <w:lang w:val="en-GB"/>
          </w:rPr>
          <w:tab/>
        </w:r>
        <w:r>
          <w:rPr>
            <w:lang w:val="en-GB"/>
          </w:rPr>
          <w:tab/>
        </w:r>
        <w:r w:rsidRPr="00F20AE1">
          <w:rPr>
            <w:lang w:val="en-GB"/>
          </w:rPr>
          <w:t xml:space="preserve">(S-101 DCEG Clause </w:t>
        </w:r>
        <w:r>
          <w:rPr>
            <w:lang w:val="en-GB"/>
          </w:rPr>
          <w:t>15.6</w:t>
        </w:r>
        <w:r w:rsidRPr="00F20AE1">
          <w:rPr>
            <w:lang w:val="en-GB"/>
          </w:rPr>
          <w:t>)</w:t>
        </w:r>
      </w:ins>
    </w:p>
    <w:p w14:paraId="67C54933" w14:textId="77777777" w:rsidR="00A90642" w:rsidRDefault="00A90642" w:rsidP="00A90642">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ins w:id="936" w:author="Teh Stand" w:date="2021-07-06T12:44:00Z"/>
          <w:lang w:val="en-GB"/>
        </w:rPr>
      </w:pPr>
      <w:ins w:id="937" w:author="Teh Stand" w:date="2021-07-06T12:44:00Z">
        <w:r w:rsidRPr="00F20AE1">
          <w:rPr>
            <w:u w:val="single"/>
            <w:lang w:val="en-GB"/>
          </w:rPr>
          <w:t>S</w:t>
        </w:r>
        <w:r>
          <w:rPr>
            <w:u w:val="single"/>
            <w:lang w:val="en-GB"/>
          </w:rPr>
          <w:t>-</w:t>
        </w:r>
        <w:r w:rsidRPr="00F20AE1">
          <w:rPr>
            <w:u w:val="single"/>
            <w:lang w:val="en-GB"/>
          </w:rPr>
          <w:t xml:space="preserve">101 </w:t>
        </w:r>
        <w:r>
          <w:rPr>
            <w:u w:val="single"/>
            <w:lang w:val="en-GB"/>
          </w:rPr>
          <w:t>Association</w:t>
        </w:r>
        <w:r w:rsidRPr="00F20AE1">
          <w:rPr>
            <w:lang w:val="en-GB"/>
          </w:rPr>
          <w:t>:</w:t>
        </w:r>
        <w:r w:rsidRPr="00F20AE1">
          <w:rPr>
            <w:lang w:val="en-GB"/>
          </w:rPr>
          <w:tab/>
        </w:r>
        <w:r w:rsidRPr="00F20AE1">
          <w:rPr>
            <w:lang w:val="en-GB"/>
          </w:rPr>
          <w:tab/>
        </w:r>
        <w:r>
          <w:rPr>
            <w:b/>
            <w:lang w:val="en-GB"/>
          </w:rPr>
          <w:t>Range System Aggregation</w:t>
        </w:r>
        <w:r w:rsidRPr="00F20AE1">
          <w:rPr>
            <w:b/>
            <w:lang w:val="en-GB"/>
          </w:rPr>
          <w:tab/>
        </w:r>
        <w:r w:rsidRPr="00F20AE1">
          <w:rPr>
            <w:lang w:val="en-GB"/>
          </w:rPr>
          <w:t>(</w:t>
        </w:r>
        <w:r>
          <w:rPr>
            <w:lang w:val="en-GB"/>
          </w:rPr>
          <w:t>N)</w:t>
        </w:r>
        <w:r>
          <w:rPr>
            <w:lang w:val="en-GB"/>
          </w:rPr>
          <w:tab/>
        </w:r>
        <w:r>
          <w:rPr>
            <w:lang w:val="en-GB"/>
          </w:rPr>
          <w:tab/>
        </w:r>
        <w:r>
          <w:rPr>
            <w:lang w:val="en-GB"/>
          </w:rPr>
          <w:tab/>
        </w:r>
        <w:r>
          <w:rPr>
            <w:lang w:val="en-GB"/>
          </w:rPr>
          <w:tab/>
        </w:r>
        <w:r>
          <w:rPr>
            <w:lang w:val="en-GB"/>
          </w:rPr>
          <w:tab/>
        </w:r>
        <w:r w:rsidRPr="00F20AE1">
          <w:rPr>
            <w:lang w:val="en-GB"/>
          </w:rPr>
          <w:t xml:space="preserve">(S-101 DCEG Clause </w:t>
        </w:r>
        <w:r>
          <w:rPr>
            <w:lang w:val="en-GB"/>
          </w:rPr>
          <w:t>25.13</w:t>
        </w:r>
        <w:r w:rsidRPr="00F20AE1">
          <w:rPr>
            <w:lang w:val="en-GB"/>
          </w:rPr>
          <w:t>)</w:t>
        </w:r>
      </w:ins>
    </w:p>
    <w:p w14:paraId="1AB63843" w14:textId="65B9A5C8" w:rsidR="006D4511" w:rsidRDefault="00B67FAF" w:rsidP="006D4511">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jc w:val="both"/>
        <w:rPr>
          <w:ins w:id="938" w:author="Teh Stand" w:date="2021-09-09T11:51:00Z"/>
          <w:lang w:val="en-AU"/>
        </w:rPr>
      </w:pPr>
      <w:r>
        <w:rPr>
          <w:rFonts w:cs="Arial"/>
          <w:bCs/>
          <w:lang w:val="en-AU"/>
        </w:rPr>
        <w:t>The guidance for the encoding of measured distances remains unchanged in S-101</w:t>
      </w:r>
      <w:r w:rsidRPr="00560C1D">
        <w:rPr>
          <w:rFonts w:cs="Arial"/>
          <w:bCs/>
          <w:lang w:val="en-AU"/>
        </w:rPr>
        <w:t>.</w:t>
      </w:r>
      <w:r>
        <w:rPr>
          <w:rFonts w:cs="Arial"/>
          <w:bCs/>
          <w:lang w:val="en-AU"/>
        </w:rPr>
        <w:t xml:space="preserve">  See S-101 DCEG clause 15.4.2.</w:t>
      </w:r>
      <w:ins w:id="939" w:author="Teh Stand" w:date="2021-09-09T11:51:00Z">
        <w:r w:rsidR="006D4511">
          <w:rPr>
            <w:rFonts w:cs="Arial"/>
            <w:bCs/>
            <w:lang w:val="en-AU"/>
          </w:rPr>
          <w:t xml:space="preserve">  </w:t>
        </w:r>
      </w:ins>
      <w:ins w:id="940" w:author="Teh Stand" w:date="2021-09-09T12:01:00Z">
        <w:r w:rsidR="0055257E">
          <w:rPr>
            <w:lang w:val="en-AU"/>
          </w:rPr>
          <w:t>However, t</w:t>
        </w:r>
      </w:ins>
      <w:ins w:id="941" w:author="Teh Stand" w:date="2021-09-09T11:51:00Z">
        <w:r w:rsidR="006D4511">
          <w:rPr>
            <w:lang w:val="en-AU"/>
          </w:rPr>
          <w:t>he following additional requirements for S-57 attribution must be noted:</w:t>
        </w:r>
      </w:ins>
    </w:p>
    <w:p w14:paraId="0D39B7E9" w14:textId="62B1D427" w:rsidR="00B67FAF" w:rsidRPr="005227FA" w:rsidRDefault="0055257E" w:rsidP="005227FA">
      <w:pPr>
        <w:pStyle w:val="ListParagraph"/>
        <w:numPr>
          <w:ilvl w:val="0"/>
          <w:numId w:val="20"/>
        </w:numPr>
        <w:spacing w:after="120"/>
        <w:ind w:left="284" w:hanging="284"/>
        <w:jc w:val="both"/>
        <w:rPr>
          <w:rFonts w:cs="Arial"/>
          <w:bCs/>
          <w:lang w:val="en-AU"/>
        </w:rPr>
      </w:pPr>
      <w:ins w:id="942" w:author="Teh Stand" w:date="2021-09-09T12:00:00Z">
        <w:r>
          <w:rPr>
            <w:rFonts w:cs="Arial"/>
            <w:bCs/>
            <w:lang w:val="en-AU"/>
          </w:rPr>
          <w:t xml:space="preserve">The S-101 attribute </w:t>
        </w:r>
        <w:r>
          <w:rPr>
            <w:rFonts w:cs="Arial"/>
            <w:b/>
            <w:bCs/>
            <w:lang w:val="en-AU"/>
          </w:rPr>
          <w:t>measured distance</w:t>
        </w:r>
        <w:r>
          <w:rPr>
            <w:rFonts w:cs="Arial"/>
            <w:bCs/>
            <w:lang w:val="en-AU"/>
          </w:rPr>
          <w:t xml:space="preserve"> has been introduced in S-101 to encode the specified measured distance along </w:t>
        </w:r>
      </w:ins>
      <w:ins w:id="943" w:author="Teh Stand" w:date="2021-09-09T12:01:00Z">
        <w:r>
          <w:rPr>
            <w:rFonts w:cs="Arial"/>
            <w:bCs/>
            <w:lang w:val="en-AU"/>
          </w:rPr>
          <w:t>the</w:t>
        </w:r>
      </w:ins>
      <w:ins w:id="944" w:author="Teh Stand" w:date="2021-09-09T12:00:00Z">
        <w:r>
          <w:rPr>
            <w:rFonts w:cs="Arial"/>
            <w:bCs/>
            <w:lang w:val="en-AU"/>
          </w:rPr>
          <w:t xml:space="preserve"> track to be followed.  See clause 10.1.1.</w:t>
        </w:r>
      </w:ins>
    </w:p>
    <w:p w14:paraId="7A512F72" w14:textId="60BB2072" w:rsidR="00B67FAF" w:rsidRPr="00F125A8" w:rsidRDefault="00B67FAF" w:rsidP="00B67FAF">
      <w:pPr>
        <w:spacing w:after="120"/>
        <w:jc w:val="both"/>
        <w:rPr>
          <w:lang w:val="en-GB"/>
        </w:rPr>
      </w:pPr>
      <w:commentRangeStart w:id="945"/>
      <w:r>
        <w:rPr>
          <w:rFonts w:cs="Arial"/>
          <w:bCs/>
          <w:lang w:val="en-AU"/>
        </w:rPr>
        <w:t>The components of each transit of the measured distance</w:t>
      </w:r>
      <w:r w:rsidR="00F125A8">
        <w:rPr>
          <w:rFonts w:cs="Arial"/>
          <w:bCs/>
          <w:lang w:val="en-AU"/>
        </w:rPr>
        <w:t xml:space="preserve"> that</w:t>
      </w:r>
      <w:r>
        <w:rPr>
          <w:rFonts w:cs="Arial"/>
          <w:bCs/>
          <w:lang w:val="en-AU"/>
        </w:rPr>
        <w:t xml:space="preserve"> have been aggregated </w:t>
      </w:r>
      <w:r w:rsidRPr="00F20AE1">
        <w:rPr>
          <w:lang w:val="en-GB"/>
        </w:rPr>
        <w:t xml:space="preserve">using the </w:t>
      </w:r>
      <w:r>
        <w:rPr>
          <w:lang w:val="en-GB"/>
        </w:rPr>
        <w:t xml:space="preserve">S-57 </w:t>
      </w:r>
      <w:r w:rsidRPr="00F20AE1">
        <w:rPr>
          <w:lang w:val="en-GB"/>
        </w:rPr>
        <w:t xml:space="preserve">collection object </w:t>
      </w:r>
      <w:r w:rsidRPr="00F20AE1">
        <w:rPr>
          <w:b/>
          <w:lang w:val="en-GB"/>
        </w:rPr>
        <w:t>C_AGGR</w:t>
      </w:r>
      <w:r>
        <w:rPr>
          <w:lang w:val="en-GB"/>
        </w:rPr>
        <w:t xml:space="preserve"> will be converted during the automated conversion process to an instance of the S-101 feature </w:t>
      </w:r>
      <w:r>
        <w:rPr>
          <w:b/>
          <w:lang w:val="en-GB"/>
        </w:rPr>
        <w:t>Range System</w:t>
      </w:r>
      <w:r>
        <w:rPr>
          <w:lang w:val="en-GB"/>
        </w:rPr>
        <w:t>.</w:t>
      </w:r>
      <w:commentRangeEnd w:id="945"/>
      <w:r w:rsidR="00E20E32">
        <w:rPr>
          <w:rStyle w:val="CommentReference"/>
          <w:rFonts w:ascii="Garamond" w:hAnsi="Garamond"/>
          <w:lang w:eastAsia="en-US"/>
        </w:rPr>
        <w:commentReference w:id="945"/>
      </w:r>
      <w:r>
        <w:rPr>
          <w:lang w:val="en-GB"/>
        </w:rPr>
        <w:t xml:space="preserve">  </w:t>
      </w:r>
      <w:r w:rsidR="00F125A8">
        <w:rPr>
          <w:lang w:val="en-GB"/>
        </w:rPr>
        <w:t>Each</w:t>
      </w:r>
      <w:r>
        <w:rPr>
          <w:lang w:val="en-GB"/>
        </w:rPr>
        <w:t xml:space="preserve"> </w:t>
      </w:r>
      <w:r>
        <w:rPr>
          <w:b/>
          <w:lang w:val="en-GB"/>
        </w:rPr>
        <w:t>Range System</w:t>
      </w:r>
      <w:r>
        <w:rPr>
          <w:lang w:val="en-GB"/>
        </w:rPr>
        <w:t xml:space="preserve"> and its individual components will be aggregated using the named association </w:t>
      </w:r>
      <w:r>
        <w:rPr>
          <w:b/>
          <w:lang w:val="en-GB"/>
        </w:rPr>
        <w:t>Range System Aggregation</w:t>
      </w:r>
      <w:del w:id="946" w:author="Teh Stand" w:date="2021-07-06T12:45:00Z">
        <w:r w:rsidDel="00A90642">
          <w:rPr>
            <w:lang w:val="en-GB"/>
          </w:rPr>
          <w:delText xml:space="preserve"> (see S-101 DCEG clause 25.13)</w:delText>
        </w:r>
      </w:del>
      <w:r>
        <w:rPr>
          <w:lang w:val="en-GB"/>
        </w:rPr>
        <w:t>.</w:t>
      </w:r>
      <w:r w:rsidR="00F125A8">
        <w:rPr>
          <w:lang w:val="en-GB"/>
        </w:rPr>
        <w:t xml:space="preserve">  These range systems and the track to be followed will be further aggregated using </w:t>
      </w:r>
      <w:r w:rsidR="00F125A8">
        <w:rPr>
          <w:b/>
          <w:lang w:val="en-GB"/>
        </w:rPr>
        <w:t>Range System Aggregation</w:t>
      </w:r>
      <w:r w:rsidR="00F125A8">
        <w:rPr>
          <w:lang w:val="en-GB"/>
        </w:rPr>
        <w:t xml:space="preserve"> to create the hierarchical relationship.</w:t>
      </w:r>
    </w:p>
    <w:p w14:paraId="58480B9C" w14:textId="77777777" w:rsidR="006B2826" w:rsidRPr="00F20AE1" w:rsidRDefault="006B2826" w:rsidP="00C93144">
      <w:pPr>
        <w:pStyle w:val="Heading2"/>
        <w:numPr>
          <w:ilvl w:val="1"/>
          <w:numId w:val="13"/>
        </w:numPr>
        <w:tabs>
          <w:tab w:val="clear" w:pos="283"/>
          <w:tab w:val="clear" w:pos="576"/>
          <w:tab w:val="clear" w:pos="720"/>
          <w:tab w:val="clear" w:pos="850"/>
          <w:tab w:val="clear" w:pos="915"/>
          <w:tab w:val="clear" w:pos="2911"/>
          <w:tab w:val="left" w:pos="851"/>
        </w:tabs>
        <w:spacing w:before="240" w:after="120"/>
        <w:ind w:left="851" w:hanging="851"/>
        <w:rPr>
          <w:bCs/>
          <w:sz w:val="20"/>
          <w:lang w:val="en-GB"/>
        </w:rPr>
      </w:pPr>
      <w:bookmarkStart w:id="947" w:name="_Toc422735759"/>
      <w:bookmarkStart w:id="948" w:name="_Toc460900580"/>
      <w:bookmarkStart w:id="949" w:name="_Toc68293295"/>
      <w:r w:rsidRPr="00F20AE1">
        <w:rPr>
          <w:bCs/>
          <w:lang w:val="en-GB"/>
        </w:rPr>
        <w:t>Routeing measures</w:t>
      </w:r>
      <w:bookmarkEnd w:id="947"/>
      <w:bookmarkEnd w:id="948"/>
      <w:bookmarkEnd w:id="949"/>
    </w:p>
    <w:p w14:paraId="5EF251C9" w14:textId="77777777" w:rsidR="006B2826" w:rsidRDefault="006B2826" w:rsidP="00C93144">
      <w:pPr>
        <w:pStyle w:val="Heading3"/>
        <w:keepLines/>
        <w:numPr>
          <w:ilvl w:val="2"/>
          <w:numId w:val="13"/>
        </w:numPr>
        <w:tabs>
          <w:tab w:val="clear" w:pos="283"/>
          <w:tab w:val="clear" w:pos="566"/>
          <w:tab w:val="clear" w:pos="720"/>
          <w:tab w:val="clear" w:pos="850"/>
          <w:tab w:val="clear" w:pos="915"/>
          <w:tab w:val="clear" w:pos="2911"/>
          <w:tab w:val="left" w:pos="851"/>
        </w:tabs>
        <w:spacing w:before="240" w:after="120"/>
        <w:ind w:left="851" w:hanging="851"/>
        <w:rPr>
          <w:bCs/>
          <w:lang w:val="en-GB"/>
        </w:rPr>
      </w:pPr>
      <w:bookmarkStart w:id="950" w:name="_Toc422735761"/>
      <w:bookmarkStart w:id="951" w:name="_Toc460900581"/>
      <w:bookmarkStart w:id="952" w:name="_Toc68293296"/>
      <w:r w:rsidRPr="00F20AE1">
        <w:rPr>
          <w:bCs/>
          <w:lang w:val="en-GB"/>
        </w:rPr>
        <w:t>Traffic separation scheme</w:t>
      </w:r>
      <w:bookmarkEnd w:id="950"/>
      <w:bookmarkEnd w:id="951"/>
      <w:r w:rsidRPr="00F20AE1">
        <w:rPr>
          <w:bCs/>
          <w:lang w:val="en-GB"/>
        </w:rPr>
        <w:t>s</w:t>
      </w:r>
      <w:bookmarkEnd w:id="952"/>
    </w:p>
    <w:p w14:paraId="24ECC108" w14:textId="534E5792" w:rsidR="00316744" w:rsidRPr="00316744" w:rsidRDefault="00316744" w:rsidP="00316744">
      <w:pPr>
        <w:jc w:val="both"/>
        <w:rPr>
          <w:lang w:eastAsia="en-US"/>
        </w:rPr>
      </w:pPr>
      <w:ins w:id="953" w:author="Teh Stand" w:date="2021-08-26T12:15:00Z">
        <w:r>
          <w:rPr>
            <w:lang w:val="en-AU"/>
          </w:rPr>
          <w:t xml:space="preserve">NOTE:  </w:t>
        </w:r>
      </w:ins>
      <w:commentRangeStart w:id="954"/>
      <w:ins w:id="955" w:author="Teh Stand" w:date="2021-08-26T12:14:00Z">
        <w:r>
          <w:rPr>
            <w:lang w:val="en-AU"/>
          </w:rPr>
          <w:t xml:space="preserve">The S-57 attribute CATTSS for the individual components of a traffic separation scheme has been remodelled in S-101 to the Boolean type attribute </w:t>
        </w:r>
        <w:r>
          <w:rPr>
            <w:b/>
            <w:lang w:val="en-AU"/>
          </w:rPr>
          <w:t>IMO adopted</w:t>
        </w:r>
        <w:r>
          <w:rPr>
            <w:lang w:val="en-AU"/>
          </w:rPr>
          <w:t xml:space="preserve"> on the feature </w:t>
        </w:r>
        <w:r>
          <w:rPr>
            <w:b/>
            <w:lang w:val="en-AU"/>
          </w:rPr>
          <w:t>Traffic Separation Scheme</w:t>
        </w:r>
        <w:r>
          <w:rPr>
            <w:lang w:val="en-AU"/>
          </w:rPr>
          <w:t xml:space="preserve"> (see clause 10.2.3).  In order for a</w:t>
        </w:r>
      </w:ins>
      <w:ins w:id="956" w:author="Teh Stand" w:date="2021-08-26T12:19:00Z">
        <w:r w:rsidR="00EF46E6">
          <w:rPr>
            <w:lang w:val="en-AU"/>
          </w:rPr>
          <w:t>n instance of</w:t>
        </w:r>
      </w:ins>
      <w:ins w:id="957" w:author="Teh Stand" w:date="2021-08-26T12:14:00Z">
        <w:r>
          <w:rPr>
            <w:lang w:val="en-AU"/>
          </w:rPr>
          <w:t xml:space="preserve"> </w:t>
        </w:r>
        <w:r>
          <w:rPr>
            <w:b/>
            <w:lang w:val="en-AU"/>
          </w:rPr>
          <w:t>Traffic Separation Scheme</w:t>
        </w:r>
        <w:r>
          <w:rPr>
            <w:lang w:val="en-AU"/>
          </w:rPr>
          <w:t xml:space="preserve"> </w:t>
        </w:r>
      </w:ins>
      <w:ins w:id="958" w:author="Teh Stand" w:date="2021-08-26T12:20:00Z">
        <w:r w:rsidR="00EF46E6">
          <w:rPr>
            <w:lang w:val="en-AU"/>
          </w:rPr>
          <w:t>to be</w:t>
        </w:r>
      </w:ins>
      <w:ins w:id="959" w:author="Teh Stand" w:date="2021-08-26T12:14:00Z">
        <w:r>
          <w:rPr>
            <w:lang w:val="en-AU"/>
          </w:rPr>
          <w:t xml:space="preserve"> created during the automated conversion process, Data Producers are advised to ensure that all the components of a traffic separation scheme have been aggregated using the S-57 collection object </w:t>
        </w:r>
        <w:r>
          <w:rPr>
            <w:b/>
            <w:lang w:val="en-AU"/>
          </w:rPr>
          <w:t>C_AGGR</w:t>
        </w:r>
        <w:r w:rsidRPr="00E33573">
          <w:rPr>
            <w:lang w:val="en-AU"/>
          </w:rPr>
          <w:t>.</w:t>
        </w:r>
        <w:commentRangeEnd w:id="954"/>
        <w:r>
          <w:rPr>
            <w:rStyle w:val="CommentReference"/>
            <w:rFonts w:ascii="Garamond" w:hAnsi="Garamond"/>
            <w:lang w:eastAsia="en-US"/>
          </w:rPr>
          <w:commentReference w:id="954"/>
        </w:r>
      </w:ins>
    </w:p>
    <w:p w14:paraId="36A98B34" w14:textId="4E49C4C6" w:rsidR="006B2826" w:rsidRPr="00F20AE1" w:rsidRDefault="006B2826" w:rsidP="00C93144">
      <w:pPr>
        <w:pStyle w:val="Heading4"/>
        <w:keepLines/>
        <w:widowControl/>
        <w:numPr>
          <w:ilvl w:val="3"/>
          <w:numId w:val="13"/>
        </w:numPr>
        <w:tabs>
          <w:tab w:val="clear" w:pos="915"/>
          <w:tab w:val="clear" w:pos="2911"/>
        </w:tabs>
        <w:spacing w:after="120"/>
        <w:ind w:left="862" w:hanging="862"/>
        <w:rPr>
          <w:bCs/>
          <w:lang w:val="en-GB"/>
        </w:rPr>
      </w:pPr>
      <w:bookmarkStart w:id="960" w:name="_Toc422735763"/>
      <w:bookmarkStart w:id="961" w:name="_Toc460900582"/>
      <w:bookmarkStart w:id="962" w:name="_Toc68293297"/>
      <w:r w:rsidRPr="00F20AE1">
        <w:rPr>
          <w:bCs/>
          <w:lang w:val="en-GB"/>
        </w:rPr>
        <w:t>Traffic separation scheme lanes</w:t>
      </w:r>
      <w:bookmarkEnd w:id="960"/>
      <w:bookmarkEnd w:id="961"/>
      <w:bookmarkEnd w:id="962"/>
    </w:p>
    <w:p w14:paraId="3564DBF9" w14:textId="7EBBAC97" w:rsidR="00B8722F" w:rsidRDefault="00B8722F" w:rsidP="00B8722F">
      <w:pPr>
        <w:keepNext/>
        <w:keepLines/>
        <w:tabs>
          <w:tab w:val="left" w:pos="0"/>
          <w:tab w:val="left" w:pos="283"/>
          <w:tab w:val="left" w:pos="566"/>
          <w:tab w:val="left" w:pos="850"/>
          <w:tab w:val="left" w:pos="1134"/>
          <w:tab w:val="left" w:pos="1418"/>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S-57 Geo object:</w:t>
      </w:r>
      <w:r w:rsidRPr="00F20AE1">
        <w:rPr>
          <w:lang w:val="en-GB"/>
        </w:rPr>
        <w:tab/>
      </w:r>
      <w:r w:rsidRPr="00F20AE1">
        <w:rPr>
          <w:lang w:val="en-GB"/>
        </w:rPr>
        <w:tab/>
        <w:t>Traffic separation scheme lane part (</w:t>
      </w:r>
      <w:r w:rsidRPr="00F20AE1">
        <w:rPr>
          <w:b/>
          <w:lang w:val="en-GB"/>
        </w:rPr>
        <w:t>TSSLPT</w:t>
      </w:r>
      <w:proofErr w:type="gramStart"/>
      <w:r w:rsidRPr="00F20AE1">
        <w:rPr>
          <w:lang w:val="en-GB"/>
        </w:rPr>
        <w:t>)</w:t>
      </w:r>
      <w:r>
        <w:rPr>
          <w:lang w:val="en-GB"/>
        </w:rPr>
        <w:t xml:space="preserve">  </w:t>
      </w:r>
      <w:r w:rsidRPr="00F20AE1">
        <w:rPr>
          <w:lang w:val="en-GB"/>
        </w:rPr>
        <w:t>(</w:t>
      </w:r>
      <w:proofErr w:type="gramEnd"/>
      <w:r>
        <w:rPr>
          <w:lang w:val="en-GB"/>
        </w:rPr>
        <w:t>A</w:t>
      </w:r>
      <w:r w:rsidRPr="00F20AE1">
        <w:rPr>
          <w:lang w:val="en-GB"/>
        </w:rPr>
        <w:t>)</w:t>
      </w:r>
    </w:p>
    <w:p w14:paraId="7957A2F7" w14:textId="7B3E3AEA" w:rsidR="00B8722F" w:rsidRDefault="00B8722F" w:rsidP="00B8722F">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w:t>
      </w:r>
      <w:r w:rsidR="00A90642">
        <w:rPr>
          <w:u w:val="single"/>
          <w:lang w:val="en-GB"/>
        </w:rPr>
        <w:t>-</w:t>
      </w:r>
      <w:r w:rsidRPr="00F20AE1">
        <w:rPr>
          <w:u w:val="single"/>
          <w:lang w:val="en-GB"/>
        </w:rPr>
        <w:t>101 Geo feature</w:t>
      </w:r>
      <w:r w:rsidRPr="00F20AE1">
        <w:rPr>
          <w:lang w:val="en-GB"/>
        </w:rPr>
        <w:t>:</w:t>
      </w:r>
      <w:r w:rsidRPr="00F20AE1">
        <w:rPr>
          <w:lang w:val="en-GB"/>
        </w:rPr>
        <w:tab/>
      </w:r>
      <w:r>
        <w:rPr>
          <w:b/>
          <w:lang w:val="en-GB"/>
        </w:rPr>
        <w:t>Traffic Separation Scheme Lane Part</w:t>
      </w:r>
      <w:r w:rsidRPr="00F20AE1">
        <w:rPr>
          <w:b/>
          <w:lang w:val="en-GB"/>
        </w:rPr>
        <w:tab/>
      </w:r>
      <w:r>
        <w:rPr>
          <w:b/>
          <w:lang w:val="en-GB"/>
        </w:rPr>
        <w:tab/>
        <w:t xml:space="preserve">    </w:t>
      </w:r>
      <w:r w:rsidRPr="00F20AE1">
        <w:rPr>
          <w:lang w:val="en-GB"/>
        </w:rPr>
        <w:t>(</w:t>
      </w:r>
      <w:r>
        <w:rPr>
          <w:lang w:val="en-GB"/>
        </w:rPr>
        <w:t>S</w:t>
      </w:r>
      <w:proofErr w:type="gramStart"/>
      <w:r>
        <w:rPr>
          <w:lang w:val="en-GB"/>
        </w:rPr>
        <w:t xml:space="preserve">)  </w:t>
      </w:r>
      <w:r w:rsidRPr="00F20AE1">
        <w:rPr>
          <w:lang w:val="en-GB"/>
        </w:rPr>
        <w:t>(</w:t>
      </w:r>
      <w:proofErr w:type="gramEnd"/>
      <w:r w:rsidRPr="00F20AE1">
        <w:rPr>
          <w:lang w:val="en-GB"/>
        </w:rPr>
        <w:t xml:space="preserve">S-101 DCEG Clause </w:t>
      </w:r>
      <w:r>
        <w:rPr>
          <w:lang w:val="en-GB"/>
        </w:rPr>
        <w:t>15.18</w:t>
      </w:r>
      <w:r w:rsidRPr="00F20AE1">
        <w:rPr>
          <w:lang w:val="en-GB"/>
        </w:rPr>
        <w:t>)</w:t>
      </w:r>
    </w:p>
    <w:p w14:paraId="5C9B13D1" w14:textId="16771A8C" w:rsidR="00F06EF5" w:rsidRDefault="00F06EF5" w:rsidP="00F06EF5">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jc w:val="both"/>
        <w:rPr>
          <w:lang w:val="en-AU"/>
        </w:rPr>
      </w:pPr>
      <w:r>
        <w:rPr>
          <w:lang w:val="en-AU"/>
        </w:rPr>
        <w:t>All instances of encoding of the S-57 Feature object</w:t>
      </w:r>
      <w:r w:rsidRPr="00560C1D">
        <w:rPr>
          <w:lang w:val="en-AU"/>
        </w:rPr>
        <w:t xml:space="preserve"> </w:t>
      </w:r>
      <w:r w:rsidRPr="00F20AE1">
        <w:rPr>
          <w:b/>
          <w:lang w:val="en-GB"/>
        </w:rPr>
        <w:t>TSSLPT</w:t>
      </w:r>
      <w:r w:rsidRPr="00560C1D">
        <w:rPr>
          <w:lang w:val="en-AU"/>
        </w:rPr>
        <w:t xml:space="preserve"> </w:t>
      </w:r>
      <w:r>
        <w:rPr>
          <w:lang w:val="en-AU"/>
        </w:rPr>
        <w:t xml:space="preserve">and its binding attributes will be </w:t>
      </w:r>
      <w:r w:rsidR="003B3EDD">
        <w:rPr>
          <w:lang w:val="en-AU"/>
        </w:rPr>
        <w:t xml:space="preserve">converted </w:t>
      </w:r>
      <w:r>
        <w:rPr>
          <w:lang w:val="en-AU"/>
        </w:rPr>
        <w:t xml:space="preserve">automatically </w:t>
      </w:r>
      <w:r w:rsidR="003B3EDD">
        <w:rPr>
          <w:lang w:val="en-GB"/>
        </w:rPr>
        <w:t>to an instance of</w:t>
      </w:r>
      <w:r>
        <w:rPr>
          <w:lang w:val="en-AU"/>
        </w:rPr>
        <w:t xml:space="preserve"> the S-101 feature </w:t>
      </w:r>
      <w:r>
        <w:rPr>
          <w:b/>
          <w:lang w:val="en-GB"/>
        </w:rPr>
        <w:t>Traffic Separation Scheme Lane Part</w:t>
      </w:r>
      <w:r>
        <w:rPr>
          <w:b/>
          <w:lang w:val="en-AU"/>
        </w:rPr>
        <w:t xml:space="preserve"> </w:t>
      </w:r>
      <w:r>
        <w:rPr>
          <w:lang w:val="en-AU"/>
        </w:rPr>
        <w:t>during the automated conversion process.  However the following exceptions apply:</w:t>
      </w:r>
    </w:p>
    <w:p w14:paraId="6DD3C993" w14:textId="10728912" w:rsidR="00F06EF5" w:rsidRPr="00764AD4" w:rsidRDefault="00D05222" w:rsidP="00C93144">
      <w:pPr>
        <w:pStyle w:val="ListParagraph"/>
        <w:numPr>
          <w:ilvl w:val="0"/>
          <w:numId w:val="20"/>
        </w:num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284" w:hanging="284"/>
        <w:jc w:val="both"/>
        <w:rPr>
          <w:lang w:val="en-AU"/>
        </w:rPr>
      </w:pPr>
      <w:commentRangeStart w:id="963"/>
      <w:ins w:id="964" w:author="Teh Stand" w:date="2021-08-26T11:56:00Z">
        <w:r>
          <w:rPr>
            <w:lang w:val="en-AU"/>
          </w:rPr>
          <w:t xml:space="preserve">The S-57 attribute CATTSS for </w:t>
        </w:r>
        <w:r>
          <w:rPr>
            <w:b/>
            <w:lang w:val="en-AU"/>
          </w:rPr>
          <w:t>TSSLPT</w:t>
        </w:r>
        <w:r>
          <w:rPr>
            <w:lang w:val="en-AU"/>
          </w:rPr>
          <w:t xml:space="preserve"> will not be converted.  </w:t>
        </w:r>
      </w:ins>
      <w:ins w:id="965" w:author="Teh Stand" w:date="2021-08-26T12:15:00Z">
        <w:r w:rsidR="00316744">
          <w:rPr>
            <w:lang w:val="en-AU"/>
          </w:rPr>
          <w:t>See clause 10.2.1</w:t>
        </w:r>
      </w:ins>
      <w:ins w:id="966" w:author="Teh Stand" w:date="2021-08-26T11:56:00Z">
        <w:r w:rsidRPr="00E33573">
          <w:rPr>
            <w:lang w:val="en-AU"/>
          </w:rPr>
          <w:t>.</w:t>
        </w:r>
      </w:ins>
      <w:commentRangeEnd w:id="963"/>
      <w:ins w:id="967" w:author="Teh Stand" w:date="2021-08-26T12:08:00Z">
        <w:r w:rsidR="00FC4869">
          <w:rPr>
            <w:rStyle w:val="CommentReference"/>
            <w:rFonts w:ascii="Garamond" w:hAnsi="Garamond"/>
            <w:lang w:eastAsia="en-US"/>
          </w:rPr>
          <w:commentReference w:id="963"/>
        </w:r>
      </w:ins>
      <w:del w:id="968" w:author="Teh Stand" w:date="2021-08-26T11:56:00Z">
        <w:r w:rsidR="00F06EF5" w:rsidDel="00D05222">
          <w:rPr>
            <w:lang w:val="en-AU"/>
          </w:rPr>
          <w:delText xml:space="preserve">The S-57 attribute CATTSS will convert to an instance of the </w:delText>
        </w:r>
        <w:r w:rsidR="00F06EF5" w:rsidRPr="00F20AE1" w:rsidDel="00D05222">
          <w:rPr>
            <w:lang w:val="en-GB"/>
          </w:rPr>
          <w:delText xml:space="preserve">S-101 </w:delText>
        </w:r>
        <w:r w:rsidR="00F06EF5" w:rsidDel="00D05222">
          <w:rPr>
            <w:lang w:val="en-GB"/>
          </w:rPr>
          <w:delText xml:space="preserve">Feature type </w:delText>
        </w:r>
        <w:r w:rsidR="00F06EF5" w:rsidDel="00D05222">
          <w:rPr>
            <w:b/>
            <w:lang w:val="en-GB"/>
          </w:rPr>
          <w:delText>Traffic Separation Scheme</w:delText>
        </w:r>
        <w:r w:rsidR="00F06EF5" w:rsidDel="00D05222">
          <w:rPr>
            <w:lang w:val="en-GB"/>
          </w:rPr>
          <w:delText xml:space="preserve"> (see</w:delText>
        </w:r>
        <w:r w:rsidR="00F35ED7" w:rsidDel="00D05222">
          <w:rPr>
            <w:lang w:val="en-GB"/>
          </w:rPr>
          <w:delText xml:space="preserve"> clause 10.2.3 </w:delText>
        </w:r>
        <w:r w:rsidR="002A6E20" w:rsidDel="00D05222">
          <w:rPr>
            <w:lang w:val="en-GB"/>
          </w:rPr>
          <w:delText>and S</w:delText>
        </w:r>
        <w:r w:rsidR="00F06EF5" w:rsidDel="00D05222">
          <w:rPr>
            <w:lang w:val="en-GB"/>
          </w:rPr>
          <w:delText xml:space="preserve">-101 DCEG clause </w:delText>
        </w:r>
        <w:r w:rsidR="00370FA2" w:rsidDel="00D05222">
          <w:rPr>
            <w:lang w:val="en-GB"/>
          </w:rPr>
          <w:delText>15.24</w:delText>
        </w:r>
        <w:r w:rsidR="00F06EF5" w:rsidDel="00D05222">
          <w:rPr>
            <w:lang w:val="en-GB"/>
          </w:rPr>
          <w:delText xml:space="preserve">), </w:delText>
        </w:r>
        <w:r w:rsidR="00370FA2" w:rsidDel="00D05222">
          <w:rPr>
            <w:lang w:val="en-GB"/>
          </w:rPr>
          <w:delText xml:space="preserve">Boolean </w:delText>
        </w:r>
        <w:r w:rsidR="00F06EF5" w:rsidDel="00D05222">
          <w:rPr>
            <w:lang w:val="en-GB"/>
          </w:rPr>
          <w:delText xml:space="preserve">attribute </w:delText>
        </w:r>
        <w:r w:rsidR="00370FA2" w:rsidDel="00D05222">
          <w:rPr>
            <w:b/>
            <w:lang w:val="en-GB"/>
          </w:rPr>
          <w:delText>IMO adopted</w:delText>
        </w:r>
        <w:r w:rsidR="00F06EF5" w:rsidDel="00D05222">
          <w:rPr>
            <w:lang w:val="en-GB"/>
          </w:rPr>
          <w:delText>.</w:delText>
        </w:r>
      </w:del>
    </w:p>
    <w:p w14:paraId="3FCFBEE5" w14:textId="71BA7A97" w:rsidR="006B2826" w:rsidRPr="00D859EE" w:rsidRDefault="006B2826" w:rsidP="00C93144">
      <w:pPr>
        <w:pStyle w:val="Heading4"/>
        <w:keepLines/>
        <w:widowControl/>
        <w:numPr>
          <w:ilvl w:val="3"/>
          <w:numId w:val="13"/>
        </w:numPr>
        <w:tabs>
          <w:tab w:val="clear" w:pos="915"/>
          <w:tab w:val="clear" w:pos="2911"/>
        </w:tabs>
        <w:spacing w:after="120"/>
        <w:ind w:left="862" w:hanging="862"/>
        <w:rPr>
          <w:bCs/>
          <w:lang w:val="en-GB"/>
        </w:rPr>
      </w:pPr>
      <w:bookmarkStart w:id="969" w:name="_Toc422735765"/>
      <w:bookmarkStart w:id="970" w:name="_Toc460900583"/>
      <w:bookmarkStart w:id="971" w:name="_Toc68293298"/>
      <w:r w:rsidRPr="00D859EE">
        <w:rPr>
          <w:bCs/>
          <w:lang w:val="en-GB"/>
        </w:rPr>
        <w:t>Traffic separation scheme boundaries</w:t>
      </w:r>
      <w:bookmarkEnd w:id="969"/>
      <w:bookmarkEnd w:id="970"/>
      <w:bookmarkEnd w:id="971"/>
    </w:p>
    <w:p w14:paraId="66BC30D2" w14:textId="0C349A55" w:rsidR="002A6E20" w:rsidRDefault="002A6E20" w:rsidP="002A6E20">
      <w:pPr>
        <w:keepNext/>
        <w:keepLines/>
        <w:tabs>
          <w:tab w:val="left" w:pos="0"/>
          <w:tab w:val="left" w:pos="283"/>
          <w:tab w:val="left" w:pos="566"/>
          <w:tab w:val="left" w:pos="850"/>
          <w:tab w:val="left" w:pos="1134"/>
          <w:tab w:val="left" w:pos="1418"/>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S-57 Geo object:</w:t>
      </w:r>
      <w:r w:rsidRPr="00F20AE1">
        <w:rPr>
          <w:lang w:val="en-GB"/>
        </w:rPr>
        <w:tab/>
      </w:r>
      <w:r w:rsidRPr="00F20AE1">
        <w:rPr>
          <w:lang w:val="en-GB"/>
        </w:rPr>
        <w:tab/>
        <w:t>Traffic separation scheme boundary (</w:t>
      </w:r>
      <w:r w:rsidRPr="00F20AE1">
        <w:rPr>
          <w:b/>
          <w:lang w:val="en-GB"/>
        </w:rPr>
        <w:t>TSSBND</w:t>
      </w:r>
      <w:proofErr w:type="gramStart"/>
      <w:r w:rsidRPr="00F20AE1">
        <w:rPr>
          <w:lang w:val="en-GB"/>
        </w:rPr>
        <w:t>)</w:t>
      </w:r>
      <w:r>
        <w:rPr>
          <w:lang w:val="en-GB"/>
        </w:rPr>
        <w:t xml:space="preserve">  </w:t>
      </w:r>
      <w:r w:rsidRPr="00F20AE1">
        <w:rPr>
          <w:lang w:val="en-GB"/>
        </w:rPr>
        <w:t>(</w:t>
      </w:r>
      <w:proofErr w:type="gramEnd"/>
      <w:r>
        <w:rPr>
          <w:lang w:val="en-GB"/>
        </w:rPr>
        <w:t>L</w:t>
      </w:r>
      <w:r w:rsidRPr="00F20AE1">
        <w:rPr>
          <w:lang w:val="en-GB"/>
        </w:rPr>
        <w:t>)</w:t>
      </w:r>
    </w:p>
    <w:p w14:paraId="5CA9C62C" w14:textId="72421877" w:rsidR="002A6E20" w:rsidRDefault="002A6E20" w:rsidP="002A6E20">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w:t>
      </w:r>
      <w:r w:rsidR="00A90642">
        <w:rPr>
          <w:u w:val="single"/>
          <w:lang w:val="en-GB"/>
        </w:rPr>
        <w:t>-</w:t>
      </w:r>
      <w:r w:rsidRPr="00F20AE1">
        <w:rPr>
          <w:u w:val="single"/>
          <w:lang w:val="en-GB"/>
        </w:rPr>
        <w:t>101 Geo feature</w:t>
      </w:r>
      <w:r w:rsidRPr="00F20AE1">
        <w:rPr>
          <w:lang w:val="en-GB"/>
        </w:rPr>
        <w:t>:</w:t>
      </w:r>
      <w:r w:rsidRPr="00F20AE1">
        <w:rPr>
          <w:lang w:val="en-GB"/>
        </w:rPr>
        <w:tab/>
      </w:r>
      <w:r>
        <w:rPr>
          <w:b/>
          <w:lang w:val="en-GB"/>
        </w:rPr>
        <w:t>Traffic Separation Scheme Boundary</w:t>
      </w:r>
      <w:r w:rsidRPr="00F20AE1">
        <w:rPr>
          <w:b/>
          <w:lang w:val="en-GB"/>
        </w:rPr>
        <w:tab/>
      </w:r>
      <w:r>
        <w:rPr>
          <w:b/>
          <w:lang w:val="en-GB"/>
        </w:rPr>
        <w:tab/>
        <w:t xml:space="preserve">    </w:t>
      </w:r>
      <w:r w:rsidRPr="00F20AE1">
        <w:rPr>
          <w:lang w:val="en-GB"/>
        </w:rPr>
        <w:t>(</w:t>
      </w:r>
      <w:r w:rsidR="00C214C8">
        <w:rPr>
          <w:lang w:val="en-GB"/>
        </w:rPr>
        <w:t>C</w:t>
      </w:r>
      <w:r>
        <w:rPr>
          <w:lang w:val="en-GB"/>
        </w:rPr>
        <w:t>)</w:t>
      </w:r>
      <w:r w:rsidR="00C214C8">
        <w:rPr>
          <w:lang w:val="en-GB"/>
        </w:rPr>
        <w:t xml:space="preserve"> </w:t>
      </w:r>
      <w:r w:rsidRPr="00F20AE1">
        <w:rPr>
          <w:lang w:val="en-GB"/>
        </w:rPr>
        <w:t xml:space="preserve">(S-101 DCEG Clause </w:t>
      </w:r>
      <w:r>
        <w:rPr>
          <w:lang w:val="en-GB"/>
        </w:rPr>
        <w:t>15.</w:t>
      </w:r>
      <w:r w:rsidR="00291229">
        <w:rPr>
          <w:lang w:val="en-GB"/>
        </w:rPr>
        <w:t>21</w:t>
      </w:r>
      <w:r w:rsidRPr="00F20AE1">
        <w:rPr>
          <w:lang w:val="en-GB"/>
        </w:rPr>
        <w:t>)</w:t>
      </w:r>
    </w:p>
    <w:p w14:paraId="782476AC" w14:textId="70E7FFF3" w:rsidR="002A6E20" w:rsidRDefault="002A6E20" w:rsidP="002A6E20">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jc w:val="both"/>
        <w:rPr>
          <w:lang w:val="en-AU"/>
        </w:rPr>
      </w:pPr>
      <w:r>
        <w:rPr>
          <w:lang w:val="en-AU"/>
        </w:rPr>
        <w:t>All instances of encoding of the S-57 Feature object</w:t>
      </w:r>
      <w:r w:rsidRPr="00560C1D">
        <w:rPr>
          <w:lang w:val="en-AU"/>
        </w:rPr>
        <w:t xml:space="preserve"> </w:t>
      </w:r>
      <w:r w:rsidRPr="00F20AE1">
        <w:rPr>
          <w:b/>
          <w:lang w:val="en-GB"/>
        </w:rPr>
        <w:t>TSSBND</w:t>
      </w:r>
      <w:r w:rsidRPr="00560C1D">
        <w:rPr>
          <w:lang w:val="en-AU"/>
        </w:rPr>
        <w:t xml:space="preserve"> </w:t>
      </w:r>
      <w:r>
        <w:rPr>
          <w:lang w:val="en-AU"/>
        </w:rPr>
        <w:t xml:space="preserve">and its binding attributes will be </w:t>
      </w:r>
      <w:r w:rsidR="00D859EE">
        <w:rPr>
          <w:lang w:val="en-AU"/>
        </w:rPr>
        <w:t xml:space="preserve">converted </w:t>
      </w:r>
      <w:r>
        <w:rPr>
          <w:lang w:val="en-AU"/>
        </w:rPr>
        <w:t xml:space="preserve">automatically </w:t>
      </w:r>
      <w:r w:rsidR="00D859EE">
        <w:rPr>
          <w:lang w:val="en-GB"/>
        </w:rPr>
        <w:t>to an instance of</w:t>
      </w:r>
      <w:r>
        <w:rPr>
          <w:lang w:val="en-AU"/>
        </w:rPr>
        <w:t xml:space="preserve"> the S-101 feature </w:t>
      </w:r>
      <w:r w:rsidR="00291229">
        <w:rPr>
          <w:b/>
          <w:lang w:val="en-GB"/>
        </w:rPr>
        <w:t>Traffic Separation Scheme Boundary</w:t>
      </w:r>
      <w:r>
        <w:rPr>
          <w:b/>
          <w:lang w:val="en-AU"/>
        </w:rPr>
        <w:t xml:space="preserve"> </w:t>
      </w:r>
      <w:r>
        <w:rPr>
          <w:lang w:val="en-AU"/>
        </w:rPr>
        <w:t>during the automated conversion process.  However the following exceptions apply:</w:t>
      </w:r>
    </w:p>
    <w:p w14:paraId="29E9ABE2" w14:textId="2489B220" w:rsidR="002A6E20" w:rsidRPr="00764AD4" w:rsidRDefault="00316744" w:rsidP="00C93144">
      <w:pPr>
        <w:pStyle w:val="ListParagraph"/>
        <w:numPr>
          <w:ilvl w:val="0"/>
          <w:numId w:val="20"/>
        </w:num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284" w:hanging="284"/>
        <w:jc w:val="both"/>
        <w:rPr>
          <w:lang w:val="en-AU"/>
        </w:rPr>
      </w:pPr>
      <w:commentRangeStart w:id="972"/>
      <w:ins w:id="973" w:author="Teh Stand" w:date="2021-08-26T12:15:00Z">
        <w:r>
          <w:rPr>
            <w:lang w:val="en-AU"/>
          </w:rPr>
          <w:t xml:space="preserve">The S-57 attribute CATTSS for </w:t>
        </w:r>
        <w:r>
          <w:rPr>
            <w:b/>
            <w:lang w:val="en-AU"/>
          </w:rPr>
          <w:t>TSS</w:t>
        </w:r>
      </w:ins>
      <w:ins w:id="974" w:author="Teh Stand" w:date="2021-08-26T14:33:00Z">
        <w:r w:rsidR="00630EAB">
          <w:rPr>
            <w:b/>
            <w:lang w:val="en-AU"/>
          </w:rPr>
          <w:t>BND</w:t>
        </w:r>
      </w:ins>
      <w:ins w:id="975" w:author="Teh Stand" w:date="2021-08-26T12:15:00Z">
        <w:r>
          <w:rPr>
            <w:lang w:val="en-AU"/>
          </w:rPr>
          <w:t xml:space="preserve"> will not be converted.  See clause 10.2.1</w:t>
        </w:r>
        <w:r w:rsidRPr="00E33573">
          <w:rPr>
            <w:lang w:val="en-AU"/>
          </w:rPr>
          <w:t>.</w:t>
        </w:r>
        <w:commentRangeEnd w:id="972"/>
        <w:r>
          <w:rPr>
            <w:rStyle w:val="CommentReference"/>
            <w:rFonts w:ascii="Garamond" w:hAnsi="Garamond"/>
            <w:lang w:eastAsia="en-US"/>
          </w:rPr>
          <w:commentReference w:id="972"/>
        </w:r>
      </w:ins>
      <w:del w:id="976" w:author="Teh Stand" w:date="2021-08-26T12:12:00Z">
        <w:r w:rsidR="002A6E20" w:rsidDel="00FC4869">
          <w:rPr>
            <w:lang w:val="en-AU"/>
          </w:rPr>
          <w:delText xml:space="preserve">The S-57 attribute CATTSS will convert to an instance of the </w:delText>
        </w:r>
        <w:r w:rsidR="002A6E20" w:rsidRPr="00F20AE1" w:rsidDel="00FC4869">
          <w:rPr>
            <w:lang w:val="en-GB"/>
          </w:rPr>
          <w:delText xml:space="preserve">S-101 </w:delText>
        </w:r>
        <w:r w:rsidR="002A6E20" w:rsidDel="00FC4869">
          <w:rPr>
            <w:lang w:val="en-GB"/>
          </w:rPr>
          <w:delText xml:space="preserve">Feature type </w:delText>
        </w:r>
        <w:r w:rsidR="002A6E20" w:rsidDel="00FC4869">
          <w:rPr>
            <w:b/>
            <w:lang w:val="en-GB"/>
          </w:rPr>
          <w:delText>Traffic Separation Scheme</w:delText>
        </w:r>
        <w:r w:rsidR="002A6E20" w:rsidDel="00FC4869">
          <w:rPr>
            <w:lang w:val="en-GB"/>
          </w:rPr>
          <w:delText xml:space="preserve"> (see clause 10.2.3 and S-101 DCEG clause 15.24), Boolean attribute </w:delText>
        </w:r>
        <w:r w:rsidR="002A6E20" w:rsidDel="00FC4869">
          <w:rPr>
            <w:b/>
            <w:lang w:val="en-GB"/>
          </w:rPr>
          <w:delText>IMO adopted</w:delText>
        </w:r>
        <w:r w:rsidR="002A6E20" w:rsidDel="00FC4869">
          <w:rPr>
            <w:lang w:val="en-GB"/>
          </w:rPr>
          <w:delText>.</w:delText>
        </w:r>
      </w:del>
    </w:p>
    <w:p w14:paraId="7B2784FE" w14:textId="3A78AFB0" w:rsidR="006B2826" w:rsidRPr="00F20AE1" w:rsidRDefault="006B2826" w:rsidP="00C93144">
      <w:pPr>
        <w:pStyle w:val="Heading4"/>
        <w:keepLines/>
        <w:widowControl/>
        <w:numPr>
          <w:ilvl w:val="3"/>
          <w:numId w:val="13"/>
        </w:numPr>
        <w:tabs>
          <w:tab w:val="clear" w:pos="915"/>
          <w:tab w:val="clear" w:pos="2911"/>
        </w:tabs>
        <w:spacing w:after="120"/>
        <w:ind w:left="862" w:hanging="862"/>
        <w:rPr>
          <w:bCs/>
          <w:lang w:val="en-GB"/>
        </w:rPr>
      </w:pPr>
      <w:bookmarkStart w:id="977" w:name="_Toc422735767"/>
      <w:bookmarkStart w:id="978" w:name="_Toc460900584"/>
      <w:bookmarkStart w:id="979" w:name="_Toc68293299"/>
      <w:r w:rsidRPr="00F20AE1">
        <w:rPr>
          <w:bCs/>
          <w:lang w:val="en-GB"/>
        </w:rPr>
        <w:t>Traffic separation lines</w:t>
      </w:r>
      <w:bookmarkEnd w:id="977"/>
      <w:bookmarkEnd w:id="978"/>
      <w:bookmarkEnd w:id="979"/>
    </w:p>
    <w:p w14:paraId="361AB25E" w14:textId="070BD06B" w:rsidR="00C214C8" w:rsidRDefault="00C214C8" w:rsidP="00C214C8">
      <w:pPr>
        <w:keepNext/>
        <w:keepLines/>
        <w:tabs>
          <w:tab w:val="left" w:pos="0"/>
          <w:tab w:val="left" w:pos="283"/>
          <w:tab w:val="left" w:pos="566"/>
          <w:tab w:val="left" w:pos="850"/>
          <w:tab w:val="left" w:pos="1134"/>
          <w:tab w:val="left" w:pos="1418"/>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S-57 Geo object:</w:t>
      </w:r>
      <w:r w:rsidRPr="00F20AE1">
        <w:rPr>
          <w:lang w:val="en-GB"/>
        </w:rPr>
        <w:tab/>
      </w:r>
      <w:r w:rsidRPr="00F20AE1">
        <w:rPr>
          <w:lang w:val="en-GB"/>
        </w:rPr>
        <w:tab/>
        <w:t>Traffic separation line (</w:t>
      </w:r>
      <w:r w:rsidRPr="00F20AE1">
        <w:rPr>
          <w:b/>
          <w:lang w:val="en-GB"/>
        </w:rPr>
        <w:t>TSELNE</w:t>
      </w:r>
      <w:r w:rsidRPr="00F20AE1">
        <w:rPr>
          <w:lang w:val="en-GB"/>
        </w:rPr>
        <w:t>)</w:t>
      </w:r>
      <w:r>
        <w:rPr>
          <w:lang w:val="en-GB"/>
        </w:rPr>
        <w:tab/>
      </w:r>
      <w:r w:rsidRPr="00F20AE1">
        <w:rPr>
          <w:lang w:val="en-GB"/>
        </w:rPr>
        <w:t>(</w:t>
      </w:r>
      <w:r>
        <w:rPr>
          <w:lang w:val="en-GB"/>
        </w:rPr>
        <w:t>L</w:t>
      </w:r>
      <w:r w:rsidRPr="00F20AE1">
        <w:rPr>
          <w:lang w:val="en-GB"/>
        </w:rPr>
        <w:t>)</w:t>
      </w:r>
    </w:p>
    <w:p w14:paraId="39399844" w14:textId="0F5307F0" w:rsidR="00C214C8" w:rsidRDefault="00C214C8" w:rsidP="00C214C8">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w:t>
      </w:r>
      <w:r w:rsidR="00A90642">
        <w:rPr>
          <w:u w:val="single"/>
          <w:lang w:val="en-GB"/>
        </w:rPr>
        <w:t>-</w:t>
      </w:r>
      <w:r w:rsidRPr="00F20AE1">
        <w:rPr>
          <w:u w:val="single"/>
          <w:lang w:val="en-GB"/>
        </w:rPr>
        <w:t>101 Geo feature</w:t>
      </w:r>
      <w:r w:rsidRPr="00F20AE1">
        <w:rPr>
          <w:lang w:val="en-GB"/>
        </w:rPr>
        <w:t>:</w:t>
      </w:r>
      <w:r w:rsidRPr="00F20AE1">
        <w:rPr>
          <w:lang w:val="en-GB"/>
        </w:rPr>
        <w:tab/>
      </w:r>
      <w:r>
        <w:rPr>
          <w:b/>
          <w:lang w:val="en-GB"/>
        </w:rPr>
        <w:t>Traffic Separation Line</w:t>
      </w:r>
      <w:r w:rsidRPr="00F20AE1">
        <w:rPr>
          <w:b/>
          <w:lang w:val="en-GB"/>
        </w:rPr>
        <w:tab/>
      </w:r>
      <w:r>
        <w:rPr>
          <w:b/>
          <w:lang w:val="en-GB"/>
        </w:rPr>
        <w:tab/>
      </w:r>
      <w:r>
        <w:rPr>
          <w:b/>
          <w:lang w:val="en-GB"/>
        </w:rPr>
        <w:tab/>
      </w:r>
      <w:r>
        <w:rPr>
          <w:b/>
          <w:lang w:val="en-GB"/>
        </w:rPr>
        <w:tab/>
      </w:r>
      <w:r w:rsidRPr="00F20AE1">
        <w:rPr>
          <w:lang w:val="en-GB"/>
        </w:rPr>
        <w:t>(</w:t>
      </w:r>
      <w:r>
        <w:rPr>
          <w:lang w:val="en-GB"/>
        </w:rPr>
        <w:t xml:space="preserve">C)  </w:t>
      </w:r>
      <w:r>
        <w:rPr>
          <w:lang w:val="en-GB"/>
        </w:rPr>
        <w:tab/>
      </w:r>
      <w:r>
        <w:rPr>
          <w:lang w:val="en-GB"/>
        </w:rPr>
        <w:tab/>
      </w:r>
      <w:r>
        <w:rPr>
          <w:lang w:val="en-GB"/>
        </w:rPr>
        <w:tab/>
      </w:r>
      <w:r w:rsidRPr="00F20AE1">
        <w:rPr>
          <w:lang w:val="en-GB"/>
        </w:rPr>
        <w:t xml:space="preserve">(S-101 DCEG Clause </w:t>
      </w:r>
      <w:r>
        <w:rPr>
          <w:lang w:val="en-GB"/>
        </w:rPr>
        <w:t>15.20</w:t>
      </w:r>
      <w:r w:rsidRPr="00F20AE1">
        <w:rPr>
          <w:lang w:val="en-GB"/>
        </w:rPr>
        <w:t>)</w:t>
      </w:r>
    </w:p>
    <w:p w14:paraId="7193338E" w14:textId="446B3569" w:rsidR="00C214C8" w:rsidRDefault="00C214C8" w:rsidP="00C214C8">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jc w:val="both"/>
        <w:rPr>
          <w:lang w:val="en-AU"/>
        </w:rPr>
      </w:pPr>
      <w:r>
        <w:rPr>
          <w:lang w:val="en-AU"/>
        </w:rPr>
        <w:lastRenderedPageBreak/>
        <w:t>All instances of encoding of the S-57 Feature object</w:t>
      </w:r>
      <w:r w:rsidRPr="00560C1D">
        <w:rPr>
          <w:lang w:val="en-AU"/>
        </w:rPr>
        <w:t xml:space="preserve"> </w:t>
      </w:r>
      <w:r w:rsidRPr="00F20AE1">
        <w:rPr>
          <w:b/>
          <w:lang w:val="en-GB"/>
        </w:rPr>
        <w:t>TSELNE</w:t>
      </w:r>
      <w:r w:rsidRPr="00560C1D">
        <w:rPr>
          <w:lang w:val="en-AU"/>
        </w:rPr>
        <w:t xml:space="preserve"> </w:t>
      </w:r>
      <w:r>
        <w:rPr>
          <w:lang w:val="en-AU"/>
        </w:rPr>
        <w:t xml:space="preserve">and its binding attributes will be </w:t>
      </w:r>
      <w:r w:rsidR="00D859EE">
        <w:rPr>
          <w:lang w:val="en-AU"/>
        </w:rPr>
        <w:t xml:space="preserve">converted </w:t>
      </w:r>
      <w:r>
        <w:rPr>
          <w:lang w:val="en-AU"/>
        </w:rPr>
        <w:t xml:space="preserve">automatically </w:t>
      </w:r>
      <w:r w:rsidR="00D859EE">
        <w:rPr>
          <w:lang w:val="en-GB"/>
        </w:rPr>
        <w:t>to an instance of</w:t>
      </w:r>
      <w:r>
        <w:rPr>
          <w:lang w:val="en-AU"/>
        </w:rPr>
        <w:t xml:space="preserve"> the S-101 feature </w:t>
      </w:r>
      <w:r>
        <w:rPr>
          <w:b/>
          <w:lang w:val="en-GB"/>
        </w:rPr>
        <w:t>Traffic Separation Line</w:t>
      </w:r>
      <w:r>
        <w:rPr>
          <w:b/>
          <w:lang w:val="en-AU"/>
        </w:rPr>
        <w:t xml:space="preserve"> </w:t>
      </w:r>
      <w:r>
        <w:rPr>
          <w:lang w:val="en-AU"/>
        </w:rPr>
        <w:t>during the automated conversion process.  However the following exceptions apply:</w:t>
      </w:r>
    </w:p>
    <w:p w14:paraId="372DBA09" w14:textId="34BA8358" w:rsidR="00C214C8" w:rsidRPr="00764AD4" w:rsidRDefault="00316744" w:rsidP="00C93144">
      <w:pPr>
        <w:pStyle w:val="ListParagraph"/>
        <w:numPr>
          <w:ilvl w:val="0"/>
          <w:numId w:val="20"/>
        </w:num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284" w:hanging="284"/>
        <w:jc w:val="both"/>
        <w:rPr>
          <w:lang w:val="en-AU"/>
        </w:rPr>
      </w:pPr>
      <w:commentRangeStart w:id="980"/>
      <w:ins w:id="981" w:author="Teh Stand" w:date="2021-08-26T12:16:00Z">
        <w:r>
          <w:rPr>
            <w:lang w:val="en-AU"/>
          </w:rPr>
          <w:t xml:space="preserve">The S-57 attribute CATTSS for </w:t>
        </w:r>
        <w:r>
          <w:rPr>
            <w:b/>
            <w:lang w:val="en-AU"/>
          </w:rPr>
          <w:t>TSS</w:t>
        </w:r>
      </w:ins>
      <w:ins w:id="982" w:author="Teh Stand" w:date="2021-08-26T14:33:00Z">
        <w:r w:rsidR="00630EAB">
          <w:rPr>
            <w:b/>
            <w:lang w:val="en-AU"/>
          </w:rPr>
          <w:t>LNE</w:t>
        </w:r>
      </w:ins>
      <w:ins w:id="983" w:author="Teh Stand" w:date="2021-08-26T12:16:00Z">
        <w:r>
          <w:rPr>
            <w:lang w:val="en-AU"/>
          </w:rPr>
          <w:t xml:space="preserve"> will not be converted.  See clause 10.2.1</w:t>
        </w:r>
        <w:r w:rsidRPr="00E33573">
          <w:rPr>
            <w:lang w:val="en-AU"/>
          </w:rPr>
          <w:t>.</w:t>
        </w:r>
        <w:commentRangeEnd w:id="980"/>
        <w:r>
          <w:rPr>
            <w:rStyle w:val="CommentReference"/>
            <w:rFonts w:ascii="Garamond" w:hAnsi="Garamond"/>
            <w:lang w:eastAsia="en-US"/>
          </w:rPr>
          <w:commentReference w:id="980"/>
        </w:r>
      </w:ins>
      <w:del w:id="984" w:author="Teh Stand" w:date="2021-08-26T12:13:00Z">
        <w:r w:rsidR="00C214C8" w:rsidDel="00316744">
          <w:rPr>
            <w:lang w:val="en-AU"/>
          </w:rPr>
          <w:delText xml:space="preserve">The S-57 attribute CATTSS will convert to an instance of the </w:delText>
        </w:r>
        <w:r w:rsidR="00C214C8" w:rsidRPr="00F20AE1" w:rsidDel="00316744">
          <w:rPr>
            <w:lang w:val="en-GB"/>
          </w:rPr>
          <w:delText xml:space="preserve">S-101 </w:delText>
        </w:r>
        <w:r w:rsidR="00C214C8" w:rsidDel="00316744">
          <w:rPr>
            <w:lang w:val="en-GB"/>
          </w:rPr>
          <w:delText xml:space="preserve">Feature type </w:delText>
        </w:r>
        <w:r w:rsidR="00C214C8" w:rsidDel="00316744">
          <w:rPr>
            <w:b/>
            <w:lang w:val="en-GB"/>
          </w:rPr>
          <w:delText>Traffic Separation Scheme</w:delText>
        </w:r>
        <w:r w:rsidR="00C214C8" w:rsidDel="00316744">
          <w:rPr>
            <w:lang w:val="en-GB"/>
          </w:rPr>
          <w:delText xml:space="preserve"> (see clause 10.2.3 and S-101 DCEG clause 15.24), Boolean attribute </w:delText>
        </w:r>
        <w:r w:rsidR="00C214C8" w:rsidDel="00316744">
          <w:rPr>
            <w:b/>
            <w:lang w:val="en-GB"/>
          </w:rPr>
          <w:delText>IMO adopted</w:delText>
        </w:r>
        <w:r w:rsidR="00C214C8" w:rsidDel="00316744">
          <w:rPr>
            <w:lang w:val="en-GB"/>
          </w:rPr>
          <w:delText>.</w:delText>
        </w:r>
      </w:del>
    </w:p>
    <w:p w14:paraId="37F92900" w14:textId="7587CD09" w:rsidR="006B2826" w:rsidRPr="00F20AE1" w:rsidRDefault="006B2826" w:rsidP="00C93144">
      <w:pPr>
        <w:pStyle w:val="Heading4"/>
        <w:keepLines/>
        <w:widowControl/>
        <w:numPr>
          <w:ilvl w:val="3"/>
          <w:numId w:val="13"/>
        </w:numPr>
        <w:tabs>
          <w:tab w:val="clear" w:pos="915"/>
          <w:tab w:val="clear" w:pos="2911"/>
        </w:tabs>
        <w:spacing w:after="120"/>
        <w:ind w:left="862" w:hanging="862"/>
        <w:rPr>
          <w:bCs/>
          <w:lang w:val="en-GB"/>
        </w:rPr>
      </w:pPr>
      <w:bookmarkStart w:id="985" w:name="_Toc422735769"/>
      <w:bookmarkStart w:id="986" w:name="_Toc460900585"/>
      <w:bookmarkStart w:id="987" w:name="_Toc68293300"/>
      <w:r w:rsidRPr="00F20AE1">
        <w:rPr>
          <w:bCs/>
          <w:lang w:val="en-GB"/>
        </w:rPr>
        <w:t>Traffic separation zones</w:t>
      </w:r>
      <w:bookmarkEnd w:id="985"/>
      <w:bookmarkEnd w:id="986"/>
      <w:bookmarkEnd w:id="987"/>
    </w:p>
    <w:p w14:paraId="479D2387" w14:textId="4DEAE0E2" w:rsidR="00C214C8" w:rsidRDefault="00C214C8" w:rsidP="00C214C8">
      <w:pPr>
        <w:keepNext/>
        <w:keepLines/>
        <w:tabs>
          <w:tab w:val="left" w:pos="0"/>
          <w:tab w:val="left" w:pos="283"/>
          <w:tab w:val="left" w:pos="566"/>
          <w:tab w:val="left" w:pos="850"/>
          <w:tab w:val="left" w:pos="1134"/>
          <w:tab w:val="left" w:pos="1418"/>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S-57 Geo object:</w:t>
      </w:r>
      <w:r w:rsidRPr="00F20AE1">
        <w:rPr>
          <w:lang w:val="en-GB"/>
        </w:rPr>
        <w:tab/>
      </w:r>
      <w:r w:rsidRPr="00F20AE1">
        <w:rPr>
          <w:lang w:val="en-GB"/>
        </w:rPr>
        <w:tab/>
        <w:t>Traffic separation zone (</w:t>
      </w:r>
      <w:r w:rsidRPr="00F20AE1">
        <w:rPr>
          <w:b/>
          <w:lang w:val="en-GB"/>
        </w:rPr>
        <w:t>TSEZNE</w:t>
      </w:r>
      <w:r w:rsidRPr="00F20AE1">
        <w:rPr>
          <w:lang w:val="en-GB"/>
        </w:rPr>
        <w:t>)</w:t>
      </w:r>
      <w:r>
        <w:rPr>
          <w:lang w:val="en-GB"/>
        </w:rPr>
        <w:tab/>
      </w:r>
      <w:r w:rsidR="006636F9">
        <w:rPr>
          <w:lang w:val="en-GB"/>
        </w:rPr>
        <w:tab/>
      </w:r>
      <w:r w:rsidRPr="00F20AE1">
        <w:rPr>
          <w:lang w:val="en-GB"/>
        </w:rPr>
        <w:t>(</w:t>
      </w:r>
      <w:r>
        <w:rPr>
          <w:lang w:val="en-GB"/>
        </w:rPr>
        <w:t>A</w:t>
      </w:r>
      <w:r w:rsidRPr="00F20AE1">
        <w:rPr>
          <w:lang w:val="en-GB"/>
        </w:rPr>
        <w:t>)</w:t>
      </w:r>
    </w:p>
    <w:p w14:paraId="7268DC84" w14:textId="5FECD1E3" w:rsidR="00C214C8" w:rsidRDefault="00C214C8" w:rsidP="00C214C8">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w:t>
      </w:r>
      <w:r w:rsidR="00A90642">
        <w:rPr>
          <w:u w:val="single"/>
          <w:lang w:val="en-GB"/>
        </w:rPr>
        <w:t>-</w:t>
      </w:r>
      <w:r w:rsidRPr="00F20AE1">
        <w:rPr>
          <w:u w:val="single"/>
          <w:lang w:val="en-GB"/>
        </w:rPr>
        <w:t>101 Geo feature</w:t>
      </w:r>
      <w:r w:rsidRPr="00F20AE1">
        <w:rPr>
          <w:lang w:val="en-GB"/>
        </w:rPr>
        <w:t>:</w:t>
      </w:r>
      <w:r w:rsidRPr="00F20AE1">
        <w:rPr>
          <w:lang w:val="en-GB"/>
        </w:rPr>
        <w:tab/>
      </w:r>
      <w:r>
        <w:rPr>
          <w:b/>
          <w:lang w:val="en-GB"/>
        </w:rPr>
        <w:t xml:space="preserve">Traffic Separation </w:t>
      </w:r>
      <w:r w:rsidR="006636F9">
        <w:rPr>
          <w:b/>
          <w:lang w:val="en-GB"/>
        </w:rPr>
        <w:t>Zone</w:t>
      </w:r>
      <w:r w:rsidRPr="00F20AE1">
        <w:rPr>
          <w:b/>
          <w:lang w:val="en-GB"/>
        </w:rPr>
        <w:tab/>
      </w:r>
      <w:r>
        <w:rPr>
          <w:b/>
          <w:lang w:val="en-GB"/>
        </w:rPr>
        <w:tab/>
      </w:r>
      <w:r>
        <w:rPr>
          <w:b/>
          <w:lang w:val="en-GB"/>
        </w:rPr>
        <w:tab/>
      </w:r>
      <w:r>
        <w:rPr>
          <w:b/>
          <w:lang w:val="en-GB"/>
        </w:rPr>
        <w:tab/>
      </w:r>
      <w:r w:rsidR="006636F9">
        <w:rPr>
          <w:b/>
          <w:lang w:val="en-GB"/>
        </w:rPr>
        <w:tab/>
      </w:r>
      <w:r w:rsidRPr="00F20AE1">
        <w:rPr>
          <w:lang w:val="en-GB"/>
        </w:rPr>
        <w:t>(</w:t>
      </w:r>
      <w:r w:rsidR="006636F9">
        <w:rPr>
          <w:lang w:val="en-GB"/>
        </w:rPr>
        <w:t xml:space="preserve">S)  </w:t>
      </w:r>
      <w:r w:rsidR="006636F9">
        <w:rPr>
          <w:lang w:val="en-GB"/>
        </w:rPr>
        <w:tab/>
      </w:r>
      <w:r w:rsidR="006636F9">
        <w:rPr>
          <w:lang w:val="en-GB"/>
        </w:rPr>
        <w:tab/>
      </w:r>
      <w:r w:rsidRPr="00F20AE1">
        <w:rPr>
          <w:lang w:val="en-GB"/>
        </w:rPr>
        <w:t xml:space="preserve">(S-101 DCEG Clause </w:t>
      </w:r>
      <w:r>
        <w:rPr>
          <w:lang w:val="en-GB"/>
        </w:rPr>
        <w:t>15.</w:t>
      </w:r>
      <w:r w:rsidR="006636F9">
        <w:rPr>
          <w:lang w:val="en-GB"/>
        </w:rPr>
        <w:t>19</w:t>
      </w:r>
      <w:r w:rsidRPr="00F20AE1">
        <w:rPr>
          <w:lang w:val="en-GB"/>
        </w:rPr>
        <w:t>)</w:t>
      </w:r>
    </w:p>
    <w:p w14:paraId="3BE09D87" w14:textId="08D1442C" w:rsidR="00C214C8" w:rsidRDefault="00C214C8" w:rsidP="00C214C8">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jc w:val="both"/>
        <w:rPr>
          <w:lang w:val="en-AU"/>
        </w:rPr>
      </w:pPr>
      <w:r>
        <w:rPr>
          <w:lang w:val="en-AU"/>
        </w:rPr>
        <w:t>All instances of encoding of the S-57 Feature object</w:t>
      </w:r>
      <w:r w:rsidRPr="00560C1D">
        <w:rPr>
          <w:lang w:val="en-AU"/>
        </w:rPr>
        <w:t xml:space="preserve"> </w:t>
      </w:r>
      <w:r w:rsidR="006636F9" w:rsidRPr="00F20AE1">
        <w:rPr>
          <w:b/>
          <w:lang w:val="en-GB"/>
        </w:rPr>
        <w:t>TSEZNE</w:t>
      </w:r>
      <w:r w:rsidRPr="00560C1D">
        <w:rPr>
          <w:lang w:val="en-AU"/>
        </w:rPr>
        <w:t xml:space="preserve"> </w:t>
      </w:r>
      <w:r>
        <w:rPr>
          <w:lang w:val="en-AU"/>
        </w:rPr>
        <w:t xml:space="preserve">and its binding attributes will be </w:t>
      </w:r>
      <w:r w:rsidR="00D859EE">
        <w:rPr>
          <w:lang w:val="en-AU"/>
        </w:rPr>
        <w:t xml:space="preserve">converted </w:t>
      </w:r>
      <w:r>
        <w:rPr>
          <w:lang w:val="en-AU"/>
        </w:rPr>
        <w:t xml:space="preserve">automatically </w:t>
      </w:r>
      <w:r w:rsidR="00D859EE">
        <w:rPr>
          <w:lang w:val="en-GB"/>
        </w:rPr>
        <w:t>to an instance of</w:t>
      </w:r>
      <w:r>
        <w:rPr>
          <w:lang w:val="en-AU"/>
        </w:rPr>
        <w:t xml:space="preserve"> the S-101 feature </w:t>
      </w:r>
      <w:r w:rsidR="006636F9">
        <w:rPr>
          <w:b/>
          <w:lang w:val="en-GB"/>
        </w:rPr>
        <w:t>Traffic Separation Zone</w:t>
      </w:r>
      <w:r>
        <w:rPr>
          <w:b/>
          <w:lang w:val="en-AU"/>
        </w:rPr>
        <w:t xml:space="preserve"> </w:t>
      </w:r>
      <w:r>
        <w:rPr>
          <w:lang w:val="en-AU"/>
        </w:rPr>
        <w:t>during the automated conversion process.  However the following exceptions apply:</w:t>
      </w:r>
    </w:p>
    <w:p w14:paraId="33081B56" w14:textId="2624E220" w:rsidR="00C214C8" w:rsidRPr="00764AD4" w:rsidRDefault="00316744" w:rsidP="00C93144">
      <w:pPr>
        <w:pStyle w:val="ListParagraph"/>
        <w:numPr>
          <w:ilvl w:val="0"/>
          <w:numId w:val="20"/>
        </w:num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284" w:hanging="284"/>
        <w:jc w:val="both"/>
        <w:rPr>
          <w:lang w:val="en-AU"/>
        </w:rPr>
      </w:pPr>
      <w:commentRangeStart w:id="988"/>
      <w:ins w:id="989" w:author="Teh Stand" w:date="2021-08-26T12:16:00Z">
        <w:r>
          <w:rPr>
            <w:lang w:val="en-AU"/>
          </w:rPr>
          <w:t xml:space="preserve">The S-57 attribute CATTSS for </w:t>
        </w:r>
        <w:r>
          <w:rPr>
            <w:b/>
            <w:lang w:val="en-AU"/>
          </w:rPr>
          <w:t>TS</w:t>
        </w:r>
      </w:ins>
      <w:ins w:id="990" w:author="Teh Stand" w:date="2021-08-26T14:33:00Z">
        <w:r w:rsidR="00630EAB">
          <w:rPr>
            <w:b/>
            <w:lang w:val="en-AU"/>
          </w:rPr>
          <w:t>EZNE</w:t>
        </w:r>
      </w:ins>
      <w:ins w:id="991" w:author="Teh Stand" w:date="2021-08-26T12:16:00Z">
        <w:r>
          <w:rPr>
            <w:lang w:val="en-AU"/>
          </w:rPr>
          <w:t xml:space="preserve"> will not be converted.  See clause 10.2.1</w:t>
        </w:r>
        <w:r w:rsidRPr="00E33573">
          <w:rPr>
            <w:lang w:val="en-AU"/>
          </w:rPr>
          <w:t>.</w:t>
        </w:r>
        <w:commentRangeEnd w:id="988"/>
        <w:r>
          <w:rPr>
            <w:rStyle w:val="CommentReference"/>
            <w:rFonts w:ascii="Garamond" w:hAnsi="Garamond"/>
            <w:lang w:eastAsia="en-US"/>
          </w:rPr>
          <w:commentReference w:id="988"/>
        </w:r>
      </w:ins>
      <w:del w:id="992" w:author="Teh Stand" w:date="2021-08-26T12:16:00Z">
        <w:r w:rsidR="00C214C8" w:rsidDel="00316744">
          <w:rPr>
            <w:lang w:val="en-AU"/>
          </w:rPr>
          <w:delText xml:space="preserve">The S-57 attribute CATTSS will convert to an instance of the </w:delText>
        </w:r>
        <w:r w:rsidR="00C214C8" w:rsidRPr="00F20AE1" w:rsidDel="00316744">
          <w:rPr>
            <w:lang w:val="en-GB"/>
          </w:rPr>
          <w:delText xml:space="preserve">S-101 </w:delText>
        </w:r>
        <w:r w:rsidR="00C214C8" w:rsidDel="00316744">
          <w:rPr>
            <w:lang w:val="en-GB"/>
          </w:rPr>
          <w:delText xml:space="preserve">Feature type </w:delText>
        </w:r>
        <w:r w:rsidR="00C214C8" w:rsidDel="00316744">
          <w:rPr>
            <w:b/>
            <w:lang w:val="en-GB"/>
          </w:rPr>
          <w:delText>Traffic Separation Scheme</w:delText>
        </w:r>
        <w:r w:rsidR="00C214C8" w:rsidDel="00316744">
          <w:rPr>
            <w:lang w:val="en-GB"/>
          </w:rPr>
          <w:delText xml:space="preserve"> (see clause 10.2.3 and S-101 DCEG clause 15.24), Boolean attribute </w:delText>
        </w:r>
        <w:r w:rsidR="00C214C8" w:rsidDel="00316744">
          <w:rPr>
            <w:b/>
            <w:lang w:val="en-GB"/>
          </w:rPr>
          <w:delText>IMO adopted</w:delText>
        </w:r>
        <w:r w:rsidR="00C214C8" w:rsidDel="00316744">
          <w:rPr>
            <w:lang w:val="en-GB"/>
          </w:rPr>
          <w:delText>.</w:delText>
        </w:r>
      </w:del>
    </w:p>
    <w:p w14:paraId="59FFA2AA" w14:textId="33CC67C6" w:rsidR="006B2826" w:rsidRPr="00F20AE1" w:rsidRDefault="006B2826" w:rsidP="00C93144">
      <w:pPr>
        <w:pStyle w:val="Heading4"/>
        <w:keepLines/>
        <w:widowControl/>
        <w:numPr>
          <w:ilvl w:val="3"/>
          <w:numId w:val="13"/>
        </w:numPr>
        <w:tabs>
          <w:tab w:val="clear" w:pos="915"/>
          <w:tab w:val="clear" w:pos="2911"/>
        </w:tabs>
        <w:spacing w:after="120"/>
        <w:ind w:left="862" w:hanging="862"/>
        <w:rPr>
          <w:bCs/>
          <w:lang w:val="en-GB"/>
        </w:rPr>
      </w:pPr>
      <w:bookmarkStart w:id="993" w:name="_Toc422735771"/>
      <w:bookmarkStart w:id="994" w:name="_Toc460900586"/>
      <w:bookmarkStart w:id="995" w:name="_Toc68293301"/>
      <w:r w:rsidRPr="00F20AE1">
        <w:rPr>
          <w:bCs/>
          <w:lang w:val="en-GB"/>
        </w:rPr>
        <w:t>Traffic separation scheme crossings</w:t>
      </w:r>
      <w:bookmarkEnd w:id="993"/>
      <w:bookmarkEnd w:id="994"/>
      <w:bookmarkEnd w:id="995"/>
    </w:p>
    <w:p w14:paraId="7FF4C430" w14:textId="477653DD" w:rsidR="006636F9" w:rsidRDefault="006636F9" w:rsidP="006636F9">
      <w:pPr>
        <w:keepNext/>
        <w:keepLines/>
        <w:tabs>
          <w:tab w:val="left" w:pos="0"/>
          <w:tab w:val="left" w:pos="283"/>
          <w:tab w:val="left" w:pos="566"/>
          <w:tab w:val="left" w:pos="850"/>
          <w:tab w:val="left" w:pos="1134"/>
          <w:tab w:val="left" w:pos="1418"/>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S-57 Geo object:</w:t>
      </w:r>
      <w:r w:rsidRPr="00F20AE1">
        <w:rPr>
          <w:lang w:val="en-GB"/>
        </w:rPr>
        <w:tab/>
      </w:r>
      <w:r w:rsidRPr="00F20AE1">
        <w:rPr>
          <w:lang w:val="en-GB"/>
        </w:rPr>
        <w:tab/>
        <w:t>Traffic separation scheme crossing (</w:t>
      </w:r>
      <w:r w:rsidRPr="00F20AE1">
        <w:rPr>
          <w:b/>
          <w:lang w:val="en-GB"/>
        </w:rPr>
        <w:t>TSSCRS</w:t>
      </w:r>
      <w:proofErr w:type="gramStart"/>
      <w:r w:rsidRPr="00F20AE1">
        <w:rPr>
          <w:lang w:val="en-GB"/>
        </w:rPr>
        <w:t>)</w:t>
      </w:r>
      <w:r>
        <w:rPr>
          <w:lang w:val="en-GB"/>
        </w:rPr>
        <w:t xml:space="preserve">  </w:t>
      </w:r>
      <w:r w:rsidRPr="00F20AE1">
        <w:rPr>
          <w:lang w:val="en-GB"/>
        </w:rPr>
        <w:t>(</w:t>
      </w:r>
      <w:proofErr w:type="gramEnd"/>
      <w:r>
        <w:rPr>
          <w:lang w:val="en-GB"/>
        </w:rPr>
        <w:t>A</w:t>
      </w:r>
      <w:r w:rsidRPr="00F20AE1">
        <w:rPr>
          <w:lang w:val="en-GB"/>
        </w:rPr>
        <w:t>)</w:t>
      </w:r>
    </w:p>
    <w:p w14:paraId="6C177213" w14:textId="5F3100BB" w:rsidR="006636F9" w:rsidRDefault="006636F9" w:rsidP="006636F9">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w:t>
      </w:r>
      <w:r w:rsidR="00A90642">
        <w:rPr>
          <w:u w:val="single"/>
          <w:lang w:val="en-GB"/>
        </w:rPr>
        <w:t>-</w:t>
      </w:r>
      <w:r w:rsidRPr="00F20AE1">
        <w:rPr>
          <w:u w:val="single"/>
          <w:lang w:val="en-GB"/>
        </w:rPr>
        <w:t>101 Geo feature</w:t>
      </w:r>
      <w:r w:rsidRPr="00F20AE1">
        <w:rPr>
          <w:lang w:val="en-GB"/>
        </w:rPr>
        <w:t>:</w:t>
      </w:r>
      <w:r w:rsidRPr="00F20AE1">
        <w:rPr>
          <w:lang w:val="en-GB"/>
        </w:rPr>
        <w:tab/>
      </w:r>
      <w:r>
        <w:rPr>
          <w:b/>
          <w:lang w:val="en-GB"/>
        </w:rPr>
        <w:t>Traffic Separation Scheme Crossing</w:t>
      </w:r>
      <w:r w:rsidRPr="00F20AE1">
        <w:rPr>
          <w:b/>
          <w:lang w:val="en-GB"/>
        </w:rPr>
        <w:tab/>
      </w:r>
      <w:r>
        <w:rPr>
          <w:b/>
          <w:lang w:val="en-GB"/>
        </w:rPr>
        <w:tab/>
        <w:t xml:space="preserve">    </w:t>
      </w:r>
      <w:r w:rsidRPr="00F20AE1">
        <w:rPr>
          <w:lang w:val="en-GB"/>
        </w:rPr>
        <w:t>(</w:t>
      </w:r>
      <w:r>
        <w:rPr>
          <w:lang w:val="en-GB"/>
        </w:rPr>
        <w:t>S</w:t>
      </w:r>
      <w:proofErr w:type="gramStart"/>
      <w:r>
        <w:rPr>
          <w:lang w:val="en-GB"/>
        </w:rPr>
        <w:t xml:space="preserve">)  </w:t>
      </w:r>
      <w:r w:rsidRPr="00F20AE1">
        <w:rPr>
          <w:lang w:val="en-GB"/>
        </w:rPr>
        <w:t>(</w:t>
      </w:r>
      <w:proofErr w:type="gramEnd"/>
      <w:r w:rsidRPr="00F20AE1">
        <w:rPr>
          <w:lang w:val="en-GB"/>
        </w:rPr>
        <w:t xml:space="preserve">S-101 DCEG Clause </w:t>
      </w:r>
      <w:r>
        <w:rPr>
          <w:lang w:val="en-GB"/>
        </w:rPr>
        <w:t>15.22</w:t>
      </w:r>
      <w:r w:rsidRPr="00F20AE1">
        <w:rPr>
          <w:lang w:val="en-GB"/>
        </w:rPr>
        <w:t>)</w:t>
      </w:r>
    </w:p>
    <w:p w14:paraId="5A8040DB" w14:textId="799E46A9" w:rsidR="006636F9" w:rsidRDefault="006636F9" w:rsidP="006636F9">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jc w:val="both"/>
        <w:rPr>
          <w:lang w:val="en-AU"/>
        </w:rPr>
      </w:pPr>
      <w:r>
        <w:rPr>
          <w:lang w:val="en-AU"/>
        </w:rPr>
        <w:t>All instances of encoding of the S-57 Feature object</w:t>
      </w:r>
      <w:r w:rsidRPr="00560C1D">
        <w:rPr>
          <w:lang w:val="en-AU"/>
        </w:rPr>
        <w:t xml:space="preserve"> </w:t>
      </w:r>
      <w:r w:rsidRPr="00F20AE1">
        <w:rPr>
          <w:b/>
          <w:lang w:val="en-GB"/>
        </w:rPr>
        <w:t>TSSCRS</w:t>
      </w:r>
      <w:r w:rsidRPr="00560C1D">
        <w:rPr>
          <w:lang w:val="en-AU"/>
        </w:rPr>
        <w:t xml:space="preserve"> </w:t>
      </w:r>
      <w:r>
        <w:rPr>
          <w:lang w:val="en-AU"/>
        </w:rPr>
        <w:t xml:space="preserve">and its binding attributes will be </w:t>
      </w:r>
      <w:r w:rsidR="00D859EE">
        <w:rPr>
          <w:lang w:val="en-AU"/>
        </w:rPr>
        <w:t xml:space="preserve">converted </w:t>
      </w:r>
      <w:r>
        <w:rPr>
          <w:lang w:val="en-AU"/>
        </w:rPr>
        <w:t xml:space="preserve">automatically </w:t>
      </w:r>
      <w:r w:rsidR="00D859EE">
        <w:rPr>
          <w:lang w:val="en-GB"/>
        </w:rPr>
        <w:t>to an instance of</w:t>
      </w:r>
      <w:r>
        <w:rPr>
          <w:lang w:val="en-AU"/>
        </w:rPr>
        <w:t xml:space="preserve"> the S-101 feature </w:t>
      </w:r>
      <w:r>
        <w:rPr>
          <w:b/>
          <w:lang w:val="en-GB"/>
        </w:rPr>
        <w:t>Traffic Separation Scheme Crossing</w:t>
      </w:r>
      <w:r>
        <w:rPr>
          <w:b/>
          <w:lang w:val="en-AU"/>
        </w:rPr>
        <w:t xml:space="preserve"> </w:t>
      </w:r>
      <w:r>
        <w:rPr>
          <w:lang w:val="en-AU"/>
        </w:rPr>
        <w:t>during the automated conversion process.  However the following exceptions apply:</w:t>
      </w:r>
    </w:p>
    <w:p w14:paraId="0544F870" w14:textId="5703B5DF" w:rsidR="006636F9" w:rsidRPr="00764AD4" w:rsidRDefault="00316744" w:rsidP="00C93144">
      <w:pPr>
        <w:pStyle w:val="ListParagraph"/>
        <w:numPr>
          <w:ilvl w:val="0"/>
          <w:numId w:val="20"/>
        </w:num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284" w:hanging="284"/>
        <w:jc w:val="both"/>
        <w:rPr>
          <w:lang w:val="en-AU"/>
        </w:rPr>
      </w:pPr>
      <w:commentRangeStart w:id="996"/>
      <w:ins w:id="997" w:author="Teh Stand" w:date="2021-08-26T12:16:00Z">
        <w:r>
          <w:rPr>
            <w:lang w:val="en-AU"/>
          </w:rPr>
          <w:t xml:space="preserve">The S-57 attribute CATTSS for </w:t>
        </w:r>
        <w:r>
          <w:rPr>
            <w:b/>
            <w:lang w:val="en-AU"/>
          </w:rPr>
          <w:t>TSS</w:t>
        </w:r>
      </w:ins>
      <w:ins w:id="998" w:author="Teh Stand" w:date="2021-08-26T14:33:00Z">
        <w:r w:rsidR="00630EAB">
          <w:rPr>
            <w:b/>
            <w:lang w:val="en-AU"/>
          </w:rPr>
          <w:t>CRS</w:t>
        </w:r>
      </w:ins>
      <w:ins w:id="999" w:author="Teh Stand" w:date="2021-08-26T12:16:00Z">
        <w:r>
          <w:rPr>
            <w:lang w:val="en-AU"/>
          </w:rPr>
          <w:t xml:space="preserve"> will not be converted.  See clause 10.2.1</w:t>
        </w:r>
        <w:r w:rsidRPr="00E33573">
          <w:rPr>
            <w:lang w:val="en-AU"/>
          </w:rPr>
          <w:t>.</w:t>
        </w:r>
        <w:commentRangeEnd w:id="996"/>
        <w:r>
          <w:rPr>
            <w:rStyle w:val="CommentReference"/>
            <w:rFonts w:ascii="Garamond" w:hAnsi="Garamond"/>
            <w:lang w:eastAsia="en-US"/>
          </w:rPr>
          <w:commentReference w:id="996"/>
        </w:r>
      </w:ins>
      <w:del w:id="1000" w:author="Teh Stand" w:date="2021-08-26T12:16:00Z">
        <w:r w:rsidR="006636F9" w:rsidDel="00316744">
          <w:rPr>
            <w:lang w:val="en-AU"/>
          </w:rPr>
          <w:delText xml:space="preserve">The S-57 attribute CATTSS will convert to an instance of the </w:delText>
        </w:r>
        <w:r w:rsidR="006636F9" w:rsidRPr="00F20AE1" w:rsidDel="00316744">
          <w:rPr>
            <w:lang w:val="en-GB"/>
          </w:rPr>
          <w:delText xml:space="preserve">S-101 </w:delText>
        </w:r>
        <w:r w:rsidR="006636F9" w:rsidDel="00316744">
          <w:rPr>
            <w:lang w:val="en-GB"/>
          </w:rPr>
          <w:delText xml:space="preserve">Feature type </w:delText>
        </w:r>
        <w:r w:rsidR="006636F9" w:rsidDel="00316744">
          <w:rPr>
            <w:b/>
            <w:lang w:val="en-GB"/>
          </w:rPr>
          <w:delText>Traffic Separation Scheme</w:delText>
        </w:r>
        <w:r w:rsidR="006636F9" w:rsidDel="00316744">
          <w:rPr>
            <w:lang w:val="en-GB"/>
          </w:rPr>
          <w:delText xml:space="preserve"> (see clause 10.2.3 and S-101 DCEG clause 15.24), Boolean attribute </w:delText>
        </w:r>
        <w:r w:rsidR="006636F9" w:rsidDel="00316744">
          <w:rPr>
            <w:b/>
            <w:lang w:val="en-GB"/>
          </w:rPr>
          <w:delText>IMO adopted</w:delText>
        </w:r>
        <w:r w:rsidR="006636F9" w:rsidDel="00316744">
          <w:rPr>
            <w:lang w:val="en-GB"/>
          </w:rPr>
          <w:delText>.</w:delText>
        </w:r>
      </w:del>
    </w:p>
    <w:p w14:paraId="340EBBF1" w14:textId="33FCBD18" w:rsidR="006B2826" w:rsidRPr="00F20AE1" w:rsidRDefault="006B2826" w:rsidP="00C93144">
      <w:pPr>
        <w:pStyle w:val="Heading4"/>
        <w:keepLines/>
        <w:widowControl/>
        <w:numPr>
          <w:ilvl w:val="3"/>
          <w:numId w:val="13"/>
        </w:numPr>
        <w:tabs>
          <w:tab w:val="clear" w:pos="915"/>
          <w:tab w:val="clear" w:pos="2911"/>
        </w:tabs>
        <w:spacing w:after="120"/>
        <w:ind w:left="862" w:hanging="862"/>
        <w:rPr>
          <w:bCs/>
          <w:lang w:val="en-GB"/>
        </w:rPr>
      </w:pPr>
      <w:bookmarkStart w:id="1001" w:name="_Toc422735773"/>
      <w:bookmarkStart w:id="1002" w:name="_Toc460900587"/>
      <w:bookmarkStart w:id="1003" w:name="_Toc68293302"/>
      <w:r w:rsidRPr="00F20AE1">
        <w:rPr>
          <w:bCs/>
          <w:lang w:val="en-GB"/>
        </w:rPr>
        <w:t>Traffic separation scheme roundabouts</w:t>
      </w:r>
      <w:bookmarkEnd w:id="1001"/>
      <w:bookmarkEnd w:id="1002"/>
      <w:bookmarkEnd w:id="1003"/>
    </w:p>
    <w:p w14:paraId="1FA220F1" w14:textId="01C94223" w:rsidR="001206D9" w:rsidRDefault="001206D9" w:rsidP="001206D9">
      <w:pPr>
        <w:keepNext/>
        <w:keepLines/>
        <w:tabs>
          <w:tab w:val="left" w:pos="0"/>
          <w:tab w:val="left" w:pos="283"/>
          <w:tab w:val="left" w:pos="566"/>
          <w:tab w:val="left" w:pos="850"/>
          <w:tab w:val="left" w:pos="1134"/>
          <w:tab w:val="left" w:pos="1418"/>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S-57 Geo object:</w:t>
      </w:r>
      <w:r>
        <w:rPr>
          <w:lang w:val="en-GB"/>
        </w:rPr>
        <w:tab/>
      </w:r>
      <w:r w:rsidRPr="00F20AE1">
        <w:rPr>
          <w:lang w:val="en-GB"/>
        </w:rPr>
        <w:t>Traffic separation scheme roundabout (</w:t>
      </w:r>
      <w:r w:rsidRPr="00F20AE1">
        <w:rPr>
          <w:b/>
          <w:lang w:val="en-GB"/>
        </w:rPr>
        <w:t>TSSRON</w:t>
      </w:r>
      <w:proofErr w:type="gramStart"/>
      <w:r w:rsidRPr="00F20AE1">
        <w:rPr>
          <w:lang w:val="en-GB"/>
        </w:rPr>
        <w:t>)</w:t>
      </w:r>
      <w:r>
        <w:rPr>
          <w:lang w:val="en-GB"/>
        </w:rPr>
        <w:t xml:space="preserve">  </w:t>
      </w:r>
      <w:r w:rsidRPr="00F20AE1">
        <w:rPr>
          <w:lang w:val="en-GB"/>
        </w:rPr>
        <w:t>(</w:t>
      </w:r>
      <w:proofErr w:type="gramEnd"/>
      <w:r>
        <w:rPr>
          <w:lang w:val="en-GB"/>
        </w:rPr>
        <w:t>A</w:t>
      </w:r>
      <w:r w:rsidRPr="00F20AE1">
        <w:rPr>
          <w:lang w:val="en-GB"/>
        </w:rPr>
        <w:t>)</w:t>
      </w:r>
    </w:p>
    <w:p w14:paraId="29D670E1" w14:textId="4809BC80" w:rsidR="001206D9" w:rsidRDefault="001206D9" w:rsidP="001206D9">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w:t>
      </w:r>
      <w:r w:rsidR="00A90642">
        <w:rPr>
          <w:u w:val="single"/>
          <w:lang w:val="en-GB"/>
        </w:rPr>
        <w:t>-</w:t>
      </w:r>
      <w:r w:rsidRPr="00F20AE1">
        <w:rPr>
          <w:u w:val="single"/>
          <w:lang w:val="en-GB"/>
        </w:rPr>
        <w:t xml:space="preserve">101 Geo </w:t>
      </w:r>
      <w:proofErr w:type="spellStart"/>
      <w:r w:rsidRPr="00F20AE1">
        <w:rPr>
          <w:u w:val="single"/>
          <w:lang w:val="en-GB"/>
        </w:rPr>
        <w:t>feature</w:t>
      </w:r>
      <w:proofErr w:type="gramStart"/>
      <w:r>
        <w:rPr>
          <w:lang w:val="en-GB"/>
        </w:rPr>
        <w:t>:</w:t>
      </w:r>
      <w:r>
        <w:rPr>
          <w:b/>
          <w:lang w:val="en-GB"/>
        </w:rPr>
        <w:t>Traffic</w:t>
      </w:r>
      <w:proofErr w:type="spellEnd"/>
      <w:proofErr w:type="gramEnd"/>
      <w:r>
        <w:rPr>
          <w:b/>
          <w:lang w:val="en-GB"/>
        </w:rPr>
        <w:t xml:space="preserve"> Separation Scheme Roundabout</w:t>
      </w:r>
      <w:r w:rsidRPr="00F20AE1">
        <w:rPr>
          <w:b/>
          <w:lang w:val="en-GB"/>
        </w:rPr>
        <w:tab/>
      </w:r>
      <w:r>
        <w:rPr>
          <w:b/>
          <w:lang w:val="en-GB"/>
        </w:rPr>
        <w:tab/>
        <w:t xml:space="preserve">    </w:t>
      </w:r>
      <w:r w:rsidRPr="00F20AE1">
        <w:rPr>
          <w:lang w:val="en-GB"/>
        </w:rPr>
        <w:t>(</w:t>
      </w:r>
      <w:r>
        <w:rPr>
          <w:lang w:val="en-GB"/>
        </w:rPr>
        <w:t xml:space="preserve">S)  </w:t>
      </w:r>
      <w:r w:rsidRPr="00F20AE1">
        <w:rPr>
          <w:lang w:val="en-GB"/>
        </w:rPr>
        <w:t xml:space="preserve">(S-101 DCEG Clause </w:t>
      </w:r>
      <w:r>
        <w:rPr>
          <w:lang w:val="en-GB"/>
        </w:rPr>
        <w:t>15.23</w:t>
      </w:r>
      <w:r w:rsidRPr="00F20AE1">
        <w:rPr>
          <w:lang w:val="en-GB"/>
        </w:rPr>
        <w:t>)</w:t>
      </w:r>
    </w:p>
    <w:p w14:paraId="22B52B7A" w14:textId="3CE1424F" w:rsidR="001206D9" w:rsidRDefault="001206D9" w:rsidP="001206D9">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jc w:val="both"/>
        <w:rPr>
          <w:lang w:val="en-AU"/>
        </w:rPr>
      </w:pPr>
      <w:r>
        <w:rPr>
          <w:lang w:val="en-AU"/>
        </w:rPr>
        <w:t>All instances of encoding of the S-57 Feature object</w:t>
      </w:r>
      <w:r w:rsidRPr="00560C1D">
        <w:rPr>
          <w:lang w:val="en-AU"/>
        </w:rPr>
        <w:t xml:space="preserve"> </w:t>
      </w:r>
      <w:r w:rsidRPr="00F20AE1">
        <w:rPr>
          <w:b/>
          <w:lang w:val="en-GB"/>
        </w:rPr>
        <w:t>TSSRON</w:t>
      </w:r>
      <w:r w:rsidRPr="00560C1D">
        <w:rPr>
          <w:lang w:val="en-AU"/>
        </w:rPr>
        <w:t xml:space="preserve"> </w:t>
      </w:r>
      <w:r>
        <w:rPr>
          <w:lang w:val="en-AU"/>
        </w:rPr>
        <w:t xml:space="preserve">and its binding attributes will be </w:t>
      </w:r>
      <w:r w:rsidR="00D859EE">
        <w:rPr>
          <w:lang w:val="en-AU"/>
        </w:rPr>
        <w:t xml:space="preserve">converted </w:t>
      </w:r>
      <w:r>
        <w:rPr>
          <w:lang w:val="en-AU"/>
        </w:rPr>
        <w:t xml:space="preserve">automatically </w:t>
      </w:r>
      <w:r w:rsidR="00D859EE">
        <w:rPr>
          <w:lang w:val="en-GB"/>
        </w:rPr>
        <w:t>to an instance of</w:t>
      </w:r>
      <w:r>
        <w:rPr>
          <w:lang w:val="en-AU"/>
        </w:rPr>
        <w:t xml:space="preserve"> the S-101 feature </w:t>
      </w:r>
      <w:r>
        <w:rPr>
          <w:b/>
          <w:lang w:val="en-GB"/>
        </w:rPr>
        <w:t>Traffic Separation Scheme Roundabout</w:t>
      </w:r>
      <w:r>
        <w:rPr>
          <w:b/>
          <w:lang w:val="en-AU"/>
        </w:rPr>
        <w:t xml:space="preserve"> </w:t>
      </w:r>
      <w:r>
        <w:rPr>
          <w:lang w:val="en-AU"/>
        </w:rPr>
        <w:t>during the automated conversion process.  However the following exceptions apply:</w:t>
      </w:r>
    </w:p>
    <w:p w14:paraId="1B51A297" w14:textId="75952BB9" w:rsidR="001206D9" w:rsidRPr="00764AD4" w:rsidRDefault="00316744" w:rsidP="00C93144">
      <w:pPr>
        <w:pStyle w:val="ListParagraph"/>
        <w:numPr>
          <w:ilvl w:val="0"/>
          <w:numId w:val="20"/>
        </w:num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284" w:hanging="284"/>
        <w:jc w:val="both"/>
        <w:rPr>
          <w:lang w:val="en-AU"/>
        </w:rPr>
      </w:pPr>
      <w:commentRangeStart w:id="1004"/>
      <w:ins w:id="1005" w:author="Teh Stand" w:date="2021-08-26T12:16:00Z">
        <w:r>
          <w:rPr>
            <w:lang w:val="en-AU"/>
          </w:rPr>
          <w:t xml:space="preserve">The S-57 attribute CATTSS for </w:t>
        </w:r>
        <w:r>
          <w:rPr>
            <w:b/>
            <w:lang w:val="en-AU"/>
          </w:rPr>
          <w:t>TSS</w:t>
        </w:r>
      </w:ins>
      <w:ins w:id="1006" w:author="Teh Stand" w:date="2021-08-26T14:33:00Z">
        <w:r w:rsidR="00630EAB">
          <w:rPr>
            <w:b/>
            <w:lang w:val="en-AU"/>
          </w:rPr>
          <w:t>RON</w:t>
        </w:r>
      </w:ins>
      <w:ins w:id="1007" w:author="Teh Stand" w:date="2021-08-26T12:16:00Z">
        <w:r>
          <w:rPr>
            <w:lang w:val="en-AU"/>
          </w:rPr>
          <w:t xml:space="preserve"> will not be converted.  See clause 10.2.1</w:t>
        </w:r>
        <w:r w:rsidRPr="00E33573">
          <w:rPr>
            <w:lang w:val="en-AU"/>
          </w:rPr>
          <w:t>.</w:t>
        </w:r>
        <w:commentRangeEnd w:id="1004"/>
        <w:r>
          <w:rPr>
            <w:rStyle w:val="CommentReference"/>
            <w:rFonts w:ascii="Garamond" w:hAnsi="Garamond"/>
            <w:lang w:eastAsia="en-US"/>
          </w:rPr>
          <w:commentReference w:id="1004"/>
        </w:r>
      </w:ins>
      <w:del w:id="1008" w:author="Teh Stand" w:date="2021-08-26T12:16:00Z">
        <w:r w:rsidR="001206D9" w:rsidDel="00316744">
          <w:rPr>
            <w:lang w:val="en-AU"/>
          </w:rPr>
          <w:delText xml:space="preserve">The S-57 attribute CATTSS will convert to an instance of the </w:delText>
        </w:r>
        <w:r w:rsidR="001206D9" w:rsidRPr="00F20AE1" w:rsidDel="00316744">
          <w:rPr>
            <w:lang w:val="en-GB"/>
          </w:rPr>
          <w:delText xml:space="preserve">S-101 </w:delText>
        </w:r>
        <w:r w:rsidR="001206D9" w:rsidDel="00316744">
          <w:rPr>
            <w:lang w:val="en-GB"/>
          </w:rPr>
          <w:delText xml:space="preserve">Feature type </w:delText>
        </w:r>
        <w:r w:rsidR="001206D9" w:rsidDel="00316744">
          <w:rPr>
            <w:b/>
            <w:lang w:val="en-GB"/>
          </w:rPr>
          <w:delText>Traffic Separation Scheme</w:delText>
        </w:r>
        <w:r w:rsidR="001206D9" w:rsidDel="00316744">
          <w:rPr>
            <w:lang w:val="en-GB"/>
          </w:rPr>
          <w:delText xml:space="preserve"> (see clause 10.2.3 and S-101 DCEG clause 15.24), Boolean attribute </w:delText>
        </w:r>
        <w:r w:rsidR="001206D9" w:rsidDel="00316744">
          <w:rPr>
            <w:b/>
            <w:lang w:val="en-GB"/>
          </w:rPr>
          <w:delText>IMO adopted</w:delText>
        </w:r>
        <w:r w:rsidR="001206D9" w:rsidDel="00316744">
          <w:rPr>
            <w:lang w:val="en-GB"/>
          </w:rPr>
          <w:delText>.</w:delText>
        </w:r>
      </w:del>
    </w:p>
    <w:p w14:paraId="65384A11" w14:textId="4DD2E52E" w:rsidR="006B2826" w:rsidRPr="00F20AE1" w:rsidRDefault="006B2826" w:rsidP="00C93144">
      <w:pPr>
        <w:pStyle w:val="Heading4"/>
        <w:keepLines/>
        <w:widowControl/>
        <w:numPr>
          <w:ilvl w:val="3"/>
          <w:numId w:val="13"/>
        </w:numPr>
        <w:tabs>
          <w:tab w:val="clear" w:pos="915"/>
          <w:tab w:val="clear" w:pos="2911"/>
        </w:tabs>
        <w:spacing w:after="120"/>
        <w:ind w:left="862" w:hanging="862"/>
        <w:rPr>
          <w:bCs/>
          <w:lang w:val="en-GB"/>
        </w:rPr>
      </w:pPr>
      <w:bookmarkStart w:id="1009" w:name="_Toc422735775"/>
      <w:bookmarkStart w:id="1010" w:name="_Toc460900588"/>
      <w:bookmarkStart w:id="1011" w:name="_Toc68293303"/>
      <w:r w:rsidRPr="00F20AE1">
        <w:rPr>
          <w:bCs/>
          <w:lang w:val="en-GB"/>
        </w:rPr>
        <w:t>Inshore traffic zones</w:t>
      </w:r>
      <w:bookmarkEnd w:id="1009"/>
      <w:bookmarkEnd w:id="1010"/>
      <w:bookmarkEnd w:id="1011"/>
    </w:p>
    <w:p w14:paraId="0FDDF155" w14:textId="7BFD0E77" w:rsidR="001206D9" w:rsidRDefault="001206D9" w:rsidP="001206D9">
      <w:pPr>
        <w:keepNext/>
        <w:keepLines/>
        <w:tabs>
          <w:tab w:val="left" w:pos="0"/>
          <w:tab w:val="left" w:pos="283"/>
          <w:tab w:val="left" w:pos="566"/>
          <w:tab w:val="left" w:pos="850"/>
          <w:tab w:val="left" w:pos="1134"/>
          <w:tab w:val="left" w:pos="1418"/>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S-57 Geo object:</w:t>
      </w:r>
      <w:r w:rsidRPr="00F20AE1">
        <w:rPr>
          <w:lang w:val="en-GB"/>
        </w:rPr>
        <w:tab/>
      </w:r>
      <w:r w:rsidRPr="00F20AE1">
        <w:rPr>
          <w:lang w:val="en-GB"/>
        </w:rPr>
        <w:tab/>
        <w:t>Inshore traffic zone (</w:t>
      </w:r>
      <w:r w:rsidRPr="00F20AE1">
        <w:rPr>
          <w:b/>
          <w:lang w:val="en-GB"/>
        </w:rPr>
        <w:t>ISTZNE</w:t>
      </w:r>
      <w:r w:rsidRPr="00F20AE1">
        <w:rPr>
          <w:lang w:val="en-GB"/>
        </w:rPr>
        <w:t>)</w:t>
      </w:r>
      <w:r>
        <w:rPr>
          <w:lang w:val="en-GB"/>
        </w:rPr>
        <w:tab/>
      </w:r>
      <w:r>
        <w:rPr>
          <w:lang w:val="en-GB"/>
        </w:rPr>
        <w:tab/>
      </w:r>
      <w:r w:rsidRPr="00F20AE1">
        <w:rPr>
          <w:lang w:val="en-GB"/>
        </w:rPr>
        <w:t>(</w:t>
      </w:r>
      <w:r>
        <w:rPr>
          <w:lang w:val="en-GB"/>
        </w:rPr>
        <w:t>A</w:t>
      </w:r>
      <w:r w:rsidRPr="00F20AE1">
        <w:rPr>
          <w:lang w:val="en-GB"/>
        </w:rPr>
        <w:t>)</w:t>
      </w:r>
    </w:p>
    <w:p w14:paraId="507FFA6F" w14:textId="28B9A7B1" w:rsidR="001206D9" w:rsidRDefault="001206D9" w:rsidP="001206D9">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w:t>
      </w:r>
      <w:r w:rsidR="00A90642">
        <w:rPr>
          <w:u w:val="single"/>
          <w:lang w:val="en-GB"/>
        </w:rPr>
        <w:t>-</w:t>
      </w:r>
      <w:r w:rsidRPr="00F20AE1">
        <w:rPr>
          <w:u w:val="single"/>
          <w:lang w:val="en-GB"/>
        </w:rPr>
        <w:t>101 Geo feature</w:t>
      </w:r>
      <w:r w:rsidRPr="00F20AE1">
        <w:rPr>
          <w:lang w:val="en-GB"/>
        </w:rPr>
        <w:t>:</w:t>
      </w:r>
      <w:r w:rsidRPr="00F20AE1">
        <w:rPr>
          <w:lang w:val="en-GB"/>
        </w:rPr>
        <w:tab/>
      </w:r>
      <w:r w:rsidR="008C422A">
        <w:rPr>
          <w:b/>
          <w:lang w:val="en-GB"/>
        </w:rPr>
        <w:t>Inshore Traffic</w:t>
      </w:r>
      <w:r>
        <w:rPr>
          <w:b/>
          <w:lang w:val="en-GB"/>
        </w:rPr>
        <w:t xml:space="preserve"> Zone</w:t>
      </w:r>
      <w:r w:rsidRPr="00F20AE1">
        <w:rPr>
          <w:b/>
          <w:lang w:val="en-GB"/>
        </w:rPr>
        <w:tab/>
      </w:r>
      <w:r>
        <w:rPr>
          <w:b/>
          <w:lang w:val="en-GB"/>
        </w:rPr>
        <w:tab/>
      </w:r>
      <w:r>
        <w:rPr>
          <w:b/>
          <w:lang w:val="en-GB"/>
        </w:rPr>
        <w:tab/>
      </w:r>
      <w:r>
        <w:rPr>
          <w:b/>
          <w:lang w:val="en-GB"/>
        </w:rPr>
        <w:tab/>
      </w:r>
      <w:r>
        <w:rPr>
          <w:b/>
          <w:lang w:val="en-GB"/>
        </w:rPr>
        <w:tab/>
      </w:r>
      <w:r w:rsidRPr="00F20AE1">
        <w:rPr>
          <w:lang w:val="en-GB"/>
        </w:rPr>
        <w:t>(</w:t>
      </w:r>
      <w:r>
        <w:rPr>
          <w:lang w:val="en-GB"/>
        </w:rPr>
        <w:t xml:space="preserve">S)  </w:t>
      </w:r>
      <w:r>
        <w:rPr>
          <w:lang w:val="en-GB"/>
        </w:rPr>
        <w:tab/>
      </w:r>
      <w:r>
        <w:rPr>
          <w:lang w:val="en-GB"/>
        </w:rPr>
        <w:tab/>
      </w:r>
      <w:r w:rsidR="008C422A">
        <w:rPr>
          <w:lang w:val="en-GB"/>
        </w:rPr>
        <w:tab/>
      </w:r>
      <w:r w:rsidRPr="00F20AE1">
        <w:rPr>
          <w:lang w:val="en-GB"/>
        </w:rPr>
        <w:t xml:space="preserve">(S-101 DCEG Clause </w:t>
      </w:r>
      <w:r>
        <w:rPr>
          <w:lang w:val="en-GB"/>
        </w:rPr>
        <w:t>15.</w:t>
      </w:r>
      <w:r w:rsidR="008C422A">
        <w:rPr>
          <w:lang w:val="en-GB"/>
        </w:rPr>
        <w:t>16</w:t>
      </w:r>
      <w:r w:rsidRPr="00F20AE1">
        <w:rPr>
          <w:lang w:val="en-GB"/>
        </w:rPr>
        <w:t>)</w:t>
      </w:r>
    </w:p>
    <w:p w14:paraId="7DA72556" w14:textId="73059D61" w:rsidR="008C422A" w:rsidRDefault="008C422A" w:rsidP="008C422A">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jc w:val="both"/>
        <w:rPr>
          <w:lang w:val="en-AU"/>
        </w:rPr>
      </w:pPr>
      <w:r>
        <w:rPr>
          <w:lang w:val="en-AU"/>
        </w:rPr>
        <w:t>All instances of encoding of the S-57 Feature object</w:t>
      </w:r>
      <w:r w:rsidRPr="00560C1D">
        <w:rPr>
          <w:lang w:val="en-AU"/>
        </w:rPr>
        <w:t xml:space="preserve"> </w:t>
      </w:r>
      <w:r w:rsidRPr="00F20AE1">
        <w:rPr>
          <w:b/>
          <w:lang w:val="en-GB"/>
        </w:rPr>
        <w:t>ISTZNE</w:t>
      </w:r>
      <w:r w:rsidRPr="00560C1D">
        <w:rPr>
          <w:lang w:val="en-AU"/>
        </w:rPr>
        <w:t xml:space="preserve"> </w:t>
      </w:r>
      <w:r>
        <w:rPr>
          <w:lang w:val="en-AU"/>
        </w:rPr>
        <w:t xml:space="preserve">and its binding attributes will be </w:t>
      </w:r>
      <w:r w:rsidR="00D859EE">
        <w:rPr>
          <w:lang w:val="en-AU"/>
        </w:rPr>
        <w:t xml:space="preserve">converted </w:t>
      </w:r>
      <w:r>
        <w:rPr>
          <w:lang w:val="en-AU"/>
        </w:rPr>
        <w:t xml:space="preserve">automatically </w:t>
      </w:r>
      <w:r w:rsidR="00D859EE">
        <w:rPr>
          <w:lang w:val="en-GB"/>
        </w:rPr>
        <w:t>to an instance of</w:t>
      </w:r>
      <w:r>
        <w:rPr>
          <w:lang w:val="en-AU"/>
        </w:rPr>
        <w:t xml:space="preserve"> the S-101 feature </w:t>
      </w:r>
      <w:r>
        <w:rPr>
          <w:b/>
          <w:lang w:val="en-GB"/>
        </w:rPr>
        <w:t>Inshore Traffic Zone</w:t>
      </w:r>
      <w:r>
        <w:rPr>
          <w:b/>
          <w:lang w:val="en-AU"/>
        </w:rPr>
        <w:t xml:space="preserve"> </w:t>
      </w:r>
      <w:r>
        <w:rPr>
          <w:lang w:val="en-AU"/>
        </w:rPr>
        <w:t>during the automated conversion process.  However the following exceptions apply:</w:t>
      </w:r>
    </w:p>
    <w:p w14:paraId="10505113" w14:textId="0A195E78" w:rsidR="008C422A" w:rsidRPr="00764AD4" w:rsidRDefault="00316744" w:rsidP="00C93144">
      <w:pPr>
        <w:pStyle w:val="ListParagraph"/>
        <w:numPr>
          <w:ilvl w:val="0"/>
          <w:numId w:val="20"/>
        </w:num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284" w:hanging="284"/>
        <w:jc w:val="both"/>
        <w:rPr>
          <w:lang w:val="en-AU"/>
        </w:rPr>
      </w:pPr>
      <w:commentRangeStart w:id="1012"/>
      <w:ins w:id="1013" w:author="Teh Stand" w:date="2021-08-26T12:16:00Z">
        <w:r>
          <w:rPr>
            <w:lang w:val="en-AU"/>
          </w:rPr>
          <w:t xml:space="preserve">The S-57 attribute CATTSS for </w:t>
        </w:r>
      </w:ins>
      <w:ins w:id="1014" w:author="Teh Stand" w:date="2021-08-26T14:33:00Z">
        <w:r w:rsidR="00630EAB">
          <w:rPr>
            <w:b/>
            <w:lang w:val="en-AU"/>
          </w:rPr>
          <w:t>ISTZNE</w:t>
        </w:r>
      </w:ins>
      <w:ins w:id="1015" w:author="Teh Stand" w:date="2021-08-26T12:16:00Z">
        <w:r>
          <w:rPr>
            <w:lang w:val="en-AU"/>
          </w:rPr>
          <w:t xml:space="preserve"> will not be converted.  See clause 10.2.1</w:t>
        </w:r>
        <w:r w:rsidRPr="00E33573">
          <w:rPr>
            <w:lang w:val="en-AU"/>
          </w:rPr>
          <w:t>.</w:t>
        </w:r>
        <w:commentRangeEnd w:id="1012"/>
        <w:r>
          <w:rPr>
            <w:rStyle w:val="CommentReference"/>
            <w:rFonts w:ascii="Garamond" w:hAnsi="Garamond"/>
            <w:lang w:eastAsia="en-US"/>
          </w:rPr>
          <w:commentReference w:id="1012"/>
        </w:r>
      </w:ins>
      <w:del w:id="1016" w:author="Teh Stand" w:date="2021-08-26T12:16:00Z">
        <w:r w:rsidR="008C422A" w:rsidDel="00316744">
          <w:rPr>
            <w:lang w:val="en-AU"/>
          </w:rPr>
          <w:delText xml:space="preserve">The S-57 attribute CATTSS will convert to an instance of the </w:delText>
        </w:r>
        <w:r w:rsidR="008C422A" w:rsidRPr="00F20AE1" w:rsidDel="00316744">
          <w:rPr>
            <w:lang w:val="en-GB"/>
          </w:rPr>
          <w:delText xml:space="preserve">S-101 </w:delText>
        </w:r>
        <w:r w:rsidR="008C422A" w:rsidDel="00316744">
          <w:rPr>
            <w:lang w:val="en-GB"/>
          </w:rPr>
          <w:delText xml:space="preserve">Feature type </w:delText>
        </w:r>
        <w:r w:rsidR="008C422A" w:rsidDel="00316744">
          <w:rPr>
            <w:b/>
            <w:lang w:val="en-GB"/>
          </w:rPr>
          <w:delText>Traffic Separation Scheme</w:delText>
        </w:r>
        <w:r w:rsidR="008C422A" w:rsidDel="00316744">
          <w:rPr>
            <w:lang w:val="en-GB"/>
          </w:rPr>
          <w:delText xml:space="preserve"> (see clause 10.2.3 and S-101 DCEG clause 15.24), Boolean attribute </w:delText>
        </w:r>
        <w:r w:rsidR="008C422A" w:rsidDel="00316744">
          <w:rPr>
            <w:b/>
            <w:lang w:val="en-GB"/>
          </w:rPr>
          <w:delText>IMO adopted</w:delText>
        </w:r>
        <w:r w:rsidR="008C422A" w:rsidDel="00316744">
          <w:rPr>
            <w:lang w:val="en-GB"/>
          </w:rPr>
          <w:delText>.</w:delText>
        </w:r>
      </w:del>
    </w:p>
    <w:p w14:paraId="59F300E0" w14:textId="6CEA7BDD" w:rsidR="006B2826" w:rsidRPr="00F20AE1" w:rsidRDefault="006B2826" w:rsidP="00C93144">
      <w:pPr>
        <w:pStyle w:val="Heading4"/>
        <w:keepLines/>
        <w:widowControl/>
        <w:numPr>
          <w:ilvl w:val="3"/>
          <w:numId w:val="13"/>
        </w:numPr>
        <w:tabs>
          <w:tab w:val="clear" w:pos="915"/>
          <w:tab w:val="clear" w:pos="2911"/>
        </w:tabs>
        <w:spacing w:after="120"/>
        <w:ind w:left="862" w:hanging="862"/>
        <w:rPr>
          <w:bCs/>
          <w:lang w:val="en-GB"/>
        </w:rPr>
      </w:pPr>
      <w:bookmarkStart w:id="1017" w:name="_Toc68293304"/>
      <w:bookmarkStart w:id="1018" w:name="_Toc422735777"/>
      <w:bookmarkStart w:id="1019" w:name="_Toc460900589"/>
      <w:r w:rsidRPr="00F20AE1">
        <w:rPr>
          <w:bCs/>
          <w:lang w:val="en-GB"/>
        </w:rPr>
        <w:t>Precautionary areas</w:t>
      </w:r>
      <w:bookmarkEnd w:id="1017"/>
      <w:r w:rsidRPr="00F20AE1">
        <w:rPr>
          <w:bCs/>
          <w:lang w:val="en-GB"/>
        </w:rPr>
        <w:t xml:space="preserve"> </w:t>
      </w:r>
      <w:bookmarkEnd w:id="1018"/>
      <w:bookmarkEnd w:id="1019"/>
    </w:p>
    <w:p w14:paraId="42ABCC38" w14:textId="2F9D03F3" w:rsidR="006D396B" w:rsidRDefault="006D396B" w:rsidP="006D396B">
      <w:pPr>
        <w:keepNext/>
        <w:keepLines/>
        <w:tabs>
          <w:tab w:val="left" w:pos="0"/>
          <w:tab w:val="left" w:pos="283"/>
          <w:tab w:val="left" w:pos="566"/>
          <w:tab w:val="left" w:pos="850"/>
          <w:tab w:val="left" w:pos="1134"/>
          <w:tab w:val="left" w:pos="1418"/>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S-57 Geo object:</w:t>
      </w:r>
      <w:r w:rsidRPr="00F20AE1">
        <w:rPr>
          <w:lang w:val="en-GB"/>
        </w:rPr>
        <w:tab/>
      </w:r>
      <w:r w:rsidRPr="00F20AE1">
        <w:rPr>
          <w:lang w:val="en-GB"/>
        </w:rPr>
        <w:tab/>
        <w:t>Precautionary area (</w:t>
      </w:r>
      <w:r w:rsidRPr="00F20AE1">
        <w:rPr>
          <w:b/>
          <w:lang w:val="en-GB"/>
        </w:rPr>
        <w:t>PRCARE</w:t>
      </w:r>
      <w:r w:rsidRPr="00F20AE1">
        <w:rPr>
          <w:lang w:val="en-GB"/>
        </w:rPr>
        <w:t>)</w:t>
      </w:r>
      <w:r>
        <w:rPr>
          <w:lang w:val="en-GB"/>
        </w:rPr>
        <w:tab/>
      </w:r>
      <w:r>
        <w:rPr>
          <w:lang w:val="en-GB"/>
        </w:rPr>
        <w:tab/>
      </w:r>
      <w:r w:rsidRPr="00F20AE1">
        <w:rPr>
          <w:lang w:val="en-GB"/>
        </w:rPr>
        <w:t>(</w:t>
      </w:r>
      <w:r>
        <w:rPr>
          <w:lang w:val="en-GB"/>
        </w:rPr>
        <w:t>P</w:t>
      </w:r>
      <w:proofErr w:type="gramStart"/>
      <w:r>
        <w:rPr>
          <w:lang w:val="en-GB"/>
        </w:rPr>
        <w:t>,A</w:t>
      </w:r>
      <w:proofErr w:type="gramEnd"/>
      <w:r w:rsidRPr="00F20AE1">
        <w:rPr>
          <w:lang w:val="en-GB"/>
        </w:rPr>
        <w:t>)</w:t>
      </w:r>
    </w:p>
    <w:p w14:paraId="53C64A86" w14:textId="397378AA" w:rsidR="006D396B" w:rsidRDefault="006D396B" w:rsidP="006D396B">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w:t>
      </w:r>
      <w:r w:rsidR="00A90642">
        <w:rPr>
          <w:u w:val="single"/>
          <w:lang w:val="en-GB"/>
        </w:rPr>
        <w:t>-</w:t>
      </w:r>
      <w:r w:rsidRPr="00F20AE1">
        <w:rPr>
          <w:u w:val="single"/>
          <w:lang w:val="en-GB"/>
        </w:rPr>
        <w:t>101 Geo feature</w:t>
      </w:r>
      <w:r w:rsidRPr="00F20AE1">
        <w:rPr>
          <w:lang w:val="en-GB"/>
        </w:rPr>
        <w:t>:</w:t>
      </w:r>
      <w:r w:rsidRPr="00F20AE1">
        <w:rPr>
          <w:lang w:val="en-GB"/>
        </w:rPr>
        <w:tab/>
      </w:r>
      <w:r>
        <w:rPr>
          <w:b/>
          <w:lang w:val="en-GB"/>
        </w:rPr>
        <w:t>Precautionary Area</w:t>
      </w:r>
      <w:r w:rsidRPr="00F20AE1">
        <w:rPr>
          <w:b/>
          <w:lang w:val="en-GB"/>
        </w:rPr>
        <w:tab/>
      </w:r>
      <w:r>
        <w:rPr>
          <w:b/>
          <w:lang w:val="en-GB"/>
        </w:rPr>
        <w:tab/>
      </w:r>
      <w:r>
        <w:rPr>
          <w:b/>
          <w:lang w:val="en-GB"/>
        </w:rPr>
        <w:tab/>
      </w:r>
      <w:r>
        <w:rPr>
          <w:b/>
          <w:lang w:val="en-GB"/>
        </w:rPr>
        <w:tab/>
      </w:r>
      <w:r>
        <w:rPr>
          <w:b/>
          <w:lang w:val="en-GB"/>
        </w:rPr>
        <w:tab/>
      </w:r>
      <w:r w:rsidRPr="00F20AE1">
        <w:rPr>
          <w:lang w:val="en-GB"/>
        </w:rPr>
        <w:t>(</w:t>
      </w:r>
      <w:r>
        <w:rPr>
          <w:lang w:val="en-GB"/>
        </w:rPr>
        <w:t>P</w:t>
      </w:r>
      <w:proofErr w:type="gramStart"/>
      <w:r>
        <w:rPr>
          <w:lang w:val="en-GB"/>
        </w:rPr>
        <w:t>,S</w:t>
      </w:r>
      <w:proofErr w:type="gramEnd"/>
      <w:r>
        <w:rPr>
          <w:lang w:val="en-GB"/>
        </w:rPr>
        <w:t xml:space="preserve">)  </w:t>
      </w:r>
      <w:r>
        <w:rPr>
          <w:lang w:val="en-GB"/>
        </w:rPr>
        <w:tab/>
      </w:r>
      <w:r>
        <w:rPr>
          <w:lang w:val="en-GB"/>
        </w:rPr>
        <w:tab/>
      </w:r>
      <w:r w:rsidRPr="00F20AE1">
        <w:rPr>
          <w:lang w:val="en-GB"/>
        </w:rPr>
        <w:t xml:space="preserve">(S-101 DCEG Clause </w:t>
      </w:r>
      <w:r>
        <w:rPr>
          <w:lang w:val="en-GB"/>
        </w:rPr>
        <w:t>15.17</w:t>
      </w:r>
      <w:r w:rsidRPr="00F20AE1">
        <w:rPr>
          <w:lang w:val="en-GB"/>
        </w:rPr>
        <w:t>)</w:t>
      </w:r>
    </w:p>
    <w:p w14:paraId="386637AF" w14:textId="0D638A15" w:rsidR="001A4D5D" w:rsidRDefault="001A4D5D" w:rsidP="001A4D5D">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jc w:val="both"/>
        <w:rPr>
          <w:lang w:val="en-AU"/>
        </w:rPr>
      </w:pPr>
      <w:r>
        <w:rPr>
          <w:lang w:val="en-AU"/>
        </w:rPr>
        <w:t>All instances of encoding of the S-57 Feature object</w:t>
      </w:r>
      <w:r w:rsidRPr="00560C1D">
        <w:rPr>
          <w:lang w:val="en-AU"/>
        </w:rPr>
        <w:t xml:space="preserve"> </w:t>
      </w:r>
      <w:r w:rsidRPr="00F20AE1">
        <w:rPr>
          <w:b/>
          <w:lang w:val="en-GB"/>
        </w:rPr>
        <w:t>PRCARE</w:t>
      </w:r>
      <w:r w:rsidRPr="00560C1D">
        <w:rPr>
          <w:lang w:val="en-AU"/>
        </w:rPr>
        <w:t xml:space="preserve"> </w:t>
      </w:r>
      <w:r>
        <w:rPr>
          <w:lang w:val="en-AU"/>
        </w:rPr>
        <w:t xml:space="preserve">and its binding attributes will be </w:t>
      </w:r>
      <w:r w:rsidR="00A837E6">
        <w:rPr>
          <w:lang w:val="en-AU"/>
        </w:rPr>
        <w:t xml:space="preserve">converted </w:t>
      </w:r>
      <w:r>
        <w:rPr>
          <w:lang w:val="en-AU"/>
        </w:rPr>
        <w:t xml:space="preserve">automatically </w:t>
      </w:r>
      <w:r w:rsidR="00A837E6">
        <w:rPr>
          <w:lang w:val="en-GB"/>
        </w:rPr>
        <w:t>to an instance of</w:t>
      </w:r>
      <w:r>
        <w:rPr>
          <w:lang w:val="en-AU"/>
        </w:rPr>
        <w:t xml:space="preserve"> the S-101 feature </w:t>
      </w:r>
      <w:r>
        <w:rPr>
          <w:b/>
          <w:lang w:val="en-GB"/>
        </w:rPr>
        <w:t>Precautionary Area</w:t>
      </w:r>
      <w:r>
        <w:rPr>
          <w:b/>
          <w:lang w:val="en-AU"/>
        </w:rPr>
        <w:t xml:space="preserve"> </w:t>
      </w:r>
      <w:r>
        <w:rPr>
          <w:lang w:val="en-AU"/>
        </w:rPr>
        <w:t>during the automated conversion process.  However the following exceptions apply:</w:t>
      </w:r>
    </w:p>
    <w:p w14:paraId="5C7C4AC4" w14:textId="333C4FF7" w:rsidR="001A4D5D" w:rsidRPr="00764AD4" w:rsidRDefault="001A4D5D" w:rsidP="00C93144">
      <w:pPr>
        <w:pStyle w:val="ListParagraph"/>
        <w:numPr>
          <w:ilvl w:val="0"/>
          <w:numId w:val="20"/>
        </w:num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284" w:hanging="284"/>
        <w:jc w:val="both"/>
        <w:rPr>
          <w:lang w:val="en-AU"/>
        </w:rPr>
      </w:pPr>
      <w:r>
        <w:rPr>
          <w:lang w:val="en-AU"/>
        </w:rPr>
        <w:t xml:space="preserve">The relevant cautionary information encoded in the mandatory attributes INFORM and TXTDSC will be converted to an instance of the </w:t>
      </w:r>
      <w:del w:id="1020" w:author="Teh Stand" w:date="2021-08-04T09:06:00Z">
        <w:r w:rsidDel="003F39D3">
          <w:rPr>
            <w:lang w:val="en-AU"/>
          </w:rPr>
          <w:delText xml:space="preserve">Information type </w:delText>
        </w:r>
        <w:r w:rsidDel="003F39D3">
          <w:rPr>
            <w:b/>
            <w:lang w:val="en-AU"/>
          </w:rPr>
          <w:delText>Nautical Information</w:delText>
        </w:r>
        <w:r w:rsidDel="003F39D3">
          <w:rPr>
            <w:lang w:val="en-AU"/>
          </w:rPr>
          <w:delText xml:space="preserve"> (see DCEG clause 24.4), </w:delText>
        </w:r>
      </w:del>
      <w:r>
        <w:rPr>
          <w:lang w:val="en-AU"/>
        </w:rPr>
        <w:t xml:space="preserve">complex attribute </w:t>
      </w:r>
      <w:r>
        <w:rPr>
          <w:b/>
          <w:lang w:val="en-AU"/>
        </w:rPr>
        <w:t>information</w:t>
      </w:r>
      <w:r>
        <w:rPr>
          <w:lang w:val="en-AU"/>
        </w:rPr>
        <w:t>.  See also clause 2.3</w:t>
      </w:r>
      <w:r>
        <w:rPr>
          <w:lang w:val="en-GB"/>
        </w:rPr>
        <w:t>.</w:t>
      </w:r>
    </w:p>
    <w:p w14:paraId="68A022E2" w14:textId="328BF2ED" w:rsidR="006B2826" w:rsidRDefault="006B2826" w:rsidP="00C93144">
      <w:pPr>
        <w:pStyle w:val="Heading3"/>
        <w:keepLines/>
        <w:numPr>
          <w:ilvl w:val="2"/>
          <w:numId w:val="13"/>
        </w:numPr>
        <w:tabs>
          <w:tab w:val="clear" w:pos="283"/>
          <w:tab w:val="clear" w:pos="566"/>
          <w:tab w:val="clear" w:pos="720"/>
          <w:tab w:val="clear" w:pos="850"/>
          <w:tab w:val="clear" w:pos="915"/>
          <w:tab w:val="clear" w:pos="2911"/>
          <w:tab w:val="left" w:pos="851"/>
        </w:tabs>
        <w:spacing w:before="240" w:after="120"/>
        <w:ind w:left="851" w:hanging="851"/>
        <w:rPr>
          <w:bCs/>
          <w:lang w:val="en-GB"/>
        </w:rPr>
      </w:pPr>
      <w:bookmarkStart w:id="1021" w:name="_Toc422735779"/>
      <w:bookmarkStart w:id="1022" w:name="_Toc460900590"/>
      <w:bookmarkStart w:id="1023" w:name="_Toc68293305"/>
      <w:r w:rsidRPr="00BD4658">
        <w:rPr>
          <w:bCs/>
          <w:lang w:val="en-GB"/>
        </w:rPr>
        <w:t>Deep water routes</w:t>
      </w:r>
      <w:bookmarkEnd w:id="1021"/>
      <w:bookmarkEnd w:id="1022"/>
      <w:bookmarkEnd w:id="1023"/>
    </w:p>
    <w:p w14:paraId="305D0DB3" w14:textId="1D86FC12" w:rsidR="002830B3" w:rsidRDefault="002830B3" w:rsidP="002830B3">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bookmarkStart w:id="1024" w:name="_Toc422735781"/>
      <w:bookmarkStart w:id="1025" w:name="_Toc460900591"/>
      <w:r w:rsidRPr="00F20AE1">
        <w:rPr>
          <w:u w:val="single"/>
          <w:lang w:val="en-GB"/>
        </w:rPr>
        <w:t>S</w:t>
      </w:r>
      <w:r w:rsidR="00A90642">
        <w:rPr>
          <w:u w:val="single"/>
          <w:lang w:val="en-GB"/>
        </w:rPr>
        <w:t>-</w:t>
      </w:r>
      <w:r w:rsidRPr="00F20AE1">
        <w:rPr>
          <w:u w:val="single"/>
          <w:lang w:val="en-GB"/>
        </w:rPr>
        <w:t>101 Geo feature</w:t>
      </w:r>
      <w:r w:rsidRPr="00F20AE1">
        <w:rPr>
          <w:lang w:val="en-GB"/>
        </w:rPr>
        <w:t>:</w:t>
      </w:r>
      <w:r w:rsidRPr="00F20AE1">
        <w:rPr>
          <w:lang w:val="en-GB"/>
        </w:rPr>
        <w:tab/>
      </w:r>
      <w:r>
        <w:rPr>
          <w:b/>
          <w:lang w:val="en-GB"/>
        </w:rPr>
        <w:t>Deep Water Route</w:t>
      </w:r>
      <w:r w:rsidRPr="00F20AE1">
        <w:rPr>
          <w:b/>
          <w:lang w:val="en-GB"/>
        </w:rPr>
        <w:tab/>
      </w:r>
      <w:r>
        <w:rPr>
          <w:b/>
          <w:lang w:val="en-GB"/>
        </w:rPr>
        <w:tab/>
      </w:r>
      <w:r w:rsidR="00A837E6">
        <w:rPr>
          <w:b/>
          <w:lang w:val="en-GB"/>
        </w:rPr>
        <w:tab/>
      </w:r>
      <w:r w:rsidR="00A837E6">
        <w:rPr>
          <w:b/>
          <w:lang w:val="en-GB"/>
        </w:rPr>
        <w:tab/>
      </w:r>
      <w:r w:rsidR="00A837E6">
        <w:rPr>
          <w:b/>
          <w:lang w:val="en-GB"/>
        </w:rPr>
        <w:tab/>
      </w:r>
      <w:r w:rsidR="00A837E6">
        <w:rPr>
          <w:b/>
          <w:lang w:val="en-GB"/>
        </w:rPr>
        <w:tab/>
      </w:r>
      <w:r w:rsidRPr="00F20AE1">
        <w:rPr>
          <w:lang w:val="en-GB"/>
        </w:rPr>
        <w:t>(</w:t>
      </w:r>
      <w:r>
        <w:rPr>
          <w:lang w:val="en-GB"/>
        </w:rPr>
        <w:t xml:space="preserve">N)  </w:t>
      </w:r>
      <w:r>
        <w:rPr>
          <w:lang w:val="en-GB"/>
        </w:rPr>
        <w:tab/>
      </w:r>
      <w:r>
        <w:rPr>
          <w:lang w:val="en-GB"/>
        </w:rPr>
        <w:tab/>
      </w:r>
      <w:r w:rsidRPr="00F20AE1">
        <w:rPr>
          <w:lang w:val="en-GB"/>
        </w:rPr>
        <w:t xml:space="preserve">(S-101 DCEG Clause </w:t>
      </w:r>
      <w:r>
        <w:rPr>
          <w:lang w:val="en-GB"/>
        </w:rPr>
        <w:t>15.15</w:t>
      </w:r>
      <w:r w:rsidRPr="00F20AE1">
        <w:rPr>
          <w:lang w:val="en-GB"/>
        </w:rPr>
        <w:t>)</w:t>
      </w:r>
    </w:p>
    <w:p w14:paraId="48CF7EE8" w14:textId="4527B3EE" w:rsidR="00A837E6" w:rsidRDefault="00A837E6" w:rsidP="00A837E6">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ins w:id="1026" w:author="Teh Stand" w:date="2021-07-02T14:19:00Z"/>
          <w:lang w:val="en-GB"/>
        </w:rPr>
      </w:pPr>
      <w:ins w:id="1027" w:author="Teh Stand" w:date="2021-07-02T14:19:00Z">
        <w:r w:rsidRPr="00F20AE1">
          <w:rPr>
            <w:u w:val="single"/>
            <w:lang w:val="en-GB"/>
          </w:rPr>
          <w:lastRenderedPageBreak/>
          <w:t>S</w:t>
        </w:r>
      </w:ins>
      <w:ins w:id="1028" w:author="Teh Stand" w:date="2021-07-06T12:46:00Z">
        <w:r w:rsidR="00A90642">
          <w:rPr>
            <w:u w:val="single"/>
            <w:lang w:val="en-GB"/>
          </w:rPr>
          <w:t>-</w:t>
        </w:r>
      </w:ins>
      <w:ins w:id="1029" w:author="Teh Stand" w:date="2021-07-02T14:19:00Z">
        <w:r w:rsidRPr="00F20AE1">
          <w:rPr>
            <w:u w:val="single"/>
            <w:lang w:val="en-GB"/>
          </w:rPr>
          <w:t xml:space="preserve">101 </w:t>
        </w:r>
        <w:r>
          <w:rPr>
            <w:u w:val="single"/>
            <w:lang w:val="en-GB"/>
          </w:rPr>
          <w:t>Association</w:t>
        </w:r>
        <w:r w:rsidRPr="00F20AE1">
          <w:rPr>
            <w:lang w:val="en-GB"/>
          </w:rPr>
          <w:t>:</w:t>
        </w:r>
        <w:r w:rsidRPr="00F20AE1">
          <w:rPr>
            <w:lang w:val="en-GB"/>
          </w:rPr>
          <w:tab/>
        </w:r>
        <w:r w:rsidRPr="00F20AE1">
          <w:rPr>
            <w:lang w:val="en-GB"/>
          </w:rPr>
          <w:tab/>
        </w:r>
        <w:r>
          <w:rPr>
            <w:b/>
            <w:lang w:val="en-GB"/>
          </w:rPr>
          <w:t>Deep Water Route Aggregation</w:t>
        </w:r>
        <w:r w:rsidRPr="00F20AE1">
          <w:rPr>
            <w:b/>
            <w:lang w:val="en-GB"/>
          </w:rPr>
          <w:tab/>
        </w:r>
        <w:r>
          <w:rPr>
            <w:b/>
            <w:lang w:val="en-GB"/>
          </w:rPr>
          <w:tab/>
        </w:r>
        <w:r w:rsidRPr="00F20AE1">
          <w:rPr>
            <w:lang w:val="en-GB"/>
          </w:rPr>
          <w:t>(</w:t>
        </w:r>
        <w:r>
          <w:rPr>
            <w:lang w:val="en-GB"/>
          </w:rPr>
          <w:t>N)</w:t>
        </w:r>
        <w:r>
          <w:rPr>
            <w:lang w:val="en-GB"/>
          </w:rPr>
          <w:tab/>
        </w:r>
        <w:r>
          <w:rPr>
            <w:lang w:val="en-GB"/>
          </w:rPr>
          <w:tab/>
        </w:r>
        <w:r>
          <w:rPr>
            <w:lang w:val="en-GB"/>
          </w:rPr>
          <w:tab/>
        </w:r>
        <w:r w:rsidRPr="00F20AE1">
          <w:rPr>
            <w:lang w:val="en-GB"/>
          </w:rPr>
          <w:t xml:space="preserve">(S-101 DCEG Clause </w:t>
        </w:r>
        <w:r>
          <w:rPr>
            <w:lang w:val="en-GB"/>
          </w:rPr>
          <w:t>25.</w:t>
        </w:r>
      </w:ins>
      <w:ins w:id="1030" w:author="Teh Stand" w:date="2021-07-02T14:20:00Z">
        <w:r>
          <w:rPr>
            <w:lang w:val="en-GB"/>
          </w:rPr>
          <w:t>6</w:t>
        </w:r>
      </w:ins>
      <w:ins w:id="1031" w:author="Teh Stand" w:date="2021-07-02T14:19:00Z">
        <w:r w:rsidRPr="00F20AE1">
          <w:rPr>
            <w:lang w:val="en-GB"/>
          </w:rPr>
          <w:t>)</w:t>
        </w:r>
      </w:ins>
    </w:p>
    <w:p w14:paraId="517E2004" w14:textId="0FF60517" w:rsidR="00DF17B0" w:rsidRDefault="00DF17B0" w:rsidP="00DF17B0">
      <w:pPr>
        <w:spacing w:after="120"/>
        <w:jc w:val="both"/>
        <w:rPr>
          <w:lang w:val="en-AU"/>
        </w:rPr>
      </w:pPr>
      <w:commentRangeStart w:id="1032"/>
      <w:r>
        <w:rPr>
          <w:rFonts w:cs="Arial"/>
          <w:bCs/>
          <w:lang w:val="en-AU"/>
        </w:rPr>
        <w:t xml:space="preserve">Where the components of a deep water route have been aggregated </w:t>
      </w:r>
      <w:r w:rsidRPr="00F20AE1">
        <w:rPr>
          <w:lang w:val="en-GB"/>
        </w:rPr>
        <w:t xml:space="preserve">using the </w:t>
      </w:r>
      <w:r>
        <w:rPr>
          <w:lang w:val="en-GB"/>
        </w:rPr>
        <w:t xml:space="preserve">S-57 </w:t>
      </w:r>
      <w:r w:rsidRPr="00F20AE1">
        <w:rPr>
          <w:lang w:val="en-GB"/>
        </w:rPr>
        <w:t xml:space="preserve">collection object </w:t>
      </w:r>
      <w:r w:rsidRPr="00F20AE1">
        <w:rPr>
          <w:b/>
          <w:lang w:val="en-GB"/>
        </w:rPr>
        <w:t>C_AGGR</w:t>
      </w:r>
      <w:r>
        <w:rPr>
          <w:lang w:val="en-GB"/>
        </w:rPr>
        <w:t xml:space="preserve">, this will be converted during the automated conversion process to an instance of the S-101 feature </w:t>
      </w:r>
      <w:r w:rsidR="002830B3">
        <w:rPr>
          <w:b/>
          <w:lang w:val="en-GB"/>
        </w:rPr>
        <w:t>Deep Water Route</w:t>
      </w:r>
      <w:commentRangeEnd w:id="1032"/>
      <w:r w:rsidR="005A1259">
        <w:rPr>
          <w:rStyle w:val="CommentReference"/>
          <w:rFonts w:ascii="Garamond" w:hAnsi="Garamond"/>
          <w:lang w:eastAsia="en-US"/>
        </w:rPr>
        <w:commentReference w:id="1032"/>
      </w:r>
      <w:r>
        <w:rPr>
          <w:lang w:val="en-GB"/>
        </w:rPr>
        <w:t xml:space="preserve">.  The </w:t>
      </w:r>
      <w:r w:rsidR="002830B3">
        <w:rPr>
          <w:b/>
          <w:lang w:val="en-GB"/>
        </w:rPr>
        <w:t>Deep Water Route</w:t>
      </w:r>
      <w:r>
        <w:rPr>
          <w:lang w:val="en-GB"/>
        </w:rPr>
        <w:t xml:space="preserve"> and its individual components will be aggregated using the named association </w:t>
      </w:r>
      <w:r w:rsidR="002830B3">
        <w:rPr>
          <w:b/>
          <w:lang w:val="en-GB"/>
        </w:rPr>
        <w:t>Deep Water Route</w:t>
      </w:r>
      <w:r>
        <w:rPr>
          <w:b/>
          <w:lang w:val="en-GB"/>
        </w:rPr>
        <w:t xml:space="preserve"> Aggregation</w:t>
      </w:r>
      <w:del w:id="1033" w:author="Teh Stand" w:date="2021-07-02T14:24:00Z">
        <w:r w:rsidDel="0057197D">
          <w:rPr>
            <w:lang w:val="en-GB"/>
          </w:rPr>
          <w:delText xml:space="preserve"> (see S-101 DCEG clause 25.</w:delText>
        </w:r>
        <w:r w:rsidR="002830B3" w:rsidDel="0057197D">
          <w:rPr>
            <w:lang w:val="en-GB"/>
          </w:rPr>
          <w:delText>6</w:delText>
        </w:r>
        <w:r w:rsidDel="0057197D">
          <w:rPr>
            <w:lang w:val="en-GB"/>
          </w:rPr>
          <w:delText>)</w:delText>
        </w:r>
      </w:del>
      <w:r>
        <w:rPr>
          <w:lang w:val="en-GB"/>
        </w:rPr>
        <w:t>.</w:t>
      </w:r>
      <w:r w:rsidR="00306321">
        <w:rPr>
          <w:lang w:val="en-GB"/>
        </w:rPr>
        <w:t xml:space="preserve">  </w:t>
      </w:r>
      <w:r w:rsidR="00306321">
        <w:rPr>
          <w:lang w:val="en-AU"/>
        </w:rPr>
        <w:t xml:space="preserve">Data Producers are to note that where a </w:t>
      </w:r>
      <w:r w:rsidR="00306321">
        <w:rPr>
          <w:b/>
          <w:lang w:val="en-AU"/>
        </w:rPr>
        <w:t xml:space="preserve">Deep Water </w:t>
      </w:r>
      <w:r w:rsidR="00306321" w:rsidRPr="00306321">
        <w:rPr>
          <w:b/>
          <w:lang w:val="en-AU"/>
        </w:rPr>
        <w:t>Route</w:t>
      </w:r>
      <w:r w:rsidR="00306321">
        <w:rPr>
          <w:lang w:val="en-AU"/>
        </w:rPr>
        <w:t xml:space="preserve"> has been created </w:t>
      </w:r>
      <w:r w:rsidR="00EF46E6">
        <w:rPr>
          <w:lang w:val="en-AU"/>
        </w:rPr>
        <w:t xml:space="preserve">during </w:t>
      </w:r>
      <w:r w:rsidR="00306321">
        <w:rPr>
          <w:lang w:val="en-AU"/>
        </w:rPr>
        <w:t xml:space="preserve">the </w:t>
      </w:r>
      <w:r w:rsidR="00EF46E6">
        <w:rPr>
          <w:lang w:val="en-AU"/>
        </w:rPr>
        <w:t xml:space="preserve">automated </w:t>
      </w:r>
      <w:r w:rsidR="00306321">
        <w:rPr>
          <w:lang w:val="en-AU"/>
        </w:rPr>
        <w:t xml:space="preserve">conversion process, it </w:t>
      </w:r>
      <w:r w:rsidR="00306321" w:rsidRPr="00306321">
        <w:rPr>
          <w:lang w:val="en-AU"/>
        </w:rPr>
        <w:t>will</w:t>
      </w:r>
      <w:r w:rsidR="00306321">
        <w:rPr>
          <w:lang w:val="en-AU"/>
        </w:rPr>
        <w:t xml:space="preserve"> be required to populate the attribute </w:t>
      </w:r>
      <w:r w:rsidR="00306321">
        <w:rPr>
          <w:b/>
          <w:lang w:val="en-AU"/>
        </w:rPr>
        <w:t xml:space="preserve">IMO </w:t>
      </w:r>
      <w:r w:rsidR="00A76AB8">
        <w:rPr>
          <w:b/>
          <w:lang w:val="en-AU"/>
        </w:rPr>
        <w:t>adopted</w:t>
      </w:r>
      <w:r w:rsidR="00A76AB8">
        <w:rPr>
          <w:lang w:val="en-AU"/>
        </w:rPr>
        <w:t xml:space="preserve"> </w:t>
      </w:r>
      <w:r w:rsidR="00306321">
        <w:rPr>
          <w:lang w:val="en-AU"/>
        </w:rPr>
        <w:t>manually, if considered necessary.</w:t>
      </w:r>
    </w:p>
    <w:p w14:paraId="62673442" w14:textId="77777777" w:rsidR="006B2826" w:rsidRPr="00F20AE1" w:rsidRDefault="006B2826" w:rsidP="00C93144">
      <w:pPr>
        <w:pStyle w:val="Heading4"/>
        <w:keepLines/>
        <w:widowControl/>
        <w:numPr>
          <w:ilvl w:val="3"/>
          <w:numId w:val="13"/>
        </w:numPr>
        <w:tabs>
          <w:tab w:val="clear" w:pos="915"/>
          <w:tab w:val="clear" w:pos="2911"/>
        </w:tabs>
        <w:spacing w:after="120"/>
        <w:ind w:left="862" w:hanging="862"/>
        <w:rPr>
          <w:bCs/>
          <w:lang w:val="en-GB"/>
        </w:rPr>
      </w:pPr>
      <w:bookmarkStart w:id="1034" w:name="_Toc68293306"/>
      <w:r w:rsidRPr="00F20AE1">
        <w:rPr>
          <w:bCs/>
          <w:lang w:val="en-GB"/>
        </w:rPr>
        <w:t>Deep water route parts</w:t>
      </w:r>
      <w:bookmarkEnd w:id="1024"/>
      <w:bookmarkEnd w:id="1025"/>
      <w:bookmarkEnd w:id="1034"/>
    </w:p>
    <w:p w14:paraId="37C97CDB" w14:textId="6C1B5ED6" w:rsidR="00BD4658" w:rsidRDefault="00BD4658" w:rsidP="00BD4658">
      <w:pPr>
        <w:keepNext/>
        <w:keepLines/>
        <w:tabs>
          <w:tab w:val="left" w:pos="0"/>
          <w:tab w:val="left" w:pos="283"/>
          <w:tab w:val="left" w:pos="566"/>
          <w:tab w:val="left" w:pos="850"/>
          <w:tab w:val="left" w:pos="1134"/>
          <w:tab w:val="left" w:pos="1418"/>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S-57 Geo object:</w:t>
      </w:r>
      <w:r w:rsidRPr="00F20AE1">
        <w:rPr>
          <w:lang w:val="en-GB"/>
        </w:rPr>
        <w:tab/>
      </w:r>
      <w:r w:rsidRPr="00F20AE1">
        <w:rPr>
          <w:lang w:val="en-GB"/>
        </w:rPr>
        <w:tab/>
        <w:t>Deep water route part (</w:t>
      </w:r>
      <w:r w:rsidRPr="00F20AE1">
        <w:rPr>
          <w:b/>
          <w:lang w:val="en-GB"/>
        </w:rPr>
        <w:t>DWRTPT</w:t>
      </w:r>
      <w:r w:rsidRPr="00F20AE1">
        <w:rPr>
          <w:lang w:val="en-GB"/>
        </w:rPr>
        <w:t>)</w:t>
      </w:r>
      <w:r>
        <w:rPr>
          <w:lang w:val="en-GB"/>
        </w:rPr>
        <w:tab/>
      </w:r>
      <w:r>
        <w:rPr>
          <w:lang w:val="en-GB"/>
        </w:rPr>
        <w:tab/>
      </w:r>
      <w:r w:rsidRPr="00F20AE1">
        <w:rPr>
          <w:lang w:val="en-GB"/>
        </w:rPr>
        <w:t>(</w:t>
      </w:r>
      <w:r>
        <w:rPr>
          <w:lang w:val="en-GB"/>
        </w:rPr>
        <w:t>A</w:t>
      </w:r>
      <w:r w:rsidRPr="00F20AE1">
        <w:rPr>
          <w:lang w:val="en-GB"/>
        </w:rPr>
        <w:t>)</w:t>
      </w:r>
    </w:p>
    <w:p w14:paraId="47C79C59" w14:textId="5E810B91" w:rsidR="00BD4658" w:rsidRDefault="00BD4658" w:rsidP="00BD4658">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w:t>
      </w:r>
      <w:r w:rsidR="006F1C0D">
        <w:rPr>
          <w:u w:val="single"/>
          <w:lang w:val="en-GB"/>
        </w:rPr>
        <w:t>-</w:t>
      </w:r>
      <w:r w:rsidRPr="00F20AE1">
        <w:rPr>
          <w:u w:val="single"/>
          <w:lang w:val="en-GB"/>
        </w:rPr>
        <w:t>101 Geo feature</w:t>
      </w:r>
      <w:r w:rsidRPr="00F20AE1">
        <w:rPr>
          <w:lang w:val="en-GB"/>
        </w:rPr>
        <w:t>:</w:t>
      </w:r>
      <w:r w:rsidRPr="00F20AE1">
        <w:rPr>
          <w:lang w:val="en-GB"/>
        </w:rPr>
        <w:tab/>
      </w:r>
      <w:r w:rsidR="00B26D31">
        <w:rPr>
          <w:b/>
          <w:lang w:val="en-GB"/>
        </w:rPr>
        <w:t>Deep Water Route Part</w:t>
      </w:r>
      <w:r w:rsidRPr="00F20AE1">
        <w:rPr>
          <w:b/>
          <w:lang w:val="en-GB"/>
        </w:rPr>
        <w:tab/>
      </w:r>
      <w:r>
        <w:rPr>
          <w:b/>
          <w:lang w:val="en-GB"/>
        </w:rPr>
        <w:tab/>
      </w:r>
      <w:r>
        <w:rPr>
          <w:b/>
          <w:lang w:val="en-GB"/>
        </w:rPr>
        <w:tab/>
      </w:r>
      <w:r>
        <w:rPr>
          <w:b/>
          <w:lang w:val="en-GB"/>
        </w:rPr>
        <w:tab/>
      </w:r>
      <w:r>
        <w:rPr>
          <w:b/>
          <w:lang w:val="en-GB"/>
        </w:rPr>
        <w:tab/>
      </w:r>
      <w:r w:rsidRPr="00F20AE1">
        <w:rPr>
          <w:lang w:val="en-GB"/>
        </w:rPr>
        <w:t>(</w:t>
      </w:r>
      <w:r>
        <w:rPr>
          <w:lang w:val="en-GB"/>
        </w:rPr>
        <w:t xml:space="preserve">S)  </w:t>
      </w:r>
      <w:r>
        <w:rPr>
          <w:lang w:val="en-GB"/>
        </w:rPr>
        <w:tab/>
      </w:r>
      <w:r>
        <w:rPr>
          <w:lang w:val="en-GB"/>
        </w:rPr>
        <w:tab/>
      </w:r>
      <w:r w:rsidRPr="00F20AE1">
        <w:rPr>
          <w:lang w:val="en-GB"/>
        </w:rPr>
        <w:t xml:space="preserve">(S-101 DCEG Clause </w:t>
      </w:r>
      <w:r>
        <w:rPr>
          <w:lang w:val="en-GB"/>
        </w:rPr>
        <w:t>15.1</w:t>
      </w:r>
      <w:r w:rsidR="00DF17B0">
        <w:rPr>
          <w:lang w:val="en-GB"/>
        </w:rPr>
        <w:t>4</w:t>
      </w:r>
      <w:r w:rsidRPr="00F20AE1">
        <w:rPr>
          <w:lang w:val="en-GB"/>
        </w:rPr>
        <w:t>)</w:t>
      </w:r>
    </w:p>
    <w:p w14:paraId="420C8E02" w14:textId="463FCEEB" w:rsidR="00DF17B0" w:rsidRPr="00F20AE1" w:rsidRDefault="00DF17B0" w:rsidP="0018173B">
      <w:pPr>
        <w:spacing w:after="120"/>
        <w:jc w:val="both"/>
        <w:rPr>
          <w:lang w:val="en-GB"/>
        </w:rPr>
      </w:pPr>
      <w:r w:rsidRPr="00F20AE1">
        <w:rPr>
          <w:lang w:val="en-GB"/>
        </w:rPr>
        <w:t xml:space="preserve">All instances of encoding of the S-57 Feature object </w:t>
      </w:r>
      <w:r w:rsidRPr="00F20AE1">
        <w:rPr>
          <w:b/>
          <w:lang w:val="en-GB"/>
        </w:rPr>
        <w:t>DWRTPT</w:t>
      </w:r>
      <w:r w:rsidRPr="00F20AE1">
        <w:rPr>
          <w:lang w:val="en-GB"/>
        </w:rPr>
        <w:t xml:space="preserve"> and its binding attributes will be </w:t>
      </w:r>
      <w:r w:rsidR="0057197D">
        <w:rPr>
          <w:lang w:val="en-GB"/>
        </w:rPr>
        <w:t>converted</w:t>
      </w:r>
      <w:r w:rsidR="0057197D" w:rsidRPr="00F20AE1">
        <w:rPr>
          <w:lang w:val="en-GB"/>
        </w:rPr>
        <w:t xml:space="preserve"> </w:t>
      </w:r>
      <w:r w:rsidRPr="00F20AE1">
        <w:rPr>
          <w:lang w:val="en-GB"/>
        </w:rPr>
        <w:t xml:space="preserve">automatically </w:t>
      </w:r>
      <w:r w:rsidR="0057197D">
        <w:rPr>
          <w:lang w:val="en-GB"/>
        </w:rPr>
        <w:t>to an instance of</w:t>
      </w:r>
      <w:r w:rsidRPr="00F20AE1">
        <w:rPr>
          <w:lang w:val="en-GB"/>
        </w:rPr>
        <w:t xml:space="preserve"> the S-101 feature </w:t>
      </w:r>
      <w:r>
        <w:rPr>
          <w:b/>
          <w:lang w:val="en-GB"/>
        </w:rPr>
        <w:t>Deep Water Route Part</w:t>
      </w:r>
      <w:r w:rsidRPr="00F20AE1">
        <w:rPr>
          <w:b/>
          <w:lang w:val="en-GB"/>
        </w:rPr>
        <w:t xml:space="preserve"> </w:t>
      </w:r>
      <w:r w:rsidRPr="00F20AE1">
        <w:rPr>
          <w:lang w:val="en-GB"/>
        </w:rPr>
        <w:t>during the automated conversion process.  However, Data Producers are advised that the following enumerate type attribute ha</w:t>
      </w:r>
      <w:r>
        <w:rPr>
          <w:lang w:val="en-GB"/>
        </w:rPr>
        <w:t>s</w:t>
      </w:r>
      <w:r w:rsidRPr="00F20AE1">
        <w:rPr>
          <w:lang w:val="en-GB"/>
        </w:rPr>
        <w:t xml:space="preserve"> restricted allowable enumerate values for </w:t>
      </w:r>
      <w:r>
        <w:rPr>
          <w:b/>
          <w:lang w:val="en-GB"/>
        </w:rPr>
        <w:t>Deep Water Route Part</w:t>
      </w:r>
      <w:r w:rsidRPr="00F20AE1">
        <w:rPr>
          <w:lang w:val="en-GB"/>
        </w:rPr>
        <w:t xml:space="preserve"> in S-101:</w:t>
      </w:r>
    </w:p>
    <w:p w14:paraId="76B0AD6D" w14:textId="3AE25823" w:rsidR="00DF17B0" w:rsidRPr="00F20AE1" w:rsidRDefault="00DF17B0" w:rsidP="00DF17B0">
      <w:pPr>
        <w:spacing w:after="120"/>
        <w:jc w:val="both"/>
        <w:rPr>
          <w:lang w:val="en-GB"/>
        </w:rPr>
      </w:pPr>
      <w:r>
        <w:rPr>
          <w:b/>
          <w:lang w:val="en-GB"/>
        </w:rPr>
        <w:t>technique of vertical measurement</w:t>
      </w:r>
      <w:r w:rsidRPr="00F20AE1">
        <w:rPr>
          <w:lang w:val="en-GB"/>
        </w:rPr>
        <w:tab/>
      </w:r>
      <w:r w:rsidRPr="00F20AE1">
        <w:rPr>
          <w:lang w:val="en-GB"/>
        </w:rPr>
        <w:tab/>
        <w:t>(</w:t>
      </w:r>
      <w:r>
        <w:rPr>
          <w:lang w:val="en-GB"/>
        </w:rPr>
        <w:t>TECSOU</w:t>
      </w:r>
      <w:r w:rsidRPr="00F20AE1">
        <w:rPr>
          <w:lang w:val="en-GB"/>
        </w:rPr>
        <w:t>)</w:t>
      </w:r>
    </w:p>
    <w:p w14:paraId="72FA3278" w14:textId="2D57C7E0" w:rsidR="00DF17B0" w:rsidRDefault="00DF17B0" w:rsidP="00DF17B0">
      <w:pPr>
        <w:spacing w:after="120"/>
        <w:jc w:val="both"/>
        <w:rPr>
          <w:rFonts w:cs="Arial"/>
          <w:bCs/>
          <w:lang w:val="en-GB"/>
        </w:rPr>
      </w:pPr>
      <w:r w:rsidRPr="00F20AE1">
        <w:rPr>
          <w:rFonts w:cs="Arial"/>
          <w:bCs/>
          <w:lang w:val="en-GB"/>
        </w:rPr>
        <w:t xml:space="preserve">See S-101 </w:t>
      </w:r>
      <w:r>
        <w:rPr>
          <w:rFonts w:cs="Arial"/>
          <w:bCs/>
          <w:lang w:val="en-GB"/>
        </w:rPr>
        <w:t xml:space="preserve">DCEG clause </w:t>
      </w:r>
      <w:r w:rsidR="002830B3">
        <w:rPr>
          <w:rFonts w:cs="Arial"/>
          <w:bCs/>
          <w:lang w:val="en-GB"/>
        </w:rPr>
        <w:t>15.14</w:t>
      </w:r>
      <w:r>
        <w:rPr>
          <w:rFonts w:cs="Arial"/>
          <w:bCs/>
          <w:lang w:val="en-GB"/>
        </w:rPr>
        <w:t xml:space="preserve"> for the listing</w:t>
      </w:r>
      <w:r w:rsidRPr="00F20AE1">
        <w:rPr>
          <w:rFonts w:cs="Arial"/>
          <w:bCs/>
          <w:lang w:val="en-GB"/>
        </w:rPr>
        <w:t xml:space="preserve"> of allowable values.  Values populated in S-57 for th</w:t>
      </w:r>
      <w:r>
        <w:rPr>
          <w:rFonts w:cs="Arial"/>
          <w:bCs/>
          <w:lang w:val="en-GB"/>
        </w:rPr>
        <w:t>is</w:t>
      </w:r>
      <w:r w:rsidRPr="00F20AE1">
        <w:rPr>
          <w:rFonts w:cs="Arial"/>
          <w:bCs/>
          <w:lang w:val="en-GB"/>
        </w:rPr>
        <w:t xml:space="preserve"> attributes other than the allowable values will</w:t>
      </w:r>
      <w:r w:rsidRPr="00F20AE1">
        <w:rPr>
          <w:lang w:val="en-GB"/>
        </w:rPr>
        <w:t xml:space="preserve"> not be converted across to S-101</w:t>
      </w:r>
      <w:r w:rsidRPr="00F20AE1">
        <w:rPr>
          <w:rFonts w:cs="Arial"/>
          <w:bCs/>
          <w:lang w:val="en-GB"/>
        </w:rPr>
        <w:t xml:space="preserve">.  Data Producers are advised to check any populated values for </w:t>
      </w:r>
      <w:r w:rsidR="003B16FB">
        <w:rPr>
          <w:rFonts w:cs="Arial"/>
          <w:bCs/>
          <w:lang w:val="en-GB"/>
        </w:rPr>
        <w:t>TECSOU</w:t>
      </w:r>
      <w:r w:rsidRPr="00F20AE1">
        <w:rPr>
          <w:rFonts w:cs="Arial"/>
          <w:bCs/>
          <w:lang w:val="en-GB"/>
        </w:rPr>
        <w:t xml:space="preserve"> on </w:t>
      </w:r>
      <w:r w:rsidRPr="00F20AE1">
        <w:rPr>
          <w:b/>
          <w:lang w:val="en-GB"/>
        </w:rPr>
        <w:t>DWRTPT</w:t>
      </w:r>
      <w:r w:rsidRPr="00F20AE1">
        <w:rPr>
          <w:rFonts w:cs="Arial"/>
          <w:bCs/>
          <w:lang w:val="en-GB"/>
        </w:rPr>
        <w:t xml:space="preserve"> and amend appropriately.</w:t>
      </w:r>
    </w:p>
    <w:p w14:paraId="18434AF1" w14:textId="77777777" w:rsidR="006B2826" w:rsidRPr="00F20AE1" w:rsidRDefault="006B2826" w:rsidP="00C93144">
      <w:pPr>
        <w:pStyle w:val="Heading4"/>
        <w:keepLines/>
        <w:widowControl/>
        <w:numPr>
          <w:ilvl w:val="3"/>
          <w:numId w:val="13"/>
        </w:numPr>
        <w:tabs>
          <w:tab w:val="clear" w:pos="915"/>
          <w:tab w:val="clear" w:pos="2911"/>
        </w:tabs>
        <w:spacing w:after="120"/>
        <w:ind w:left="862" w:hanging="862"/>
        <w:rPr>
          <w:bCs/>
          <w:lang w:val="en-GB"/>
        </w:rPr>
      </w:pPr>
      <w:bookmarkStart w:id="1035" w:name="_Toc422735783"/>
      <w:bookmarkStart w:id="1036" w:name="_Toc460900592"/>
      <w:bookmarkStart w:id="1037" w:name="_Toc68293307"/>
      <w:r w:rsidRPr="00F20AE1">
        <w:rPr>
          <w:bCs/>
          <w:lang w:val="en-GB"/>
        </w:rPr>
        <w:t>Deep water route centrelines</w:t>
      </w:r>
      <w:bookmarkEnd w:id="1035"/>
      <w:bookmarkEnd w:id="1036"/>
      <w:bookmarkEnd w:id="1037"/>
    </w:p>
    <w:p w14:paraId="20745C91" w14:textId="1F57FE5B" w:rsidR="00982AA0" w:rsidRDefault="00982AA0" w:rsidP="00982AA0">
      <w:pPr>
        <w:keepNext/>
        <w:keepLines/>
        <w:tabs>
          <w:tab w:val="left" w:pos="0"/>
          <w:tab w:val="left" w:pos="283"/>
          <w:tab w:val="left" w:pos="566"/>
          <w:tab w:val="left" w:pos="850"/>
          <w:tab w:val="left" w:pos="1134"/>
          <w:tab w:val="left" w:pos="1418"/>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S-57 Geo object:</w:t>
      </w:r>
      <w:r w:rsidRPr="00F20AE1">
        <w:rPr>
          <w:lang w:val="en-GB"/>
        </w:rPr>
        <w:tab/>
      </w:r>
      <w:r w:rsidRPr="00F20AE1">
        <w:rPr>
          <w:lang w:val="en-GB"/>
        </w:rPr>
        <w:tab/>
      </w:r>
      <w:r w:rsidR="00DF1BFA" w:rsidRPr="00F20AE1">
        <w:rPr>
          <w:lang w:val="en-GB"/>
        </w:rPr>
        <w:t>Deep water route centreline (</w:t>
      </w:r>
      <w:r w:rsidR="00DF1BFA" w:rsidRPr="00F20AE1">
        <w:rPr>
          <w:b/>
          <w:lang w:val="en-GB"/>
        </w:rPr>
        <w:t>DWRTCL</w:t>
      </w:r>
      <w:r w:rsidR="00DF1BFA" w:rsidRPr="00F20AE1">
        <w:rPr>
          <w:lang w:val="en-GB"/>
        </w:rPr>
        <w:t>)</w:t>
      </w:r>
      <w:r w:rsidR="00DF1BFA">
        <w:rPr>
          <w:lang w:val="en-GB"/>
        </w:rPr>
        <w:tab/>
      </w:r>
      <w:r w:rsidRPr="00F20AE1">
        <w:rPr>
          <w:lang w:val="en-GB"/>
        </w:rPr>
        <w:t>(</w:t>
      </w:r>
      <w:r w:rsidR="00DF1BFA">
        <w:rPr>
          <w:lang w:val="en-GB"/>
        </w:rPr>
        <w:t>L</w:t>
      </w:r>
      <w:r w:rsidRPr="00F20AE1">
        <w:rPr>
          <w:lang w:val="en-GB"/>
        </w:rPr>
        <w:t>)</w:t>
      </w:r>
    </w:p>
    <w:p w14:paraId="2B0FD7E8" w14:textId="7838F3AC" w:rsidR="00982AA0" w:rsidRDefault="00982AA0" w:rsidP="00982AA0">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w:t>
      </w:r>
      <w:r w:rsidR="006F1C0D">
        <w:rPr>
          <w:u w:val="single"/>
          <w:lang w:val="en-GB"/>
        </w:rPr>
        <w:t>-</w:t>
      </w:r>
      <w:r w:rsidRPr="00F20AE1">
        <w:rPr>
          <w:u w:val="single"/>
          <w:lang w:val="en-GB"/>
        </w:rPr>
        <w:t>101 Geo feature</w:t>
      </w:r>
      <w:r w:rsidRPr="00F20AE1">
        <w:rPr>
          <w:lang w:val="en-GB"/>
        </w:rPr>
        <w:t>:</w:t>
      </w:r>
      <w:r w:rsidRPr="00F20AE1">
        <w:rPr>
          <w:lang w:val="en-GB"/>
        </w:rPr>
        <w:tab/>
      </w:r>
      <w:r>
        <w:rPr>
          <w:b/>
          <w:lang w:val="en-GB"/>
        </w:rPr>
        <w:t xml:space="preserve">Deep Water Route </w:t>
      </w:r>
      <w:r w:rsidR="00DF1BFA">
        <w:rPr>
          <w:b/>
          <w:lang w:val="en-GB"/>
        </w:rPr>
        <w:t>Centreline</w:t>
      </w:r>
      <w:r w:rsidRPr="00F20AE1">
        <w:rPr>
          <w:b/>
          <w:lang w:val="en-GB"/>
        </w:rPr>
        <w:tab/>
      </w:r>
      <w:r>
        <w:rPr>
          <w:b/>
          <w:lang w:val="en-GB"/>
        </w:rPr>
        <w:tab/>
      </w:r>
      <w:r>
        <w:rPr>
          <w:b/>
          <w:lang w:val="en-GB"/>
        </w:rPr>
        <w:tab/>
      </w:r>
      <w:r>
        <w:rPr>
          <w:b/>
          <w:lang w:val="en-GB"/>
        </w:rPr>
        <w:tab/>
      </w:r>
      <w:r w:rsidRPr="00F20AE1">
        <w:rPr>
          <w:lang w:val="en-GB"/>
        </w:rPr>
        <w:t>(</w:t>
      </w:r>
      <w:r w:rsidR="00E20DF7">
        <w:rPr>
          <w:lang w:val="en-GB"/>
        </w:rPr>
        <w:t>C</w:t>
      </w:r>
      <w:r>
        <w:rPr>
          <w:lang w:val="en-GB"/>
        </w:rPr>
        <w:t xml:space="preserve">)  </w:t>
      </w:r>
      <w:r>
        <w:rPr>
          <w:lang w:val="en-GB"/>
        </w:rPr>
        <w:tab/>
      </w:r>
      <w:r>
        <w:rPr>
          <w:lang w:val="en-GB"/>
        </w:rPr>
        <w:tab/>
      </w:r>
      <w:r w:rsidRPr="00F20AE1">
        <w:rPr>
          <w:lang w:val="en-GB"/>
        </w:rPr>
        <w:t xml:space="preserve">(S-101 DCEG Clause </w:t>
      </w:r>
      <w:r>
        <w:rPr>
          <w:lang w:val="en-GB"/>
        </w:rPr>
        <w:t>15.1</w:t>
      </w:r>
      <w:r w:rsidR="00DF1BFA">
        <w:rPr>
          <w:lang w:val="en-GB"/>
        </w:rPr>
        <w:t>3</w:t>
      </w:r>
      <w:r w:rsidRPr="00F20AE1">
        <w:rPr>
          <w:lang w:val="en-GB"/>
        </w:rPr>
        <w:t>)</w:t>
      </w:r>
    </w:p>
    <w:p w14:paraId="19DA9FB9" w14:textId="74F8BF1D" w:rsidR="00982AA0" w:rsidRPr="00F20AE1" w:rsidRDefault="00982AA0" w:rsidP="0018173B">
      <w:pPr>
        <w:spacing w:after="120"/>
        <w:jc w:val="both"/>
        <w:rPr>
          <w:lang w:val="en-GB"/>
        </w:rPr>
      </w:pPr>
      <w:r w:rsidRPr="00F20AE1">
        <w:rPr>
          <w:lang w:val="en-GB"/>
        </w:rPr>
        <w:t xml:space="preserve">All instances of encoding of the S-57 Feature object </w:t>
      </w:r>
      <w:r w:rsidRPr="00F20AE1">
        <w:rPr>
          <w:b/>
          <w:lang w:val="en-GB"/>
        </w:rPr>
        <w:t>DWRT</w:t>
      </w:r>
      <w:r w:rsidR="00DF1BFA">
        <w:rPr>
          <w:b/>
          <w:lang w:val="en-GB"/>
        </w:rPr>
        <w:t>CL</w:t>
      </w:r>
      <w:r w:rsidRPr="00F20AE1">
        <w:rPr>
          <w:lang w:val="en-GB"/>
        </w:rPr>
        <w:t xml:space="preserve"> and its binding attributes will be </w:t>
      </w:r>
      <w:r w:rsidR="0057197D">
        <w:rPr>
          <w:lang w:val="en-GB"/>
        </w:rPr>
        <w:t>converted</w:t>
      </w:r>
      <w:r w:rsidR="0057197D" w:rsidRPr="00F20AE1">
        <w:rPr>
          <w:lang w:val="en-GB"/>
        </w:rPr>
        <w:t xml:space="preserve"> </w:t>
      </w:r>
      <w:r w:rsidRPr="00F20AE1">
        <w:rPr>
          <w:lang w:val="en-GB"/>
        </w:rPr>
        <w:t xml:space="preserve">automatically </w:t>
      </w:r>
      <w:r w:rsidR="0057197D">
        <w:rPr>
          <w:lang w:val="en-GB"/>
        </w:rPr>
        <w:t>to an instance of</w:t>
      </w:r>
      <w:r w:rsidRPr="00F20AE1">
        <w:rPr>
          <w:lang w:val="en-GB"/>
        </w:rPr>
        <w:t xml:space="preserve"> the S-101 feature </w:t>
      </w:r>
      <w:r>
        <w:rPr>
          <w:b/>
          <w:lang w:val="en-GB"/>
        </w:rPr>
        <w:t xml:space="preserve">Deep Water Route </w:t>
      </w:r>
      <w:r w:rsidR="00DF1BFA">
        <w:rPr>
          <w:b/>
          <w:lang w:val="en-GB"/>
        </w:rPr>
        <w:t>Centreline</w:t>
      </w:r>
      <w:r w:rsidRPr="00F20AE1">
        <w:rPr>
          <w:b/>
          <w:lang w:val="en-GB"/>
        </w:rPr>
        <w:t xml:space="preserve"> </w:t>
      </w:r>
      <w:r w:rsidRPr="00F20AE1">
        <w:rPr>
          <w:lang w:val="en-GB"/>
        </w:rPr>
        <w:t>during the automated conversion process.  However, Data Producers are advised that the following enumerate type attribute ha</w:t>
      </w:r>
      <w:r>
        <w:rPr>
          <w:lang w:val="en-GB"/>
        </w:rPr>
        <w:t>s</w:t>
      </w:r>
      <w:r w:rsidRPr="00F20AE1">
        <w:rPr>
          <w:lang w:val="en-GB"/>
        </w:rPr>
        <w:t xml:space="preserve"> restricted allowable enumerate values for </w:t>
      </w:r>
      <w:r>
        <w:rPr>
          <w:b/>
          <w:lang w:val="en-GB"/>
        </w:rPr>
        <w:t xml:space="preserve">Deep Water Route </w:t>
      </w:r>
      <w:r w:rsidR="00DF1BFA">
        <w:rPr>
          <w:b/>
          <w:lang w:val="en-GB"/>
        </w:rPr>
        <w:t>Centreline</w:t>
      </w:r>
      <w:r w:rsidRPr="00F20AE1">
        <w:rPr>
          <w:lang w:val="en-GB"/>
        </w:rPr>
        <w:t xml:space="preserve"> in S-101:</w:t>
      </w:r>
    </w:p>
    <w:p w14:paraId="732E37C6" w14:textId="77777777" w:rsidR="00982AA0" w:rsidRPr="00F20AE1" w:rsidRDefault="00982AA0" w:rsidP="00982AA0">
      <w:pPr>
        <w:spacing w:after="120"/>
        <w:jc w:val="both"/>
        <w:rPr>
          <w:lang w:val="en-GB"/>
        </w:rPr>
      </w:pPr>
      <w:r>
        <w:rPr>
          <w:b/>
          <w:lang w:val="en-GB"/>
        </w:rPr>
        <w:t>technique of vertical measurement</w:t>
      </w:r>
      <w:r w:rsidRPr="00F20AE1">
        <w:rPr>
          <w:lang w:val="en-GB"/>
        </w:rPr>
        <w:tab/>
      </w:r>
      <w:r w:rsidRPr="00F20AE1">
        <w:rPr>
          <w:lang w:val="en-GB"/>
        </w:rPr>
        <w:tab/>
        <w:t>(</w:t>
      </w:r>
      <w:r>
        <w:rPr>
          <w:lang w:val="en-GB"/>
        </w:rPr>
        <w:t>TECSOU</w:t>
      </w:r>
      <w:r w:rsidRPr="00F20AE1">
        <w:rPr>
          <w:lang w:val="en-GB"/>
        </w:rPr>
        <w:t>)</w:t>
      </w:r>
    </w:p>
    <w:p w14:paraId="4F1E9047" w14:textId="4633F403" w:rsidR="00982AA0" w:rsidRDefault="00982AA0" w:rsidP="00982AA0">
      <w:pPr>
        <w:spacing w:after="120"/>
        <w:jc w:val="both"/>
        <w:rPr>
          <w:rFonts w:cs="Arial"/>
          <w:bCs/>
          <w:lang w:val="en-GB"/>
        </w:rPr>
      </w:pPr>
      <w:r w:rsidRPr="00F20AE1">
        <w:rPr>
          <w:rFonts w:cs="Arial"/>
          <w:bCs/>
          <w:lang w:val="en-GB"/>
        </w:rPr>
        <w:t xml:space="preserve">See S-101 </w:t>
      </w:r>
      <w:r>
        <w:rPr>
          <w:rFonts w:cs="Arial"/>
          <w:bCs/>
          <w:lang w:val="en-GB"/>
        </w:rPr>
        <w:t>DCEG clause 15.1</w:t>
      </w:r>
      <w:r w:rsidR="00DF1BFA">
        <w:rPr>
          <w:rFonts w:cs="Arial"/>
          <w:bCs/>
          <w:lang w:val="en-GB"/>
        </w:rPr>
        <w:t>3</w:t>
      </w:r>
      <w:r>
        <w:rPr>
          <w:rFonts w:cs="Arial"/>
          <w:bCs/>
          <w:lang w:val="en-GB"/>
        </w:rPr>
        <w:t xml:space="preserve"> for the listing</w:t>
      </w:r>
      <w:r w:rsidRPr="00F20AE1">
        <w:rPr>
          <w:rFonts w:cs="Arial"/>
          <w:bCs/>
          <w:lang w:val="en-GB"/>
        </w:rPr>
        <w:t xml:space="preserve"> of allowable values.  Values populated in S-57 for th</w:t>
      </w:r>
      <w:r>
        <w:rPr>
          <w:rFonts w:cs="Arial"/>
          <w:bCs/>
          <w:lang w:val="en-GB"/>
        </w:rPr>
        <w:t>is</w:t>
      </w:r>
      <w:r w:rsidR="00E7402D">
        <w:rPr>
          <w:rFonts w:cs="Arial"/>
          <w:bCs/>
          <w:lang w:val="en-GB"/>
        </w:rPr>
        <w:t xml:space="preserve"> attribute</w:t>
      </w:r>
      <w:r w:rsidRPr="00F20AE1">
        <w:rPr>
          <w:rFonts w:cs="Arial"/>
          <w:bCs/>
          <w:lang w:val="en-GB"/>
        </w:rPr>
        <w:t xml:space="preserve"> other than the allowable values will</w:t>
      </w:r>
      <w:r w:rsidRPr="00F20AE1">
        <w:rPr>
          <w:lang w:val="en-GB"/>
        </w:rPr>
        <w:t xml:space="preserve"> not be converted across to S-101</w:t>
      </w:r>
      <w:r w:rsidRPr="00F20AE1">
        <w:rPr>
          <w:rFonts w:cs="Arial"/>
          <w:bCs/>
          <w:lang w:val="en-GB"/>
        </w:rPr>
        <w:t xml:space="preserve">.  Data Producers are advised to check any populated values for </w:t>
      </w:r>
      <w:r w:rsidR="003B16FB">
        <w:rPr>
          <w:rFonts w:cs="Arial"/>
          <w:bCs/>
          <w:lang w:val="en-GB"/>
        </w:rPr>
        <w:t>TECSOU</w:t>
      </w:r>
      <w:r w:rsidRPr="00F20AE1">
        <w:rPr>
          <w:rFonts w:cs="Arial"/>
          <w:bCs/>
          <w:lang w:val="en-GB"/>
        </w:rPr>
        <w:t xml:space="preserve"> on </w:t>
      </w:r>
      <w:r w:rsidRPr="00F20AE1">
        <w:rPr>
          <w:b/>
          <w:lang w:val="en-GB"/>
        </w:rPr>
        <w:t>DWRT</w:t>
      </w:r>
      <w:r w:rsidR="00DF1BFA">
        <w:rPr>
          <w:b/>
          <w:lang w:val="en-GB"/>
        </w:rPr>
        <w:t>CL</w:t>
      </w:r>
      <w:r w:rsidRPr="00F20AE1">
        <w:rPr>
          <w:rFonts w:cs="Arial"/>
          <w:bCs/>
          <w:lang w:val="en-GB"/>
        </w:rPr>
        <w:t xml:space="preserve"> and amend appropriately.</w:t>
      </w:r>
    </w:p>
    <w:p w14:paraId="539BC729" w14:textId="77777777" w:rsidR="006B2826" w:rsidRPr="00F20AE1" w:rsidRDefault="006B2826" w:rsidP="00C93144">
      <w:pPr>
        <w:pStyle w:val="Heading3"/>
        <w:keepLines/>
        <w:numPr>
          <w:ilvl w:val="2"/>
          <w:numId w:val="13"/>
        </w:numPr>
        <w:tabs>
          <w:tab w:val="clear" w:pos="283"/>
          <w:tab w:val="clear" w:pos="566"/>
          <w:tab w:val="clear" w:pos="720"/>
          <w:tab w:val="clear" w:pos="850"/>
          <w:tab w:val="clear" w:pos="915"/>
          <w:tab w:val="clear" w:pos="2911"/>
          <w:tab w:val="left" w:pos="851"/>
        </w:tabs>
        <w:spacing w:before="240" w:after="120"/>
        <w:ind w:left="851" w:hanging="851"/>
        <w:rPr>
          <w:bCs/>
          <w:lang w:val="en-GB"/>
        </w:rPr>
      </w:pPr>
      <w:bookmarkStart w:id="1038" w:name="_Toc422735785"/>
      <w:bookmarkStart w:id="1039" w:name="_Toc460900593"/>
      <w:bookmarkStart w:id="1040" w:name="_Toc68293308"/>
      <w:r w:rsidRPr="00F20AE1">
        <w:rPr>
          <w:bCs/>
          <w:lang w:val="en-GB"/>
        </w:rPr>
        <w:t>Traffic separation scheme systems</w:t>
      </w:r>
      <w:bookmarkEnd w:id="1038"/>
      <w:bookmarkEnd w:id="1039"/>
      <w:bookmarkEnd w:id="1040"/>
    </w:p>
    <w:p w14:paraId="07931344" w14:textId="01A8E9E5" w:rsidR="005A1259" w:rsidRDefault="005A1259" w:rsidP="005A1259">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w:t>
      </w:r>
      <w:r w:rsidR="006F1C0D">
        <w:rPr>
          <w:u w:val="single"/>
          <w:lang w:val="en-GB"/>
        </w:rPr>
        <w:t>-</w:t>
      </w:r>
      <w:r w:rsidRPr="00F20AE1">
        <w:rPr>
          <w:u w:val="single"/>
          <w:lang w:val="en-GB"/>
        </w:rPr>
        <w:t>101 Geo feature</w:t>
      </w:r>
      <w:r w:rsidRPr="00F20AE1">
        <w:rPr>
          <w:lang w:val="en-GB"/>
        </w:rPr>
        <w:t>:</w:t>
      </w:r>
      <w:r w:rsidRPr="00F20AE1">
        <w:rPr>
          <w:lang w:val="en-GB"/>
        </w:rPr>
        <w:tab/>
      </w:r>
      <w:r>
        <w:rPr>
          <w:b/>
          <w:lang w:val="en-GB"/>
        </w:rPr>
        <w:t>Traffic Separation Scheme</w:t>
      </w:r>
      <w:r w:rsidRPr="00F20AE1">
        <w:rPr>
          <w:b/>
          <w:lang w:val="en-GB"/>
        </w:rPr>
        <w:tab/>
      </w:r>
      <w:r>
        <w:rPr>
          <w:b/>
          <w:lang w:val="en-GB"/>
        </w:rPr>
        <w:tab/>
      </w:r>
      <w:r>
        <w:rPr>
          <w:b/>
          <w:lang w:val="en-GB"/>
        </w:rPr>
        <w:tab/>
      </w:r>
      <w:r w:rsidR="00FD6BEF">
        <w:rPr>
          <w:b/>
          <w:lang w:val="en-GB"/>
        </w:rPr>
        <w:tab/>
      </w:r>
      <w:r w:rsidR="00FD6BEF">
        <w:rPr>
          <w:b/>
          <w:lang w:val="en-GB"/>
        </w:rPr>
        <w:tab/>
      </w:r>
      <w:r w:rsidR="00FD6BEF">
        <w:rPr>
          <w:b/>
          <w:lang w:val="en-GB"/>
        </w:rPr>
        <w:tab/>
      </w:r>
      <w:r w:rsidRPr="00F20AE1">
        <w:rPr>
          <w:lang w:val="en-GB"/>
        </w:rPr>
        <w:t>(</w:t>
      </w:r>
      <w:r>
        <w:rPr>
          <w:lang w:val="en-GB"/>
        </w:rPr>
        <w:t xml:space="preserve">N)  </w:t>
      </w:r>
      <w:r>
        <w:rPr>
          <w:lang w:val="en-GB"/>
        </w:rPr>
        <w:tab/>
      </w:r>
      <w:r w:rsidRPr="00F20AE1">
        <w:rPr>
          <w:lang w:val="en-GB"/>
        </w:rPr>
        <w:t xml:space="preserve">(S-101 DCEG Clause </w:t>
      </w:r>
      <w:r>
        <w:rPr>
          <w:lang w:val="en-GB"/>
        </w:rPr>
        <w:t>15.24</w:t>
      </w:r>
      <w:r w:rsidRPr="00F20AE1">
        <w:rPr>
          <w:lang w:val="en-GB"/>
        </w:rPr>
        <w:t>)</w:t>
      </w:r>
    </w:p>
    <w:p w14:paraId="062E8B4A" w14:textId="2E6718CF" w:rsidR="0057197D" w:rsidRDefault="0057197D" w:rsidP="0057197D">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ins w:id="1041" w:author="Teh Stand" w:date="2021-07-02T14:27:00Z"/>
          <w:lang w:val="en-GB"/>
        </w:rPr>
      </w:pPr>
      <w:ins w:id="1042" w:author="Teh Stand" w:date="2021-07-02T14:27:00Z">
        <w:r w:rsidRPr="00F20AE1">
          <w:rPr>
            <w:u w:val="single"/>
            <w:lang w:val="en-GB"/>
          </w:rPr>
          <w:t>S</w:t>
        </w:r>
      </w:ins>
      <w:ins w:id="1043" w:author="Teh Stand" w:date="2021-07-06T12:47:00Z">
        <w:r w:rsidR="006F1C0D">
          <w:rPr>
            <w:u w:val="single"/>
            <w:lang w:val="en-GB"/>
          </w:rPr>
          <w:t>-</w:t>
        </w:r>
      </w:ins>
      <w:ins w:id="1044" w:author="Teh Stand" w:date="2021-07-02T14:27:00Z">
        <w:r w:rsidRPr="00F20AE1">
          <w:rPr>
            <w:u w:val="single"/>
            <w:lang w:val="en-GB"/>
          </w:rPr>
          <w:t xml:space="preserve">101 </w:t>
        </w:r>
        <w:r>
          <w:rPr>
            <w:u w:val="single"/>
            <w:lang w:val="en-GB"/>
          </w:rPr>
          <w:t>Association</w:t>
        </w:r>
        <w:r w:rsidRPr="00F20AE1">
          <w:rPr>
            <w:lang w:val="en-GB"/>
          </w:rPr>
          <w:t>:</w:t>
        </w:r>
        <w:r w:rsidRPr="00F20AE1">
          <w:rPr>
            <w:lang w:val="en-GB"/>
          </w:rPr>
          <w:tab/>
        </w:r>
        <w:r w:rsidRPr="00F20AE1">
          <w:rPr>
            <w:lang w:val="en-GB"/>
          </w:rPr>
          <w:tab/>
        </w:r>
        <w:r>
          <w:rPr>
            <w:b/>
            <w:lang w:val="en-GB"/>
          </w:rPr>
          <w:t>Traffic Separation Sch</w:t>
        </w:r>
      </w:ins>
      <w:ins w:id="1045" w:author="Teh Stand" w:date="2021-07-02T14:28:00Z">
        <w:r>
          <w:rPr>
            <w:b/>
            <w:lang w:val="en-GB"/>
          </w:rPr>
          <w:t>eme</w:t>
        </w:r>
      </w:ins>
      <w:ins w:id="1046" w:author="Teh Stand" w:date="2021-07-02T14:27:00Z">
        <w:r>
          <w:rPr>
            <w:b/>
            <w:lang w:val="en-GB"/>
          </w:rPr>
          <w:t xml:space="preserve"> Aggregation</w:t>
        </w:r>
        <w:r w:rsidRPr="00F20AE1">
          <w:rPr>
            <w:b/>
            <w:lang w:val="en-GB"/>
          </w:rPr>
          <w:tab/>
        </w:r>
        <w:r w:rsidRPr="00F20AE1">
          <w:rPr>
            <w:lang w:val="en-GB"/>
          </w:rPr>
          <w:t>(</w:t>
        </w:r>
        <w:r>
          <w:rPr>
            <w:lang w:val="en-GB"/>
          </w:rPr>
          <w:t>N)</w:t>
        </w:r>
        <w:r>
          <w:rPr>
            <w:lang w:val="en-GB"/>
          </w:rPr>
          <w:tab/>
        </w:r>
        <w:r>
          <w:rPr>
            <w:lang w:val="en-GB"/>
          </w:rPr>
          <w:tab/>
        </w:r>
        <w:r w:rsidRPr="00F20AE1">
          <w:rPr>
            <w:lang w:val="en-GB"/>
          </w:rPr>
          <w:t xml:space="preserve">(S-101 DCEG Clause </w:t>
        </w:r>
        <w:r>
          <w:rPr>
            <w:lang w:val="en-GB"/>
          </w:rPr>
          <w:t>25.</w:t>
        </w:r>
      </w:ins>
      <w:ins w:id="1047" w:author="Teh Stand" w:date="2021-07-02T14:28:00Z">
        <w:r w:rsidR="00FD6BEF">
          <w:rPr>
            <w:lang w:val="en-GB"/>
          </w:rPr>
          <w:t>17</w:t>
        </w:r>
      </w:ins>
      <w:ins w:id="1048" w:author="Teh Stand" w:date="2021-07-02T14:27:00Z">
        <w:r w:rsidRPr="00F20AE1">
          <w:rPr>
            <w:lang w:val="en-GB"/>
          </w:rPr>
          <w:t>)</w:t>
        </w:r>
      </w:ins>
    </w:p>
    <w:p w14:paraId="3CF3CB3B" w14:textId="0CEEB2A3" w:rsidR="005A1259" w:rsidRDefault="005A1259" w:rsidP="005A1259">
      <w:pPr>
        <w:spacing w:after="120"/>
        <w:jc w:val="both"/>
        <w:rPr>
          <w:lang w:val="en-AU"/>
        </w:rPr>
      </w:pPr>
      <w:commentRangeStart w:id="1049"/>
      <w:r>
        <w:rPr>
          <w:rFonts w:cs="Arial"/>
          <w:bCs/>
          <w:lang w:val="en-AU"/>
        </w:rPr>
        <w:t>Where the components of a traffic separation scheme</w:t>
      </w:r>
      <w:r w:rsidR="00626E4E">
        <w:rPr>
          <w:rFonts w:cs="Arial"/>
          <w:bCs/>
          <w:lang w:val="en-AU"/>
        </w:rPr>
        <w:t xml:space="preserve"> (TSS)</w:t>
      </w:r>
      <w:r>
        <w:rPr>
          <w:rFonts w:cs="Arial"/>
          <w:bCs/>
          <w:lang w:val="en-AU"/>
        </w:rPr>
        <w:t xml:space="preserve"> have been aggregated </w:t>
      </w:r>
      <w:r w:rsidRPr="00F20AE1">
        <w:rPr>
          <w:lang w:val="en-GB"/>
        </w:rPr>
        <w:t xml:space="preserve">using the </w:t>
      </w:r>
      <w:r>
        <w:rPr>
          <w:lang w:val="en-GB"/>
        </w:rPr>
        <w:t xml:space="preserve">S-57 </w:t>
      </w:r>
      <w:r w:rsidRPr="00F20AE1">
        <w:rPr>
          <w:lang w:val="en-GB"/>
        </w:rPr>
        <w:t xml:space="preserve">collection object </w:t>
      </w:r>
      <w:r w:rsidRPr="00F20AE1">
        <w:rPr>
          <w:b/>
          <w:lang w:val="en-GB"/>
        </w:rPr>
        <w:t>C_AGGR</w:t>
      </w:r>
      <w:r>
        <w:rPr>
          <w:lang w:val="en-GB"/>
        </w:rPr>
        <w:t xml:space="preserve">, this will be converted during the automated conversion process to an instance of the S-101 feature </w:t>
      </w:r>
      <w:r>
        <w:rPr>
          <w:b/>
          <w:lang w:val="en-GB"/>
        </w:rPr>
        <w:t>Traffic Separation Scheme</w:t>
      </w:r>
      <w:r>
        <w:rPr>
          <w:lang w:val="en-GB"/>
        </w:rPr>
        <w:t>.</w:t>
      </w:r>
      <w:commentRangeEnd w:id="1049"/>
      <w:r w:rsidR="00E20E32">
        <w:rPr>
          <w:rStyle w:val="CommentReference"/>
          <w:rFonts w:ascii="Garamond" w:hAnsi="Garamond"/>
          <w:lang w:eastAsia="en-US"/>
        </w:rPr>
        <w:commentReference w:id="1049"/>
      </w:r>
      <w:r>
        <w:rPr>
          <w:lang w:val="en-GB"/>
        </w:rPr>
        <w:t xml:space="preserve">  The </w:t>
      </w:r>
      <w:r>
        <w:rPr>
          <w:b/>
          <w:lang w:val="en-GB"/>
        </w:rPr>
        <w:t>Traffic Separation Scheme</w:t>
      </w:r>
      <w:r>
        <w:rPr>
          <w:lang w:val="en-GB"/>
        </w:rPr>
        <w:t xml:space="preserve"> and its individual components will be aggregated using the named association </w:t>
      </w:r>
      <w:r w:rsidR="0048763E">
        <w:rPr>
          <w:b/>
          <w:lang w:val="en-GB"/>
        </w:rPr>
        <w:t>Traffic Separation Scheme</w:t>
      </w:r>
      <w:r>
        <w:rPr>
          <w:b/>
          <w:lang w:val="en-GB"/>
        </w:rPr>
        <w:t xml:space="preserve"> Aggregation</w:t>
      </w:r>
      <w:del w:id="1050" w:author="Teh Stand" w:date="2021-07-02T14:31:00Z">
        <w:r w:rsidDel="00FD6BEF">
          <w:rPr>
            <w:lang w:val="en-GB"/>
          </w:rPr>
          <w:delText xml:space="preserve"> (see S-101 DCEG clause 25.</w:delText>
        </w:r>
        <w:r w:rsidR="0048763E" w:rsidDel="00FD6BEF">
          <w:rPr>
            <w:lang w:val="en-GB"/>
          </w:rPr>
          <w:delText>17</w:delText>
        </w:r>
        <w:r w:rsidDel="00FD6BEF">
          <w:rPr>
            <w:lang w:val="en-GB"/>
          </w:rPr>
          <w:delText>)</w:delText>
        </w:r>
      </w:del>
      <w:r>
        <w:rPr>
          <w:lang w:val="en-GB"/>
        </w:rPr>
        <w:t xml:space="preserve">.  </w:t>
      </w:r>
      <w:r>
        <w:rPr>
          <w:lang w:val="en-AU"/>
        </w:rPr>
        <w:t xml:space="preserve">Data Producers are to note that where a </w:t>
      </w:r>
      <w:r>
        <w:rPr>
          <w:b/>
          <w:lang w:val="en-GB"/>
        </w:rPr>
        <w:t>Traffic Separation Scheme</w:t>
      </w:r>
      <w:r>
        <w:rPr>
          <w:lang w:val="en-AU"/>
        </w:rPr>
        <w:t xml:space="preserve"> has been created </w:t>
      </w:r>
      <w:del w:id="1051" w:author="Teh Stand" w:date="2021-08-26T12:29:00Z">
        <w:r w:rsidDel="0061254A">
          <w:rPr>
            <w:lang w:val="en-AU"/>
          </w:rPr>
          <w:delText xml:space="preserve">in </w:delText>
        </w:r>
      </w:del>
      <w:ins w:id="1052" w:author="Teh Stand" w:date="2021-08-26T12:29:00Z">
        <w:r w:rsidR="0061254A">
          <w:rPr>
            <w:lang w:val="en-AU"/>
          </w:rPr>
          <w:t xml:space="preserve">during </w:t>
        </w:r>
      </w:ins>
      <w:r>
        <w:rPr>
          <w:lang w:val="en-AU"/>
        </w:rPr>
        <w:t xml:space="preserve">the </w:t>
      </w:r>
      <w:ins w:id="1053" w:author="Teh Stand" w:date="2021-08-26T12:29:00Z">
        <w:r w:rsidR="0061254A">
          <w:rPr>
            <w:lang w:val="en-AU"/>
          </w:rPr>
          <w:t xml:space="preserve">automated </w:t>
        </w:r>
      </w:ins>
      <w:r>
        <w:rPr>
          <w:lang w:val="en-AU"/>
        </w:rPr>
        <w:t xml:space="preserve">conversion process, it </w:t>
      </w:r>
      <w:del w:id="1054" w:author="Teh Stand" w:date="2021-08-26T12:39:00Z">
        <w:r w:rsidRPr="00306321" w:rsidDel="00E951E3">
          <w:rPr>
            <w:lang w:val="en-AU"/>
          </w:rPr>
          <w:delText>will</w:delText>
        </w:r>
        <w:r w:rsidDel="00E951E3">
          <w:rPr>
            <w:lang w:val="en-AU"/>
          </w:rPr>
          <w:delText xml:space="preserve"> </w:delText>
        </w:r>
      </w:del>
      <w:ins w:id="1055" w:author="Teh Stand" w:date="2021-08-26T12:39:00Z">
        <w:r w:rsidR="00E951E3">
          <w:rPr>
            <w:lang w:val="en-AU"/>
          </w:rPr>
          <w:t xml:space="preserve">may </w:t>
        </w:r>
      </w:ins>
      <w:r>
        <w:rPr>
          <w:lang w:val="en-AU"/>
        </w:rPr>
        <w:t xml:space="preserve">be required to populate the attributes </w:t>
      </w:r>
      <w:r>
        <w:rPr>
          <w:b/>
          <w:lang w:val="en-AU"/>
        </w:rPr>
        <w:t xml:space="preserve">IMO </w:t>
      </w:r>
      <w:del w:id="1056" w:author="Teh Stand" w:date="2021-07-02T14:33:00Z">
        <w:r w:rsidDel="00BD7607">
          <w:rPr>
            <w:b/>
            <w:lang w:val="en-AU"/>
          </w:rPr>
          <w:delText>Adopted</w:delText>
        </w:r>
        <w:r w:rsidDel="00BD7607">
          <w:rPr>
            <w:lang w:val="en-AU"/>
          </w:rPr>
          <w:delText xml:space="preserve"> </w:delText>
        </w:r>
      </w:del>
      <w:ins w:id="1057" w:author="Teh Stand" w:date="2021-07-02T14:33:00Z">
        <w:r w:rsidR="00BD7607">
          <w:rPr>
            <w:b/>
            <w:lang w:val="en-AU"/>
          </w:rPr>
          <w:t>adopted</w:t>
        </w:r>
        <w:r w:rsidR="00BD7607">
          <w:rPr>
            <w:lang w:val="en-AU"/>
          </w:rPr>
          <w:t xml:space="preserve"> </w:t>
        </w:r>
      </w:ins>
      <w:r>
        <w:rPr>
          <w:lang w:val="en-AU"/>
        </w:rPr>
        <w:t xml:space="preserve">and </w:t>
      </w:r>
      <w:r>
        <w:rPr>
          <w:b/>
          <w:lang w:val="en-AU"/>
        </w:rPr>
        <w:t>maximum permitted draught</w:t>
      </w:r>
      <w:r>
        <w:rPr>
          <w:lang w:val="en-AU"/>
        </w:rPr>
        <w:t xml:space="preserve"> manually, if considered necessary.</w:t>
      </w:r>
    </w:p>
    <w:p w14:paraId="620C448B" w14:textId="5C65971A" w:rsidR="0052763A" w:rsidRDefault="0052763A" w:rsidP="0052763A">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jc w:val="both"/>
        <w:rPr>
          <w:lang w:val="en-AU"/>
        </w:rPr>
      </w:pPr>
      <w:r>
        <w:rPr>
          <w:lang w:val="en-AU"/>
        </w:rPr>
        <w:t>The following additional requirements for S-57 encoding must be noted:</w:t>
      </w:r>
    </w:p>
    <w:p w14:paraId="0BAE6DF4" w14:textId="1187A14D" w:rsidR="0052763A" w:rsidRDefault="0052763A" w:rsidP="00C93144">
      <w:pPr>
        <w:pStyle w:val="ListParagraph"/>
        <w:numPr>
          <w:ilvl w:val="0"/>
          <w:numId w:val="20"/>
        </w:numPr>
        <w:tabs>
          <w:tab w:val="left" w:pos="0"/>
          <w:tab w:val="left" w:pos="283"/>
          <w:tab w:val="left" w:pos="566"/>
          <w:tab w:val="left" w:pos="851"/>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284" w:hanging="284"/>
        <w:jc w:val="both"/>
        <w:rPr>
          <w:rFonts w:cs="Arial"/>
          <w:bCs/>
          <w:lang w:val="en-AU"/>
        </w:rPr>
      </w:pPr>
      <w:r>
        <w:rPr>
          <w:rFonts w:cs="Arial"/>
          <w:bCs/>
          <w:lang w:val="en-AU"/>
        </w:rPr>
        <w:t xml:space="preserve">Where the name of the </w:t>
      </w:r>
      <w:r w:rsidR="00626E4E">
        <w:rPr>
          <w:rFonts w:cs="Arial"/>
          <w:bCs/>
          <w:lang w:val="en-AU"/>
        </w:rPr>
        <w:t>TSS</w:t>
      </w:r>
      <w:r>
        <w:rPr>
          <w:rFonts w:cs="Arial"/>
          <w:bCs/>
          <w:lang w:val="en-AU"/>
        </w:rPr>
        <w:t xml:space="preserve"> </w:t>
      </w:r>
      <w:r w:rsidR="00626E4E">
        <w:rPr>
          <w:rFonts w:cs="Arial"/>
          <w:bCs/>
          <w:lang w:val="en-AU"/>
        </w:rPr>
        <w:t>has</w:t>
      </w:r>
      <w:r>
        <w:rPr>
          <w:rFonts w:cs="Arial"/>
          <w:bCs/>
          <w:lang w:val="en-AU"/>
        </w:rPr>
        <w:t xml:space="preserve"> been </w:t>
      </w:r>
      <w:r w:rsidR="00626E4E">
        <w:rPr>
          <w:rFonts w:cs="Arial"/>
          <w:bCs/>
          <w:lang w:val="en-AU"/>
        </w:rPr>
        <w:t xml:space="preserve">encoded in the S-57 dataset using a </w:t>
      </w:r>
      <w:r w:rsidR="00626E4E">
        <w:rPr>
          <w:rFonts w:cs="Arial"/>
          <w:b/>
          <w:bCs/>
          <w:lang w:val="en-AU"/>
        </w:rPr>
        <w:t>SEAARE</w:t>
      </w:r>
      <w:r w:rsidR="00626E4E">
        <w:rPr>
          <w:rFonts w:cs="Arial"/>
          <w:bCs/>
          <w:lang w:val="en-AU"/>
        </w:rPr>
        <w:t xml:space="preserve"> object or by </w:t>
      </w:r>
      <w:r w:rsidR="00626E4E" w:rsidRPr="00F20AE1">
        <w:rPr>
          <w:lang w:val="en-GB"/>
        </w:rPr>
        <w:t>populating OBJNAM for the most representative object in the TSS</w:t>
      </w:r>
      <w:r w:rsidR="00626E4E">
        <w:rPr>
          <w:lang w:val="en-GB"/>
        </w:rPr>
        <w:t xml:space="preserve">, </w:t>
      </w:r>
      <w:r w:rsidR="0015195A">
        <w:rPr>
          <w:lang w:val="en-GB"/>
        </w:rPr>
        <w:t xml:space="preserve">Data producers are advised to also populate the name using OBJNAM on the </w:t>
      </w:r>
      <w:r w:rsidR="0015195A">
        <w:rPr>
          <w:b/>
          <w:lang w:val="en-GB"/>
        </w:rPr>
        <w:t>C_AGGR</w:t>
      </w:r>
      <w:r w:rsidR="0015195A">
        <w:rPr>
          <w:lang w:val="en-GB"/>
        </w:rPr>
        <w:t xml:space="preserve"> prior to conversion</w:t>
      </w:r>
      <w:r w:rsidR="00626E4E">
        <w:rPr>
          <w:lang w:val="en-GB"/>
        </w:rPr>
        <w:t xml:space="preserve">.  The </w:t>
      </w:r>
      <w:r w:rsidR="00626E4E">
        <w:rPr>
          <w:rFonts w:cs="Arial"/>
          <w:b/>
          <w:bCs/>
          <w:lang w:val="en-AU"/>
        </w:rPr>
        <w:t>Sea Area/Named Water Area</w:t>
      </w:r>
      <w:r w:rsidR="00626E4E">
        <w:rPr>
          <w:rFonts w:cs="Arial"/>
          <w:bCs/>
          <w:lang w:val="en-AU"/>
        </w:rPr>
        <w:t xml:space="preserve"> or </w:t>
      </w:r>
      <w:r w:rsidR="00626E4E">
        <w:rPr>
          <w:rFonts w:cs="Arial"/>
          <w:b/>
          <w:bCs/>
          <w:lang w:val="en-AU"/>
        </w:rPr>
        <w:t>feature name</w:t>
      </w:r>
      <w:r w:rsidR="00626E4E">
        <w:rPr>
          <w:rFonts w:cs="Arial"/>
          <w:bCs/>
          <w:lang w:val="en-AU"/>
        </w:rPr>
        <w:t xml:space="preserve"> </w:t>
      </w:r>
      <w:r w:rsidR="00626E4E" w:rsidRPr="00F20AE1">
        <w:rPr>
          <w:lang w:val="en-GB"/>
        </w:rPr>
        <w:t xml:space="preserve">for the most representative </w:t>
      </w:r>
      <w:r w:rsidR="008C2883">
        <w:rPr>
          <w:lang w:val="en-GB"/>
        </w:rPr>
        <w:t>feature</w:t>
      </w:r>
      <w:r w:rsidR="00626E4E" w:rsidRPr="00F20AE1">
        <w:rPr>
          <w:lang w:val="en-GB"/>
        </w:rPr>
        <w:t xml:space="preserve"> in the TSS</w:t>
      </w:r>
      <w:r w:rsidR="00626E4E">
        <w:rPr>
          <w:lang w:val="en-GB"/>
        </w:rPr>
        <w:t xml:space="preserve"> should be removed from the </w:t>
      </w:r>
      <w:r w:rsidR="008C2883">
        <w:rPr>
          <w:lang w:val="en-GB"/>
        </w:rPr>
        <w:t xml:space="preserve">converted </w:t>
      </w:r>
      <w:r w:rsidR="00626E4E">
        <w:rPr>
          <w:lang w:val="en-GB"/>
        </w:rPr>
        <w:t>S-101 dataset in this case.</w:t>
      </w:r>
    </w:p>
    <w:p w14:paraId="6CDDC5D6" w14:textId="174B98D9" w:rsidR="006B2826" w:rsidRPr="00F20AE1" w:rsidRDefault="006B2826" w:rsidP="00C93144">
      <w:pPr>
        <w:pStyle w:val="Heading3"/>
        <w:keepLines/>
        <w:numPr>
          <w:ilvl w:val="2"/>
          <w:numId w:val="13"/>
        </w:numPr>
        <w:tabs>
          <w:tab w:val="clear" w:pos="283"/>
          <w:tab w:val="clear" w:pos="566"/>
          <w:tab w:val="clear" w:pos="720"/>
          <w:tab w:val="clear" w:pos="850"/>
          <w:tab w:val="clear" w:pos="915"/>
          <w:tab w:val="clear" w:pos="2911"/>
          <w:tab w:val="left" w:pos="851"/>
        </w:tabs>
        <w:spacing w:before="240" w:after="120"/>
        <w:ind w:left="851" w:hanging="851"/>
        <w:rPr>
          <w:bCs/>
          <w:lang w:val="en-GB"/>
        </w:rPr>
      </w:pPr>
      <w:bookmarkStart w:id="1058" w:name="_Toc422735787"/>
      <w:bookmarkStart w:id="1059" w:name="_Toc460900594"/>
      <w:bookmarkStart w:id="1060" w:name="_Toc68293309"/>
      <w:r w:rsidRPr="00F20AE1">
        <w:rPr>
          <w:bCs/>
          <w:lang w:val="en-GB"/>
        </w:rPr>
        <w:lastRenderedPageBreak/>
        <w:t>Recommended routes</w:t>
      </w:r>
      <w:bookmarkEnd w:id="1058"/>
      <w:bookmarkEnd w:id="1059"/>
      <w:bookmarkEnd w:id="1060"/>
    </w:p>
    <w:p w14:paraId="2D9F5F33" w14:textId="2DA7B331" w:rsidR="00E20DF7" w:rsidRDefault="00E20DF7" w:rsidP="00E20DF7">
      <w:pPr>
        <w:keepNext/>
        <w:keepLines/>
        <w:tabs>
          <w:tab w:val="left" w:pos="0"/>
          <w:tab w:val="left" w:pos="283"/>
          <w:tab w:val="left" w:pos="566"/>
          <w:tab w:val="left" w:pos="850"/>
          <w:tab w:val="left" w:pos="1134"/>
          <w:tab w:val="left" w:pos="1418"/>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S-57 Geo object:</w:t>
      </w:r>
      <w:r w:rsidRPr="00F20AE1">
        <w:rPr>
          <w:lang w:val="en-GB"/>
        </w:rPr>
        <w:tab/>
      </w:r>
      <w:r w:rsidRPr="00F20AE1">
        <w:rPr>
          <w:lang w:val="en-GB"/>
        </w:rPr>
        <w:tab/>
        <w:t>Recommended route centreline (</w:t>
      </w:r>
      <w:r w:rsidRPr="00F20AE1">
        <w:rPr>
          <w:b/>
          <w:lang w:val="en-GB"/>
        </w:rPr>
        <w:t>RCRTCL</w:t>
      </w:r>
      <w:r w:rsidRPr="00F20AE1">
        <w:rPr>
          <w:lang w:val="en-GB"/>
        </w:rPr>
        <w:t>)</w:t>
      </w:r>
      <w:r>
        <w:rPr>
          <w:lang w:val="en-GB"/>
        </w:rPr>
        <w:tab/>
      </w:r>
      <w:r w:rsidRPr="00F20AE1">
        <w:rPr>
          <w:lang w:val="en-GB"/>
        </w:rPr>
        <w:t>(</w:t>
      </w:r>
      <w:r>
        <w:rPr>
          <w:lang w:val="en-GB"/>
        </w:rPr>
        <w:t>L</w:t>
      </w:r>
      <w:r w:rsidRPr="00F20AE1">
        <w:rPr>
          <w:lang w:val="en-GB"/>
        </w:rPr>
        <w:t>)</w:t>
      </w:r>
    </w:p>
    <w:p w14:paraId="5613EFE8" w14:textId="4821AF49" w:rsidR="00E20DF7" w:rsidRDefault="00E20DF7" w:rsidP="00E20DF7">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w:t>
      </w:r>
      <w:r w:rsidR="006F1C0D">
        <w:rPr>
          <w:u w:val="single"/>
          <w:lang w:val="en-GB"/>
        </w:rPr>
        <w:t>-</w:t>
      </w:r>
      <w:r w:rsidRPr="00F20AE1">
        <w:rPr>
          <w:u w:val="single"/>
          <w:lang w:val="en-GB"/>
        </w:rPr>
        <w:t>101 Geo feature</w:t>
      </w:r>
      <w:r w:rsidRPr="00F20AE1">
        <w:rPr>
          <w:lang w:val="en-GB"/>
        </w:rPr>
        <w:t>:</w:t>
      </w:r>
      <w:r w:rsidRPr="00F20AE1">
        <w:rPr>
          <w:lang w:val="en-GB"/>
        </w:rPr>
        <w:tab/>
      </w:r>
      <w:r>
        <w:rPr>
          <w:b/>
          <w:lang w:val="en-GB"/>
        </w:rPr>
        <w:t>Recommended Route Centreline</w:t>
      </w:r>
      <w:r w:rsidRPr="00F20AE1">
        <w:rPr>
          <w:b/>
          <w:lang w:val="en-GB"/>
        </w:rPr>
        <w:tab/>
      </w:r>
      <w:r>
        <w:rPr>
          <w:b/>
          <w:lang w:val="en-GB"/>
        </w:rPr>
        <w:tab/>
      </w:r>
      <w:r>
        <w:rPr>
          <w:b/>
          <w:lang w:val="en-GB"/>
        </w:rPr>
        <w:tab/>
      </w:r>
      <w:r>
        <w:rPr>
          <w:b/>
          <w:lang w:val="en-GB"/>
        </w:rPr>
        <w:tab/>
      </w:r>
      <w:r w:rsidRPr="00F20AE1">
        <w:rPr>
          <w:lang w:val="en-GB"/>
        </w:rPr>
        <w:t>(</w:t>
      </w:r>
      <w:r w:rsidR="00D115F6">
        <w:rPr>
          <w:lang w:val="en-GB"/>
        </w:rPr>
        <w:t>C</w:t>
      </w:r>
      <w:r>
        <w:rPr>
          <w:lang w:val="en-GB"/>
        </w:rPr>
        <w:t xml:space="preserve">)  </w:t>
      </w:r>
      <w:r>
        <w:rPr>
          <w:lang w:val="en-GB"/>
        </w:rPr>
        <w:tab/>
      </w:r>
      <w:r w:rsidRPr="00F20AE1">
        <w:rPr>
          <w:lang w:val="en-GB"/>
        </w:rPr>
        <w:t xml:space="preserve">(S-101 DCEG Clause </w:t>
      </w:r>
      <w:r>
        <w:rPr>
          <w:lang w:val="en-GB"/>
        </w:rPr>
        <w:t>15.9</w:t>
      </w:r>
      <w:r w:rsidRPr="00F20AE1">
        <w:rPr>
          <w:lang w:val="en-GB"/>
        </w:rPr>
        <w:t>)</w:t>
      </w:r>
    </w:p>
    <w:p w14:paraId="787535D9" w14:textId="0EBC1467" w:rsidR="003B16FB" w:rsidRPr="00F20AE1" w:rsidRDefault="003B16FB" w:rsidP="0018173B">
      <w:pPr>
        <w:spacing w:after="120"/>
        <w:jc w:val="both"/>
        <w:rPr>
          <w:lang w:val="en-GB"/>
        </w:rPr>
      </w:pPr>
      <w:r w:rsidRPr="00F20AE1">
        <w:rPr>
          <w:lang w:val="en-GB"/>
        </w:rPr>
        <w:t xml:space="preserve">All instances of encoding of the S-57 Feature object </w:t>
      </w:r>
      <w:r w:rsidRPr="00F20AE1">
        <w:rPr>
          <w:b/>
          <w:lang w:val="en-GB"/>
        </w:rPr>
        <w:t>RCRTCL</w:t>
      </w:r>
      <w:r w:rsidRPr="00F20AE1">
        <w:rPr>
          <w:lang w:val="en-GB"/>
        </w:rPr>
        <w:t xml:space="preserve"> and its binding attributes will be </w:t>
      </w:r>
      <w:r w:rsidR="00BD7607">
        <w:rPr>
          <w:lang w:val="en-GB"/>
        </w:rPr>
        <w:t>converted</w:t>
      </w:r>
      <w:r w:rsidR="00BD7607" w:rsidRPr="00F20AE1">
        <w:rPr>
          <w:lang w:val="en-GB"/>
        </w:rPr>
        <w:t xml:space="preserve"> </w:t>
      </w:r>
      <w:r w:rsidRPr="00F20AE1">
        <w:rPr>
          <w:lang w:val="en-GB"/>
        </w:rPr>
        <w:t xml:space="preserve">automatically </w:t>
      </w:r>
      <w:r w:rsidR="00BD7607">
        <w:rPr>
          <w:lang w:val="en-GB"/>
        </w:rPr>
        <w:t>to an instance of</w:t>
      </w:r>
      <w:r w:rsidRPr="00F20AE1">
        <w:rPr>
          <w:lang w:val="en-GB"/>
        </w:rPr>
        <w:t xml:space="preserve"> the S-101 feature </w:t>
      </w:r>
      <w:r>
        <w:rPr>
          <w:b/>
          <w:lang w:val="en-GB"/>
        </w:rPr>
        <w:t>Recommended Route Centreline</w:t>
      </w:r>
      <w:r w:rsidRPr="00F20AE1">
        <w:rPr>
          <w:b/>
          <w:lang w:val="en-GB"/>
        </w:rPr>
        <w:t xml:space="preserve"> </w:t>
      </w:r>
      <w:r w:rsidRPr="00F20AE1">
        <w:rPr>
          <w:lang w:val="en-GB"/>
        </w:rPr>
        <w:t>during the automated conversion process.  However, Data Producers are advised that the following enumerate type attribute ha</w:t>
      </w:r>
      <w:r>
        <w:rPr>
          <w:lang w:val="en-GB"/>
        </w:rPr>
        <w:t>s</w:t>
      </w:r>
      <w:r w:rsidRPr="00F20AE1">
        <w:rPr>
          <w:lang w:val="en-GB"/>
        </w:rPr>
        <w:t xml:space="preserve"> restricted allowable enumerate values for </w:t>
      </w:r>
      <w:r>
        <w:rPr>
          <w:b/>
          <w:lang w:val="en-GB"/>
        </w:rPr>
        <w:t>Recommended Route Centreline</w:t>
      </w:r>
      <w:r w:rsidRPr="00F20AE1">
        <w:rPr>
          <w:lang w:val="en-GB"/>
        </w:rPr>
        <w:t xml:space="preserve"> in S-101:</w:t>
      </w:r>
    </w:p>
    <w:p w14:paraId="439FAD62" w14:textId="77777777" w:rsidR="003B16FB" w:rsidRPr="00F20AE1" w:rsidRDefault="003B16FB" w:rsidP="003B16FB">
      <w:pPr>
        <w:spacing w:after="120"/>
        <w:jc w:val="both"/>
        <w:rPr>
          <w:lang w:val="en-GB"/>
        </w:rPr>
      </w:pPr>
      <w:r>
        <w:rPr>
          <w:b/>
          <w:lang w:val="en-GB"/>
        </w:rPr>
        <w:t>technique of vertical measurement</w:t>
      </w:r>
      <w:r w:rsidRPr="00F20AE1">
        <w:rPr>
          <w:lang w:val="en-GB"/>
        </w:rPr>
        <w:tab/>
      </w:r>
      <w:r w:rsidRPr="00F20AE1">
        <w:rPr>
          <w:lang w:val="en-GB"/>
        </w:rPr>
        <w:tab/>
        <w:t>(</w:t>
      </w:r>
      <w:r>
        <w:rPr>
          <w:lang w:val="en-GB"/>
        </w:rPr>
        <w:t>TECSOU</w:t>
      </w:r>
      <w:r w:rsidRPr="00F20AE1">
        <w:rPr>
          <w:lang w:val="en-GB"/>
        </w:rPr>
        <w:t>)</w:t>
      </w:r>
    </w:p>
    <w:p w14:paraId="5FCB63A3" w14:textId="008ABF83" w:rsidR="003B16FB" w:rsidRDefault="003B16FB" w:rsidP="003B16FB">
      <w:pPr>
        <w:spacing w:after="120"/>
        <w:jc w:val="both"/>
        <w:rPr>
          <w:rFonts w:cs="Arial"/>
          <w:bCs/>
          <w:lang w:val="en-GB"/>
        </w:rPr>
      </w:pPr>
      <w:r w:rsidRPr="00F20AE1">
        <w:rPr>
          <w:rFonts w:cs="Arial"/>
          <w:bCs/>
          <w:lang w:val="en-GB"/>
        </w:rPr>
        <w:t xml:space="preserve">See S-101 </w:t>
      </w:r>
      <w:r>
        <w:rPr>
          <w:rFonts w:cs="Arial"/>
          <w:bCs/>
          <w:lang w:val="en-GB"/>
        </w:rPr>
        <w:t>DCEG clause 15.</w:t>
      </w:r>
      <w:r w:rsidR="00834A4E">
        <w:rPr>
          <w:rFonts w:cs="Arial"/>
          <w:bCs/>
          <w:lang w:val="en-GB"/>
        </w:rPr>
        <w:t>9</w:t>
      </w:r>
      <w:r>
        <w:rPr>
          <w:rFonts w:cs="Arial"/>
          <w:bCs/>
          <w:lang w:val="en-GB"/>
        </w:rPr>
        <w:t xml:space="preserve"> for the listing</w:t>
      </w:r>
      <w:r w:rsidRPr="00F20AE1">
        <w:rPr>
          <w:rFonts w:cs="Arial"/>
          <w:bCs/>
          <w:lang w:val="en-GB"/>
        </w:rPr>
        <w:t xml:space="preserve"> of allowable values.  Values populated in S-57 for th</w:t>
      </w:r>
      <w:r>
        <w:rPr>
          <w:rFonts w:cs="Arial"/>
          <w:bCs/>
          <w:lang w:val="en-GB"/>
        </w:rPr>
        <w:t>is</w:t>
      </w:r>
      <w:r w:rsidR="00E7402D">
        <w:rPr>
          <w:rFonts w:cs="Arial"/>
          <w:bCs/>
          <w:lang w:val="en-GB"/>
        </w:rPr>
        <w:t xml:space="preserve"> attribute</w:t>
      </w:r>
      <w:r w:rsidRPr="00F20AE1">
        <w:rPr>
          <w:rFonts w:cs="Arial"/>
          <w:bCs/>
          <w:lang w:val="en-GB"/>
        </w:rPr>
        <w:t xml:space="preserve"> other than the allowable values will</w:t>
      </w:r>
      <w:r w:rsidRPr="00F20AE1">
        <w:rPr>
          <w:lang w:val="en-GB"/>
        </w:rPr>
        <w:t xml:space="preserve"> not be converted across to S-101</w:t>
      </w:r>
      <w:r w:rsidRPr="00F20AE1">
        <w:rPr>
          <w:rFonts w:cs="Arial"/>
          <w:bCs/>
          <w:lang w:val="en-GB"/>
        </w:rPr>
        <w:t xml:space="preserve">.  Data Producers are advised to check any populated values for </w:t>
      </w:r>
      <w:r>
        <w:rPr>
          <w:rFonts w:cs="Arial"/>
          <w:bCs/>
          <w:lang w:val="en-GB"/>
        </w:rPr>
        <w:t>TECSOU</w:t>
      </w:r>
      <w:r w:rsidRPr="00F20AE1">
        <w:rPr>
          <w:rFonts w:cs="Arial"/>
          <w:bCs/>
          <w:lang w:val="en-GB"/>
        </w:rPr>
        <w:t xml:space="preserve"> on </w:t>
      </w:r>
      <w:r w:rsidRPr="00F20AE1">
        <w:rPr>
          <w:b/>
          <w:lang w:val="en-GB"/>
        </w:rPr>
        <w:t>RCRTCL</w:t>
      </w:r>
      <w:r w:rsidRPr="00F20AE1">
        <w:rPr>
          <w:rFonts w:cs="Arial"/>
          <w:bCs/>
          <w:lang w:val="en-GB"/>
        </w:rPr>
        <w:t xml:space="preserve"> and amend appropriately.</w:t>
      </w:r>
    </w:p>
    <w:p w14:paraId="5B5582DF" w14:textId="2EDE1167" w:rsidR="006B2826" w:rsidRPr="00F20AE1" w:rsidRDefault="006B2826" w:rsidP="00C93144">
      <w:pPr>
        <w:pStyle w:val="Heading3"/>
        <w:keepLines/>
        <w:numPr>
          <w:ilvl w:val="2"/>
          <w:numId w:val="13"/>
        </w:numPr>
        <w:tabs>
          <w:tab w:val="clear" w:pos="283"/>
          <w:tab w:val="clear" w:pos="566"/>
          <w:tab w:val="clear" w:pos="720"/>
          <w:tab w:val="clear" w:pos="850"/>
          <w:tab w:val="clear" w:pos="915"/>
          <w:tab w:val="clear" w:pos="2911"/>
          <w:tab w:val="left" w:pos="851"/>
        </w:tabs>
        <w:spacing w:before="240" w:after="120"/>
        <w:ind w:left="851" w:hanging="851"/>
        <w:rPr>
          <w:bCs/>
          <w:lang w:val="en-GB"/>
        </w:rPr>
      </w:pPr>
      <w:bookmarkStart w:id="1061" w:name="_Toc422735789"/>
      <w:bookmarkStart w:id="1062" w:name="_Toc460900595"/>
      <w:bookmarkStart w:id="1063" w:name="_Toc68293310"/>
      <w:r w:rsidRPr="00F20AE1">
        <w:rPr>
          <w:bCs/>
          <w:lang w:val="en-GB"/>
        </w:rPr>
        <w:t>Recommended direction of traffic flow</w:t>
      </w:r>
      <w:bookmarkEnd w:id="1061"/>
      <w:bookmarkEnd w:id="1062"/>
      <w:bookmarkEnd w:id="1063"/>
    </w:p>
    <w:p w14:paraId="76232354" w14:textId="39AF0E39" w:rsidR="006E5636" w:rsidRDefault="006E5636" w:rsidP="006E5636">
      <w:pPr>
        <w:keepNext/>
        <w:keepLines/>
        <w:tabs>
          <w:tab w:val="left" w:pos="0"/>
          <w:tab w:val="left" w:pos="283"/>
          <w:tab w:val="left" w:pos="566"/>
          <w:tab w:val="left" w:pos="850"/>
          <w:tab w:val="left" w:pos="1134"/>
          <w:tab w:val="left" w:pos="1418"/>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S-57 Geo object:</w:t>
      </w:r>
      <w:r w:rsidRPr="00F20AE1">
        <w:rPr>
          <w:lang w:val="en-GB"/>
        </w:rPr>
        <w:tab/>
      </w:r>
      <w:r w:rsidRPr="00F20AE1">
        <w:rPr>
          <w:lang w:val="en-GB"/>
        </w:rPr>
        <w:tab/>
        <w:t>Recommended traffic lane part (</w:t>
      </w:r>
      <w:r w:rsidRPr="00F20AE1">
        <w:rPr>
          <w:b/>
          <w:lang w:val="en-GB"/>
        </w:rPr>
        <w:t>RCTLPT</w:t>
      </w:r>
      <w:r w:rsidRPr="00F20AE1">
        <w:rPr>
          <w:lang w:val="en-GB"/>
        </w:rPr>
        <w:t>)</w:t>
      </w:r>
      <w:r>
        <w:rPr>
          <w:lang w:val="en-GB"/>
        </w:rPr>
        <w:tab/>
      </w:r>
      <w:r w:rsidRPr="00F20AE1">
        <w:rPr>
          <w:lang w:val="en-GB"/>
        </w:rPr>
        <w:t>(</w:t>
      </w:r>
      <w:r>
        <w:rPr>
          <w:lang w:val="en-GB"/>
        </w:rPr>
        <w:t>P</w:t>
      </w:r>
      <w:proofErr w:type="gramStart"/>
      <w:r>
        <w:rPr>
          <w:lang w:val="en-GB"/>
        </w:rPr>
        <w:t>,A</w:t>
      </w:r>
      <w:proofErr w:type="gramEnd"/>
      <w:r w:rsidRPr="00F20AE1">
        <w:rPr>
          <w:lang w:val="en-GB"/>
        </w:rPr>
        <w:t>)</w:t>
      </w:r>
    </w:p>
    <w:p w14:paraId="3D0F4EEB" w14:textId="60676F5C" w:rsidR="006E5636" w:rsidRDefault="006E5636" w:rsidP="006E5636">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w:t>
      </w:r>
      <w:r w:rsidR="006F1C0D">
        <w:rPr>
          <w:u w:val="single"/>
          <w:lang w:val="en-GB"/>
        </w:rPr>
        <w:t>-</w:t>
      </w:r>
      <w:r w:rsidRPr="00F20AE1">
        <w:rPr>
          <w:u w:val="single"/>
          <w:lang w:val="en-GB"/>
        </w:rPr>
        <w:t>101 Geo feature</w:t>
      </w:r>
      <w:r w:rsidRPr="00F20AE1">
        <w:rPr>
          <w:lang w:val="en-GB"/>
        </w:rPr>
        <w:t>:</w:t>
      </w:r>
      <w:r w:rsidRPr="00F20AE1">
        <w:rPr>
          <w:lang w:val="en-GB"/>
        </w:rPr>
        <w:tab/>
      </w:r>
      <w:r>
        <w:rPr>
          <w:b/>
          <w:lang w:val="en-GB"/>
        </w:rPr>
        <w:t>Recommended Traffic Lane Part</w:t>
      </w:r>
      <w:r>
        <w:rPr>
          <w:b/>
          <w:lang w:val="en-GB"/>
        </w:rPr>
        <w:tab/>
      </w:r>
      <w:r>
        <w:rPr>
          <w:b/>
          <w:lang w:val="en-GB"/>
        </w:rPr>
        <w:tab/>
      </w:r>
      <w:r>
        <w:rPr>
          <w:b/>
          <w:lang w:val="en-GB"/>
        </w:rPr>
        <w:tab/>
      </w:r>
      <w:r>
        <w:rPr>
          <w:b/>
          <w:lang w:val="en-GB"/>
        </w:rPr>
        <w:tab/>
      </w:r>
      <w:r w:rsidRPr="00F20AE1">
        <w:rPr>
          <w:lang w:val="en-GB"/>
        </w:rPr>
        <w:t>(</w:t>
      </w:r>
      <w:r>
        <w:rPr>
          <w:lang w:val="en-GB"/>
        </w:rPr>
        <w:t>P</w:t>
      </w:r>
      <w:proofErr w:type="gramStart"/>
      <w:r>
        <w:rPr>
          <w:lang w:val="en-GB"/>
        </w:rPr>
        <w:t>,S</w:t>
      </w:r>
      <w:proofErr w:type="gramEnd"/>
      <w:r>
        <w:rPr>
          <w:lang w:val="en-GB"/>
        </w:rPr>
        <w:t xml:space="preserve">)  </w:t>
      </w:r>
      <w:r>
        <w:rPr>
          <w:lang w:val="en-GB"/>
        </w:rPr>
        <w:tab/>
      </w:r>
      <w:r w:rsidRPr="00F20AE1">
        <w:rPr>
          <w:lang w:val="en-GB"/>
        </w:rPr>
        <w:t xml:space="preserve">(S-101 DCEG Clause </w:t>
      </w:r>
      <w:r>
        <w:rPr>
          <w:lang w:val="en-GB"/>
        </w:rPr>
        <w:t>15.12</w:t>
      </w:r>
      <w:r w:rsidRPr="00F20AE1">
        <w:rPr>
          <w:lang w:val="en-GB"/>
        </w:rPr>
        <w:t>)</w:t>
      </w:r>
    </w:p>
    <w:p w14:paraId="7CF5EA38" w14:textId="48EB2552" w:rsidR="007E0C3C" w:rsidRDefault="007E0C3C" w:rsidP="007E0C3C">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lang w:val="en-GB"/>
        </w:rPr>
        <w:t xml:space="preserve">All instances of encoding of the S-57 Feature object </w:t>
      </w:r>
      <w:r w:rsidRPr="00F20AE1">
        <w:rPr>
          <w:b/>
          <w:lang w:val="en-GB"/>
        </w:rPr>
        <w:t>RCTLPT</w:t>
      </w:r>
      <w:r w:rsidRPr="00F20AE1">
        <w:rPr>
          <w:lang w:val="en-GB"/>
        </w:rPr>
        <w:t xml:space="preserve"> and its binding attributes will be </w:t>
      </w:r>
      <w:r w:rsidR="00BD7607">
        <w:rPr>
          <w:lang w:val="en-GB"/>
        </w:rPr>
        <w:t>converted</w:t>
      </w:r>
      <w:r w:rsidR="00BD7607" w:rsidRPr="00F20AE1">
        <w:rPr>
          <w:lang w:val="en-GB"/>
        </w:rPr>
        <w:t xml:space="preserve"> </w:t>
      </w:r>
      <w:r w:rsidRPr="00F20AE1">
        <w:rPr>
          <w:lang w:val="en-GB"/>
        </w:rPr>
        <w:t xml:space="preserve">automatically </w:t>
      </w:r>
      <w:r w:rsidR="00BD7607">
        <w:rPr>
          <w:lang w:val="en-GB"/>
        </w:rPr>
        <w:t>to an instance of</w:t>
      </w:r>
      <w:r w:rsidRPr="00F20AE1">
        <w:rPr>
          <w:lang w:val="en-GB"/>
        </w:rPr>
        <w:t xml:space="preserve"> the S-101 feature </w:t>
      </w:r>
      <w:r>
        <w:rPr>
          <w:b/>
          <w:lang w:val="en-GB"/>
        </w:rPr>
        <w:t>Recommended Traffic Lane Part</w:t>
      </w:r>
      <w:r w:rsidRPr="00F20AE1">
        <w:rPr>
          <w:b/>
          <w:lang w:val="en-GB"/>
        </w:rPr>
        <w:t xml:space="preserve"> </w:t>
      </w:r>
      <w:r w:rsidRPr="00F20AE1">
        <w:rPr>
          <w:lang w:val="en-GB"/>
        </w:rPr>
        <w:t>during the automated conversion process.</w:t>
      </w:r>
    </w:p>
    <w:p w14:paraId="12F84675" w14:textId="634E1D15" w:rsidR="006B2826" w:rsidRPr="00F20AE1" w:rsidRDefault="006B2826" w:rsidP="00C93144">
      <w:pPr>
        <w:pStyle w:val="Heading3"/>
        <w:keepLines/>
        <w:numPr>
          <w:ilvl w:val="2"/>
          <w:numId w:val="13"/>
        </w:numPr>
        <w:tabs>
          <w:tab w:val="clear" w:pos="283"/>
          <w:tab w:val="clear" w:pos="566"/>
          <w:tab w:val="clear" w:pos="720"/>
          <w:tab w:val="clear" w:pos="850"/>
          <w:tab w:val="clear" w:pos="915"/>
          <w:tab w:val="clear" w:pos="2911"/>
          <w:tab w:val="left" w:pos="851"/>
        </w:tabs>
        <w:spacing w:before="240" w:after="120"/>
        <w:ind w:left="851" w:hanging="851"/>
        <w:rPr>
          <w:bCs/>
          <w:lang w:val="en-GB"/>
        </w:rPr>
      </w:pPr>
      <w:bookmarkStart w:id="1064" w:name="_Toc422735791"/>
      <w:bookmarkStart w:id="1065" w:name="_Toc460900596"/>
      <w:bookmarkStart w:id="1066" w:name="_Toc68293311"/>
      <w:r w:rsidRPr="00F20AE1">
        <w:rPr>
          <w:bCs/>
          <w:lang w:val="en-GB"/>
        </w:rPr>
        <w:t>Two-way routes</w:t>
      </w:r>
      <w:bookmarkEnd w:id="1064"/>
      <w:bookmarkEnd w:id="1065"/>
      <w:bookmarkEnd w:id="1066"/>
    </w:p>
    <w:p w14:paraId="784C15C0" w14:textId="1EC25062" w:rsidR="007E0C3C" w:rsidRDefault="007E0C3C" w:rsidP="007E0C3C">
      <w:pPr>
        <w:keepNext/>
        <w:keepLines/>
        <w:tabs>
          <w:tab w:val="left" w:pos="0"/>
          <w:tab w:val="left" w:pos="283"/>
          <w:tab w:val="left" w:pos="566"/>
          <w:tab w:val="left" w:pos="850"/>
          <w:tab w:val="left" w:pos="1134"/>
          <w:tab w:val="left" w:pos="1418"/>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S-57 Geo object:</w:t>
      </w:r>
      <w:r w:rsidRPr="00F20AE1">
        <w:rPr>
          <w:lang w:val="en-GB"/>
        </w:rPr>
        <w:tab/>
      </w:r>
      <w:r w:rsidRPr="00F20AE1">
        <w:rPr>
          <w:lang w:val="en-GB"/>
        </w:rPr>
        <w:tab/>
        <w:t>Two-way route part (</w:t>
      </w:r>
      <w:r w:rsidRPr="00F20AE1">
        <w:rPr>
          <w:b/>
          <w:lang w:val="en-GB"/>
        </w:rPr>
        <w:t>TWRTPT</w:t>
      </w:r>
      <w:r w:rsidRPr="00F20AE1">
        <w:rPr>
          <w:lang w:val="en-GB"/>
        </w:rPr>
        <w:t>)</w:t>
      </w:r>
      <w:r>
        <w:rPr>
          <w:lang w:val="en-GB"/>
        </w:rPr>
        <w:tab/>
      </w:r>
      <w:r>
        <w:rPr>
          <w:lang w:val="en-GB"/>
        </w:rPr>
        <w:tab/>
      </w:r>
      <w:r w:rsidRPr="00F20AE1">
        <w:rPr>
          <w:lang w:val="en-GB"/>
        </w:rPr>
        <w:t>(</w:t>
      </w:r>
      <w:r>
        <w:rPr>
          <w:lang w:val="en-GB"/>
        </w:rPr>
        <w:t>P</w:t>
      </w:r>
      <w:proofErr w:type="gramStart"/>
      <w:r>
        <w:rPr>
          <w:lang w:val="en-GB"/>
        </w:rPr>
        <w:t>,A</w:t>
      </w:r>
      <w:proofErr w:type="gramEnd"/>
      <w:r w:rsidRPr="00F20AE1">
        <w:rPr>
          <w:lang w:val="en-GB"/>
        </w:rPr>
        <w:t>)</w:t>
      </w:r>
    </w:p>
    <w:p w14:paraId="19EB6DB3" w14:textId="00038D24" w:rsidR="007E0C3C" w:rsidRDefault="007E0C3C" w:rsidP="007E0C3C">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w:t>
      </w:r>
      <w:r w:rsidR="006F1C0D">
        <w:rPr>
          <w:u w:val="single"/>
          <w:lang w:val="en-GB"/>
        </w:rPr>
        <w:t>-</w:t>
      </w:r>
      <w:r w:rsidRPr="00F20AE1">
        <w:rPr>
          <w:u w:val="single"/>
          <w:lang w:val="en-GB"/>
        </w:rPr>
        <w:t>101 Geo feature</w:t>
      </w:r>
      <w:r w:rsidRPr="00F20AE1">
        <w:rPr>
          <w:lang w:val="en-GB"/>
        </w:rPr>
        <w:t>:</w:t>
      </w:r>
      <w:r w:rsidRPr="00F20AE1">
        <w:rPr>
          <w:lang w:val="en-GB"/>
        </w:rPr>
        <w:tab/>
      </w:r>
      <w:r>
        <w:rPr>
          <w:b/>
          <w:lang w:val="en-GB"/>
        </w:rPr>
        <w:t>Two-Way Route Part</w:t>
      </w:r>
      <w:r>
        <w:rPr>
          <w:b/>
          <w:lang w:val="en-GB"/>
        </w:rPr>
        <w:tab/>
      </w:r>
      <w:r>
        <w:rPr>
          <w:b/>
          <w:lang w:val="en-GB"/>
        </w:rPr>
        <w:tab/>
      </w:r>
      <w:r>
        <w:rPr>
          <w:b/>
          <w:lang w:val="en-GB"/>
        </w:rPr>
        <w:tab/>
      </w:r>
      <w:r>
        <w:rPr>
          <w:b/>
          <w:lang w:val="en-GB"/>
        </w:rPr>
        <w:tab/>
      </w:r>
      <w:r>
        <w:rPr>
          <w:b/>
          <w:lang w:val="en-GB"/>
        </w:rPr>
        <w:tab/>
      </w:r>
      <w:r w:rsidRPr="00F20AE1">
        <w:rPr>
          <w:lang w:val="en-GB"/>
        </w:rPr>
        <w:t>(</w:t>
      </w:r>
      <w:r>
        <w:rPr>
          <w:lang w:val="en-GB"/>
        </w:rPr>
        <w:t>P</w:t>
      </w:r>
      <w:proofErr w:type="gramStart"/>
      <w:r>
        <w:rPr>
          <w:lang w:val="en-GB"/>
        </w:rPr>
        <w:t>,S</w:t>
      </w:r>
      <w:proofErr w:type="gramEnd"/>
      <w:r>
        <w:rPr>
          <w:lang w:val="en-GB"/>
        </w:rPr>
        <w:t xml:space="preserve">)  </w:t>
      </w:r>
      <w:r>
        <w:rPr>
          <w:lang w:val="en-GB"/>
        </w:rPr>
        <w:tab/>
      </w:r>
      <w:r>
        <w:rPr>
          <w:lang w:val="en-GB"/>
        </w:rPr>
        <w:tab/>
      </w:r>
      <w:r w:rsidRPr="00F20AE1">
        <w:rPr>
          <w:lang w:val="en-GB"/>
        </w:rPr>
        <w:t xml:space="preserve">(S-101 DCEG Clause </w:t>
      </w:r>
      <w:r>
        <w:rPr>
          <w:lang w:val="en-GB"/>
        </w:rPr>
        <w:t>15.10</w:t>
      </w:r>
      <w:r w:rsidRPr="00F20AE1">
        <w:rPr>
          <w:lang w:val="en-GB"/>
        </w:rPr>
        <w:t>)</w:t>
      </w:r>
    </w:p>
    <w:p w14:paraId="39D0BA74" w14:textId="234A4318" w:rsidR="00A220F8" w:rsidRDefault="00A220F8" w:rsidP="00A220F8">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w:t>
      </w:r>
      <w:r w:rsidR="006F1C0D">
        <w:rPr>
          <w:u w:val="single"/>
          <w:lang w:val="en-GB"/>
        </w:rPr>
        <w:t>-</w:t>
      </w:r>
      <w:r w:rsidRPr="00F20AE1">
        <w:rPr>
          <w:u w:val="single"/>
          <w:lang w:val="en-GB"/>
        </w:rPr>
        <w:t>101 Geo feature</w:t>
      </w:r>
      <w:r w:rsidRPr="00F20AE1">
        <w:rPr>
          <w:lang w:val="en-GB"/>
        </w:rPr>
        <w:t>:</w:t>
      </w:r>
      <w:r w:rsidRPr="00F20AE1">
        <w:rPr>
          <w:lang w:val="en-GB"/>
        </w:rPr>
        <w:tab/>
      </w:r>
      <w:r>
        <w:rPr>
          <w:b/>
          <w:lang w:val="en-GB"/>
        </w:rPr>
        <w:t>Two-Way Route</w:t>
      </w:r>
      <w:r>
        <w:rPr>
          <w:b/>
          <w:lang w:val="en-GB"/>
        </w:rPr>
        <w:tab/>
      </w:r>
      <w:r>
        <w:rPr>
          <w:b/>
          <w:lang w:val="en-GB"/>
        </w:rPr>
        <w:tab/>
      </w:r>
      <w:r>
        <w:rPr>
          <w:b/>
          <w:lang w:val="en-GB"/>
        </w:rPr>
        <w:tab/>
      </w:r>
      <w:r>
        <w:rPr>
          <w:b/>
          <w:lang w:val="en-GB"/>
        </w:rPr>
        <w:tab/>
      </w:r>
      <w:r>
        <w:rPr>
          <w:b/>
          <w:lang w:val="en-GB"/>
        </w:rPr>
        <w:tab/>
      </w:r>
      <w:r>
        <w:rPr>
          <w:b/>
          <w:lang w:val="en-GB"/>
        </w:rPr>
        <w:tab/>
      </w:r>
      <w:r w:rsidRPr="00F20AE1">
        <w:rPr>
          <w:lang w:val="en-GB"/>
        </w:rPr>
        <w:t>(</w:t>
      </w:r>
      <w:r>
        <w:rPr>
          <w:lang w:val="en-GB"/>
        </w:rPr>
        <w:t xml:space="preserve">N)  </w:t>
      </w:r>
      <w:r>
        <w:rPr>
          <w:lang w:val="en-GB"/>
        </w:rPr>
        <w:tab/>
      </w:r>
      <w:r>
        <w:rPr>
          <w:lang w:val="en-GB"/>
        </w:rPr>
        <w:tab/>
      </w:r>
      <w:r>
        <w:rPr>
          <w:lang w:val="en-GB"/>
        </w:rPr>
        <w:tab/>
      </w:r>
      <w:r w:rsidRPr="00F20AE1">
        <w:rPr>
          <w:lang w:val="en-GB"/>
        </w:rPr>
        <w:t xml:space="preserve">(S-101 DCEG Clause </w:t>
      </w:r>
      <w:r>
        <w:rPr>
          <w:lang w:val="en-GB"/>
        </w:rPr>
        <w:t>15.11</w:t>
      </w:r>
      <w:r w:rsidRPr="00F20AE1">
        <w:rPr>
          <w:lang w:val="en-GB"/>
        </w:rPr>
        <w:t>)</w:t>
      </w:r>
    </w:p>
    <w:p w14:paraId="3E2EF2CE" w14:textId="5EC5668B" w:rsidR="00BD7607" w:rsidRDefault="00BD7607" w:rsidP="00BD7607">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ins w:id="1067" w:author="Teh Stand" w:date="2021-07-02T14:36:00Z"/>
          <w:lang w:val="en-GB"/>
        </w:rPr>
      </w:pPr>
      <w:ins w:id="1068" w:author="Teh Stand" w:date="2021-07-02T14:36:00Z">
        <w:r w:rsidRPr="00F20AE1">
          <w:rPr>
            <w:u w:val="single"/>
            <w:lang w:val="en-GB"/>
          </w:rPr>
          <w:t>S</w:t>
        </w:r>
      </w:ins>
      <w:ins w:id="1069" w:author="Teh Stand" w:date="2021-07-06T12:47:00Z">
        <w:r w:rsidR="006F1C0D">
          <w:rPr>
            <w:u w:val="single"/>
            <w:lang w:val="en-GB"/>
          </w:rPr>
          <w:t>-</w:t>
        </w:r>
      </w:ins>
      <w:ins w:id="1070" w:author="Teh Stand" w:date="2021-07-02T14:36:00Z">
        <w:r w:rsidRPr="00F20AE1">
          <w:rPr>
            <w:u w:val="single"/>
            <w:lang w:val="en-GB"/>
          </w:rPr>
          <w:t xml:space="preserve">101 </w:t>
        </w:r>
        <w:r>
          <w:rPr>
            <w:u w:val="single"/>
            <w:lang w:val="en-GB"/>
          </w:rPr>
          <w:t>Association</w:t>
        </w:r>
        <w:r w:rsidRPr="00F20AE1">
          <w:rPr>
            <w:lang w:val="en-GB"/>
          </w:rPr>
          <w:t>:</w:t>
        </w:r>
        <w:r w:rsidRPr="00F20AE1">
          <w:rPr>
            <w:lang w:val="en-GB"/>
          </w:rPr>
          <w:tab/>
        </w:r>
        <w:r w:rsidRPr="00F20AE1">
          <w:rPr>
            <w:lang w:val="en-GB"/>
          </w:rPr>
          <w:tab/>
        </w:r>
      </w:ins>
      <w:ins w:id="1071" w:author="Teh Stand" w:date="2021-07-02T14:37:00Z">
        <w:r>
          <w:rPr>
            <w:b/>
            <w:lang w:val="en-GB"/>
          </w:rPr>
          <w:t>T</w:t>
        </w:r>
      </w:ins>
      <w:ins w:id="1072" w:author="Teh Stand" w:date="2021-07-02T14:36:00Z">
        <w:r>
          <w:rPr>
            <w:b/>
            <w:lang w:val="en-GB"/>
          </w:rPr>
          <w:t xml:space="preserve">wo-Way </w:t>
        </w:r>
      </w:ins>
      <w:ins w:id="1073" w:author="Teh Stand" w:date="2021-07-02T14:37:00Z">
        <w:r>
          <w:rPr>
            <w:b/>
            <w:lang w:val="en-GB"/>
          </w:rPr>
          <w:t>Route</w:t>
        </w:r>
      </w:ins>
      <w:ins w:id="1074" w:author="Teh Stand" w:date="2021-07-02T14:36:00Z">
        <w:r>
          <w:rPr>
            <w:b/>
            <w:lang w:val="en-GB"/>
          </w:rPr>
          <w:t xml:space="preserve"> Aggregation</w:t>
        </w:r>
        <w:r w:rsidRPr="00F20AE1">
          <w:rPr>
            <w:b/>
            <w:lang w:val="en-GB"/>
          </w:rPr>
          <w:tab/>
        </w:r>
      </w:ins>
      <w:ins w:id="1075" w:author="Teh Stand" w:date="2021-07-02T14:37:00Z">
        <w:r>
          <w:rPr>
            <w:b/>
            <w:lang w:val="en-GB"/>
          </w:rPr>
          <w:tab/>
        </w:r>
      </w:ins>
      <w:ins w:id="1076" w:author="Teh Stand" w:date="2021-07-02T14:36:00Z">
        <w:r w:rsidRPr="00F20AE1">
          <w:rPr>
            <w:lang w:val="en-GB"/>
          </w:rPr>
          <w:t>(</w:t>
        </w:r>
        <w:r>
          <w:rPr>
            <w:lang w:val="en-GB"/>
          </w:rPr>
          <w:t>N)</w:t>
        </w:r>
        <w:r>
          <w:rPr>
            <w:lang w:val="en-GB"/>
          </w:rPr>
          <w:tab/>
        </w:r>
        <w:r>
          <w:rPr>
            <w:lang w:val="en-GB"/>
          </w:rPr>
          <w:tab/>
        </w:r>
        <w:r>
          <w:rPr>
            <w:lang w:val="en-GB"/>
          </w:rPr>
          <w:tab/>
        </w:r>
        <w:r>
          <w:rPr>
            <w:lang w:val="en-GB"/>
          </w:rPr>
          <w:tab/>
        </w:r>
        <w:r w:rsidRPr="00F20AE1">
          <w:rPr>
            <w:lang w:val="en-GB"/>
          </w:rPr>
          <w:t xml:space="preserve">(S-101 DCEG Clause </w:t>
        </w:r>
        <w:r>
          <w:rPr>
            <w:lang w:val="en-GB"/>
          </w:rPr>
          <w:t>25.1</w:t>
        </w:r>
      </w:ins>
      <w:ins w:id="1077" w:author="Teh Stand" w:date="2021-07-02T14:37:00Z">
        <w:r>
          <w:rPr>
            <w:lang w:val="en-GB"/>
          </w:rPr>
          <w:t>8</w:t>
        </w:r>
      </w:ins>
      <w:ins w:id="1078" w:author="Teh Stand" w:date="2021-07-02T14:36:00Z">
        <w:r w:rsidRPr="00F20AE1">
          <w:rPr>
            <w:lang w:val="en-GB"/>
          </w:rPr>
          <w:t>)</w:t>
        </w:r>
      </w:ins>
    </w:p>
    <w:p w14:paraId="17820510" w14:textId="6540A44A" w:rsidR="00A220F8" w:rsidRPr="00F20AE1" w:rsidRDefault="00A220F8" w:rsidP="0018173B">
      <w:pPr>
        <w:spacing w:after="120"/>
        <w:jc w:val="both"/>
        <w:rPr>
          <w:lang w:val="en-GB"/>
        </w:rPr>
      </w:pPr>
      <w:r w:rsidRPr="00F20AE1">
        <w:rPr>
          <w:lang w:val="en-GB"/>
        </w:rPr>
        <w:t xml:space="preserve">All instances of encoding of the S-57 Feature object </w:t>
      </w:r>
      <w:r w:rsidRPr="00F20AE1">
        <w:rPr>
          <w:b/>
          <w:lang w:val="en-GB"/>
        </w:rPr>
        <w:t>TWRTPT</w:t>
      </w:r>
      <w:r w:rsidRPr="00F20AE1">
        <w:rPr>
          <w:lang w:val="en-GB"/>
        </w:rPr>
        <w:t xml:space="preserve"> and its binding attributes will be </w:t>
      </w:r>
      <w:r w:rsidR="00BD7607">
        <w:rPr>
          <w:lang w:val="en-GB"/>
        </w:rPr>
        <w:t>converted</w:t>
      </w:r>
      <w:r w:rsidR="00BD7607" w:rsidRPr="00F20AE1">
        <w:rPr>
          <w:lang w:val="en-GB"/>
        </w:rPr>
        <w:t xml:space="preserve"> </w:t>
      </w:r>
      <w:r w:rsidRPr="00F20AE1">
        <w:rPr>
          <w:lang w:val="en-GB"/>
        </w:rPr>
        <w:t xml:space="preserve">automatically </w:t>
      </w:r>
      <w:r w:rsidR="00BD7607">
        <w:rPr>
          <w:lang w:val="en-GB"/>
        </w:rPr>
        <w:t>to an instance of</w:t>
      </w:r>
      <w:r w:rsidRPr="00F20AE1">
        <w:rPr>
          <w:lang w:val="en-GB"/>
        </w:rPr>
        <w:t xml:space="preserve"> the S-101 feature </w:t>
      </w:r>
      <w:r>
        <w:rPr>
          <w:b/>
          <w:lang w:val="en-GB"/>
        </w:rPr>
        <w:t>Two-Way Route Part</w:t>
      </w:r>
      <w:r w:rsidRPr="00F20AE1">
        <w:rPr>
          <w:b/>
          <w:lang w:val="en-GB"/>
        </w:rPr>
        <w:t xml:space="preserve"> </w:t>
      </w:r>
      <w:r w:rsidRPr="00F20AE1">
        <w:rPr>
          <w:lang w:val="en-GB"/>
        </w:rPr>
        <w:t>during the automated conversion process.  However, Data Producers are advised that the following enumerate type attribute ha</w:t>
      </w:r>
      <w:r>
        <w:rPr>
          <w:lang w:val="en-GB"/>
        </w:rPr>
        <w:t>s</w:t>
      </w:r>
      <w:r w:rsidRPr="00F20AE1">
        <w:rPr>
          <w:lang w:val="en-GB"/>
        </w:rPr>
        <w:t xml:space="preserve"> restricted allowable enumerate values for </w:t>
      </w:r>
      <w:r>
        <w:rPr>
          <w:b/>
          <w:lang w:val="en-GB"/>
        </w:rPr>
        <w:t>Two-Way Route Part</w:t>
      </w:r>
      <w:r w:rsidRPr="00A220F8">
        <w:rPr>
          <w:lang w:val="en-GB"/>
        </w:rPr>
        <w:t xml:space="preserve"> </w:t>
      </w:r>
      <w:r w:rsidRPr="00F20AE1">
        <w:rPr>
          <w:lang w:val="en-GB"/>
        </w:rPr>
        <w:t>in S-101:</w:t>
      </w:r>
    </w:p>
    <w:p w14:paraId="7209027D" w14:textId="77777777" w:rsidR="00A220F8" w:rsidRPr="00F20AE1" w:rsidRDefault="00A220F8" w:rsidP="00A220F8">
      <w:pPr>
        <w:spacing w:after="120"/>
        <w:jc w:val="both"/>
        <w:rPr>
          <w:lang w:val="en-GB"/>
        </w:rPr>
      </w:pPr>
      <w:r>
        <w:rPr>
          <w:b/>
          <w:lang w:val="en-GB"/>
        </w:rPr>
        <w:t>technique of vertical measurement</w:t>
      </w:r>
      <w:r w:rsidRPr="00F20AE1">
        <w:rPr>
          <w:lang w:val="en-GB"/>
        </w:rPr>
        <w:tab/>
      </w:r>
      <w:r w:rsidRPr="00F20AE1">
        <w:rPr>
          <w:lang w:val="en-GB"/>
        </w:rPr>
        <w:tab/>
        <w:t>(</w:t>
      </w:r>
      <w:r>
        <w:rPr>
          <w:lang w:val="en-GB"/>
        </w:rPr>
        <w:t>TECSOU</w:t>
      </w:r>
      <w:r w:rsidRPr="00F20AE1">
        <w:rPr>
          <w:lang w:val="en-GB"/>
        </w:rPr>
        <w:t>)</w:t>
      </w:r>
    </w:p>
    <w:p w14:paraId="5EB160C8" w14:textId="65E1B30B" w:rsidR="00A220F8" w:rsidRDefault="00A220F8" w:rsidP="00A220F8">
      <w:pPr>
        <w:spacing w:after="120"/>
        <w:jc w:val="both"/>
        <w:rPr>
          <w:rFonts w:cs="Arial"/>
          <w:bCs/>
          <w:lang w:val="en-GB"/>
        </w:rPr>
      </w:pPr>
      <w:r w:rsidRPr="00F20AE1">
        <w:rPr>
          <w:rFonts w:cs="Arial"/>
          <w:bCs/>
          <w:lang w:val="en-GB"/>
        </w:rPr>
        <w:t xml:space="preserve">See S-101 </w:t>
      </w:r>
      <w:r>
        <w:rPr>
          <w:rFonts w:cs="Arial"/>
          <w:bCs/>
          <w:lang w:val="en-GB"/>
        </w:rPr>
        <w:t>DCEG clause 15.10 for the listing</w:t>
      </w:r>
      <w:r w:rsidRPr="00F20AE1">
        <w:rPr>
          <w:rFonts w:cs="Arial"/>
          <w:bCs/>
          <w:lang w:val="en-GB"/>
        </w:rPr>
        <w:t xml:space="preserve"> of allowable values.  Values populated in S-57 for th</w:t>
      </w:r>
      <w:r>
        <w:rPr>
          <w:rFonts w:cs="Arial"/>
          <w:bCs/>
          <w:lang w:val="en-GB"/>
        </w:rPr>
        <w:t>is</w:t>
      </w:r>
      <w:r w:rsidRPr="00F20AE1">
        <w:rPr>
          <w:rFonts w:cs="Arial"/>
          <w:bCs/>
          <w:lang w:val="en-GB"/>
        </w:rPr>
        <w:t xml:space="preserve"> attribute other than the allowable values will</w:t>
      </w:r>
      <w:r w:rsidRPr="00F20AE1">
        <w:rPr>
          <w:lang w:val="en-GB"/>
        </w:rPr>
        <w:t xml:space="preserve"> not be converted across to S-101</w:t>
      </w:r>
      <w:r w:rsidRPr="00F20AE1">
        <w:rPr>
          <w:rFonts w:cs="Arial"/>
          <w:bCs/>
          <w:lang w:val="en-GB"/>
        </w:rPr>
        <w:t xml:space="preserve">.  Data Producers are advised to check any populated values for </w:t>
      </w:r>
      <w:r>
        <w:rPr>
          <w:rFonts w:cs="Arial"/>
          <w:bCs/>
          <w:lang w:val="en-GB"/>
        </w:rPr>
        <w:t>TECSOU</w:t>
      </w:r>
      <w:r w:rsidRPr="00F20AE1">
        <w:rPr>
          <w:rFonts w:cs="Arial"/>
          <w:bCs/>
          <w:lang w:val="en-GB"/>
        </w:rPr>
        <w:t xml:space="preserve"> on </w:t>
      </w:r>
      <w:r w:rsidRPr="00F20AE1">
        <w:rPr>
          <w:b/>
          <w:lang w:val="en-GB"/>
        </w:rPr>
        <w:t>TWRTPT</w:t>
      </w:r>
      <w:r w:rsidRPr="00F20AE1">
        <w:rPr>
          <w:rFonts w:cs="Arial"/>
          <w:bCs/>
          <w:lang w:val="en-GB"/>
        </w:rPr>
        <w:t xml:space="preserve"> and amend appropriately.</w:t>
      </w:r>
    </w:p>
    <w:p w14:paraId="107CAF75" w14:textId="5BE1687E" w:rsidR="00A220F8" w:rsidRDefault="00A220F8" w:rsidP="00A220F8">
      <w:pPr>
        <w:spacing w:after="120"/>
        <w:jc w:val="both"/>
        <w:rPr>
          <w:lang w:val="en-AU"/>
        </w:rPr>
      </w:pPr>
      <w:commentRangeStart w:id="1079"/>
      <w:r>
        <w:rPr>
          <w:rFonts w:cs="Arial"/>
          <w:bCs/>
          <w:lang w:val="en-AU"/>
        </w:rPr>
        <w:t xml:space="preserve">Where the components of a two-way route have been aggregated </w:t>
      </w:r>
      <w:r w:rsidRPr="00F20AE1">
        <w:rPr>
          <w:lang w:val="en-GB"/>
        </w:rPr>
        <w:t xml:space="preserve">using the </w:t>
      </w:r>
      <w:r>
        <w:rPr>
          <w:lang w:val="en-GB"/>
        </w:rPr>
        <w:t xml:space="preserve">S-57 </w:t>
      </w:r>
      <w:r w:rsidRPr="00F20AE1">
        <w:rPr>
          <w:lang w:val="en-GB"/>
        </w:rPr>
        <w:t xml:space="preserve">collection object </w:t>
      </w:r>
      <w:r w:rsidRPr="00F20AE1">
        <w:rPr>
          <w:b/>
          <w:lang w:val="en-GB"/>
        </w:rPr>
        <w:t>C_AGGR</w:t>
      </w:r>
      <w:r>
        <w:rPr>
          <w:lang w:val="en-GB"/>
        </w:rPr>
        <w:t xml:space="preserve">, this will be converted during the automated conversion process to an instance of the S-101 feature </w:t>
      </w:r>
      <w:r>
        <w:rPr>
          <w:b/>
          <w:lang w:val="en-GB"/>
        </w:rPr>
        <w:t>Two-Way Route</w:t>
      </w:r>
      <w:r>
        <w:rPr>
          <w:lang w:val="en-GB"/>
        </w:rPr>
        <w:t>.</w:t>
      </w:r>
      <w:commentRangeEnd w:id="1079"/>
      <w:r>
        <w:rPr>
          <w:rStyle w:val="CommentReference"/>
          <w:rFonts w:ascii="Garamond" w:hAnsi="Garamond"/>
          <w:lang w:eastAsia="en-US"/>
        </w:rPr>
        <w:commentReference w:id="1079"/>
      </w:r>
      <w:r>
        <w:rPr>
          <w:lang w:val="en-GB"/>
        </w:rPr>
        <w:t xml:space="preserve">  The </w:t>
      </w:r>
      <w:r>
        <w:rPr>
          <w:b/>
          <w:lang w:val="en-GB"/>
        </w:rPr>
        <w:t>Two-Way Route</w:t>
      </w:r>
      <w:r>
        <w:rPr>
          <w:lang w:val="en-GB"/>
        </w:rPr>
        <w:t xml:space="preserve"> and its individual components will be aggregated using the named association </w:t>
      </w:r>
      <w:r w:rsidR="0048763E">
        <w:rPr>
          <w:b/>
          <w:lang w:val="en-GB"/>
        </w:rPr>
        <w:t>Two-Way Route</w:t>
      </w:r>
      <w:r>
        <w:rPr>
          <w:b/>
          <w:lang w:val="en-GB"/>
        </w:rPr>
        <w:t xml:space="preserve"> Aggregation</w:t>
      </w:r>
      <w:del w:id="1080" w:author="Teh Stand" w:date="2021-07-02T14:37:00Z">
        <w:r w:rsidDel="00BD7607">
          <w:rPr>
            <w:lang w:val="en-GB"/>
          </w:rPr>
          <w:delText xml:space="preserve"> (see S-101 DCEG clause 25.</w:delText>
        </w:r>
        <w:r w:rsidR="0048763E" w:rsidDel="00BD7607">
          <w:rPr>
            <w:lang w:val="en-GB"/>
          </w:rPr>
          <w:delText>18</w:delText>
        </w:r>
        <w:r w:rsidDel="00BD7607">
          <w:rPr>
            <w:lang w:val="en-GB"/>
          </w:rPr>
          <w:delText>)</w:delText>
        </w:r>
      </w:del>
      <w:r>
        <w:rPr>
          <w:lang w:val="en-GB"/>
        </w:rPr>
        <w:t xml:space="preserve">.  </w:t>
      </w:r>
      <w:r>
        <w:rPr>
          <w:lang w:val="en-AU"/>
        </w:rPr>
        <w:t xml:space="preserve">Data Producers are to note that where a </w:t>
      </w:r>
      <w:r w:rsidR="0048763E">
        <w:rPr>
          <w:b/>
          <w:lang w:val="en-GB"/>
        </w:rPr>
        <w:t>Two-Way Route</w:t>
      </w:r>
      <w:r>
        <w:rPr>
          <w:lang w:val="en-AU"/>
        </w:rPr>
        <w:t xml:space="preserve"> has been created in the conversion process, it </w:t>
      </w:r>
      <w:r w:rsidRPr="00306321">
        <w:rPr>
          <w:lang w:val="en-AU"/>
        </w:rPr>
        <w:t>will</w:t>
      </w:r>
      <w:r>
        <w:rPr>
          <w:lang w:val="en-AU"/>
        </w:rPr>
        <w:t xml:space="preserve"> be required to populate the attribute </w:t>
      </w:r>
      <w:r>
        <w:rPr>
          <w:b/>
          <w:lang w:val="en-AU"/>
        </w:rPr>
        <w:t>maximum permitted draught</w:t>
      </w:r>
      <w:r>
        <w:rPr>
          <w:lang w:val="en-AU"/>
        </w:rPr>
        <w:t xml:space="preserve"> manually, if considered necessary.</w:t>
      </w:r>
    </w:p>
    <w:p w14:paraId="1A63CE4F" w14:textId="77777777" w:rsidR="00A220F8" w:rsidRDefault="00A220F8" w:rsidP="00A220F8">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jc w:val="both"/>
        <w:rPr>
          <w:lang w:val="en-AU"/>
        </w:rPr>
      </w:pPr>
      <w:r>
        <w:rPr>
          <w:lang w:val="en-AU"/>
        </w:rPr>
        <w:t>The following additional requirements for S-57 encoding must be noted:</w:t>
      </w:r>
    </w:p>
    <w:p w14:paraId="01EE6606" w14:textId="2827CCCE" w:rsidR="00A220F8" w:rsidRDefault="00A220F8" w:rsidP="00C93144">
      <w:pPr>
        <w:pStyle w:val="ListParagraph"/>
        <w:numPr>
          <w:ilvl w:val="0"/>
          <w:numId w:val="20"/>
        </w:numPr>
        <w:tabs>
          <w:tab w:val="left" w:pos="0"/>
          <w:tab w:val="left" w:pos="283"/>
          <w:tab w:val="left" w:pos="566"/>
          <w:tab w:val="left" w:pos="851"/>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284" w:hanging="284"/>
        <w:jc w:val="both"/>
        <w:rPr>
          <w:rFonts w:cs="Arial"/>
          <w:bCs/>
          <w:lang w:val="en-AU"/>
        </w:rPr>
      </w:pPr>
      <w:r>
        <w:rPr>
          <w:rFonts w:cs="Arial"/>
          <w:bCs/>
          <w:lang w:val="en-AU"/>
        </w:rPr>
        <w:t xml:space="preserve">Where the name of the </w:t>
      </w:r>
      <w:r w:rsidR="0048763E">
        <w:rPr>
          <w:rFonts w:cs="Arial"/>
          <w:bCs/>
          <w:lang w:val="en-AU"/>
        </w:rPr>
        <w:t>two-way route</w:t>
      </w:r>
      <w:r>
        <w:rPr>
          <w:rFonts w:cs="Arial"/>
          <w:bCs/>
          <w:lang w:val="en-AU"/>
        </w:rPr>
        <w:t xml:space="preserve"> has been encoded in the S-57 dataset using a </w:t>
      </w:r>
      <w:r>
        <w:rPr>
          <w:rFonts w:cs="Arial"/>
          <w:b/>
          <w:bCs/>
          <w:lang w:val="en-AU"/>
        </w:rPr>
        <w:t>SEAARE</w:t>
      </w:r>
      <w:r>
        <w:rPr>
          <w:rFonts w:cs="Arial"/>
          <w:bCs/>
          <w:lang w:val="en-AU"/>
        </w:rPr>
        <w:t xml:space="preserve"> object or by </w:t>
      </w:r>
      <w:r w:rsidRPr="00F20AE1">
        <w:rPr>
          <w:lang w:val="en-GB"/>
        </w:rPr>
        <w:t xml:space="preserve">populating OBJNAM for the most representative object in the </w:t>
      </w:r>
      <w:r w:rsidR="0048763E">
        <w:rPr>
          <w:lang w:val="en-GB"/>
        </w:rPr>
        <w:t>two-way route</w:t>
      </w:r>
      <w:r>
        <w:rPr>
          <w:lang w:val="en-GB"/>
        </w:rPr>
        <w:t xml:space="preserve">, </w:t>
      </w:r>
      <w:r w:rsidR="0015195A">
        <w:rPr>
          <w:lang w:val="en-GB"/>
        </w:rPr>
        <w:t xml:space="preserve">Data producers are advised to also populate the name using OBJNAM on the </w:t>
      </w:r>
      <w:r w:rsidR="0015195A">
        <w:rPr>
          <w:b/>
          <w:lang w:val="en-GB"/>
        </w:rPr>
        <w:t>C_AGGR</w:t>
      </w:r>
      <w:r w:rsidR="0015195A">
        <w:rPr>
          <w:lang w:val="en-GB"/>
        </w:rPr>
        <w:t xml:space="preserve"> prior to conversion</w:t>
      </w:r>
      <w:r>
        <w:rPr>
          <w:lang w:val="en-GB"/>
        </w:rPr>
        <w:t xml:space="preserve">.  The </w:t>
      </w:r>
      <w:r>
        <w:rPr>
          <w:rFonts w:cs="Arial"/>
          <w:b/>
          <w:bCs/>
          <w:lang w:val="en-AU"/>
        </w:rPr>
        <w:t>Sea Area/Named Water Area</w:t>
      </w:r>
      <w:r>
        <w:rPr>
          <w:rFonts w:cs="Arial"/>
          <w:bCs/>
          <w:lang w:val="en-AU"/>
        </w:rPr>
        <w:t xml:space="preserve"> or </w:t>
      </w:r>
      <w:r>
        <w:rPr>
          <w:rFonts w:cs="Arial"/>
          <w:b/>
          <w:bCs/>
          <w:lang w:val="en-AU"/>
        </w:rPr>
        <w:t>feature name</w:t>
      </w:r>
      <w:r>
        <w:rPr>
          <w:rFonts w:cs="Arial"/>
          <w:bCs/>
          <w:lang w:val="en-AU"/>
        </w:rPr>
        <w:t xml:space="preserve"> </w:t>
      </w:r>
      <w:r w:rsidRPr="00F20AE1">
        <w:rPr>
          <w:lang w:val="en-GB"/>
        </w:rPr>
        <w:t xml:space="preserve">for the most representative </w:t>
      </w:r>
      <w:r>
        <w:rPr>
          <w:lang w:val="en-GB"/>
        </w:rPr>
        <w:t>feature</w:t>
      </w:r>
      <w:r w:rsidRPr="00F20AE1">
        <w:rPr>
          <w:lang w:val="en-GB"/>
        </w:rPr>
        <w:t xml:space="preserve"> in the </w:t>
      </w:r>
      <w:r w:rsidR="0048763E">
        <w:rPr>
          <w:lang w:val="en-GB"/>
        </w:rPr>
        <w:t>two-way route</w:t>
      </w:r>
      <w:r>
        <w:rPr>
          <w:lang w:val="en-GB"/>
        </w:rPr>
        <w:t xml:space="preserve"> should be removed from the converted S-101 dataset in this case.</w:t>
      </w:r>
    </w:p>
    <w:p w14:paraId="49557075" w14:textId="1B1820A2" w:rsidR="006B2826" w:rsidRPr="00F20AE1" w:rsidRDefault="006B2826" w:rsidP="00C93144">
      <w:pPr>
        <w:pStyle w:val="Heading3"/>
        <w:keepLines/>
        <w:numPr>
          <w:ilvl w:val="2"/>
          <w:numId w:val="13"/>
        </w:numPr>
        <w:tabs>
          <w:tab w:val="clear" w:pos="283"/>
          <w:tab w:val="clear" w:pos="566"/>
          <w:tab w:val="clear" w:pos="720"/>
          <w:tab w:val="clear" w:pos="850"/>
          <w:tab w:val="clear" w:pos="915"/>
          <w:tab w:val="clear" w:pos="2911"/>
          <w:tab w:val="left" w:pos="851"/>
        </w:tabs>
        <w:spacing w:before="240" w:after="120"/>
        <w:ind w:left="851" w:hanging="851"/>
        <w:rPr>
          <w:bCs/>
          <w:lang w:val="en-GB"/>
        </w:rPr>
      </w:pPr>
      <w:bookmarkStart w:id="1081" w:name="_Toc422735793"/>
      <w:bookmarkStart w:id="1082" w:name="_Toc460900597"/>
      <w:bookmarkStart w:id="1083" w:name="_Toc68293312"/>
      <w:r w:rsidRPr="00F20AE1">
        <w:rPr>
          <w:bCs/>
          <w:lang w:val="en-GB"/>
        </w:rPr>
        <w:lastRenderedPageBreak/>
        <w:t>Areas to be avoided</w:t>
      </w:r>
      <w:bookmarkEnd w:id="1081"/>
      <w:bookmarkEnd w:id="1082"/>
      <w:bookmarkEnd w:id="1083"/>
    </w:p>
    <w:p w14:paraId="071D6D27" w14:textId="4EA1560B" w:rsidR="008B2293" w:rsidRPr="008B2293" w:rsidRDefault="008B2293" w:rsidP="008B2293">
      <w:pPr>
        <w:spacing w:after="120"/>
        <w:jc w:val="both"/>
        <w:rPr>
          <w:rFonts w:cs="Arial"/>
          <w:bCs/>
          <w:lang w:val="en-AU"/>
        </w:rPr>
      </w:pPr>
      <w:r>
        <w:rPr>
          <w:rFonts w:cs="Arial"/>
          <w:bCs/>
          <w:lang w:val="en-AU"/>
        </w:rPr>
        <w:t>The guidance for the encoding an IMO Area to be Avoided remains unchanged in S-101</w:t>
      </w:r>
      <w:r w:rsidRPr="00560C1D">
        <w:rPr>
          <w:rFonts w:cs="Arial"/>
          <w:bCs/>
          <w:lang w:val="en-AU"/>
        </w:rPr>
        <w:t>.</w:t>
      </w:r>
      <w:r>
        <w:rPr>
          <w:rFonts w:cs="Arial"/>
          <w:bCs/>
          <w:lang w:val="en-AU"/>
        </w:rPr>
        <w:t xml:space="preserve">  See S-101 DCEG clause 17.6.</w:t>
      </w:r>
    </w:p>
    <w:p w14:paraId="29BBC9CA" w14:textId="15B3C165" w:rsidR="006B2826" w:rsidRPr="00F20AE1" w:rsidRDefault="006B2826" w:rsidP="00C93144">
      <w:pPr>
        <w:pStyle w:val="Heading2"/>
        <w:numPr>
          <w:ilvl w:val="1"/>
          <w:numId w:val="13"/>
        </w:numPr>
        <w:tabs>
          <w:tab w:val="clear" w:pos="283"/>
          <w:tab w:val="clear" w:pos="576"/>
          <w:tab w:val="clear" w:pos="720"/>
          <w:tab w:val="clear" w:pos="850"/>
          <w:tab w:val="clear" w:pos="915"/>
          <w:tab w:val="clear" w:pos="2911"/>
          <w:tab w:val="left" w:pos="851"/>
        </w:tabs>
        <w:spacing w:before="240" w:after="120"/>
        <w:ind w:left="851" w:hanging="851"/>
        <w:rPr>
          <w:bCs/>
          <w:lang w:val="en-GB"/>
        </w:rPr>
      </w:pPr>
      <w:bookmarkStart w:id="1084" w:name="_Toc422735795"/>
      <w:bookmarkStart w:id="1085" w:name="_Toc460900598"/>
      <w:bookmarkStart w:id="1086" w:name="_Toc68293313"/>
      <w:r w:rsidRPr="00F20AE1">
        <w:rPr>
          <w:bCs/>
          <w:lang w:val="en-GB"/>
        </w:rPr>
        <w:t>Ferries</w:t>
      </w:r>
      <w:bookmarkEnd w:id="1084"/>
      <w:bookmarkEnd w:id="1085"/>
      <w:bookmarkEnd w:id="1086"/>
    </w:p>
    <w:p w14:paraId="773EDBAF" w14:textId="30535E80" w:rsidR="008B2293" w:rsidRDefault="008B2293" w:rsidP="008B2293">
      <w:pPr>
        <w:keepNext/>
        <w:keepLines/>
        <w:tabs>
          <w:tab w:val="left" w:pos="0"/>
          <w:tab w:val="left" w:pos="283"/>
          <w:tab w:val="left" w:pos="566"/>
          <w:tab w:val="left" w:pos="850"/>
          <w:tab w:val="left" w:pos="1134"/>
          <w:tab w:val="left" w:pos="1418"/>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S-57 Geo object:</w:t>
      </w:r>
      <w:r w:rsidRPr="00F20AE1">
        <w:rPr>
          <w:lang w:val="en-GB"/>
        </w:rPr>
        <w:tab/>
      </w:r>
      <w:r w:rsidRPr="00F20AE1">
        <w:rPr>
          <w:lang w:val="en-GB"/>
        </w:rPr>
        <w:tab/>
        <w:t>Ferry route (</w:t>
      </w:r>
      <w:r w:rsidRPr="00F20AE1">
        <w:rPr>
          <w:b/>
          <w:lang w:val="en-GB"/>
        </w:rPr>
        <w:t>FERYRT</w:t>
      </w:r>
      <w:r w:rsidRPr="00F20AE1">
        <w:rPr>
          <w:lang w:val="en-GB"/>
        </w:rPr>
        <w:t>)</w:t>
      </w:r>
      <w:r>
        <w:rPr>
          <w:lang w:val="en-GB"/>
        </w:rPr>
        <w:tab/>
      </w:r>
      <w:r>
        <w:rPr>
          <w:lang w:val="en-GB"/>
        </w:rPr>
        <w:tab/>
      </w:r>
      <w:r w:rsidRPr="00F20AE1">
        <w:rPr>
          <w:lang w:val="en-GB"/>
        </w:rPr>
        <w:t>(</w:t>
      </w:r>
      <w:r>
        <w:rPr>
          <w:lang w:val="en-GB"/>
        </w:rPr>
        <w:t>L</w:t>
      </w:r>
      <w:proofErr w:type="gramStart"/>
      <w:r>
        <w:rPr>
          <w:lang w:val="en-GB"/>
        </w:rPr>
        <w:t>,A</w:t>
      </w:r>
      <w:proofErr w:type="gramEnd"/>
      <w:r w:rsidRPr="00F20AE1">
        <w:rPr>
          <w:lang w:val="en-GB"/>
        </w:rPr>
        <w:t>)</w:t>
      </w:r>
    </w:p>
    <w:p w14:paraId="417EB0B0" w14:textId="7BEBA47D" w:rsidR="008B2293" w:rsidRDefault="008B2293" w:rsidP="008B2293">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w:t>
      </w:r>
      <w:r w:rsidR="006F1C0D">
        <w:rPr>
          <w:u w:val="single"/>
          <w:lang w:val="en-GB"/>
        </w:rPr>
        <w:t>-</w:t>
      </w:r>
      <w:r w:rsidRPr="00F20AE1">
        <w:rPr>
          <w:u w:val="single"/>
          <w:lang w:val="en-GB"/>
        </w:rPr>
        <w:t>101 Geo feature</w:t>
      </w:r>
      <w:r w:rsidRPr="00F20AE1">
        <w:rPr>
          <w:lang w:val="en-GB"/>
        </w:rPr>
        <w:t>:</w:t>
      </w:r>
      <w:r w:rsidRPr="00F20AE1">
        <w:rPr>
          <w:lang w:val="en-GB"/>
        </w:rPr>
        <w:tab/>
      </w:r>
      <w:r>
        <w:rPr>
          <w:b/>
          <w:lang w:val="en-GB"/>
        </w:rPr>
        <w:t>Ferry Route</w:t>
      </w:r>
      <w:r>
        <w:rPr>
          <w:b/>
          <w:lang w:val="en-GB"/>
        </w:rPr>
        <w:tab/>
      </w:r>
      <w:r>
        <w:rPr>
          <w:b/>
          <w:lang w:val="en-GB"/>
        </w:rPr>
        <w:tab/>
      </w:r>
      <w:r>
        <w:rPr>
          <w:b/>
          <w:lang w:val="en-GB"/>
        </w:rPr>
        <w:tab/>
      </w:r>
      <w:r>
        <w:rPr>
          <w:b/>
          <w:lang w:val="en-GB"/>
        </w:rPr>
        <w:tab/>
      </w:r>
      <w:r>
        <w:rPr>
          <w:b/>
          <w:lang w:val="en-GB"/>
        </w:rPr>
        <w:tab/>
      </w:r>
      <w:r w:rsidRPr="00F20AE1">
        <w:rPr>
          <w:lang w:val="en-GB"/>
        </w:rPr>
        <w:t>(</w:t>
      </w:r>
      <w:r>
        <w:rPr>
          <w:lang w:val="en-GB"/>
        </w:rPr>
        <w:t>C</w:t>
      </w:r>
      <w:proofErr w:type="gramStart"/>
      <w:r>
        <w:rPr>
          <w:lang w:val="en-GB"/>
        </w:rPr>
        <w:t>,S</w:t>
      </w:r>
      <w:proofErr w:type="gramEnd"/>
      <w:r>
        <w:rPr>
          <w:lang w:val="en-GB"/>
        </w:rPr>
        <w:t xml:space="preserve">)  </w:t>
      </w:r>
      <w:r>
        <w:rPr>
          <w:lang w:val="en-GB"/>
        </w:rPr>
        <w:tab/>
      </w:r>
      <w:r>
        <w:rPr>
          <w:lang w:val="en-GB"/>
        </w:rPr>
        <w:tab/>
      </w:r>
      <w:r>
        <w:rPr>
          <w:lang w:val="en-GB"/>
        </w:rPr>
        <w:tab/>
      </w:r>
      <w:r>
        <w:rPr>
          <w:lang w:val="en-GB"/>
        </w:rPr>
        <w:tab/>
      </w:r>
      <w:r>
        <w:rPr>
          <w:lang w:val="en-GB"/>
        </w:rPr>
        <w:tab/>
      </w:r>
      <w:r w:rsidRPr="00F20AE1">
        <w:rPr>
          <w:lang w:val="en-GB"/>
        </w:rPr>
        <w:t xml:space="preserve">(S-101 DCEG Clause </w:t>
      </w:r>
      <w:r>
        <w:rPr>
          <w:lang w:val="en-GB"/>
        </w:rPr>
        <w:t>15.29</w:t>
      </w:r>
      <w:r w:rsidRPr="00F20AE1">
        <w:rPr>
          <w:lang w:val="en-GB"/>
        </w:rPr>
        <w:t>)</w:t>
      </w:r>
    </w:p>
    <w:p w14:paraId="2E0026EC" w14:textId="4A62B8EB" w:rsidR="00187607" w:rsidRDefault="00187607" w:rsidP="00187607">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lang w:val="en-GB"/>
        </w:rPr>
        <w:t xml:space="preserve">All instances of encoding of the S-57 Feature object </w:t>
      </w:r>
      <w:r w:rsidRPr="00F20AE1">
        <w:rPr>
          <w:b/>
          <w:lang w:val="en-GB"/>
        </w:rPr>
        <w:t>FERYRT</w:t>
      </w:r>
      <w:r w:rsidRPr="00F20AE1">
        <w:rPr>
          <w:lang w:val="en-GB"/>
        </w:rPr>
        <w:t xml:space="preserve"> and its binding attributes will be </w:t>
      </w:r>
      <w:r w:rsidR="00943811">
        <w:rPr>
          <w:lang w:val="en-GB"/>
        </w:rPr>
        <w:t>converted</w:t>
      </w:r>
      <w:r w:rsidR="00943811" w:rsidRPr="00F20AE1">
        <w:rPr>
          <w:lang w:val="en-GB"/>
        </w:rPr>
        <w:t xml:space="preserve"> </w:t>
      </w:r>
      <w:r w:rsidRPr="00F20AE1">
        <w:rPr>
          <w:lang w:val="en-GB"/>
        </w:rPr>
        <w:t xml:space="preserve">automatically </w:t>
      </w:r>
      <w:r w:rsidR="00943811">
        <w:rPr>
          <w:lang w:val="en-GB"/>
        </w:rPr>
        <w:t>to an instance of</w:t>
      </w:r>
      <w:r w:rsidRPr="00F20AE1">
        <w:rPr>
          <w:lang w:val="en-GB"/>
        </w:rPr>
        <w:t xml:space="preserve"> the S-101 feature </w:t>
      </w:r>
      <w:r>
        <w:rPr>
          <w:b/>
          <w:lang w:val="en-GB"/>
        </w:rPr>
        <w:t>Ferry Route</w:t>
      </w:r>
      <w:r w:rsidRPr="00F20AE1">
        <w:rPr>
          <w:b/>
          <w:lang w:val="en-GB"/>
        </w:rPr>
        <w:t xml:space="preserve"> </w:t>
      </w:r>
      <w:r w:rsidRPr="00F20AE1">
        <w:rPr>
          <w:lang w:val="en-GB"/>
        </w:rPr>
        <w:t>during the automated conversion process.</w:t>
      </w:r>
    </w:p>
    <w:p w14:paraId="218827AF" w14:textId="1983496C" w:rsidR="006B2826" w:rsidRPr="00F20AE1" w:rsidRDefault="006B2826" w:rsidP="00C93144">
      <w:pPr>
        <w:pStyle w:val="Heading2"/>
        <w:numPr>
          <w:ilvl w:val="1"/>
          <w:numId w:val="13"/>
        </w:numPr>
        <w:tabs>
          <w:tab w:val="clear" w:pos="283"/>
          <w:tab w:val="clear" w:pos="576"/>
          <w:tab w:val="clear" w:pos="720"/>
          <w:tab w:val="clear" w:pos="850"/>
          <w:tab w:val="clear" w:pos="915"/>
          <w:tab w:val="clear" w:pos="2911"/>
          <w:tab w:val="left" w:pos="851"/>
        </w:tabs>
        <w:spacing w:before="240" w:after="120"/>
        <w:ind w:left="851" w:hanging="851"/>
        <w:rPr>
          <w:bCs/>
          <w:sz w:val="20"/>
          <w:lang w:val="en-GB"/>
        </w:rPr>
      </w:pPr>
      <w:bookmarkStart w:id="1087" w:name="_Toc422735797"/>
      <w:bookmarkStart w:id="1088" w:name="_Toc460900599"/>
      <w:bookmarkStart w:id="1089" w:name="_Toc68293314"/>
      <w:r w:rsidRPr="00F20AE1">
        <w:rPr>
          <w:bCs/>
          <w:lang w:val="en-GB"/>
        </w:rPr>
        <w:t>Fairways</w:t>
      </w:r>
      <w:bookmarkEnd w:id="1087"/>
      <w:bookmarkEnd w:id="1088"/>
      <w:bookmarkEnd w:id="1089"/>
    </w:p>
    <w:p w14:paraId="2C4FB9F8" w14:textId="485CF0ED" w:rsidR="00682892" w:rsidRDefault="00682892" w:rsidP="00682892">
      <w:pPr>
        <w:keepNext/>
        <w:keepLines/>
        <w:tabs>
          <w:tab w:val="left" w:pos="0"/>
          <w:tab w:val="left" w:pos="283"/>
          <w:tab w:val="left" w:pos="566"/>
          <w:tab w:val="left" w:pos="850"/>
          <w:tab w:val="left" w:pos="1134"/>
          <w:tab w:val="left" w:pos="1418"/>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S-57 Geo object:</w:t>
      </w:r>
      <w:r w:rsidRPr="00F20AE1">
        <w:rPr>
          <w:lang w:val="en-GB"/>
        </w:rPr>
        <w:tab/>
      </w:r>
      <w:r w:rsidRPr="00F20AE1">
        <w:rPr>
          <w:lang w:val="en-GB"/>
        </w:rPr>
        <w:tab/>
      </w:r>
      <w:ins w:id="1090" w:author="Teh Stand" w:date="2021-08-26T12:53:00Z">
        <w:r w:rsidR="00A76AB8">
          <w:rPr>
            <w:lang w:val="en-GB"/>
          </w:rPr>
          <w:t xml:space="preserve">Fairway </w:t>
        </w:r>
      </w:ins>
      <w:r w:rsidRPr="00F20AE1">
        <w:rPr>
          <w:lang w:val="en-GB"/>
        </w:rPr>
        <w:t>(</w:t>
      </w:r>
      <w:r w:rsidRPr="00F20AE1">
        <w:rPr>
          <w:b/>
          <w:lang w:val="en-GB"/>
        </w:rPr>
        <w:t>FAIRWY</w:t>
      </w:r>
      <w:r w:rsidRPr="00F20AE1">
        <w:rPr>
          <w:lang w:val="en-GB"/>
        </w:rPr>
        <w:t>)</w:t>
      </w:r>
      <w:r>
        <w:rPr>
          <w:lang w:val="en-GB"/>
        </w:rPr>
        <w:tab/>
      </w:r>
      <w:r>
        <w:rPr>
          <w:lang w:val="en-GB"/>
        </w:rPr>
        <w:tab/>
      </w:r>
      <w:r w:rsidR="002E5851">
        <w:rPr>
          <w:lang w:val="en-GB"/>
        </w:rPr>
        <w:tab/>
      </w:r>
      <w:r w:rsidRPr="00F20AE1">
        <w:rPr>
          <w:lang w:val="en-GB"/>
        </w:rPr>
        <w:t>(</w:t>
      </w:r>
      <w:r>
        <w:rPr>
          <w:lang w:val="en-GB"/>
        </w:rPr>
        <w:t>A</w:t>
      </w:r>
      <w:r w:rsidRPr="00F20AE1">
        <w:rPr>
          <w:lang w:val="en-GB"/>
        </w:rPr>
        <w:t>)</w:t>
      </w:r>
    </w:p>
    <w:p w14:paraId="099E350A" w14:textId="2A932103" w:rsidR="00682892" w:rsidRDefault="00682892" w:rsidP="00682892">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w:t>
      </w:r>
      <w:r w:rsidR="006F1C0D">
        <w:rPr>
          <w:u w:val="single"/>
          <w:lang w:val="en-GB"/>
        </w:rPr>
        <w:t>-</w:t>
      </w:r>
      <w:r w:rsidRPr="00F20AE1">
        <w:rPr>
          <w:u w:val="single"/>
          <w:lang w:val="en-GB"/>
        </w:rPr>
        <w:t>101 Geo feature</w:t>
      </w:r>
      <w:r w:rsidRPr="00F20AE1">
        <w:rPr>
          <w:lang w:val="en-GB"/>
        </w:rPr>
        <w:t>:</w:t>
      </w:r>
      <w:r w:rsidRPr="00F20AE1">
        <w:rPr>
          <w:lang w:val="en-GB"/>
        </w:rPr>
        <w:tab/>
      </w:r>
      <w:r>
        <w:rPr>
          <w:b/>
          <w:lang w:val="en-GB"/>
        </w:rPr>
        <w:t>Fairway</w:t>
      </w:r>
      <w:r>
        <w:rPr>
          <w:b/>
          <w:lang w:val="en-GB"/>
        </w:rPr>
        <w:tab/>
      </w:r>
      <w:r>
        <w:rPr>
          <w:b/>
          <w:lang w:val="en-GB"/>
        </w:rPr>
        <w:tab/>
      </w:r>
      <w:r>
        <w:rPr>
          <w:b/>
          <w:lang w:val="en-GB"/>
        </w:rPr>
        <w:tab/>
      </w:r>
      <w:r w:rsidR="002E5851">
        <w:rPr>
          <w:b/>
          <w:lang w:val="en-GB"/>
        </w:rPr>
        <w:tab/>
      </w:r>
      <w:r w:rsidR="002E5851">
        <w:rPr>
          <w:b/>
          <w:lang w:val="en-GB"/>
        </w:rPr>
        <w:tab/>
      </w:r>
      <w:r w:rsidR="00943811">
        <w:rPr>
          <w:b/>
          <w:lang w:val="en-GB"/>
        </w:rPr>
        <w:tab/>
      </w:r>
      <w:r w:rsidRPr="00F20AE1">
        <w:rPr>
          <w:lang w:val="en-GB"/>
        </w:rPr>
        <w:t>(</w:t>
      </w:r>
      <w:r>
        <w:rPr>
          <w:lang w:val="en-GB"/>
        </w:rPr>
        <w:t xml:space="preserve">S)  </w:t>
      </w:r>
      <w:r>
        <w:rPr>
          <w:lang w:val="en-GB"/>
        </w:rPr>
        <w:tab/>
      </w:r>
      <w:r>
        <w:rPr>
          <w:lang w:val="en-GB"/>
        </w:rPr>
        <w:tab/>
      </w:r>
      <w:r>
        <w:rPr>
          <w:lang w:val="en-GB"/>
        </w:rPr>
        <w:tab/>
      </w:r>
      <w:r>
        <w:rPr>
          <w:lang w:val="en-GB"/>
        </w:rPr>
        <w:tab/>
      </w:r>
      <w:r>
        <w:rPr>
          <w:lang w:val="en-GB"/>
        </w:rPr>
        <w:tab/>
      </w:r>
      <w:r>
        <w:rPr>
          <w:lang w:val="en-GB"/>
        </w:rPr>
        <w:tab/>
      </w:r>
      <w:r w:rsidRPr="00F20AE1">
        <w:rPr>
          <w:lang w:val="en-GB"/>
        </w:rPr>
        <w:t xml:space="preserve">(S-101 DCEG Clause </w:t>
      </w:r>
      <w:r>
        <w:rPr>
          <w:lang w:val="en-GB"/>
        </w:rPr>
        <w:t>15.7</w:t>
      </w:r>
      <w:r w:rsidRPr="00F20AE1">
        <w:rPr>
          <w:lang w:val="en-GB"/>
        </w:rPr>
        <w:t>)</w:t>
      </w:r>
    </w:p>
    <w:p w14:paraId="38F698E8" w14:textId="127A14CB" w:rsidR="002E5851" w:rsidRDefault="002E5851" w:rsidP="002E5851">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w:t>
      </w:r>
      <w:r w:rsidR="006F1C0D">
        <w:rPr>
          <w:u w:val="single"/>
          <w:lang w:val="en-GB"/>
        </w:rPr>
        <w:t>-</w:t>
      </w:r>
      <w:r w:rsidRPr="00F20AE1">
        <w:rPr>
          <w:u w:val="single"/>
          <w:lang w:val="en-GB"/>
        </w:rPr>
        <w:t>101 Geo feature</w:t>
      </w:r>
      <w:r w:rsidRPr="00F20AE1">
        <w:rPr>
          <w:lang w:val="en-GB"/>
        </w:rPr>
        <w:t>:</w:t>
      </w:r>
      <w:r w:rsidRPr="00F20AE1">
        <w:rPr>
          <w:lang w:val="en-GB"/>
        </w:rPr>
        <w:tab/>
      </w:r>
      <w:r>
        <w:rPr>
          <w:b/>
          <w:lang w:val="en-GB"/>
        </w:rPr>
        <w:t>Fairway System</w:t>
      </w:r>
      <w:r>
        <w:rPr>
          <w:b/>
          <w:lang w:val="en-GB"/>
        </w:rPr>
        <w:tab/>
      </w:r>
      <w:r>
        <w:rPr>
          <w:b/>
          <w:lang w:val="en-GB"/>
        </w:rPr>
        <w:tab/>
      </w:r>
      <w:r w:rsidR="00943811">
        <w:rPr>
          <w:b/>
          <w:lang w:val="en-GB"/>
        </w:rPr>
        <w:tab/>
      </w:r>
      <w:r w:rsidRPr="00F20AE1">
        <w:rPr>
          <w:lang w:val="en-GB"/>
        </w:rPr>
        <w:t>(</w:t>
      </w:r>
      <w:r>
        <w:rPr>
          <w:lang w:val="en-GB"/>
        </w:rPr>
        <w:t xml:space="preserve">N)  </w:t>
      </w:r>
      <w:r>
        <w:rPr>
          <w:lang w:val="en-GB"/>
        </w:rPr>
        <w:tab/>
      </w:r>
      <w:r>
        <w:rPr>
          <w:lang w:val="en-GB"/>
        </w:rPr>
        <w:tab/>
      </w:r>
      <w:r>
        <w:rPr>
          <w:lang w:val="en-GB"/>
        </w:rPr>
        <w:tab/>
      </w:r>
      <w:r>
        <w:rPr>
          <w:lang w:val="en-GB"/>
        </w:rPr>
        <w:tab/>
      </w:r>
      <w:r>
        <w:rPr>
          <w:lang w:val="en-GB"/>
        </w:rPr>
        <w:tab/>
      </w:r>
      <w:r>
        <w:rPr>
          <w:lang w:val="en-GB"/>
        </w:rPr>
        <w:tab/>
      </w:r>
      <w:r w:rsidRPr="00F20AE1">
        <w:rPr>
          <w:lang w:val="en-GB"/>
        </w:rPr>
        <w:t xml:space="preserve">(S-101 DCEG Clause </w:t>
      </w:r>
      <w:r>
        <w:rPr>
          <w:lang w:val="en-GB"/>
        </w:rPr>
        <w:t>15.8</w:t>
      </w:r>
      <w:r w:rsidRPr="00F20AE1">
        <w:rPr>
          <w:lang w:val="en-GB"/>
        </w:rPr>
        <w:t>)</w:t>
      </w:r>
    </w:p>
    <w:p w14:paraId="14C11AB4" w14:textId="5623B684" w:rsidR="00943811" w:rsidRDefault="00943811" w:rsidP="00943811">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ins w:id="1091" w:author="Teh Stand" w:date="2021-07-06T13:11:00Z"/>
          <w:lang w:val="en-GB"/>
        </w:rPr>
      </w:pPr>
      <w:ins w:id="1092" w:author="Teh Stand" w:date="2021-07-02T14:42:00Z">
        <w:r w:rsidRPr="00F20AE1">
          <w:rPr>
            <w:u w:val="single"/>
            <w:lang w:val="en-GB"/>
          </w:rPr>
          <w:t>S</w:t>
        </w:r>
      </w:ins>
      <w:ins w:id="1093" w:author="Teh Stand" w:date="2021-07-06T12:48:00Z">
        <w:r w:rsidR="006F1C0D">
          <w:rPr>
            <w:u w:val="single"/>
            <w:lang w:val="en-GB"/>
          </w:rPr>
          <w:t>-</w:t>
        </w:r>
      </w:ins>
      <w:ins w:id="1094" w:author="Teh Stand" w:date="2021-07-02T14:42:00Z">
        <w:r w:rsidRPr="00F20AE1">
          <w:rPr>
            <w:u w:val="single"/>
            <w:lang w:val="en-GB"/>
          </w:rPr>
          <w:t xml:space="preserve">101 </w:t>
        </w:r>
        <w:r>
          <w:rPr>
            <w:u w:val="single"/>
            <w:lang w:val="en-GB"/>
          </w:rPr>
          <w:t>Association</w:t>
        </w:r>
        <w:r w:rsidRPr="00F20AE1">
          <w:rPr>
            <w:lang w:val="en-GB"/>
          </w:rPr>
          <w:t>:</w:t>
        </w:r>
        <w:r w:rsidRPr="00F20AE1">
          <w:rPr>
            <w:lang w:val="en-GB"/>
          </w:rPr>
          <w:tab/>
        </w:r>
        <w:r w:rsidRPr="00F20AE1">
          <w:rPr>
            <w:lang w:val="en-GB"/>
          </w:rPr>
          <w:tab/>
        </w:r>
        <w:r>
          <w:rPr>
            <w:b/>
            <w:lang w:val="en-GB"/>
          </w:rPr>
          <w:t>Fairway Aggregation</w:t>
        </w:r>
        <w:r w:rsidRPr="00F20AE1">
          <w:rPr>
            <w:b/>
            <w:lang w:val="en-GB"/>
          </w:rPr>
          <w:tab/>
        </w:r>
        <w:r>
          <w:rPr>
            <w:b/>
            <w:lang w:val="en-GB"/>
          </w:rPr>
          <w:tab/>
        </w:r>
        <w:r w:rsidRPr="00F20AE1">
          <w:rPr>
            <w:lang w:val="en-GB"/>
          </w:rPr>
          <w:t>(</w:t>
        </w:r>
        <w:r>
          <w:rPr>
            <w:lang w:val="en-GB"/>
          </w:rPr>
          <w:t>N)</w:t>
        </w:r>
        <w:r>
          <w:rPr>
            <w:lang w:val="en-GB"/>
          </w:rPr>
          <w:tab/>
        </w:r>
        <w:r>
          <w:rPr>
            <w:lang w:val="en-GB"/>
          </w:rPr>
          <w:tab/>
        </w:r>
        <w:r>
          <w:rPr>
            <w:lang w:val="en-GB"/>
          </w:rPr>
          <w:tab/>
        </w:r>
        <w:r>
          <w:rPr>
            <w:lang w:val="en-GB"/>
          </w:rPr>
          <w:tab/>
        </w:r>
        <w:r>
          <w:rPr>
            <w:lang w:val="en-GB"/>
          </w:rPr>
          <w:tab/>
        </w:r>
        <w:r>
          <w:rPr>
            <w:lang w:val="en-GB"/>
          </w:rPr>
          <w:tab/>
        </w:r>
        <w:r>
          <w:rPr>
            <w:lang w:val="en-GB"/>
          </w:rPr>
          <w:tab/>
        </w:r>
        <w:r w:rsidRPr="00F20AE1">
          <w:rPr>
            <w:lang w:val="en-GB"/>
          </w:rPr>
          <w:t xml:space="preserve">(S-101 DCEG Clause </w:t>
        </w:r>
        <w:r>
          <w:rPr>
            <w:lang w:val="en-GB"/>
          </w:rPr>
          <w:t>25.</w:t>
        </w:r>
      </w:ins>
      <w:ins w:id="1095" w:author="Teh Stand" w:date="2021-07-02T14:43:00Z">
        <w:r w:rsidR="00F360AB">
          <w:rPr>
            <w:lang w:val="en-GB"/>
          </w:rPr>
          <w:t>7</w:t>
        </w:r>
      </w:ins>
      <w:ins w:id="1096" w:author="Teh Stand" w:date="2021-07-02T14:42:00Z">
        <w:r w:rsidRPr="00F20AE1">
          <w:rPr>
            <w:lang w:val="en-GB"/>
          </w:rPr>
          <w:t>)</w:t>
        </w:r>
      </w:ins>
    </w:p>
    <w:p w14:paraId="3C981D17" w14:textId="7E62EF6F" w:rsidR="00F80D83" w:rsidRDefault="00F80D83" w:rsidP="00F80D83">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ins w:id="1097" w:author="Teh Stand" w:date="2021-07-06T13:11:00Z"/>
          <w:lang w:val="en-GB"/>
        </w:rPr>
      </w:pPr>
      <w:ins w:id="1098" w:author="Teh Stand" w:date="2021-07-06T13:11:00Z">
        <w:r w:rsidRPr="00F20AE1">
          <w:rPr>
            <w:u w:val="single"/>
            <w:lang w:val="en-GB"/>
          </w:rPr>
          <w:t>S</w:t>
        </w:r>
        <w:r>
          <w:rPr>
            <w:u w:val="single"/>
            <w:lang w:val="en-GB"/>
          </w:rPr>
          <w:t>-</w:t>
        </w:r>
        <w:r w:rsidRPr="00F20AE1">
          <w:rPr>
            <w:u w:val="single"/>
            <w:lang w:val="en-GB"/>
          </w:rPr>
          <w:t xml:space="preserve">101 </w:t>
        </w:r>
        <w:r>
          <w:rPr>
            <w:u w:val="single"/>
            <w:lang w:val="en-GB"/>
          </w:rPr>
          <w:t>Association</w:t>
        </w:r>
        <w:r w:rsidRPr="00F20AE1">
          <w:rPr>
            <w:lang w:val="en-GB"/>
          </w:rPr>
          <w:t>:</w:t>
        </w:r>
        <w:r w:rsidRPr="00F20AE1">
          <w:rPr>
            <w:lang w:val="en-GB"/>
          </w:rPr>
          <w:tab/>
        </w:r>
        <w:r w:rsidRPr="00F20AE1">
          <w:rPr>
            <w:lang w:val="en-GB"/>
          </w:rPr>
          <w:tab/>
        </w:r>
        <w:r>
          <w:rPr>
            <w:b/>
            <w:lang w:val="en-GB"/>
          </w:rPr>
          <w:t>Fairway Auxiliary</w:t>
        </w:r>
        <w:r w:rsidRPr="00F20AE1">
          <w:rPr>
            <w:b/>
            <w:lang w:val="en-GB"/>
          </w:rPr>
          <w:tab/>
        </w:r>
        <w:r>
          <w:rPr>
            <w:b/>
            <w:lang w:val="en-GB"/>
          </w:rPr>
          <w:tab/>
        </w:r>
      </w:ins>
      <w:ins w:id="1099" w:author="Teh Stand" w:date="2021-07-06T13:12:00Z">
        <w:r>
          <w:rPr>
            <w:b/>
            <w:lang w:val="en-GB"/>
          </w:rPr>
          <w:tab/>
        </w:r>
      </w:ins>
      <w:ins w:id="1100" w:author="Teh Stand" w:date="2021-07-06T13:11:00Z">
        <w:r w:rsidRPr="00F20AE1">
          <w:rPr>
            <w:lang w:val="en-GB"/>
          </w:rPr>
          <w:t>(</w:t>
        </w:r>
        <w:r>
          <w:rPr>
            <w:lang w:val="en-GB"/>
          </w:rPr>
          <w:t>N)</w:t>
        </w:r>
        <w:r>
          <w:rPr>
            <w:lang w:val="en-GB"/>
          </w:rPr>
          <w:tab/>
        </w:r>
        <w:r>
          <w:rPr>
            <w:lang w:val="en-GB"/>
          </w:rPr>
          <w:tab/>
        </w:r>
        <w:r>
          <w:rPr>
            <w:lang w:val="en-GB"/>
          </w:rPr>
          <w:tab/>
        </w:r>
        <w:r>
          <w:rPr>
            <w:lang w:val="en-GB"/>
          </w:rPr>
          <w:tab/>
        </w:r>
        <w:r>
          <w:rPr>
            <w:lang w:val="en-GB"/>
          </w:rPr>
          <w:tab/>
        </w:r>
        <w:r>
          <w:rPr>
            <w:lang w:val="en-GB"/>
          </w:rPr>
          <w:tab/>
        </w:r>
        <w:r>
          <w:rPr>
            <w:lang w:val="en-GB"/>
          </w:rPr>
          <w:tab/>
        </w:r>
        <w:r w:rsidRPr="00F20AE1">
          <w:rPr>
            <w:lang w:val="en-GB"/>
          </w:rPr>
          <w:t xml:space="preserve">(S-101 DCEG Clause </w:t>
        </w:r>
        <w:r>
          <w:rPr>
            <w:lang w:val="en-GB"/>
          </w:rPr>
          <w:t>25.</w:t>
        </w:r>
      </w:ins>
      <w:ins w:id="1101" w:author="Teh Stand" w:date="2021-07-06T13:12:00Z">
        <w:r>
          <w:rPr>
            <w:lang w:val="en-GB"/>
          </w:rPr>
          <w:t>8</w:t>
        </w:r>
      </w:ins>
      <w:ins w:id="1102" w:author="Teh Stand" w:date="2021-07-06T13:11:00Z">
        <w:r w:rsidRPr="00F20AE1">
          <w:rPr>
            <w:lang w:val="en-GB"/>
          </w:rPr>
          <w:t>)</w:t>
        </w:r>
      </w:ins>
    </w:p>
    <w:p w14:paraId="6754DB10" w14:textId="70C8FE6D" w:rsidR="002E5851" w:rsidRPr="00F20AE1" w:rsidRDefault="002E5851" w:rsidP="0018173B">
      <w:pPr>
        <w:spacing w:after="120"/>
        <w:jc w:val="both"/>
        <w:rPr>
          <w:lang w:val="en-GB"/>
        </w:rPr>
      </w:pPr>
      <w:r w:rsidRPr="00F20AE1">
        <w:rPr>
          <w:lang w:val="en-GB"/>
        </w:rPr>
        <w:t xml:space="preserve">All instances of encoding of the S-57 Feature object </w:t>
      </w:r>
      <w:r w:rsidR="008624E8" w:rsidRPr="00F20AE1">
        <w:rPr>
          <w:b/>
          <w:lang w:val="en-GB"/>
        </w:rPr>
        <w:t>FAIRWY</w:t>
      </w:r>
      <w:r w:rsidRPr="00F20AE1">
        <w:rPr>
          <w:lang w:val="en-GB"/>
        </w:rPr>
        <w:t xml:space="preserve"> and its binding attributes will be </w:t>
      </w:r>
      <w:r w:rsidR="00943811">
        <w:rPr>
          <w:lang w:val="en-GB"/>
        </w:rPr>
        <w:t>converted</w:t>
      </w:r>
      <w:r w:rsidR="00943811" w:rsidRPr="00F20AE1">
        <w:rPr>
          <w:lang w:val="en-GB"/>
        </w:rPr>
        <w:t xml:space="preserve"> </w:t>
      </w:r>
      <w:r w:rsidRPr="00F20AE1">
        <w:rPr>
          <w:lang w:val="en-GB"/>
        </w:rPr>
        <w:t xml:space="preserve">automatically </w:t>
      </w:r>
      <w:r w:rsidR="00943811">
        <w:rPr>
          <w:lang w:val="en-GB"/>
        </w:rPr>
        <w:t>to an instance of</w:t>
      </w:r>
      <w:r w:rsidRPr="00F20AE1">
        <w:rPr>
          <w:lang w:val="en-GB"/>
        </w:rPr>
        <w:t xml:space="preserve"> the S-101 feature </w:t>
      </w:r>
      <w:r w:rsidR="008624E8">
        <w:rPr>
          <w:b/>
          <w:lang w:val="en-GB"/>
        </w:rPr>
        <w:t>Fairway</w:t>
      </w:r>
      <w:r w:rsidRPr="00F20AE1">
        <w:rPr>
          <w:b/>
          <w:lang w:val="en-GB"/>
        </w:rPr>
        <w:t xml:space="preserve"> </w:t>
      </w:r>
      <w:r w:rsidRPr="00F20AE1">
        <w:rPr>
          <w:lang w:val="en-GB"/>
        </w:rPr>
        <w:t>during the automated conversion process.  However, Data Producers are advised that the following enumerate type attribute ha</w:t>
      </w:r>
      <w:r>
        <w:rPr>
          <w:lang w:val="en-GB"/>
        </w:rPr>
        <w:t>s</w:t>
      </w:r>
      <w:r w:rsidRPr="00F20AE1">
        <w:rPr>
          <w:lang w:val="en-GB"/>
        </w:rPr>
        <w:t xml:space="preserve"> restricted allowable enumerate values for </w:t>
      </w:r>
      <w:r w:rsidR="008624E8">
        <w:rPr>
          <w:b/>
          <w:lang w:val="en-GB"/>
        </w:rPr>
        <w:t>Fairway</w:t>
      </w:r>
      <w:r w:rsidRPr="00A220F8">
        <w:rPr>
          <w:lang w:val="en-GB"/>
        </w:rPr>
        <w:t xml:space="preserve"> </w:t>
      </w:r>
      <w:r w:rsidRPr="00F20AE1">
        <w:rPr>
          <w:lang w:val="en-GB"/>
        </w:rPr>
        <w:t>in S-101:</w:t>
      </w:r>
    </w:p>
    <w:p w14:paraId="3D64EC66" w14:textId="3D1C1B7D" w:rsidR="002E5851" w:rsidRPr="00F20AE1" w:rsidRDefault="008624E8" w:rsidP="002E5851">
      <w:pPr>
        <w:spacing w:after="120"/>
        <w:jc w:val="both"/>
        <w:rPr>
          <w:lang w:val="en-GB"/>
        </w:rPr>
      </w:pPr>
      <w:r>
        <w:rPr>
          <w:b/>
          <w:lang w:val="en-GB"/>
        </w:rPr>
        <w:t>quality</w:t>
      </w:r>
      <w:r w:rsidR="002E5851">
        <w:rPr>
          <w:b/>
          <w:lang w:val="en-GB"/>
        </w:rPr>
        <w:t xml:space="preserve"> of vertical measurement</w:t>
      </w:r>
      <w:r>
        <w:rPr>
          <w:lang w:val="en-GB"/>
        </w:rPr>
        <w:tab/>
      </w:r>
      <w:r w:rsidR="002E5851" w:rsidRPr="00F20AE1">
        <w:rPr>
          <w:lang w:val="en-GB"/>
        </w:rPr>
        <w:t>(</w:t>
      </w:r>
      <w:r>
        <w:rPr>
          <w:lang w:val="en-GB"/>
        </w:rPr>
        <w:t>QUA</w:t>
      </w:r>
      <w:r w:rsidR="002E5851">
        <w:rPr>
          <w:lang w:val="en-GB"/>
        </w:rPr>
        <w:t>SOU</w:t>
      </w:r>
      <w:r w:rsidR="002E5851" w:rsidRPr="00F20AE1">
        <w:rPr>
          <w:lang w:val="en-GB"/>
        </w:rPr>
        <w:t>)</w:t>
      </w:r>
    </w:p>
    <w:p w14:paraId="63CDDAFF" w14:textId="784DF647" w:rsidR="002E5851" w:rsidRDefault="002E5851" w:rsidP="002E5851">
      <w:pPr>
        <w:spacing w:after="120"/>
        <w:jc w:val="both"/>
        <w:rPr>
          <w:rFonts w:cs="Arial"/>
          <w:bCs/>
          <w:lang w:val="en-GB"/>
        </w:rPr>
      </w:pPr>
      <w:r w:rsidRPr="00F20AE1">
        <w:rPr>
          <w:rFonts w:cs="Arial"/>
          <w:bCs/>
          <w:lang w:val="en-GB"/>
        </w:rPr>
        <w:t xml:space="preserve">See S-101 </w:t>
      </w:r>
      <w:r>
        <w:rPr>
          <w:rFonts w:cs="Arial"/>
          <w:bCs/>
          <w:lang w:val="en-GB"/>
        </w:rPr>
        <w:t>DCEG clause 15.10 for the listing</w:t>
      </w:r>
      <w:r w:rsidRPr="00F20AE1">
        <w:rPr>
          <w:rFonts w:cs="Arial"/>
          <w:bCs/>
          <w:lang w:val="en-GB"/>
        </w:rPr>
        <w:t xml:space="preserve"> of allowable values.  Values populated in S-57 for th</w:t>
      </w:r>
      <w:r>
        <w:rPr>
          <w:rFonts w:cs="Arial"/>
          <w:bCs/>
          <w:lang w:val="en-GB"/>
        </w:rPr>
        <w:t>is</w:t>
      </w:r>
      <w:r w:rsidR="00E7402D">
        <w:rPr>
          <w:rFonts w:cs="Arial"/>
          <w:bCs/>
          <w:lang w:val="en-GB"/>
        </w:rPr>
        <w:t xml:space="preserve"> attribute</w:t>
      </w:r>
      <w:r w:rsidRPr="00F20AE1">
        <w:rPr>
          <w:rFonts w:cs="Arial"/>
          <w:bCs/>
          <w:lang w:val="en-GB"/>
        </w:rPr>
        <w:t xml:space="preserve"> other than the allowable values will</w:t>
      </w:r>
      <w:r w:rsidRPr="00F20AE1">
        <w:rPr>
          <w:lang w:val="en-GB"/>
        </w:rPr>
        <w:t xml:space="preserve"> not be converted across to S-101</w:t>
      </w:r>
      <w:r w:rsidRPr="00F20AE1">
        <w:rPr>
          <w:rFonts w:cs="Arial"/>
          <w:bCs/>
          <w:lang w:val="en-GB"/>
        </w:rPr>
        <w:t xml:space="preserve">.  Data Producers are advised to check any populated values for </w:t>
      </w:r>
      <w:r w:rsidR="008624E8">
        <w:rPr>
          <w:rFonts w:cs="Arial"/>
          <w:bCs/>
          <w:lang w:val="en-GB"/>
        </w:rPr>
        <w:t>QUA</w:t>
      </w:r>
      <w:r>
        <w:rPr>
          <w:rFonts w:cs="Arial"/>
          <w:bCs/>
          <w:lang w:val="en-GB"/>
        </w:rPr>
        <w:t>SOU</w:t>
      </w:r>
      <w:r w:rsidRPr="00F20AE1">
        <w:rPr>
          <w:rFonts w:cs="Arial"/>
          <w:bCs/>
          <w:lang w:val="en-GB"/>
        </w:rPr>
        <w:t xml:space="preserve"> on </w:t>
      </w:r>
      <w:r w:rsidR="008624E8" w:rsidRPr="00F20AE1">
        <w:rPr>
          <w:b/>
          <w:lang w:val="en-GB"/>
        </w:rPr>
        <w:t>FAIRWY</w:t>
      </w:r>
      <w:r w:rsidRPr="00F20AE1">
        <w:rPr>
          <w:rFonts w:cs="Arial"/>
          <w:bCs/>
          <w:lang w:val="en-GB"/>
        </w:rPr>
        <w:t xml:space="preserve"> and amend appropriately.</w:t>
      </w:r>
    </w:p>
    <w:p w14:paraId="6B574F96" w14:textId="28815C16" w:rsidR="002E5851" w:rsidRDefault="002E5851" w:rsidP="002E5851">
      <w:pPr>
        <w:spacing w:after="120"/>
        <w:jc w:val="both"/>
        <w:rPr>
          <w:lang w:val="en-AU"/>
        </w:rPr>
      </w:pPr>
      <w:commentRangeStart w:id="1103"/>
      <w:r>
        <w:rPr>
          <w:rFonts w:cs="Arial"/>
          <w:bCs/>
          <w:lang w:val="en-AU"/>
        </w:rPr>
        <w:t xml:space="preserve">Where the components of a </w:t>
      </w:r>
      <w:r w:rsidR="008624E8">
        <w:rPr>
          <w:rFonts w:cs="Arial"/>
          <w:bCs/>
          <w:lang w:val="en-AU"/>
        </w:rPr>
        <w:t>fairway</w:t>
      </w:r>
      <w:r>
        <w:rPr>
          <w:rFonts w:cs="Arial"/>
          <w:bCs/>
          <w:lang w:val="en-AU"/>
        </w:rPr>
        <w:t xml:space="preserve"> have been aggregated </w:t>
      </w:r>
      <w:r w:rsidRPr="00F20AE1">
        <w:rPr>
          <w:lang w:val="en-GB"/>
        </w:rPr>
        <w:t xml:space="preserve">using the </w:t>
      </w:r>
      <w:r>
        <w:rPr>
          <w:lang w:val="en-GB"/>
        </w:rPr>
        <w:t xml:space="preserve">S-57 </w:t>
      </w:r>
      <w:r w:rsidRPr="00F20AE1">
        <w:rPr>
          <w:lang w:val="en-GB"/>
        </w:rPr>
        <w:t xml:space="preserve">collection object </w:t>
      </w:r>
      <w:r w:rsidRPr="00F20AE1">
        <w:rPr>
          <w:b/>
          <w:lang w:val="en-GB"/>
        </w:rPr>
        <w:t>C_AGGR</w:t>
      </w:r>
      <w:r>
        <w:rPr>
          <w:lang w:val="en-GB"/>
        </w:rPr>
        <w:t xml:space="preserve">, this will be converted during the automated conversion process to an instance of the S-101 feature </w:t>
      </w:r>
      <w:r w:rsidR="008624E8">
        <w:rPr>
          <w:b/>
          <w:lang w:val="en-GB"/>
        </w:rPr>
        <w:t>Fairway System</w:t>
      </w:r>
      <w:r>
        <w:rPr>
          <w:lang w:val="en-GB"/>
        </w:rPr>
        <w:t>.</w:t>
      </w:r>
      <w:commentRangeEnd w:id="1103"/>
      <w:r>
        <w:rPr>
          <w:rStyle w:val="CommentReference"/>
          <w:rFonts w:ascii="Garamond" w:hAnsi="Garamond"/>
          <w:lang w:eastAsia="en-US"/>
        </w:rPr>
        <w:commentReference w:id="1103"/>
      </w:r>
      <w:r>
        <w:rPr>
          <w:lang w:val="en-GB"/>
        </w:rPr>
        <w:t xml:space="preserve">  The </w:t>
      </w:r>
      <w:r w:rsidR="008624E8">
        <w:rPr>
          <w:b/>
          <w:lang w:val="en-GB"/>
        </w:rPr>
        <w:t>Fairway System</w:t>
      </w:r>
      <w:r>
        <w:rPr>
          <w:lang w:val="en-GB"/>
        </w:rPr>
        <w:t xml:space="preserve"> and its individual components will be aggregated using the named association </w:t>
      </w:r>
      <w:r w:rsidR="008624E8">
        <w:rPr>
          <w:b/>
          <w:lang w:val="en-GB"/>
        </w:rPr>
        <w:t>Fairway</w:t>
      </w:r>
      <w:r>
        <w:rPr>
          <w:b/>
          <w:lang w:val="en-GB"/>
        </w:rPr>
        <w:t xml:space="preserve"> Aggregation</w:t>
      </w:r>
      <w:r>
        <w:rPr>
          <w:lang w:val="en-GB"/>
        </w:rPr>
        <w:t xml:space="preserve"> (see S-101 DCEG clause 25.</w:t>
      </w:r>
      <w:r w:rsidR="008624E8">
        <w:rPr>
          <w:lang w:val="en-GB"/>
        </w:rPr>
        <w:t>7</w:t>
      </w:r>
      <w:r>
        <w:rPr>
          <w:lang w:val="en-GB"/>
        </w:rPr>
        <w:t xml:space="preserve">).  </w:t>
      </w:r>
      <w:r>
        <w:rPr>
          <w:lang w:val="en-AU"/>
        </w:rPr>
        <w:t xml:space="preserve">Data Producers are to note that where a </w:t>
      </w:r>
      <w:r w:rsidR="008624E8">
        <w:rPr>
          <w:b/>
          <w:lang w:val="en-GB"/>
        </w:rPr>
        <w:t>Fairway System</w:t>
      </w:r>
      <w:r>
        <w:rPr>
          <w:lang w:val="en-AU"/>
        </w:rPr>
        <w:t xml:space="preserve"> has been created in the conversion process, it </w:t>
      </w:r>
      <w:r w:rsidRPr="00306321">
        <w:rPr>
          <w:lang w:val="en-AU"/>
        </w:rPr>
        <w:t>will</w:t>
      </w:r>
      <w:r>
        <w:rPr>
          <w:lang w:val="en-AU"/>
        </w:rPr>
        <w:t xml:space="preserve"> be required to populate the attribute</w:t>
      </w:r>
      <w:r w:rsidR="006A5E7F">
        <w:rPr>
          <w:lang w:val="en-AU"/>
        </w:rPr>
        <w:t xml:space="preserve">s </w:t>
      </w:r>
      <w:r w:rsidR="006A5E7F">
        <w:rPr>
          <w:b/>
          <w:lang w:val="en-AU"/>
        </w:rPr>
        <w:t>fixed date range</w:t>
      </w:r>
      <w:r w:rsidR="006A5E7F">
        <w:rPr>
          <w:lang w:val="en-AU"/>
        </w:rPr>
        <w:t>,</w:t>
      </w:r>
      <w:r>
        <w:rPr>
          <w:lang w:val="en-AU"/>
        </w:rPr>
        <w:t xml:space="preserve"> </w:t>
      </w:r>
      <w:r>
        <w:rPr>
          <w:b/>
          <w:lang w:val="en-AU"/>
        </w:rPr>
        <w:t>maximum permitted draught</w:t>
      </w:r>
      <w:r w:rsidR="006A5E7F">
        <w:rPr>
          <w:lang w:val="en-AU"/>
        </w:rPr>
        <w:t xml:space="preserve"> and </w:t>
      </w:r>
      <w:r w:rsidR="006A5E7F">
        <w:rPr>
          <w:b/>
          <w:lang w:val="en-AU"/>
        </w:rPr>
        <w:t>periodic date range</w:t>
      </w:r>
      <w:r>
        <w:rPr>
          <w:lang w:val="en-AU"/>
        </w:rPr>
        <w:t xml:space="preserve"> manually, if considered necessary.</w:t>
      </w:r>
    </w:p>
    <w:p w14:paraId="0F951D5D" w14:textId="77777777" w:rsidR="002E5851" w:rsidRDefault="002E5851" w:rsidP="002E5851">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jc w:val="both"/>
        <w:rPr>
          <w:lang w:val="en-AU"/>
        </w:rPr>
      </w:pPr>
      <w:r>
        <w:rPr>
          <w:lang w:val="en-AU"/>
        </w:rPr>
        <w:t>The following additional requirements for S-57 encoding must be noted:</w:t>
      </w:r>
    </w:p>
    <w:p w14:paraId="6694339A" w14:textId="402DC228" w:rsidR="002E5851" w:rsidRDefault="002E5851" w:rsidP="00C93144">
      <w:pPr>
        <w:pStyle w:val="ListParagraph"/>
        <w:numPr>
          <w:ilvl w:val="0"/>
          <w:numId w:val="20"/>
        </w:numPr>
        <w:tabs>
          <w:tab w:val="left" w:pos="0"/>
          <w:tab w:val="left" w:pos="283"/>
          <w:tab w:val="left" w:pos="566"/>
          <w:tab w:val="left" w:pos="851"/>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284" w:hanging="284"/>
        <w:jc w:val="both"/>
        <w:rPr>
          <w:rFonts w:cs="Arial"/>
          <w:bCs/>
          <w:lang w:val="en-AU"/>
        </w:rPr>
      </w:pPr>
      <w:r>
        <w:rPr>
          <w:rFonts w:cs="Arial"/>
          <w:bCs/>
          <w:lang w:val="en-AU"/>
        </w:rPr>
        <w:t xml:space="preserve">Where the name of the </w:t>
      </w:r>
      <w:r w:rsidR="009A1F7B">
        <w:rPr>
          <w:rFonts w:cs="Arial"/>
          <w:bCs/>
          <w:lang w:val="en-AU"/>
        </w:rPr>
        <w:t>fairway</w:t>
      </w:r>
      <w:r>
        <w:rPr>
          <w:rFonts w:cs="Arial"/>
          <w:bCs/>
          <w:lang w:val="en-AU"/>
        </w:rPr>
        <w:t xml:space="preserve"> has been encoded in the S-57 dataset using a </w:t>
      </w:r>
      <w:r>
        <w:rPr>
          <w:rFonts w:cs="Arial"/>
          <w:b/>
          <w:bCs/>
          <w:lang w:val="en-AU"/>
        </w:rPr>
        <w:t>SEAARE</w:t>
      </w:r>
      <w:r>
        <w:rPr>
          <w:rFonts w:cs="Arial"/>
          <w:bCs/>
          <w:lang w:val="en-AU"/>
        </w:rPr>
        <w:t xml:space="preserve"> object or by </w:t>
      </w:r>
      <w:r w:rsidRPr="00F20AE1">
        <w:rPr>
          <w:lang w:val="en-GB"/>
        </w:rPr>
        <w:t xml:space="preserve">populating OBJNAM for the most representative object in the </w:t>
      </w:r>
      <w:r w:rsidR="009A1F7B">
        <w:rPr>
          <w:lang w:val="en-GB"/>
        </w:rPr>
        <w:t>fairway</w:t>
      </w:r>
      <w:r>
        <w:rPr>
          <w:lang w:val="en-GB"/>
        </w:rPr>
        <w:t xml:space="preserve">, </w:t>
      </w:r>
      <w:r w:rsidR="0015195A">
        <w:rPr>
          <w:lang w:val="en-GB"/>
        </w:rPr>
        <w:t xml:space="preserve">Data producers are advised to also populate the name using OBJNAM on the </w:t>
      </w:r>
      <w:r w:rsidR="0015195A">
        <w:rPr>
          <w:b/>
          <w:lang w:val="en-GB"/>
        </w:rPr>
        <w:t>C_AGGR</w:t>
      </w:r>
      <w:r w:rsidR="0015195A">
        <w:rPr>
          <w:lang w:val="en-GB"/>
        </w:rPr>
        <w:t xml:space="preserve"> prior to conversion</w:t>
      </w:r>
      <w:r>
        <w:rPr>
          <w:lang w:val="en-GB"/>
        </w:rPr>
        <w:t xml:space="preserve">.  The </w:t>
      </w:r>
      <w:r>
        <w:rPr>
          <w:rFonts w:cs="Arial"/>
          <w:b/>
          <w:bCs/>
          <w:lang w:val="en-AU"/>
        </w:rPr>
        <w:t>Sea Area/Named Water Area</w:t>
      </w:r>
      <w:r>
        <w:rPr>
          <w:rFonts w:cs="Arial"/>
          <w:bCs/>
          <w:lang w:val="en-AU"/>
        </w:rPr>
        <w:t xml:space="preserve"> or </w:t>
      </w:r>
      <w:r>
        <w:rPr>
          <w:rFonts w:cs="Arial"/>
          <w:b/>
          <w:bCs/>
          <w:lang w:val="en-AU"/>
        </w:rPr>
        <w:t>feature name</w:t>
      </w:r>
      <w:r>
        <w:rPr>
          <w:rFonts w:cs="Arial"/>
          <w:bCs/>
          <w:lang w:val="en-AU"/>
        </w:rPr>
        <w:t xml:space="preserve"> </w:t>
      </w:r>
      <w:r w:rsidRPr="00F20AE1">
        <w:rPr>
          <w:lang w:val="en-GB"/>
        </w:rPr>
        <w:t xml:space="preserve">for the most representative </w:t>
      </w:r>
      <w:r>
        <w:rPr>
          <w:lang w:val="en-GB"/>
        </w:rPr>
        <w:t>feature</w:t>
      </w:r>
      <w:r w:rsidRPr="00F20AE1">
        <w:rPr>
          <w:lang w:val="en-GB"/>
        </w:rPr>
        <w:t xml:space="preserve"> in the </w:t>
      </w:r>
      <w:r w:rsidR="009A1F7B">
        <w:rPr>
          <w:lang w:val="en-GB"/>
        </w:rPr>
        <w:t>fairway</w:t>
      </w:r>
      <w:r>
        <w:rPr>
          <w:lang w:val="en-GB"/>
        </w:rPr>
        <w:t xml:space="preserve"> should be removed from the converted S-101 dataset in this case.</w:t>
      </w:r>
    </w:p>
    <w:p w14:paraId="43428F38" w14:textId="77777777" w:rsidR="006B2826" w:rsidRPr="009A1F7B" w:rsidRDefault="006B2826" w:rsidP="00C93144">
      <w:pPr>
        <w:pStyle w:val="Heading2"/>
        <w:numPr>
          <w:ilvl w:val="1"/>
          <w:numId w:val="13"/>
        </w:numPr>
        <w:tabs>
          <w:tab w:val="clear" w:pos="283"/>
          <w:tab w:val="clear" w:pos="576"/>
          <w:tab w:val="clear" w:pos="720"/>
          <w:tab w:val="clear" w:pos="850"/>
          <w:tab w:val="clear" w:pos="915"/>
          <w:tab w:val="clear" w:pos="2911"/>
          <w:tab w:val="left" w:pos="851"/>
        </w:tabs>
        <w:spacing w:before="240" w:after="120"/>
        <w:ind w:left="851" w:hanging="851"/>
        <w:rPr>
          <w:bCs/>
          <w:szCs w:val="24"/>
          <w:lang w:val="en-GB"/>
        </w:rPr>
      </w:pPr>
      <w:bookmarkStart w:id="1104" w:name="_Toc68293315"/>
      <w:r w:rsidRPr="009A1F7B">
        <w:rPr>
          <w:bCs/>
          <w:szCs w:val="24"/>
          <w:lang w:val="en-GB"/>
        </w:rPr>
        <w:t>Archipelagic Sea Lane</w:t>
      </w:r>
      <w:bookmarkEnd w:id="1104"/>
    </w:p>
    <w:p w14:paraId="22EAAA35" w14:textId="1C5D6B15" w:rsidR="006B2826" w:rsidRPr="00F20AE1" w:rsidRDefault="006B2826" w:rsidP="00C93144">
      <w:pPr>
        <w:pStyle w:val="Heading3"/>
        <w:keepLines/>
        <w:numPr>
          <w:ilvl w:val="2"/>
          <w:numId w:val="13"/>
        </w:numPr>
        <w:tabs>
          <w:tab w:val="clear" w:pos="283"/>
          <w:tab w:val="clear" w:pos="566"/>
          <w:tab w:val="clear" w:pos="720"/>
          <w:tab w:val="clear" w:pos="850"/>
          <w:tab w:val="clear" w:pos="915"/>
          <w:tab w:val="clear" w:pos="2911"/>
          <w:tab w:val="left" w:pos="851"/>
        </w:tabs>
        <w:spacing w:before="240" w:after="120"/>
        <w:ind w:left="851" w:hanging="851"/>
        <w:rPr>
          <w:bCs/>
          <w:lang w:val="en-GB"/>
        </w:rPr>
      </w:pPr>
      <w:bookmarkStart w:id="1105" w:name="_Toc104885748"/>
      <w:bookmarkStart w:id="1106" w:name="_Toc68293316"/>
      <w:r w:rsidRPr="00F20AE1">
        <w:rPr>
          <w:bCs/>
          <w:lang w:val="en-GB"/>
        </w:rPr>
        <w:t>Archipelagic Sea Lanes</w:t>
      </w:r>
      <w:bookmarkEnd w:id="1105"/>
      <w:bookmarkEnd w:id="1106"/>
    </w:p>
    <w:p w14:paraId="36AD14BE" w14:textId="282C74A4" w:rsidR="009A1F7B" w:rsidRDefault="009A1F7B" w:rsidP="009A1F7B">
      <w:pPr>
        <w:keepNext/>
        <w:keepLines/>
        <w:tabs>
          <w:tab w:val="left" w:pos="0"/>
          <w:tab w:val="left" w:pos="283"/>
          <w:tab w:val="left" w:pos="566"/>
          <w:tab w:val="left" w:pos="850"/>
          <w:tab w:val="left" w:pos="1134"/>
          <w:tab w:val="left" w:pos="1418"/>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S-57 Geo object:</w:t>
      </w:r>
      <w:r w:rsidRPr="00F20AE1">
        <w:rPr>
          <w:lang w:val="en-GB"/>
        </w:rPr>
        <w:tab/>
      </w:r>
      <w:r w:rsidRPr="00F20AE1">
        <w:rPr>
          <w:lang w:val="en-GB"/>
        </w:rPr>
        <w:tab/>
        <w:t>Archipelagic Sea Lane (</w:t>
      </w:r>
      <w:r w:rsidRPr="00F20AE1">
        <w:rPr>
          <w:b/>
          <w:lang w:val="en-GB"/>
        </w:rPr>
        <w:t>ARCSLN</w:t>
      </w:r>
      <w:r w:rsidRPr="00F20AE1">
        <w:rPr>
          <w:lang w:val="en-GB"/>
        </w:rPr>
        <w:t>)</w:t>
      </w:r>
      <w:r>
        <w:rPr>
          <w:lang w:val="en-GB"/>
        </w:rPr>
        <w:tab/>
      </w:r>
      <w:r>
        <w:rPr>
          <w:lang w:val="en-GB"/>
        </w:rPr>
        <w:tab/>
      </w:r>
      <w:r w:rsidRPr="00F20AE1">
        <w:rPr>
          <w:lang w:val="en-GB"/>
        </w:rPr>
        <w:t>(</w:t>
      </w:r>
      <w:r>
        <w:rPr>
          <w:lang w:val="en-GB"/>
        </w:rPr>
        <w:t>A</w:t>
      </w:r>
      <w:r w:rsidRPr="00F20AE1">
        <w:rPr>
          <w:lang w:val="en-GB"/>
        </w:rPr>
        <w:t>)</w:t>
      </w:r>
    </w:p>
    <w:p w14:paraId="29017E23" w14:textId="69D58BEA" w:rsidR="009A1F7B" w:rsidRDefault="009A1F7B" w:rsidP="009A1F7B">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w:t>
      </w:r>
      <w:r w:rsidR="006F1C0D">
        <w:rPr>
          <w:u w:val="single"/>
          <w:lang w:val="en-GB"/>
        </w:rPr>
        <w:t>-</w:t>
      </w:r>
      <w:r w:rsidRPr="00F20AE1">
        <w:rPr>
          <w:u w:val="single"/>
          <w:lang w:val="en-GB"/>
        </w:rPr>
        <w:t>101 Geo feature</w:t>
      </w:r>
      <w:r w:rsidRPr="00F20AE1">
        <w:rPr>
          <w:lang w:val="en-GB"/>
        </w:rPr>
        <w:t>:</w:t>
      </w:r>
      <w:r w:rsidRPr="00F20AE1">
        <w:rPr>
          <w:lang w:val="en-GB"/>
        </w:rPr>
        <w:tab/>
      </w:r>
      <w:r>
        <w:rPr>
          <w:b/>
          <w:lang w:val="en-GB"/>
        </w:rPr>
        <w:t>Archipelagic Sea Lane Area</w:t>
      </w:r>
      <w:r>
        <w:rPr>
          <w:b/>
          <w:lang w:val="en-GB"/>
        </w:rPr>
        <w:tab/>
      </w:r>
      <w:r>
        <w:rPr>
          <w:b/>
          <w:lang w:val="en-GB"/>
        </w:rPr>
        <w:tab/>
      </w:r>
      <w:r>
        <w:rPr>
          <w:b/>
          <w:lang w:val="en-GB"/>
        </w:rPr>
        <w:tab/>
      </w:r>
      <w:r w:rsidRPr="00F20AE1">
        <w:rPr>
          <w:lang w:val="en-GB"/>
        </w:rPr>
        <w:t>(</w:t>
      </w:r>
      <w:r>
        <w:rPr>
          <w:lang w:val="en-GB"/>
        </w:rPr>
        <w:t xml:space="preserve">S)  </w:t>
      </w:r>
      <w:r>
        <w:rPr>
          <w:lang w:val="en-GB"/>
        </w:rPr>
        <w:tab/>
      </w:r>
      <w:r>
        <w:rPr>
          <w:lang w:val="en-GB"/>
        </w:rPr>
        <w:tab/>
      </w:r>
      <w:r w:rsidRPr="00F20AE1">
        <w:rPr>
          <w:lang w:val="en-GB"/>
        </w:rPr>
        <w:t xml:space="preserve">(S-101 DCEG Clause </w:t>
      </w:r>
      <w:r>
        <w:rPr>
          <w:lang w:val="en-GB"/>
        </w:rPr>
        <w:t>15.25</w:t>
      </w:r>
      <w:r w:rsidRPr="00F20AE1">
        <w:rPr>
          <w:lang w:val="en-GB"/>
        </w:rPr>
        <w:t>)</w:t>
      </w:r>
    </w:p>
    <w:p w14:paraId="36E0BFB3" w14:textId="0F3868E2" w:rsidR="00F72EA6" w:rsidRDefault="00F72EA6" w:rsidP="00330C68">
      <w:pPr>
        <w:tabs>
          <w:tab w:val="left" w:pos="0"/>
          <w:tab w:val="left" w:pos="900"/>
        </w:tabs>
        <w:spacing w:after="120"/>
        <w:jc w:val="both"/>
        <w:rPr>
          <w:lang w:val="en-GB"/>
        </w:rPr>
      </w:pPr>
      <w:r w:rsidRPr="00F20AE1">
        <w:rPr>
          <w:lang w:val="en-GB"/>
        </w:rPr>
        <w:t xml:space="preserve">All instances of encoding of the S-57 Feature object </w:t>
      </w:r>
      <w:r w:rsidRPr="00F20AE1">
        <w:rPr>
          <w:b/>
          <w:lang w:val="en-GB"/>
        </w:rPr>
        <w:t>ARCSLN</w:t>
      </w:r>
      <w:r w:rsidRPr="00F20AE1">
        <w:rPr>
          <w:lang w:val="en-GB"/>
        </w:rPr>
        <w:t xml:space="preserve"> and its binding attributes will be </w:t>
      </w:r>
      <w:r w:rsidR="00F360AB">
        <w:rPr>
          <w:lang w:val="en-GB"/>
        </w:rPr>
        <w:t>converted</w:t>
      </w:r>
      <w:r w:rsidR="00F360AB" w:rsidRPr="00F20AE1">
        <w:rPr>
          <w:lang w:val="en-GB"/>
        </w:rPr>
        <w:t xml:space="preserve"> </w:t>
      </w:r>
      <w:r w:rsidRPr="00F20AE1">
        <w:rPr>
          <w:lang w:val="en-GB"/>
        </w:rPr>
        <w:t xml:space="preserve">automatically </w:t>
      </w:r>
      <w:r w:rsidR="00F360AB">
        <w:rPr>
          <w:lang w:val="en-GB"/>
        </w:rPr>
        <w:t>to an instance of</w:t>
      </w:r>
      <w:r w:rsidRPr="00F20AE1">
        <w:rPr>
          <w:lang w:val="en-GB"/>
        </w:rPr>
        <w:t xml:space="preserve"> the S-101 feature </w:t>
      </w:r>
      <w:r>
        <w:rPr>
          <w:b/>
          <w:lang w:val="en-GB"/>
        </w:rPr>
        <w:t>Archipelagic Sea Lane Area</w:t>
      </w:r>
      <w:r w:rsidRPr="00F20AE1">
        <w:rPr>
          <w:b/>
          <w:lang w:val="en-GB"/>
        </w:rPr>
        <w:t xml:space="preserve"> </w:t>
      </w:r>
      <w:r w:rsidRPr="00F20AE1">
        <w:rPr>
          <w:lang w:val="en-GB"/>
        </w:rPr>
        <w:t>during the automated conversion process.</w:t>
      </w:r>
    </w:p>
    <w:p w14:paraId="6CBD6F47" w14:textId="5CE7CF67" w:rsidR="006B2826" w:rsidRPr="00F20AE1" w:rsidRDefault="006B2826" w:rsidP="00C93144">
      <w:pPr>
        <w:pStyle w:val="Heading3"/>
        <w:keepLines/>
        <w:numPr>
          <w:ilvl w:val="2"/>
          <w:numId w:val="13"/>
        </w:numPr>
        <w:tabs>
          <w:tab w:val="clear" w:pos="283"/>
          <w:tab w:val="clear" w:pos="566"/>
          <w:tab w:val="clear" w:pos="720"/>
          <w:tab w:val="clear" w:pos="850"/>
          <w:tab w:val="clear" w:pos="915"/>
          <w:tab w:val="clear" w:pos="2911"/>
          <w:tab w:val="left" w:pos="851"/>
        </w:tabs>
        <w:spacing w:before="240" w:after="120"/>
        <w:ind w:left="851" w:hanging="851"/>
        <w:rPr>
          <w:bCs/>
          <w:lang w:val="en-GB"/>
        </w:rPr>
      </w:pPr>
      <w:bookmarkStart w:id="1107" w:name="_Toc68293317"/>
      <w:r w:rsidRPr="00F20AE1">
        <w:rPr>
          <w:bCs/>
          <w:lang w:val="en-GB"/>
        </w:rPr>
        <w:lastRenderedPageBreak/>
        <w:t>Archipelagic Sea Lane Axis</w:t>
      </w:r>
      <w:bookmarkEnd w:id="1107"/>
    </w:p>
    <w:p w14:paraId="2E15FB22" w14:textId="4C1811BB" w:rsidR="00F72EA6" w:rsidRDefault="00F72EA6" w:rsidP="00F72EA6">
      <w:pPr>
        <w:keepNext/>
        <w:keepLines/>
        <w:tabs>
          <w:tab w:val="left" w:pos="0"/>
          <w:tab w:val="left" w:pos="283"/>
          <w:tab w:val="left" w:pos="566"/>
          <w:tab w:val="left" w:pos="850"/>
          <w:tab w:val="left" w:pos="1134"/>
          <w:tab w:val="left" w:pos="1418"/>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S-57 Geo object:</w:t>
      </w:r>
      <w:r w:rsidRPr="00F20AE1">
        <w:rPr>
          <w:lang w:val="en-GB"/>
        </w:rPr>
        <w:tab/>
      </w:r>
      <w:r w:rsidRPr="00F20AE1">
        <w:rPr>
          <w:lang w:val="en-GB"/>
        </w:rPr>
        <w:tab/>
        <w:t>Archipelagic Sea Lane</w:t>
      </w:r>
      <w:r>
        <w:rPr>
          <w:lang w:val="en-GB"/>
        </w:rPr>
        <w:t xml:space="preserve"> Axis</w:t>
      </w:r>
      <w:r w:rsidRPr="00F20AE1">
        <w:rPr>
          <w:lang w:val="en-GB"/>
        </w:rPr>
        <w:t xml:space="preserve"> (</w:t>
      </w:r>
      <w:r w:rsidRPr="00F20AE1">
        <w:rPr>
          <w:b/>
          <w:lang w:val="en-GB"/>
        </w:rPr>
        <w:t>A</w:t>
      </w:r>
      <w:r>
        <w:rPr>
          <w:b/>
          <w:lang w:val="en-GB"/>
        </w:rPr>
        <w:t>SLXIS</w:t>
      </w:r>
      <w:r w:rsidRPr="00F20AE1">
        <w:rPr>
          <w:lang w:val="en-GB"/>
        </w:rPr>
        <w:t>)</w:t>
      </w:r>
      <w:r>
        <w:rPr>
          <w:lang w:val="en-GB"/>
        </w:rPr>
        <w:tab/>
      </w:r>
      <w:r>
        <w:rPr>
          <w:lang w:val="en-GB"/>
        </w:rPr>
        <w:tab/>
      </w:r>
      <w:r w:rsidRPr="00F20AE1">
        <w:rPr>
          <w:lang w:val="en-GB"/>
        </w:rPr>
        <w:t>(</w:t>
      </w:r>
      <w:r w:rsidR="00D96021">
        <w:rPr>
          <w:lang w:val="en-GB"/>
        </w:rPr>
        <w:t>L</w:t>
      </w:r>
      <w:r w:rsidRPr="00F20AE1">
        <w:rPr>
          <w:lang w:val="en-GB"/>
        </w:rPr>
        <w:t>)</w:t>
      </w:r>
    </w:p>
    <w:p w14:paraId="1C50173A" w14:textId="021C6D83" w:rsidR="00F72EA6" w:rsidRDefault="00F72EA6" w:rsidP="00F72EA6">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w:t>
      </w:r>
      <w:r w:rsidR="006F1C0D">
        <w:rPr>
          <w:u w:val="single"/>
          <w:lang w:val="en-GB"/>
        </w:rPr>
        <w:t>-</w:t>
      </w:r>
      <w:r w:rsidRPr="00F20AE1">
        <w:rPr>
          <w:u w:val="single"/>
          <w:lang w:val="en-GB"/>
        </w:rPr>
        <w:t>101 Geo feature</w:t>
      </w:r>
      <w:r w:rsidRPr="00F20AE1">
        <w:rPr>
          <w:lang w:val="en-GB"/>
        </w:rPr>
        <w:t>:</w:t>
      </w:r>
      <w:r w:rsidRPr="00F20AE1">
        <w:rPr>
          <w:lang w:val="en-GB"/>
        </w:rPr>
        <w:tab/>
      </w:r>
      <w:r>
        <w:rPr>
          <w:b/>
          <w:lang w:val="en-GB"/>
        </w:rPr>
        <w:t xml:space="preserve">Archipelagic Sea Lane </w:t>
      </w:r>
      <w:r w:rsidR="00D96021">
        <w:rPr>
          <w:b/>
          <w:lang w:val="en-GB"/>
        </w:rPr>
        <w:t>Axis</w:t>
      </w:r>
      <w:r>
        <w:rPr>
          <w:b/>
          <w:lang w:val="en-GB"/>
        </w:rPr>
        <w:tab/>
      </w:r>
      <w:r>
        <w:rPr>
          <w:b/>
          <w:lang w:val="en-GB"/>
        </w:rPr>
        <w:tab/>
      </w:r>
      <w:r>
        <w:rPr>
          <w:b/>
          <w:lang w:val="en-GB"/>
        </w:rPr>
        <w:tab/>
      </w:r>
      <w:r w:rsidR="00D96021">
        <w:rPr>
          <w:b/>
          <w:lang w:val="en-GB"/>
        </w:rPr>
        <w:tab/>
      </w:r>
      <w:r w:rsidRPr="00F20AE1">
        <w:rPr>
          <w:lang w:val="en-GB"/>
        </w:rPr>
        <w:t>(</w:t>
      </w:r>
      <w:r w:rsidR="00D96021">
        <w:rPr>
          <w:lang w:val="en-GB"/>
        </w:rPr>
        <w:t xml:space="preserve">C)  </w:t>
      </w:r>
      <w:r w:rsidR="00D96021">
        <w:rPr>
          <w:lang w:val="en-GB"/>
        </w:rPr>
        <w:tab/>
      </w:r>
      <w:r w:rsidRPr="00F20AE1">
        <w:rPr>
          <w:lang w:val="en-GB"/>
        </w:rPr>
        <w:t xml:space="preserve">(S-101 DCEG Clause </w:t>
      </w:r>
      <w:r>
        <w:rPr>
          <w:lang w:val="en-GB"/>
        </w:rPr>
        <w:t>15.2</w:t>
      </w:r>
      <w:r w:rsidR="00D96021">
        <w:rPr>
          <w:lang w:val="en-GB"/>
        </w:rPr>
        <w:t>6</w:t>
      </w:r>
      <w:r w:rsidRPr="00F20AE1">
        <w:rPr>
          <w:lang w:val="en-GB"/>
        </w:rPr>
        <w:t>)</w:t>
      </w:r>
    </w:p>
    <w:p w14:paraId="23124ECA" w14:textId="3ACF2CFF" w:rsidR="00D96021" w:rsidRDefault="00D96021" w:rsidP="00D96021">
      <w:pPr>
        <w:tabs>
          <w:tab w:val="left" w:pos="0"/>
          <w:tab w:val="left" w:pos="900"/>
        </w:tabs>
        <w:spacing w:after="120"/>
        <w:jc w:val="both"/>
        <w:rPr>
          <w:lang w:val="en-GB"/>
        </w:rPr>
      </w:pPr>
      <w:r w:rsidRPr="00F20AE1">
        <w:rPr>
          <w:lang w:val="en-GB"/>
        </w:rPr>
        <w:t xml:space="preserve">All instances of encoding of the S-57 Feature object </w:t>
      </w:r>
      <w:r w:rsidRPr="00F20AE1">
        <w:rPr>
          <w:b/>
          <w:lang w:val="en-GB"/>
        </w:rPr>
        <w:t>A</w:t>
      </w:r>
      <w:r>
        <w:rPr>
          <w:b/>
          <w:lang w:val="en-GB"/>
        </w:rPr>
        <w:t>SLXIS</w:t>
      </w:r>
      <w:r w:rsidRPr="00F20AE1">
        <w:rPr>
          <w:lang w:val="en-GB"/>
        </w:rPr>
        <w:t xml:space="preserve"> and its binding attributes will be </w:t>
      </w:r>
      <w:r w:rsidR="00F360AB">
        <w:rPr>
          <w:lang w:val="en-GB"/>
        </w:rPr>
        <w:t>converted</w:t>
      </w:r>
      <w:r w:rsidR="00F360AB" w:rsidRPr="00F20AE1">
        <w:rPr>
          <w:lang w:val="en-GB"/>
        </w:rPr>
        <w:t xml:space="preserve"> </w:t>
      </w:r>
      <w:r w:rsidRPr="00F20AE1">
        <w:rPr>
          <w:lang w:val="en-GB"/>
        </w:rPr>
        <w:t xml:space="preserve">automatically </w:t>
      </w:r>
      <w:r w:rsidR="00F360AB">
        <w:rPr>
          <w:lang w:val="en-GB"/>
        </w:rPr>
        <w:t>to an instance of</w:t>
      </w:r>
      <w:r w:rsidRPr="00F20AE1">
        <w:rPr>
          <w:lang w:val="en-GB"/>
        </w:rPr>
        <w:t xml:space="preserve"> the S-101 feature </w:t>
      </w:r>
      <w:r>
        <w:rPr>
          <w:b/>
          <w:lang w:val="en-GB"/>
        </w:rPr>
        <w:t>Archipelagic Sea Lane Axis</w:t>
      </w:r>
      <w:r w:rsidRPr="00F20AE1">
        <w:rPr>
          <w:b/>
          <w:lang w:val="en-GB"/>
        </w:rPr>
        <w:t xml:space="preserve"> </w:t>
      </w:r>
      <w:r w:rsidRPr="00F20AE1">
        <w:rPr>
          <w:lang w:val="en-GB"/>
        </w:rPr>
        <w:t>during the automated conversion process.</w:t>
      </w:r>
    </w:p>
    <w:p w14:paraId="6E72A37E" w14:textId="77777777" w:rsidR="006B2826" w:rsidRPr="00F20AE1" w:rsidRDefault="006B2826" w:rsidP="00C93144">
      <w:pPr>
        <w:pStyle w:val="Heading3"/>
        <w:keepLines/>
        <w:numPr>
          <w:ilvl w:val="2"/>
          <w:numId w:val="13"/>
        </w:numPr>
        <w:tabs>
          <w:tab w:val="clear" w:pos="283"/>
          <w:tab w:val="clear" w:pos="566"/>
          <w:tab w:val="clear" w:pos="720"/>
          <w:tab w:val="clear" w:pos="850"/>
          <w:tab w:val="clear" w:pos="915"/>
          <w:tab w:val="clear" w:pos="2911"/>
          <w:tab w:val="left" w:pos="851"/>
        </w:tabs>
        <w:spacing w:before="240" w:after="120"/>
        <w:ind w:left="851" w:hanging="851"/>
        <w:rPr>
          <w:bCs/>
          <w:lang w:val="en-GB" w:eastAsia="en-GB"/>
        </w:rPr>
      </w:pPr>
      <w:bookmarkStart w:id="1108" w:name="_Toc68293318"/>
      <w:r w:rsidRPr="00F20AE1">
        <w:rPr>
          <w:bCs/>
          <w:lang w:val="en-GB" w:eastAsia="en-GB"/>
        </w:rPr>
        <w:t>Archipelagic Sea Lane systems</w:t>
      </w:r>
      <w:bookmarkEnd w:id="1108"/>
    </w:p>
    <w:p w14:paraId="4371FF90" w14:textId="38FE086E" w:rsidR="00D96021" w:rsidRDefault="00D96021" w:rsidP="00D96021">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w:t>
      </w:r>
      <w:r w:rsidR="006F1C0D">
        <w:rPr>
          <w:u w:val="single"/>
          <w:lang w:val="en-GB"/>
        </w:rPr>
        <w:t>-</w:t>
      </w:r>
      <w:r w:rsidRPr="00F20AE1">
        <w:rPr>
          <w:u w:val="single"/>
          <w:lang w:val="en-GB"/>
        </w:rPr>
        <w:t>101 Geo feature</w:t>
      </w:r>
      <w:r w:rsidRPr="00F20AE1">
        <w:rPr>
          <w:lang w:val="en-GB"/>
        </w:rPr>
        <w:t>:</w:t>
      </w:r>
      <w:r w:rsidRPr="00F20AE1">
        <w:rPr>
          <w:lang w:val="en-GB"/>
        </w:rPr>
        <w:tab/>
      </w:r>
      <w:r>
        <w:rPr>
          <w:b/>
          <w:lang w:val="en-GB"/>
        </w:rPr>
        <w:t>Archipelagic Sea Lane</w:t>
      </w:r>
      <w:r>
        <w:rPr>
          <w:b/>
          <w:lang w:val="en-GB"/>
        </w:rPr>
        <w:tab/>
      </w:r>
      <w:r>
        <w:rPr>
          <w:b/>
          <w:lang w:val="en-GB"/>
        </w:rPr>
        <w:tab/>
      </w:r>
      <w:r w:rsidRPr="00F20AE1">
        <w:rPr>
          <w:lang w:val="en-GB"/>
        </w:rPr>
        <w:t>(</w:t>
      </w:r>
      <w:r>
        <w:rPr>
          <w:lang w:val="en-GB"/>
        </w:rPr>
        <w:t xml:space="preserve">N)  </w:t>
      </w:r>
      <w:r>
        <w:rPr>
          <w:lang w:val="en-GB"/>
        </w:rPr>
        <w:tab/>
      </w:r>
      <w:r>
        <w:rPr>
          <w:lang w:val="en-GB"/>
        </w:rPr>
        <w:tab/>
      </w:r>
      <w:r>
        <w:rPr>
          <w:lang w:val="en-GB"/>
        </w:rPr>
        <w:tab/>
      </w:r>
      <w:r>
        <w:rPr>
          <w:lang w:val="en-GB"/>
        </w:rPr>
        <w:tab/>
      </w:r>
      <w:r>
        <w:rPr>
          <w:lang w:val="en-GB"/>
        </w:rPr>
        <w:tab/>
      </w:r>
      <w:r w:rsidRPr="00F20AE1">
        <w:rPr>
          <w:lang w:val="en-GB"/>
        </w:rPr>
        <w:t xml:space="preserve">(S-101 DCEG Clause </w:t>
      </w:r>
      <w:r>
        <w:rPr>
          <w:lang w:val="en-GB"/>
        </w:rPr>
        <w:t>15.27</w:t>
      </w:r>
      <w:r w:rsidRPr="00F20AE1">
        <w:rPr>
          <w:lang w:val="en-GB"/>
        </w:rPr>
        <w:t>)</w:t>
      </w:r>
    </w:p>
    <w:p w14:paraId="7386F3E1" w14:textId="1ACBC9A5" w:rsidR="00F360AB" w:rsidRDefault="00F360AB" w:rsidP="00F360AB">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ins w:id="1109" w:author="Teh Stand" w:date="2021-07-02T14:47:00Z"/>
          <w:lang w:val="en-GB"/>
        </w:rPr>
      </w:pPr>
      <w:ins w:id="1110" w:author="Teh Stand" w:date="2021-07-02T14:47:00Z">
        <w:r w:rsidRPr="00F20AE1">
          <w:rPr>
            <w:u w:val="single"/>
            <w:lang w:val="en-GB"/>
          </w:rPr>
          <w:t>S</w:t>
        </w:r>
      </w:ins>
      <w:ins w:id="1111" w:author="Teh Stand" w:date="2021-07-06T12:49:00Z">
        <w:r w:rsidR="006F1C0D">
          <w:rPr>
            <w:u w:val="single"/>
            <w:lang w:val="en-GB"/>
          </w:rPr>
          <w:t>-</w:t>
        </w:r>
      </w:ins>
      <w:ins w:id="1112" w:author="Teh Stand" w:date="2021-07-02T14:47:00Z">
        <w:r w:rsidRPr="00F20AE1">
          <w:rPr>
            <w:u w:val="single"/>
            <w:lang w:val="en-GB"/>
          </w:rPr>
          <w:t xml:space="preserve">101 </w:t>
        </w:r>
        <w:r>
          <w:rPr>
            <w:u w:val="single"/>
            <w:lang w:val="en-GB"/>
          </w:rPr>
          <w:t>Association</w:t>
        </w:r>
        <w:r w:rsidRPr="00F20AE1">
          <w:rPr>
            <w:lang w:val="en-GB"/>
          </w:rPr>
          <w:t>:</w:t>
        </w:r>
        <w:r w:rsidRPr="00F20AE1">
          <w:rPr>
            <w:lang w:val="en-GB"/>
          </w:rPr>
          <w:tab/>
        </w:r>
        <w:r w:rsidRPr="00F20AE1">
          <w:rPr>
            <w:lang w:val="en-GB"/>
          </w:rPr>
          <w:tab/>
        </w:r>
        <w:r>
          <w:rPr>
            <w:b/>
            <w:lang w:val="en-GB"/>
          </w:rPr>
          <w:t>ASL Aggregation</w:t>
        </w:r>
        <w:r w:rsidRPr="00F20AE1">
          <w:rPr>
            <w:b/>
            <w:lang w:val="en-GB"/>
          </w:rPr>
          <w:tab/>
        </w:r>
        <w:r>
          <w:rPr>
            <w:b/>
            <w:lang w:val="en-GB"/>
          </w:rPr>
          <w:tab/>
        </w:r>
        <w:r>
          <w:rPr>
            <w:b/>
            <w:lang w:val="en-GB"/>
          </w:rPr>
          <w:tab/>
        </w:r>
        <w:r>
          <w:rPr>
            <w:b/>
            <w:lang w:val="en-GB"/>
          </w:rPr>
          <w:tab/>
        </w:r>
        <w:r w:rsidRPr="00F20AE1">
          <w:rPr>
            <w:lang w:val="en-GB"/>
          </w:rPr>
          <w:t>(</w:t>
        </w:r>
        <w:r>
          <w:rPr>
            <w:lang w:val="en-GB"/>
          </w:rPr>
          <w:t>N)</w:t>
        </w:r>
        <w:r>
          <w:rPr>
            <w:lang w:val="en-GB"/>
          </w:rPr>
          <w:tab/>
        </w:r>
        <w:r>
          <w:rPr>
            <w:lang w:val="en-GB"/>
          </w:rPr>
          <w:tab/>
        </w:r>
        <w:r>
          <w:rPr>
            <w:lang w:val="en-GB"/>
          </w:rPr>
          <w:tab/>
        </w:r>
        <w:r>
          <w:rPr>
            <w:lang w:val="en-GB"/>
          </w:rPr>
          <w:tab/>
        </w:r>
        <w:r>
          <w:rPr>
            <w:lang w:val="en-GB"/>
          </w:rPr>
          <w:tab/>
        </w:r>
        <w:r>
          <w:rPr>
            <w:lang w:val="en-GB"/>
          </w:rPr>
          <w:tab/>
        </w:r>
        <w:r w:rsidRPr="00F20AE1">
          <w:rPr>
            <w:lang w:val="en-GB"/>
          </w:rPr>
          <w:t xml:space="preserve">(S-101 DCEG Clause </w:t>
        </w:r>
        <w:r>
          <w:rPr>
            <w:lang w:val="en-GB"/>
          </w:rPr>
          <w:t>25.3</w:t>
        </w:r>
        <w:r w:rsidRPr="00F20AE1">
          <w:rPr>
            <w:lang w:val="en-GB"/>
          </w:rPr>
          <w:t>)</w:t>
        </w:r>
      </w:ins>
    </w:p>
    <w:p w14:paraId="5DFFA81C" w14:textId="2910BFC6" w:rsidR="00D96021" w:rsidRDefault="00D96021" w:rsidP="00D96021">
      <w:pPr>
        <w:spacing w:after="120"/>
        <w:jc w:val="both"/>
        <w:rPr>
          <w:lang w:val="en-AU"/>
        </w:rPr>
      </w:pPr>
      <w:commentRangeStart w:id="1113"/>
      <w:r>
        <w:rPr>
          <w:rFonts w:cs="Arial"/>
          <w:bCs/>
          <w:lang w:val="en-AU"/>
        </w:rPr>
        <w:t>Where the components of a</w:t>
      </w:r>
      <w:r w:rsidR="001F7C08">
        <w:rPr>
          <w:rFonts w:cs="Arial"/>
          <w:bCs/>
          <w:lang w:val="en-AU"/>
        </w:rPr>
        <w:t>n</w:t>
      </w:r>
      <w:r>
        <w:rPr>
          <w:rFonts w:cs="Arial"/>
          <w:bCs/>
          <w:lang w:val="en-AU"/>
        </w:rPr>
        <w:t xml:space="preserve"> </w:t>
      </w:r>
      <w:r w:rsidRPr="00F20AE1">
        <w:rPr>
          <w:lang w:val="en-GB"/>
        </w:rPr>
        <w:t>Archipelagic Sea Lane (ASL)</w:t>
      </w:r>
      <w:r>
        <w:rPr>
          <w:rFonts w:cs="Arial"/>
          <w:bCs/>
          <w:lang w:val="en-AU"/>
        </w:rPr>
        <w:t xml:space="preserve"> have been aggregated </w:t>
      </w:r>
      <w:r w:rsidRPr="00F20AE1">
        <w:rPr>
          <w:lang w:val="en-GB"/>
        </w:rPr>
        <w:t xml:space="preserve">using the </w:t>
      </w:r>
      <w:r>
        <w:rPr>
          <w:lang w:val="en-GB"/>
        </w:rPr>
        <w:t xml:space="preserve">S-57 </w:t>
      </w:r>
      <w:r w:rsidRPr="00F20AE1">
        <w:rPr>
          <w:lang w:val="en-GB"/>
        </w:rPr>
        <w:t xml:space="preserve">collection object </w:t>
      </w:r>
      <w:r w:rsidRPr="00F20AE1">
        <w:rPr>
          <w:b/>
          <w:lang w:val="en-GB"/>
        </w:rPr>
        <w:t>C_AGGR</w:t>
      </w:r>
      <w:r>
        <w:rPr>
          <w:lang w:val="en-GB"/>
        </w:rPr>
        <w:t xml:space="preserve">, this will be converted during the automated conversion process to an instance of the S-101 feature </w:t>
      </w:r>
      <w:r>
        <w:rPr>
          <w:b/>
          <w:lang w:val="en-GB"/>
        </w:rPr>
        <w:t>Archipelagic Sea Lane</w:t>
      </w:r>
      <w:r>
        <w:rPr>
          <w:lang w:val="en-GB"/>
        </w:rPr>
        <w:t>.</w:t>
      </w:r>
      <w:commentRangeEnd w:id="1113"/>
      <w:r>
        <w:rPr>
          <w:rStyle w:val="CommentReference"/>
          <w:rFonts w:ascii="Garamond" w:hAnsi="Garamond"/>
          <w:lang w:eastAsia="en-US"/>
        </w:rPr>
        <w:commentReference w:id="1113"/>
      </w:r>
      <w:r>
        <w:rPr>
          <w:lang w:val="en-GB"/>
        </w:rPr>
        <w:t xml:space="preserve">  The </w:t>
      </w:r>
      <w:r>
        <w:rPr>
          <w:b/>
          <w:lang w:val="en-GB"/>
        </w:rPr>
        <w:t>Archipelagic Sea Lane</w:t>
      </w:r>
      <w:r>
        <w:rPr>
          <w:lang w:val="en-GB"/>
        </w:rPr>
        <w:t xml:space="preserve"> and its individual components will be aggregated using the named association </w:t>
      </w:r>
      <w:r>
        <w:rPr>
          <w:b/>
          <w:lang w:val="en-GB"/>
        </w:rPr>
        <w:t>ASL Aggregation</w:t>
      </w:r>
      <w:del w:id="1114" w:author="Teh Stand" w:date="2021-07-02T14:49:00Z">
        <w:r w:rsidDel="000D10B5">
          <w:rPr>
            <w:lang w:val="en-GB"/>
          </w:rPr>
          <w:delText xml:space="preserve"> (see S-101 DCEG clause 25.3)</w:delText>
        </w:r>
      </w:del>
      <w:r>
        <w:rPr>
          <w:lang w:val="en-GB"/>
        </w:rPr>
        <w:t xml:space="preserve">.  </w:t>
      </w:r>
      <w:r>
        <w:rPr>
          <w:lang w:val="en-AU"/>
        </w:rPr>
        <w:t>Data Producers are to note that where a</w:t>
      </w:r>
      <w:r w:rsidR="0015195A">
        <w:rPr>
          <w:lang w:val="en-AU"/>
        </w:rPr>
        <w:t>n</w:t>
      </w:r>
      <w:r>
        <w:rPr>
          <w:lang w:val="en-AU"/>
        </w:rPr>
        <w:t xml:space="preserve"> </w:t>
      </w:r>
      <w:r w:rsidR="001F7C08">
        <w:rPr>
          <w:b/>
          <w:lang w:val="en-GB"/>
        </w:rPr>
        <w:t>Archipelagic Sea Lane</w:t>
      </w:r>
      <w:r>
        <w:rPr>
          <w:lang w:val="en-AU"/>
        </w:rPr>
        <w:t xml:space="preserve"> has been created in the conversion process, it </w:t>
      </w:r>
      <w:r w:rsidRPr="00306321">
        <w:rPr>
          <w:lang w:val="en-AU"/>
        </w:rPr>
        <w:t>will</w:t>
      </w:r>
      <w:r>
        <w:rPr>
          <w:lang w:val="en-AU"/>
        </w:rPr>
        <w:t xml:space="preserve"> be required to populate the attributes </w:t>
      </w:r>
      <w:r>
        <w:rPr>
          <w:b/>
          <w:lang w:val="en-AU"/>
        </w:rPr>
        <w:t>fixed date range</w:t>
      </w:r>
      <w:r>
        <w:rPr>
          <w:lang w:val="en-AU"/>
        </w:rPr>
        <w:t xml:space="preserve"> and </w:t>
      </w:r>
      <w:r w:rsidR="001F7C08">
        <w:rPr>
          <w:b/>
          <w:lang w:val="en-AU"/>
        </w:rPr>
        <w:t>nationality</w:t>
      </w:r>
      <w:r>
        <w:rPr>
          <w:lang w:val="en-AU"/>
        </w:rPr>
        <w:t xml:space="preserve"> manually, if considered necessary.</w:t>
      </w:r>
    </w:p>
    <w:p w14:paraId="33E125EB" w14:textId="77777777" w:rsidR="00D96021" w:rsidRDefault="00D96021" w:rsidP="00D96021">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jc w:val="both"/>
        <w:rPr>
          <w:lang w:val="en-AU"/>
        </w:rPr>
      </w:pPr>
      <w:r>
        <w:rPr>
          <w:lang w:val="en-AU"/>
        </w:rPr>
        <w:t>The following additional requirements for S-57 encoding must be noted:</w:t>
      </w:r>
    </w:p>
    <w:p w14:paraId="5F7889DA" w14:textId="58E4C780" w:rsidR="00D96021" w:rsidRDefault="00D96021" w:rsidP="00C93144">
      <w:pPr>
        <w:pStyle w:val="ListParagraph"/>
        <w:numPr>
          <w:ilvl w:val="0"/>
          <w:numId w:val="20"/>
        </w:numPr>
        <w:tabs>
          <w:tab w:val="left" w:pos="0"/>
          <w:tab w:val="left" w:pos="283"/>
          <w:tab w:val="left" w:pos="566"/>
          <w:tab w:val="left" w:pos="851"/>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284" w:hanging="284"/>
        <w:jc w:val="both"/>
        <w:rPr>
          <w:rFonts w:cs="Arial"/>
          <w:bCs/>
          <w:lang w:val="en-AU"/>
        </w:rPr>
      </w:pPr>
      <w:r>
        <w:rPr>
          <w:rFonts w:cs="Arial"/>
          <w:bCs/>
          <w:lang w:val="en-AU"/>
        </w:rPr>
        <w:t xml:space="preserve">Where the name of the </w:t>
      </w:r>
      <w:r w:rsidR="001F7C08">
        <w:rPr>
          <w:rFonts w:cs="Arial"/>
          <w:bCs/>
          <w:lang w:val="en-AU"/>
        </w:rPr>
        <w:t>ASL</w:t>
      </w:r>
      <w:r>
        <w:rPr>
          <w:rFonts w:cs="Arial"/>
          <w:bCs/>
          <w:lang w:val="en-AU"/>
        </w:rPr>
        <w:t xml:space="preserve"> has been encoded in the S-57 dataset using a </w:t>
      </w:r>
      <w:r>
        <w:rPr>
          <w:rFonts w:cs="Arial"/>
          <w:b/>
          <w:bCs/>
          <w:lang w:val="en-AU"/>
        </w:rPr>
        <w:t>SEAARE</w:t>
      </w:r>
      <w:r>
        <w:rPr>
          <w:rFonts w:cs="Arial"/>
          <w:bCs/>
          <w:lang w:val="en-AU"/>
        </w:rPr>
        <w:t xml:space="preserve"> object or by </w:t>
      </w:r>
      <w:r w:rsidRPr="00F20AE1">
        <w:rPr>
          <w:lang w:val="en-GB"/>
        </w:rPr>
        <w:t xml:space="preserve">populating OBJNAM for the most representative object in the </w:t>
      </w:r>
      <w:r w:rsidR="001F7C08">
        <w:rPr>
          <w:lang w:val="en-GB"/>
        </w:rPr>
        <w:t>ASL</w:t>
      </w:r>
      <w:r>
        <w:rPr>
          <w:lang w:val="en-GB"/>
        </w:rPr>
        <w:t xml:space="preserve">, Data producers </w:t>
      </w:r>
      <w:r w:rsidR="001F7C08">
        <w:rPr>
          <w:lang w:val="en-GB"/>
        </w:rPr>
        <w:t>are advised</w:t>
      </w:r>
      <w:r>
        <w:rPr>
          <w:lang w:val="en-GB"/>
        </w:rPr>
        <w:t xml:space="preserve"> to </w:t>
      </w:r>
      <w:r w:rsidR="001F7C08">
        <w:rPr>
          <w:lang w:val="en-GB"/>
        </w:rPr>
        <w:t>also</w:t>
      </w:r>
      <w:r>
        <w:rPr>
          <w:lang w:val="en-GB"/>
        </w:rPr>
        <w:t xml:space="preserve"> populate the name </w:t>
      </w:r>
      <w:r w:rsidR="001F7C08">
        <w:rPr>
          <w:lang w:val="en-GB"/>
        </w:rPr>
        <w:t xml:space="preserve">using OBJNAM on the </w:t>
      </w:r>
      <w:r w:rsidR="001F7C08">
        <w:rPr>
          <w:b/>
          <w:lang w:val="en-GB"/>
        </w:rPr>
        <w:t>C_AGGR</w:t>
      </w:r>
      <w:r w:rsidR="001F7C08">
        <w:rPr>
          <w:lang w:val="en-GB"/>
        </w:rPr>
        <w:t xml:space="preserve"> prior to conversion</w:t>
      </w:r>
      <w:r>
        <w:rPr>
          <w:lang w:val="en-GB"/>
        </w:rPr>
        <w:t xml:space="preserve">.  The </w:t>
      </w:r>
      <w:r>
        <w:rPr>
          <w:rFonts w:cs="Arial"/>
          <w:b/>
          <w:bCs/>
          <w:lang w:val="en-AU"/>
        </w:rPr>
        <w:t>Sea Area/Named Water Area</w:t>
      </w:r>
      <w:r>
        <w:rPr>
          <w:rFonts w:cs="Arial"/>
          <w:bCs/>
          <w:lang w:val="en-AU"/>
        </w:rPr>
        <w:t xml:space="preserve"> or </w:t>
      </w:r>
      <w:r>
        <w:rPr>
          <w:rFonts w:cs="Arial"/>
          <w:b/>
          <w:bCs/>
          <w:lang w:val="en-AU"/>
        </w:rPr>
        <w:t>feature name</w:t>
      </w:r>
      <w:r>
        <w:rPr>
          <w:rFonts w:cs="Arial"/>
          <w:bCs/>
          <w:lang w:val="en-AU"/>
        </w:rPr>
        <w:t xml:space="preserve"> </w:t>
      </w:r>
      <w:r w:rsidRPr="00F20AE1">
        <w:rPr>
          <w:lang w:val="en-GB"/>
        </w:rPr>
        <w:t xml:space="preserve">for the most representative </w:t>
      </w:r>
      <w:r>
        <w:rPr>
          <w:lang w:val="en-GB"/>
        </w:rPr>
        <w:t>feature</w:t>
      </w:r>
      <w:r w:rsidRPr="00F20AE1">
        <w:rPr>
          <w:lang w:val="en-GB"/>
        </w:rPr>
        <w:t xml:space="preserve"> in the </w:t>
      </w:r>
      <w:r w:rsidR="001F7C08">
        <w:rPr>
          <w:lang w:val="en-GB"/>
        </w:rPr>
        <w:t>ASL</w:t>
      </w:r>
      <w:r>
        <w:rPr>
          <w:lang w:val="en-GB"/>
        </w:rPr>
        <w:t xml:space="preserve"> should be removed from the converted S-101 dataset in this case.</w:t>
      </w:r>
    </w:p>
    <w:p w14:paraId="277D8C78" w14:textId="77777777" w:rsidR="006B2826" w:rsidRPr="00F20AE1" w:rsidRDefault="006B2826" w:rsidP="00C93144">
      <w:pPr>
        <w:pStyle w:val="Heading1"/>
        <w:numPr>
          <w:ilvl w:val="0"/>
          <w:numId w:val="13"/>
        </w:numPr>
        <w:tabs>
          <w:tab w:val="clear" w:pos="283"/>
          <w:tab w:val="clear" w:pos="432"/>
          <w:tab w:val="clear" w:pos="566"/>
          <w:tab w:val="clear" w:pos="720"/>
          <w:tab w:val="clear" w:pos="850"/>
          <w:tab w:val="clear" w:pos="915"/>
          <w:tab w:val="clear" w:pos="2911"/>
          <w:tab w:val="left" w:pos="851"/>
        </w:tabs>
        <w:spacing w:before="240" w:after="120"/>
        <w:ind w:left="851" w:hanging="851"/>
        <w:rPr>
          <w:bCs/>
          <w:sz w:val="20"/>
          <w:lang w:val="en-GB"/>
        </w:rPr>
      </w:pPr>
      <w:bookmarkStart w:id="1115" w:name="_Toc422735799"/>
      <w:bookmarkStart w:id="1116" w:name="_Toc460900600"/>
      <w:r w:rsidRPr="00F20AE1">
        <w:rPr>
          <w:bCs/>
          <w:lang w:val="en-GB"/>
        </w:rPr>
        <w:br w:type="page"/>
      </w:r>
      <w:bookmarkStart w:id="1117" w:name="_Toc68293319"/>
      <w:r w:rsidRPr="00F20AE1">
        <w:rPr>
          <w:bCs/>
          <w:lang w:val="en-GB"/>
        </w:rPr>
        <w:lastRenderedPageBreak/>
        <w:t>Regulated areas</w:t>
      </w:r>
      <w:bookmarkEnd w:id="1115"/>
      <w:bookmarkEnd w:id="1116"/>
      <w:bookmarkEnd w:id="1117"/>
    </w:p>
    <w:p w14:paraId="16828D18" w14:textId="5EFE2DF1" w:rsidR="006B2826" w:rsidRPr="00F20AE1" w:rsidRDefault="006B2826" w:rsidP="00C93144">
      <w:pPr>
        <w:pStyle w:val="Heading2"/>
        <w:numPr>
          <w:ilvl w:val="1"/>
          <w:numId w:val="13"/>
        </w:numPr>
        <w:tabs>
          <w:tab w:val="clear" w:pos="283"/>
          <w:tab w:val="clear" w:pos="576"/>
          <w:tab w:val="clear" w:pos="720"/>
          <w:tab w:val="clear" w:pos="850"/>
          <w:tab w:val="clear" w:pos="915"/>
          <w:tab w:val="clear" w:pos="2911"/>
          <w:tab w:val="left" w:pos="851"/>
        </w:tabs>
        <w:spacing w:before="240" w:after="120"/>
        <w:ind w:left="851" w:hanging="851"/>
        <w:rPr>
          <w:bCs/>
          <w:sz w:val="20"/>
          <w:lang w:val="en-GB"/>
        </w:rPr>
      </w:pPr>
      <w:bookmarkStart w:id="1118" w:name="_Toc422735801"/>
      <w:bookmarkStart w:id="1119" w:name="_Toc460900601"/>
      <w:bookmarkStart w:id="1120" w:name="_Toc68293320"/>
      <w:r w:rsidRPr="00F20AE1">
        <w:rPr>
          <w:bCs/>
          <w:lang w:val="en-GB"/>
        </w:rPr>
        <w:t>Restricted areas in general</w:t>
      </w:r>
      <w:bookmarkEnd w:id="1118"/>
      <w:bookmarkEnd w:id="1119"/>
      <w:bookmarkEnd w:id="1120"/>
    </w:p>
    <w:p w14:paraId="0CEB1E77" w14:textId="2FD8F5EA" w:rsidR="00C34A8A" w:rsidRDefault="00C34A8A" w:rsidP="00C34A8A">
      <w:pPr>
        <w:keepNext/>
        <w:keepLines/>
        <w:tabs>
          <w:tab w:val="left" w:pos="0"/>
          <w:tab w:val="left" w:pos="283"/>
          <w:tab w:val="left" w:pos="566"/>
          <w:tab w:val="left" w:pos="850"/>
          <w:tab w:val="left" w:pos="1134"/>
          <w:tab w:val="left" w:pos="1418"/>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S-57 Geo object:</w:t>
      </w:r>
      <w:r w:rsidRPr="00F20AE1">
        <w:rPr>
          <w:lang w:val="en-GB"/>
        </w:rPr>
        <w:tab/>
      </w:r>
      <w:r w:rsidRPr="00F20AE1">
        <w:rPr>
          <w:lang w:val="en-GB"/>
        </w:rPr>
        <w:tab/>
        <w:t>Restricted area (</w:t>
      </w:r>
      <w:r w:rsidRPr="00F20AE1">
        <w:rPr>
          <w:b/>
          <w:lang w:val="en-GB"/>
        </w:rPr>
        <w:t>RESARE</w:t>
      </w:r>
      <w:r w:rsidRPr="00F20AE1">
        <w:rPr>
          <w:lang w:val="en-GB"/>
        </w:rPr>
        <w:t>)</w:t>
      </w:r>
      <w:r>
        <w:rPr>
          <w:lang w:val="en-GB"/>
        </w:rPr>
        <w:tab/>
      </w:r>
      <w:r>
        <w:rPr>
          <w:lang w:val="en-GB"/>
        </w:rPr>
        <w:tab/>
      </w:r>
      <w:r w:rsidR="00A76562">
        <w:rPr>
          <w:lang w:val="en-GB"/>
        </w:rPr>
        <w:tab/>
      </w:r>
      <w:r w:rsidRPr="00F20AE1">
        <w:rPr>
          <w:lang w:val="en-GB"/>
        </w:rPr>
        <w:t>(</w:t>
      </w:r>
      <w:r w:rsidR="00A76562">
        <w:rPr>
          <w:lang w:val="en-GB"/>
        </w:rPr>
        <w:t>A</w:t>
      </w:r>
      <w:r w:rsidRPr="00F20AE1">
        <w:rPr>
          <w:lang w:val="en-GB"/>
        </w:rPr>
        <w:t>)</w:t>
      </w:r>
    </w:p>
    <w:p w14:paraId="32FC66C4" w14:textId="04963CFB" w:rsidR="00C34A8A" w:rsidRDefault="00C34A8A" w:rsidP="00C34A8A">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w:t>
      </w:r>
      <w:r w:rsidR="006F1C0D">
        <w:rPr>
          <w:u w:val="single"/>
          <w:lang w:val="en-GB"/>
        </w:rPr>
        <w:t>-</w:t>
      </w:r>
      <w:r w:rsidRPr="00F20AE1">
        <w:rPr>
          <w:u w:val="single"/>
          <w:lang w:val="en-GB"/>
        </w:rPr>
        <w:t>101 Geo feature</w:t>
      </w:r>
      <w:r w:rsidRPr="00F20AE1">
        <w:rPr>
          <w:lang w:val="en-GB"/>
        </w:rPr>
        <w:t>:</w:t>
      </w:r>
      <w:r w:rsidRPr="00F20AE1">
        <w:rPr>
          <w:lang w:val="en-GB"/>
        </w:rPr>
        <w:tab/>
      </w:r>
      <w:r w:rsidR="00A76562">
        <w:rPr>
          <w:b/>
          <w:lang w:val="en-GB"/>
        </w:rPr>
        <w:t>Restricted Area Navigational</w:t>
      </w:r>
      <w:r>
        <w:rPr>
          <w:b/>
          <w:lang w:val="en-GB"/>
        </w:rPr>
        <w:tab/>
      </w:r>
      <w:r>
        <w:rPr>
          <w:b/>
          <w:lang w:val="en-GB"/>
        </w:rPr>
        <w:tab/>
      </w:r>
      <w:r w:rsidRPr="00F20AE1">
        <w:rPr>
          <w:lang w:val="en-GB"/>
        </w:rPr>
        <w:t>(</w:t>
      </w:r>
      <w:r w:rsidR="00A76562">
        <w:rPr>
          <w:lang w:val="en-GB"/>
        </w:rPr>
        <w:t>S</w:t>
      </w:r>
      <w:r>
        <w:rPr>
          <w:lang w:val="en-GB"/>
        </w:rPr>
        <w:t xml:space="preserve">)  </w:t>
      </w:r>
      <w:r>
        <w:rPr>
          <w:lang w:val="en-GB"/>
        </w:rPr>
        <w:tab/>
      </w:r>
      <w:r w:rsidR="00A76562">
        <w:rPr>
          <w:lang w:val="en-GB"/>
        </w:rPr>
        <w:tab/>
      </w:r>
      <w:r w:rsidR="00A76562">
        <w:rPr>
          <w:lang w:val="en-GB"/>
        </w:rPr>
        <w:tab/>
      </w:r>
      <w:r w:rsidRPr="00F20AE1">
        <w:rPr>
          <w:lang w:val="en-GB"/>
        </w:rPr>
        <w:t xml:space="preserve">(S-101 DCEG Clause </w:t>
      </w:r>
      <w:r w:rsidR="00A76562">
        <w:rPr>
          <w:lang w:val="en-GB"/>
        </w:rPr>
        <w:t>17.8</w:t>
      </w:r>
      <w:r w:rsidRPr="00F20AE1">
        <w:rPr>
          <w:lang w:val="en-GB"/>
        </w:rPr>
        <w:t>)</w:t>
      </w:r>
    </w:p>
    <w:p w14:paraId="0D939A76" w14:textId="12AE1492" w:rsidR="00A76562" w:rsidRDefault="00A76562" w:rsidP="00A76562">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w:t>
      </w:r>
      <w:r w:rsidR="006F1C0D">
        <w:rPr>
          <w:u w:val="single"/>
          <w:lang w:val="en-GB"/>
        </w:rPr>
        <w:t>-</w:t>
      </w:r>
      <w:r w:rsidRPr="00F20AE1">
        <w:rPr>
          <w:u w:val="single"/>
          <w:lang w:val="en-GB"/>
        </w:rPr>
        <w:t>101 Geo feature</w:t>
      </w:r>
      <w:r w:rsidRPr="00F20AE1">
        <w:rPr>
          <w:lang w:val="en-GB"/>
        </w:rPr>
        <w:t>:</w:t>
      </w:r>
      <w:r w:rsidRPr="00F20AE1">
        <w:rPr>
          <w:lang w:val="en-GB"/>
        </w:rPr>
        <w:tab/>
      </w:r>
      <w:r>
        <w:rPr>
          <w:b/>
          <w:lang w:val="en-GB"/>
        </w:rPr>
        <w:t>Restricted Area Regulatory</w:t>
      </w:r>
      <w:r>
        <w:rPr>
          <w:b/>
          <w:lang w:val="en-GB"/>
        </w:rPr>
        <w:tab/>
      </w:r>
      <w:r>
        <w:rPr>
          <w:b/>
          <w:lang w:val="en-GB"/>
        </w:rPr>
        <w:tab/>
      </w:r>
      <w:r w:rsidRPr="00F20AE1">
        <w:rPr>
          <w:lang w:val="en-GB"/>
        </w:rPr>
        <w:t>(</w:t>
      </w:r>
      <w:r>
        <w:rPr>
          <w:lang w:val="en-GB"/>
        </w:rPr>
        <w:t xml:space="preserve">S)  </w:t>
      </w:r>
      <w:r>
        <w:rPr>
          <w:lang w:val="en-GB"/>
        </w:rPr>
        <w:tab/>
      </w:r>
      <w:r>
        <w:rPr>
          <w:lang w:val="en-GB"/>
        </w:rPr>
        <w:tab/>
      </w:r>
      <w:r>
        <w:rPr>
          <w:lang w:val="en-GB"/>
        </w:rPr>
        <w:tab/>
      </w:r>
      <w:r w:rsidRPr="00F20AE1">
        <w:rPr>
          <w:lang w:val="en-GB"/>
        </w:rPr>
        <w:t xml:space="preserve">(S-101 DCEG Clause </w:t>
      </w:r>
      <w:r>
        <w:rPr>
          <w:lang w:val="en-GB"/>
        </w:rPr>
        <w:t>17.9</w:t>
      </w:r>
      <w:r w:rsidRPr="00F20AE1">
        <w:rPr>
          <w:lang w:val="en-GB"/>
        </w:rPr>
        <w:t>)</w:t>
      </w:r>
    </w:p>
    <w:p w14:paraId="324F9A55" w14:textId="35142660" w:rsidR="00166023" w:rsidRDefault="00166023" w:rsidP="00166023">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jc w:val="both"/>
        <w:rPr>
          <w:lang w:val="en-AU"/>
        </w:rPr>
      </w:pPr>
      <w:r>
        <w:rPr>
          <w:lang w:val="en-AU"/>
        </w:rPr>
        <w:t>All instances of encoding of the S-57 Feature object</w:t>
      </w:r>
      <w:r w:rsidRPr="00560C1D">
        <w:rPr>
          <w:lang w:val="en-AU"/>
        </w:rPr>
        <w:t xml:space="preserve"> </w:t>
      </w:r>
      <w:r w:rsidRPr="00F20AE1">
        <w:rPr>
          <w:b/>
          <w:lang w:val="en-GB"/>
        </w:rPr>
        <w:t>RESARE</w:t>
      </w:r>
      <w:r w:rsidRPr="00560C1D">
        <w:rPr>
          <w:lang w:val="en-AU"/>
        </w:rPr>
        <w:t xml:space="preserve"> </w:t>
      </w:r>
      <w:r>
        <w:rPr>
          <w:lang w:val="en-AU"/>
        </w:rPr>
        <w:t xml:space="preserve">and its binding attributes will be </w:t>
      </w:r>
      <w:r w:rsidR="000D10B5">
        <w:rPr>
          <w:lang w:val="en-AU"/>
        </w:rPr>
        <w:t xml:space="preserve">converted </w:t>
      </w:r>
      <w:r>
        <w:rPr>
          <w:lang w:val="en-AU"/>
        </w:rPr>
        <w:t xml:space="preserve">automatically </w:t>
      </w:r>
      <w:r w:rsidR="000D10B5">
        <w:rPr>
          <w:lang w:val="en-GB"/>
        </w:rPr>
        <w:t>to an instance of</w:t>
      </w:r>
      <w:r>
        <w:rPr>
          <w:lang w:val="en-AU"/>
        </w:rPr>
        <w:t xml:space="preserve"> one of the S-101 features </w:t>
      </w:r>
      <w:r>
        <w:rPr>
          <w:b/>
          <w:lang w:val="en-GB"/>
        </w:rPr>
        <w:t>Restricted Area Navigational</w:t>
      </w:r>
      <w:r>
        <w:rPr>
          <w:lang w:val="en-GB"/>
        </w:rPr>
        <w:t xml:space="preserve"> or </w:t>
      </w:r>
      <w:r>
        <w:rPr>
          <w:b/>
          <w:lang w:val="en-GB"/>
        </w:rPr>
        <w:t>Restricted Area Regulatory</w:t>
      </w:r>
      <w:r>
        <w:rPr>
          <w:b/>
          <w:lang w:val="en-AU"/>
        </w:rPr>
        <w:t xml:space="preserve"> </w:t>
      </w:r>
      <w:r>
        <w:rPr>
          <w:lang w:val="en-AU"/>
        </w:rPr>
        <w:t>during the automated conversion process.  The following requirements for S-57 encoding must be noted:</w:t>
      </w:r>
    </w:p>
    <w:p w14:paraId="32E07D54" w14:textId="3FD4E5CC" w:rsidR="00166023" w:rsidRPr="00657692" w:rsidRDefault="00166023" w:rsidP="00C93144">
      <w:pPr>
        <w:pStyle w:val="ListParagraph"/>
        <w:numPr>
          <w:ilvl w:val="0"/>
          <w:numId w:val="20"/>
        </w:num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284" w:hanging="284"/>
        <w:jc w:val="both"/>
        <w:rPr>
          <w:lang w:val="en-AU"/>
        </w:rPr>
      </w:pPr>
      <w:commentRangeStart w:id="1121"/>
      <w:r>
        <w:rPr>
          <w:lang w:val="en-AU"/>
        </w:rPr>
        <w:t xml:space="preserve">The determination as to which of the features </w:t>
      </w:r>
      <w:r>
        <w:rPr>
          <w:b/>
          <w:lang w:val="en-GB"/>
        </w:rPr>
        <w:t>Restricted Area Navigational</w:t>
      </w:r>
      <w:r>
        <w:rPr>
          <w:lang w:val="en-GB"/>
        </w:rPr>
        <w:t xml:space="preserve"> or </w:t>
      </w:r>
      <w:r>
        <w:rPr>
          <w:b/>
          <w:lang w:val="en-GB"/>
        </w:rPr>
        <w:t>Restricted Area Regulatory</w:t>
      </w:r>
      <w:r>
        <w:rPr>
          <w:lang w:val="en-GB"/>
        </w:rPr>
        <w:t xml:space="preserve"> is created </w:t>
      </w:r>
      <w:commentRangeStart w:id="1122"/>
      <w:ins w:id="1123" w:author="Teh Stand" w:date="2021-07-23T09:09:00Z">
        <w:r w:rsidR="00C46C12">
          <w:rPr>
            <w:lang w:val="en-GB"/>
          </w:rPr>
          <w:t>(or possibly both where multiple values are populated)</w:t>
        </w:r>
        <w:commentRangeEnd w:id="1122"/>
        <w:r w:rsidR="00C46C12">
          <w:rPr>
            <w:rStyle w:val="CommentReference"/>
            <w:rFonts w:ascii="Garamond" w:hAnsi="Garamond"/>
            <w:lang w:eastAsia="en-US"/>
          </w:rPr>
          <w:commentReference w:id="1122"/>
        </w:r>
        <w:r w:rsidR="00C46C12">
          <w:t xml:space="preserve"> </w:t>
        </w:r>
      </w:ins>
      <w:r>
        <w:rPr>
          <w:lang w:val="en-GB"/>
        </w:rPr>
        <w:t xml:space="preserve">is </w:t>
      </w:r>
      <w:r w:rsidR="0081522A">
        <w:rPr>
          <w:lang w:val="en-GB"/>
        </w:rPr>
        <w:t>dependent</w:t>
      </w:r>
      <w:r>
        <w:rPr>
          <w:lang w:val="en-GB"/>
        </w:rPr>
        <w:t xml:space="preserve"> on the value of </w:t>
      </w:r>
      <w:r w:rsidR="0081522A">
        <w:rPr>
          <w:lang w:val="en-GB"/>
        </w:rPr>
        <w:t xml:space="preserve">the attribute </w:t>
      </w:r>
      <w:r w:rsidR="00657692">
        <w:rPr>
          <w:lang w:val="en-GB"/>
        </w:rPr>
        <w:t xml:space="preserve">RESTRN on the S-57 </w:t>
      </w:r>
      <w:r w:rsidR="00657692">
        <w:rPr>
          <w:b/>
          <w:lang w:val="en-GB"/>
        </w:rPr>
        <w:t>RESARE</w:t>
      </w:r>
      <w:r w:rsidR="00657692">
        <w:rPr>
          <w:lang w:val="en-GB"/>
        </w:rPr>
        <w:t xml:space="preserve"> object</w:t>
      </w:r>
      <w:r w:rsidRPr="00E33573">
        <w:rPr>
          <w:lang w:val="en-AU"/>
        </w:rPr>
        <w:t>.</w:t>
      </w:r>
      <w:r w:rsidR="00657692">
        <w:rPr>
          <w:lang w:val="en-AU"/>
        </w:rPr>
        <w:t xml:space="preserve">  Where RESTRN is not present or is populated with an empty (null) value, the </w:t>
      </w:r>
      <w:r w:rsidR="00657692">
        <w:rPr>
          <w:b/>
          <w:lang w:val="en-AU"/>
        </w:rPr>
        <w:t>RESARE</w:t>
      </w:r>
      <w:r w:rsidR="00657692">
        <w:rPr>
          <w:lang w:val="en-AU"/>
        </w:rPr>
        <w:t xml:space="preserve"> will be converted to a </w:t>
      </w:r>
      <w:r w:rsidR="00657692">
        <w:rPr>
          <w:b/>
          <w:lang w:val="en-GB"/>
        </w:rPr>
        <w:t xml:space="preserve">Restricted Area </w:t>
      </w:r>
      <w:del w:id="1124" w:author="Teh Stand" w:date="2021-08-02T09:34:00Z">
        <w:r w:rsidR="00657692" w:rsidDel="001B1FAC">
          <w:rPr>
            <w:b/>
            <w:lang w:val="en-GB"/>
          </w:rPr>
          <w:delText>Regulatory</w:delText>
        </w:r>
        <w:r w:rsidR="00657692" w:rsidDel="001B1FAC">
          <w:rPr>
            <w:lang w:val="en-GB"/>
          </w:rPr>
          <w:delText xml:space="preserve"> </w:delText>
        </w:r>
      </w:del>
      <w:ins w:id="1125" w:author="Teh Stand" w:date="2021-08-02T09:34:00Z">
        <w:r w:rsidR="001B1FAC">
          <w:rPr>
            <w:b/>
            <w:lang w:val="en-GB"/>
          </w:rPr>
          <w:t>Navigational</w:t>
        </w:r>
        <w:r w:rsidR="001B1FAC">
          <w:rPr>
            <w:lang w:val="en-GB"/>
          </w:rPr>
          <w:t xml:space="preserve"> </w:t>
        </w:r>
      </w:ins>
      <w:r w:rsidR="00657692">
        <w:rPr>
          <w:lang w:val="en-GB"/>
        </w:rPr>
        <w:t>feature.</w:t>
      </w:r>
      <w:commentRangeEnd w:id="1121"/>
      <w:r w:rsidR="005A6B67">
        <w:rPr>
          <w:rStyle w:val="CommentReference"/>
          <w:rFonts w:ascii="Garamond" w:hAnsi="Garamond"/>
          <w:lang w:eastAsia="en-US"/>
        </w:rPr>
        <w:commentReference w:id="1121"/>
      </w:r>
      <w:r w:rsidR="00657692">
        <w:rPr>
          <w:lang w:val="en-GB"/>
        </w:rPr>
        <w:t xml:space="preserve">  Data Producers are advised to check encoded instances of </w:t>
      </w:r>
      <w:r w:rsidR="005A6B67">
        <w:rPr>
          <w:b/>
          <w:lang w:val="en-GB"/>
        </w:rPr>
        <w:t>RESARE</w:t>
      </w:r>
      <w:r w:rsidR="005A6B67">
        <w:rPr>
          <w:lang w:val="en-GB"/>
        </w:rPr>
        <w:t xml:space="preserve"> in their ENC portfolio and ensure that RESTRN is populated as required.</w:t>
      </w:r>
      <w:r w:rsidR="00657692" w:rsidRPr="00657692">
        <w:rPr>
          <w:lang w:val="en-AU"/>
        </w:rPr>
        <w:t xml:space="preserve"> </w:t>
      </w:r>
    </w:p>
    <w:p w14:paraId="304D72F4" w14:textId="16F17499" w:rsidR="006B2826" w:rsidRPr="00F20AE1" w:rsidRDefault="006B2826" w:rsidP="00C93144">
      <w:pPr>
        <w:pStyle w:val="Heading2"/>
        <w:numPr>
          <w:ilvl w:val="1"/>
          <w:numId w:val="13"/>
        </w:numPr>
        <w:tabs>
          <w:tab w:val="clear" w:pos="283"/>
          <w:tab w:val="clear" w:pos="576"/>
          <w:tab w:val="clear" w:pos="720"/>
          <w:tab w:val="clear" w:pos="850"/>
          <w:tab w:val="clear" w:pos="915"/>
          <w:tab w:val="clear" w:pos="2911"/>
          <w:tab w:val="left" w:pos="851"/>
        </w:tabs>
        <w:spacing w:before="240" w:after="120"/>
        <w:ind w:left="851" w:hanging="851"/>
        <w:rPr>
          <w:bCs/>
          <w:lang w:val="en-GB"/>
        </w:rPr>
      </w:pPr>
      <w:bookmarkStart w:id="1126" w:name="_Toc422735803"/>
      <w:bookmarkStart w:id="1127" w:name="_Toc460900602"/>
      <w:bookmarkStart w:id="1128" w:name="_Toc68293321"/>
      <w:r w:rsidRPr="00F20AE1">
        <w:rPr>
          <w:bCs/>
          <w:lang w:val="en-GB"/>
        </w:rPr>
        <w:t>Maritime jurisdiction areas</w:t>
      </w:r>
      <w:bookmarkEnd w:id="1126"/>
      <w:bookmarkEnd w:id="1127"/>
      <w:bookmarkEnd w:id="1128"/>
    </w:p>
    <w:p w14:paraId="6ECBF226" w14:textId="60A32784" w:rsidR="00FB5B3B" w:rsidRDefault="00FB5B3B" w:rsidP="00FB5B3B">
      <w:pPr>
        <w:spacing w:after="120"/>
        <w:jc w:val="both"/>
        <w:rPr>
          <w:rFonts w:cs="Arial"/>
          <w:bCs/>
          <w:lang w:val="en-AU"/>
        </w:rPr>
      </w:pPr>
      <w:bookmarkStart w:id="1129" w:name="_Toc422735805"/>
      <w:bookmarkStart w:id="1130" w:name="_Toc460900603"/>
      <w:r>
        <w:rPr>
          <w:rFonts w:cs="Arial"/>
          <w:bCs/>
          <w:lang w:val="en-AU"/>
        </w:rPr>
        <w:t>The general guidance for the encoding of maritime jurisdiction areas remains unchanged in S-101</w:t>
      </w:r>
      <w:r w:rsidRPr="00560C1D">
        <w:rPr>
          <w:rFonts w:cs="Arial"/>
          <w:bCs/>
          <w:lang w:val="en-AU"/>
        </w:rPr>
        <w:t>.</w:t>
      </w:r>
      <w:r>
        <w:rPr>
          <w:rFonts w:cs="Arial"/>
          <w:bCs/>
          <w:lang w:val="en-AU"/>
        </w:rPr>
        <w:t xml:space="preserve">  See S-101 DCEG clause 16.2.</w:t>
      </w:r>
    </w:p>
    <w:p w14:paraId="4B1D0B24" w14:textId="77777777" w:rsidR="006B2826" w:rsidRPr="00F20AE1" w:rsidRDefault="006B2826" w:rsidP="00C93144">
      <w:pPr>
        <w:pStyle w:val="Heading3"/>
        <w:keepLines/>
        <w:numPr>
          <w:ilvl w:val="2"/>
          <w:numId w:val="13"/>
        </w:numPr>
        <w:tabs>
          <w:tab w:val="clear" w:pos="283"/>
          <w:tab w:val="clear" w:pos="566"/>
          <w:tab w:val="clear" w:pos="720"/>
          <w:tab w:val="clear" w:pos="850"/>
          <w:tab w:val="clear" w:pos="915"/>
          <w:tab w:val="clear" w:pos="2911"/>
          <w:tab w:val="left" w:pos="851"/>
        </w:tabs>
        <w:spacing w:before="240" w:after="120"/>
        <w:ind w:left="851" w:hanging="851"/>
        <w:rPr>
          <w:bCs/>
          <w:lang w:val="en-GB"/>
        </w:rPr>
      </w:pPr>
      <w:bookmarkStart w:id="1131" w:name="_Toc68293322"/>
      <w:r w:rsidRPr="00F20AE1">
        <w:rPr>
          <w:bCs/>
          <w:lang w:val="en-GB"/>
        </w:rPr>
        <w:t>National territories</w:t>
      </w:r>
      <w:bookmarkEnd w:id="1129"/>
      <w:bookmarkEnd w:id="1130"/>
      <w:bookmarkEnd w:id="1131"/>
    </w:p>
    <w:p w14:paraId="76EDC1D0" w14:textId="32D46DE1" w:rsidR="00FB5B3B" w:rsidRDefault="00FB5B3B" w:rsidP="00FB5B3B">
      <w:pPr>
        <w:keepNext/>
        <w:keepLines/>
        <w:tabs>
          <w:tab w:val="left" w:pos="0"/>
          <w:tab w:val="left" w:pos="283"/>
          <w:tab w:val="left" w:pos="566"/>
          <w:tab w:val="left" w:pos="850"/>
          <w:tab w:val="left" w:pos="1134"/>
          <w:tab w:val="left" w:pos="1418"/>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S-57 Geo object:</w:t>
      </w:r>
      <w:r w:rsidRPr="00F20AE1">
        <w:rPr>
          <w:lang w:val="en-GB"/>
        </w:rPr>
        <w:tab/>
      </w:r>
      <w:r w:rsidRPr="00F20AE1">
        <w:rPr>
          <w:lang w:val="en-GB"/>
        </w:rPr>
        <w:tab/>
        <w:t>Administration area (</w:t>
      </w:r>
      <w:r w:rsidRPr="00F20AE1">
        <w:rPr>
          <w:b/>
          <w:lang w:val="en-GB"/>
        </w:rPr>
        <w:t>ADMARE</w:t>
      </w:r>
      <w:r w:rsidRPr="00F20AE1">
        <w:rPr>
          <w:lang w:val="en-GB"/>
        </w:rPr>
        <w:t>)</w:t>
      </w:r>
      <w:r>
        <w:rPr>
          <w:lang w:val="en-GB"/>
        </w:rPr>
        <w:tab/>
      </w:r>
      <w:r>
        <w:rPr>
          <w:lang w:val="en-GB"/>
        </w:rPr>
        <w:tab/>
      </w:r>
      <w:r w:rsidRPr="00F20AE1">
        <w:rPr>
          <w:lang w:val="en-GB"/>
        </w:rPr>
        <w:t>(</w:t>
      </w:r>
      <w:r>
        <w:rPr>
          <w:lang w:val="en-GB"/>
        </w:rPr>
        <w:t>A</w:t>
      </w:r>
      <w:r w:rsidRPr="00F20AE1">
        <w:rPr>
          <w:lang w:val="en-GB"/>
        </w:rPr>
        <w:t>)</w:t>
      </w:r>
    </w:p>
    <w:p w14:paraId="1A3141B9" w14:textId="6110FD00" w:rsidR="00FB5B3B" w:rsidRDefault="00FB5B3B" w:rsidP="00FB5B3B">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w:t>
      </w:r>
      <w:r w:rsidR="006F1C0D">
        <w:rPr>
          <w:u w:val="single"/>
          <w:lang w:val="en-GB"/>
        </w:rPr>
        <w:t>-</w:t>
      </w:r>
      <w:r w:rsidRPr="00F20AE1">
        <w:rPr>
          <w:u w:val="single"/>
          <w:lang w:val="en-GB"/>
        </w:rPr>
        <w:t>101 Geo feature</w:t>
      </w:r>
      <w:r w:rsidRPr="00F20AE1">
        <w:rPr>
          <w:lang w:val="en-GB"/>
        </w:rPr>
        <w:t>:</w:t>
      </w:r>
      <w:r w:rsidRPr="00F20AE1">
        <w:rPr>
          <w:lang w:val="en-GB"/>
        </w:rPr>
        <w:tab/>
      </w:r>
      <w:r w:rsidR="002A0558">
        <w:rPr>
          <w:b/>
          <w:lang w:val="en-GB"/>
        </w:rPr>
        <w:t>Administration Area</w:t>
      </w:r>
      <w:r>
        <w:rPr>
          <w:b/>
          <w:lang w:val="en-GB"/>
        </w:rPr>
        <w:tab/>
      </w:r>
      <w:r>
        <w:rPr>
          <w:b/>
          <w:lang w:val="en-GB"/>
        </w:rPr>
        <w:tab/>
      </w:r>
      <w:r w:rsidR="002A0558">
        <w:rPr>
          <w:b/>
          <w:lang w:val="en-GB"/>
        </w:rPr>
        <w:tab/>
      </w:r>
      <w:r w:rsidR="002A0558">
        <w:rPr>
          <w:b/>
          <w:lang w:val="en-GB"/>
        </w:rPr>
        <w:tab/>
      </w:r>
      <w:r w:rsidR="002A0558">
        <w:rPr>
          <w:b/>
          <w:lang w:val="en-GB"/>
        </w:rPr>
        <w:tab/>
      </w:r>
      <w:r w:rsidRPr="00F20AE1">
        <w:rPr>
          <w:lang w:val="en-GB"/>
        </w:rPr>
        <w:t>(</w:t>
      </w:r>
      <w:r>
        <w:rPr>
          <w:lang w:val="en-GB"/>
        </w:rPr>
        <w:t xml:space="preserve">S)  </w:t>
      </w:r>
      <w:r>
        <w:rPr>
          <w:lang w:val="en-GB"/>
        </w:rPr>
        <w:tab/>
      </w:r>
      <w:r>
        <w:rPr>
          <w:lang w:val="en-GB"/>
        </w:rPr>
        <w:tab/>
      </w:r>
      <w:r>
        <w:rPr>
          <w:lang w:val="en-GB"/>
        </w:rPr>
        <w:tab/>
      </w:r>
      <w:r w:rsidRPr="00F20AE1">
        <w:rPr>
          <w:lang w:val="en-GB"/>
        </w:rPr>
        <w:t xml:space="preserve">(S-101 DCEG Clause </w:t>
      </w:r>
      <w:r>
        <w:rPr>
          <w:lang w:val="en-GB"/>
        </w:rPr>
        <w:t>1</w:t>
      </w:r>
      <w:r w:rsidR="002A0558">
        <w:rPr>
          <w:lang w:val="en-GB"/>
        </w:rPr>
        <w:t>6</w:t>
      </w:r>
      <w:r>
        <w:rPr>
          <w:lang w:val="en-GB"/>
        </w:rPr>
        <w:t>.8</w:t>
      </w:r>
      <w:r w:rsidRPr="00F20AE1">
        <w:rPr>
          <w:lang w:val="en-GB"/>
        </w:rPr>
        <w:t>)</w:t>
      </w:r>
    </w:p>
    <w:p w14:paraId="0153E37B" w14:textId="5E525F91" w:rsidR="002A0558" w:rsidRDefault="002A0558" w:rsidP="00C97C5B">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jc w:val="both"/>
        <w:rPr>
          <w:lang w:val="en-AU"/>
        </w:rPr>
      </w:pPr>
      <w:r>
        <w:rPr>
          <w:lang w:val="en-AU"/>
        </w:rPr>
        <w:t>All instances of encoding of the S-57 Feature object</w:t>
      </w:r>
      <w:r w:rsidRPr="00560C1D">
        <w:rPr>
          <w:lang w:val="en-AU"/>
        </w:rPr>
        <w:t xml:space="preserve"> </w:t>
      </w:r>
      <w:r w:rsidRPr="00F20AE1">
        <w:rPr>
          <w:b/>
          <w:lang w:val="en-GB"/>
        </w:rPr>
        <w:t>ADMARE</w:t>
      </w:r>
      <w:r w:rsidRPr="00560C1D">
        <w:rPr>
          <w:lang w:val="en-AU"/>
        </w:rPr>
        <w:t xml:space="preserve"> </w:t>
      </w:r>
      <w:r>
        <w:rPr>
          <w:lang w:val="en-AU"/>
        </w:rPr>
        <w:t xml:space="preserve">and its binding attributes will be </w:t>
      </w:r>
      <w:r w:rsidR="000D10B5">
        <w:rPr>
          <w:lang w:val="en-AU"/>
        </w:rPr>
        <w:t xml:space="preserve">converted </w:t>
      </w:r>
      <w:r>
        <w:rPr>
          <w:lang w:val="en-AU"/>
        </w:rPr>
        <w:t xml:space="preserve">automatically </w:t>
      </w:r>
      <w:r w:rsidR="00787988">
        <w:rPr>
          <w:lang w:val="en-GB"/>
        </w:rPr>
        <w:t>to an instance of</w:t>
      </w:r>
      <w:r>
        <w:rPr>
          <w:lang w:val="en-AU"/>
        </w:rPr>
        <w:t xml:space="preserve"> the S-101 feature </w:t>
      </w:r>
      <w:r w:rsidR="00E53334">
        <w:rPr>
          <w:b/>
          <w:lang w:val="en-GB"/>
        </w:rPr>
        <w:t>Administration Area</w:t>
      </w:r>
      <w:r>
        <w:rPr>
          <w:b/>
          <w:lang w:val="en-AU"/>
        </w:rPr>
        <w:t xml:space="preserve"> </w:t>
      </w:r>
      <w:r>
        <w:rPr>
          <w:lang w:val="en-AU"/>
        </w:rPr>
        <w:t>during the automated conversion process</w:t>
      </w:r>
      <w:r w:rsidR="00C97C5B">
        <w:rPr>
          <w:lang w:val="en-AU"/>
        </w:rPr>
        <w:t>, with the following exceptions:</w:t>
      </w:r>
    </w:p>
    <w:p w14:paraId="471ED71A" w14:textId="4230A263" w:rsidR="00AA25B2" w:rsidRPr="002E5058" w:rsidRDefault="00C97C5B" w:rsidP="00C93144">
      <w:pPr>
        <w:pStyle w:val="ListParagraph"/>
        <w:numPr>
          <w:ilvl w:val="0"/>
          <w:numId w:val="20"/>
        </w:numPr>
        <w:tabs>
          <w:tab w:val="left" w:pos="0"/>
          <w:tab w:val="left" w:pos="283"/>
          <w:tab w:val="left" w:pos="566"/>
          <w:tab w:val="left" w:pos="709"/>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284" w:hanging="284"/>
        <w:jc w:val="both"/>
        <w:rPr>
          <w:lang w:val="en-AU"/>
        </w:rPr>
      </w:pPr>
      <w:r w:rsidRPr="00F20AE1">
        <w:rPr>
          <w:b/>
          <w:lang w:val="en-GB"/>
        </w:rPr>
        <w:t>ADMARE</w:t>
      </w:r>
      <w:r>
        <w:rPr>
          <w:lang w:val="en-GB"/>
        </w:rPr>
        <w:t xml:space="preserve"> encoded </w:t>
      </w:r>
      <w:r w:rsidR="00AA25B2">
        <w:rPr>
          <w:lang w:val="en-GB"/>
        </w:rPr>
        <w:t>to indicate a marine pollution regulations area (see clause 11.16)</w:t>
      </w:r>
      <w:r w:rsidR="002E5058">
        <w:rPr>
          <w:lang w:val="en-GB"/>
        </w:rPr>
        <w:t>.</w:t>
      </w:r>
    </w:p>
    <w:p w14:paraId="0C3225C3" w14:textId="5E03DC9B" w:rsidR="002E5058" w:rsidRPr="00AA25B2" w:rsidRDefault="002E5058" w:rsidP="00C93144">
      <w:pPr>
        <w:pStyle w:val="ListParagraph"/>
        <w:numPr>
          <w:ilvl w:val="0"/>
          <w:numId w:val="20"/>
        </w:numPr>
        <w:tabs>
          <w:tab w:val="left" w:pos="0"/>
          <w:tab w:val="left" w:pos="283"/>
          <w:tab w:val="left" w:pos="566"/>
          <w:tab w:val="left" w:pos="709"/>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284" w:hanging="284"/>
        <w:jc w:val="both"/>
        <w:rPr>
          <w:lang w:val="en-AU"/>
        </w:rPr>
      </w:pPr>
      <w:r w:rsidRPr="00F20AE1">
        <w:rPr>
          <w:b/>
          <w:lang w:val="en-GB"/>
        </w:rPr>
        <w:t>ADMARE</w:t>
      </w:r>
      <w:r>
        <w:rPr>
          <w:lang w:val="en-GB"/>
        </w:rPr>
        <w:t xml:space="preserve"> encoded to indicate a vessel traffic service area (see clause 12.13).</w:t>
      </w:r>
    </w:p>
    <w:p w14:paraId="66BCB580" w14:textId="4BCFCE99" w:rsidR="00C97C5B" w:rsidRPr="00C97C5B" w:rsidRDefault="00AA25B2" w:rsidP="00C93144">
      <w:pPr>
        <w:pStyle w:val="ListParagraph"/>
        <w:numPr>
          <w:ilvl w:val="0"/>
          <w:numId w:val="20"/>
        </w:numPr>
        <w:tabs>
          <w:tab w:val="left" w:pos="0"/>
          <w:tab w:val="left" w:pos="283"/>
          <w:tab w:val="left" w:pos="566"/>
          <w:tab w:val="left" w:pos="709"/>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284" w:hanging="284"/>
        <w:jc w:val="both"/>
        <w:rPr>
          <w:lang w:val="en-AU"/>
        </w:rPr>
      </w:pPr>
      <w:r w:rsidRPr="00F20AE1">
        <w:rPr>
          <w:b/>
          <w:lang w:val="en-GB"/>
        </w:rPr>
        <w:t>ADMARE</w:t>
      </w:r>
      <w:r>
        <w:rPr>
          <w:lang w:val="en-GB"/>
        </w:rPr>
        <w:t xml:space="preserve"> encoded to indicate a pilotage district (see clause 13.1.2)</w:t>
      </w:r>
      <w:r w:rsidR="002E5058">
        <w:rPr>
          <w:lang w:val="en-GB"/>
        </w:rPr>
        <w:t>.</w:t>
      </w:r>
    </w:p>
    <w:p w14:paraId="6FC727F5" w14:textId="6494019B" w:rsidR="00E53334" w:rsidRDefault="00E53334" w:rsidP="00E53334">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jc w:val="both"/>
        <w:rPr>
          <w:lang w:val="en-AU"/>
        </w:rPr>
      </w:pPr>
      <w:r>
        <w:rPr>
          <w:lang w:val="en-AU"/>
        </w:rPr>
        <w:t>The following requirements for S-57 attribution must be noted:</w:t>
      </w:r>
    </w:p>
    <w:p w14:paraId="4654D671" w14:textId="7B570239" w:rsidR="00E53334" w:rsidRDefault="00E53334" w:rsidP="00C93144">
      <w:pPr>
        <w:pStyle w:val="ListParagraph"/>
        <w:numPr>
          <w:ilvl w:val="0"/>
          <w:numId w:val="20"/>
        </w:numPr>
        <w:tabs>
          <w:tab w:val="left" w:pos="0"/>
          <w:tab w:val="left" w:pos="283"/>
          <w:tab w:val="left" w:pos="566"/>
          <w:tab w:val="left" w:pos="851"/>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284" w:hanging="284"/>
        <w:jc w:val="both"/>
        <w:rPr>
          <w:rFonts w:cs="Arial"/>
          <w:bCs/>
          <w:lang w:val="en-AU"/>
        </w:rPr>
      </w:pPr>
      <w:commentRangeStart w:id="1132"/>
      <w:r>
        <w:rPr>
          <w:rFonts w:cs="Arial"/>
          <w:bCs/>
          <w:lang w:val="en-AU"/>
        </w:rPr>
        <w:t xml:space="preserve">The S-101 attribute </w:t>
      </w:r>
      <w:r>
        <w:rPr>
          <w:rFonts w:cs="Arial"/>
          <w:b/>
          <w:bCs/>
          <w:lang w:val="en-AU"/>
        </w:rPr>
        <w:t>in dispute</w:t>
      </w:r>
      <w:r>
        <w:rPr>
          <w:rFonts w:cs="Arial"/>
          <w:bCs/>
          <w:lang w:val="en-AU"/>
        </w:rPr>
        <w:t xml:space="preserve"> has been introduced in S-101 to provide an indication to the mariner that an administration is in dispute.  This information may be encoded in S-57 using a </w:t>
      </w:r>
      <w:r>
        <w:rPr>
          <w:rFonts w:cs="Arial"/>
          <w:b/>
          <w:bCs/>
          <w:lang w:val="en-AU"/>
        </w:rPr>
        <w:t>CTNARE</w:t>
      </w:r>
      <w:r>
        <w:rPr>
          <w:rFonts w:cs="Arial"/>
          <w:bCs/>
          <w:lang w:val="en-AU"/>
        </w:rPr>
        <w:t xml:space="preserve"> object</w:t>
      </w:r>
      <w:r w:rsidR="009E4FB3">
        <w:rPr>
          <w:rFonts w:cs="Arial"/>
          <w:bCs/>
          <w:lang w:val="en-AU"/>
        </w:rPr>
        <w:t xml:space="preserve"> covering the area that is in dispute.</w:t>
      </w:r>
      <w:r>
        <w:rPr>
          <w:rFonts w:cs="Arial"/>
          <w:bCs/>
          <w:lang w:val="en-AU"/>
        </w:rPr>
        <w:t xml:space="preserve"> </w:t>
      </w:r>
      <w:r w:rsidR="009E4FB3">
        <w:rPr>
          <w:rFonts w:cs="Arial"/>
          <w:bCs/>
          <w:lang w:val="en-AU"/>
        </w:rPr>
        <w:t xml:space="preserve"> </w:t>
      </w:r>
      <w:r>
        <w:rPr>
          <w:rFonts w:cs="Arial"/>
          <w:bCs/>
          <w:lang w:val="en-AU"/>
        </w:rPr>
        <w:t xml:space="preserve">In order for this information to be converted across to S-101, the text string encoded in INFORM on the </w:t>
      </w:r>
      <w:r w:rsidR="009E4FB3">
        <w:rPr>
          <w:rFonts w:cs="Arial"/>
          <w:b/>
          <w:bCs/>
          <w:lang w:val="en-AU"/>
        </w:rPr>
        <w:t>CTNARE</w:t>
      </w:r>
      <w:r>
        <w:rPr>
          <w:rFonts w:cs="Arial"/>
          <w:bCs/>
          <w:lang w:val="en-AU"/>
        </w:rPr>
        <w:t xml:space="preserve"> must be in the format </w:t>
      </w:r>
      <w:proofErr w:type="gramStart"/>
      <w:r w:rsidR="009E4FB3">
        <w:rPr>
          <w:rFonts w:cs="Arial"/>
          <w:bCs/>
          <w:i/>
          <w:lang w:val="en-AU"/>
        </w:rPr>
        <w:t>In</w:t>
      </w:r>
      <w:proofErr w:type="gramEnd"/>
      <w:r w:rsidR="009E4FB3">
        <w:rPr>
          <w:rFonts w:cs="Arial"/>
          <w:bCs/>
          <w:i/>
          <w:lang w:val="en-AU"/>
        </w:rPr>
        <w:t xml:space="preserve"> dispute</w:t>
      </w:r>
      <w:r>
        <w:rPr>
          <w:rFonts w:cs="Arial"/>
          <w:bCs/>
          <w:lang w:val="en-AU"/>
        </w:rPr>
        <w:t>.</w:t>
      </w:r>
      <w:commentRangeEnd w:id="1132"/>
      <w:r w:rsidR="0070202C">
        <w:rPr>
          <w:rStyle w:val="CommentReference"/>
          <w:rFonts w:ascii="Garamond" w:hAnsi="Garamond"/>
          <w:lang w:eastAsia="en-US"/>
        </w:rPr>
        <w:commentReference w:id="1132"/>
      </w:r>
      <w:r w:rsidR="009E4FB3">
        <w:rPr>
          <w:rFonts w:cs="Arial"/>
          <w:bCs/>
          <w:lang w:val="en-AU"/>
        </w:rPr>
        <w:t xml:space="preserve">  </w:t>
      </w:r>
      <w:r w:rsidR="009E4FB3">
        <w:rPr>
          <w:lang w:val="en-GB"/>
        </w:rPr>
        <w:t xml:space="preserve">The </w:t>
      </w:r>
      <w:r w:rsidR="00614875">
        <w:rPr>
          <w:lang w:val="en-GB"/>
        </w:rPr>
        <w:t xml:space="preserve">S-101 </w:t>
      </w:r>
      <w:r w:rsidR="009E4FB3">
        <w:rPr>
          <w:rFonts w:cs="Arial"/>
          <w:b/>
          <w:bCs/>
          <w:lang w:val="en-AU"/>
        </w:rPr>
        <w:t>Caution Area</w:t>
      </w:r>
      <w:r w:rsidR="009E4FB3">
        <w:rPr>
          <w:rFonts w:cs="Arial"/>
          <w:bCs/>
          <w:lang w:val="en-AU"/>
        </w:rPr>
        <w:t xml:space="preserve"> </w:t>
      </w:r>
      <w:r w:rsidR="00614875">
        <w:rPr>
          <w:rFonts w:cs="Arial"/>
          <w:bCs/>
          <w:lang w:val="en-AU"/>
        </w:rPr>
        <w:t xml:space="preserve">feature resulting from the conversion of the </w:t>
      </w:r>
      <w:r w:rsidR="00614875">
        <w:rPr>
          <w:rFonts w:cs="Arial"/>
          <w:b/>
          <w:bCs/>
          <w:lang w:val="en-AU"/>
        </w:rPr>
        <w:t>CTNARE</w:t>
      </w:r>
      <w:r w:rsidR="00614875">
        <w:rPr>
          <w:rFonts w:cs="Arial"/>
          <w:bCs/>
          <w:lang w:val="en-AU"/>
        </w:rPr>
        <w:t xml:space="preserve"> </w:t>
      </w:r>
      <w:r w:rsidR="009E4FB3">
        <w:rPr>
          <w:lang w:val="en-GB"/>
        </w:rPr>
        <w:t>should be removed from the converted S-101 dataset in this case.</w:t>
      </w:r>
    </w:p>
    <w:p w14:paraId="482D67F4" w14:textId="77777777" w:rsidR="006B2826" w:rsidRPr="00F20AE1" w:rsidRDefault="006B2826" w:rsidP="00C93144">
      <w:pPr>
        <w:pStyle w:val="Heading3"/>
        <w:keepLines/>
        <w:numPr>
          <w:ilvl w:val="2"/>
          <w:numId w:val="13"/>
        </w:numPr>
        <w:tabs>
          <w:tab w:val="clear" w:pos="283"/>
          <w:tab w:val="clear" w:pos="566"/>
          <w:tab w:val="clear" w:pos="720"/>
          <w:tab w:val="clear" w:pos="850"/>
          <w:tab w:val="clear" w:pos="915"/>
          <w:tab w:val="clear" w:pos="2911"/>
          <w:tab w:val="left" w:pos="851"/>
        </w:tabs>
        <w:spacing w:before="240" w:after="120"/>
        <w:ind w:left="851" w:hanging="851"/>
        <w:rPr>
          <w:bCs/>
          <w:lang w:val="en-GB"/>
        </w:rPr>
      </w:pPr>
      <w:bookmarkStart w:id="1133" w:name="_Toc422735807"/>
      <w:bookmarkStart w:id="1134" w:name="_Toc460900604"/>
      <w:bookmarkStart w:id="1135" w:name="_Toc68293323"/>
      <w:r w:rsidRPr="00F20AE1">
        <w:rPr>
          <w:bCs/>
          <w:lang w:val="en-GB"/>
        </w:rPr>
        <w:t>Custom zones</w:t>
      </w:r>
      <w:bookmarkEnd w:id="1133"/>
      <w:bookmarkEnd w:id="1134"/>
      <w:bookmarkEnd w:id="1135"/>
    </w:p>
    <w:p w14:paraId="7A0515A2" w14:textId="3A72C9D4" w:rsidR="00614875" w:rsidRDefault="00614875" w:rsidP="00614875">
      <w:pPr>
        <w:keepNext/>
        <w:keepLines/>
        <w:tabs>
          <w:tab w:val="left" w:pos="0"/>
          <w:tab w:val="left" w:pos="283"/>
          <w:tab w:val="left" w:pos="566"/>
          <w:tab w:val="left" w:pos="850"/>
          <w:tab w:val="left" w:pos="1134"/>
          <w:tab w:val="left" w:pos="1418"/>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S-57 Geo object:</w:t>
      </w:r>
      <w:r w:rsidRPr="00F20AE1">
        <w:rPr>
          <w:lang w:val="en-GB"/>
        </w:rPr>
        <w:tab/>
      </w:r>
      <w:r w:rsidRPr="00F20AE1">
        <w:rPr>
          <w:lang w:val="en-GB"/>
        </w:rPr>
        <w:tab/>
        <w:t>Custom zone (</w:t>
      </w:r>
      <w:r w:rsidRPr="00F20AE1">
        <w:rPr>
          <w:b/>
          <w:lang w:val="en-GB"/>
        </w:rPr>
        <w:t>CUSZNE</w:t>
      </w:r>
      <w:r w:rsidRPr="00F20AE1">
        <w:rPr>
          <w:lang w:val="en-GB"/>
        </w:rPr>
        <w:t>)</w:t>
      </w:r>
      <w:r>
        <w:rPr>
          <w:lang w:val="en-GB"/>
        </w:rPr>
        <w:tab/>
      </w:r>
      <w:r>
        <w:rPr>
          <w:lang w:val="en-GB"/>
        </w:rPr>
        <w:tab/>
      </w:r>
      <w:r>
        <w:rPr>
          <w:lang w:val="en-GB"/>
        </w:rPr>
        <w:tab/>
      </w:r>
      <w:r w:rsidRPr="00F20AE1">
        <w:rPr>
          <w:lang w:val="en-GB"/>
        </w:rPr>
        <w:t>(</w:t>
      </w:r>
      <w:r>
        <w:rPr>
          <w:lang w:val="en-GB"/>
        </w:rPr>
        <w:t>A</w:t>
      </w:r>
      <w:r w:rsidRPr="00F20AE1">
        <w:rPr>
          <w:lang w:val="en-GB"/>
        </w:rPr>
        <w:t>)</w:t>
      </w:r>
    </w:p>
    <w:p w14:paraId="301BEA3A" w14:textId="19291412" w:rsidR="00614875" w:rsidRDefault="00614875" w:rsidP="00614875">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w:t>
      </w:r>
      <w:r w:rsidR="006F1C0D">
        <w:rPr>
          <w:u w:val="single"/>
          <w:lang w:val="en-GB"/>
        </w:rPr>
        <w:t>-</w:t>
      </w:r>
      <w:r w:rsidRPr="00F20AE1">
        <w:rPr>
          <w:u w:val="single"/>
          <w:lang w:val="en-GB"/>
        </w:rPr>
        <w:t>101 Geo feature</w:t>
      </w:r>
      <w:r w:rsidRPr="00F20AE1">
        <w:rPr>
          <w:lang w:val="en-GB"/>
        </w:rPr>
        <w:t>:</w:t>
      </w:r>
      <w:r w:rsidRPr="00F20AE1">
        <w:rPr>
          <w:lang w:val="en-GB"/>
        </w:rPr>
        <w:tab/>
      </w:r>
      <w:r>
        <w:rPr>
          <w:b/>
          <w:lang w:val="en-GB"/>
        </w:rPr>
        <w:t>Custom Zone</w:t>
      </w:r>
      <w:r>
        <w:rPr>
          <w:b/>
          <w:lang w:val="en-GB"/>
        </w:rPr>
        <w:tab/>
      </w:r>
      <w:r>
        <w:rPr>
          <w:b/>
          <w:lang w:val="en-GB"/>
        </w:rPr>
        <w:tab/>
      </w:r>
      <w:r>
        <w:rPr>
          <w:b/>
          <w:lang w:val="en-GB"/>
        </w:rPr>
        <w:tab/>
      </w:r>
      <w:r>
        <w:rPr>
          <w:b/>
          <w:lang w:val="en-GB"/>
        </w:rPr>
        <w:tab/>
      </w:r>
      <w:r>
        <w:rPr>
          <w:b/>
          <w:lang w:val="en-GB"/>
        </w:rPr>
        <w:tab/>
      </w:r>
      <w:r>
        <w:rPr>
          <w:b/>
          <w:lang w:val="en-GB"/>
        </w:rPr>
        <w:tab/>
      </w:r>
      <w:r w:rsidRPr="00F20AE1">
        <w:rPr>
          <w:lang w:val="en-GB"/>
        </w:rPr>
        <w:t>(</w:t>
      </w:r>
      <w:r>
        <w:rPr>
          <w:lang w:val="en-GB"/>
        </w:rPr>
        <w:t xml:space="preserve">S)  </w:t>
      </w:r>
      <w:r>
        <w:rPr>
          <w:lang w:val="en-GB"/>
        </w:rPr>
        <w:tab/>
      </w:r>
      <w:r>
        <w:rPr>
          <w:lang w:val="en-GB"/>
        </w:rPr>
        <w:tab/>
      </w:r>
      <w:r>
        <w:rPr>
          <w:lang w:val="en-GB"/>
        </w:rPr>
        <w:tab/>
      </w:r>
      <w:r>
        <w:rPr>
          <w:lang w:val="en-GB"/>
        </w:rPr>
        <w:tab/>
      </w:r>
      <w:r w:rsidRPr="00F20AE1">
        <w:rPr>
          <w:lang w:val="en-GB"/>
        </w:rPr>
        <w:t xml:space="preserve">(S-101 DCEG Clause </w:t>
      </w:r>
      <w:r>
        <w:rPr>
          <w:lang w:val="en-GB"/>
        </w:rPr>
        <w:t>16.14</w:t>
      </w:r>
      <w:r w:rsidRPr="00F20AE1">
        <w:rPr>
          <w:lang w:val="en-GB"/>
        </w:rPr>
        <w:t>)</w:t>
      </w:r>
    </w:p>
    <w:p w14:paraId="27EB5DF1" w14:textId="3C49708B" w:rsidR="00AA2458" w:rsidRDefault="00AA2458" w:rsidP="00F459D2">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AU"/>
        </w:rPr>
      </w:pPr>
      <w:r>
        <w:rPr>
          <w:lang w:val="en-AU"/>
        </w:rPr>
        <w:t>All instances of encoding of the S-57 Feature object</w:t>
      </w:r>
      <w:r w:rsidRPr="00560C1D">
        <w:rPr>
          <w:lang w:val="en-AU"/>
        </w:rPr>
        <w:t xml:space="preserve"> </w:t>
      </w:r>
      <w:r w:rsidRPr="00F20AE1">
        <w:rPr>
          <w:b/>
          <w:lang w:val="en-GB"/>
        </w:rPr>
        <w:t>CUSZNE</w:t>
      </w:r>
      <w:r w:rsidRPr="00560C1D">
        <w:rPr>
          <w:lang w:val="en-AU"/>
        </w:rPr>
        <w:t xml:space="preserve"> </w:t>
      </w:r>
      <w:r>
        <w:rPr>
          <w:lang w:val="en-AU"/>
        </w:rPr>
        <w:t xml:space="preserve">and its binding attributes will be </w:t>
      </w:r>
      <w:r w:rsidR="00787988">
        <w:rPr>
          <w:lang w:val="en-AU"/>
        </w:rPr>
        <w:t xml:space="preserve">converted </w:t>
      </w:r>
      <w:r>
        <w:rPr>
          <w:lang w:val="en-AU"/>
        </w:rPr>
        <w:t xml:space="preserve">automatically </w:t>
      </w:r>
      <w:r w:rsidR="00787988">
        <w:rPr>
          <w:lang w:val="en-GB"/>
        </w:rPr>
        <w:t>to an instance of</w:t>
      </w:r>
      <w:r>
        <w:rPr>
          <w:lang w:val="en-AU"/>
        </w:rPr>
        <w:t xml:space="preserve"> the S-101 feature </w:t>
      </w:r>
      <w:r>
        <w:rPr>
          <w:b/>
          <w:lang w:val="en-GB"/>
        </w:rPr>
        <w:t>Custom Zone</w:t>
      </w:r>
      <w:r>
        <w:rPr>
          <w:b/>
          <w:lang w:val="en-AU"/>
        </w:rPr>
        <w:t xml:space="preserve"> </w:t>
      </w:r>
      <w:r>
        <w:rPr>
          <w:lang w:val="en-AU"/>
        </w:rPr>
        <w:t>during the automated conversion process.</w:t>
      </w:r>
    </w:p>
    <w:p w14:paraId="71B15C37" w14:textId="77777777" w:rsidR="006B2826" w:rsidRPr="00F20AE1" w:rsidRDefault="006B2826" w:rsidP="00C93144">
      <w:pPr>
        <w:pStyle w:val="Heading3"/>
        <w:keepLines/>
        <w:numPr>
          <w:ilvl w:val="2"/>
          <w:numId w:val="13"/>
        </w:numPr>
        <w:tabs>
          <w:tab w:val="clear" w:pos="283"/>
          <w:tab w:val="clear" w:pos="566"/>
          <w:tab w:val="clear" w:pos="720"/>
          <w:tab w:val="clear" w:pos="850"/>
          <w:tab w:val="clear" w:pos="915"/>
          <w:tab w:val="clear" w:pos="2911"/>
          <w:tab w:val="left" w:pos="851"/>
        </w:tabs>
        <w:spacing w:before="240" w:after="120"/>
        <w:ind w:left="851" w:hanging="851"/>
        <w:rPr>
          <w:bCs/>
          <w:lang w:val="en-GB"/>
        </w:rPr>
      </w:pPr>
      <w:bookmarkStart w:id="1136" w:name="_Toc422735809"/>
      <w:bookmarkStart w:id="1137" w:name="_Toc460900605"/>
      <w:bookmarkStart w:id="1138" w:name="_Toc68293324"/>
      <w:r w:rsidRPr="00F20AE1">
        <w:rPr>
          <w:bCs/>
          <w:lang w:val="en-GB"/>
        </w:rPr>
        <w:t>Free port area</w:t>
      </w:r>
      <w:bookmarkEnd w:id="1136"/>
      <w:bookmarkEnd w:id="1137"/>
      <w:r w:rsidRPr="00F20AE1">
        <w:rPr>
          <w:bCs/>
          <w:lang w:val="en-GB"/>
        </w:rPr>
        <w:t>s</w:t>
      </w:r>
      <w:bookmarkEnd w:id="1138"/>
    </w:p>
    <w:p w14:paraId="5F4A64E8" w14:textId="5EB4CE92" w:rsidR="00AA2458" w:rsidRDefault="00AA2458" w:rsidP="00AA2458">
      <w:pPr>
        <w:keepNext/>
        <w:keepLines/>
        <w:tabs>
          <w:tab w:val="left" w:pos="0"/>
          <w:tab w:val="left" w:pos="283"/>
          <w:tab w:val="left" w:pos="566"/>
          <w:tab w:val="left" w:pos="850"/>
          <w:tab w:val="left" w:pos="1134"/>
          <w:tab w:val="left" w:pos="1418"/>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S-57 Geo object:</w:t>
      </w:r>
      <w:r w:rsidRPr="00F20AE1">
        <w:rPr>
          <w:lang w:val="en-GB"/>
        </w:rPr>
        <w:tab/>
      </w:r>
      <w:r w:rsidRPr="00F20AE1">
        <w:rPr>
          <w:lang w:val="en-GB"/>
        </w:rPr>
        <w:tab/>
        <w:t>Free port area (</w:t>
      </w:r>
      <w:r w:rsidRPr="00F20AE1">
        <w:rPr>
          <w:b/>
          <w:lang w:val="en-GB"/>
        </w:rPr>
        <w:t>FRPARE</w:t>
      </w:r>
      <w:r w:rsidRPr="00F20AE1">
        <w:rPr>
          <w:lang w:val="en-GB"/>
        </w:rPr>
        <w:t>)</w:t>
      </w:r>
      <w:r>
        <w:rPr>
          <w:lang w:val="en-GB"/>
        </w:rPr>
        <w:tab/>
      </w:r>
      <w:r>
        <w:rPr>
          <w:lang w:val="en-GB"/>
        </w:rPr>
        <w:tab/>
      </w:r>
      <w:r w:rsidRPr="00F20AE1">
        <w:rPr>
          <w:lang w:val="en-GB"/>
        </w:rPr>
        <w:t>(</w:t>
      </w:r>
      <w:r>
        <w:rPr>
          <w:lang w:val="en-GB"/>
        </w:rPr>
        <w:t>A</w:t>
      </w:r>
      <w:r w:rsidRPr="00F20AE1">
        <w:rPr>
          <w:lang w:val="en-GB"/>
        </w:rPr>
        <w:t>)</w:t>
      </w:r>
    </w:p>
    <w:p w14:paraId="440E12F0" w14:textId="686F67D9" w:rsidR="00AA2458" w:rsidRDefault="00AA2458" w:rsidP="00AA2458">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w:t>
      </w:r>
      <w:r w:rsidR="006F1C0D">
        <w:rPr>
          <w:u w:val="single"/>
          <w:lang w:val="en-GB"/>
        </w:rPr>
        <w:t>-</w:t>
      </w:r>
      <w:r w:rsidRPr="00F20AE1">
        <w:rPr>
          <w:u w:val="single"/>
          <w:lang w:val="en-GB"/>
        </w:rPr>
        <w:t>101 Geo feature</w:t>
      </w:r>
      <w:r w:rsidRPr="00F20AE1">
        <w:rPr>
          <w:lang w:val="en-GB"/>
        </w:rPr>
        <w:t>:</w:t>
      </w:r>
      <w:r w:rsidRPr="00F20AE1">
        <w:rPr>
          <w:lang w:val="en-GB"/>
        </w:rPr>
        <w:tab/>
      </w:r>
      <w:r>
        <w:rPr>
          <w:b/>
          <w:lang w:val="en-GB"/>
        </w:rPr>
        <w:t>Free Port Area</w:t>
      </w:r>
      <w:r>
        <w:rPr>
          <w:b/>
          <w:lang w:val="en-GB"/>
        </w:rPr>
        <w:tab/>
      </w:r>
      <w:r>
        <w:rPr>
          <w:b/>
          <w:lang w:val="en-GB"/>
        </w:rPr>
        <w:tab/>
      </w:r>
      <w:r>
        <w:rPr>
          <w:b/>
          <w:lang w:val="en-GB"/>
        </w:rPr>
        <w:tab/>
      </w:r>
      <w:r>
        <w:rPr>
          <w:b/>
          <w:lang w:val="en-GB"/>
        </w:rPr>
        <w:tab/>
      </w:r>
      <w:r>
        <w:rPr>
          <w:b/>
          <w:lang w:val="en-GB"/>
        </w:rPr>
        <w:tab/>
      </w:r>
      <w:r>
        <w:rPr>
          <w:b/>
          <w:lang w:val="en-GB"/>
        </w:rPr>
        <w:tab/>
      </w:r>
      <w:r w:rsidRPr="00F20AE1">
        <w:rPr>
          <w:lang w:val="en-GB"/>
        </w:rPr>
        <w:t>(</w:t>
      </w:r>
      <w:r>
        <w:rPr>
          <w:lang w:val="en-GB"/>
        </w:rPr>
        <w:t xml:space="preserve">S)  </w:t>
      </w:r>
      <w:r>
        <w:rPr>
          <w:lang w:val="en-GB"/>
        </w:rPr>
        <w:tab/>
      </w:r>
      <w:r>
        <w:rPr>
          <w:lang w:val="en-GB"/>
        </w:rPr>
        <w:tab/>
      </w:r>
      <w:r>
        <w:rPr>
          <w:lang w:val="en-GB"/>
        </w:rPr>
        <w:tab/>
      </w:r>
      <w:r>
        <w:rPr>
          <w:lang w:val="en-GB"/>
        </w:rPr>
        <w:tab/>
      </w:r>
      <w:r w:rsidRPr="00F20AE1">
        <w:rPr>
          <w:lang w:val="en-GB"/>
        </w:rPr>
        <w:t xml:space="preserve">(S-101 DCEG Clause </w:t>
      </w:r>
      <w:r>
        <w:rPr>
          <w:lang w:val="en-GB"/>
        </w:rPr>
        <w:t>16.18</w:t>
      </w:r>
      <w:r w:rsidRPr="00F20AE1">
        <w:rPr>
          <w:lang w:val="en-GB"/>
        </w:rPr>
        <w:t>)</w:t>
      </w:r>
    </w:p>
    <w:p w14:paraId="446B0F93" w14:textId="5303A483" w:rsidR="00AA2458" w:rsidRDefault="00AA2458" w:rsidP="00AA2458">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AU"/>
        </w:rPr>
      </w:pPr>
      <w:r>
        <w:rPr>
          <w:lang w:val="en-AU"/>
        </w:rPr>
        <w:lastRenderedPageBreak/>
        <w:t>All instances of encoding of the S-57 Feature object</w:t>
      </w:r>
      <w:r w:rsidRPr="00560C1D">
        <w:rPr>
          <w:lang w:val="en-AU"/>
        </w:rPr>
        <w:t xml:space="preserve"> </w:t>
      </w:r>
      <w:r w:rsidRPr="00F20AE1">
        <w:rPr>
          <w:b/>
          <w:lang w:val="en-GB"/>
        </w:rPr>
        <w:t>FRPARE</w:t>
      </w:r>
      <w:r w:rsidRPr="00560C1D">
        <w:rPr>
          <w:lang w:val="en-AU"/>
        </w:rPr>
        <w:t xml:space="preserve"> </w:t>
      </w:r>
      <w:r>
        <w:rPr>
          <w:lang w:val="en-AU"/>
        </w:rPr>
        <w:t xml:space="preserve">and its binding attributes will be </w:t>
      </w:r>
      <w:r w:rsidR="00787988">
        <w:rPr>
          <w:lang w:val="en-AU"/>
        </w:rPr>
        <w:t xml:space="preserve">converted </w:t>
      </w:r>
      <w:r>
        <w:rPr>
          <w:lang w:val="en-AU"/>
        </w:rPr>
        <w:t xml:space="preserve">automatically </w:t>
      </w:r>
      <w:r w:rsidR="00787988">
        <w:rPr>
          <w:lang w:val="en-GB"/>
        </w:rPr>
        <w:t>to an instance of</w:t>
      </w:r>
      <w:r>
        <w:rPr>
          <w:lang w:val="en-AU"/>
        </w:rPr>
        <w:t xml:space="preserve"> the S-101 feature </w:t>
      </w:r>
      <w:r>
        <w:rPr>
          <w:b/>
          <w:lang w:val="en-GB"/>
        </w:rPr>
        <w:t>Free Port Area</w:t>
      </w:r>
      <w:r>
        <w:rPr>
          <w:b/>
          <w:lang w:val="en-AU"/>
        </w:rPr>
        <w:t xml:space="preserve"> </w:t>
      </w:r>
      <w:r>
        <w:rPr>
          <w:lang w:val="en-AU"/>
        </w:rPr>
        <w:t>during the automated conversion process.</w:t>
      </w:r>
    </w:p>
    <w:p w14:paraId="07041B48" w14:textId="77777777" w:rsidR="006B2826" w:rsidRPr="00F20AE1" w:rsidRDefault="006B2826" w:rsidP="00C93144">
      <w:pPr>
        <w:pStyle w:val="Heading3"/>
        <w:keepLines/>
        <w:numPr>
          <w:ilvl w:val="2"/>
          <w:numId w:val="13"/>
        </w:numPr>
        <w:tabs>
          <w:tab w:val="clear" w:pos="283"/>
          <w:tab w:val="clear" w:pos="566"/>
          <w:tab w:val="clear" w:pos="720"/>
          <w:tab w:val="clear" w:pos="850"/>
          <w:tab w:val="clear" w:pos="915"/>
          <w:tab w:val="clear" w:pos="2911"/>
          <w:tab w:val="left" w:pos="851"/>
        </w:tabs>
        <w:spacing w:before="240" w:after="120"/>
        <w:ind w:left="851" w:hanging="851"/>
        <w:rPr>
          <w:bCs/>
          <w:lang w:val="en-GB"/>
        </w:rPr>
      </w:pPr>
      <w:bookmarkStart w:id="1139" w:name="_Toc422735811"/>
      <w:bookmarkStart w:id="1140" w:name="_Toc460900606"/>
      <w:bookmarkStart w:id="1141" w:name="_Toc68293325"/>
      <w:r w:rsidRPr="00F20AE1">
        <w:rPr>
          <w:bCs/>
          <w:lang w:val="en-GB"/>
        </w:rPr>
        <w:t>Territorial Sea</w:t>
      </w:r>
      <w:bookmarkEnd w:id="1139"/>
      <w:bookmarkEnd w:id="1140"/>
      <w:r w:rsidRPr="00F20AE1">
        <w:rPr>
          <w:bCs/>
          <w:lang w:val="en-GB"/>
        </w:rPr>
        <w:t>s</w:t>
      </w:r>
      <w:bookmarkEnd w:id="1141"/>
    </w:p>
    <w:p w14:paraId="5685DF81" w14:textId="77777777" w:rsidR="00515A3E" w:rsidRDefault="00515A3E" w:rsidP="00515A3E">
      <w:pPr>
        <w:keepNext/>
        <w:keepLines/>
        <w:tabs>
          <w:tab w:val="left" w:pos="0"/>
          <w:tab w:val="left" w:pos="283"/>
          <w:tab w:val="left" w:pos="566"/>
          <w:tab w:val="left" w:pos="850"/>
          <w:tab w:val="left" w:pos="1134"/>
          <w:tab w:val="left" w:pos="1418"/>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S-57 Geo object:</w:t>
      </w:r>
      <w:r w:rsidRPr="00F20AE1">
        <w:rPr>
          <w:lang w:val="en-GB"/>
        </w:rPr>
        <w:tab/>
      </w:r>
      <w:r w:rsidRPr="00F20AE1">
        <w:rPr>
          <w:lang w:val="en-GB"/>
        </w:rPr>
        <w:tab/>
        <w:t>Straight Territorial Sea Baseline (</w:t>
      </w:r>
      <w:r w:rsidRPr="00F20AE1">
        <w:rPr>
          <w:b/>
          <w:lang w:val="en-GB"/>
        </w:rPr>
        <w:t>STSLNE</w:t>
      </w:r>
      <w:r>
        <w:rPr>
          <w:lang w:val="en-GB"/>
        </w:rPr>
        <w:t>)</w:t>
      </w:r>
      <w:r>
        <w:rPr>
          <w:lang w:val="en-GB"/>
        </w:rPr>
        <w:tab/>
      </w:r>
      <w:r w:rsidRPr="00F20AE1">
        <w:rPr>
          <w:lang w:val="en-GB"/>
        </w:rPr>
        <w:t>(L)</w:t>
      </w:r>
    </w:p>
    <w:p w14:paraId="68DC2C4E" w14:textId="4DCB0D08" w:rsidR="00515A3E" w:rsidRDefault="00515A3E" w:rsidP="00515A3E">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w:t>
      </w:r>
      <w:r w:rsidR="006F1C0D">
        <w:rPr>
          <w:u w:val="single"/>
          <w:lang w:val="en-GB"/>
        </w:rPr>
        <w:t>-</w:t>
      </w:r>
      <w:r w:rsidRPr="00F20AE1">
        <w:rPr>
          <w:u w:val="single"/>
          <w:lang w:val="en-GB"/>
        </w:rPr>
        <w:t>101 Geo feature</w:t>
      </w:r>
      <w:r w:rsidRPr="00F20AE1">
        <w:rPr>
          <w:lang w:val="en-GB"/>
        </w:rPr>
        <w:t>:</w:t>
      </w:r>
      <w:r w:rsidRPr="00F20AE1">
        <w:rPr>
          <w:lang w:val="en-GB"/>
        </w:rPr>
        <w:tab/>
      </w:r>
      <w:r>
        <w:rPr>
          <w:b/>
          <w:lang w:val="en-GB"/>
        </w:rPr>
        <w:t>Straight Territorial Sea Baseline</w:t>
      </w:r>
      <w:r>
        <w:rPr>
          <w:b/>
          <w:lang w:val="en-GB"/>
        </w:rPr>
        <w:tab/>
      </w:r>
      <w:r>
        <w:rPr>
          <w:b/>
          <w:lang w:val="en-GB"/>
        </w:rPr>
        <w:tab/>
      </w:r>
      <w:r>
        <w:rPr>
          <w:b/>
          <w:lang w:val="en-GB"/>
        </w:rPr>
        <w:tab/>
      </w:r>
      <w:r>
        <w:rPr>
          <w:b/>
          <w:lang w:val="en-GB"/>
        </w:rPr>
        <w:tab/>
      </w:r>
      <w:r w:rsidRPr="00F20AE1">
        <w:rPr>
          <w:lang w:val="en-GB"/>
        </w:rPr>
        <w:t>(</w:t>
      </w:r>
      <w:r>
        <w:rPr>
          <w:lang w:val="en-GB"/>
        </w:rPr>
        <w:t>C)</w:t>
      </w:r>
      <w:r>
        <w:rPr>
          <w:lang w:val="en-GB"/>
        </w:rPr>
        <w:tab/>
      </w:r>
      <w:r>
        <w:rPr>
          <w:lang w:val="en-GB"/>
        </w:rPr>
        <w:tab/>
      </w:r>
      <w:r w:rsidRPr="00F20AE1">
        <w:rPr>
          <w:lang w:val="en-GB"/>
        </w:rPr>
        <w:t xml:space="preserve">(S-101 DCEG Clause </w:t>
      </w:r>
      <w:r>
        <w:rPr>
          <w:lang w:val="en-GB"/>
        </w:rPr>
        <w:t>16.22</w:t>
      </w:r>
      <w:r w:rsidRPr="00F20AE1">
        <w:rPr>
          <w:lang w:val="en-GB"/>
        </w:rPr>
        <w:t>)</w:t>
      </w:r>
    </w:p>
    <w:p w14:paraId="67B2A88B" w14:textId="34ECA3BE" w:rsidR="00515A3E" w:rsidRDefault="00515A3E" w:rsidP="00515A3E">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AU"/>
        </w:rPr>
      </w:pPr>
      <w:r>
        <w:rPr>
          <w:lang w:val="en-AU"/>
        </w:rPr>
        <w:t>All instances of encoding of the S-57 Feature object</w:t>
      </w:r>
      <w:r w:rsidRPr="00560C1D">
        <w:rPr>
          <w:lang w:val="en-AU"/>
        </w:rPr>
        <w:t xml:space="preserve"> </w:t>
      </w:r>
      <w:r w:rsidRPr="00F20AE1">
        <w:rPr>
          <w:b/>
          <w:lang w:val="en-GB"/>
        </w:rPr>
        <w:t>STSLNE</w:t>
      </w:r>
      <w:r w:rsidRPr="00560C1D">
        <w:rPr>
          <w:lang w:val="en-AU"/>
        </w:rPr>
        <w:t xml:space="preserve"> </w:t>
      </w:r>
      <w:r>
        <w:rPr>
          <w:lang w:val="en-AU"/>
        </w:rPr>
        <w:t xml:space="preserve">and its binding attributes will be </w:t>
      </w:r>
      <w:r w:rsidR="00787988">
        <w:rPr>
          <w:lang w:val="en-AU"/>
        </w:rPr>
        <w:t xml:space="preserve">converted </w:t>
      </w:r>
      <w:r>
        <w:rPr>
          <w:lang w:val="en-AU"/>
        </w:rPr>
        <w:t xml:space="preserve">automatically </w:t>
      </w:r>
      <w:r w:rsidR="00787988">
        <w:rPr>
          <w:lang w:val="en-GB"/>
        </w:rPr>
        <w:t>to an instance of</w:t>
      </w:r>
      <w:r>
        <w:rPr>
          <w:lang w:val="en-AU"/>
        </w:rPr>
        <w:t xml:space="preserve"> the S-101 feature </w:t>
      </w:r>
      <w:r>
        <w:rPr>
          <w:b/>
          <w:lang w:val="en-GB"/>
        </w:rPr>
        <w:t>Straight Territorial Sea Baseline</w:t>
      </w:r>
      <w:r>
        <w:rPr>
          <w:b/>
          <w:lang w:val="en-AU"/>
        </w:rPr>
        <w:t xml:space="preserve"> </w:t>
      </w:r>
      <w:r>
        <w:rPr>
          <w:lang w:val="en-AU"/>
        </w:rPr>
        <w:t>during the automated conversion process.</w:t>
      </w:r>
    </w:p>
    <w:p w14:paraId="63344584" w14:textId="77777777" w:rsidR="00515A3E" w:rsidRDefault="00515A3E" w:rsidP="00515A3E">
      <w:pPr>
        <w:keepNext/>
        <w:keepLines/>
        <w:tabs>
          <w:tab w:val="left" w:pos="0"/>
          <w:tab w:val="left" w:pos="283"/>
          <w:tab w:val="left" w:pos="566"/>
          <w:tab w:val="left" w:pos="850"/>
          <w:tab w:val="left" w:pos="1134"/>
          <w:tab w:val="left" w:pos="1418"/>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S-57 Geo object:</w:t>
      </w:r>
      <w:r w:rsidRPr="00F20AE1">
        <w:rPr>
          <w:lang w:val="en-GB"/>
        </w:rPr>
        <w:tab/>
      </w:r>
      <w:r w:rsidRPr="00F20AE1">
        <w:rPr>
          <w:lang w:val="en-GB"/>
        </w:rPr>
        <w:tab/>
        <w:t>Territorial Sea area (</w:t>
      </w:r>
      <w:r w:rsidRPr="00F20AE1">
        <w:rPr>
          <w:b/>
          <w:lang w:val="en-GB"/>
        </w:rPr>
        <w:t>TESARE</w:t>
      </w:r>
      <w:r w:rsidRPr="00F20AE1">
        <w:rPr>
          <w:lang w:val="en-GB"/>
        </w:rPr>
        <w:t>)</w:t>
      </w:r>
      <w:r>
        <w:rPr>
          <w:lang w:val="en-GB"/>
        </w:rPr>
        <w:tab/>
      </w:r>
      <w:r>
        <w:rPr>
          <w:lang w:val="en-GB"/>
        </w:rPr>
        <w:tab/>
      </w:r>
      <w:r w:rsidRPr="00F20AE1">
        <w:rPr>
          <w:lang w:val="en-GB"/>
        </w:rPr>
        <w:t>(</w:t>
      </w:r>
      <w:r>
        <w:rPr>
          <w:lang w:val="en-GB"/>
        </w:rPr>
        <w:t>A</w:t>
      </w:r>
      <w:r w:rsidRPr="00F20AE1">
        <w:rPr>
          <w:lang w:val="en-GB"/>
        </w:rPr>
        <w:t>)</w:t>
      </w:r>
    </w:p>
    <w:p w14:paraId="675BBC15" w14:textId="75527242" w:rsidR="00515A3E" w:rsidRDefault="00515A3E" w:rsidP="00515A3E">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w:t>
      </w:r>
      <w:r w:rsidR="002306BE">
        <w:rPr>
          <w:u w:val="single"/>
          <w:lang w:val="en-GB"/>
        </w:rPr>
        <w:t>-</w:t>
      </w:r>
      <w:r w:rsidRPr="00F20AE1">
        <w:rPr>
          <w:u w:val="single"/>
          <w:lang w:val="en-GB"/>
        </w:rPr>
        <w:t>101 Geo feature</w:t>
      </w:r>
      <w:r w:rsidRPr="00F20AE1">
        <w:rPr>
          <w:lang w:val="en-GB"/>
        </w:rPr>
        <w:t>:</w:t>
      </w:r>
      <w:r w:rsidRPr="00F20AE1">
        <w:rPr>
          <w:lang w:val="en-GB"/>
        </w:rPr>
        <w:tab/>
      </w:r>
      <w:r>
        <w:rPr>
          <w:b/>
          <w:lang w:val="en-GB"/>
        </w:rPr>
        <w:t>Territorial Sea Area</w:t>
      </w:r>
      <w:r>
        <w:rPr>
          <w:b/>
          <w:lang w:val="en-GB"/>
        </w:rPr>
        <w:tab/>
      </w:r>
      <w:r>
        <w:rPr>
          <w:b/>
          <w:lang w:val="en-GB"/>
        </w:rPr>
        <w:tab/>
      </w:r>
      <w:r>
        <w:rPr>
          <w:b/>
          <w:lang w:val="en-GB"/>
        </w:rPr>
        <w:tab/>
      </w:r>
      <w:r>
        <w:rPr>
          <w:b/>
          <w:lang w:val="en-GB"/>
        </w:rPr>
        <w:tab/>
      </w:r>
      <w:r>
        <w:rPr>
          <w:b/>
          <w:lang w:val="en-GB"/>
        </w:rPr>
        <w:tab/>
      </w:r>
      <w:r w:rsidRPr="00F20AE1">
        <w:rPr>
          <w:lang w:val="en-GB"/>
        </w:rPr>
        <w:t>(</w:t>
      </w:r>
      <w:r>
        <w:rPr>
          <w:lang w:val="en-GB"/>
        </w:rPr>
        <w:t>S)</w:t>
      </w:r>
      <w:r>
        <w:rPr>
          <w:lang w:val="en-GB"/>
        </w:rPr>
        <w:tab/>
      </w:r>
      <w:r>
        <w:rPr>
          <w:lang w:val="en-GB"/>
        </w:rPr>
        <w:tab/>
      </w:r>
      <w:r>
        <w:rPr>
          <w:lang w:val="en-GB"/>
        </w:rPr>
        <w:tab/>
      </w:r>
      <w:r>
        <w:rPr>
          <w:lang w:val="en-GB"/>
        </w:rPr>
        <w:tab/>
      </w:r>
      <w:r w:rsidRPr="00F20AE1">
        <w:rPr>
          <w:lang w:val="en-GB"/>
        </w:rPr>
        <w:t xml:space="preserve">(S-101 DCEG Clause </w:t>
      </w:r>
      <w:r>
        <w:rPr>
          <w:lang w:val="en-GB"/>
        </w:rPr>
        <w:t>16.23</w:t>
      </w:r>
      <w:r w:rsidRPr="00F20AE1">
        <w:rPr>
          <w:lang w:val="en-GB"/>
        </w:rPr>
        <w:t>)</w:t>
      </w:r>
    </w:p>
    <w:p w14:paraId="2F217072" w14:textId="631C2148" w:rsidR="004F6DB3" w:rsidRPr="00F20AE1" w:rsidRDefault="00366A14" w:rsidP="0018173B">
      <w:pPr>
        <w:spacing w:after="120"/>
        <w:jc w:val="both"/>
        <w:rPr>
          <w:lang w:val="en-GB"/>
        </w:rPr>
      </w:pPr>
      <w:r>
        <w:rPr>
          <w:lang w:val="en-AU"/>
        </w:rPr>
        <w:t>All instances of encoding of the S-57 Feature object</w:t>
      </w:r>
      <w:r w:rsidRPr="00560C1D">
        <w:rPr>
          <w:lang w:val="en-AU"/>
        </w:rPr>
        <w:t xml:space="preserve"> </w:t>
      </w:r>
      <w:r w:rsidRPr="00F20AE1">
        <w:rPr>
          <w:b/>
          <w:lang w:val="en-GB"/>
        </w:rPr>
        <w:t>TESARE</w:t>
      </w:r>
      <w:r w:rsidRPr="00560C1D">
        <w:rPr>
          <w:lang w:val="en-AU"/>
        </w:rPr>
        <w:t xml:space="preserve"> </w:t>
      </w:r>
      <w:r>
        <w:rPr>
          <w:lang w:val="en-AU"/>
        </w:rPr>
        <w:t xml:space="preserve">and its binding attributes will be </w:t>
      </w:r>
      <w:r w:rsidR="00787988">
        <w:rPr>
          <w:lang w:val="en-AU"/>
        </w:rPr>
        <w:t xml:space="preserve">converted </w:t>
      </w:r>
      <w:r>
        <w:rPr>
          <w:lang w:val="en-AU"/>
        </w:rPr>
        <w:t xml:space="preserve">automatically </w:t>
      </w:r>
      <w:r w:rsidR="00787988">
        <w:rPr>
          <w:lang w:val="en-GB"/>
        </w:rPr>
        <w:t>to an instance of</w:t>
      </w:r>
      <w:r>
        <w:rPr>
          <w:lang w:val="en-AU"/>
        </w:rPr>
        <w:t xml:space="preserve"> the S-101 feature </w:t>
      </w:r>
      <w:r>
        <w:rPr>
          <w:b/>
          <w:lang w:val="en-GB"/>
        </w:rPr>
        <w:t>Territorial Sea Area</w:t>
      </w:r>
      <w:r>
        <w:rPr>
          <w:b/>
          <w:lang w:val="en-AU"/>
        </w:rPr>
        <w:t xml:space="preserve"> </w:t>
      </w:r>
      <w:r>
        <w:rPr>
          <w:lang w:val="en-AU"/>
        </w:rPr>
        <w:t>during the automated conversion process.</w:t>
      </w:r>
      <w:r w:rsidR="004F6DB3">
        <w:rPr>
          <w:lang w:val="en-AU"/>
        </w:rPr>
        <w:t xml:space="preserve">  </w:t>
      </w:r>
      <w:r w:rsidR="004F6DB3" w:rsidRPr="00F20AE1">
        <w:rPr>
          <w:lang w:val="en-GB"/>
        </w:rPr>
        <w:t>However, Data Producers are advised that the following enumerate type attribute ha</w:t>
      </w:r>
      <w:r w:rsidR="004F6DB3">
        <w:rPr>
          <w:lang w:val="en-GB"/>
        </w:rPr>
        <w:t>s</w:t>
      </w:r>
      <w:r w:rsidR="004F6DB3" w:rsidRPr="00F20AE1">
        <w:rPr>
          <w:lang w:val="en-GB"/>
        </w:rPr>
        <w:t xml:space="preserve"> restricted allowable enumerate values for </w:t>
      </w:r>
      <w:r w:rsidR="007F799E">
        <w:rPr>
          <w:b/>
          <w:lang w:val="en-GB"/>
        </w:rPr>
        <w:t>Territorial Sea Area</w:t>
      </w:r>
      <w:r w:rsidR="004F6DB3" w:rsidRPr="00F20AE1">
        <w:rPr>
          <w:lang w:val="en-GB"/>
        </w:rPr>
        <w:t xml:space="preserve"> in S-101:</w:t>
      </w:r>
    </w:p>
    <w:p w14:paraId="30E3912B" w14:textId="7C064B94" w:rsidR="004F6DB3" w:rsidRPr="00F20AE1" w:rsidRDefault="004F6DB3" w:rsidP="004F6DB3">
      <w:pPr>
        <w:spacing w:after="120"/>
        <w:jc w:val="both"/>
        <w:rPr>
          <w:lang w:val="en-GB"/>
        </w:rPr>
      </w:pPr>
      <w:r>
        <w:rPr>
          <w:b/>
          <w:lang w:val="en-GB"/>
        </w:rPr>
        <w:t>restriction</w:t>
      </w:r>
      <w:r>
        <w:rPr>
          <w:lang w:val="en-GB"/>
        </w:rPr>
        <w:tab/>
      </w:r>
      <w:r w:rsidRPr="00F20AE1">
        <w:rPr>
          <w:lang w:val="en-GB"/>
        </w:rPr>
        <w:t>(</w:t>
      </w:r>
      <w:r>
        <w:rPr>
          <w:lang w:val="en-GB"/>
        </w:rPr>
        <w:t>RESTRN</w:t>
      </w:r>
      <w:r w:rsidRPr="00F20AE1">
        <w:rPr>
          <w:lang w:val="en-GB"/>
        </w:rPr>
        <w:t>)</w:t>
      </w:r>
    </w:p>
    <w:p w14:paraId="27AF9C69" w14:textId="4AD7B973" w:rsidR="00366A14" w:rsidRPr="004F6DB3" w:rsidRDefault="004F6DB3" w:rsidP="004F6DB3">
      <w:pPr>
        <w:spacing w:after="120"/>
        <w:jc w:val="both"/>
        <w:rPr>
          <w:rFonts w:cs="Arial"/>
          <w:lang w:val="en-GB"/>
        </w:rPr>
      </w:pPr>
      <w:r w:rsidRPr="00F20AE1">
        <w:rPr>
          <w:rFonts w:cs="Arial"/>
          <w:bCs/>
          <w:lang w:val="en-GB"/>
        </w:rPr>
        <w:t xml:space="preserve">See S-101 </w:t>
      </w:r>
      <w:r>
        <w:rPr>
          <w:rFonts w:cs="Arial"/>
          <w:bCs/>
          <w:lang w:val="en-GB"/>
        </w:rPr>
        <w:t xml:space="preserve">DCEG clause </w:t>
      </w:r>
      <w:r w:rsidR="007F799E">
        <w:rPr>
          <w:rFonts w:cs="Arial"/>
          <w:bCs/>
          <w:lang w:val="en-GB"/>
        </w:rPr>
        <w:t>16.23</w:t>
      </w:r>
      <w:r>
        <w:rPr>
          <w:rFonts w:cs="Arial"/>
          <w:bCs/>
          <w:lang w:val="en-GB"/>
        </w:rPr>
        <w:t xml:space="preserve"> for the listing</w:t>
      </w:r>
      <w:r w:rsidRPr="00F20AE1">
        <w:rPr>
          <w:rFonts w:cs="Arial"/>
          <w:bCs/>
          <w:lang w:val="en-GB"/>
        </w:rPr>
        <w:t xml:space="preserve"> of allowable values.  Values populated in S-57 for th</w:t>
      </w:r>
      <w:r>
        <w:rPr>
          <w:rFonts w:cs="Arial"/>
          <w:bCs/>
          <w:lang w:val="en-GB"/>
        </w:rPr>
        <w:t>is</w:t>
      </w:r>
      <w:r w:rsidR="00E7402D">
        <w:rPr>
          <w:rFonts w:cs="Arial"/>
          <w:bCs/>
          <w:lang w:val="en-GB"/>
        </w:rPr>
        <w:t xml:space="preserve"> attribute</w:t>
      </w:r>
      <w:r w:rsidRPr="00F20AE1">
        <w:rPr>
          <w:rFonts w:cs="Arial"/>
          <w:bCs/>
          <w:lang w:val="en-GB"/>
        </w:rPr>
        <w:t xml:space="preserve"> other than the allowable values will</w:t>
      </w:r>
      <w:r w:rsidRPr="00F20AE1">
        <w:rPr>
          <w:lang w:val="en-GB"/>
        </w:rPr>
        <w:t xml:space="preserve"> not be converted across to S-101</w:t>
      </w:r>
      <w:r w:rsidRPr="00F20AE1">
        <w:rPr>
          <w:rFonts w:cs="Arial"/>
          <w:bCs/>
          <w:lang w:val="en-GB"/>
        </w:rPr>
        <w:t xml:space="preserve">.  Data Producers are advised to check any populated values for </w:t>
      </w:r>
      <w:r>
        <w:rPr>
          <w:rFonts w:cs="Arial"/>
          <w:bCs/>
          <w:lang w:val="en-GB"/>
        </w:rPr>
        <w:t>RESTRN</w:t>
      </w:r>
      <w:r w:rsidRPr="00F20AE1">
        <w:rPr>
          <w:rFonts w:cs="Arial"/>
          <w:bCs/>
          <w:lang w:val="en-GB"/>
        </w:rPr>
        <w:t xml:space="preserve"> on </w:t>
      </w:r>
      <w:r w:rsidR="007F799E" w:rsidRPr="00F20AE1">
        <w:rPr>
          <w:b/>
          <w:lang w:val="en-GB"/>
        </w:rPr>
        <w:t>TESARE</w:t>
      </w:r>
      <w:r w:rsidRPr="00F20AE1">
        <w:rPr>
          <w:rFonts w:cs="Arial"/>
          <w:bCs/>
          <w:lang w:val="en-GB"/>
        </w:rPr>
        <w:t xml:space="preserve"> and amend appropriately.</w:t>
      </w:r>
    </w:p>
    <w:p w14:paraId="17104043" w14:textId="6EDABFA7" w:rsidR="00366A14" w:rsidRDefault="00366A14" w:rsidP="00366A14">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jc w:val="both"/>
        <w:rPr>
          <w:lang w:val="en-AU"/>
        </w:rPr>
      </w:pPr>
      <w:r>
        <w:rPr>
          <w:lang w:val="en-AU"/>
        </w:rPr>
        <w:t xml:space="preserve">The following </w:t>
      </w:r>
      <w:r w:rsidR="004F6DB3">
        <w:rPr>
          <w:lang w:val="en-AU"/>
        </w:rPr>
        <w:t xml:space="preserve">additional </w:t>
      </w:r>
      <w:r>
        <w:rPr>
          <w:lang w:val="en-AU"/>
        </w:rPr>
        <w:t>requirements for S-57 attribution must be noted:</w:t>
      </w:r>
    </w:p>
    <w:p w14:paraId="657E1531" w14:textId="1ACE6720" w:rsidR="00366A14" w:rsidRDefault="00366A14" w:rsidP="00C93144">
      <w:pPr>
        <w:pStyle w:val="ListParagraph"/>
        <w:numPr>
          <w:ilvl w:val="0"/>
          <w:numId w:val="20"/>
        </w:numPr>
        <w:tabs>
          <w:tab w:val="left" w:pos="0"/>
          <w:tab w:val="left" w:pos="283"/>
          <w:tab w:val="left" w:pos="566"/>
          <w:tab w:val="left" w:pos="851"/>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284" w:hanging="284"/>
        <w:jc w:val="both"/>
        <w:rPr>
          <w:rFonts w:cs="Arial"/>
          <w:bCs/>
          <w:lang w:val="en-AU"/>
        </w:rPr>
      </w:pPr>
      <w:commentRangeStart w:id="1142"/>
      <w:r>
        <w:rPr>
          <w:rFonts w:cs="Arial"/>
          <w:bCs/>
          <w:lang w:val="en-AU"/>
        </w:rPr>
        <w:t xml:space="preserve">The S-101 attribute </w:t>
      </w:r>
      <w:r>
        <w:rPr>
          <w:rFonts w:cs="Arial"/>
          <w:b/>
          <w:bCs/>
          <w:lang w:val="en-AU"/>
        </w:rPr>
        <w:t>in dispute</w:t>
      </w:r>
      <w:r>
        <w:rPr>
          <w:rFonts w:cs="Arial"/>
          <w:bCs/>
          <w:lang w:val="en-AU"/>
        </w:rPr>
        <w:t xml:space="preserve"> has been introduced in S-101 to provide an indication to the mariner that a </w:t>
      </w:r>
      <w:commentRangeStart w:id="1143"/>
      <w:r>
        <w:rPr>
          <w:rFonts w:cs="Arial"/>
          <w:bCs/>
          <w:lang w:val="en-AU"/>
        </w:rPr>
        <w:t>territorial sea area</w:t>
      </w:r>
      <w:commentRangeEnd w:id="1143"/>
      <w:r w:rsidR="0055257E">
        <w:rPr>
          <w:rStyle w:val="CommentReference"/>
          <w:rFonts w:ascii="Garamond" w:hAnsi="Garamond"/>
          <w:lang w:eastAsia="en-US"/>
        </w:rPr>
        <w:commentReference w:id="1143"/>
      </w:r>
      <w:r>
        <w:rPr>
          <w:rFonts w:cs="Arial"/>
          <w:bCs/>
          <w:lang w:val="en-AU"/>
        </w:rPr>
        <w:t xml:space="preserve"> is in dispute.  This information may be encoded in S-57 using a </w:t>
      </w:r>
      <w:r>
        <w:rPr>
          <w:rFonts w:cs="Arial"/>
          <w:b/>
          <w:bCs/>
          <w:lang w:val="en-AU"/>
        </w:rPr>
        <w:t>CTNARE</w:t>
      </w:r>
      <w:r>
        <w:rPr>
          <w:rFonts w:cs="Arial"/>
          <w:bCs/>
          <w:lang w:val="en-AU"/>
        </w:rPr>
        <w:t xml:space="preserve"> object covering the area that is in dispute.  In order for this information to be converted across to S-101, the text string encoded in INFORM on the </w:t>
      </w:r>
      <w:r>
        <w:rPr>
          <w:rFonts w:cs="Arial"/>
          <w:b/>
          <w:bCs/>
          <w:lang w:val="en-AU"/>
        </w:rPr>
        <w:t>CTNARE</w:t>
      </w:r>
      <w:r>
        <w:rPr>
          <w:rFonts w:cs="Arial"/>
          <w:bCs/>
          <w:lang w:val="en-AU"/>
        </w:rPr>
        <w:t xml:space="preserve"> must be in the format </w:t>
      </w:r>
      <w:proofErr w:type="gramStart"/>
      <w:r>
        <w:rPr>
          <w:rFonts w:cs="Arial"/>
          <w:bCs/>
          <w:i/>
          <w:lang w:val="en-AU"/>
        </w:rPr>
        <w:t>In</w:t>
      </w:r>
      <w:proofErr w:type="gramEnd"/>
      <w:r>
        <w:rPr>
          <w:rFonts w:cs="Arial"/>
          <w:bCs/>
          <w:i/>
          <w:lang w:val="en-AU"/>
        </w:rPr>
        <w:t xml:space="preserve"> dispute</w:t>
      </w:r>
      <w:r>
        <w:rPr>
          <w:rFonts w:cs="Arial"/>
          <w:bCs/>
          <w:lang w:val="en-AU"/>
        </w:rPr>
        <w:t>.</w:t>
      </w:r>
      <w:commentRangeEnd w:id="1142"/>
      <w:r>
        <w:rPr>
          <w:rFonts w:cs="Arial"/>
          <w:bCs/>
          <w:lang w:val="en-AU"/>
        </w:rPr>
        <w:t xml:space="preserve">  </w:t>
      </w:r>
      <w:r>
        <w:rPr>
          <w:rStyle w:val="CommentReference"/>
          <w:rFonts w:ascii="Garamond" w:hAnsi="Garamond"/>
        </w:rPr>
        <w:commentReference w:id="1142"/>
      </w:r>
      <w:r>
        <w:rPr>
          <w:lang w:val="en-GB"/>
        </w:rPr>
        <w:t xml:space="preserve">The S-101 </w:t>
      </w:r>
      <w:r>
        <w:rPr>
          <w:rFonts w:cs="Arial"/>
          <w:b/>
          <w:bCs/>
          <w:lang w:val="en-AU"/>
        </w:rPr>
        <w:t>Caution Area</w:t>
      </w:r>
      <w:r>
        <w:rPr>
          <w:rFonts w:cs="Arial"/>
          <w:bCs/>
          <w:lang w:val="en-AU"/>
        </w:rPr>
        <w:t xml:space="preserve"> feature resulting from the conversion of the </w:t>
      </w:r>
      <w:r>
        <w:rPr>
          <w:rFonts w:cs="Arial"/>
          <w:b/>
          <w:bCs/>
          <w:lang w:val="en-AU"/>
        </w:rPr>
        <w:t>CTNARE</w:t>
      </w:r>
      <w:r>
        <w:rPr>
          <w:rFonts w:cs="Arial"/>
          <w:bCs/>
          <w:lang w:val="en-AU"/>
        </w:rPr>
        <w:t xml:space="preserve"> </w:t>
      </w:r>
      <w:r>
        <w:rPr>
          <w:lang w:val="en-GB"/>
        </w:rPr>
        <w:t>should be removed from the converted S-101 dataset in this case.</w:t>
      </w:r>
    </w:p>
    <w:p w14:paraId="52867886" w14:textId="77777777" w:rsidR="006B2826" w:rsidRPr="00F20AE1" w:rsidRDefault="006B2826" w:rsidP="00C93144">
      <w:pPr>
        <w:pStyle w:val="Heading3"/>
        <w:keepLines/>
        <w:numPr>
          <w:ilvl w:val="2"/>
          <w:numId w:val="13"/>
        </w:numPr>
        <w:tabs>
          <w:tab w:val="clear" w:pos="283"/>
          <w:tab w:val="clear" w:pos="566"/>
          <w:tab w:val="clear" w:pos="720"/>
          <w:tab w:val="clear" w:pos="850"/>
          <w:tab w:val="clear" w:pos="915"/>
          <w:tab w:val="clear" w:pos="2911"/>
          <w:tab w:val="left" w:pos="851"/>
        </w:tabs>
        <w:spacing w:before="240" w:after="120"/>
        <w:ind w:left="851" w:hanging="851"/>
        <w:rPr>
          <w:bCs/>
          <w:lang w:val="en-GB"/>
        </w:rPr>
      </w:pPr>
      <w:bookmarkStart w:id="1144" w:name="_Toc422735813"/>
      <w:bookmarkStart w:id="1145" w:name="_Toc460900607"/>
      <w:bookmarkStart w:id="1146" w:name="_Toc68293326"/>
      <w:r w:rsidRPr="00F20AE1">
        <w:rPr>
          <w:bCs/>
          <w:lang w:val="en-GB"/>
        </w:rPr>
        <w:t>Contiguous Zone</w:t>
      </w:r>
      <w:bookmarkEnd w:id="1144"/>
      <w:bookmarkEnd w:id="1145"/>
      <w:r w:rsidRPr="00F20AE1">
        <w:rPr>
          <w:bCs/>
          <w:lang w:val="en-GB"/>
        </w:rPr>
        <w:t>s</w:t>
      </w:r>
      <w:bookmarkEnd w:id="1146"/>
    </w:p>
    <w:p w14:paraId="7E71F986" w14:textId="4627995B" w:rsidR="007F799E" w:rsidRDefault="007F799E" w:rsidP="007F799E">
      <w:pPr>
        <w:keepNext/>
        <w:keepLines/>
        <w:tabs>
          <w:tab w:val="left" w:pos="0"/>
          <w:tab w:val="left" w:pos="283"/>
          <w:tab w:val="left" w:pos="566"/>
          <w:tab w:val="left" w:pos="850"/>
          <w:tab w:val="left" w:pos="1134"/>
          <w:tab w:val="left" w:pos="1418"/>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S-57 Geo object:</w:t>
      </w:r>
      <w:r w:rsidRPr="00F20AE1">
        <w:rPr>
          <w:lang w:val="en-GB"/>
        </w:rPr>
        <w:tab/>
      </w:r>
      <w:r w:rsidRPr="00F20AE1">
        <w:rPr>
          <w:lang w:val="en-GB"/>
        </w:rPr>
        <w:tab/>
      </w:r>
      <w:proofErr w:type="spellStart"/>
      <w:r w:rsidRPr="000629B9">
        <w:rPr>
          <w:lang w:val="fr-FR"/>
        </w:rPr>
        <w:t>Contiguous</w:t>
      </w:r>
      <w:proofErr w:type="spellEnd"/>
      <w:r w:rsidRPr="000629B9">
        <w:rPr>
          <w:lang w:val="fr-FR"/>
        </w:rPr>
        <w:t xml:space="preserve"> Zone (</w:t>
      </w:r>
      <w:r w:rsidRPr="000629B9">
        <w:rPr>
          <w:b/>
          <w:lang w:val="fr-FR"/>
        </w:rPr>
        <w:t>CONZNE</w:t>
      </w:r>
      <w:r w:rsidRPr="000629B9">
        <w:rPr>
          <w:lang w:val="fr-FR"/>
        </w:rPr>
        <w:t>)</w:t>
      </w:r>
      <w:r>
        <w:rPr>
          <w:lang w:val="en-GB"/>
        </w:rPr>
        <w:tab/>
      </w:r>
      <w:r>
        <w:rPr>
          <w:lang w:val="en-GB"/>
        </w:rPr>
        <w:tab/>
      </w:r>
      <w:r w:rsidRPr="00F20AE1">
        <w:rPr>
          <w:lang w:val="en-GB"/>
        </w:rPr>
        <w:t>(</w:t>
      </w:r>
      <w:r>
        <w:rPr>
          <w:lang w:val="en-GB"/>
        </w:rPr>
        <w:t>A</w:t>
      </w:r>
      <w:r w:rsidRPr="00F20AE1">
        <w:rPr>
          <w:lang w:val="en-GB"/>
        </w:rPr>
        <w:t>)</w:t>
      </w:r>
    </w:p>
    <w:p w14:paraId="757E7918" w14:textId="4935A14B" w:rsidR="007F799E" w:rsidRDefault="007F799E" w:rsidP="007F799E">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w:t>
      </w:r>
      <w:r w:rsidR="006F1C0D">
        <w:rPr>
          <w:u w:val="single"/>
          <w:lang w:val="en-GB"/>
        </w:rPr>
        <w:t>-</w:t>
      </w:r>
      <w:r w:rsidRPr="00F20AE1">
        <w:rPr>
          <w:u w:val="single"/>
          <w:lang w:val="en-GB"/>
        </w:rPr>
        <w:t>101 Geo feature</w:t>
      </w:r>
      <w:r w:rsidRPr="00F20AE1">
        <w:rPr>
          <w:lang w:val="en-GB"/>
        </w:rPr>
        <w:t>:</w:t>
      </w:r>
      <w:r w:rsidRPr="00F20AE1">
        <w:rPr>
          <w:lang w:val="en-GB"/>
        </w:rPr>
        <w:tab/>
      </w:r>
      <w:r w:rsidR="002409D6">
        <w:rPr>
          <w:b/>
          <w:lang w:val="en-GB"/>
        </w:rPr>
        <w:t>Contiguous Zone</w:t>
      </w:r>
      <w:r>
        <w:rPr>
          <w:b/>
          <w:lang w:val="en-GB"/>
        </w:rPr>
        <w:tab/>
      </w:r>
      <w:r>
        <w:rPr>
          <w:b/>
          <w:lang w:val="en-GB"/>
        </w:rPr>
        <w:tab/>
      </w:r>
      <w:r>
        <w:rPr>
          <w:b/>
          <w:lang w:val="en-GB"/>
        </w:rPr>
        <w:tab/>
      </w:r>
      <w:r>
        <w:rPr>
          <w:b/>
          <w:lang w:val="en-GB"/>
        </w:rPr>
        <w:tab/>
      </w:r>
      <w:r>
        <w:rPr>
          <w:b/>
          <w:lang w:val="en-GB"/>
        </w:rPr>
        <w:tab/>
      </w:r>
      <w:r w:rsidR="002409D6">
        <w:rPr>
          <w:b/>
          <w:lang w:val="en-GB"/>
        </w:rPr>
        <w:tab/>
      </w:r>
      <w:r w:rsidRPr="00F20AE1">
        <w:rPr>
          <w:lang w:val="en-GB"/>
        </w:rPr>
        <w:t>(</w:t>
      </w:r>
      <w:r>
        <w:rPr>
          <w:lang w:val="en-GB"/>
        </w:rPr>
        <w:t>S)</w:t>
      </w:r>
      <w:r>
        <w:rPr>
          <w:lang w:val="en-GB"/>
        </w:rPr>
        <w:tab/>
      </w:r>
      <w:r>
        <w:rPr>
          <w:lang w:val="en-GB"/>
        </w:rPr>
        <w:tab/>
      </w:r>
      <w:r>
        <w:rPr>
          <w:lang w:val="en-GB"/>
        </w:rPr>
        <w:tab/>
      </w:r>
      <w:r>
        <w:rPr>
          <w:lang w:val="en-GB"/>
        </w:rPr>
        <w:tab/>
      </w:r>
      <w:r w:rsidRPr="00F20AE1">
        <w:rPr>
          <w:lang w:val="en-GB"/>
        </w:rPr>
        <w:t xml:space="preserve">(S-101 DCEG Clause </w:t>
      </w:r>
      <w:r>
        <w:rPr>
          <w:lang w:val="en-GB"/>
        </w:rPr>
        <w:t>16.12</w:t>
      </w:r>
      <w:r w:rsidRPr="00F20AE1">
        <w:rPr>
          <w:lang w:val="en-GB"/>
        </w:rPr>
        <w:t>)</w:t>
      </w:r>
    </w:p>
    <w:p w14:paraId="403352C7" w14:textId="3B26DFA7" w:rsidR="002409D6" w:rsidRDefault="002409D6" w:rsidP="002409D6">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jc w:val="both"/>
        <w:rPr>
          <w:lang w:val="en-AU"/>
        </w:rPr>
      </w:pPr>
      <w:r>
        <w:rPr>
          <w:lang w:val="en-AU"/>
        </w:rPr>
        <w:t>All instances of encoding of the S-57 Feature object</w:t>
      </w:r>
      <w:r w:rsidRPr="00560C1D">
        <w:rPr>
          <w:lang w:val="en-AU"/>
        </w:rPr>
        <w:t xml:space="preserve"> </w:t>
      </w:r>
      <w:r w:rsidRPr="002409D6">
        <w:rPr>
          <w:b/>
        </w:rPr>
        <w:t>CONZN</w:t>
      </w:r>
      <w:r>
        <w:rPr>
          <w:b/>
        </w:rPr>
        <w:t>E</w:t>
      </w:r>
      <w:r w:rsidRPr="00560C1D">
        <w:rPr>
          <w:lang w:val="en-AU"/>
        </w:rPr>
        <w:t xml:space="preserve"> </w:t>
      </w:r>
      <w:r>
        <w:rPr>
          <w:lang w:val="en-AU"/>
        </w:rPr>
        <w:t xml:space="preserve">and its binding attributes will be </w:t>
      </w:r>
      <w:r w:rsidR="00787988">
        <w:rPr>
          <w:lang w:val="en-AU"/>
        </w:rPr>
        <w:t xml:space="preserve">converted </w:t>
      </w:r>
      <w:r>
        <w:rPr>
          <w:lang w:val="en-AU"/>
        </w:rPr>
        <w:t xml:space="preserve">automatically </w:t>
      </w:r>
      <w:r w:rsidR="00787988">
        <w:rPr>
          <w:lang w:val="en-GB"/>
        </w:rPr>
        <w:t>to an instance of</w:t>
      </w:r>
      <w:r>
        <w:rPr>
          <w:lang w:val="en-AU"/>
        </w:rPr>
        <w:t xml:space="preserve"> the S-101 feature </w:t>
      </w:r>
      <w:r>
        <w:rPr>
          <w:b/>
          <w:lang w:val="en-GB"/>
        </w:rPr>
        <w:t>Contiguous Zone</w:t>
      </w:r>
      <w:r>
        <w:rPr>
          <w:b/>
          <w:lang w:val="en-AU"/>
        </w:rPr>
        <w:t xml:space="preserve"> </w:t>
      </w:r>
      <w:r>
        <w:rPr>
          <w:lang w:val="en-AU"/>
        </w:rPr>
        <w:t>during the automated conversion process.  However the following exceptions apply:</w:t>
      </w:r>
    </w:p>
    <w:p w14:paraId="0BFB8293" w14:textId="58555B2F" w:rsidR="002409D6" w:rsidRDefault="002409D6" w:rsidP="00C93144">
      <w:pPr>
        <w:pStyle w:val="ListParagraph"/>
        <w:numPr>
          <w:ilvl w:val="0"/>
          <w:numId w:val="20"/>
        </w:num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284" w:hanging="284"/>
        <w:jc w:val="both"/>
        <w:rPr>
          <w:lang w:val="en-AU"/>
        </w:rPr>
      </w:pPr>
      <w:r>
        <w:rPr>
          <w:lang w:val="en-AU"/>
        </w:rPr>
        <w:t xml:space="preserve">The S-57 attribute STATUS for </w:t>
      </w:r>
      <w:r w:rsidRPr="002409D6">
        <w:rPr>
          <w:b/>
        </w:rPr>
        <w:t>CONZN</w:t>
      </w:r>
      <w:r>
        <w:rPr>
          <w:b/>
        </w:rPr>
        <w:t>E</w:t>
      </w:r>
      <w:r>
        <w:rPr>
          <w:lang w:val="en-AU"/>
        </w:rPr>
        <w:t xml:space="preserve"> will not be converted.  It is considered that </w:t>
      </w:r>
      <w:r w:rsidRPr="00E33573">
        <w:rPr>
          <w:lang w:val="en-AU"/>
        </w:rPr>
        <w:t>th</w:t>
      </w:r>
      <w:r w:rsidR="00C8191D">
        <w:rPr>
          <w:lang w:val="en-AU"/>
        </w:rPr>
        <w:t>is attribute</w:t>
      </w:r>
      <w:r w:rsidRPr="00E33573">
        <w:rPr>
          <w:lang w:val="en-AU"/>
        </w:rPr>
        <w:t xml:space="preserve"> </w:t>
      </w:r>
      <w:r w:rsidR="00C8191D">
        <w:rPr>
          <w:lang w:val="en-AU"/>
        </w:rPr>
        <w:t>is</w:t>
      </w:r>
      <w:r>
        <w:rPr>
          <w:lang w:val="en-AU"/>
        </w:rPr>
        <w:t xml:space="preserve"> </w:t>
      </w:r>
      <w:r w:rsidRPr="00E33573">
        <w:rPr>
          <w:lang w:val="en-AU"/>
        </w:rPr>
        <w:t xml:space="preserve">not relevant for </w:t>
      </w:r>
      <w:r>
        <w:rPr>
          <w:b/>
          <w:lang w:val="en-GB"/>
        </w:rPr>
        <w:t>Contiguous Zone</w:t>
      </w:r>
      <w:r w:rsidRPr="00E33573">
        <w:rPr>
          <w:lang w:val="en-AU"/>
        </w:rPr>
        <w:t xml:space="preserve"> in S-101.</w:t>
      </w:r>
    </w:p>
    <w:p w14:paraId="26EBF2BA" w14:textId="77777777" w:rsidR="002409D6" w:rsidRDefault="002409D6" w:rsidP="002409D6">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jc w:val="both"/>
        <w:rPr>
          <w:lang w:val="en-AU"/>
        </w:rPr>
      </w:pPr>
      <w:r>
        <w:rPr>
          <w:lang w:val="en-AU"/>
        </w:rPr>
        <w:t>The following additional requirements for S-57 attribution must be noted:</w:t>
      </w:r>
    </w:p>
    <w:p w14:paraId="44CB910D" w14:textId="2F94D34A" w:rsidR="002409D6" w:rsidRDefault="002409D6" w:rsidP="00C93144">
      <w:pPr>
        <w:pStyle w:val="ListParagraph"/>
        <w:numPr>
          <w:ilvl w:val="0"/>
          <w:numId w:val="20"/>
        </w:numPr>
        <w:tabs>
          <w:tab w:val="left" w:pos="0"/>
          <w:tab w:val="left" w:pos="283"/>
          <w:tab w:val="left" w:pos="566"/>
          <w:tab w:val="left" w:pos="851"/>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284" w:hanging="284"/>
        <w:jc w:val="both"/>
        <w:rPr>
          <w:rFonts w:cs="Arial"/>
          <w:bCs/>
          <w:lang w:val="en-AU"/>
        </w:rPr>
      </w:pPr>
      <w:commentRangeStart w:id="1147"/>
      <w:commentRangeStart w:id="1148"/>
      <w:r>
        <w:rPr>
          <w:rFonts w:cs="Arial"/>
          <w:bCs/>
          <w:lang w:val="en-AU"/>
        </w:rPr>
        <w:t xml:space="preserve">The S-101 attribute </w:t>
      </w:r>
      <w:r>
        <w:rPr>
          <w:rFonts w:cs="Arial"/>
          <w:b/>
          <w:bCs/>
          <w:lang w:val="en-AU"/>
        </w:rPr>
        <w:t>in dispute</w:t>
      </w:r>
      <w:r>
        <w:rPr>
          <w:rFonts w:cs="Arial"/>
          <w:bCs/>
          <w:lang w:val="en-AU"/>
        </w:rPr>
        <w:t xml:space="preserve"> has been introduced in S-101 to provide an indication to the mariner that a </w:t>
      </w:r>
      <w:r w:rsidR="00C8191D">
        <w:rPr>
          <w:rFonts w:cs="Arial"/>
          <w:bCs/>
          <w:lang w:val="en-AU"/>
        </w:rPr>
        <w:t>contiguous zone</w:t>
      </w:r>
      <w:r>
        <w:rPr>
          <w:rFonts w:cs="Arial"/>
          <w:bCs/>
          <w:lang w:val="en-AU"/>
        </w:rPr>
        <w:t xml:space="preserve"> is in dispute.  This information may be encoded in S-57 using a </w:t>
      </w:r>
      <w:r>
        <w:rPr>
          <w:rFonts w:cs="Arial"/>
          <w:b/>
          <w:bCs/>
          <w:lang w:val="en-AU"/>
        </w:rPr>
        <w:t>CTNARE</w:t>
      </w:r>
      <w:r>
        <w:rPr>
          <w:rFonts w:cs="Arial"/>
          <w:bCs/>
          <w:lang w:val="en-AU"/>
        </w:rPr>
        <w:t xml:space="preserve"> object covering the area that is in dispute.  In order for this information to be converted across to S-101, the text string encoded in INFORM on the </w:t>
      </w:r>
      <w:r>
        <w:rPr>
          <w:rFonts w:cs="Arial"/>
          <w:b/>
          <w:bCs/>
          <w:lang w:val="en-AU"/>
        </w:rPr>
        <w:t>CTNARE</w:t>
      </w:r>
      <w:r>
        <w:rPr>
          <w:rFonts w:cs="Arial"/>
          <w:bCs/>
          <w:lang w:val="en-AU"/>
        </w:rPr>
        <w:t xml:space="preserve"> must be in the format </w:t>
      </w:r>
      <w:proofErr w:type="gramStart"/>
      <w:r>
        <w:rPr>
          <w:rFonts w:cs="Arial"/>
          <w:bCs/>
          <w:i/>
          <w:lang w:val="en-AU"/>
        </w:rPr>
        <w:t>In</w:t>
      </w:r>
      <w:proofErr w:type="gramEnd"/>
      <w:r>
        <w:rPr>
          <w:rFonts w:cs="Arial"/>
          <w:bCs/>
          <w:i/>
          <w:lang w:val="en-AU"/>
        </w:rPr>
        <w:t xml:space="preserve"> dispute</w:t>
      </w:r>
      <w:r>
        <w:rPr>
          <w:rFonts w:cs="Arial"/>
          <w:bCs/>
          <w:lang w:val="en-AU"/>
        </w:rPr>
        <w:t>.</w:t>
      </w:r>
      <w:commentRangeEnd w:id="1147"/>
      <w:commentRangeEnd w:id="1148"/>
      <w:r>
        <w:rPr>
          <w:rFonts w:cs="Arial"/>
          <w:bCs/>
          <w:lang w:val="en-AU"/>
        </w:rPr>
        <w:t xml:space="preserve">  </w:t>
      </w:r>
      <w:r>
        <w:rPr>
          <w:rStyle w:val="CommentReference"/>
          <w:rFonts w:ascii="Garamond" w:hAnsi="Garamond"/>
        </w:rPr>
        <w:commentReference w:id="1147"/>
      </w:r>
      <w:r w:rsidR="00261FE3">
        <w:rPr>
          <w:rStyle w:val="CommentReference"/>
          <w:rFonts w:ascii="Garamond" w:hAnsi="Garamond"/>
          <w:lang w:eastAsia="en-US"/>
        </w:rPr>
        <w:commentReference w:id="1148"/>
      </w:r>
      <w:r>
        <w:rPr>
          <w:lang w:val="en-GB"/>
        </w:rPr>
        <w:t xml:space="preserve">The S-101 </w:t>
      </w:r>
      <w:r>
        <w:rPr>
          <w:rFonts w:cs="Arial"/>
          <w:b/>
          <w:bCs/>
          <w:lang w:val="en-AU"/>
        </w:rPr>
        <w:t>Caution Area</w:t>
      </w:r>
      <w:r>
        <w:rPr>
          <w:rFonts w:cs="Arial"/>
          <w:bCs/>
          <w:lang w:val="en-AU"/>
        </w:rPr>
        <w:t xml:space="preserve"> feature resulting from the conversion of the </w:t>
      </w:r>
      <w:r>
        <w:rPr>
          <w:rFonts w:cs="Arial"/>
          <w:b/>
          <w:bCs/>
          <w:lang w:val="en-AU"/>
        </w:rPr>
        <w:t>CTNARE</w:t>
      </w:r>
      <w:r>
        <w:rPr>
          <w:rFonts w:cs="Arial"/>
          <w:bCs/>
          <w:lang w:val="en-AU"/>
        </w:rPr>
        <w:t xml:space="preserve"> </w:t>
      </w:r>
      <w:r>
        <w:rPr>
          <w:lang w:val="en-GB"/>
        </w:rPr>
        <w:t>should be removed from the converted S-101 dataset in this case.</w:t>
      </w:r>
    </w:p>
    <w:p w14:paraId="05DD3CFF" w14:textId="77777777" w:rsidR="006B2826" w:rsidRPr="00F20AE1" w:rsidRDefault="006B2826" w:rsidP="00C93144">
      <w:pPr>
        <w:pStyle w:val="Heading3"/>
        <w:keepLines/>
        <w:numPr>
          <w:ilvl w:val="2"/>
          <w:numId w:val="13"/>
        </w:numPr>
        <w:tabs>
          <w:tab w:val="clear" w:pos="283"/>
          <w:tab w:val="clear" w:pos="566"/>
          <w:tab w:val="clear" w:pos="720"/>
          <w:tab w:val="clear" w:pos="850"/>
          <w:tab w:val="clear" w:pos="915"/>
          <w:tab w:val="clear" w:pos="2911"/>
          <w:tab w:val="left" w:pos="851"/>
        </w:tabs>
        <w:spacing w:before="240" w:after="120"/>
        <w:ind w:left="851" w:hanging="851"/>
        <w:rPr>
          <w:bCs/>
          <w:lang w:val="en-GB"/>
        </w:rPr>
      </w:pPr>
      <w:bookmarkStart w:id="1149" w:name="_Toc422735815"/>
      <w:bookmarkStart w:id="1150" w:name="_Toc460900608"/>
      <w:bookmarkStart w:id="1151" w:name="_Toc68293327"/>
      <w:r w:rsidRPr="00F20AE1">
        <w:rPr>
          <w:bCs/>
          <w:lang w:val="en-GB"/>
        </w:rPr>
        <w:t>Fishery zones</w:t>
      </w:r>
      <w:bookmarkEnd w:id="1149"/>
      <w:bookmarkEnd w:id="1150"/>
      <w:bookmarkEnd w:id="1151"/>
    </w:p>
    <w:p w14:paraId="2C3206B0" w14:textId="66F2AA15" w:rsidR="00C8191D" w:rsidRDefault="00C8191D" w:rsidP="00C8191D">
      <w:pPr>
        <w:keepNext/>
        <w:keepLines/>
        <w:tabs>
          <w:tab w:val="left" w:pos="0"/>
          <w:tab w:val="left" w:pos="283"/>
          <w:tab w:val="left" w:pos="566"/>
          <w:tab w:val="left" w:pos="850"/>
          <w:tab w:val="left" w:pos="1134"/>
          <w:tab w:val="left" w:pos="1418"/>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S-57 Geo object:</w:t>
      </w:r>
      <w:r w:rsidRPr="00F20AE1">
        <w:rPr>
          <w:lang w:val="en-GB"/>
        </w:rPr>
        <w:tab/>
      </w:r>
      <w:r w:rsidRPr="00F20AE1">
        <w:rPr>
          <w:lang w:val="en-GB"/>
        </w:rPr>
        <w:tab/>
        <w:t>Fishery zone (</w:t>
      </w:r>
      <w:r w:rsidRPr="00F20AE1">
        <w:rPr>
          <w:b/>
          <w:lang w:val="en-GB"/>
        </w:rPr>
        <w:t>FSHZNE</w:t>
      </w:r>
      <w:r w:rsidRPr="00F20AE1">
        <w:rPr>
          <w:lang w:val="en-GB"/>
        </w:rPr>
        <w:t>)</w:t>
      </w:r>
      <w:r>
        <w:rPr>
          <w:lang w:val="en-GB"/>
        </w:rPr>
        <w:tab/>
      </w:r>
      <w:r>
        <w:rPr>
          <w:lang w:val="en-GB"/>
        </w:rPr>
        <w:tab/>
      </w:r>
      <w:r>
        <w:rPr>
          <w:lang w:val="en-GB"/>
        </w:rPr>
        <w:tab/>
      </w:r>
      <w:r w:rsidRPr="00F20AE1">
        <w:rPr>
          <w:lang w:val="en-GB"/>
        </w:rPr>
        <w:t>(</w:t>
      </w:r>
      <w:r>
        <w:rPr>
          <w:lang w:val="en-GB"/>
        </w:rPr>
        <w:t>A</w:t>
      </w:r>
      <w:r w:rsidRPr="00F20AE1">
        <w:rPr>
          <w:lang w:val="en-GB"/>
        </w:rPr>
        <w:t>)</w:t>
      </w:r>
    </w:p>
    <w:p w14:paraId="16374922" w14:textId="5D5ED964" w:rsidR="00C8191D" w:rsidRDefault="00C8191D" w:rsidP="00C8191D">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w:t>
      </w:r>
      <w:r w:rsidR="006F1C0D">
        <w:rPr>
          <w:u w:val="single"/>
          <w:lang w:val="en-GB"/>
        </w:rPr>
        <w:t>-</w:t>
      </w:r>
      <w:r w:rsidRPr="00F20AE1">
        <w:rPr>
          <w:u w:val="single"/>
          <w:lang w:val="en-GB"/>
        </w:rPr>
        <w:t>101 Geo feature</w:t>
      </w:r>
      <w:r w:rsidRPr="00F20AE1">
        <w:rPr>
          <w:lang w:val="en-GB"/>
        </w:rPr>
        <w:t>:</w:t>
      </w:r>
      <w:r w:rsidRPr="00F20AE1">
        <w:rPr>
          <w:lang w:val="en-GB"/>
        </w:rPr>
        <w:tab/>
      </w:r>
      <w:r w:rsidR="00B376E7">
        <w:rPr>
          <w:b/>
          <w:lang w:val="en-GB"/>
        </w:rPr>
        <w:t>Fishery Zone</w:t>
      </w:r>
      <w:r>
        <w:rPr>
          <w:b/>
          <w:lang w:val="en-GB"/>
        </w:rPr>
        <w:tab/>
      </w:r>
      <w:r>
        <w:rPr>
          <w:b/>
          <w:lang w:val="en-GB"/>
        </w:rPr>
        <w:tab/>
      </w:r>
      <w:r>
        <w:rPr>
          <w:b/>
          <w:lang w:val="en-GB"/>
        </w:rPr>
        <w:tab/>
      </w:r>
      <w:r>
        <w:rPr>
          <w:b/>
          <w:lang w:val="en-GB"/>
        </w:rPr>
        <w:tab/>
      </w:r>
      <w:r>
        <w:rPr>
          <w:b/>
          <w:lang w:val="en-GB"/>
        </w:rPr>
        <w:tab/>
      </w:r>
      <w:r w:rsidR="00B376E7">
        <w:rPr>
          <w:b/>
          <w:lang w:val="en-GB"/>
        </w:rPr>
        <w:tab/>
      </w:r>
      <w:r w:rsidRPr="00F20AE1">
        <w:rPr>
          <w:lang w:val="en-GB"/>
        </w:rPr>
        <w:t>(</w:t>
      </w:r>
      <w:r>
        <w:rPr>
          <w:lang w:val="en-GB"/>
        </w:rPr>
        <w:t>S)</w:t>
      </w:r>
      <w:r>
        <w:rPr>
          <w:lang w:val="en-GB"/>
        </w:rPr>
        <w:tab/>
      </w:r>
      <w:r>
        <w:rPr>
          <w:lang w:val="en-GB"/>
        </w:rPr>
        <w:tab/>
      </w:r>
      <w:r>
        <w:rPr>
          <w:lang w:val="en-GB"/>
        </w:rPr>
        <w:tab/>
      </w:r>
      <w:r>
        <w:rPr>
          <w:lang w:val="en-GB"/>
        </w:rPr>
        <w:tab/>
      </w:r>
      <w:r>
        <w:rPr>
          <w:lang w:val="en-GB"/>
        </w:rPr>
        <w:tab/>
      </w:r>
      <w:r w:rsidRPr="00F20AE1">
        <w:rPr>
          <w:lang w:val="en-GB"/>
        </w:rPr>
        <w:t xml:space="preserve">(S-101 DCEG Clause </w:t>
      </w:r>
      <w:r>
        <w:rPr>
          <w:lang w:val="en-GB"/>
        </w:rPr>
        <w:t>16.16</w:t>
      </w:r>
      <w:r w:rsidRPr="00F20AE1">
        <w:rPr>
          <w:lang w:val="en-GB"/>
        </w:rPr>
        <w:t>)</w:t>
      </w:r>
    </w:p>
    <w:p w14:paraId="3B6E0142" w14:textId="542850B4" w:rsidR="00B376E7" w:rsidRDefault="00B376E7" w:rsidP="00B376E7">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AU"/>
        </w:rPr>
      </w:pPr>
      <w:r>
        <w:rPr>
          <w:lang w:val="en-AU"/>
        </w:rPr>
        <w:lastRenderedPageBreak/>
        <w:t>All instances of encoding of the S-57 Feature object</w:t>
      </w:r>
      <w:r w:rsidRPr="00560C1D">
        <w:rPr>
          <w:lang w:val="en-AU"/>
        </w:rPr>
        <w:t xml:space="preserve"> </w:t>
      </w:r>
      <w:r w:rsidRPr="00F20AE1">
        <w:rPr>
          <w:b/>
          <w:lang w:val="en-GB"/>
        </w:rPr>
        <w:t>FSHZNE</w:t>
      </w:r>
      <w:r w:rsidRPr="00560C1D">
        <w:rPr>
          <w:lang w:val="en-AU"/>
        </w:rPr>
        <w:t xml:space="preserve"> </w:t>
      </w:r>
      <w:r>
        <w:rPr>
          <w:lang w:val="en-AU"/>
        </w:rPr>
        <w:t xml:space="preserve">and its binding attributes will be </w:t>
      </w:r>
      <w:r w:rsidR="00787988">
        <w:rPr>
          <w:lang w:val="en-AU"/>
        </w:rPr>
        <w:t xml:space="preserve">converted </w:t>
      </w:r>
      <w:r>
        <w:rPr>
          <w:lang w:val="en-AU"/>
        </w:rPr>
        <w:t xml:space="preserve">automatically </w:t>
      </w:r>
      <w:r w:rsidR="00787988">
        <w:rPr>
          <w:lang w:val="en-GB"/>
        </w:rPr>
        <w:t>to an instance of</w:t>
      </w:r>
      <w:r>
        <w:rPr>
          <w:lang w:val="en-AU"/>
        </w:rPr>
        <w:t xml:space="preserve"> the S-101 feature </w:t>
      </w:r>
      <w:r>
        <w:rPr>
          <w:b/>
          <w:lang w:val="en-GB"/>
        </w:rPr>
        <w:t>Fishery Zone</w:t>
      </w:r>
      <w:r>
        <w:rPr>
          <w:b/>
          <w:lang w:val="en-AU"/>
        </w:rPr>
        <w:t xml:space="preserve"> </w:t>
      </w:r>
      <w:r>
        <w:rPr>
          <w:lang w:val="en-AU"/>
        </w:rPr>
        <w:t>during the automated conversion process.</w:t>
      </w:r>
    </w:p>
    <w:p w14:paraId="28CD6F2F" w14:textId="772175BD" w:rsidR="00365BE1" w:rsidRDefault="00365BE1" w:rsidP="00365BE1">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jc w:val="both"/>
        <w:rPr>
          <w:lang w:val="en-AU"/>
        </w:rPr>
      </w:pPr>
      <w:r>
        <w:rPr>
          <w:lang w:val="en-AU"/>
        </w:rPr>
        <w:t>The following requirements for S-57 attribution must be noted:</w:t>
      </w:r>
    </w:p>
    <w:p w14:paraId="6C2F234E" w14:textId="29ACF1C4" w:rsidR="00365BE1" w:rsidRDefault="00365BE1" w:rsidP="00C93144">
      <w:pPr>
        <w:pStyle w:val="ListParagraph"/>
        <w:numPr>
          <w:ilvl w:val="0"/>
          <w:numId w:val="20"/>
        </w:numPr>
        <w:tabs>
          <w:tab w:val="left" w:pos="0"/>
          <w:tab w:val="left" w:pos="283"/>
          <w:tab w:val="left" w:pos="566"/>
          <w:tab w:val="left" w:pos="851"/>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284" w:hanging="284"/>
        <w:jc w:val="both"/>
        <w:rPr>
          <w:rFonts w:cs="Arial"/>
          <w:bCs/>
          <w:lang w:val="en-AU"/>
        </w:rPr>
      </w:pPr>
      <w:r>
        <w:rPr>
          <w:rFonts w:cs="Arial"/>
          <w:bCs/>
          <w:lang w:val="en-AU"/>
        </w:rPr>
        <w:t xml:space="preserve">For S-57 ENC it is recommended that the seaward extent of the limit of a fishery zone (6 or 12 NM) is encoded using the attribute INFORM.  For S-101 this has been amended to recommend the encoding of this information using the complex attribute </w:t>
      </w:r>
      <w:r>
        <w:rPr>
          <w:rFonts w:cs="Arial"/>
          <w:b/>
          <w:bCs/>
          <w:lang w:val="en-AU"/>
        </w:rPr>
        <w:t>feature name</w:t>
      </w:r>
      <w:r>
        <w:rPr>
          <w:rFonts w:cs="Arial"/>
          <w:bCs/>
          <w:lang w:val="en-AU"/>
        </w:rPr>
        <w:t xml:space="preserve">.  </w:t>
      </w:r>
      <w:r w:rsidR="000E59E3">
        <w:rPr>
          <w:rFonts w:cs="Arial"/>
          <w:bCs/>
          <w:lang w:val="en-AU"/>
        </w:rPr>
        <w:t xml:space="preserve">Data Producers are advised to evaluate their S-57 data holdings and </w:t>
      </w:r>
      <w:r w:rsidR="008E7D17">
        <w:rPr>
          <w:rFonts w:cs="Arial"/>
          <w:bCs/>
          <w:lang w:val="en-AU"/>
        </w:rPr>
        <w:t xml:space="preserve">amend </w:t>
      </w:r>
      <w:r w:rsidR="000E59E3">
        <w:rPr>
          <w:rFonts w:cs="Arial"/>
          <w:bCs/>
          <w:lang w:val="en-AU"/>
        </w:rPr>
        <w:t>the encoding of this information as required</w:t>
      </w:r>
      <w:r>
        <w:rPr>
          <w:rFonts w:cs="Arial"/>
          <w:bCs/>
          <w:lang w:val="en-AU"/>
        </w:rPr>
        <w:t>.</w:t>
      </w:r>
    </w:p>
    <w:p w14:paraId="436CD77D" w14:textId="77777777" w:rsidR="006B2826" w:rsidRPr="00F20AE1" w:rsidRDefault="006B2826" w:rsidP="00C93144">
      <w:pPr>
        <w:pStyle w:val="Heading3"/>
        <w:keepLines/>
        <w:numPr>
          <w:ilvl w:val="2"/>
          <w:numId w:val="13"/>
        </w:numPr>
        <w:tabs>
          <w:tab w:val="clear" w:pos="283"/>
          <w:tab w:val="clear" w:pos="566"/>
          <w:tab w:val="clear" w:pos="720"/>
          <w:tab w:val="clear" w:pos="850"/>
          <w:tab w:val="clear" w:pos="915"/>
          <w:tab w:val="clear" w:pos="2911"/>
          <w:tab w:val="left" w:pos="851"/>
        </w:tabs>
        <w:spacing w:before="240" w:after="120"/>
        <w:ind w:left="851" w:hanging="851"/>
        <w:rPr>
          <w:bCs/>
          <w:lang w:val="en-GB"/>
        </w:rPr>
      </w:pPr>
      <w:bookmarkStart w:id="1152" w:name="_Toc422735817"/>
      <w:bookmarkStart w:id="1153" w:name="_Toc460900609"/>
      <w:bookmarkStart w:id="1154" w:name="_Toc68293328"/>
      <w:r w:rsidRPr="00F20AE1">
        <w:rPr>
          <w:bCs/>
          <w:lang w:val="en-GB"/>
        </w:rPr>
        <w:t>Continental Shelves</w:t>
      </w:r>
      <w:bookmarkEnd w:id="1152"/>
      <w:bookmarkEnd w:id="1153"/>
      <w:bookmarkEnd w:id="1154"/>
    </w:p>
    <w:p w14:paraId="4D37E821" w14:textId="3E1D7753" w:rsidR="000E59E3" w:rsidRDefault="000E59E3" w:rsidP="000E59E3">
      <w:pPr>
        <w:keepNext/>
        <w:keepLines/>
        <w:tabs>
          <w:tab w:val="left" w:pos="0"/>
          <w:tab w:val="left" w:pos="283"/>
          <w:tab w:val="left" w:pos="566"/>
          <w:tab w:val="left" w:pos="850"/>
          <w:tab w:val="left" w:pos="1134"/>
          <w:tab w:val="left" w:pos="1418"/>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S-57 Geo object:</w:t>
      </w:r>
      <w:r w:rsidRPr="00F20AE1">
        <w:rPr>
          <w:lang w:val="en-GB"/>
        </w:rPr>
        <w:tab/>
      </w:r>
      <w:r w:rsidRPr="00F20AE1">
        <w:rPr>
          <w:lang w:val="en-GB"/>
        </w:rPr>
        <w:tab/>
        <w:t>Continental Shelf area (</w:t>
      </w:r>
      <w:r w:rsidRPr="00F20AE1">
        <w:rPr>
          <w:b/>
          <w:lang w:val="en-GB"/>
        </w:rPr>
        <w:t>COSARE</w:t>
      </w:r>
      <w:r w:rsidRPr="00F20AE1">
        <w:rPr>
          <w:lang w:val="en-GB"/>
        </w:rPr>
        <w:t>)</w:t>
      </w:r>
      <w:r>
        <w:rPr>
          <w:lang w:val="en-GB"/>
        </w:rPr>
        <w:tab/>
      </w:r>
      <w:r>
        <w:rPr>
          <w:lang w:val="en-GB"/>
        </w:rPr>
        <w:tab/>
      </w:r>
      <w:r w:rsidRPr="00F20AE1">
        <w:rPr>
          <w:lang w:val="en-GB"/>
        </w:rPr>
        <w:t>(</w:t>
      </w:r>
      <w:r>
        <w:rPr>
          <w:lang w:val="en-GB"/>
        </w:rPr>
        <w:t>A</w:t>
      </w:r>
      <w:r w:rsidRPr="00F20AE1">
        <w:rPr>
          <w:lang w:val="en-GB"/>
        </w:rPr>
        <w:t>)</w:t>
      </w:r>
    </w:p>
    <w:p w14:paraId="74D1273B" w14:textId="6AC3C704" w:rsidR="000E59E3" w:rsidRDefault="000E59E3" w:rsidP="000E59E3">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w:t>
      </w:r>
      <w:r w:rsidR="006F1C0D">
        <w:rPr>
          <w:u w:val="single"/>
          <w:lang w:val="en-GB"/>
        </w:rPr>
        <w:t>-</w:t>
      </w:r>
      <w:r w:rsidRPr="00F20AE1">
        <w:rPr>
          <w:u w:val="single"/>
          <w:lang w:val="en-GB"/>
        </w:rPr>
        <w:t>101 Geo feature</w:t>
      </w:r>
      <w:r w:rsidRPr="00F20AE1">
        <w:rPr>
          <w:lang w:val="en-GB"/>
        </w:rPr>
        <w:t>:</w:t>
      </w:r>
      <w:r w:rsidRPr="00F20AE1">
        <w:rPr>
          <w:lang w:val="en-GB"/>
        </w:rPr>
        <w:tab/>
      </w:r>
      <w:r>
        <w:rPr>
          <w:b/>
          <w:lang w:val="en-GB"/>
        </w:rPr>
        <w:t>Continental Shelf Area</w:t>
      </w:r>
      <w:r>
        <w:rPr>
          <w:b/>
          <w:lang w:val="en-GB"/>
        </w:rPr>
        <w:tab/>
      </w:r>
      <w:r>
        <w:rPr>
          <w:b/>
          <w:lang w:val="en-GB"/>
        </w:rPr>
        <w:tab/>
      </w:r>
      <w:r>
        <w:rPr>
          <w:b/>
          <w:lang w:val="en-GB"/>
        </w:rPr>
        <w:tab/>
      </w:r>
      <w:r>
        <w:rPr>
          <w:b/>
          <w:lang w:val="en-GB"/>
        </w:rPr>
        <w:tab/>
      </w:r>
      <w:r>
        <w:rPr>
          <w:b/>
          <w:lang w:val="en-GB"/>
        </w:rPr>
        <w:tab/>
      </w:r>
      <w:r w:rsidRPr="00F20AE1">
        <w:rPr>
          <w:lang w:val="en-GB"/>
        </w:rPr>
        <w:t>(</w:t>
      </w:r>
      <w:r>
        <w:rPr>
          <w:lang w:val="en-GB"/>
        </w:rPr>
        <w:t>S)</w:t>
      </w:r>
      <w:r>
        <w:rPr>
          <w:lang w:val="en-GB"/>
        </w:rPr>
        <w:tab/>
      </w:r>
      <w:r>
        <w:rPr>
          <w:lang w:val="en-GB"/>
        </w:rPr>
        <w:tab/>
      </w:r>
      <w:r>
        <w:rPr>
          <w:lang w:val="en-GB"/>
        </w:rPr>
        <w:tab/>
      </w:r>
      <w:r w:rsidRPr="00F20AE1">
        <w:rPr>
          <w:lang w:val="en-GB"/>
        </w:rPr>
        <w:t xml:space="preserve">(S-101 DCEG Clause </w:t>
      </w:r>
      <w:r>
        <w:rPr>
          <w:lang w:val="en-GB"/>
        </w:rPr>
        <w:t>16.13</w:t>
      </w:r>
      <w:r w:rsidRPr="00F20AE1">
        <w:rPr>
          <w:lang w:val="en-GB"/>
        </w:rPr>
        <w:t>)</w:t>
      </w:r>
    </w:p>
    <w:p w14:paraId="147C0949" w14:textId="45898B17" w:rsidR="009A45CE" w:rsidRDefault="009A45CE" w:rsidP="009A45CE">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AU"/>
        </w:rPr>
      </w:pPr>
      <w:commentRangeStart w:id="1155"/>
      <w:r>
        <w:rPr>
          <w:lang w:val="en-AU"/>
        </w:rPr>
        <w:t>All instances of encoding of the S-57 Feature object</w:t>
      </w:r>
      <w:r w:rsidRPr="00560C1D">
        <w:rPr>
          <w:lang w:val="en-AU"/>
        </w:rPr>
        <w:t xml:space="preserve"> </w:t>
      </w:r>
      <w:r w:rsidRPr="00F20AE1">
        <w:rPr>
          <w:b/>
          <w:lang w:val="en-GB"/>
        </w:rPr>
        <w:t>COSARE</w:t>
      </w:r>
      <w:r w:rsidRPr="00560C1D">
        <w:rPr>
          <w:lang w:val="en-AU"/>
        </w:rPr>
        <w:t xml:space="preserve"> </w:t>
      </w:r>
      <w:r>
        <w:rPr>
          <w:lang w:val="en-AU"/>
        </w:rPr>
        <w:t xml:space="preserve">and its binding attributes will be </w:t>
      </w:r>
      <w:r w:rsidR="0054659C">
        <w:rPr>
          <w:lang w:val="en-AU"/>
        </w:rPr>
        <w:t xml:space="preserve">converted </w:t>
      </w:r>
      <w:r>
        <w:rPr>
          <w:lang w:val="en-AU"/>
        </w:rPr>
        <w:t xml:space="preserve">automatically </w:t>
      </w:r>
      <w:r w:rsidR="0054659C">
        <w:rPr>
          <w:lang w:val="en-GB"/>
        </w:rPr>
        <w:t>to an instance of</w:t>
      </w:r>
      <w:r>
        <w:rPr>
          <w:lang w:val="en-AU"/>
        </w:rPr>
        <w:t xml:space="preserve"> the S-101 feature </w:t>
      </w:r>
      <w:r>
        <w:rPr>
          <w:b/>
          <w:lang w:val="en-GB"/>
        </w:rPr>
        <w:t>Continental Shelf Area</w:t>
      </w:r>
      <w:r>
        <w:rPr>
          <w:b/>
          <w:lang w:val="en-AU"/>
        </w:rPr>
        <w:t xml:space="preserve"> </w:t>
      </w:r>
      <w:r>
        <w:rPr>
          <w:lang w:val="en-AU"/>
        </w:rPr>
        <w:t>during the automated conversion process.</w:t>
      </w:r>
      <w:commentRangeEnd w:id="1155"/>
      <w:r w:rsidR="00261FE3">
        <w:rPr>
          <w:rStyle w:val="CommentReference"/>
          <w:rFonts w:ascii="Garamond" w:hAnsi="Garamond"/>
          <w:lang w:eastAsia="en-US"/>
        </w:rPr>
        <w:commentReference w:id="1155"/>
      </w:r>
    </w:p>
    <w:p w14:paraId="7E73A804" w14:textId="77777777" w:rsidR="006B2826" w:rsidRPr="00F20AE1" w:rsidRDefault="006B2826" w:rsidP="00C93144">
      <w:pPr>
        <w:pStyle w:val="Heading3"/>
        <w:keepLines/>
        <w:numPr>
          <w:ilvl w:val="2"/>
          <w:numId w:val="13"/>
        </w:numPr>
        <w:tabs>
          <w:tab w:val="clear" w:pos="283"/>
          <w:tab w:val="clear" w:pos="566"/>
          <w:tab w:val="clear" w:pos="720"/>
          <w:tab w:val="clear" w:pos="850"/>
          <w:tab w:val="clear" w:pos="915"/>
          <w:tab w:val="clear" w:pos="2911"/>
          <w:tab w:val="left" w:pos="851"/>
        </w:tabs>
        <w:spacing w:before="240" w:after="120"/>
        <w:ind w:left="851" w:hanging="851"/>
        <w:rPr>
          <w:bCs/>
          <w:lang w:val="en-GB"/>
        </w:rPr>
      </w:pPr>
      <w:bookmarkStart w:id="1156" w:name="_Toc422735819"/>
      <w:bookmarkStart w:id="1157" w:name="_Toc460900610"/>
      <w:bookmarkStart w:id="1158" w:name="_Toc68293329"/>
      <w:r w:rsidRPr="00F20AE1">
        <w:rPr>
          <w:bCs/>
          <w:lang w:val="en-GB"/>
        </w:rPr>
        <w:t>Exclusive Economic Zone</w:t>
      </w:r>
      <w:bookmarkEnd w:id="1156"/>
      <w:bookmarkEnd w:id="1157"/>
      <w:r w:rsidRPr="00F20AE1">
        <w:rPr>
          <w:bCs/>
          <w:lang w:val="en-GB"/>
        </w:rPr>
        <w:t>s</w:t>
      </w:r>
      <w:bookmarkEnd w:id="1158"/>
    </w:p>
    <w:p w14:paraId="7C7F685B" w14:textId="43CB569C" w:rsidR="009A45CE" w:rsidRDefault="009A45CE" w:rsidP="009A45CE">
      <w:pPr>
        <w:keepNext/>
        <w:keepLines/>
        <w:tabs>
          <w:tab w:val="left" w:pos="0"/>
          <w:tab w:val="left" w:pos="283"/>
          <w:tab w:val="left" w:pos="566"/>
          <w:tab w:val="left" w:pos="850"/>
          <w:tab w:val="left" w:pos="1134"/>
          <w:tab w:val="left" w:pos="1418"/>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S-57 Geo object:</w:t>
      </w:r>
      <w:r w:rsidRPr="00F20AE1">
        <w:rPr>
          <w:lang w:val="en-GB"/>
        </w:rPr>
        <w:tab/>
      </w:r>
      <w:r w:rsidRPr="00F20AE1">
        <w:rPr>
          <w:lang w:val="en-GB"/>
        </w:rPr>
        <w:tab/>
        <w:t>Exclusive Economic Zone (</w:t>
      </w:r>
      <w:r w:rsidRPr="00F20AE1">
        <w:rPr>
          <w:b/>
          <w:lang w:val="en-GB"/>
        </w:rPr>
        <w:t>EXEZNE</w:t>
      </w:r>
      <w:r w:rsidRPr="00F20AE1">
        <w:rPr>
          <w:lang w:val="en-GB"/>
        </w:rPr>
        <w:t>)</w:t>
      </w:r>
      <w:r>
        <w:rPr>
          <w:lang w:val="en-GB"/>
        </w:rPr>
        <w:tab/>
      </w:r>
      <w:r>
        <w:rPr>
          <w:lang w:val="en-GB"/>
        </w:rPr>
        <w:tab/>
      </w:r>
      <w:r w:rsidRPr="00F20AE1">
        <w:rPr>
          <w:lang w:val="en-GB"/>
        </w:rPr>
        <w:t>(</w:t>
      </w:r>
      <w:r>
        <w:rPr>
          <w:lang w:val="en-GB"/>
        </w:rPr>
        <w:t>A</w:t>
      </w:r>
      <w:r w:rsidRPr="00F20AE1">
        <w:rPr>
          <w:lang w:val="en-GB"/>
        </w:rPr>
        <w:t>)</w:t>
      </w:r>
    </w:p>
    <w:p w14:paraId="3ED36B90" w14:textId="48A9C49A" w:rsidR="009A45CE" w:rsidRDefault="009A45CE" w:rsidP="009A45CE">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w:t>
      </w:r>
      <w:r w:rsidR="006F1C0D">
        <w:rPr>
          <w:u w:val="single"/>
          <w:lang w:val="en-GB"/>
        </w:rPr>
        <w:t>-</w:t>
      </w:r>
      <w:r w:rsidRPr="00F20AE1">
        <w:rPr>
          <w:u w:val="single"/>
          <w:lang w:val="en-GB"/>
        </w:rPr>
        <w:t>101 Geo feature</w:t>
      </w:r>
      <w:r w:rsidRPr="00F20AE1">
        <w:rPr>
          <w:lang w:val="en-GB"/>
        </w:rPr>
        <w:t>:</w:t>
      </w:r>
      <w:r w:rsidRPr="00F20AE1">
        <w:rPr>
          <w:lang w:val="en-GB"/>
        </w:rPr>
        <w:tab/>
      </w:r>
      <w:r>
        <w:rPr>
          <w:b/>
          <w:lang w:val="en-GB"/>
        </w:rPr>
        <w:t>Exclusive Economic Zone</w:t>
      </w:r>
      <w:r>
        <w:rPr>
          <w:b/>
          <w:lang w:val="en-GB"/>
        </w:rPr>
        <w:tab/>
      </w:r>
      <w:r>
        <w:rPr>
          <w:b/>
          <w:lang w:val="en-GB"/>
        </w:rPr>
        <w:tab/>
      </w:r>
      <w:r>
        <w:rPr>
          <w:b/>
          <w:lang w:val="en-GB"/>
        </w:rPr>
        <w:tab/>
      </w:r>
      <w:r>
        <w:rPr>
          <w:b/>
          <w:lang w:val="en-GB"/>
        </w:rPr>
        <w:tab/>
      </w:r>
      <w:r>
        <w:rPr>
          <w:b/>
          <w:lang w:val="en-GB"/>
        </w:rPr>
        <w:tab/>
      </w:r>
      <w:r w:rsidRPr="00F20AE1">
        <w:rPr>
          <w:lang w:val="en-GB"/>
        </w:rPr>
        <w:t>(</w:t>
      </w:r>
      <w:r>
        <w:rPr>
          <w:lang w:val="en-GB"/>
        </w:rPr>
        <w:t>S)</w:t>
      </w:r>
      <w:r>
        <w:rPr>
          <w:lang w:val="en-GB"/>
        </w:rPr>
        <w:tab/>
      </w:r>
      <w:r>
        <w:rPr>
          <w:lang w:val="en-GB"/>
        </w:rPr>
        <w:tab/>
      </w:r>
      <w:r w:rsidRPr="00F20AE1">
        <w:rPr>
          <w:lang w:val="en-GB"/>
        </w:rPr>
        <w:t xml:space="preserve">(S-101 DCEG Clause </w:t>
      </w:r>
      <w:r>
        <w:rPr>
          <w:lang w:val="en-GB"/>
        </w:rPr>
        <w:t>16.15</w:t>
      </w:r>
      <w:r w:rsidRPr="00F20AE1">
        <w:rPr>
          <w:lang w:val="en-GB"/>
        </w:rPr>
        <w:t>)</w:t>
      </w:r>
    </w:p>
    <w:p w14:paraId="33556876" w14:textId="6A429AC0" w:rsidR="009A45CE" w:rsidRDefault="009A45CE" w:rsidP="009A45CE">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AU"/>
        </w:rPr>
      </w:pPr>
      <w:r>
        <w:rPr>
          <w:lang w:val="en-AU"/>
        </w:rPr>
        <w:t>All instances of encoding of the S-57 Feature object</w:t>
      </w:r>
      <w:r w:rsidRPr="00560C1D">
        <w:rPr>
          <w:lang w:val="en-AU"/>
        </w:rPr>
        <w:t xml:space="preserve"> </w:t>
      </w:r>
      <w:r w:rsidR="00915FD4" w:rsidRPr="00F20AE1">
        <w:rPr>
          <w:b/>
          <w:lang w:val="en-GB"/>
        </w:rPr>
        <w:t>EXEZNE</w:t>
      </w:r>
      <w:r w:rsidRPr="00560C1D">
        <w:rPr>
          <w:lang w:val="en-AU"/>
        </w:rPr>
        <w:t xml:space="preserve"> </w:t>
      </w:r>
      <w:r>
        <w:rPr>
          <w:lang w:val="en-AU"/>
        </w:rPr>
        <w:t xml:space="preserve">and its binding attributes will be </w:t>
      </w:r>
      <w:r w:rsidR="0054659C">
        <w:rPr>
          <w:lang w:val="en-AU"/>
        </w:rPr>
        <w:t xml:space="preserve">converted </w:t>
      </w:r>
      <w:r>
        <w:rPr>
          <w:lang w:val="en-AU"/>
        </w:rPr>
        <w:t xml:space="preserve">automatically </w:t>
      </w:r>
      <w:r w:rsidR="0054659C">
        <w:rPr>
          <w:lang w:val="en-GB"/>
        </w:rPr>
        <w:t>to an instance of</w:t>
      </w:r>
      <w:r>
        <w:rPr>
          <w:lang w:val="en-AU"/>
        </w:rPr>
        <w:t xml:space="preserve"> the S-101 feature </w:t>
      </w:r>
      <w:r w:rsidR="00915FD4">
        <w:rPr>
          <w:b/>
          <w:lang w:val="en-GB"/>
        </w:rPr>
        <w:t>Exclusive Economic Zone</w:t>
      </w:r>
      <w:r>
        <w:rPr>
          <w:b/>
          <w:lang w:val="en-AU"/>
        </w:rPr>
        <w:t xml:space="preserve"> </w:t>
      </w:r>
      <w:r>
        <w:rPr>
          <w:lang w:val="en-AU"/>
        </w:rPr>
        <w:t>during the automated conversion process.</w:t>
      </w:r>
    </w:p>
    <w:p w14:paraId="715B6B07" w14:textId="77777777" w:rsidR="00915FD4" w:rsidRDefault="00915FD4" w:rsidP="00915FD4">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jc w:val="both"/>
        <w:rPr>
          <w:lang w:val="en-AU"/>
        </w:rPr>
      </w:pPr>
      <w:r>
        <w:rPr>
          <w:lang w:val="en-AU"/>
        </w:rPr>
        <w:t>The following additional requirements for S-57 attribution must be noted:</w:t>
      </w:r>
    </w:p>
    <w:p w14:paraId="5B25EC32" w14:textId="498E2025" w:rsidR="00915FD4" w:rsidRDefault="00915FD4" w:rsidP="00C93144">
      <w:pPr>
        <w:pStyle w:val="ListParagraph"/>
        <w:numPr>
          <w:ilvl w:val="0"/>
          <w:numId w:val="20"/>
        </w:numPr>
        <w:tabs>
          <w:tab w:val="left" w:pos="0"/>
          <w:tab w:val="left" w:pos="283"/>
          <w:tab w:val="left" w:pos="566"/>
          <w:tab w:val="left" w:pos="851"/>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284" w:hanging="284"/>
        <w:jc w:val="both"/>
        <w:rPr>
          <w:rFonts w:cs="Arial"/>
          <w:bCs/>
          <w:lang w:val="en-AU"/>
        </w:rPr>
      </w:pPr>
      <w:commentRangeStart w:id="1159"/>
      <w:r>
        <w:rPr>
          <w:rFonts w:cs="Arial"/>
          <w:bCs/>
          <w:lang w:val="en-AU"/>
        </w:rPr>
        <w:t xml:space="preserve">The S-101 attribute </w:t>
      </w:r>
      <w:r>
        <w:rPr>
          <w:rFonts w:cs="Arial"/>
          <w:b/>
          <w:bCs/>
          <w:lang w:val="en-AU"/>
        </w:rPr>
        <w:t>in dispute</w:t>
      </w:r>
      <w:r>
        <w:rPr>
          <w:rFonts w:cs="Arial"/>
          <w:bCs/>
          <w:lang w:val="en-AU"/>
        </w:rPr>
        <w:t xml:space="preserve"> has been introduced in S-101 to provide an indication to the mariner that an Exclusive Economic Zone is in dispute.  This information may be encoded in S-57 using a </w:t>
      </w:r>
      <w:r>
        <w:rPr>
          <w:rFonts w:cs="Arial"/>
          <w:b/>
          <w:bCs/>
          <w:lang w:val="en-AU"/>
        </w:rPr>
        <w:t>CTNARE</w:t>
      </w:r>
      <w:r>
        <w:rPr>
          <w:rFonts w:cs="Arial"/>
          <w:bCs/>
          <w:lang w:val="en-AU"/>
        </w:rPr>
        <w:t xml:space="preserve"> object covering the area that is in dispute.  In order for this information to be converted across to S-101, the text string encoded in INFORM on the </w:t>
      </w:r>
      <w:r>
        <w:rPr>
          <w:rFonts w:cs="Arial"/>
          <w:b/>
          <w:bCs/>
          <w:lang w:val="en-AU"/>
        </w:rPr>
        <w:t>CTNARE</w:t>
      </w:r>
      <w:r>
        <w:rPr>
          <w:rFonts w:cs="Arial"/>
          <w:bCs/>
          <w:lang w:val="en-AU"/>
        </w:rPr>
        <w:t xml:space="preserve"> must be in the format </w:t>
      </w:r>
      <w:proofErr w:type="gramStart"/>
      <w:r>
        <w:rPr>
          <w:rFonts w:cs="Arial"/>
          <w:bCs/>
          <w:i/>
          <w:lang w:val="en-AU"/>
        </w:rPr>
        <w:t>In</w:t>
      </w:r>
      <w:proofErr w:type="gramEnd"/>
      <w:r>
        <w:rPr>
          <w:rFonts w:cs="Arial"/>
          <w:bCs/>
          <w:i/>
          <w:lang w:val="en-AU"/>
        </w:rPr>
        <w:t xml:space="preserve"> dispute</w:t>
      </w:r>
      <w:r>
        <w:rPr>
          <w:rFonts w:cs="Arial"/>
          <w:bCs/>
          <w:lang w:val="en-AU"/>
        </w:rPr>
        <w:t>.</w:t>
      </w:r>
      <w:commentRangeEnd w:id="1159"/>
      <w:r>
        <w:rPr>
          <w:rFonts w:cs="Arial"/>
          <w:bCs/>
          <w:lang w:val="en-AU"/>
        </w:rPr>
        <w:t xml:space="preserve">  </w:t>
      </w:r>
      <w:r>
        <w:rPr>
          <w:rStyle w:val="CommentReference"/>
          <w:rFonts w:ascii="Garamond" w:hAnsi="Garamond"/>
        </w:rPr>
        <w:commentReference w:id="1159"/>
      </w:r>
      <w:r>
        <w:rPr>
          <w:lang w:val="en-GB"/>
        </w:rPr>
        <w:t xml:space="preserve">The S-101 </w:t>
      </w:r>
      <w:r>
        <w:rPr>
          <w:rFonts w:cs="Arial"/>
          <w:b/>
          <w:bCs/>
          <w:lang w:val="en-AU"/>
        </w:rPr>
        <w:t>Caution Area</w:t>
      </w:r>
      <w:r>
        <w:rPr>
          <w:rFonts w:cs="Arial"/>
          <w:bCs/>
          <w:lang w:val="en-AU"/>
        </w:rPr>
        <w:t xml:space="preserve"> feature resulting from the conversion of the </w:t>
      </w:r>
      <w:r>
        <w:rPr>
          <w:rFonts w:cs="Arial"/>
          <w:b/>
          <w:bCs/>
          <w:lang w:val="en-AU"/>
        </w:rPr>
        <w:t>CTNARE</w:t>
      </w:r>
      <w:r>
        <w:rPr>
          <w:rFonts w:cs="Arial"/>
          <w:bCs/>
          <w:lang w:val="en-AU"/>
        </w:rPr>
        <w:t xml:space="preserve"> </w:t>
      </w:r>
      <w:r>
        <w:rPr>
          <w:lang w:val="en-GB"/>
        </w:rPr>
        <w:t>should be removed from the converted S-101 dataset in this case.</w:t>
      </w:r>
    </w:p>
    <w:p w14:paraId="324F4300" w14:textId="77777777" w:rsidR="006B2826" w:rsidRPr="00F20AE1" w:rsidRDefault="006B2826" w:rsidP="00C93144">
      <w:pPr>
        <w:pStyle w:val="Heading2"/>
        <w:numPr>
          <w:ilvl w:val="1"/>
          <w:numId w:val="13"/>
        </w:numPr>
        <w:tabs>
          <w:tab w:val="clear" w:pos="283"/>
          <w:tab w:val="clear" w:pos="576"/>
          <w:tab w:val="clear" w:pos="720"/>
          <w:tab w:val="clear" w:pos="850"/>
          <w:tab w:val="clear" w:pos="915"/>
          <w:tab w:val="clear" w:pos="2911"/>
          <w:tab w:val="left" w:pos="851"/>
        </w:tabs>
        <w:spacing w:before="240" w:after="120"/>
        <w:ind w:left="851" w:hanging="851"/>
        <w:rPr>
          <w:bCs/>
          <w:sz w:val="20"/>
          <w:lang w:val="en-GB"/>
        </w:rPr>
      </w:pPr>
      <w:bookmarkStart w:id="1160" w:name="_Toc422735821"/>
      <w:bookmarkStart w:id="1161" w:name="_Toc460900611"/>
      <w:bookmarkStart w:id="1162" w:name="_Toc68293330"/>
      <w:r w:rsidRPr="00F20AE1">
        <w:rPr>
          <w:bCs/>
          <w:lang w:val="en-GB"/>
        </w:rPr>
        <w:t>Military practice areas; submarine transit lanes; minefields</w:t>
      </w:r>
      <w:bookmarkEnd w:id="1160"/>
      <w:bookmarkEnd w:id="1161"/>
      <w:bookmarkEnd w:id="1162"/>
    </w:p>
    <w:p w14:paraId="25CA2ED1" w14:textId="38074355" w:rsidR="006B2826" w:rsidRPr="00F20AE1" w:rsidRDefault="006B2826" w:rsidP="00C93144">
      <w:pPr>
        <w:pStyle w:val="Heading3"/>
        <w:keepLines/>
        <w:numPr>
          <w:ilvl w:val="2"/>
          <w:numId w:val="13"/>
        </w:numPr>
        <w:tabs>
          <w:tab w:val="clear" w:pos="283"/>
          <w:tab w:val="clear" w:pos="566"/>
          <w:tab w:val="clear" w:pos="720"/>
          <w:tab w:val="clear" w:pos="850"/>
          <w:tab w:val="clear" w:pos="915"/>
          <w:tab w:val="clear" w:pos="2911"/>
          <w:tab w:val="left" w:pos="851"/>
        </w:tabs>
        <w:spacing w:before="240" w:after="120"/>
        <w:ind w:left="851" w:hanging="851"/>
        <w:rPr>
          <w:bCs/>
          <w:lang w:val="en-GB"/>
        </w:rPr>
      </w:pPr>
      <w:bookmarkStart w:id="1163" w:name="_Toc422735823"/>
      <w:bookmarkStart w:id="1164" w:name="_Toc460900612"/>
      <w:bookmarkStart w:id="1165" w:name="_Toc68293331"/>
      <w:r w:rsidRPr="00F20AE1">
        <w:rPr>
          <w:bCs/>
          <w:lang w:val="en-GB"/>
        </w:rPr>
        <w:t>Military practice areas</w:t>
      </w:r>
      <w:bookmarkEnd w:id="1163"/>
      <w:bookmarkEnd w:id="1164"/>
      <w:bookmarkEnd w:id="1165"/>
    </w:p>
    <w:p w14:paraId="2421811A" w14:textId="6A1FCEE5" w:rsidR="00627C85" w:rsidRDefault="00627C85" w:rsidP="00627C85">
      <w:pPr>
        <w:keepNext/>
        <w:keepLines/>
        <w:tabs>
          <w:tab w:val="left" w:pos="0"/>
          <w:tab w:val="left" w:pos="283"/>
          <w:tab w:val="left" w:pos="566"/>
          <w:tab w:val="left" w:pos="850"/>
          <w:tab w:val="left" w:pos="1134"/>
          <w:tab w:val="left" w:pos="1418"/>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S-57 Geo object:</w:t>
      </w:r>
      <w:r w:rsidRPr="00F20AE1">
        <w:rPr>
          <w:lang w:val="en-GB"/>
        </w:rPr>
        <w:tab/>
      </w:r>
      <w:r w:rsidRPr="00F20AE1">
        <w:rPr>
          <w:lang w:val="en-GB"/>
        </w:rPr>
        <w:tab/>
        <w:t>Military practice area (</w:t>
      </w:r>
      <w:r w:rsidRPr="00F20AE1">
        <w:rPr>
          <w:b/>
          <w:lang w:val="en-GB"/>
        </w:rPr>
        <w:t>MIPARE</w:t>
      </w:r>
      <w:r w:rsidRPr="00F20AE1">
        <w:rPr>
          <w:lang w:val="en-GB"/>
        </w:rPr>
        <w:t>)</w:t>
      </w:r>
      <w:r>
        <w:rPr>
          <w:lang w:val="en-GB"/>
        </w:rPr>
        <w:tab/>
      </w:r>
      <w:r>
        <w:rPr>
          <w:lang w:val="en-GB"/>
        </w:rPr>
        <w:tab/>
      </w:r>
      <w:r w:rsidRPr="00F20AE1">
        <w:rPr>
          <w:lang w:val="en-GB"/>
        </w:rPr>
        <w:t>(</w:t>
      </w:r>
      <w:r>
        <w:rPr>
          <w:lang w:val="en-GB"/>
        </w:rPr>
        <w:t>P</w:t>
      </w:r>
      <w:proofErr w:type="gramStart"/>
      <w:r>
        <w:rPr>
          <w:lang w:val="en-GB"/>
        </w:rPr>
        <w:t>,A</w:t>
      </w:r>
      <w:proofErr w:type="gramEnd"/>
      <w:r w:rsidRPr="00F20AE1">
        <w:rPr>
          <w:lang w:val="en-GB"/>
        </w:rPr>
        <w:t>)</w:t>
      </w:r>
    </w:p>
    <w:p w14:paraId="346291A5" w14:textId="2F1F77BE" w:rsidR="00627C85" w:rsidRDefault="00627C85" w:rsidP="00627C85">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w:t>
      </w:r>
      <w:r w:rsidR="006F1C0D">
        <w:rPr>
          <w:u w:val="single"/>
          <w:lang w:val="en-GB"/>
        </w:rPr>
        <w:t>-</w:t>
      </w:r>
      <w:r w:rsidRPr="00F20AE1">
        <w:rPr>
          <w:u w:val="single"/>
          <w:lang w:val="en-GB"/>
        </w:rPr>
        <w:t>101 Geo feature</w:t>
      </w:r>
      <w:r w:rsidRPr="00F20AE1">
        <w:rPr>
          <w:lang w:val="en-GB"/>
        </w:rPr>
        <w:t>:</w:t>
      </w:r>
      <w:r w:rsidRPr="00F20AE1">
        <w:rPr>
          <w:lang w:val="en-GB"/>
        </w:rPr>
        <w:tab/>
      </w:r>
      <w:r>
        <w:rPr>
          <w:b/>
          <w:lang w:val="en-GB"/>
        </w:rPr>
        <w:t>Military Practice Area</w:t>
      </w:r>
      <w:r>
        <w:rPr>
          <w:b/>
          <w:lang w:val="en-GB"/>
        </w:rPr>
        <w:tab/>
      </w:r>
      <w:r>
        <w:rPr>
          <w:b/>
          <w:lang w:val="en-GB"/>
        </w:rPr>
        <w:tab/>
      </w:r>
      <w:r>
        <w:rPr>
          <w:b/>
          <w:lang w:val="en-GB"/>
        </w:rPr>
        <w:tab/>
      </w:r>
      <w:r>
        <w:rPr>
          <w:b/>
          <w:lang w:val="en-GB"/>
        </w:rPr>
        <w:tab/>
      </w:r>
      <w:r w:rsidRPr="00F20AE1">
        <w:rPr>
          <w:lang w:val="en-GB"/>
        </w:rPr>
        <w:t>(</w:t>
      </w:r>
      <w:r>
        <w:rPr>
          <w:lang w:val="en-GB"/>
        </w:rPr>
        <w:t>P</w:t>
      </w:r>
      <w:proofErr w:type="gramStart"/>
      <w:r>
        <w:rPr>
          <w:lang w:val="en-GB"/>
        </w:rPr>
        <w:t>,S</w:t>
      </w:r>
      <w:proofErr w:type="gramEnd"/>
      <w:r>
        <w:rPr>
          <w:lang w:val="en-GB"/>
        </w:rPr>
        <w:t>)</w:t>
      </w:r>
      <w:r>
        <w:rPr>
          <w:lang w:val="en-GB"/>
        </w:rPr>
        <w:tab/>
      </w:r>
      <w:r>
        <w:rPr>
          <w:lang w:val="en-GB"/>
        </w:rPr>
        <w:tab/>
      </w:r>
      <w:r>
        <w:rPr>
          <w:lang w:val="en-GB"/>
        </w:rPr>
        <w:tab/>
      </w:r>
      <w:r w:rsidRPr="00F20AE1">
        <w:rPr>
          <w:lang w:val="en-GB"/>
        </w:rPr>
        <w:t xml:space="preserve">(S-101 DCEG Clause </w:t>
      </w:r>
      <w:r>
        <w:rPr>
          <w:lang w:val="en-GB"/>
        </w:rPr>
        <w:t>16.7</w:t>
      </w:r>
      <w:r w:rsidRPr="00F20AE1">
        <w:rPr>
          <w:lang w:val="en-GB"/>
        </w:rPr>
        <w:t>)</w:t>
      </w:r>
    </w:p>
    <w:p w14:paraId="0C2B7DF7" w14:textId="1E81CDBF" w:rsidR="004C456F" w:rsidRDefault="004C456F" w:rsidP="004C456F">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AU"/>
        </w:rPr>
      </w:pPr>
      <w:r>
        <w:rPr>
          <w:lang w:val="en-AU"/>
        </w:rPr>
        <w:t>All instances of encoding of the S-57 Feature object</w:t>
      </w:r>
      <w:r w:rsidRPr="00560C1D">
        <w:rPr>
          <w:lang w:val="en-AU"/>
        </w:rPr>
        <w:t xml:space="preserve"> </w:t>
      </w:r>
      <w:r w:rsidRPr="00F20AE1">
        <w:rPr>
          <w:b/>
          <w:lang w:val="en-GB"/>
        </w:rPr>
        <w:t>MIPARE</w:t>
      </w:r>
      <w:r w:rsidRPr="00560C1D">
        <w:rPr>
          <w:lang w:val="en-AU"/>
        </w:rPr>
        <w:t xml:space="preserve"> </w:t>
      </w:r>
      <w:r>
        <w:rPr>
          <w:lang w:val="en-AU"/>
        </w:rPr>
        <w:t xml:space="preserve">and its binding attributes will be </w:t>
      </w:r>
      <w:r w:rsidR="0054659C">
        <w:rPr>
          <w:lang w:val="en-AU"/>
        </w:rPr>
        <w:t xml:space="preserve">converted </w:t>
      </w:r>
      <w:r>
        <w:rPr>
          <w:lang w:val="en-AU"/>
        </w:rPr>
        <w:t xml:space="preserve">automatically </w:t>
      </w:r>
      <w:r w:rsidR="0054659C">
        <w:rPr>
          <w:lang w:val="en-GB"/>
        </w:rPr>
        <w:t>to an instance of</w:t>
      </w:r>
      <w:r>
        <w:rPr>
          <w:lang w:val="en-AU"/>
        </w:rPr>
        <w:t xml:space="preserve"> the S-101 feature </w:t>
      </w:r>
      <w:r>
        <w:rPr>
          <w:b/>
          <w:lang w:val="en-GB"/>
        </w:rPr>
        <w:t>Military Practice Area</w:t>
      </w:r>
      <w:r>
        <w:rPr>
          <w:b/>
          <w:lang w:val="en-AU"/>
        </w:rPr>
        <w:t xml:space="preserve"> </w:t>
      </w:r>
      <w:r>
        <w:rPr>
          <w:lang w:val="en-AU"/>
        </w:rPr>
        <w:t>during the automated conversion process.</w:t>
      </w:r>
    </w:p>
    <w:p w14:paraId="29624F00" w14:textId="1CFC4FB9" w:rsidR="004C456F" w:rsidDel="00D73919" w:rsidRDefault="004C456F" w:rsidP="004C456F">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del w:id="1166" w:author="Teh Stand" w:date="2021-07-02T15:11:00Z"/>
          <w:lang w:val="en-AU"/>
        </w:rPr>
      </w:pPr>
      <w:del w:id="1167" w:author="Teh Stand" w:date="2021-07-02T15:11:00Z">
        <w:r w:rsidDel="00D73919">
          <w:rPr>
            <w:lang w:val="en-AU"/>
          </w:rPr>
          <w:delText xml:space="preserve">The S-101 attribute </w:delText>
        </w:r>
        <w:r w:rsidDel="00D73919">
          <w:rPr>
            <w:b/>
            <w:lang w:val="en-AU"/>
          </w:rPr>
          <w:delText>nationality</w:delText>
        </w:r>
        <w:r w:rsidDel="00D73919">
          <w:rPr>
            <w:lang w:val="en-AU"/>
          </w:rPr>
          <w:delText xml:space="preserve"> introduces the option to encode additional information related to </w:delText>
        </w:r>
        <w:r w:rsidDel="00D73919">
          <w:rPr>
            <w:b/>
            <w:lang w:val="en-GB"/>
          </w:rPr>
          <w:delText>Military Practice Area</w:delText>
        </w:r>
        <w:r w:rsidDel="00D73919">
          <w:rPr>
            <w:lang w:val="en-AU"/>
          </w:rPr>
          <w:delText xml:space="preserve">.  There is no corresponding encoding for this information on </w:delText>
        </w:r>
        <w:r w:rsidDel="00D73919">
          <w:rPr>
            <w:rFonts w:cs="Arial"/>
            <w:b/>
            <w:bCs/>
            <w:lang w:val="en-AU"/>
          </w:rPr>
          <w:delText>MIPARE</w:delText>
        </w:r>
        <w:r w:rsidDel="00D73919">
          <w:rPr>
            <w:lang w:val="en-AU"/>
          </w:rPr>
          <w:delText xml:space="preserve"> in S-57 – for full capability S-101 data, Data Producers will be required to populate this attribute manually, if considered necessary.</w:delText>
        </w:r>
      </w:del>
    </w:p>
    <w:p w14:paraId="4F75F843" w14:textId="30F279BB" w:rsidR="006B2826" w:rsidRPr="00F20AE1" w:rsidRDefault="006B2826" w:rsidP="00C93144">
      <w:pPr>
        <w:pStyle w:val="Heading3"/>
        <w:keepLines/>
        <w:numPr>
          <w:ilvl w:val="2"/>
          <w:numId w:val="13"/>
        </w:numPr>
        <w:tabs>
          <w:tab w:val="clear" w:pos="283"/>
          <w:tab w:val="clear" w:pos="566"/>
          <w:tab w:val="clear" w:pos="720"/>
          <w:tab w:val="clear" w:pos="850"/>
          <w:tab w:val="clear" w:pos="915"/>
          <w:tab w:val="clear" w:pos="2911"/>
          <w:tab w:val="left" w:pos="851"/>
        </w:tabs>
        <w:spacing w:before="240" w:after="120"/>
        <w:ind w:left="851" w:hanging="851"/>
        <w:rPr>
          <w:bCs/>
          <w:lang w:val="en-GB"/>
        </w:rPr>
      </w:pPr>
      <w:bookmarkStart w:id="1168" w:name="_Toc422735825"/>
      <w:bookmarkStart w:id="1169" w:name="_Toc460900613"/>
      <w:bookmarkStart w:id="1170" w:name="_Toc68293332"/>
      <w:r w:rsidRPr="00F20AE1">
        <w:rPr>
          <w:bCs/>
          <w:lang w:val="en-GB"/>
        </w:rPr>
        <w:t>Submarine transit lanes</w:t>
      </w:r>
      <w:bookmarkEnd w:id="1168"/>
      <w:bookmarkEnd w:id="1169"/>
      <w:bookmarkEnd w:id="1170"/>
    </w:p>
    <w:p w14:paraId="77273844" w14:textId="1B359499" w:rsidR="004C456F" w:rsidRDefault="004C456F" w:rsidP="004C456F">
      <w:pPr>
        <w:keepNext/>
        <w:keepLines/>
        <w:tabs>
          <w:tab w:val="left" w:pos="0"/>
          <w:tab w:val="left" w:pos="283"/>
          <w:tab w:val="left" w:pos="566"/>
          <w:tab w:val="left" w:pos="850"/>
          <w:tab w:val="left" w:pos="1134"/>
          <w:tab w:val="left" w:pos="1418"/>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S-57 Geo object:</w:t>
      </w:r>
      <w:r w:rsidRPr="00F20AE1">
        <w:rPr>
          <w:lang w:val="en-GB"/>
        </w:rPr>
        <w:tab/>
      </w:r>
      <w:r w:rsidRPr="00F20AE1">
        <w:rPr>
          <w:lang w:val="en-GB"/>
        </w:rPr>
        <w:tab/>
        <w:t>Submarine transit lane (</w:t>
      </w:r>
      <w:r w:rsidRPr="00F20AE1">
        <w:rPr>
          <w:b/>
          <w:lang w:val="en-GB"/>
        </w:rPr>
        <w:t>SUBTLN</w:t>
      </w:r>
      <w:r w:rsidRPr="00F20AE1">
        <w:rPr>
          <w:lang w:val="en-GB"/>
        </w:rPr>
        <w:t>)</w:t>
      </w:r>
      <w:r>
        <w:rPr>
          <w:lang w:val="en-GB"/>
        </w:rPr>
        <w:tab/>
      </w:r>
      <w:r>
        <w:rPr>
          <w:lang w:val="en-GB"/>
        </w:rPr>
        <w:tab/>
      </w:r>
      <w:r w:rsidRPr="00F20AE1">
        <w:rPr>
          <w:lang w:val="en-GB"/>
        </w:rPr>
        <w:t>(</w:t>
      </w:r>
      <w:r>
        <w:rPr>
          <w:lang w:val="en-GB"/>
        </w:rPr>
        <w:t>A</w:t>
      </w:r>
      <w:r w:rsidRPr="00F20AE1">
        <w:rPr>
          <w:lang w:val="en-GB"/>
        </w:rPr>
        <w:t>)</w:t>
      </w:r>
    </w:p>
    <w:p w14:paraId="36A67FFD" w14:textId="74BECA70" w:rsidR="004C456F" w:rsidRDefault="004C456F" w:rsidP="004C456F">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w:t>
      </w:r>
      <w:r w:rsidR="006F1C0D">
        <w:rPr>
          <w:u w:val="single"/>
          <w:lang w:val="en-GB"/>
        </w:rPr>
        <w:t>-</w:t>
      </w:r>
      <w:r w:rsidRPr="00F20AE1">
        <w:rPr>
          <w:u w:val="single"/>
          <w:lang w:val="en-GB"/>
        </w:rPr>
        <w:t>101 Geo feature</w:t>
      </w:r>
      <w:r w:rsidRPr="00F20AE1">
        <w:rPr>
          <w:lang w:val="en-GB"/>
        </w:rPr>
        <w:t>:</w:t>
      </w:r>
      <w:r w:rsidRPr="00F20AE1">
        <w:rPr>
          <w:lang w:val="en-GB"/>
        </w:rPr>
        <w:tab/>
      </w:r>
      <w:r>
        <w:rPr>
          <w:b/>
          <w:lang w:val="en-GB"/>
        </w:rPr>
        <w:t>Submarine Transit Lane</w:t>
      </w:r>
      <w:r>
        <w:rPr>
          <w:b/>
          <w:lang w:val="en-GB"/>
        </w:rPr>
        <w:tab/>
      </w:r>
      <w:r>
        <w:rPr>
          <w:b/>
          <w:lang w:val="en-GB"/>
        </w:rPr>
        <w:tab/>
      </w:r>
      <w:r>
        <w:rPr>
          <w:b/>
          <w:lang w:val="en-GB"/>
        </w:rPr>
        <w:tab/>
      </w:r>
      <w:r>
        <w:rPr>
          <w:b/>
          <w:lang w:val="en-GB"/>
        </w:rPr>
        <w:tab/>
      </w:r>
      <w:r w:rsidRPr="00F20AE1">
        <w:rPr>
          <w:lang w:val="en-GB"/>
        </w:rPr>
        <w:t>(</w:t>
      </w:r>
      <w:r>
        <w:rPr>
          <w:lang w:val="en-GB"/>
        </w:rPr>
        <w:t>S)</w:t>
      </w:r>
      <w:r>
        <w:rPr>
          <w:lang w:val="en-GB"/>
        </w:rPr>
        <w:tab/>
      </w:r>
      <w:r>
        <w:rPr>
          <w:lang w:val="en-GB"/>
        </w:rPr>
        <w:tab/>
      </w:r>
      <w:r>
        <w:rPr>
          <w:lang w:val="en-GB"/>
        </w:rPr>
        <w:tab/>
      </w:r>
      <w:r w:rsidRPr="00F20AE1">
        <w:rPr>
          <w:lang w:val="en-GB"/>
        </w:rPr>
        <w:t xml:space="preserve">(S-101 DCEG Clause </w:t>
      </w:r>
      <w:r>
        <w:rPr>
          <w:lang w:val="en-GB"/>
        </w:rPr>
        <w:t>16.24</w:t>
      </w:r>
      <w:r w:rsidRPr="00F20AE1">
        <w:rPr>
          <w:lang w:val="en-GB"/>
        </w:rPr>
        <w:t>)</w:t>
      </w:r>
    </w:p>
    <w:p w14:paraId="03AEE71E" w14:textId="17CDEA8C" w:rsidR="00B40F11" w:rsidRDefault="00B40F11" w:rsidP="00B40F11">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AU"/>
        </w:rPr>
      </w:pPr>
      <w:r>
        <w:rPr>
          <w:lang w:val="en-AU"/>
        </w:rPr>
        <w:t>All instances of encoding of the S-57 Feature object</w:t>
      </w:r>
      <w:r w:rsidRPr="00560C1D">
        <w:rPr>
          <w:lang w:val="en-AU"/>
        </w:rPr>
        <w:t xml:space="preserve"> </w:t>
      </w:r>
      <w:r w:rsidRPr="00F20AE1">
        <w:rPr>
          <w:b/>
          <w:lang w:val="en-GB"/>
        </w:rPr>
        <w:t>SUBTLN</w:t>
      </w:r>
      <w:r w:rsidRPr="00560C1D">
        <w:rPr>
          <w:lang w:val="en-AU"/>
        </w:rPr>
        <w:t xml:space="preserve"> </w:t>
      </w:r>
      <w:r>
        <w:rPr>
          <w:lang w:val="en-AU"/>
        </w:rPr>
        <w:t xml:space="preserve">and its binding attributes will be </w:t>
      </w:r>
      <w:r w:rsidR="00D73919">
        <w:rPr>
          <w:lang w:val="en-AU"/>
        </w:rPr>
        <w:t xml:space="preserve">converted </w:t>
      </w:r>
      <w:r>
        <w:rPr>
          <w:lang w:val="en-AU"/>
        </w:rPr>
        <w:t xml:space="preserve">automatically </w:t>
      </w:r>
      <w:r w:rsidR="00D73919">
        <w:rPr>
          <w:lang w:val="en-GB"/>
        </w:rPr>
        <w:t>to an instance of</w:t>
      </w:r>
      <w:r>
        <w:rPr>
          <w:lang w:val="en-AU"/>
        </w:rPr>
        <w:t xml:space="preserve"> the S-101 feature </w:t>
      </w:r>
      <w:r>
        <w:rPr>
          <w:b/>
          <w:lang w:val="en-GB"/>
        </w:rPr>
        <w:t>Submarine Transit Lane</w:t>
      </w:r>
      <w:r>
        <w:rPr>
          <w:b/>
          <w:lang w:val="en-AU"/>
        </w:rPr>
        <w:t xml:space="preserve"> </w:t>
      </w:r>
      <w:r>
        <w:rPr>
          <w:lang w:val="en-AU"/>
        </w:rPr>
        <w:t>during the automated conversion process.</w:t>
      </w:r>
    </w:p>
    <w:p w14:paraId="3D6166D7" w14:textId="37DD41CE" w:rsidR="006B2826" w:rsidRPr="00F20AE1" w:rsidRDefault="006B2826" w:rsidP="00C93144">
      <w:pPr>
        <w:pStyle w:val="Heading3"/>
        <w:keepLines/>
        <w:numPr>
          <w:ilvl w:val="2"/>
          <w:numId w:val="13"/>
        </w:numPr>
        <w:tabs>
          <w:tab w:val="clear" w:pos="283"/>
          <w:tab w:val="clear" w:pos="566"/>
          <w:tab w:val="clear" w:pos="720"/>
          <w:tab w:val="clear" w:pos="850"/>
          <w:tab w:val="clear" w:pos="915"/>
          <w:tab w:val="clear" w:pos="2911"/>
          <w:tab w:val="left" w:pos="851"/>
        </w:tabs>
        <w:spacing w:before="240" w:after="120"/>
        <w:ind w:left="851" w:hanging="851"/>
        <w:rPr>
          <w:bCs/>
          <w:lang w:val="en-GB"/>
        </w:rPr>
      </w:pPr>
      <w:bookmarkStart w:id="1171" w:name="_Toc422735827"/>
      <w:bookmarkStart w:id="1172" w:name="_Toc460900614"/>
      <w:bookmarkStart w:id="1173" w:name="_Toc68293333"/>
      <w:r w:rsidRPr="00F20AE1">
        <w:rPr>
          <w:bCs/>
          <w:lang w:val="en-GB"/>
        </w:rPr>
        <w:t>Minefields</w:t>
      </w:r>
      <w:bookmarkEnd w:id="1171"/>
      <w:bookmarkEnd w:id="1172"/>
      <w:bookmarkEnd w:id="1173"/>
    </w:p>
    <w:p w14:paraId="47B234EE" w14:textId="14918BE4" w:rsidR="00656C69" w:rsidRDefault="00656C69" w:rsidP="00656C69">
      <w:pPr>
        <w:spacing w:after="120"/>
        <w:jc w:val="both"/>
        <w:rPr>
          <w:rFonts w:cs="Arial"/>
          <w:bCs/>
          <w:lang w:val="en-AU"/>
        </w:rPr>
      </w:pPr>
      <w:r>
        <w:rPr>
          <w:rFonts w:cs="Arial"/>
          <w:bCs/>
          <w:lang w:val="en-AU"/>
        </w:rPr>
        <w:t>The guidance for the encoding of minefields remains unchanged in S-101</w:t>
      </w:r>
      <w:r w:rsidRPr="00560C1D">
        <w:rPr>
          <w:rFonts w:cs="Arial"/>
          <w:bCs/>
          <w:lang w:val="en-AU"/>
        </w:rPr>
        <w:t>.</w:t>
      </w:r>
      <w:r>
        <w:rPr>
          <w:rFonts w:cs="Arial"/>
          <w:bCs/>
          <w:lang w:val="en-AU"/>
        </w:rPr>
        <w:t xml:space="preserve">  See S-101 DCEG clause 17.1.</w:t>
      </w:r>
    </w:p>
    <w:p w14:paraId="5DC3A542" w14:textId="2AF6CC11" w:rsidR="006B2826" w:rsidRPr="00F20AE1" w:rsidRDefault="006B2826" w:rsidP="00C93144">
      <w:pPr>
        <w:pStyle w:val="Heading2"/>
        <w:numPr>
          <w:ilvl w:val="1"/>
          <w:numId w:val="13"/>
        </w:numPr>
        <w:tabs>
          <w:tab w:val="clear" w:pos="283"/>
          <w:tab w:val="clear" w:pos="576"/>
          <w:tab w:val="clear" w:pos="720"/>
          <w:tab w:val="clear" w:pos="850"/>
          <w:tab w:val="clear" w:pos="915"/>
          <w:tab w:val="clear" w:pos="2911"/>
          <w:tab w:val="left" w:pos="851"/>
        </w:tabs>
        <w:spacing w:before="240" w:after="120"/>
        <w:ind w:left="851" w:hanging="851"/>
        <w:rPr>
          <w:bCs/>
          <w:sz w:val="20"/>
          <w:lang w:val="en-GB"/>
        </w:rPr>
      </w:pPr>
      <w:bookmarkStart w:id="1174" w:name="_Toc422735829"/>
      <w:bookmarkStart w:id="1175" w:name="_Toc460900615"/>
      <w:bookmarkStart w:id="1176" w:name="_Toc68293334"/>
      <w:r w:rsidRPr="00F20AE1">
        <w:rPr>
          <w:bCs/>
          <w:lang w:val="en-GB"/>
        </w:rPr>
        <w:lastRenderedPageBreak/>
        <w:t>Dumping grounds</w:t>
      </w:r>
      <w:bookmarkEnd w:id="1174"/>
      <w:bookmarkEnd w:id="1175"/>
      <w:bookmarkEnd w:id="1176"/>
    </w:p>
    <w:p w14:paraId="39ECF8C5" w14:textId="2AD37084" w:rsidR="00656C69" w:rsidRDefault="00656C69" w:rsidP="00656C69">
      <w:pPr>
        <w:keepNext/>
        <w:keepLines/>
        <w:tabs>
          <w:tab w:val="left" w:pos="0"/>
          <w:tab w:val="left" w:pos="283"/>
          <w:tab w:val="left" w:pos="566"/>
          <w:tab w:val="left" w:pos="850"/>
          <w:tab w:val="left" w:pos="1134"/>
          <w:tab w:val="left" w:pos="1418"/>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S-57 Geo object:</w:t>
      </w:r>
      <w:r w:rsidRPr="00F20AE1">
        <w:rPr>
          <w:lang w:val="en-GB"/>
        </w:rPr>
        <w:tab/>
      </w:r>
      <w:r w:rsidRPr="00F20AE1">
        <w:rPr>
          <w:lang w:val="en-GB"/>
        </w:rPr>
        <w:tab/>
        <w:t>Dumping ground (</w:t>
      </w:r>
      <w:r w:rsidRPr="00F20AE1">
        <w:rPr>
          <w:b/>
          <w:lang w:val="en-GB"/>
        </w:rPr>
        <w:t>DMPGRD</w:t>
      </w:r>
      <w:r w:rsidRPr="00F20AE1">
        <w:rPr>
          <w:lang w:val="en-GB"/>
        </w:rPr>
        <w:t>)</w:t>
      </w:r>
      <w:r>
        <w:rPr>
          <w:lang w:val="en-GB"/>
        </w:rPr>
        <w:tab/>
      </w:r>
      <w:r>
        <w:rPr>
          <w:lang w:val="en-GB"/>
        </w:rPr>
        <w:tab/>
      </w:r>
      <w:r w:rsidRPr="00F20AE1">
        <w:rPr>
          <w:lang w:val="en-GB"/>
        </w:rPr>
        <w:t>(</w:t>
      </w:r>
      <w:r>
        <w:rPr>
          <w:lang w:val="en-GB"/>
        </w:rPr>
        <w:t>P</w:t>
      </w:r>
      <w:proofErr w:type="gramStart"/>
      <w:r>
        <w:rPr>
          <w:lang w:val="en-GB"/>
        </w:rPr>
        <w:t>,A</w:t>
      </w:r>
      <w:proofErr w:type="gramEnd"/>
      <w:r w:rsidRPr="00F20AE1">
        <w:rPr>
          <w:lang w:val="en-GB"/>
        </w:rPr>
        <w:t>)</w:t>
      </w:r>
    </w:p>
    <w:p w14:paraId="53105E01" w14:textId="51ABCAEF" w:rsidR="00656C69" w:rsidRDefault="00656C69" w:rsidP="00656C69">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w:t>
      </w:r>
      <w:r w:rsidR="006F1C0D">
        <w:rPr>
          <w:u w:val="single"/>
          <w:lang w:val="en-GB"/>
        </w:rPr>
        <w:t>-</w:t>
      </w:r>
      <w:r w:rsidRPr="00F20AE1">
        <w:rPr>
          <w:u w:val="single"/>
          <w:lang w:val="en-GB"/>
        </w:rPr>
        <w:t>101 Geo feature</w:t>
      </w:r>
      <w:r w:rsidRPr="00F20AE1">
        <w:rPr>
          <w:lang w:val="en-GB"/>
        </w:rPr>
        <w:t>:</w:t>
      </w:r>
      <w:r w:rsidRPr="00F20AE1">
        <w:rPr>
          <w:lang w:val="en-GB"/>
        </w:rPr>
        <w:tab/>
      </w:r>
      <w:r>
        <w:rPr>
          <w:b/>
          <w:lang w:val="en-GB"/>
        </w:rPr>
        <w:t>Dumping Ground</w:t>
      </w:r>
      <w:r>
        <w:rPr>
          <w:b/>
          <w:lang w:val="en-GB"/>
        </w:rPr>
        <w:tab/>
      </w:r>
      <w:r>
        <w:rPr>
          <w:b/>
          <w:lang w:val="en-GB"/>
        </w:rPr>
        <w:tab/>
      </w:r>
      <w:r>
        <w:rPr>
          <w:b/>
          <w:lang w:val="en-GB"/>
        </w:rPr>
        <w:tab/>
      </w:r>
      <w:r>
        <w:rPr>
          <w:b/>
          <w:lang w:val="en-GB"/>
        </w:rPr>
        <w:tab/>
      </w:r>
      <w:r>
        <w:rPr>
          <w:b/>
          <w:lang w:val="en-GB"/>
        </w:rPr>
        <w:tab/>
      </w:r>
      <w:r>
        <w:rPr>
          <w:b/>
          <w:lang w:val="en-GB"/>
        </w:rPr>
        <w:tab/>
      </w:r>
      <w:r w:rsidRPr="00F20AE1">
        <w:rPr>
          <w:lang w:val="en-GB"/>
        </w:rPr>
        <w:t>(</w:t>
      </w:r>
      <w:r>
        <w:rPr>
          <w:lang w:val="en-GB"/>
        </w:rPr>
        <w:t>P</w:t>
      </w:r>
      <w:proofErr w:type="gramStart"/>
      <w:r>
        <w:rPr>
          <w:lang w:val="en-GB"/>
        </w:rPr>
        <w:t>,S</w:t>
      </w:r>
      <w:proofErr w:type="gramEnd"/>
      <w:r>
        <w:rPr>
          <w:lang w:val="en-GB"/>
        </w:rPr>
        <w:t>)</w:t>
      </w:r>
      <w:r>
        <w:rPr>
          <w:lang w:val="en-GB"/>
        </w:rPr>
        <w:tab/>
      </w:r>
      <w:r>
        <w:rPr>
          <w:lang w:val="en-GB"/>
        </w:rPr>
        <w:tab/>
      </w:r>
      <w:r>
        <w:rPr>
          <w:lang w:val="en-GB"/>
        </w:rPr>
        <w:tab/>
      </w:r>
      <w:r w:rsidRPr="00F20AE1">
        <w:rPr>
          <w:lang w:val="en-GB"/>
        </w:rPr>
        <w:t xml:space="preserve">(S-101 DCEG Clause </w:t>
      </w:r>
      <w:r>
        <w:rPr>
          <w:lang w:val="en-GB"/>
        </w:rPr>
        <w:t>16.6</w:t>
      </w:r>
      <w:r w:rsidRPr="00F20AE1">
        <w:rPr>
          <w:lang w:val="en-GB"/>
        </w:rPr>
        <w:t>)</w:t>
      </w:r>
    </w:p>
    <w:p w14:paraId="2FDEB393" w14:textId="60A05595" w:rsidR="00765149" w:rsidRPr="00F20AE1" w:rsidRDefault="00765149" w:rsidP="0018173B">
      <w:pPr>
        <w:spacing w:after="120"/>
        <w:jc w:val="both"/>
        <w:rPr>
          <w:lang w:val="en-GB"/>
        </w:rPr>
      </w:pPr>
      <w:r w:rsidRPr="00F20AE1">
        <w:rPr>
          <w:lang w:val="en-GB"/>
        </w:rPr>
        <w:t xml:space="preserve">All instances of encoding of the S-57 Feature object </w:t>
      </w:r>
      <w:r w:rsidRPr="00F20AE1">
        <w:rPr>
          <w:b/>
          <w:lang w:val="en-GB"/>
        </w:rPr>
        <w:t>DMPGRD</w:t>
      </w:r>
      <w:r w:rsidRPr="00F20AE1">
        <w:rPr>
          <w:lang w:val="en-GB"/>
        </w:rPr>
        <w:t xml:space="preserve"> and its binding attributes will be </w:t>
      </w:r>
      <w:r w:rsidR="00D73919">
        <w:rPr>
          <w:lang w:val="en-GB"/>
        </w:rPr>
        <w:t>converted</w:t>
      </w:r>
      <w:r w:rsidR="00D73919" w:rsidRPr="00F20AE1">
        <w:rPr>
          <w:lang w:val="en-GB"/>
        </w:rPr>
        <w:t xml:space="preserve"> </w:t>
      </w:r>
      <w:r w:rsidRPr="00F20AE1">
        <w:rPr>
          <w:lang w:val="en-GB"/>
        </w:rPr>
        <w:t xml:space="preserve">automatically </w:t>
      </w:r>
      <w:r w:rsidR="00D73919">
        <w:rPr>
          <w:lang w:val="en-GB"/>
        </w:rPr>
        <w:t>to an instance of</w:t>
      </w:r>
      <w:r w:rsidRPr="00F20AE1">
        <w:rPr>
          <w:lang w:val="en-GB"/>
        </w:rPr>
        <w:t xml:space="preserve"> the S-101 feature </w:t>
      </w:r>
      <w:r>
        <w:rPr>
          <w:b/>
          <w:lang w:val="en-GB"/>
        </w:rPr>
        <w:t>Dumping Ground</w:t>
      </w:r>
      <w:r w:rsidRPr="00F20AE1">
        <w:rPr>
          <w:b/>
          <w:lang w:val="en-GB"/>
        </w:rPr>
        <w:t xml:space="preserve"> </w:t>
      </w:r>
      <w:r w:rsidRPr="00F20AE1">
        <w:rPr>
          <w:lang w:val="en-GB"/>
        </w:rPr>
        <w:t>during the automated conversion process.  However, Data Producers are advised that the following enumerate type attribute ha</w:t>
      </w:r>
      <w:r>
        <w:rPr>
          <w:lang w:val="en-GB"/>
        </w:rPr>
        <w:t>s</w:t>
      </w:r>
      <w:r w:rsidRPr="00F20AE1">
        <w:rPr>
          <w:lang w:val="en-GB"/>
        </w:rPr>
        <w:t xml:space="preserve"> restricted allowable enumerate values for </w:t>
      </w:r>
      <w:r>
        <w:rPr>
          <w:b/>
          <w:lang w:val="en-GB"/>
        </w:rPr>
        <w:t>Dumping Ground</w:t>
      </w:r>
      <w:r w:rsidRPr="00F20AE1">
        <w:rPr>
          <w:lang w:val="en-GB"/>
        </w:rPr>
        <w:t xml:space="preserve"> in S-101:</w:t>
      </w:r>
    </w:p>
    <w:p w14:paraId="0D9BCCAC" w14:textId="02AAF845" w:rsidR="00765149" w:rsidRPr="00F20AE1" w:rsidRDefault="00765149" w:rsidP="00765149">
      <w:pPr>
        <w:spacing w:after="120"/>
        <w:jc w:val="both"/>
        <w:rPr>
          <w:lang w:val="en-GB"/>
        </w:rPr>
      </w:pPr>
      <w:r>
        <w:rPr>
          <w:b/>
          <w:lang w:val="en-GB"/>
        </w:rPr>
        <w:t>restriction</w:t>
      </w:r>
      <w:r>
        <w:rPr>
          <w:lang w:val="en-GB"/>
        </w:rPr>
        <w:tab/>
      </w:r>
      <w:r w:rsidRPr="00F20AE1">
        <w:rPr>
          <w:lang w:val="en-GB"/>
        </w:rPr>
        <w:t>(</w:t>
      </w:r>
      <w:r>
        <w:rPr>
          <w:lang w:val="en-GB"/>
        </w:rPr>
        <w:t>RESTRN</w:t>
      </w:r>
      <w:r w:rsidRPr="00F20AE1">
        <w:rPr>
          <w:lang w:val="en-GB"/>
        </w:rPr>
        <w:t>)</w:t>
      </w:r>
    </w:p>
    <w:p w14:paraId="2D0793CA" w14:textId="2C059C53" w:rsidR="00765149" w:rsidRDefault="00765149" w:rsidP="00765149">
      <w:pPr>
        <w:spacing w:after="120"/>
        <w:jc w:val="both"/>
        <w:rPr>
          <w:rFonts w:cs="Arial"/>
          <w:bCs/>
          <w:lang w:val="en-GB"/>
        </w:rPr>
      </w:pPr>
      <w:r w:rsidRPr="00F20AE1">
        <w:rPr>
          <w:rFonts w:cs="Arial"/>
          <w:bCs/>
          <w:lang w:val="en-GB"/>
        </w:rPr>
        <w:t xml:space="preserve">See S-101 </w:t>
      </w:r>
      <w:r>
        <w:rPr>
          <w:rFonts w:cs="Arial"/>
          <w:bCs/>
          <w:lang w:val="en-GB"/>
        </w:rPr>
        <w:t>DCEG clause 16.6 for the listing</w:t>
      </w:r>
      <w:r w:rsidRPr="00F20AE1">
        <w:rPr>
          <w:rFonts w:cs="Arial"/>
          <w:bCs/>
          <w:lang w:val="en-GB"/>
        </w:rPr>
        <w:t xml:space="preserve"> of allowable values.  Values populated in S-57 for th</w:t>
      </w:r>
      <w:r>
        <w:rPr>
          <w:rFonts w:cs="Arial"/>
          <w:bCs/>
          <w:lang w:val="en-GB"/>
        </w:rPr>
        <w:t>is</w:t>
      </w:r>
      <w:r w:rsidR="00E7402D">
        <w:rPr>
          <w:rFonts w:cs="Arial"/>
          <w:bCs/>
          <w:lang w:val="en-GB"/>
        </w:rPr>
        <w:t xml:space="preserve"> attribute</w:t>
      </w:r>
      <w:r w:rsidRPr="00F20AE1">
        <w:rPr>
          <w:rFonts w:cs="Arial"/>
          <w:bCs/>
          <w:lang w:val="en-GB"/>
        </w:rPr>
        <w:t xml:space="preserve"> other than the allowable values will</w:t>
      </w:r>
      <w:r w:rsidRPr="00F20AE1">
        <w:rPr>
          <w:lang w:val="en-GB"/>
        </w:rPr>
        <w:t xml:space="preserve"> not be converted across to S-101</w:t>
      </w:r>
      <w:r w:rsidRPr="00F20AE1">
        <w:rPr>
          <w:rFonts w:cs="Arial"/>
          <w:bCs/>
          <w:lang w:val="en-GB"/>
        </w:rPr>
        <w:t xml:space="preserve">.  Data Producers are advised to check any populated values for </w:t>
      </w:r>
      <w:r w:rsidR="00C27236">
        <w:rPr>
          <w:rFonts w:cs="Arial"/>
          <w:bCs/>
          <w:lang w:val="en-GB"/>
        </w:rPr>
        <w:t>RESTRN</w:t>
      </w:r>
      <w:r w:rsidRPr="00F20AE1">
        <w:rPr>
          <w:rFonts w:cs="Arial"/>
          <w:bCs/>
          <w:lang w:val="en-GB"/>
        </w:rPr>
        <w:t xml:space="preserve"> on </w:t>
      </w:r>
      <w:r w:rsidRPr="00F20AE1">
        <w:rPr>
          <w:b/>
          <w:lang w:val="en-GB"/>
        </w:rPr>
        <w:t>DMPGRD</w:t>
      </w:r>
      <w:r w:rsidRPr="00F20AE1">
        <w:rPr>
          <w:rFonts w:cs="Arial"/>
          <w:bCs/>
          <w:lang w:val="en-GB"/>
        </w:rPr>
        <w:t xml:space="preserve"> and amend appropriately.</w:t>
      </w:r>
    </w:p>
    <w:p w14:paraId="2BFCA34A" w14:textId="77777777" w:rsidR="006B2826" w:rsidRPr="00F20AE1" w:rsidRDefault="006B2826" w:rsidP="00C93144">
      <w:pPr>
        <w:pStyle w:val="Heading2"/>
        <w:numPr>
          <w:ilvl w:val="1"/>
          <w:numId w:val="13"/>
        </w:numPr>
        <w:tabs>
          <w:tab w:val="clear" w:pos="283"/>
          <w:tab w:val="clear" w:pos="576"/>
          <w:tab w:val="clear" w:pos="720"/>
          <w:tab w:val="clear" w:pos="850"/>
          <w:tab w:val="clear" w:pos="915"/>
          <w:tab w:val="clear" w:pos="2911"/>
          <w:tab w:val="left" w:pos="851"/>
        </w:tabs>
        <w:spacing w:before="240" w:after="120"/>
        <w:ind w:left="851" w:hanging="851"/>
        <w:rPr>
          <w:bCs/>
          <w:sz w:val="20"/>
          <w:lang w:val="en-GB"/>
        </w:rPr>
      </w:pPr>
      <w:bookmarkStart w:id="1177" w:name="_Toc422735831"/>
      <w:bookmarkStart w:id="1178" w:name="_Toc460900616"/>
      <w:bookmarkStart w:id="1179" w:name="_Toc68293335"/>
      <w:r w:rsidRPr="00F20AE1">
        <w:rPr>
          <w:bCs/>
          <w:lang w:val="en-GB"/>
        </w:rPr>
        <w:t>Cables and cable areas</w:t>
      </w:r>
      <w:bookmarkEnd w:id="1177"/>
      <w:bookmarkEnd w:id="1178"/>
      <w:bookmarkEnd w:id="1179"/>
    </w:p>
    <w:p w14:paraId="161117B1" w14:textId="2C4286FF" w:rsidR="006B2826" w:rsidRPr="00232A32" w:rsidRDefault="006B2826" w:rsidP="00C93144">
      <w:pPr>
        <w:pStyle w:val="Heading3"/>
        <w:keepLines/>
        <w:numPr>
          <w:ilvl w:val="2"/>
          <w:numId w:val="13"/>
        </w:numPr>
        <w:tabs>
          <w:tab w:val="clear" w:pos="283"/>
          <w:tab w:val="clear" w:pos="566"/>
          <w:tab w:val="clear" w:pos="720"/>
          <w:tab w:val="clear" w:pos="850"/>
          <w:tab w:val="clear" w:pos="915"/>
          <w:tab w:val="clear" w:pos="2911"/>
          <w:tab w:val="left" w:pos="851"/>
        </w:tabs>
        <w:spacing w:before="240" w:after="120"/>
        <w:ind w:left="851" w:hanging="851"/>
        <w:rPr>
          <w:bCs/>
          <w:lang w:val="en-GB"/>
        </w:rPr>
      </w:pPr>
      <w:bookmarkStart w:id="1180" w:name="_Toc422735833"/>
      <w:bookmarkStart w:id="1181" w:name="_Toc460900617"/>
      <w:bookmarkStart w:id="1182" w:name="_Toc68293336"/>
      <w:r w:rsidRPr="00232A32">
        <w:rPr>
          <w:bCs/>
          <w:lang w:val="en-GB"/>
        </w:rPr>
        <w:t>Submarine cables</w:t>
      </w:r>
      <w:bookmarkEnd w:id="1180"/>
      <w:bookmarkEnd w:id="1181"/>
      <w:bookmarkEnd w:id="1182"/>
    </w:p>
    <w:p w14:paraId="6AF5D2A6" w14:textId="1CDB1011" w:rsidR="00232A32" w:rsidRDefault="00232A32" w:rsidP="00232A32">
      <w:pPr>
        <w:keepNext/>
        <w:keepLines/>
        <w:tabs>
          <w:tab w:val="left" w:pos="0"/>
          <w:tab w:val="left" w:pos="283"/>
          <w:tab w:val="left" w:pos="566"/>
          <w:tab w:val="left" w:pos="850"/>
          <w:tab w:val="left" w:pos="1134"/>
          <w:tab w:val="left" w:pos="1418"/>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S-57 Geo object:</w:t>
      </w:r>
      <w:r w:rsidRPr="00F20AE1">
        <w:rPr>
          <w:lang w:val="en-GB"/>
        </w:rPr>
        <w:tab/>
      </w:r>
      <w:r w:rsidRPr="00F20AE1">
        <w:rPr>
          <w:lang w:val="en-GB"/>
        </w:rPr>
        <w:tab/>
        <w:t>Cable, submarine (</w:t>
      </w:r>
      <w:r w:rsidRPr="00F20AE1">
        <w:rPr>
          <w:b/>
          <w:lang w:val="en-GB"/>
        </w:rPr>
        <w:t>CBLSUB</w:t>
      </w:r>
      <w:r w:rsidRPr="00F20AE1">
        <w:rPr>
          <w:lang w:val="en-GB"/>
        </w:rPr>
        <w:t>)</w:t>
      </w:r>
      <w:r>
        <w:rPr>
          <w:lang w:val="en-GB"/>
        </w:rPr>
        <w:tab/>
      </w:r>
      <w:r>
        <w:rPr>
          <w:lang w:val="en-GB"/>
        </w:rPr>
        <w:tab/>
      </w:r>
      <w:r w:rsidRPr="00F20AE1">
        <w:rPr>
          <w:lang w:val="en-GB"/>
        </w:rPr>
        <w:t>(</w:t>
      </w:r>
      <w:r>
        <w:rPr>
          <w:lang w:val="en-GB"/>
        </w:rPr>
        <w:t>L</w:t>
      </w:r>
      <w:r w:rsidRPr="00F20AE1">
        <w:rPr>
          <w:lang w:val="en-GB"/>
        </w:rPr>
        <w:t>)</w:t>
      </w:r>
    </w:p>
    <w:p w14:paraId="739F0D0F" w14:textId="02001544" w:rsidR="00232A32" w:rsidRDefault="00232A32" w:rsidP="00232A32">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w:t>
      </w:r>
      <w:r w:rsidR="006F1C0D">
        <w:rPr>
          <w:u w:val="single"/>
          <w:lang w:val="en-GB"/>
        </w:rPr>
        <w:t>-</w:t>
      </w:r>
      <w:r w:rsidRPr="00F20AE1">
        <w:rPr>
          <w:u w:val="single"/>
          <w:lang w:val="en-GB"/>
        </w:rPr>
        <w:t>101 Geo feature</w:t>
      </w:r>
      <w:r w:rsidRPr="00F20AE1">
        <w:rPr>
          <w:lang w:val="en-GB"/>
        </w:rPr>
        <w:t>:</w:t>
      </w:r>
      <w:r w:rsidRPr="00F20AE1">
        <w:rPr>
          <w:lang w:val="en-GB"/>
        </w:rPr>
        <w:tab/>
      </w:r>
      <w:r>
        <w:rPr>
          <w:b/>
          <w:lang w:val="en-GB"/>
        </w:rPr>
        <w:t>Cable Submarine</w:t>
      </w:r>
      <w:r>
        <w:rPr>
          <w:b/>
          <w:lang w:val="en-GB"/>
        </w:rPr>
        <w:tab/>
      </w:r>
      <w:r>
        <w:rPr>
          <w:b/>
          <w:lang w:val="en-GB"/>
        </w:rPr>
        <w:tab/>
      </w:r>
      <w:r>
        <w:rPr>
          <w:b/>
          <w:lang w:val="en-GB"/>
        </w:rPr>
        <w:tab/>
      </w:r>
      <w:r>
        <w:rPr>
          <w:b/>
          <w:lang w:val="en-GB"/>
        </w:rPr>
        <w:tab/>
      </w:r>
      <w:r>
        <w:rPr>
          <w:b/>
          <w:lang w:val="en-GB"/>
        </w:rPr>
        <w:tab/>
      </w:r>
      <w:r>
        <w:rPr>
          <w:b/>
          <w:lang w:val="en-GB"/>
        </w:rPr>
        <w:tab/>
      </w:r>
      <w:r w:rsidRPr="00F20AE1">
        <w:rPr>
          <w:lang w:val="en-GB"/>
        </w:rPr>
        <w:t>(</w:t>
      </w:r>
      <w:r>
        <w:rPr>
          <w:lang w:val="en-GB"/>
        </w:rPr>
        <w:t>C)</w:t>
      </w:r>
      <w:r>
        <w:rPr>
          <w:lang w:val="en-GB"/>
        </w:rPr>
        <w:tab/>
      </w:r>
      <w:r>
        <w:rPr>
          <w:lang w:val="en-GB"/>
        </w:rPr>
        <w:tab/>
      </w:r>
      <w:r>
        <w:rPr>
          <w:lang w:val="en-GB"/>
        </w:rPr>
        <w:tab/>
      </w:r>
      <w:r>
        <w:rPr>
          <w:lang w:val="en-GB"/>
        </w:rPr>
        <w:tab/>
      </w:r>
      <w:r w:rsidRPr="00F20AE1">
        <w:rPr>
          <w:lang w:val="en-GB"/>
        </w:rPr>
        <w:t xml:space="preserve">(S-101 DCEG Clause </w:t>
      </w:r>
      <w:r>
        <w:rPr>
          <w:lang w:val="en-GB"/>
        </w:rPr>
        <w:t>14.2</w:t>
      </w:r>
      <w:r w:rsidRPr="00F20AE1">
        <w:rPr>
          <w:lang w:val="en-GB"/>
        </w:rPr>
        <w:t>)</w:t>
      </w:r>
    </w:p>
    <w:p w14:paraId="6168C7A2" w14:textId="2510246A" w:rsidR="002E1FE8" w:rsidRDefault="002E1FE8" w:rsidP="002E1FE8">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jc w:val="both"/>
        <w:rPr>
          <w:lang w:val="en-AU"/>
        </w:rPr>
      </w:pPr>
      <w:r>
        <w:rPr>
          <w:lang w:val="en-AU"/>
        </w:rPr>
        <w:t>All instances of encoding of the S-57 Feature object</w:t>
      </w:r>
      <w:r w:rsidRPr="00560C1D">
        <w:rPr>
          <w:lang w:val="en-AU"/>
        </w:rPr>
        <w:t xml:space="preserve"> </w:t>
      </w:r>
      <w:r w:rsidRPr="00F20AE1">
        <w:rPr>
          <w:b/>
          <w:lang w:val="en-GB"/>
        </w:rPr>
        <w:t>CBLSUB</w:t>
      </w:r>
      <w:r w:rsidRPr="00560C1D">
        <w:rPr>
          <w:lang w:val="en-AU"/>
        </w:rPr>
        <w:t xml:space="preserve"> </w:t>
      </w:r>
      <w:r>
        <w:rPr>
          <w:lang w:val="en-AU"/>
        </w:rPr>
        <w:t xml:space="preserve">and its binding attributes will be </w:t>
      </w:r>
      <w:r w:rsidR="00D73919">
        <w:rPr>
          <w:lang w:val="en-AU"/>
        </w:rPr>
        <w:t xml:space="preserve">converted </w:t>
      </w:r>
      <w:r>
        <w:rPr>
          <w:lang w:val="en-AU"/>
        </w:rPr>
        <w:t xml:space="preserve">automatically </w:t>
      </w:r>
      <w:r w:rsidR="00D73919">
        <w:rPr>
          <w:lang w:val="en-GB"/>
        </w:rPr>
        <w:t>to an instance of</w:t>
      </w:r>
      <w:r>
        <w:rPr>
          <w:lang w:val="en-AU"/>
        </w:rPr>
        <w:t xml:space="preserve"> the S-101 feature </w:t>
      </w:r>
      <w:r>
        <w:rPr>
          <w:b/>
          <w:lang w:val="en-GB"/>
        </w:rPr>
        <w:t>Cable Submarine</w:t>
      </w:r>
      <w:r>
        <w:rPr>
          <w:b/>
          <w:lang w:val="en-AU"/>
        </w:rPr>
        <w:t xml:space="preserve"> </w:t>
      </w:r>
      <w:r>
        <w:rPr>
          <w:lang w:val="en-AU"/>
        </w:rPr>
        <w:t>during the automated conversion process.  However the following exceptions apply:</w:t>
      </w:r>
    </w:p>
    <w:p w14:paraId="0BBF6F24" w14:textId="261162F4" w:rsidR="002E1FE8" w:rsidRDefault="002E1FE8" w:rsidP="00C93144">
      <w:pPr>
        <w:pStyle w:val="ListParagraph"/>
        <w:numPr>
          <w:ilvl w:val="0"/>
          <w:numId w:val="20"/>
        </w:num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284" w:hanging="284"/>
        <w:jc w:val="both"/>
        <w:rPr>
          <w:ins w:id="1183" w:author="Teh Stand" w:date="2021-08-19T09:35:00Z"/>
          <w:lang w:val="en-AU"/>
        </w:rPr>
      </w:pPr>
      <w:r>
        <w:rPr>
          <w:lang w:val="en-AU"/>
        </w:rPr>
        <w:t xml:space="preserve">The S-57 attributes DRVAL1 and DRVAL2 for </w:t>
      </w:r>
      <w:r w:rsidRPr="00F20AE1">
        <w:rPr>
          <w:b/>
          <w:lang w:val="en-GB"/>
        </w:rPr>
        <w:t>CBLSUB</w:t>
      </w:r>
      <w:r>
        <w:rPr>
          <w:lang w:val="en-AU"/>
        </w:rPr>
        <w:t xml:space="preserve"> will not be converted.  It is considered that </w:t>
      </w:r>
      <w:r w:rsidRPr="00E33573">
        <w:rPr>
          <w:lang w:val="en-AU"/>
        </w:rPr>
        <w:t>the</w:t>
      </w:r>
      <w:r>
        <w:rPr>
          <w:lang w:val="en-AU"/>
        </w:rPr>
        <w:t>se</w:t>
      </w:r>
      <w:r w:rsidRPr="00E33573">
        <w:rPr>
          <w:lang w:val="en-AU"/>
        </w:rPr>
        <w:t xml:space="preserve"> attributes </w:t>
      </w:r>
      <w:r>
        <w:rPr>
          <w:lang w:val="en-AU"/>
        </w:rPr>
        <w:t xml:space="preserve">are </w:t>
      </w:r>
      <w:r w:rsidRPr="00E33573">
        <w:rPr>
          <w:lang w:val="en-AU"/>
        </w:rPr>
        <w:t xml:space="preserve">not relevant for </w:t>
      </w:r>
      <w:r>
        <w:rPr>
          <w:b/>
          <w:lang w:val="en-GB"/>
        </w:rPr>
        <w:t>Cable Submarine</w:t>
      </w:r>
      <w:r w:rsidRPr="00E33573">
        <w:rPr>
          <w:lang w:val="en-AU"/>
        </w:rPr>
        <w:t xml:space="preserve"> in S-101.</w:t>
      </w:r>
    </w:p>
    <w:p w14:paraId="2FBD91E1" w14:textId="6BE0780D" w:rsidR="002B5016" w:rsidRPr="002B5016" w:rsidRDefault="002B5016" w:rsidP="002B5016">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ins w:id="1184" w:author="Teh Stand" w:date="2021-08-19T09:35:00Z"/>
          <w:lang w:val="en-AU"/>
        </w:rPr>
      </w:pPr>
      <w:ins w:id="1185" w:author="Teh Stand" w:date="2021-08-19T09:35:00Z">
        <w:r w:rsidRPr="002B5016">
          <w:rPr>
            <w:lang w:val="en-AU"/>
          </w:rPr>
          <w:t>Data Producers are advised that the fol</w:t>
        </w:r>
        <w:r>
          <w:rPr>
            <w:lang w:val="en-AU"/>
          </w:rPr>
          <w:t>lowing enumerate type attribute</w:t>
        </w:r>
        <w:r w:rsidRPr="002B5016">
          <w:rPr>
            <w:lang w:val="en-AU"/>
          </w:rPr>
          <w:t xml:space="preserve"> ha</w:t>
        </w:r>
      </w:ins>
      <w:ins w:id="1186" w:author="Teh Stand" w:date="2021-08-19T09:36:00Z">
        <w:r>
          <w:rPr>
            <w:lang w:val="en-AU"/>
          </w:rPr>
          <w:t>s</w:t>
        </w:r>
      </w:ins>
      <w:ins w:id="1187" w:author="Teh Stand" w:date="2021-08-19T09:35:00Z">
        <w:r w:rsidRPr="002B5016">
          <w:rPr>
            <w:lang w:val="en-AU"/>
          </w:rPr>
          <w:t xml:space="preserve"> restricted allowable enumerate values for </w:t>
        </w:r>
        <w:r w:rsidRPr="009E6F5C">
          <w:rPr>
            <w:b/>
            <w:lang w:val="en-AU"/>
          </w:rPr>
          <w:t xml:space="preserve">Cable </w:t>
        </w:r>
      </w:ins>
      <w:ins w:id="1188" w:author="Teh Stand" w:date="2021-08-19T09:36:00Z">
        <w:r>
          <w:rPr>
            <w:b/>
            <w:lang w:val="en-AU"/>
          </w:rPr>
          <w:t>Submarine</w:t>
        </w:r>
      </w:ins>
      <w:ins w:id="1189" w:author="Teh Stand" w:date="2021-08-19T09:35:00Z">
        <w:r w:rsidRPr="002B5016">
          <w:rPr>
            <w:lang w:val="en-AU"/>
          </w:rPr>
          <w:t xml:space="preserve"> in S-101:</w:t>
        </w:r>
      </w:ins>
    </w:p>
    <w:p w14:paraId="1692282D" w14:textId="380A9161" w:rsidR="002B5016" w:rsidRPr="002B5016" w:rsidRDefault="002B5016" w:rsidP="002B5016">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ins w:id="1190" w:author="Teh Stand" w:date="2021-08-19T09:35:00Z"/>
          <w:lang w:val="en-AU"/>
        </w:rPr>
      </w:pPr>
      <w:ins w:id="1191" w:author="Teh Stand" w:date="2021-08-19T09:35:00Z">
        <w:r w:rsidRPr="009E6F5C">
          <w:rPr>
            <w:b/>
            <w:lang w:val="en-AU"/>
          </w:rPr>
          <w:t>category of cable</w:t>
        </w:r>
        <w:r w:rsidRPr="002B5016">
          <w:rPr>
            <w:lang w:val="en-AU"/>
          </w:rPr>
          <w:tab/>
        </w:r>
        <w:r>
          <w:rPr>
            <w:lang w:val="en-AU"/>
          </w:rPr>
          <w:tab/>
        </w:r>
        <w:r w:rsidRPr="002B5016">
          <w:rPr>
            <w:lang w:val="en-AU"/>
          </w:rPr>
          <w:t>(CATCBL)</w:t>
        </w:r>
      </w:ins>
      <w:ins w:id="1192" w:author="Teh Stand" w:date="2021-08-19T09:39:00Z">
        <w:r w:rsidR="00C82644">
          <w:rPr>
            <w:lang w:val="en-AU"/>
          </w:rPr>
          <w:t xml:space="preserve"> *</w:t>
        </w:r>
      </w:ins>
    </w:p>
    <w:p w14:paraId="13595602" w14:textId="1F7F03B5" w:rsidR="002B5016" w:rsidRDefault="002B5016" w:rsidP="009E6F5C">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ins w:id="1193" w:author="Teh Stand" w:date="2021-08-19T09:39:00Z"/>
          <w:lang w:val="en-AU"/>
        </w:rPr>
      </w:pPr>
      <w:ins w:id="1194" w:author="Teh Stand" w:date="2021-08-19T09:35:00Z">
        <w:r w:rsidRPr="002B5016">
          <w:rPr>
            <w:lang w:val="en-AU"/>
          </w:rPr>
          <w:t>See S-101 DCEG clause 14.</w:t>
        </w:r>
      </w:ins>
      <w:ins w:id="1195" w:author="Teh Stand" w:date="2021-08-19T09:36:00Z">
        <w:r>
          <w:rPr>
            <w:lang w:val="en-AU"/>
          </w:rPr>
          <w:t>2</w:t>
        </w:r>
      </w:ins>
      <w:ins w:id="1196" w:author="Teh Stand" w:date="2021-08-19T09:35:00Z">
        <w:r w:rsidRPr="002B5016">
          <w:rPr>
            <w:lang w:val="en-AU"/>
          </w:rPr>
          <w:t xml:space="preserve"> for the listing of allowable values.  Values populated in S-57 for th</w:t>
        </w:r>
      </w:ins>
      <w:ins w:id="1197" w:author="Teh Stand" w:date="2021-08-19T09:36:00Z">
        <w:r>
          <w:rPr>
            <w:lang w:val="en-AU"/>
          </w:rPr>
          <w:t>is</w:t>
        </w:r>
      </w:ins>
      <w:ins w:id="1198" w:author="Teh Stand" w:date="2021-08-19T09:35:00Z">
        <w:r>
          <w:rPr>
            <w:lang w:val="en-AU"/>
          </w:rPr>
          <w:t xml:space="preserve"> attribute</w:t>
        </w:r>
        <w:r w:rsidRPr="002B5016">
          <w:rPr>
            <w:lang w:val="en-AU"/>
          </w:rPr>
          <w:t xml:space="preserve"> other than the allowable values will not be converted across to S-101.  Data Producers are advised to check any populated values for CATCBL and RESTRN on CBLARE and amend appropriately.</w:t>
        </w:r>
      </w:ins>
    </w:p>
    <w:p w14:paraId="0877FDB9" w14:textId="1BCFD8F2" w:rsidR="00C82644" w:rsidRPr="003A2C5F" w:rsidRDefault="00C82644" w:rsidP="009E6F5C">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AU"/>
        </w:rPr>
      </w:pPr>
      <w:ins w:id="1199" w:author="Teh Stand" w:date="2021-08-19T09:39:00Z">
        <w:r>
          <w:rPr>
            <w:lang w:val="en-AU"/>
          </w:rPr>
          <w:t xml:space="preserve">*  CATCBL value </w:t>
        </w:r>
        <w:r>
          <w:rPr>
            <w:i/>
            <w:lang w:val="en-AU"/>
          </w:rPr>
          <w:t>4</w:t>
        </w:r>
        <w:r>
          <w:rPr>
            <w:lang w:val="en-AU"/>
          </w:rPr>
          <w:t xml:space="preserve"> (</w:t>
        </w:r>
      </w:ins>
      <w:ins w:id="1200" w:author="Teh Stand" w:date="2021-08-19T09:42:00Z">
        <w:r>
          <w:rPr>
            <w:lang w:val="en-AU"/>
          </w:rPr>
          <w:t xml:space="preserve">telephone) will convert to </w:t>
        </w:r>
        <w:r>
          <w:rPr>
            <w:b/>
            <w:lang w:val="en-AU"/>
          </w:rPr>
          <w:t>category of cable</w:t>
        </w:r>
        <w:r>
          <w:rPr>
            <w:lang w:val="en-AU"/>
          </w:rPr>
          <w:t xml:space="preserve"> value</w:t>
        </w:r>
      </w:ins>
      <w:ins w:id="1201" w:author="Teh Stand" w:date="2021-08-19T09:43:00Z">
        <w:r w:rsidR="003A2C5F">
          <w:rPr>
            <w:lang w:val="en-AU"/>
          </w:rPr>
          <w:t xml:space="preserve"> </w:t>
        </w:r>
        <w:r w:rsidR="003A2C5F">
          <w:rPr>
            <w:i/>
            <w:lang w:val="en-AU"/>
          </w:rPr>
          <w:t>8</w:t>
        </w:r>
        <w:r w:rsidR="003A2C5F">
          <w:rPr>
            <w:lang w:val="en-AU"/>
          </w:rPr>
          <w:t xml:space="preserve"> (fibre optic cable).</w:t>
        </w:r>
      </w:ins>
    </w:p>
    <w:p w14:paraId="32FFF90A" w14:textId="23257E6F" w:rsidR="006B2826" w:rsidRPr="00F20AE1" w:rsidRDefault="006B2826" w:rsidP="00C93144">
      <w:pPr>
        <w:pStyle w:val="Heading3"/>
        <w:keepLines/>
        <w:numPr>
          <w:ilvl w:val="2"/>
          <w:numId w:val="13"/>
        </w:numPr>
        <w:tabs>
          <w:tab w:val="clear" w:pos="283"/>
          <w:tab w:val="clear" w:pos="566"/>
          <w:tab w:val="clear" w:pos="720"/>
          <w:tab w:val="clear" w:pos="850"/>
          <w:tab w:val="clear" w:pos="915"/>
          <w:tab w:val="clear" w:pos="2911"/>
          <w:tab w:val="left" w:pos="851"/>
        </w:tabs>
        <w:spacing w:before="240" w:after="120"/>
        <w:ind w:left="851" w:hanging="851"/>
        <w:rPr>
          <w:bCs/>
          <w:lang w:val="en-GB"/>
        </w:rPr>
      </w:pPr>
      <w:bookmarkStart w:id="1202" w:name="_Toc422735835"/>
      <w:bookmarkStart w:id="1203" w:name="_Toc460900618"/>
      <w:bookmarkStart w:id="1204" w:name="_Toc68293337"/>
      <w:r w:rsidRPr="00F20AE1">
        <w:rPr>
          <w:bCs/>
          <w:lang w:val="en-GB"/>
        </w:rPr>
        <w:t>Overhead cables</w:t>
      </w:r>
      <w:bookmarkEnd w:id="1202"/>
      <w:bookmarkEnd w:id="1203"/>
      <w:bookmarkEnd w:id="1204"/>
    </w:p>
    <w:p w14:paraId="5A0C8424" w14:textId="561733EB" w:rsidR="00501301" w:rsidRDefault="00501301" w:rsidP="00501301">
      <w:pPr>
        <w:keepNext/>
        <w:keepLines/>
        <w:tabs>
          <w:tab w:val="left" w:pos="0"/>
          <w:tab w:val="left" w:pos="283"/>
          <w:tab w:val="left" w:pos="566"/>
          <w:tab w:val="left" w:pos="850"/>
          <w:tab w:val="left" w:pos="1134"/>
          <w:tab w:val="left" w:pos="1418"/>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S-57 Geo object:</w:t>
      </w:r>
      <w:r w:rsidRPr="00F20AE1">
        <w:rPr>
          <w:lang w:val="en-GB"/>
        </w:rPr>
        <w:tab/>
      </w:r>
      <w:r w:rsidRPr="00F20AE1">
        <w:rPr>
          <w:lang w:val="en-GB"/>
        </w:rPr>
        <w:tab/>
        <w:t>Cable, overhead (</w:t>
      </w:r>
      <w:r w:rsidRPr="00F20AE1">
        <w:rPr>
          <w:b/>
          <w:lang w:val="en-GB"/>
        </w:rPr>
        <w:t>CBLOHD</w:t>
      </w:r>
      <w:r w:rsidRPr="00F20AE1">
        <w:rPr>
          <w:lang w:val="en-GB"/>
        </w:rPr>
        <w:t>)</w:t>
      </w:r>
      <w:r>
        <w:rPr>
          <w:lang w:val="en-GB"/>
        </w:rPr>
        <w:tab/>
      </w:r>
      <w:r>
        <w:rPr>
          <w:lang w:val="en-GB"/>
        </w:rPr>
        <w:tab/>
      </w:r>
      <w:r>
        <w:rPr>
          <w:lang w:val="en-GB"/>
        </w:rPr>
        <w:tab/>
      </w:r>
      <w:r w:rsidRPr="00F20AE1">
        <w:rPr>
          <w:lang w:val="en-GB"/>
        </w:rPr>
        <w:t>(</w:t>
      </w:r>
      <w:r>
        <w:rPr>
          <w:lang w:val="en-GB"/>
        </w:rPr>
        <w:t>L</w:t>
      </w:r>
      <w:r w:rsidRPr="00F20AE1">
        <w:rPr>
          <w:lang w:val="en-GB"/>
        </w:rPr>
        <w:t>)</w:t>
      </w:r>
    </w:p>
    <w:p w14:paraId="2D364799" w14:textId="7751AE7A" w:rsidR="00501301" w:rsidRDefault="00501301" w:rsidP="00501301">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w:t>
      </w:r>
      <w:r w:rsidR="006F1C0D">
        <w:rPr>
          <w:u w:val="single"/>
          <w:lang w:val="en-GB"/>
        </w:rPr>
        <w:t>-</w:t>
      </w:r>
      <w:r w:rsidRPr="00F20AE1">
        <w:rPr>
          <w:u w:val="single"/>
          <w:lang w:val="en-GB"/>
        </w:rPr>
        <w:t>101 Geo feature</w:t>
      </w:r>
      <w:r w:rsidRPr="00F20AE1">
        <w:rPr>
          <w:lang w:val="en-GB"/>
        </w:rPr>
        <w:t>:</w:t>
      </w:r>
      <w:r w:rsidRPr="00F20AE1">
        <w:rPr>
          <w:lang w:val="en-GB"/>
        </w:rPr>
        <w:tab/>
      </w:r>
      <w:r>
        <w:rPr>
          <w:b/>
          <w:lang w:val="en-GB"/>
        </w:rPr>
        <w:t xml:space="preserve">Cable </w:t>
      </w:r>
      <w:r w:rsidR="00907D76">
        <w:rPr>
          <w:b/>
          <w:lang w:val="en-GB"/>
        </w:rPr>
        <w:t>Overhead</w:t>
      </w:r>
      <w:r>
        <w:rPr>
          <w:b/>
          <w:lang w:val="en-GB"/>
        </w:rPr>
        <w:tab/>
      </w:r>
      <w:r>
        <w:rPr>
          <w:b/>
          <w:lang w:val="en-GB"/>
        </w:rPr>
        <w:tab/>
      </w:r>
      <w:r>
        <w:rPr>
          <w:b/>
          <w:lang w:val="en-GB"/>
        </w:rPr>
        <w:tab/>
      </w:r>
      <w:r>
        <w:rPr>
          <w:b/>
          <w:lang w:val="en-GB"/>
        </w:rPr>
        <w:tab/>
      </w:r>
      <w:r>
        <w:rPr>
          <w:b/>
          <w:lang w:val="en-GB"/>
        </w:rPr>
        <w:tab/>
      </w:r>
      <w:r>
        <w:rPr>
          <w:b/>
          <w:lang w:val="en-GB"/>
        </w:rPr>
        <w:tab/>
      </w:r>
      <w:r w:rsidRPr="00F20AE1">
        <w:rPr>
          <w:lang w:val="en-GB"/>
        </w:rPr>
        <w:t>(</w:t>
      </w:r>
      <w:r>
        <w:rPr>
          <w:lang w:val="en-GB"/>
        </w:rPr>
        <w:t>C)</w:t>
      </w:r>
      <w:r>
        <w:rPr>
          <w:lang w:val="en-GB"/>
        </w:rPr>
        <w:tab/>
      </w:r>
      <w:r>
        <w:rPr>
          <w:lang w:val="en-GB"/>
        </w:rPr>
        <w:tab/>
      </w:r>
      <w:r>
        <w:rPr>
          <w:lang w:val="en-GB"/>
        </w:rPr>
        <w:tab/>
      </w:r>
      <w:r>
        <w:rPr>
          <w:lang w:val="en-GB"/>
        </w:rPr>
        <w:tab/>
      </w:r>
      <w:r w:rsidRPr="00F20AE1">
        <w:rPr>
          <w:lang w:val="en-GB"/>
        </w:rPr>
        <w:t xml:space="preserve">(S-101 DCEG Clause </w:t>
      </w:r>
      <w:r>
        <w:rPr>
          <w:lang w:val="en-GB"/>
        </w:rPr>
        <w:t>6.9</w:t>
      </w:r>
      <w:r w:rsidRPr="00F20AE1">
        <w:rPr>
          <w:lang w:val="en-GB"/>
        </w:rPr>
        <w:t>)</w:t>
      </w:r>
    </w:p>
    <w:p w14:paraId="3953BF47" w14:textId="66F6E152" w:rsidR="00907D76" w:rsidRDefault="00907D76" w:rsidP="00907D76">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AU"/>
        </w:rPr>
      </w:pPr>
      <w:r>
        <w:rPr>
          <w:lang w:val="en-AU"/>
        </w:rPr>
        <w:t>All instances of encoding of the S-57 Feature object</w:t>
      </w:r>
      <w:r w:rsidRPr="00560C1D">
        <w:rPr>
          <w:lang w:val="en-AU"/>
        </w:rPr>
        <w:t xml:space="preserve"> </w:t>
      </w:r>
      <w:r w:rsidRPr="00F20AE1">
        <w:rPr>
          <w:b/>
          <w:lang w:val="en-GB"/>
        </w:rPr>
        <w:t>CBL</w:t>
      </w:r>
      <w:r>
        <w:rPr>
          <w:b/>
          <w:lang w:val="en-GB"/>
        </w:rPr>
        <w:t>OHD</w:t>
      </w:r>
      <w:r w:rsidRPr="00560C1D">
        <w:rPr>
          <w:lang w:val="en-AU"/>
        </w:rPr>
        <w:t xml:space="preserve"> </w:t>
      </w:r>
      <w:r>
        <w:rPr>
          <w:lang w:val="en-AU"/>
        </w:rPr>
        <w:t xml:space="preserve">and its binding attributes will be </w:t>
      </w:r>
      <w:r w:rsidR="00DC541B">
        <w:rPr>
          <w:lang w:val="en-AU"/>
        </w:rPr>
        <w:t xml:space="preserve">converted </w:t>
      </w:r>
      <w:r>
        <w:rPr>
          <w:lang w:val="en-AU"/>
        </w:rPr>
        <w:t xml:space="preserve">automatically </w:t>
      </w:r>
      <w:r w:rsidR="00DC541B">
        <w:rPr>
          <w:lang w:val="en-GB"/>
        </w:rPr>
        <w:t>to an instance of</w:t>
      </w:r>
      <w:r>
        <w:rPr>
          <w:lang w:val="en-AU"/>
        </w:rPr>
        <w:t xml:space="preserve"> the S-101 feature </w:t>
      </w:r>
      <w:r>
        <w:rPr>
          <w:b/>
          <w:lang w:val="en-GB"/>
        </w:rPr>
        <w:t>Cable Overhead</w:t>
      </w:r>
      <w:r>
        <w:rPr>
          <w:b/>
          <w:lang w:val="en-AU"/>
        </w:rPr>
        <w:t xml:space="preserve"> </w:t>
      </w:r>
      <w:r>
        <w:rPr>
          <w:lang w:val="en-AU"/>
        </w:rPr>
        <w:t>during the automated conversion process.</w:t>
      </w:r>
    </w:p>
    <w:p w14:paraId="7916628D" w14:textId="1837D587" w:rsidR="006B2826" w:rsidRPr="002F7F0E" w:rsidRDefault="006B2826" w:rsidP="00C93144">
      <w:pPr>
        <w:pStyle w:val="Heading3"/>
        <w:keepLines/>
        <w:numPr>
          <w:ilvl w:val="2"/>
          <w:numId w:val="13"/>
        </w:numPr>
        <w:tabs>
          <w:tab w:val="clear" w:pos="283"/>
          <w:tab w:val="clear" w:pos="566"/>
          <w:tab w:val="clear" w:pos="720"/>
          <w:tab w:val="clear" w:pos="850"/>
          <w:tab w:val="clear" w:pos="915"/>
          <w:tab w:val="clear" w:pos="2911"/>
          <w:tab w:val="left" w:pos="851"/>
        </w:tabs>
        <w:spacing w:before="240" w:after="120"/>
        <w:ind w:left="851" w:hanging="851"/>
        <w:rPr>
          <w:bCs/>
          <w:lang w:val="en-GB"/>
        </w:rPr>
      </w:pPr>
      <w:bookmarkStart w:id="1205" w:name="_Toc422735837"/>
      <w:bookmarkStart w:id="1206" w:name="_Toc460900619"/>
      <w:bookmarkStart w:id="1207" w:name="_Toc68293338"/>
      <w:r w:rsidRPr="002F7F0E">
        <w:rPr>
          <w:bCs/>
          <w:lang w:val="en-GB"/>
        </w:rPr>
        <w:t>Submarine cable areas</w:t>
      </w:r>
      <w:bookmarkEnd w:id="1205"/>
      <w:bookmarkEnd w:id="1206"/>
      <w:bookmarkEnd w:id="1207"/>
    </w:p>
    <w:p w14:paraId="1EB792CB" w14:textId="0E640DD5" w:rsidR="002F7F0E" w:rsidRDefault="002F7F0E" w:rsidP="002F7F0E">
      <w:pPr>
        <w:keepNext/>
        <w:keepLines/>
        <w:tabs>
          <w:tab w:val="left" w:pos="0"/>
          <w:tab w:val="left" w:pos="283"/>
          <w:tab w:val="left" w:pos="566"/>
          <w:tab w:val="left" w:pos="850"/>
          <w:tab w:val="left" w:pos="1134"/>
          <w:tab w:val="left" w:pos="1418"/>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S-57 Geo object:</w:t>
      </w:r>
      <w:r w:rsidRPr="00F20AE1">
        <w:rPr>
          <w:lang w:val="en-GB"/>
        </w:rPr>
        <w:tab/>
      </w:r>
      <w:r w:rsidRPr="00F20AE1">
        <w:rPr>
          <w:lang w:val="en-GB"/>
        </w:rPr>
        <w:tab/>
        <w:t>Cable area (</w:t>
      </w:r>
      <w:r w:rsidRPr="00F20AE1">
        <w:rPr>
          <w:b/>
          <w:lang w:val="en-GB"/>
        </w:rPr>
        <w:t>CBLARE</w:t>
      </w:r>
      <w:r w:rsidRPr="00F20AE1">
        <w:rPr>
          <w:lang w:val="en-GB"/>
        </w:rPr>
        <w:t>)</w:t>
      </w:r>
      <w:r>
        <w:rPr>
          <w:lang w:val="en-GB"/>
        </w:rPr>
        <w:tab/>
      </w:r>
      <w:r>
        <w:rPr>
          <w:lang w:val="en-GB"/>
        </w:rPr>
        <w:tab/>
      </w:r>
      <w:r>
        <w:rPr>
          <w:lang w:val="en-GB"/>
        </w:rPr>
        <w:tab/>
      </w:r>
      <w:r w:rsidRPr="00F20AE1">
        <w:rPr>
          <w:lang w:val="en-GB"/>
        </w:rPr>
        <w:t>(</w:t>
      </w:r>
      <w:r>
        <w:rPr>
          <w:lang w:val="en-GB"/>
        </w:rPr>
        <w:t>A</w:t>
      </w:r>
      <w:r w:rsidRPr="00F20AE1">
        <w:rPr>
          <w:lang w:val="en-GB"/>
        </w:rPr>
        <w:t>)</w:t>
      </w:r>
    </w:p>
    <w:p w14:paraId="038733A4" w14:textId="282EF96E" w:rsidR="002F7F0E" w:rsidRDefault="002F7F0E" w:rsidP="002F7F0E">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w:t>
      </w:r>
      <w:r w:rsidR="006F1C0D">
        <w:rPr>
          <w:u w:val="single"/>
          <w:lang w:val="en-GB"/>
        </w:rPr>
        <w:t>-</w:t>
      </w:r>
      <w:r w:rsidRPr="00F20AE1">
        <w:rPr>
          <w:u w:val="single"/>
          <w:lang w:val="en-GB"/>
        </w:rPr>
        <w:t>101 Geo feature</w:t>
      </w:r>
      <w:r w:rsidRPr="00F20AE1">
        <w:rPr>
          <w:lang w:val="en-GB"/>
        </w:rPr>
        <w:t>:</w:t>
      </w:r>
      <w:r w:rsidRPr="00F20AE1">
        <w:rPr>
          <w:lang w:val="en-GB"/>
        </w:rPr>
        <w:tab/>
      </w:r>
      <w:r>
        <w:rPr>
          <w:b/>
          <w:lang w:val="en-GB"/>
        </w:rPr>
        <w:t>Cable Area</w:t>
      </w:r>
      <w:r>
        <w:rPr>
          <w:b/>
          <w:lang w:val="en-GB"/>
        </w:rPr>
        <w:tab/>
      </w:r>
      <w:r>
        <w:rPr>
          <w:b/>
          <w:lang w:val="en-GB"/>
        </w:rPr>
        <w:tab/>
      </w:r>
      <w:r>
        <w:rPr>
          <w:b/>
          <w:lang w:val="en-GB"/>
        </w:rPr>
        <w:tab/>
      </w:r>
      <w:r>
        <w:rPr>
          <w:b/>
          <w:lang w:val="en-GB"/>
        </w:rPr>
        <w:tab/>
      </w:r>
      <w:r>
        <w:rPr>
          <w:b/>
          <w:lang w:val="en-GB"/>
        </w:rPr>
        <w:tab/>
      </w:r>
      <w:r>
        <w:rPr>
          <w:b/>
          <w:lang w:val="en-GB"/>
        </w:rPr>
        <w:tab/>
      </w:r>
      <w:r>
        <w:rPr>
          <w:b/>
          <w:lang w:val="en-GB"/>
        </w:rPr>
        <w:tab/>
      </w:r>
      <w:r w:rsidRPr="00F20AE1">
        <w:rPr>
          <w:lang w:val="en-GB"/>
        </w:rPr>
        <w:t>(</w:t>
      </w:r>
      <w:r>
        <w:rPr>
          <w:lang w:val="en-GB"/>
        </w:rPr>
        <w:t>S)</w:t>
      </w:r>
      <w:r>
        <w:rPr>
          <w:lang w:val="en-GB"/>
        </w:rPr>
        <w:tab/>
      </w:r>
      <w:r>
        <w:rPr>
          <w:lang w:val="en-GB"/>
        </w:rPr>
        <w:tab/>
      </w:r>
      <w:r>
        <w:rPr>
          <w:lang w:val="en-GB"/>
        </w:rPr>
        <w:tab/>
      </w:r>
      <w:r>
        <w:rPr>
          <w:lang w:val="en-GB"/>
        </w:rPr>
        <w:tab/>
      </w:r>
      <w:r>
        <w:rPr>
          <w:lang w:val="en-GB"/>
        </w:rPr>
        <w:tab/>
      </w:r>
      <w:r w:rsidRPr="00F20AE1">
        <w:rPr>
          <w:lang w:val="en-GB"/>
        </w:rPr>
        <w:t xml:space="preserve">(S-101 DCEG Clause </w:t>
      </w:r>
      <w:r>
        <w:rPr>
          <w:lang w:val="en-GB"/>
        </w:rPr>
        <w:t>14.3</w:t>
      </w:r>
      <w:r w:rsidRPr="00F20AE1">
        <w:rPr>
          <w:lang w:val="en-GB"/>
        </w:rPr>
        <w:t>)</w:t>
      </w:r>
    </w:p>
    <w:p w14:paraId="27D44A1A" w14:textId="50A3B218" w:rsidR="00B04DAC" w:rsidRPr="00F20AE1" w:rsidRDefault="00B04DAC" w:rsidP="0018173B">
      <w:pPr>
        <w:spacing w:after="120"/>
        <w:jc w:val="both"/>
        <w:rPr>
          <w:lang w:val="en-GB"/>
        </w:rPr>
      </w:pPr>
      <w:r w:rsidRPr="00F20AE1">
        <w:rPr>
          <w:lang w:val="en-GB"/>
        </w:rPr>
        <w:t xml:space="preserve">All instances of encoding of the S-57 Feature object </w:t>
      </w:r>
      <w:r w:rsidR="007239C7" w:rsidRPr="00F20AE1">
        <w:rPr>
          <w:b/>
          <w:lang w:val="en-GB"/>
        </w:rPr>
        <w:t>CBLARE</w:t>
      </w:r>
      <w:r w:rsidRPr="00F20AE1">
        <w:rPr>
          <w:lang w:val="en-GB"/>
        </w:rPr>
        <w:t xml:space="preserve"> and its binding attributes will be </w:t>
      </w:r>
      <w:r w:rsidR="00DC541B">
        <w:rPr>
          <w:lang w:val="en-GB"/>
        </w:rPr>
        <w:t>converted</w:t>
      </w:r>
      <w:r w:rsidR="00DC541B" w:rsidRPr="00F20AE1">
        <w:rPr>
          <w:lang w:val="en-GB"/>
        </w:rPr>
        <w:t xml:space="preserve"> </w:t>
      </w:r>
      <w:r w:rsidRPr="00F20AE1">
        <w:rPr>
          <w:lang w:val="en-GB"/>
        </w:rPr>
        <w:t xml:space="preserve">automatically </w:t>
      </w:r>
      <w:r w:rsidR="00DC541B">
        <w:rPr>
          <w:lang w:val="en-GB"/>
        </w:rPr>
        <w:t>to an instance of</w:t>
      </w:r>
      <w:r w:rsidRPr="00F20AE1">
        <w:rPr>
          <w:lang w:val="en-GB"/>
        </w:rPr>
        <w:t xml:space="preserve"> the S-101 feature </w:t>
      </w:r>
      <w:r w:rsidR="007239C7">
        <w:rPr>
          <w:b/>
          <w:lang w:val="en-GB"/>
        </w:rPr>
        <w:t>Cable Area</w:t>
      </w:r>
      <w:r w:rsidRPr="00F20AE1">
        <w:rPr>
          <w:b/>
          <w:lang w:val="en-GB"/>
        </w:rPr>
        <w:t xml:space="preserve"> </w:t>
      </w:r>
      <w:r w:rsidRPr="00F20AE1">
        <w:rPr>
          <w:lang w:val="en-GB"/>
        </w:rPr>
        <w:t>during the automated conversion process.  However, Data Producers are advised that the following enumerate type attribute</w:t>
      </w:r>
      <w:ins w:id="1208" w:author="Teh Stand" w:date="2021-08-19T09:27:00Z">
        <w:r w:rsidR="00B24A59">
          <w:rPr>
            <w:lang w:val="en-GB"/>
          </w:rPr>
          <w:t>s</w:t>
        </w:r>
      </w:ins>
      <w:r w:rsidRPr="00F20AE1">
        <w:rPr>
          <w:lang w:val="en-GB"/>
        </w:rPr>
        <w:t xml:space="preserve"> </w:t>
      </w:r>
      <w:del w:id="1209" w:author="Teh Stand" w:date="2021-08-19T09:27:00Z">
        <w:r w:rsidRPr="00F20AE1" w:rsidDel="00B24A59">
          <w:rPr>
            <w:lang w:val="en-GB"/>
          </w:rPr>
          <w:delText>ha</w:delText>
        </w:r>
        <w:r w:rsidDel="00B24A59">
          <w:rPr>
            <w:lang w:val="en-GB"/>
          </w:rPr>
          <w:delText>s</w:delText>
        </w:r>
        <w:r w:rsidRPr="00F20AE1" w:rsidDel="00B24A59">
          <w:rPr>
            <w:lang w:val="en-GB"/>
          </w:rPr>
          <w:delText xml:space="preserve"> </w:delText>
        </w:r>
      </w:del>
      <w:ins w:id="1210" w:author="Teh Stand" w:date="2021-08-19T09:27:00Z">
        <w:r w:rsidR="00B24A59" w:rsidRPr="00F20AE1">
          <w:rPr>
            <w:lang w:val="en-GB"/>
          </w:rPr>
          <w:t>ha</w:t>
        </w:r>
        <w:r w:rsidR="00B24A59">
          <w:rPr>
            <w:lang w:val="en-GB"/>
          </w:rPr>
          <w:t>ve</w:t>
        </w:r>
        <w:r w:rsidR="00B24A59" w:rsidRPr="00F20AE1">
          <w:rPr>
            <w:lang w:val="en-GB"/>
          </w:rPr>
          <w:t xml:space="preserve"> </w:t>
        </w:r>
      </w:ins>
      <w:r w:rsidRPr="00F20AE1">
        <w:rPr>
          <w:lang w:val="en-GB"/>
        </w:rPr>
        <w:t xml:space="preserve">restricted allowable enumerate values for </w:t>
      </w:r>
      <w:r w:rsidR="007239C7">
        <w:rPr>
          <w:b/>
          <w:lang w:val="en-GB"/>
        </w:rPr>
        <w:t>Cable Area</w:t>
      </w:r>
      <w:r w:rsidRPr="00F20AE1">
        <w:rPr>
          <w:lang w:val="en-GB"/>
        </w:rPr>
        <w:t xml:space="preserve"> in S-101:</w:t>
      </w:r>
    </w:p>
    <w:p w14:paraId="71708B1D" w14:textId="7E0CC586" w:rsidR="00B24A59" w:rsidRPr="00F20AE1" w:rsidRDefault="00B24A59" w:rsidP="00B24A59">
      <w:pPr>
        <w:spacing w:after="120"/>
        <w:jc w:val="both"/>
        <w:rPr>
          <w:ins w:id="1211" w:author="Teh Stand" w:date="2021-08-19T09:28:00Z"/>
          <w:lang w:val="en-GB"/>
        </w:rPr>
      </w:pPr>
      <w:ins w:id="1212" w:author="Teh Stand" w:date="2021-08-19T09:28:00Z">
        <w:r>
          <w:rPr>
            <w:b/>
            <w:lang w:val="en-GB"/>
          </w:rPr>
          <w:t>category of cable</w:t>
        </w:r>
        <w:r>
          <w:rPr>
            <w:lang w:val="en-GB"/>
          </w:rPr>
          <w:tab/>
        </w:r>
        <w:r w:rsidRPr="00F20AE1">
          <w:rPr>
            <w:lang w:val="en-GB"/>
          </w:rPr>
          <w:t>(</w:t>
        </w:r>
        <w:r>
          <w:rPr>
            <w:lang w:val="en-GB"/>
          </w:rPr>
          <w:t>CATCBL</w:t>
        </w:r>
        <w:r w:rsidRPr="00F20AE1">
          <w:rPr>
            <w:lang w:val="en-GB"/>
          </w:rPr>
          <w:t>)</w:t>
        </w:r>
      </w:ins>
      <w:ins w:id="1213" w:author="Teh Stand" w:date="2021-08-19T09:43:00Z">
        <w:r w:rsidR="003A2C5F">
          <w:rPr>
            <w:lang w:val="en-GB"/>
          </w:rPr>
          <w:t xml:space="preserve"> *</w:t>
        </w:r>
      </w:ins>
    </w:p>
    <w:p w14:paraId="162B8A95" w14:textId="13E7279D" w:rsidR="00B04DAC" w:rsidRPr="00F20AE1" w:rsidRDefault="007239C7" w:rsidP="00B04DAC">
      <w:pPr>
        <w:spacing w:after="120"/>
        <w:jc w:val="both"/>
        <w:rPr>
          <w:lang w:val="en-GB"/>
        </w:rPr>
      </w:pPr>
      <w:r>
        <w:rPr>
          <w:b/>
          <w:lang w:val="en-GB"/>
        </w:rPr>
        <w:lastRenderedPageBreak/>
        <w:t>restriction</w:t>
      </w:r>
      <w:r>
        <w:rPr>
          <w:lang w:val="en-GB"/>
        </w:rPr>
        <w:tab/>
      </w:r>
      <w:ins w:id="1214" w:author="Teh Stand" w:date="2021-08-19T09:28:00Z">
        <w:r w:rsidR="00B24A59">
          <w:rPr>
            <w:lang w:val="en-GB"/>
          </w:rPr>
          <w:tab/>
        </w:r>
      </w:ins>
      <w:r w:rsidR="00B04DAC" w:rsidRPr="00F20AE1">
        <w:rPr>
          <w:lang w:val="en-GB"/>
        </w:rPr>
        <w:t>(</w:t>
      </w:r>
      <w:r>
        <w:rPr>
          <w:lang w:val="en-GB"/>
        </w:rPr>
        <w:t>RESTRN</w:t>
      </w:r>
      <w:r w:rsidR="00B04DAC" w:rsidRPr="00F20AE1">
        <w:rPr>
          <w:lang w:val="en-GB"/>
        </w:rPr>
        <w:t>)</w:t>
      </w:r>
    </w:p>
    <w:p w14:paraId="1F704661" w14:textId="45FA8D98" w:rsidR="00B04DAC" w:rsidRDefault="00B04DAC" w:rsidP="00B04DAC">
      <w:pPr>
        <w:spacing w:after="120"/>
        <w:jc w:val="both"/>
        <w:rPr>
          <w:ins w:id="1215" w:author="Teh Stand" w:date="2021-08-19T09:43:00Z"/>
          <w:rFonts w:cs="Arial"/>
          <w:bCs/>
          <w:lang w:val="en-GB"/>
        </w:rPr>
      </w:pPr>
      <w:r w:rsidRPr="00F20AE1">
        <w:rPr>
          <w:rFonts w:cs="Arial"/>
          <w:bCs/>
          <w:lang w:val="en-GB"/>
        </w:rPr>
        <w:t xml:space="preserve">See S-101 </w:t>
      </w:r>
      <w:r>
        <w:rPr>
          <w:rFonts w:cs="Arial"/>
          <w:bCs/>
          <w:lang w:val="en-GB"/>
        </w:rPr>
        <w:t xml:space="preserve">DCEG clause </w:t>
      </w:r>
      <w:r w:rsidR="007239C7">
        <w:rPr>
          <w:rFonts w:cs="Arial"/>
          <w:bCs/>
          <w:lang w:val="en-GB"/>
        </w:rPr>
        <w:t>14.3</w:t>
      </w:r>
      <w:r>
        <w:rPr>
          <w:rFonts w:cs="Arial"/>
          <w:bCs/>
          <w:lang w:val="en-GB"/>
        </w:rPr>
        <w:t xml:space="preserve"> for the listing</w:t>
      </w:r>
      <w:r w:rsidRPr="00F20AE1">
        <w:rPr>
          <w:rFonts w:cs="Arial"/>
          <w:bCs/>
          <w:lang w:val="en-GB"/>
        </w:rPr>
        <w:t xml:space="preserve"> of allowable values.  Values populated in S-57 for </w:t>
      </w:r>
      <w:del w:id="1216" w:author="Teh Stand" w:date="2021-08-19T09:28:00Z">
        <w:r w:rsidRPr="00F20AE1" w:rsidDel="00B24A59">
          <w:rPr>
            <w:rFonts w:cs="Arial"/>
            <w:bCs/>
            <w:lang w:val="en-GB"/>
          </w:rPr>
          <w:delText>th</w:delText>
        </w:r>
        <w:r w:rsidDel="00B24A59">
          <w:rPr>
            <w:rFonts w:cs="Arial"/>
            <w:bCs/>
            <w:lang w:val="en-GB"/>
          </w:rPr>
          <w:delText>is</w:delText>
        </w:r>
        <w:r w:rsidR="007C1039" w:rsidDel="00B24A59">
          <w:rPr>
            <w:rFonts w:cs="Arial"/>
            <w:bCs/>
            <w:lang w:val="en-GB"/>
          </w:rPr>
          <w:delText xml:space="preserve"> </w:delText>
        </w:r>
      </w:del>
      <w:ins w:id="1217" w:author="Teh Stand" w:date="2021-08-19T09:28:00Z">
        <w:r w:rsidR="00B24A59" w:rsidRPr="00F20AE1">
          <w:rPr>
            <w:rFonts w:cs="Arial"/>
            <w:bCs/>
            <w:lang w:val="en-GB"/>
          </w:rPr>
          <w:t>th</w:t>
        </w:r>
        <w:r w:rsidR="00B24A59">
          <w:rPr>
            <w:rFonts w:cs="Arial"/>
            <w:bCs/>
            <w:lang w:val="en-GB"/>
          </w:rPr>
          <w:t xml:space="preserve">ese </w:t>
        </w:r>
      </w:ins>
      <w:r w:rsidR="007C1039">
        <w:rPr>
          <w:rFonts w:cs="Arial"/>
          <w:bCs/>
          <w:lang w:val="en-GB"/>
        </w:rPr>
        <w:t>attribute</w:t>
      </w:r>
      <w:ins w:id="1218" w:author="Teh Stand" w:date="2021-08-19T09:28:00Z">
        <w:r w:rsidR="00B24A59">
          <w:rPr>
            <w:rFonts w:cs="Arial"/>
            <w:bCs/>
            <w:lang w:val="en-GB"/>
          </w:rPr>
          <w:t>s</w:t>
        </w:r>
      </w:ins>
      <w:r w:rsidRPr="00F20AE1">
        <w:rPr>
          <w:rFonts w:cs="Arial"/>
          <w:bCs/>
          <w:lang w:val="en-GB"/>
        </w:rPr>
        <w:t xml:space="preserve"> other than the allowable values will</w:t>
      </w:r>
      <w:r w:rsidRPr="00F20AE1">
        <w:rPr>
          <w:lang w:val="en-GB"/>
        </w:rPr>
        <w:t xml:space="preserve"> not be converted across to S-101</w:t>
      </w:r>
      <w:r w:rsidRPr="00F20AE1">
        <w:rPr>
          <w:rFonts w:cs="Arial"/>
          <w:bCs/>
          <w:lang w:val="en-GB"/>
        </w:rPr>
        <w:t xml:space="preserve">.  Data Producers are advised to check any populated values for </w:t>
      </w:r>
      <w:ins w:id="1219" w:author="Teh Stand" w:date="2021-08-19T09:29:00Z">
        <w:r w:rsidR="00B24A59">
          <w:rPr>
            <w:rFonts w:cs="Arial"/>
            <w:bCs/>
            <w:lang w:val="en-GB"/>
          </w:rPr>
          <w:t xml:space="preserve">CATCBL and </w:t>
        </w:r>
      </w:ins>
      <w:r w:rsidR="007239C7">
        <w:rPr>
          <w:rFonts w:cs="Arial"/>
          <w:bCs/>
          <w:lang w:val="en-GB"/>
        </w:rPr>
        <w:t>RESTRN</w:t>
      </w:r>
      <w:r w:rsidRPr="00F20AE1">
        <w:rPr>
          <w:rFonts w:cs="Arial"/>
          <w:bCs/>
          <w:lang w:val="en-GB"/>
        </w:rPr>
        <w:t xml:space="preserve"> on </w:t>
      </w:r>
      <w:r w:rsidR="007239C7" w:rsidRPr="00F20AE1">
        <w:rPr>
          <w:b/>
          <w:lang w:val="en-GB"/>
        </w:rPr>
        <w:t>CBLARE</w:t>
      </w:r>
      <w:r w:rsidRPr="00F20AE1">
        <w:rPr>
          <w:rFonts w:cs="Arial"/>
          <w:bCs/>
          <w:lang w:val="en-GB"/>
        </w:rPr>
        <w:t xml:space="preserve"> and amend appropriately.</w:t>
      </w:r>
    </w:p>
    <w:p w14:paraId="159B9C20" w14:textId="0DC12F86" w:rsidR="003A2C5F" w:rsidRPr="00F20AE1" w:rsidRDefault="003A2C5F" w:rsidP="00B04DAC">
      <w:pPr>
        <w:spacing w:after="120"/>
        <w:jc w:val="both"/>
        <w:rPr>
          <w:rFonts w:cs="Arial"/>
          <w:lang w:val="en-GB"/>
        </w:rPr>
      </w:pPr>
      <w:ins w:id="1220" w:author="Teh Stand" w:date="2021-08-19T09:43:00Z">
        <w:r>
          <w:rPr>
            <w:lang w:val="en-AU"/>
          </w:rPr>
          <w:t xml:space="preserve">*  CATCBL value </w:t>
        </w:r>
        <w:r>
          <w:rPr>
            <w:i/>
            <w:lang w:val="en-AU"/>
          </w:rPr>
          <w:t>4</w:t>
        </w:r>
        <w:r>
          <w:rPr>
            <w:lang w:val="en-AU"/>
          </w:rPr>
          <w:t xml:space="preserve"> (telephone) will convert to </w:t>
        </w:r>
        <w:r>
          <w:rPr>
            <w:b/>
            <w:lang w:val="en-AU"/>
          </w:rPr>
          <w:t>category of cable</w:t>
        </w:r>
        <w:r>
          <w:rPr>
            <w:lang w:val="en-AU"/>
          </w:rPr>
          <w:t xml:space="preserve"> value </w:t>
        </w:r>
        <w:r>
          <w:rPr>
            <w:i/>
            <w:lang w:val="en-AU"/>
          </w:rPr>
          <w:t>8</w:t>
        </w:r>
        <w:r>
          <w:rPr>
            <w:lang w:val="en-AU"/>
          </w:rPr>
          <w:t xml:space="preserve"> (fibre optic cable).</w:t>
        </w:r>
      </w:ins>
    </w:p>
    <w:p w14:paraId="2242E42B" w14:textId="77777777" w:rsidR="006B2826" w:rsidRPr="00F20AE1" w:rsidRDefault="006B2826" w:rsidP="00C93144">
      <w:pPr>
        <w:pStyle w:val="Heading2"/>
        <w:numPr>
          <w:ilvl w:val="1"/>
          <w:numId w:val="13"/>
        </w:numPr>
        <w:tabs>
          <w:tab w:val="clear" w:pos="283"/>
          <w:tab w:val="clear" w:pos="576"/>
          <w:tab w:val="clear" w:pos="720"/>
          <w:tab w:val="clear" w:pos="850"/>
          <w:tab w:val="clear" w:pos="915"/>
          <w:tab w:val="clear" w:pos="2911"/>
          <w:tab w:val="left" w:pos="851"/>
        </w:tabs>
        <w:spacing w:before="240" w:after="120"/>
        <w:ind w:left="851" w:hanging="851"/>
        <w:rPr>
          <w:bCs/>
          <w:sz w:val="20"/>
          <w:lang w:val="en-GB"/>
        </w:rPr>
      </w:pPr>
      <w:bookmarkStart w:id="1221" w:name="_Toc422735839"/>
      <w:bookmarkStart w:id="1222" w:name="_Toc460900620"/>
      <w:bookmarkStart w:id="1223" w:name="_Toc68293339"/>
      <w:r w:rsidRPr="00F20AE1">
        <w:rPr>
          <w:bCs/>
          <w:lang w:val="en-GB"/>
        </w:rPr>
        <w:t>Pipelines and pipeline areas</w:t>
      </w:r>
      <w:bookmarkEnd w:id="1221"/>
      <w:bookmarkEnd w:id="1222"/>
      <w:bookmarkEnd w:id="1223"/>
    </w:p>
    <w:p w14:paraId="7B3808FA" w14:textId="07C246DD" w:rsidR="006B2826" w:rsidRPr="00F20AE1" w:rsidRDefault="006B2826" w:rsidP="00C93144">
      <w:pPr>
        <w:pStyle w:val="Heading3"/>
        <w:keepLines/>
        <w:numPr>
          <w:ilvl w:val="2"/>
          <w:numId w:val="13"/>
        </w:numPr>
        <w:tabs>
          <w:tab w:val="clear" w:pos="283"/>
          <w:tab w:val="clear" w:pos="566"/>
          <w:tab w:val="clear" w:pos="720"/>
          <w:tab w:val="clear" w:pos="850"/>
          <w:tab w:val="clear" w:pos="915"/>
          <w:tab w:val="clear" w:pos="2911"/>
          <w:tab w:val="left" w:pos="851"/>
        </w:tabs>
        <w:spacing w:before="240" w:after="120"/>
        <w:ind w:left="851" w:hanging="851"/>
        <w:rPr>
          <w:bCs/>
          <w:lang w:val="en-GB"/>
        </w:rPr>
      </w:pPr>
      <w:bookmarkStart w:id="1224" w:name="_Toc422735841"/>
      <w:bookmarkStart w:id="1225" w:name="_Toc460900621"/>
      <w:bookmarkStart w:id="1226" w:name="_Toc68293340"/>
      <w:r w:rsidRPr="00F20AE1">
        <w:rPr>
          <w:bCs/>
          <w:lang w:val="en-GB"/>
        </w:rPr>
        <w:t>Pipelines, submarine or on land</w:t>
      </w:r>
      <w:bookmarkEnd w:id="1224"/>
      <w:bookmarkEnd w:id="1225"/>
      <w:bookmarkEnd w:id="1226"/>
    </w:p>
    <w:p w14:paraId="398D6EBD" w14:textId="7C5BD34D" w:rsidR="00662C00" w:rsidRDefault="00662C00" w:rsidP="00662C00">
      <w:pPr>
        <w:keepNext/>
        <w:keepLines/>
        <w:tabs>
          <w:tab w:val="left" w:pos="0"/>
          <w:tab w:val="left" w:pos="283"/>
          <w:tab w:val="left" w:pos="566"/>
          <w:tab w:val="left" w:pos="850"/>
          <w:tab w:val="left" w:pos="1134"/>
          <w:tab w:val="left" w:pos="1418"/>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S-57 Geo object:</w:t>
      </w:r>
      <w:r w:rsidRPr="00F20AE1">
        <w:rPr>
          <w:lang w:val="en-GB"/>
        </w:rPr>
        <w:tab/>
      </w:r>
      <w:r w:rsidRPr="00F20AE1">
        <w:rPr>
          <w:lang w:val="en-GB"/>
        </w:rPr>
        <w:tab/>
        <w:t>Pipeline, submarine / on land (</w:t>
      </w:r>
      <w:r w:rsidRPr="00F20AE1">
        <w:rPr>
          <w:b/>
          <w:lang w:val="en-GB"/>
        </w:rPr>
        <w:t>PIPSOL</w:t>
      </w:r>
      <w:r w:rsidRPr="00F20AE1">
        <w:rPr>
          <w:lang w:val="en-GB"/>
        </w:rPr>
        <w:t>)</w:t>
      </w:r>
      <w:r>
        <w:rPr>
          <w:lang w:val="en-GB"/>
        </w:rPr>
        <w:tab/>
      </w:r>
      <w:r w:rsidRPr="00F20AE1">
        <w:rPr>
          <w:lang w:val="en-GB"/>
        </w:rPr>
        <w:t>(</w:t>
      </w:r>
      <w:r>
        <w:rPr>
          <w:lang w:val="en-GB"/>
        </w:rPr>
        <w:t>P</w:t>
      </w:r>
      <w:proofErr w:type="gramStart"/>
      <w:r>
        <w:rPr>
          <w:lang w:val="en-GB"/>
        </w:rPr>
        <w:t>,L</w:t>
      </w:r>
      <w:proofErr w:type="gramEnd"/>
      <w:r w:rsidRPr="00F20AE1">
        <w:rPr>
          <w:lang w:val="en-GB"/>
        </w:rPr>
        <w:t>)</w:t>
      </w:r>
    </w:p>
    <w:p w14:paraId="01DE1D68" w14:textId="32F419DD" w:rsidR="00662C00" w:rsidRDefault="00662C00" w:rsidP="00662C00">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w:t>
      </w:r>
      <w:r w:rsidR="006F1C0D">
        <w:rPr>
          <w:u w:val="single"/>
          <w:lang w:val="en-GB"/>
        </w:rPr>
        <w:t>-</w:t>
      </w:r>
      <w:r w:rsidRPr="00F20AE1">
        <w:rPr>
          <w:u w:val="single"/>
          <w:lang w:val="en-GB"/>
        </w:rPr>
        <w:t>101 Geo feature</w:t>
      </w:r>
      <w:r w:rsidRPr="00F20AE1">
        <w:rPr>
          <w:lang w:val="en-GB"/>
        </w:rPr>
        <w:t>:</w:t>
      </w:r>
      <w:r w:rsidRPr="00F20AE1">
        <w:rPr>
          <w:lang w:val="en-GB"/>
        </w:rPr>
        <w:tab/>
      </w:r>
      <w:r>
        <w:rPr>
          <w:b/>
          <w:lang w:val="en-GB"/>
        </w:rPr>
        <w:t>Pipeline Submarine/On Land</w:t>
      </w:r>
      <w:r>
        <w:rPr>
          <w:b/>
          <w:lang w:val="en-GB"/>
        </w:rPr>
        <w:tab/>
      </w:r>
      <w:r>
        <w:rPr>
          <w:b/>
          <w:lang w:val="en-GB"/>
        </w:rPr>
        <w:tab/>
      </w:r>
      <w:r>
        <w:rPr>
          <w:b/>
          <w:lang w:val="en-GB"/>
        </w:rPr>
        <w:tab/>
      </w:r>
      <w:r>
        <w:rPr>
          <w:b/>
          <w:lang w:val="en-GB"/>
        </w:rPr>
        <w:tab/>
      </w:r>
      <w:r w:rsidRPr="00F20AE1">
        <w:rPr>
          <w:lang w:val="en-GB"/>
        </w:rPr>
        <w:t>(</w:t>
      </w:r>
      <w:r>
        <w:rPr>
          <w:lang w:val="en-GB"/>
        </w:rPr>
        <w:t>C)</w:t>
      </w:r>
      <w:r>
        <w:rPr>
          <w:lang w:val="en-GB"/>
        </w:rPr>
        <w:tab/>
      </w:r>
      <w:r>
        <w:rPr>
          <w:lang w:val="en-GB"/>
        </w:rPr>
        <w:tab/>
      </w:r>
      <w:r w:rsidRPr="00F20AE1">
        <w:rPr>
          <w:lang w:val="en-GB"/>
        </w:rPr>
        <w:t xml:space="preserve">(S-101 DCEG Clause </w:t>
      </w:r>
      <w:r>
        <w:rPr>
          <w:lang w:val="en-GB"/>
        </w:rPr>
        <w:t>14.4</w:t>
      </w:r>
      <w:r w:rsidRPr="00F20AE1">
        <w:rPr>
          <w:lang w:val="en-GB"/>
        </w:rPr>
        <w:t>)</w:t>
      </w:r>
    </w:p>
    <w:p w14:paraId="7D4E1830" w14:textId="285EA817" w:rsidR="00955653" w:rsidRPr="00F20AE1" w:rsidRDefault="00955653" w:rsidP="00955653">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jc w:val="both"/>
        <w:rPr>
          <w:lang w:val="en-GB"/>
        </w:rPr>
      </w:pPr>
      <w:r w:rsidRPr="00F20AE1">
        <w:rPr>
          <w:lang w:val="en-GB"/>
        </w:rPr>
        <w:t xml:space="preserve">All instances of encoding of the S-57 Feature object </w:t>
      </w:r>
      <w:r w:rsidRPr="00F20AE1">
        <w:rPr>
          <w:b/>
          <w:lang w:val="en-GB"/>
        </w:rPr>
        <w:t>PIPSOL</w:t>
      </w:r>
      <w:r w:rsidRPr="00F20AE1">
        <w:rPr>
          <w:lang w:val="en-GB"/>
        </w:rPr>
        <w:t xml:space="preserve"> and its binding attributes will be </w:t>
      </w:r>
      <w:r w:rsidR="00DC541B">
        <w:rPr>
          <w:lang w:val="en-GB"/>
        </w:rPr>
        <w:t>converted</w:t>
      </w:r>
      <w:r w:rsidR="00DC541B" w:rsidRPr="00F20AE1">
        <w:rPr>
          <w:lang w:val="en-GB"/>
        </w:rPr>
        <w:t xml:space="preserve"> </w:t>
      </w:r>
      <w:r w:rsidRPr="00F20AE1">
        <w:rPr>
          <w:lang w:val="en-GB"/>
        </w:rPr>
        <w:t xml:space="preserve">automatically </w:t>
      </w:r>
      <w:r w:rsidR="00DC541B">
        <w:rPr>
          <w:lang w:val="en-GB"/>
        </w:rPr>
        <w:t>to an instance of</w:t>
      </w:r>
      <w:r w:rsidRPr="00F20AE1">
        <w:rPr>
          <w:lang w:val="en-GB"/>
        </w:rPr>
        <w:t xml:space="preserve"> the S-101 feature </w:t>
      </w:r>
      <w:r>
        <w:rPr>
          <w:b/>
          <w:lang w:val="en-GB"/>
        </w:rPr>
        <w:t>Pipeline Submarine/On Land</w:t>
      </w:r>
      <w:r w:rsidRPr="00F20AE1">
        <w:rPr>
          <w:b/>
          <w:lang w:val="en-GB"/>
        </w:rPr>
        <w:t xml:space="preserve"> </w:t>
      </w:r>
      <w:r w:rsidRPr="00F20AE1">
        <w:rPr>
          <w:lang w:val="en-GB"/>
        </w:rPr>
        <w:t>during the automated conversion process.  However the following exceptions apply:</w:t>
      </w:r>
    </w:p>
    <w:p w14:paraId="3802D27D" w14:textId="37593CD5" w:rsidR="00955653" w:rsidRPr="00F20AE1" w:rsidRDefault="00955653" w:rsidP="00C93144">
      <w:pPr>
        <w:pStyle w:val="ListParagraph"/>
        <w:numPr>
          <w:ilvl w:val="0"/>
          <w:numId w:val="20"/>
        </w:num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589"/>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284" w:hanging="284"/>
        <w:jc w:val="both"/>
        <w:rPr>
          <w:lang w:val="en-GB"/>
        </w:rPr>
      </w:pPr>
      <w:r w:rsidRPr="00F20AE1">
        <w:rPr>
          <w:b/>
          <w:lang w:val="en-GB"/>
        </w:rPr>
        <w:t>PIPSOL</w:t>
      </w:r>
      <w:r w:rsidRPr="00F20AE1">
        <w:rPr>
          <w:lang w:val="en-GB"/>
        </w:rPr>
        <w:t xml:space="preserve"> of type point will </w:t>
      </w:r>
      <w:del w:id="1227" w:author="Teh Stand" w:date="2021-08-04T10:29:00Z">
        <w:r w:rsidRPr="00F20AE1" w:rsidDel="00D07244">
          <w:rPr>
            <w:lang w:val="en-GB"/>
          </w:rPr>
          <w:delText>not be converted</w:delText>
        </w:r>
      </w:del>
      <w:ins w:id="1228" w:author="Teh Stand" w:date="2021-08-04T10:29:00Z">
        <w:r w:rsidR="00D07244">
          <w:rPr>
            <w:lang w:val="en-GB"/>
          </w:rPr>
          <w:t xml:space="preserve">convert to an instance of the S-101 feature </w:t>
        </w:r>
      </w:ins>
      <w:ins w:id="1229" w:author="Teh Stand" w:date="2021-08-04T10:30:00Z">
        <w:r w:rsidR="00D07244">
          <w:rPr>
            <w:b/>
            <w:lang w:val="en-GB"/>
          </w:rPr>
          <w:t>Obstruction</w:t>
        </w:r>
        <w:r w:rsidR="00D07244">
          <w:rPr>
            <w:lang w:val="en-GB"/>
          </w:rPr>
          <w:t xml:space="preserve"> if extending from the seabed; or to an instance of the S-101 feature </w:t>
        </w:r>
      </w:ins>
      <w:ins w:id="1230" w:author="Teh Stand" w:date="2021-08-04T10:31:00Z">
        <w:r w:rsidR="00D07244">
          <w:rPr>
            <w:b/>
            <w:lang w:val="en-GB"/>
          </w:rPr>
          <w:t>Landmark</w:t>
        </w:r>
        <w:r w:rsidR="00D07244">
          <w:rPr>
            <w:lang w:val="en-GB"/>
          </w:rPr>
          <w:t xml:space="preserve"> if located on land</w:t>
        </w:r>
      </w:ins>
      <w:r w:rsidRPr="00F20AE1">
        <w:rPr>
          <w:lang w:val="en-GB"/>
        </w:rPr>
        <w:t xml:space="preserve">.  Data Producers will be required to </w:t>
      </w:r>
      <w:ins w:id="1231" w:author="Teh Stand" w:date="2021-08-04T10:28:00Z">
        <w:r w:rsidR="00D07244">
          <w:rPr>
            <w:lang w:val="en-AU"/>
          </w:rPr>
          <w:t xml:space="preserve">evaluate their converted S-101 data </w:t>
        </w:r>
      </w:ins>
      <w:del w:id="1232" w:author="Teh Stand" w:date="2021-08-04T10:28:00Z">
        <w:r w:rsidDel="00D07244">
          <w:rPr>
            <w:lang w:val="en-GB"/>
          </w:rPr>
          <w:delText xml:space="preserve">check their S-57 data holdings </w:delText>
        </w:r>
      </w:del>
      <w:r>
        <w:rPr>
          <w:lang w:val="en-GB"/>
        </w:rPr>
        <w:t xml:space="preserve">and </w:t>
      </w:r>
      <w:del w:id="1233" w:author="Teh Stand" w:date="2021-08-04T10:29:00Z">
        <w:r w:rsidDel="00D07244">
          <w:rPr>
            <w:lang w:val="en-GB"/>
          </w:rPr>
          <w:delText>address</w:delText>
        </w:r>
        <w:r w:rsidRPr="00F20AE1" w:rsidDel="00D07244">
          <w:rPr>
            <w:lang w:val="en-GB"/>
          </w:rPr>
          <w:delText xml:space="preserve"> </w:delText>
        </w:r>
      </w:del>
      <w:ins w:id="1234" w:author="Teh Stand" w:date="2021-08-04T10:29:00Z">
        <w:r w:rsidR="00D07244">
          <w:rPr>
            <w:lang w:val="en-GB"/>
          </w:rPr>
          <w:t>review attribution</w:t>
        </w:r>
        <w:r w:rsidR="00D07244" w:rsidRPr="00F20AE1">
          <w:rPr>
            <w:lang w:val="en-GB"/>
          </w:rPr>
          <w:t xml:space="preserve"> </w:t>
        </w:r>
      </w:ins>
      <w:ins w:id="1235" w:author="Teh Stand" w:date="2021-08-04T10:41:00Z">
        <w:r w:rsidR="0011525D">
          <w:rPr>
            <w:lang w:val="en-GB"/>
          </w:rPr>
          <w:t xml:space="preserve">of these features </w:t>
        </w:r>
      </w:ins>
      <w:r w:rsidRPr="00F20AE1">
        <w:rPr>
          <w:lang w:val="en-GB"/>
        </w:rPr>
        <w:t xml:space="preserve">as </w:t>
      </w:r>
      <w:del w:id="1236" w:author="Teh Stand" w:date="2021-08-04T10:32:00Z">
        <w:r w:rsidRPr="00F20AE1" w:rsidDel="00D07244">
          <w:rPr>
            <w:lang w:val="en-GB"/>
          </w:rPr>
          <w:delText>appropriate</w:delText>
        </w:r>
      </w:del>
      <w:ins w:id="1237" w:author="Teh Stand" w:date="2021-08-04T10:32:00Z">
        <w:r w:rsidR="00D07244">
          <w:rPr>
            <w:lang w:val="en-GB"/>
          </w:rPr>
          <w:t>required</w:t>
        </w:r>
      </w:ins>
      <w:r w:rsidRPr="00F20AE1">
        <w:rPr>
          <w:lang w:val="en-GB"/>
        </w:rPr>
        <w:t>.</w:t>
      </w:r>
    </w:p>
    <w:p w14:paraId="2E3078E0" w14:textId="686DE6F7" w:rsidR="002B03DA" w:rsidRDefault="002B03DA" w:rsidP="0018173B">
      <w:pPr>
        <w:spacing w:after="120"/>
        <w:jc w:val="both"/>
        <w:rPr>
          <w:lang w:val="en-AU"/>
        </w:rPr>
      </w:pPr>
      <w:r>
        <w:rPr>
          <w:lang w:val="en-AU"/>
        </w:rPr>
        <w:t>Data Producers are advised that the following enumerate type attribute</w:t>
      </w:r>
      <w:del w:id="1238" w:author="Teh Stand" w:date="2021-06-02T14:35:00Z">
        <w:r w:rsidDel="009B4184">
          <w:rPr>
            <w:lang w:val="en-AU"/>
          </w:rPr>
          <w:delText>s</w:delText>
        </w:r>
      </w:del>
      <w:r>
        <w:rPr>
          <w:lang w:val="en-AU"/>
        </w:rPr>
        <w:t xml:space="preserve"> </w:t>
      </w:r>
      <w:del w:id="1239" w:author="Teh Stand" w:date="2021-06-02T14:35:00Z">
        <w:r w:rsidDel="009B4184">
          <w:rPr>
            <w:lang w:val="en-AU"/>
          </w:rPr>
          <w:delText xml:space="preserve">have </w:delText>
        </w:r>
      </w:del>
      <w:ins w:id="1240" w:author="Teh Stand" w:date="2021-06-02T14:35:00Z">
        <w:r w:rsidR="009B4184">
          <w:rPr>
            <w:lang w:val="en-AU"/>
          </w:rPr>
          <w:t xml:space="preserve">has </w:t>
        </w:r>
      </w:ins>
      <w:r>
        <w:rPr>
          <w:lang w:val="en-AU"/>
        </w:rPr>
        <w:t xml:space="preserve">restricted allowable enumerate values for </w:t>
      </w:r>
      <w:r>
        <w:rPr>
          <w:b/>
          <w:lang w:val="en-GB"/>
        </w:rPr>
        <w:t>Pipeline Submarine/On Land</w:t>
      </w:r>
      <w:r>
        <w:rPr>
          <w:lang w:val="en-AU"/>
        </w:rPr>
        <w:t xml:space="preserve"> in S-101:</w:t>
      </w:r>
    </w:p>
    <w:p w14:paraId="1499ECBD" w14:textId="0651743F" w:rsidR="002B03DA" w:rsidRDefault="002B03DA" w:rsidP="002B03DA">
      <w:pPr>
        <w:spacing w:after="120"/>
        <w:jc w:val="both"/>
        <w:rPr>
          <w:lang w:val="en-AU"/>
        </w:rPr>
      </w:pPr>
      <w:commentRangeStart w:id="1241"/>
      <w:r>
        <w:rPr>
          <w:b/>
          <w:lang w:val="en-AU"/>
        </w:rPr>
        <w:t>product</w:t>
      </w:r>
      <w:r>
        <w:rPr>
          <w:lang w:val="en-AU"/>
        </w:rPr>
        <w:tab/>
        <w:t>(PRODCT)</w:t>
      </w:r>
      <w:commentRangeEnd w:id="1241"/>
      <w:r w:rsidR="009B4184">
        <w:rPr>
          <w:rStyle w:val="CommentReference"/>
          <w:rFonts w:ascii="Garamond" w:hAnsi="Garamond"/>
          <w:lang w:eastAsia="en-US"/>
        </w:rPr>
        <w:commentReference w:id="1241"/>
      </w:r>
    </w:p>
    <w:p w14:paraId="701BCD73" w14:textId="3072E70C" w:rsidR="002B03DA" w:rsidDel="009B4184" w:rsidRDefault="002B03DA" w:rsidP="002B03DA">
      <w:pPr>
        <w:spacing w:after="120"/>
        <w:jc w:val="both"/>
        <w:rPr>
          <w:del w:id="1242" w:author="Teh Stand" w:date="2021-06-02T14:34:00Z"/>
          <w:lang w:val="en-AU"/>
        </w:rPr>
      </w:pPr>
      <w:del w:id="1243" w:author="Teh Stand" w:date="2021-06-02T14:34:00Z">
        <w:r w:rsidDel="009B4184">
          <w:rPr>
            <w:b/>
            <w:lang w:val="en-AU"/>
          </w:rPr>
          <w:delText>restriction</w:delText>
        </w:r>
        <w:r w:rsidDel="009B4184">
          <w:rPr>
            <w:lang w:val="en-AU"/>
          </w:rPr>
          <w:tab/>
        </w:r>
        <w:r w:rsidRPr="007A62BB" w:rsidDel="009B4184">
          <w:rPr>
            <w:lang w:val="en-AU"/>
          </w:rPr>
          <w:delText>(</w:delText>
        </w:r>
        <w:r w:rsidDel="009B4184">
          <w:rPr>
            <w:lang w:val="en-AU"/>
          </w:rPr>
          <w:delText>RESTRN</w:delText>
        </w:r>
        <w:r w:rsidRPr="007A62BB" w:rsidDel="009B4184">
          <w:rPr>
            <w:lang w:val="en-AU"/>
          </w:rPr>
          <w:delText>)</w:delText>
        </w:r>
      </w:del>
    </w:p>
    <w:p w14:paraId="09989F0F" w14:textId="084DE704" w:rsidR="00985D21" w:rsidRDefault="002B03DA" w:rsidP="002B03DA">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rFonts w:cs="Arial"/>
          <w:bCs/>
          <w:lang w:val="en-AU"/>
        </w:rPr>
      </w:pPr>
      <w:r>
        <w:rPr>
          <w:rFonts w:cs="Arial"/>
          <w:bCs/>
          <w:lang w:val="en-AU"/>
        </w:rPr>
        <w:t xml:space="preserve">See S-101 DCEG clause 14.4 for the listings of allowable values.  Values populated in S-57 for </w:t>
      </w:r>
      <w:del w:id="1244" w:author="Teh Stand" w:date="2021-06-02T14:35:00Z">
        <w:r w:rsidDel="009B4184">
          <w:rPr>
            <w:rFonts w:cs="Arial"/>
            <w:bCs/>
            <w:lang w:val="en-AU"/>
          </w:rPr>
          <w:delText xml:space="preserve">these </w:delText>
        </w:r>
      </w:del>
      <w:ins w:id="1245" w:author="Teh Stand" w:date="2021-06-02T14:35:00Z">
        <w:r w:rsidR="009B4184">
          <w:rPr>
            <w:rFonts w:cs="Arial"/>
            <w:bCs/>
            <w:lang w:val="en-AU"/>
          </w:rPr>
          <w:t xml:space="preserve">this </w:t>
        </w:r>
      </w:ins>
      <w:r>
        <w:rPr>
          <w:rFonts w:cs="Arial"/>
          <w:bCs/>
          <w:lang w:val="en-AU"/>
        </w:rPr>
        <w:t>attribute</w:t>
      </w:r>
      <w:del w:id="1246" w:author="Teh Stand" w:date="2021-06-02T14:35:00Z">
        <w:r w:rsidDel="009B4184">
          <w:rPr>
            <w:rFonts w:cs="Arial"/>
            <w:bCs/>
            <w:lang w:val="en-AU"/>
          </w:rPr>
          <w:delText>s</w:delText>
        </w:r>
      </w:del>
      <w:r>
        <w:rPr>
          <w:rFonts w:cs="Arial"/>
          <w:bCs/>
          <w:lang w:val="en-AU"/>
        </w:rPr>
        <w:t xml:space="preserve"> other than the allowable values will</w:t>
      </w:r>
      <w:r>
        <w:rPr>
          <w:lang w:val="en-AU"/>
        </w:rPr>
        <w:t xml:space="preserve"> not be converted across to S-101</w:t>
      </w:r>
      <w:r w:rsidRPr="00560C1D">
        <w:rPr>
          <w:rFonts w:cs="Arial"/>
          <w:bCs/>
          <w:lang w:val="en-AU"/>
        </w:rPr>
        <w:t>.</w:t>
      </w:r>
      <w:r>
        <w:rPr>
          <w:rFonts w:cs="Arial"/>
          <w:bCs/>
          <w:lang w:val="en-AU"/>
        </w:rPr>
        <w:t xml:space="preserve">  Data Producers are advised to check any populated values for PRODCT </w:t>
      </w:r>
      <w:del w:id="1247" w:author="Teh Stand" w:date="2021-06-02T14:34:00Z">
        <w:r w:rsidDel="009B4184">
          <w:rPr>
            <w:rFonts w:cs="Arial"/>
            <w:bCs/>
            <w:lang w:val="en-AU"/>
          </w:rPr>
          <w:delText xml:space="preserve">and RESTRN </w:delText>
        </w:r>
      </w:del>
      <w:r>
        <w:rPr>
          <w:rFonts w:cs="Arial"/>
          <w:bCs/>
          <w:lang w:val="en-AU"/>
        </w:rPr>
        <w:t xml:space="preserve">on </w:t>
      </w:r>
      <w:r>
        <w:rPr>
          <w:rFonts w:cs="Arial"/>
          <w:b/>
          <w:bCs/>
          <w:lang w:val="en-AU"/>
        </w:rPr>
        <w:t>PIPSOL</w:t>
      </w:r>
      <w:r>
        <w:rPr>
          <w:rFonts w:cs="Arial"/>
          <w:bCs/>
          <w:lang w:val="en-AU"/>
        </w:rPr>
        <w:t xml:space="preserve"> and amend appropriately.</w:t>
      </w:r>
    </w:p>
    <w:p w14:paraId="77B30336" w14:textId="77777777" w:rsidR="00151852" w:rsidRDefault="00151852" w:rsidP="00151852">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jc w:val="both"/>
        <w:rPr>
          <w:lang w:val="en-AU"/>
        </w:rPr>
      </w:pPr>
      <w:r>
        <w:rPr>
          <w:lang w:val="en-AU"/>
        </w:rPr>
        <w:t>The following additional requirements for S-57 attribution must be noted:</w:t>
      </w:r>
    </w:p>
    <w:p w14:paraId="298F302B" w14:textId="6629DF24" w:rsidR="00151852" w:rsidRDefault="00151852" w:rsidP="00C93144">
      <w:pPr>
        <w:pStyle w:val="ListParagraph"/>
        <w:numPr>
          <w:ilvl w:val="0"/>
          <w:numId w:val="20"/>
        </w:numPr>
        <w:tabs>
          <w:tab w:val="left" w:pos="0"/>
          <w:tab w:val="left" w:pos="283"/>
          <w:tab w:val="left" w:pos="566"/>
          <w:tab w:val="left" w:pos="851"/>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284" w:hanging="284"/>
        <w:jc w:val="both"/>
        <w:rPr>
          <w:rFonts w:cs="Arial"/>
          <w:bCs/>
          <w:lang w:val="en-AU"/>
        </w:rPr>
      </w:pPr>
      <w:r>
        <w:rPr>
          <w:rFonts w:cs="Arial"/>
          <w:bCs/>
          <w:lang w:val="en-AU"/>
        </w:rPr>
        <w:t xml:space="preserve">The S-101 attribute </w:t>
      </w:r>
      <w:r>
        <w:rPr>
          <w:rFonts w:cs="Arial"/>
          <w:b/>
          <w:bCs/>
          <w:lang w:val="en-AU"/>
        </w:rPr>
        <w:t>category of pipeline/pipe</w:t>
      </w:r>
      <w:r>
        <w:rPr>
          <w:rFonts w:cs="Arial"/>
          <w:bCs/>
          <w:lang w:val="en-AU"/>
        </w:rPr>
        <w:t xml:space="preserve"> includes the new enumerate value </w:t>
      </w:r>
      <w:r>
        <w:rPr>
          <w:rFonts w:cs="Arial"/>
          <w:bCs/>
          <w:i/>
          <w:lang w:val="en-AU"/>
        </w:rPr>
        <w:t>7</w:t>
      </w:r>
      <w:r>
        <w:rPr>
          <w:rFonts w:cs="Arial"/>
          <w:bCs/>
          <w:lang w:val="en-AU"/>
        </w:rPr>
        <w:t xml:space="preserve"> (bubble curtain).  This information is encoded in S-57 on </w:t>
      </w:r>
      <w:r>
        <w:rPr>
          <w:rFonts w:cs="Arial"/>
          <w:b/>
          <w:bCs/>
          <w:lang w:val="en-AU"/>
        </w:rPr>
        <w:t>PIPSOL</w:t>
      </w:r>
      <w:r>
        <w:rPr>
          <w:rFonts w:cs="Arial"/>
          <w:bCs/>
          <w:lang w:val="en-AU"/>
        </w:rPr>
        <w:t xml:space="preserve"> </w:t>
      </w:r>
      <w:r w:rsidRPr="00231F30">
        <w:rPr>
          <w:rFonts w:cs="Arial"/>
          <w:bCs/>
          <w:lang w:val="en-AU"/>
        </w:rPr>
        <w:t>using</w:t>
      </w:r>
      <w:r>
        <w:rPr>
          <w:rFonts w:cs="Arial"/>
          <w:bCs/>
          <w:lang w:val="en-AU"/>
        </w:rPr>
        <w:t xml:space="preserve"> the attribute CATPIP value </w:t>
      </w:r>
      <w:r>
        <w:rPr>
          <w:rFonts w:cs="Arial"/>
          <w:bCs/>
          <w:i/>
          <w:lang w:val="en-AU"/>
        </w:rPr>
        <w:t>5</w:t>
      </w:r>
      <w:r>
        <w:rPr>
          <w:rFonts w:cs="Arial"/>
          <w:bCs/>
          <w:lang w:val="en-AU"/>
        </w:rPr>
        <w:t xml:space="preserve"> (bubbler system).  </w:t>
      </w:r>
      <w:r>
        <w:rPr>
          <w:lang w:val="en-AU"/>
        </w:rPr>
        <w:t xml:space="preserve">Data Producers will be required to evaluate their converted S-101 data and amend this attribution </w:t>
      </w:r>
      <w:r w:rsidR="007B461E">
        <w:rPr>
          <w:lang w:val="en-AU"/>
        </w:rPr>
        <w:t>if considered necessary</w:t>
      </w:r>
      <w:r>
        <w:rPr>
          <w:lang w:val="en-AU"/>
        </w:rPr>
        <w:t>.</w:t>
      </w:r>
    </w:p>
    <w:p w14:paraId="51AF9CC6" w14:textId="77777777" w:rsidR="006B2826" w:rsidRPr="00F20AE1" w:rsidRDefault="006B2826" w:rsidP="00C93144">
      <w:pPr>
        <w:pStyle w:val="Heading3"/>
        <w:keepLines/>
        <w:numPr>
          <w:ilvl w:val="2"/>
          <w:numId w:val="13"/>
        </w:numPr>
        <w:tabs>
          <w:tab w:val="clear" w:pos="283"/>
          <w:tab w:val="clear" w:pos="566"/>
          <w:tab w:val="clear" w:pos="720"/>
          <w:tab w:val="clear" w:pos="850"/>
          <w:tab w:val="clear" w:pos="915"/>
          <w:tab w:val="clear" w:pos="2911"/>
          <w:tab w:val="left" w:pos="851"/>
        </w:tabs>
        <w:spacing w:before="240" w:after="120"/>
        <w:ind w:left="851" w:hanging="851"/>
        <w:rPr>
          <w:bCs/>
          <w:lang w:val="en-GB"/>
        </w:rPr>
      </w:pPr>
      <w:bookmarkStart w:id="1248" w:name="_Toc422735843"/>
      <w:bookmarkStart w:id="1249" w:name="_Toc460900622"/>
      <w:bookmarkStart w:id="1250" w:name="_Toc68293341"/>
      <w:r w:rsidRPr="00F20AE1">
        <w:rPr>
          <w:bCs/>
          <w:lang w:val="en-GB"/>
        </w:rPr>
        <w:t>Diffusers, cribs</w:t>
      </w:r>
      <w:bookmarkEnd w:id="1248"/>
      <w:bookmarkEnd w:id="1249"/>
      <w:bookmarkEnd w:id="1250"/>
    </w:p>
    <w:p w14:paraId="7FD71EC0" w14:textId="020212AD" w:rsidR="007B461E" w:rsidRDefault="007B461E" w:rsidP="007B461E">
      <w:pPr>
        <w:spacing w:after="120"/>
        <w:jc w:val="both"/>
        <w:rPr>
          <w:rFonts w:cs="Arial"/>
          <w:bCs/>
          <w:lang w:val="en-AU"/>
        </w:rPr>
      </w:pPr>
      <w:r>
        <w:rPr>
          <w:rFonts w:cs="Arial"/>
          <w:bCs/>
          <w:lang w:val="en-AU"/>
        </w:rPr>
        <w:t>The guidance for the encoding of diffusers and cribs remains unchanged in S-101</w:t>
      </w:r>
      <w:r w:rsidRPr="00560C1D">
        <w:rPr>
          <w:rFonts w:cs="Arial"/>
          <w:bCs/>
          <w:lang w:val="en-AU"/>
        </w:rPr>
        <w:t>.</w:t>
      </w:r>
      <w:r>
        <w:rPr>
          <w:rFonts w:cs="Arial"/>
          <w:bCs/>
          <w:lang w:val="en-AU"/>
        </w:rPr>
        <w:t xml:space="preserve">  See S-101 DCEG clause </w:t>
      </w:r>
      <w:r w:rsidR="007B1614">
        <w:rPr>
          <w:rFonts w:cs="Arial"/>
          <w:bCs/>
          <w:lang w:val="en-AU"/>
        </w:rPr>
        <w:t>14.4.2</w:t>
      </w:r>
      <w:r>
        <w:rPr>
          <w:rFonts w:cs="Arial"/>
          <w:bCs/>
          <w:lang w:val="en-AU"/>
        </w:rPr>
        <w:t>.</w:t>
      </w:r>
    </w:p>
    <w:p w14:paraId="74ECB54E" w14:textId="3B5B9461" w:rsidR="006B2826" w:rsidRPr="00F20AE1" w:rsidRDefault="006B2826" w:rsidP="00C93144">
      <w:pPr>
        <w:pStyle w:val="Heading3"/>
        <w:keepLines/>
        <w:numPr>
          <w:ilvl w:val="2"/>
          <w:numId w:val="13"/>
        </w:numPr>
        <w:tabs>
          <w:tab w:val="clear" w:pos="283"/>
          <w:tab w:val="clear" w:pos="566"/>
          <w:tab w:val="clear" w:pos="720"/>
          <w:tab w:val="clear" w:pos="850"/>
          <w:tab w:val="clear" w:pos="915"/>
          <w:tab w:val="clear" w:pos="2911"/>
          <w:tab w:val="left" w:pos="851"/>
        </w:tabs>
        <w:spacing w:before="240" w:after="120"/>
        <w:ind w:left="851" w:hanging="851"/>
        <w:rPr>
          <w:bCs/>
          <w:lang w:val="en-GB"/>
        </w:rPr>
      </w:pPr>
      <w:bookmarkStart w:id="1251" w:name="_Toc422735845"/>
      <w:bookmarkStart w:id="1252" w:name="_Toc460900623"/>
      <w:bookmarkStart w:id="1253" w:name="_Toc68293342"/>
      <w:r w:rsidRPr="00F20AE1">
        <w:rPr>
          <w:bCs/>
          <w:lang w:val="en-GB"/>
        </w:rPr>
        <w:t>Overhead pipelines</w:t>
      </w:r>
      <w:bookmarkEnd w:id="1251"/>
      <w:bookmarkEnd w:id="1252"/>
      <w:bookmarkEnd w:id="1253"/>
    </w:p>
    <w:p w14:paraId="07FF131C" w14:textId="14B09DBE" w:rsidR="007B1614" w:rsidRDefault="007B1614" w:rsidP="007B1614">
      <w:pPr>
        <w:keepNext/>
        <w:keepLines/>
        <w:tabs>
          <w:tab w:val="left" w:pos="0"/>
          <w:tab w:val="left" w:pos="283"/>
          <w:tab w:val="left" w:pos="566"/>
          <w:tab w:val="left" w:pos="850"/>
          <w:tab w:val="left" w:pos="1134"/>
          <w:tab w:val="left" w:pos="1418"/>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S-57 Geo object:</w:t>
      </w:r>
      <w:r w:rsidRPr="00F20AE1">
        <w:rPr>
          <w:lang w:val="en-GB"/>
        </w:rPr>
        <w:tab/>
      </w:r>
      <w:r w:rsidRPr="00F20AE1">
        <w:rPr>
          <w:lang w:val="en-GB"/>
        </w:rPr>
        <w:tab/>
        <w:t>Pipeline overhead (</w:t>
      </w:r>
      <w:r w:rsidRPr="00F20AE1">
        <w:rPr>
          <w:b/>
          <w:lang w:val="en-GB"/>
        </w:rPr>
        <w:t>PIPOHD</w:t>
      </w:r>
      <w:r w:rsidRPr="00F20AE1">
        <w:rPr>
          <w:lang w:val="en-GB"/>
        </w:rPr>
        <w:t>)</w:t>
      </w:r>
      <w:r>
        <w:rPr>
          <w:lang w:val="en-GB"/>
        </w:rPr>
        <w:tab/>
      </w:r>
      <w:r>
        <w:rPr>
          <w:lang w:val="en-GB"/>
        </w:rPr>
        <w:tab/>
      </w:r>
      <w:r w:rsidRPr="00F20AE1">
        <w:rPr>
          <w:lang w:val="en-GB"/>
        </w:rPr>
        <w:t>(</w:t>
      </w:r>
      <w:r>
        <w:rPr>
          <w:lang w:val="en-GB"/>
        </w:rPr>
        <w:t>L</w:t>
      </w:r>
      <w:r w:rsidRPr="00F20AE1">
        <w:rPr>
          <w:lang w:val="en-GB"/>
        </w:rPr>
        <w:t>)</w:t>
      </w:r>
    </w:p>
    <w:p w14:paraId="5F8CD3B0" w14:textId="52633B18" w:rsidR="007B1614" w:rsidRDefault="007B1614" w:rsidP="007B1614">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w:t>
      </w:r>
      <w:r w:rsidR="006F1C0D">
        <w:rPr>
          <w:u w:val="single"/>
          <w:lang w:val="en-GB"/>
        </w:rPr>
        <w:t>-</w:t>
      </w:r>
      <w:r w:rsidRPr="00F20AE1">
        <w:rPr>
          <w:u w:val="single"/>
          <w:lang w:val="en-GB"/>
        </w:rPr>
        <w:t>101 Geo feature</w:t>
      </w:r>
      <w:r w:rsidRPr="00F20AE1">
        <w:rPr>
          <w:lang w:val="en-GB"/>
        </w:rPr>
        <w:t>:</w:t>
      </w:r>
      <w:r w:rsidRPr="00F20AE1">
        <w:rPr>
          <w:lang w:val="en-GB"/>
        </w:rPr>
        <w:tab/>
      </w:r>
      <w:r>
        <w:rPr>
          <w:b/>
          <w:lang w:val="en-GB"/>
        </w:rPr>
        <w:t>Pipeline Overhead</w:t>
      </w:r>
      <w:r>
        <w:rPr>
          <w:b/>
          <w:lang w:val="en-GB"/>
        </w:rPr>
        <w:tab/>
      </w:r>
      <w:r>
        <w:rPr>
          <w:b/>
          <w:lang w:val="en-GB"/>
        </w:rPr>
        <w:tab/>
      </w:r>
      <w:r>
        <w:rPr>
          <w:b/>
          <w:lang w:val="en-GB"/>
        </w:rPr>
        <w:tab/>
      </w:r>
      <w:r>
        <w:rPr>
          <w:b/>
          <w:lang w:val="en-GB"/>
        </w:rPr>
        <w:tab/>
      </w:r>
      <w:r>
        <w:rPr>
          <w:b/>
          <w:lang w:val="en-GB"/>
        </w:rPr>
        <w:tab/>
      </w:r>
      <w:r w:rsidRPr="00F20AE1">
        <w:rPr>
          <w:lang w:val="en-GB"/>
        </w:rPr>
        <w:t>(</w:t>
      </w:r>
      <w:r>
        <w:rPr>
          <w:lang w:val="en-GB"/>
        </w:rPr>
        <w:t>C)</w:t>
      </w:r>
      <w:r>
        <w:rPr>
          <w:lang w:val="en-GB"/>
        </w:rPr>
        <w:tab/>
      </w:r>
      <w:r>
        <w:rPr>
          <w:lang w:val="en-GB"/>
        </w:rPr>
        <w:tab/>
      </w:r>
      <w:r>
        <w:rPr>
          <w:lang w:val="en-GB"/>
        </w:rPr>
        <w:tab/>
      </w:r>
      <w:r>
        <w:rPr>
          <w:lang w:val="en-GB"/>
        </w:rPr>
        <w:tab/>
      </w:r>
      <w:r w:rsidRPr="00F20AE1">
        <w:rPr>
          <w:lang w:val="en-GB"/>
        </w:rPr>
        <w:t xml:space="preserve">(S-101 DCEG Clause </w:t>
      </w:r>
      <w:r>
        <w:rPr>
          <w:lang w:val="en-GB"/>
        </w:rPr>
        <w:t>6.10</w:t>
      </w:r>
      <w:r w:rsidRPr="00F20AE1">
        <w:rPr>
          <w:lang w:val="en-GB"/>
        </w:rPr>
        <w:t>)</w:t>
      </w:r>
    </w:p>
    <w:p w14:paraId="69153B87" w14:textId="582400C2" w:rsidR="00202CB4" w:rsidRDefault="00202CB4" w:rsidP="00202CB4">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AU"/>
        </w:rPr>
      </w:pPr>
      <w:r>
        <w:rPr>
          <w:lang w:val="en-AU"/>
        </w:rPr>
        <w:t>All instances of encoding of the S-57 Feature object</w:t>
      </w:r>
      <w:r w:rsidRPr="00560C1D">
        <w:rPr>
          <w:lang w:val="en-AU"/>
        </w:rPr>
        <w:t xml:space="preserve"> </w:t>
      </w:r>
      <w:r w:rsidRPr="00F20AE1">
        <w:rPr>
          <w:b/>
          <w:lang w:val="en-GB"/>
        </w:rPr>
        <w:t>PIPOHD</w:t>
      </w:r>
      <w:r w:rsidRPr="00560C1D">
        <w:rPr>
          <w:lang w:val="en-AU"/>
        </w:rPr>
        <w:t xml:space="preserve"> </w:t>
      </w:r>
      <w:r>
        <w:rPr>
          <w:lang w:val="en-AU"/>
        </w:rPr>
        <w:t xml:space="preserve">and its binding attributes will be </w:t>
      </w:r>
      <w:r w:rsidR="00DC541B">
        <w:rPr>
          <w:lang w:val="en-AU"/>
        </w:rPr>
        <w:t xml:space="preserve">converted </w:t>
      </w:r>
      <w:r>
        <w:rPr>
          <w:lang w:val="en-AU"/>
        </w:rPr>
        <w:t xml:space="preserve">automatically </w:t>
      </w:r>
      <w:r w:rsidR="00DC541B">
        <w:rPr>
          <w:lang w:val="en-GB"/>
        </w:rPr>
        <w:t>to an instance of</w:t>
      </w:r>
      <w:r>
        <w:rPr>
          <w:lang w:val="en-AU"/>
        </w:rPr>
        <w:t xml:space="preserve"> the S-101 feature </w:t>
      </w:r>
      <w:r>
        <w:rPr>
          <w:b/>
          <w:lang w:val="en-GB"/>
        </w:rPr>
        <w:t>Pipeline Overhead</w:t>
      </w:r>
      <w:r>
        <w:rPr>
          <w:b/>
          <w:lang w:val="en-AU"/>
        </w:rPr>
        <w:t xml:space="preserve"> </w:t>
      </w:r>
      <w:r>
        <w:rPr>
          <w:lang w:val="en-AU"/>
        </w:rPr>
        <w:t>during the automated conversion process.</w:t>
      </w:r>
    </w:p>
    <w:p w14:paraId="3CD1BB3C" w14:textId="73EC962E" w:rsidR="006B2826" w:rsidRPr="00F20AE1" w:rsidRDefault="006B2826" w:rsidP="00C93144">
      <w:pPr>
        <w:pStyle w:val="Heading3"/>
        <w:keepLines/>
        <w:numPr>
          <w:ilvl w:val="2"/>
          <w:numId w:val="13"/>
        </w:numPr>
        <w:tabs>
          <w:tab w:val="clear" w:pos="283"/>
          <w:tab w:val="clear" w:pos="566"/>
          <w:tab w:val="clear" w:pos="720"/>
          <w:tab w:val="clear" w:pos="850"/>
          <w:tab w:val="clear" w:pos="915"/>
          <w:tab w:val="clear" w:pos="2911"/>
          <w:tab w:val="left" w:pos="851"/>
        </w:tabs>
        <w:spacing w:before="240" w:after="120"/>
        <w:ind w:left="851" w:hanging="851"/>
        <w:rPr>
          <w:bCs/>
          <w:lang w:val="en-GB"/>
        </w:rPr>
      </w:pPr>
      <w:bookmarkStart w:id="1254" w:name="_Toc422735847"/>
      <w:bookmarkStart w:id="1255" w:name="_Toc460900624"/>
      <w:bookmarkStart w:id="1256" w:name="_Toc68293343"/>
      <w:r w:rsidRPr="00F20AE1">
        <w:rPr>
          <w:bCs/>
          <w:lang w:val="en-GB"/>
        </w:rPr>
        <w:t>Pipeline areas</w:t>
      </w:r>
      <w:bookmarkEnd w:id="1254"/>
      <w:bookmarkEnd w:id="1255"/>
      <w:bookmarkEnd w:id="1256"/>
    </w:p>
    <w:p w14:paraId="66655002" w14:textId="28605E6D" w:rsidR="00942413" w:rsidRDefault="00942413" w:rsidP="00942413">
      <w:pPr>
        <w:keepNext/>
        <w:keepLines/>
        <w:tabs>
          <w:tab w:val="left" w:pos="0"/>
          <w:tab w:val="left" w:pos="283"/>
          <w:tab w:val="left" w:pos="566"/>
          <w:tab w:val="left" w:pos="850"/>
          <w:tab w:val="left" w:pos="1134"/>
          <w:tab w:val="left" w:pos="1418"/>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S-57 Geo object:</w:t>
      </w:r>
      <w:r w:rsidRPr="00F20AE1">
        <w:rPr>
          <w:lang w:val="en-GB"/>
        </w:rPr>
        <w:tab/>
      </w:r>
      <w:r w:rsidRPr="00F20AE1">
        <w:rPr>
          <w:lang w:val="en-GB"/>
        </w:rPr>
        <w:tab/>
        <w:t>Pipeline area (</w:t>
      </w:r>
      <w:r w:rsidRPr="00F20AE1">
        <w:rPr>
          <w:b/>
          <w:lang w:val="en-GB"/>
        </w:rPr>
        <w:t>PIPARE</w:t>
      </w:r>
      <w:r w:rsidRPr="00F20AE1">
        <w:rPr>
          <w:lang w:val="en-GB"/>
        </w:rPr>
        <w:t>)</w:t>
      </w:r>
      <w:r>
        <w:rPr>
          <w:lang w:val="en-GB"/>
        </w:rPr>
        <w:tab/>
      </w:r>
      <w:r>
        <w:rPr>
          <w:lang w:val="en-GB"/>
        </w:rPr>
        <w:tab/>
      </w:r>
      <w:r w:rsidR="00EA3706">
        <w:rPr>
          <w:lang w:val="en-GB"/>
        </w:rPr>
        <w:tab/>
      </w:r>
      <w:r w:rsidRPr="00F20AE1">
        <w:rPr>
          <w:lang w:val="en-GB"/>
        </w:rPr>
        <w:t>(</w:t>
      </w:r>
      <w:r>
        <w:rPr>
          <w:lang w:val="en-GB"/>
        </w:rPr>
        <w:t>P</w:t>
      </w:r>
      <w:proofErr w:type="gramStart"/>
      <w:r>
        <w:rPr>
          <w:lang w:val="en-GB"/>
        </w:rPr>
        <w:t>,A</w:t>
      </w:r>
      <w:proofErr w:type="gramEnd"/>
      <w:r w:rsidRPr="00F20AE1">
        <w:rPr>
          <w:lang w:val="en-GB"/>
        </w:rPr>
        <w:t>)</w:t>
      </w:r>
    </w:p>
    <w:p w14:paraId="57BB5D14" w14:textId="783DFCA6" w:rsidR="00942413" w:rsidRDefault="00942413" w:rsidP="00942413">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w:t>
      </w:r>
      <w:r w:rsidR="006F1C0D">
        <w:rPr>
          <w:u w:val="single"/>
          <w:lang w:val="en-GB"/>
        </w:rPr>
        <w:t>-</w:t>
      </w:r>
      <w:r w:rsidRPr="00F20AE1">
        <w:rPr>
          <w:u w:val="single"/>
          <w:lang w:val="en-GB"/>
        </w:rPr>
        <w:t>101 Geo feature</w:t>
      </w:r>
      <w:r w:rsidRPr="00F20AE1">
        <w:rPr>
          <w:lang w:val="en-GB"/>
        </w:rPr>
        <w:t>:</w:t>
      </w:r>
      <w:r w:rsidRPr="00F20AE1">
        <w:rPr>
          <w:lang w:val="en-GB"/>
        </w:rPr>
        <w:tab/>
      </w:r>
      <w:r w:rsidR="003C0006" w:rsidRPr="003C0006">
        <w:rPr>
          <w:b/>
          <w:lang w:val="en-GB"/>
        </w:rPr>
        <w:t xml:space="preserve">Submarine </w:t>
      </w:r>
      <w:r>
        <w:rPr>
          <w:b/>
          <w:lang w:val="en-GB"/>
        </w:rPr>
        <w:t>Pipeline Area</w:t>
      </w:r>
      <w:r>
        <w:rPr>
          <w:b/>
          <w:lang w:val="en-GB"/>
        </w:rPr>
        <w:tab/>
      </w:r>
      <w:r>
        <w:rPr>
          <w:b/>
          <w:lang w:val="en-GB"/>
        </w:rPr>
        <w:tab/>
      </w:r>
      <w:r w:rsidRPr="00F20AE1">
        <w:rPr>
          <w:lang w:val="en-GB"/>
        </w:rPr>
        <w:t>(</w:t>
      </w:r>
      <w:r>
        <w:rPr>
          <w:lang w:val="en-GB"/>
        </w:rPr>
        <w:t>P</w:t>
      </w:r>
      <w:proofErr w:type="gramStart"/>
      <w:r>
        <w:rPr>
          <w:lang w:val="en-GB"/>
        </w:rPr>
        <w:t>,S</w:t>
      </w:r>
      <w:proofErr w:type="gramEnd"/>
      <w:r>
        <w:rPr>
          <w:lang w:val="en-GB"/>
        </w:rPr>
        <w:t>)</w:t>
      </w:r>
      <w:r>
        <w:rPr>
          <w:lang w:val="en-GB"/>
        </w:rPr>
        <w:tab/>
      </w:r>
      <w:r>
        <w:rPr>
          <w:lang w:val="en-GB"/>
        </w:rPr>
        <w:tab/>
      </w:r>
      <w:r>
        <w:rPr>
          <w:lang w:val="en-GB"/>
        </w:rPr>
        <w:tab/>
      </w:r>
      <w:r>
        <w:rPr>
          <w:lang w:val="en-GB"/>
        </w:rPr>
        <w:tab/>
      </w:r>
      <w:r w:rsidRPr="00F20AE1">
        <w:rPr>
          <w:lang w:val="en-GB"/>
        </w:rPr>
        <w:t xml:space="preserve">(S-101 DCEG Clause </w:t>
      </w:r>
      <w:r>
        <w:rPr>
          <w:lang w:val="en-GB"/>
        </w:rPr>
        <w:t>14.5</w:t>
      </w:r>
      <w:r w:rsidRPr="00F20AE1">
        <w:rPr>
          <w:lang w:val="en-GB"/>
        </w:rPr>
        <w:t>)</w:t>
      </w:r>
    </w:p>
    <w:p w14:paraId="76DF8198" w14:textId="435011A3" w:rsidR="003C0006" w:rsidRDefault="003C0006" w:rsidP="0018173B">
      <w:pPr>
        <w:spacing w:after="120"/>
        <w:jc w:val="both"/>
        <w:rPr>
          <w:lang w:val="en-AU"/>
        </w:rPr>
      </w:pPr>
      <w:r>
        <w:rPr>
          <w:lang w:val="en-AU"/>
        </w:rPr>
        <w:t>All instances of encoding of the S-57 Feature object</w:t>
      </w:r>
      <w:r w:rsidRPr="00560C1D">
        <w:rPr>
          <w:lang w:val="en-AU"/>
        </w:rPr>
        <w:t xml:space="preserve"> </w:t>
      </w:r>
      <w:r w:rsidRPr="00F20AE1">
        <w:rPr>
          <w:b/>
          <w:lang w:val="en-GB"/>
        </w:rPr>
        <w:t>PIPARE</w:t>
      </w:r>
      <w:r w:rsidRPr="00560C1D">
        <w:rPr>
          <w:lang w:val="en-AU"/>
        </w:rPr>
        <w:t xml:space="preserve"> </w:t>
      </w:r>
      <w:r>
        <w:rPr>
          <w:lang w:val="en-AU"/>
        </w:rPr>
        <w:t xml:space="preserve">and its binding attributes will be </w:t>
      </w:r>
      <w:r w:rsidR="00DC541B">
        <w:rPr>
          <w:lang w:val="en-AU"/>
        </w:rPr>
        <w:t xml:space="preserve">converted </w:t>
      </w:r>
      <w:r>
        <w:rPr>
          <w:lang w:val="en-AU"/>
        </w:rPr>
        <w:t xml:space="preserve">automatically </w:t>
      </w:r>
      <w:r w:rsidR="00DC541B">
        <w:rPr>
          <w:lang w:val="en-GB"/>
        </w:rPr>
        <w:t>to an instance of</w:t>
      </w:r>
      <w:r>
        <w:rPr>
          <w:lang w:val="en-AU"/>
        </w:rPr>
        <w:t xml:space="preserve"> the S-101 feature </w:t>
      </w:r>
      <w:r w:rsidR="00764A77">
        <w:rPr>
          <w:b/>
          <w:lang w:val="en-AU"/>
        </w:rPr>
        <w:t xml:space="preserve">Submarine </w:t>
      </w:r>
      <w:r>
        <w:rPr>
          <w:b/>
          <w:lang w:val="en-GB"/>
        </w:rPr>
        <w:t>Pipeline Area</w:t>
      </w:r>
      <w:r>
        <w:rPr>
          <w:b/>
          <w:lang w:val="en-AU"/>
        </w:rPr>
        <w:t xml:space="preserve"> </w:t>
      </w:r>
      <w:r>
        <w:rPr>
          <w:lang w:val="en-AU"/>
        </w:rPr>
        <w:t xml:space="preserve">during the automated conversion process.  However, Data Producers are advised that the following enumerate type attributes have restricted allowable enumerate values for </w:t>
      </w:r>
      <w:r w:rsidR="00764A77">
        <w:rPr>
          <w:b/>
          <w:lang w:val="en-AU"/>
        </w:rPr>
        <w:t xml:space="preserve">Submarine </w:t>
      </w:r>
      <w:r>
        <w:rPr>
          <w:b/>
          <w:lang w:val="en-GB"/>
        </w:rPr>
        <w:t>Pipeline Area</w:t>
      </w:r>
      <w:r>
        <w:rPr>
          <w:lang w:val="en-AU"/>
        </w:rPr>
        <w:t xml:space="preserve"> in S-101:</w:t>
      </w:r>
    </w:p>
    <w:p w14:paraId="777B9D60" w14:textId="77777777" w:rsidR="003C0006" w:rsidRDefault="003C0006" w:rsidP="003C0006">
      <w:pPr>
        <w:spacing w:after="120"/>
        <w:jc w:val="both"/>
        <w:rPr>
          <w:lang w:val="en-AU"/>
        </w:rPr>
      </w:pPr>
      <w:r>
        <w:rPr>
          <w:b/>
          <w:lang w:val="en-AU"/>
        </w:rPr>
        <w:lastRenderedPageBreak/>
        <w:t>product</w:t>
      </w:r>
      <w:r>
        <w:rPr>
          <w:lang w:val="en-AU"/>
        </w:rPr>
        <w:tab/>
        <w:t>(PRODCT)</w:t>
      </w:r>
    </w:p>
    <w:p w14:paraId="5C516123" w14:textId="77777777" w:rsidR="003C0006" w:rsidRDefault="003C0006" w:rsidP="003C0006">
      <w:pPr>
        <w:spacing w:after="120"/>
        <w:jc w:val="both"/>
        <w:rPr>
          <w:lang w:val="en-AU"/>
        </w:rPr>
      </w:pPr>
      <w:r>
        <w:rPr>
          <w:b/>
          <w:lang w:val="en-AU"/>
        </w:rPr>
        <w:t>restriction</w:t>
      </w:r>
      <w:r>
        <w:rPr>
          <w:lang w:val="en-AU"/>
        </w:rPr>
        <w:tab/>
      </w:r>
      <w:r w:rsidRPr="007A62BB">
        <w:rPr>
          <w:lang w:val="en-AU"/>
        </w:rPr>
        <w:t>(</w:t>
      </w:r>
      <w:r>
        <w:rPr>
          <w:lang w:val="en-AU"/>
        </w:rPr>
        <w:t>RESTRN</w:t>
      </w:r>
      <w:r w:rsidRPr="007A62BB">
        <w:rPr>
          <w:lang w:val="en-AU"/>
        </w:rPr>
        <w:t>)</w:t>
      </w:r>
    </w:p>
    <w:p w14:paraId="39085FE5" w14:textId="6153D14F" w:rsidR="003C0006" w:rsidRDefault="003C0006" w:rsidP="003C0006">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rFonts w:cs="Arial"/>
          <w:bCs/>
          <w:lang w:val="en-AU"/>
        </w:rPr>
      </w:pPr>
      <w:r>
        <w:rPr>
          <w:rFonts w:cs="Arial"/>
          <w:bCs/>
          <w:lang w:val="en-AU"/>
        </w:rPr>
        <w:t>See S-101 DCEG clause 14.5 for the listings of allowable values.  Values populated in S-57 for these attributes other than the allowable values will</w:t>
      </w:r>
      <w:r>
        <w:rPr>
          <w:lang w:val="en-AU"/>
        </w:rPr>
        <w:t xml:space="preserve"> not be converted across to S-101</w:t>
      </w:r>
      <w:r w:rsidRPr="00560C1D">
        <w:rPr>
          <w:rFonts w:cs="Arial"/>
          <w:bCs/>
          <w:lang w:val="en-AU"/>
        </w:rPr>
        <w:t>.</w:t>
      </w:r>
      <w:r>
        <w:rPr>
          <w:rFonts w:cs="Arial"/>
          <w:bCs/>
          <w:lang w:val="en-AU"/>
        </w:rPr>
        <w:t xml:space="preserve">  Data Producers are advised to check any populated values for PRODCT and RESTRN on </w:t>
      </w:r>
      <w:r w:rsidRPr="00F20AE1">
        <w:rPr>
          <w:b/>
          <w:lang w:val="en-GB"/>
        </w:rPr>
        <w:t>PIPARE</w:t>
      </w:r>
      <w:r>
        <w:rPr>
          <w:rFonts w:cs="Arial"/>
          <w:bCs/>
          <w:lang w:val="en-AU"/>
        </w:rPr>
        <w:t xml:space="preserve"> and amend appropriately.</w:t>
      </w:r>
    </w:p>
    <w:p w14:paraId="30E384E6" w14:textId="06C44E09" w:rsidR="006B2826" w:rsidRPr="00F20AE1" w:rsidRDefault="006B2826" w:rsidP="00C93144">
      <w:pPr>
        <w:pStyle w:val="Heading2"/>
        <w:numPr>
          <w:ilvl w:val="1"/>
          <w:numId w:val="13"/>
        </w:numPr>
        <w:tabs>
          <w:tab w:val="clear" w:pos="283"/>
          <w:tab w:val="clear" w:pos="576"/>
          <w:tab w:val="clear" w:pos="720"/>
          <w:tab w:val="clear" w:pos="850"/>
          <w:tab w:val="clear" w:pos="915"/>
          <w:tab w:val="clear" w:pos="2911"/>
          <w:tab w:val="left" w:pos="851"/>
        </w:tabs>
        <w:spacing w:before="240" w:after="120"/>
        <w:ind w:left="851" w:hanging="851"/>
        <w:rPr>
          <w:bCs/>
          <w:sz w:val="20"/>
          <w:lang w:val="en-GB"/>
        </w:rPr>
      </w:pPr>
      <w:bookmarkStart w:id="1257" w:name="_Toc422735849"/>
      <w:bookmarkStart w:id="1258" w:name="_Toc460900625"/>
      <w:bookmarkStart w:id="1259" w:name="_Toc68293344"/>
      <w:r w:rsidRPr="00F20AE1">
        <w:rPr>
          <w:bCs/>
          <w:lang w:val="en-GB"/>
        </w:rPr>
        <w:t>Oil and Gas fields</w:t>
      </w:r>
      <w:bookmarkEnd w:id="1257"/>
      <w:bookmarkEnd w:id="1258"/>
      <w:bookmarkEnd w:id="1259"/>
    </w:p>
    <w:p w14:paraId="236E2EB1" w14:textId="754D04D9" w:rsidR="006B2826" w:rsidRPr="00F20AE1" w:rsidRDefault="006B2826" w:rsidP="00C93144">
      <w:pPr>
        <w:pStyle w:val="Heading3"/>
        <w:keepLines/>
        <w:numPr>
          <w:ilvl w:val="2"/>
          <w:numId w:val="13"/>
        </w:numPr>
        <w:tabs>
          <w:tab w:val="clear" w:pos="283"/>
          <w:tab w:val="clear" w:pos="566"/>
          <w:tab w:val="clear" w:pos="720"/>
          <w:tab w:val="clear" w:pos="850"/>
          <w:tab w:val="clear" w:pos="915"/>
          <w:tab w:val="clear" w:pos="2911"/>
          <w:tab w:val="left" w:pos="851"/>
        </w:tabs>
        <w:spacing w:before="240" w:after="120"/>
        <w:ind w:left="851" w:hanging="851"/>
        <w:rPr>
          <w:bCs/>
          <w:lang w:val="en-GB"/>
        </w:rPr>
      </w:pPr>
      <w:bookmarkStart w:id="1260" w:name="_Toc422735851"/>
      <w:bookmarkStart w:id="1261" w:name="_Toc460900626"/>
      <w:bookmarkStart w:id="1262" w:name="_Toc68293345"/>
      <w:r w:rsidRPr="00F20AE1">
        <w:rPr>
          <w:bCs/>
          <w:lang w:val="en-GB"/>
        </w:rPr>
        <w:t>Wellheads</w:t>
      </w:r>
      <w:bookmarkEnd w:id="1260"/>
      <w:bookmarkEnd w:id="1261"/>
      <w:bookmarkEnd w:id="1262"/>
    </w:p>
    <w:p w14:paraId="34023F43" w14:textId="58226A30" w:rsidR="00256A6A" w:rsidRDefault="00256A6A" w:rsidP="00256A6A">
      <w:pPr>
        <w:spacing w:after="120"/>
        <w:jc w:val="both"/>
        <w:rPr>
          <w:rFonts w:cs="Arial"/>
          <w:bCs/>
          <w:lang w:val="en-AU"/>
        </w:rPr>
      </w:pPr>
      <w:r>
        <w:rPr>
          <w:rFonts w:cs="Arial"/>
          <w:bCs/>
          <w:lang w:val="en-AU"/>
        </w:rPr>
        <w:t>The guidance for the encoding of wellheads remains unchanged in S-101</w:t>
      </w:r>
      <w:r w:rsidRPr="00560C1D">
        <w:rPr>
          <w:rFonts w:cs="Arial"/>
          <w:bCs/>
          <w:lang w:val="en-AU"/>
        </w:rPr>
        <w:t>.</w:t>
      </w:r>
      <w:r>
        <w:rPr>
          <w:rFonts w:cs="Arial"/>
          <w:bCs/>
          <w:lang w:val="en-AU"/>
        </w:rPr>
        <w:t xml:space="preserve">  See S-101 DCEG clause 14.1.2.</w:t>
      </w:r>
    </w:p>
    <w:p w14:paraId="071A2AF2" w14:textId="1F4B0BCF" w:rsidR="006B2826" w:rsidRPr="00F20AE1" w:rsidRDefault="006B2826" w:rsidP="00C93144">
      <w:pPr>
        <w:pStyle w:val="Heading3"/>
        <w:keepLines/>
        <w:numPr>
          <w:ilvl w:val="2"/>
          <w:numId w:val="13"/>
        </w:numPr>
        <w:tabs>
          <w:tab w:val="clear" w:pos="283"/>
          <w:tab w:val="clear" w:pos="566"/>
          <w:tab w:val="clear" w:pos="720"/>
          <w:tab w:val="clear" w:pos="850"/>
          <w:tab w:val="clear" w:pos="915"/>
          <w:tab w:val="clear" w:pos="2911"/>
          <w:tab w:val="left" w:pos="851"/>
        </w:tabs>
        <w:spacing w:before="240" w:after="120"/>
        <w:ind w:left="851" w:hanging="851"/>
        <w:rPr>
          <w:bCs/>
          <w:lang w:val="en-GB"/>
        </w:rPr>
      </w:pPr>
      <w:bookmarkStart w:id="1263" w:name="_Toc422735853"/>
      <w:bookmarkStart w:id="1264" w:name="_Toc460900627"/>
      <w:bookmarkStart w:id="1265" w:name="_Toc68293346"/>
      <w:r w:rsidRPr="00F20AE1">
        <w:rPr>
          <w:bCs/>
          <w:lang w:val="en-GB"/>
        </w:rPr>
        <w:t>Offshore platforms</w:t>
      </w:r>
      <w:bookmarkEnd w:id="1263"/>
      <w:bookmarkEnd w:id="1264"/>
      <w:bookmarkEnd w:id="1265"/>
    </w:p>
    <w:p w14:paraId="07409753" w14:textId="49FABD98" w:rsidR="001C1C78" w:rsidRDefault="001C1C78" w:rsidP="001C1C78">
      <w:pPr>
        <w:keepNext/>
        <w:keepLines/>
        <w:tabs>
          <w:tab w:val="left" w:pos="0"/>
          <w:tab w:val="left" w:pos="283"/>
          <w:tab w:val="left" w:pos="566"/>
          <w:tab w:val="left" w:pos="850"/>
          <w:tab w:val="left" w:pos="1134"/>
          <w:tab w:val="left" w:pos="1418"/>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S-57 Geo object:</w:t>
      </w:r>
      <w:r w:rsidRPr="00F20AE1">
        <w:rPr>
          <w:lang w:val="en-GB"/>
        </w:rPr>
        <w:tab/>
      </w:r>
      <w:r w:rsidRPr="00F20AE1">
        <w:rPr>
          <w:lang w:val="en-GB"/>
        </w:rPr>
        <w:tab/>
        <w:t>Offshore platform (</w:t>
      </w:r>
      <w:r w:rsidRPr="00F20AE1">
        <w:rPr>
          <w:b/>
          <w:lang w:val="en-GB"/>
        </w:rPr>
        <w:t>OFSPLF</w:t>
      </w:r>
      <w:r w:rsidRPr="00F20AE1">
        <w:rPr>
          <w:lang w:val="en-GB"/>
        </w:rPr>
        <w:t>)</w:t>
      </w:r>
      <w:r>
        <w:rPr>
          <w:lang w:val="en-GB"/>
        </w:rPr>
        <w:tab/>
      </w:r>
      <w:r>
        <w:rPr>
          <w:lang w:val="en-GB"/>
        </w:rPr>
        <w:tab/>
      </w:r>
      <w:r>
        <w:rPr>
          <w:lang w:val="en-GB"/>
        </w:rPr>
        <w:tab/>
      </w:r>
      <w:r w:rsidRPr="00F20AE1">
        <w:rPr>
          <w:lang w:val="en-GB"/>
        </w:rPr>
        <w:t>(</w:t>
      </w:r>
      <w:r>
        <w:rPr>
          <w:lang w:val="en-GB"/>
        </w:rPr>
        <w:t>P</w:t>
      </w:r>
      <w:proofErr w:type="gramStart"/>
      <w:r>
        <w:rPr>
          <w:lang w:val="en-GB"/>
        </w:rPr>
        <w:t>,A</w:t>
      </w:r>
      <w:proofErr w:type="gramEnd"/>
      <w:r w:rsidRPr="00F20AE1">
        <w:rPr>
          <w:lang w:val="en-GB"/>
        </w:rPr>
        <w:t>)</w:t>
      </w:r>
    </w:p>
    <w:p w14:paraId="53FA0AC4" w14:textId="71C16D75" w:rsidR="001C1C78" w:rsidRDefault="001C1C78" w:rsidP="001C1C78">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w:t>
      </w:r>
      <w:r w:rsidR="006F1C0D">
        <w:rPr>
          <w:u w:val="single"/>
          <w:lang w:val="en-GB"/>
        </w:rPr>
        <w:t>-</w:t>
      </w:r>
      <w:r w:rsidRPr="00F20AE1">
        <w:rPr>
          <w:u w:val="single"/>
          <w:lang w:val="en-GB"/>
        </w:rPr>
        <w:t>101 Geo feature</w:t>
      </w:r>
      <w:r w:rsidRPr="00F20AE1">
        <w:rPr>
          <w:lang w:val="en-GB"/>
        </w:rPr>
        <w:t>:</w:t>
      </w:r>
      <w:r w:rsidRPr="00F20AE1">
        <w:rPr>
          <w:lang w:val="en-GB"/>
        </w:rPr>
        <w:tab/>
      </w:r>
      <w:r>
        <w:rPr>
          <w:b/>
          <w:lang w:val="en-GB"/>
        </w:rPr>
        <w:t>Offshore Platform</w:t>
      </w:r>
      <w:r>
        <w:rPr>
          <w:b/>
          <w:lang w:val="en-GB"/>
        </w:rPr>
        <w:tab/>
      </w:r>
      <w:r>
        <w:rPr>
          <w:b/>
          <w:lang w:val="en-GB"/>
        </w:rPr>
        <w:tab/>
      </w:r>
      <w:r>
        <w:rPr>
          <w:b/>
          <w:lang w:val="en-GB"/>
        </w:rPr>
        <w:tab/>
      </w:r>
      <w:r>
        <w:rPr>
          <w:b/>
          <w:lang w:val="en-GB"/>
        </w:rPr>
        <w:tab/>
      </w:r>
      <w:r>
        <w:rPr>
          <w:b/>
          <w:lang w:val="en-GB"/>
        </w:rPr>
        <w:tab/>
      </w:r>
      <w:r>
        <w:rPr>
          <w:b/>
          <w:lang w:val="en-GB"/>
        </w:rPr>
        <w:tab/>
      </w:r>
      <w:r w:rsidRPr="00F20AE1">
        <w:rPr>
          <w:lang w:val="en-GB"/>
        </w:rPr>
        <w:t>(</w:t>
      </w:r>
      <w:r>
        <w:rPr>
          <w:lang w:val="en-GB"/>
        </w:rPr>
        <w:t>P</w:t>
      </w:r>
      <w:proofErr w:type="gramStart"/>
      <w:r>
        <w:rPr>
          <w:lang w:val="en-GB"/>
        </w:rPr>
        <w:t>,S</w:t>
      </w:r>
      <w:proofErr w:type="gramEnd"/>
      <w:r>
        <w:rPr>
          <w:lang w:val="en-GB"/>
        </w:rPr>
        <w:t>)</w:t>
      </w:r>
      <w:r>
        <w:rPr>
          <w:lang w:val="en-GB"/>
        </w:rPr>
        <w:tab/>
      </w:r>
      <w:r>
        <w:rPr>
          <w:lang w:val="en-GB"/>
        </w:rPr>
        <w:tab/>
      </w:r>
      <w:r>
        <w:rPr>
          <w:lang w:val="en-GB"/>
        </w:rPr>
        <w:tab/>
      </w:r>
      <w:r w:rsidRPr="00F20AE1">
        <w:rPr>
          <w:lang w:val="en-GB"/>
        </w:rPr>
        <w:t xml:space="preserve">(S-101 DCEG Clause </w:t>
      </w:r>
      <w:r>
        <w:rPr>
          <w:lang w:val="en-GB"/>
        </w:rPr>
        <w:t>14.1</w:t>
      </w:r>
      <w:r w:rsidRPr="00F20AE1">
        <w:rPr>
          <w:lang w:val="en-GB"/>
        </w:rPr>
        <w:t>)</w:t>
      </w:r>
    </w:p>
    <w:p w14:paraId="07435AD6" w14:textId="6DA49BA3" w:rsidR="00317EB3" w:rsidRDefault="00317EB3" w:rsidP="00317EB3">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jc w:val="both"/>
        <w:rPr>
          <w:lang w:val="en-AU"/>
        </w:rPr>
      </w:pPr>
      <w:r>
        <w:rPr>
          <w:lang w:val="en-AU"/>
        </w:rPr>
        <w:t>All instances of encoding of the S-57 Feature object</w:t>
      </w:r>
      <w:r w:rsidRPr="00560C1D">
        <w:rPr>
          <w:lang w:val="en-AU"/>
        </w:rPr>
        <w:t xml:space="preserve"> </w:t>
      </w:r>
      <w:r w:rsidRPr="00F20AE1">
        <w:rPr>
          <w:b/>
          <w:lang w:val="en-GB"/>
        </w:rPr>
        <w:t>OFSPLF</w:t>
      </w:r>
      <w:r w:rsidRPr="00560C1D">
        <w:rPr>
          <w:lang w:val="en-AU"/>
        </w:rPr>
        <w:t xml:space="preserve"> </w:t>
      </w:r>
      <w:r>
        <w:rPr>
          <w:lang w:val="en-AU"/>
        </w:rPr>
        <w:t xml:space="preserve">and its binding attributes will be </w:t>
      </w:r>
      <w:r w:rsidR="00DC541B">
        <w:rPr>
          <w:lang w:val="en-AU"/>
        </w:rPr>
        <w:t xml:space="preserve">converted </w:t>
      </w:r>
      <w:r>
        <w:rPr>
          <w:lang w:val="en-AU"/>
        </w:rPr>
        <w:t xml:space="preserve">automatically </w:t>
      </w:r>
      <w:r w:rsidR="00DC541B">
        <w:rPr>
          <w:lang w:val="en-GB"/>
        </w:rPr>
        <w:t>to an instance of</w:t>
      </w:r>
      <w:r>
        <w:rPr>
          <w:lang w:val="en-AU"/>
        </w:rPr>
        <w:t xml:space="preserve"> the S-101 feature </w:t>
      </w:r>
      <w:r>
        <w:rPr>
          <w:b/>
          <w:lang w:val="en-GB"/>
        </w:rPr>
        <w:t>Offshore Platform</w:t>
      </w:r>
      <w:r>
        <w:rPr>
          <w:b/>
          <w:lang w:val="en-AU"/>
        </w:rPr>
        <w:t xml:space="preserve"> </w:t>
      </w:r>
      <w:r>
        <w:rPr>
          <w:lang w:val="en-AU"/>
        </w:rPr>
        <w:t>during the automated conversion process.  However the following exceptions apply:</w:t>
      </w:r>
    </w:p>
    <w:p w14:paraId="3E007319" w14:textId="4905D29F" w:rsidR="00317EB3" w:rsidRDefault="00317EB3" w:rsidP="00C93144">
      <w:pPr>
        <w:pStyle w:val="ListParagraph"/>
        <w:numPr>
          <w:ilvl w:val="0"/>
          <w:numId w:val="20"/>
        </w:num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284" w:hanging="284"/>
        <w:jc w:val="both"/>
        <w:rPr>
          <w:lang w:val="en-AU"/>
        </w:rPr>
      </w:pPr>
      <w:r>
        <w:rPr>
          <w:lang w:val="en-AU"/>
        </w:rPr>
        <w:t xml:space="preserve">The S-57 attribute NATCON for </w:t>
      </w:r>
      <w:r w:rsidRPr="00F20AE1">
        <w:rPr>
          <w:b/>
          <w:lang w:val="en-GB"/>
        </w:rPr>
        <w:t>OFSPLF</w:t>
      </w:r>
      <w:r>
        <w:rPr>
          <w:lang w:val="en-AU"/>
        </w:rPr>
        <w:t xml:space="preserve"> will not be converted.  It is considered that </w:t>
      </w:r>
      <w:r w:rsidRPr="00E33573">
        <w:rPr>
          <w:lang w:val="en-AU"/>
        </w:rPr>
        <w:t>th</w:t>
      </w:r>
      <w:r>
        <w:rPr>
          <w:lang w:val="en-AU"/>
        </w:rPr>
        <w:t>is attribute</w:t>
      </w:r>
      <w:r w:rsidRPr="00E33573">
        <w:rPr>
          <w:lang w:val="en-AU"/>
        </w:rPr>
        <w:t xml:space="preserve"> </w:t>
      </w:r>
      <w:r>
        <w:rPr>
          <w:lang w:val="en-AU"/>
        </w:rPr>
        <w:t xml:space="preserve">is </w:t>
      </w:r>
      <w:r w:rsidRPr="00E33573">
        <w:rPr>
          <w:lang w:val="en-AU"/>
        </w:rPr>
        <w:t xml:space="preserve">not relevant for </w:t>
      </w:r>
      <w:r>
        <w:rPr>
          <w:b/>
          <w:lang w:val="en-GB"/>
        </w:rPr>
        <w:t>Offshore Platform</w:t>
      </w:r>
      <w:r w:rsidRPr="00E33573">
        <w:rPr>
          <w:lang w:val="en-AU"/>
        </w:rPr>
        <w:t xml:space="preserve"> in S-101.</w:t>
      </w:r>
    </w:p>
    <w:p w14:paraId="21146137" w14:textId="361697F7" w:rsidR="00317EB3" w:rsidRPr="00F20AE1" w:rsidRDefault="00317EB3" w:rsidP="0018173B">
      <w:pPr>
        <w:spacing w:after="120"/>
        <w:jc w:val="both"/>
        <w:rPr>
          <w:lang w:val="en-GB"/>
        </w:rPr>
      </w:pPr>
      <w:r w:rsidRPr="00F20AE1">
        <w:rPr>
          <w:lang w:val="en-GB"/>
        </w:rPr>
        <w:t>Data Producers are advised that the following enumerate type attribute ha</w:t>
      </w:r>
      <w:r>
        <w:rPr>
          <w:lang w:val="en-GB"/>
        </w:rPr>
        <w:t>s</w:t>
      </w:r>
      <w:r w:rsidRPr="00F20AE1">
        <w:rPr>
          <w:lang w:val="en-GB"/>
        </w:rPr>
        <w:t xml:space="preserve"> restricted allowable enumerate values for </w:t>
      </w:r>
      <w:r>
        <w:rPr>
          <w:b/>
          <w:lang w:val="en-GB"/>
        </w:rPr>
        <w:t>Offshore Platform</w:t>
      </w:r>
      <w:r w:rsidRPr="00F20AE1">
        <w:rPr>
          <w:lang w:val="en-GB"/>
        </w:rPr>
        <w:t xml:space="preserve"> in S-101:</w:t>
      </w:r>
    </w:p>
    <w:p w14:paraId="25E2477C" w14:textId="77777777" w:rsidR="00317EB3" w:rsidRPr="00F20AE1" w:rsidRDefault="00317EB3" w:rsidP="00317EB3">
      <w:pPr>
        <w:spacing w:after="120"/>
        <w:jc w:val="both"/>
        <w:rPr>
          <w:lang w:val="en-GB"/>
        </w:rPr>
      </w:pPr>
      <w:r w:rsidRPr="00F20AE1">
        <w:rPr>
          <w:b/>
          <w:lang w:val="en-GB"/>
        </w:rPr>
        <w:t>status</w:t>
      </w:r>
      <w:r w:rsidRPr="00F20AE1">
        <w:rPr>
          <w:lang w:val="en-GB"/>
        </w:rPr>
        <w:tab/>
      </w:r>
      <w:r w:rsidRPr="00F20AE1">
        <w:rPr>
          <w:lang w:val="en-GB"/>
        </w:rPr>
        <w:tab/>
        <w:t>(STATUS)</w:t>
      </w:r>
    </w:p>
    <w:p w14:paraId="7F6DEAC9" w14:textId="1EB8D195" w:rsidR="00317EB3" w:rsidRDefault="00317EB3" w:rsidP="00317EB3">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rFonts w:cs="Arial"/>
          <w:bCs/>
          <w:lang w:val="en-GB"/>
        </w:rPr>
      </w:pPr>
      <w:r w:rsidRPr="00F20AE1">
        <w:rPr>
          <w:rFonts w:cs="Arial"/>
          <w:bCs/>
          <w:lang w:val="en-GB"/>
        </w:rPr>
        <w:t xml:space="preserve">See S-101 </w:t>
      </w:r>
      <w:r>
        <w:rPr>
          <w:rFonts w:cs="Arial"/>
          <w:bCs/>
          <w:lang w:val="en-GB"/>
        </w:rPr>
        <w:t>DCEG clause 14.1 for the listing</w:t>
      </w:r>
      <w:r w:rsidRPr="00F20AE1">
        <w:rPr>
          <w:rFonts w:cs="Arial"/>
          <w:bCs/>
          <w:lang w:val="en-GB"/>
        </w:rPr>
        <w:t xml:space="preserve"> of allowable values.  Values populated in S-57 for th</w:t>
      </w:r>
      <w:r>
        <w:rPr>
          <w:rFonts w:cs="Arial"/>
          <w:bCs/>
          <w:lang w:val="en-GB"/>
        </w:rPr>
        <w:t>is</w:t>
      </w:r>
      <w:r w:rsidR="00E7402D">
        <w:rPr>
          <w:rFonts w:cs="Arial"/>
          <w:bCs/>
          <w:lang w:val="en-GB"/>
        </w:rPr>
        <w:t xml:space="preserve"> attribute</w:t>
      </w:r>
      <w:r w:rsidRPr="00F20AE1">
        <w:rPr>
          <w:rFonts w:cs="Arial"/>
          <w:bCs/>
          <w:lang w:val="en-GB"/>
        </w:rPr>
        <w:t xml:space="preserve"> other than the allowable values will</w:t>
      </w:r>
      <w:r w:rsidRPr="00F20AE1">
        <w:rPr>
          <w:lang w:val="en-GB"/>
        </w:rPr>
        <w:t xml:space="preserve"> not be converted across to S-101</w:t>
      </w:r>
      <w:r w:rsidRPr="00F20AE1">
        <w:rPr>
          <w:rFonts w:cs="Arial"/>
          <w:bCs/>
          <w:lang w:val="en-GB"/>
        </w:rPr>
        <w:t xml:space="preserve">.  Data Producers are advised to check any populated values for STATUS on </w:t>
      </w:r>
      <w:r>
        <w:rPr>
          <w:rFonts w:cs="Arial"/>
          <w:b/>
          <w:bCs/>
          <w:lang w:val="en-GB"/>
        </w:rPr>
        <w:t>OFSPLF</w:t>
      </w:r>
      <w:r w:rsidRPr="00F20AE1">
        <w:rPr>
          <w:rFonts w:cs="Arial"/>
          <w:bCs/>
          <w:lang w:val="en-GB"/>
        </w:rPr>
        <w:t xml:space="preserve"> and amend appropriately.</w:t>
      </w:r>
    </w:p>
    <w:p w14:paraId="30F58D5D" w14:textId="097D4503" w:rsidR="00317EB3" w:rsidRDefault="00317EB3" w:rsidP="00317EB3">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jc w:val="both"/>
        <w:rPr>
          <w:lang w:val="en-AU"/>
        </w:rPr>
      </w:pPr>
      <w:r>
        <w:rPr>
          <w:lang w:val="en-AU"/>
        </w:rPr>
        <w:t xml:space="preserve">The following additional requirements for S-57 </w:t>
      </w:r>
      <w:r w:rsidR="00F672B1">
        <w:rPr>
          <w:lang w:val="en-AU"/>
        </w:rPr>
        <w:t>dataset conversion</w:t>
      </w:r>
      <w:r>
        <w:rPr>
          <w:lang w:val="en-AU"/>
        </w:rPr>
        <w:t xml:space="preserve"> must be noted:</w:t>
      </w:r>
    </w:p>
    <w:p w14:paraId="573CFBA8" w14:textId="03271AF3" w:rsidR="00317EB3" w:rsidRDefault="00317EB3" w:rsidP="00C93144">
      <w:pPr>
        <w:pStyle w:val="ListParagraph"/>
        <w:numPr>
          <w:ilvl w:val="0"/>
          <w:numId w:val="20"/>
        </w:numPr>
        <w:tabs>
          <w:tab w:val="left" w:pos="0"/>
          <w:tab w:val="left" w:pos="283"/>
          <w:tab w:val="left" w:pos="566"/>
          <w:tab w:val="left" w:pos="851"/>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284" w:hanging="284"/>
        <w:jc w:val="both"/>
        <w:rPr>
          <w:rFonts w:cs="Arial"/>
          <w:bCs/>
          <w:lang w:val="en-AU"/>
        </w:rPr>
      </w:pPr>
      <w:commentRangeStart w:id="1266"/>
      <w:r>
        <w:rPr>
          <w:rFonts w:cs="Arial"/>
          <w:bCs/>
          <w:lang w:val="en-AU"/>
        </w:rPr>
        <w:t xml:space="preserve">The S-101 Boolean type attribute </w:t>
      </w:r>
      <w:r>
        <w:rPr>
          <w:rFonts w:cs="Arial"/>
          <w:b/>
          <w:bCs/>
          <w:lang w:val="en-AU"/>
        </w:rPr>
        <w:t>flare stack</w:t>
      </w:r>
      <w:r>
        <w:rPr>
          <w:rFonts w:cs="Arial"/>
          <w:bCs/>
          <w:lang w:val="en-AU"/>
        </w:rPr>
        <w:t xml:space="preserve"> has been introduced in S-101 to encode the existence of a flare stack on the offshore platform.  This information is encoded in S-57 as a </w:t>
      </w:r>
      <w:r>
        <w:rPr>
          <w:rFonts w:cs="Arial"/>
          <w:b/>
          <w:bCs/>
          <w:lang w:val="en-AU"/>
        </w:rPr>
        <w:t>LNDMRK</w:t>
      </w:r>
      <w:r>
        <w:rPr>
          <w:rFonts w:cs="Arial"/>
          <w:bCs/>
          <w:lang w:val="en-AU"/>
        </w:rPr>
        <w:t xml:space="preserve"> object</w:t>
      </w:r>
      <w:r w:rsidR="00B00697">
        <w:rPr>
          <w:rFonts w:cs="Arial"/>
          <w:bCs/>
          <w:lang w:val="en-AU"/>
        </w:rPr>
        <w:t xml:space="preserve"> with attribute CATLMK = </w:t>
      </w:r>
      <w:r w:rsidR="00B00697">
        <w:rPr>
          <w:rFonts w:cs="Arial"/>
          <w:bCs/>
          <w:i/>
          <w:lang w:val="en-AU"/>
        </w:rPr>
        <w:t>6</w:t>
      </w:r>
      <w:r w:rsidR="00B00697">
        <w:rPr>
          <w:rFonts w:cs="Arial"/>
          <w:bCs/>
          <w:lang w:val="en-AU"/>
        </w:rPr>
        <w:t xml:space="preserve"> (flare stack)</w:t>
      </w:r>
      <w:r>
        <w:rPr>
          <w:rFonts w:cs="Arial"/>
          <w:bCs/>
          <w:lang w:val="en-AU"/>
        </w:rPr>
        <w:t xml:space="preserve">.  </w:t>
      </w:r>
      <w:r w:rsidR="00F672B1">
        <w:rPr>
          <w:rFonts w:cs="Arial"/>
          <w:bCs/>
          <w:lang w:val="en-AU"/>
        </w:rPr>
        <w:t xml:space="preserve">Data producers will be required to manually amend this encoding by populating </w:t>
      </w:r>
      <w:r w:rsidR="00F672B1">
        <w:rPr>
          <w:rFonts w:cs="Arial"/>
          <w:b/>
          <w:bCs/>
          <w:lang w:val="en-AU"/>
        </w:rPr>
        <w:t>flare stack</w:t>
      </w:r>
      <w:r w:rsidR="00F672B1">
        <w:rPr>
          <w:rFonts w:cs="Arial"/>
          <w:bCs/>
          <w:lang w:val="en-AU"/>
        </w:rPr>
        <w:t xml:space="preserve"> = </w:t>
      </w:r>
      <w:r w:rsidR="00F672B1">
        <w:rPr>
          <w:rFonts w:cs="Arial"/>
          <w:bCs/>
          <w:i/>
          <w:lang w:val="en-AU"/>
        </w:rPr>
        <w:t>True</w:t>
      </w:r>
      <w:r w:rsidR="00F672B1">
        <w:rPr>
          <w:rFonts w:cs="Arial"/>
          <w:bCs/>
          <w:lang w:val="en-AU"/>
        </w:rPr>
        <w:t xml:space="preserve"> and removing the </w:t>
      </w:r>
      <w:r w:rsidR="00F672B1">
        <w:rPr>
          <w:rFonts w:cs="Arial"/>
          <w:b/>
          <w:bCs/>
          <w:lang w:val="en-AU"/>
        </w:rPr>
        <w:t>Landmark</w:t>
      </w:r>
      <w:r w:rsidR="00F672B1">
        <w:rPr>
          <w:rFonts w:cs="Arial"/>
          <w:bCs/>
          <w:lang w:val="en-AU"/>
        </w:rPr>
        <w:t xml:space="preserve"> feature in the converted S-101 dataset</w:t>
      </w:r>
      <w:r>
        <w:rPr>
          <w:rFonts w:cs="Arial"/>
          <w:bCs/>
          <w:lang w:val="en-AU"/>
        </w:rPr>
        <w:t>.</w:t>
      </w:r>
      <w:commentRangeEnd w:id="1266"/>
      <w:r>
        <w:rPr>
          <w:rStyle w:val="CommentReference"/>
          <w:rFonts w:ascii="Garamond" w:hAnsi="Garamond"/>
        </w:rPr>
        <w:commentReference w:id="1266"/>
      </w:r>
    </w:p>
    <w:p w14:paraId="10E91883" w14:textId="3D52D347" w:rsidR="006B2826" w:rsidRPr="00F20AE1" w:rsidRDefault="006B2826" w:rsidP="00C93144">
      <w:pPr>
        <w:pStyle w:val="Heading3"/>
        <w:keepLines/>
        <w:numPr>
          <w:ilvl w:val="2"/>
          <w:numId w:val="13"/>
        </w:numPr>
        <w:tabs>
          <w:tab w:val="clear" w:pos="566"/>
          <w:tab w:val="clear" w:pos="720"/>
          <w:tab w:val="clear" w:pos="850"/>
          <w:tab w:val="clear" w:pos="915"/>
          <w:tab w:val="clear" w:pos="2911"/>
          <w:tab w:val="left" w:pos="851"/>
        </w:tabs>
        <w:spacing w:before="240" w:after="120"/>
        <w:ind w:left="851" w:hanging="851"/>
        <w:rPr>
          <w:bCs/>
          <w:lang w:val="en-GB"/>
        </w:rPr>
      </w:pPr>
      <w:bookmarkStart w:id="1267" w:name="_Toc422735855"/>
      <w:bookmarkStart w:id="1268" w:name="_Toc460900628"/>
      <w:bookmarkStart w:id="1269" w:name="_Toc68293347"/>
      <w:r w:rsidRPr="00F20AE1">
        <w:rPr>
          <w:bCs/>
          <w:lang w:val="en-GB"/>
        </w:rPr>
        <w:t>Offshore safety zones</w:t>
      </w:r>
      <w:bookmarkEnd w:id="1267"/>
      <w:bookmarkEnd w:id="1268"/>
      <w:bookmarkEnd w:id="1269"/>
    </w:p>
    <w:p w14:paraId="1CF97D8C" w14:textId="1586D774" w:rsidR="007C1039" w:rsidRDefault="007C1039" w:rsidP="007C1039">
      <w:pPr>
        <w:spacing w:after="120"/>
        <w:jc w:val="both"/>
        <w:rPr>
          <w:rFonts w:cs="Arial"/>
          <w:bCs/>
          <w:lang w:val="en-AU"/>
        </w:rPr>
      </w:pPr>
      <w:r>
        <w:rPr>
          <w:rFonts w:cs="Arial"/>
          <w:bCs/>
          <w:lang w:val="en-AU"/>
        </w:rPr>
        <w:t>The guidance for the encoding of offshore safety zones remains unchanged in S-101</w:t>
      </w:r>
      <w:r w:rsidRPr="00560C1D">
        <w:rPr>
          <w:rFonts w:cs="Arial"/>
          <w:bCs/>
          <w:lang w:val="en-AU"/>
        </w:rPr>
        <w:t>.</w:t>
      </w:r>
      <w:r>
        <w:rPr>
          <w:rFonts w:cs="Arial"/>
          <w:bCs/>
          <w:lang w:val="en-AU"/>
        </w:rPr>
        <w:t xml:space="preserve">  See S-101 DCEG clause 14.1.3.</w:t>
      </w:r>
    </w:p>
    <w:p w14:paraId="09B4C501" w14:textId="2890B68A" w:rsidR="006B2826" w:rsidRPr="00F20AE1" w:rsidRDefault="006B2826" w:rsidP="00C93144">
      <w:pPr>
        <w:pStyle w:val="Heading3"/>
        <w:keepLines/>
        <w:numPr>
          <w:ilvl w:val="2"/>
          <w:numId w:val="13"/>
        </w:numPr>
        <w:tabs>
          <w:tab w:val="clear" w:pos="283"/>
          <w:tab w:val="clear" w:pos="566"/>
          <w:tab w:val="clear" w:pos="720"/>
          <w:tab w:val="clear" w:pos="850"/>
          <w:tab w:val="clear" w:pos="915"/>
          <w:tab w:val="clear" w:pos="2911"/>
          <w:tab w:val="left" w:pos="851"/>
        </w:tabs>
        <w:spacing w:before="240" w:after="120"/>
        <w:ind w:left="851" w:hanging="851"/>
        <w:rPr>
          <w:bCs/>
          <w:lang w:val="en-GB"/>
        </w:rPr>
      </w:pPr>
      <w:bookmarkStart w:id="1270" w:name="_Toc422735857"/>
      <w:bookmarkStart w:id="1271" w:name="_Toc460900629"/>
      <w:bookmarkStart w:id="1272" w:name="_Toc68293348"/>
      <w:r w:rsidRPr="00F20AE1">
        <w:rPr>
          <w:bCs/>
          <w:lang w:val="en-GB"/>
        </w:rPr>
        <w:t>Offshore production areas</w:t>
      </w:r>
      <w:bookmarkEnd w:id="1270"/>
      <w:bookmarkEnd w:id="1271"/>
      <w:bookmarkEnd w:id="1272"/>
    </w:p>
    <w:p w14:paraId="31B40533" w14:textId="4D5638BA" w:rsidR="007C1039" w:rsidRDefault="007C1039" w:rsidP="007C1039">
      <w:pPr>
        <w:keepNext/>
        <w:keepLines/>
        <w:tabs>
          <w:tab w:val="left" w:pos="0"/>
          <w:tab w:val="left" w:pos="283"/>
          <w:tab w:val="left" w:pos="566"/>
          <w:tab w:val="left" w:pos="850"/>
          <w:tab w:val="left" w:pos="1134"/>
          <w:tab w:val="left" w:pos="1418"/>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S-57 Geo object:</w:t>
      </w:r>
      <w:r w:rsidRPr="00F20AE1">
        <w:rPr>
          <w:lang w:val="en-GB"/>
        </w:rPr>
        <w:tab/>
      </w:r>
      <w:r w:rsidRPr="00F20AE1">
        <w:rPr>
          <w:lang w:val="en-GB"/>
        </w:rPr>
        <w:tab/>
        <w:t>Offshore production area (</w:t>
      </w:r>
      <w:r w:rsidRPr="00F20AE1">
        <w:rPr>
          <w:b/>
          <w:lang w:val="en-GB"/>
        </w:rPr>
        <w:t>OSPARE</w:t>
      </w:r>
      <w:r w:rsidRPr="00F20AE1">
        <w:rPr>
          <w:lang w:val="en-GB"/>
        </w:rPr>
        <w:t>)</w:t>
      </w:r>
      <w:r>
        <w:rPr>
          <w:lang w:val="en-GB"/>
        </w:rPr>
        <w:tab/>
      </w:r>
      <w:r>
        <w:rPr>
          <w:lang w:val="en-GB"/>
        </w:rPr>
        <w:tab/>
      </w:r>
      <w:r w:rsidRPr="00F20AE1">
        <w:rPr>
          <w:lang w:val="en-GB"/>
        </w:rPr>
        <w:t>(</w:t>
      </w:r>
      <w:r>
        <w:rPr>
          <w:lang w:val="en-GB"/>
        </w:rPr>
        <w:t>A</w:t>
      </w:r>
      <w:r w:rsidRPr="00F20AE1">
        <w:rPr>
          <w:lang w:val="en-GB"/>
        </w:rPr>
        <w:t>)</w:t>
      </w:r>
    </w:p>
    <w:p w14:paraId="62383DC2" w14:textId="5EF39DC5" w:rsidR="007C1039" w:rsidRDefault="007C1039" w:rsidP="007C1039">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w:t>
      </w:r>
      <w:r w:rsidR="006F1C0D">
        <w:rPr>
          <w:u w:val="single"/>
          <w:lang w:val="en-GB"/>
        </w:rPr>
        <w:t>-</w:t>
      </w:r>
      <w:r w:rsidRPr="00F20AE1">
        <w:rPr>
          <w:u w:val="single"/>
          <w:lang w:val="en-GB"/>
        </w:rPr>
        <w:t>101 Geo feature</w:t>
      </w:r>
      <w:r w:rsidRPr="00F20AE1">
        <w:rPr>
          <w:lang w:val="en-GB"/>
        </w:rPr>
        <w:t>:</w:t>
      </w:r>
      <w:r w:rsidRPr="00F20AE1">
        <w:rPr>
          <w:lang w:val="en-GB"/>
        </w:rPr>
        <w:tab/>
      </w:r>
      <w:r>
        <w:rPr>
          <w:b/>
          <w:lang w:val="en-GB"/>
        </w:rPr>
        <w:t>Offshore P</w:t>
      </w:r>
      <w:r w:rsidR="007F0DB3">
        <w:rPr>
          <w:b/>
          <w:lang w:val="en-GB"/>
        </w:rPr>
        <w:t>roduction Area</w:t>
      </w:r>
      <w:r>
        <w:rPr>
          <w:b/>
          <w:lang w:val="en-GB"/>
        </w:rPr>
        <w:tab/>
      </w:r>
      <w:r>
        <w:rPr>
          <w:b/>
          <w:lang w:val="en-GB"/>
        </w:rPr>
        <w:tab/>
      </w:r>
      <w:r>
        <w:rPr>
          <w:b/>
          <w:lang w:val="en-GB"/>
        </w:rPr>
        <w:tab/>
      </w:r>
      <w:r>
        <w:rPr>
          <w:b/>
          <w:lang w:val="en-GB"/>
        </w:rPr>
        <w:tab/>
      </w:r>
      <w:r>
        <w:rPr>
          <w:b/>
          <w:lang w:val="en-GB"/>
        </w:rPr>
        <w:tab/>
      </w:r>
      <w:r w:rsidRPr="00F20AE1">
        <w:rPr>
          <w:lang w:val="en-GB"/>
        </w:rPr>
        <w:t>(</w:t>
      </w:r>
      <w:r>
        <w:rPr>
          <w:lang w:val="en-GB"/>
        </w:rPr>
        <w:t>S</w:t>
      </w:r>
      <w:r w:rsidR="007F0DB3">
        <w:rPr>
          <w:lang w:val="en-GB"/>
        </w:rPr>
        <w:t>)</w:t>
      </w:r>
      <w:r w:rsidR="007F0DB3">
        <w:rPr>
          <w:lang w:val="en-GB"/>
        </w:rPr>
        <w:tab/>
      </w:r>
      <w:r w:rsidR="007F0DB3">
        <w:rPr>
          <w:lang w:val="en-GB"/>
        </w:rPr>
        <w:tab/>
      </w:r>
      <w:r w:rsidRPr="00F20AE1">
        <w:rPr>
          <w:lang w:val="en-GB"/>
        </w:rPr>
        <w:t xml:space="preserve">(S-101 DCEG Clause </w:t>
      </w:r>
      <w:r>
        <w:rPr>
          <w:lang w:val="en-GB"/>
        </w:rPr>
        <w:t>14.</w:t>
      </w:r>
      <w:r w:rsidR="007F0DB3">
        <w:rPr>
          <w:lang w:val="en-GB"/>
        </w:rPr>
        <w:t>6</w:t>
      </w:r>
      <w:r w:rsidRPr="00F20AE1">
        <w:rPr>
          <w:lang w:val="en-GB"/>
        </w:rPr>
        <w:t>)</w:t>
      </w:r>
    </w:p>
    <w:p w14:paraId="09A4129F" w14:textId="03F5328B" w:rsidR="00B228F8" w:rsidRPr="00F20AE1" w:rsidRDefault="00B228F8" w:rsidP="0018173B">
      <w:pPr>
        <w:spacing w:after="120"/>
        <w:jc w:val="both"/>
        <w:rPr>
          <w:lang w:val="en-GB"/>
        </w:rPr>
      </w:pPr>
      <w:r w:rsidRPr="00F20AE1">
        <w:rPr>
          <w:lang w:val="en-GB"/>
        </w:rPr>
        <w:t xml:space="preserve">All instances of encoding of the S-57 Feature object </w:t>
      </w:r>
      <w:r w:rsidRPr="00F20AE1">
        <w:rPr>
          <w:b/>
          <w:lang w:val="en-GB"/>
        </w:rPr>
        <w:t>OSPARE</w:t>
      </w:r>
      <w:r w:rsidRPr="00F20AE1">
        <w:rPr>
          <w:lang w:val="en-GB"/>
        </w:rPr>
        <w:t xml:space="preserve"> and its binding attributes will be </w:t>
      </w:r>
      <w:r w:rsidR="00DC541B">
        <w:rPr>
          <w:lang w:val="en-GB"/>
        </w:rPr>
        <w:t>converted</w:t>
      </w:r>
      <w:r w:rsidR="00DC541B" w:rsidRPr="00F20AE1">
        <w:rPr>
          <w:lang w:val="en-GB"/>
        </w:rPr>
        <w:t xml:space="preserve"> </w:t>
      </w:r>
      <w:r w:rsidRPr="00F20AE1">
        <w:rPr>
          <w:lang w:val="en-GB"/>
        </w:rPr>
        <w:t xml:space="preserve">automatically </w:t>
      </w:r>
      <w:r w:rsidR="00DC541B">
        <w:rPr>
          <w:lang w:val="en-GB"/>
        </w:rPr>
        <w:t>to an instance of</w:t>
      </w:r>
      <w:r w:rsidRPr="00F20AE1">
        <w:rPr>
          <w:lang w:val="en-GB"/>
        </w:rPr>
        <w:t xml:space="preserve"> the S-101 feature </w:t>
      </w:r>
      <w:r>
        <w:rPr>
          <w:b/>
          <w:lang w:val="en-GB"/>
        </w:rPr>
        <w:t>Offshore Production Area</w:t>
      </w:r>
      <w:r w:rsidRPr="00F20AE1">
        <w:rPr>
          <w:b/>
          <w:lang w:val="en-GB"/>
        </w:rPr>
        <w:t xml:space="preserve"> </w:t>
      </w:r>
      <w:r w:rsidRPr="00F20AE1">
        <w:rPr>
          <w:lang w:val="en-GB"/>
        </w:rPr>
        <w:t>during the automated conversion process.  However, Data Producers are advised that the following enumerate type attribute ha</w:t>
      </w:r>
      <w:r>
        <w:rPr>
          <w:lang w:val="en-GB"/>
        </w:rPr>
        <w:t>s</w:t>
      </w:r>
      <w:r w:rsidRPr="00F20AE1">
        <w:rPr>
          <w:lang w:val="en-GB"/>
        </w:rPr>
        <w:t xml:space="preserve"> restricted allowable enumerate values for </w:t>
      </w:r>
      <w:r>
        <w:rPr>
          <w:b/>
          <w:lang w:val="en-GB"/>
        </w:rPr>
        <w:t>Offshore Production Area</w:t>
      </w:r>
      <w:r w:rsidRPr="00F20AE1">
        <w:rPr>
          <w:lang w:val="en-GB"/>
        </w:rPr>
        <w:t xml:space="preserve"> in S-101:</w:t>
      </w:r>
    </w:p>
    <w:p w14:paraId="766B0DDD" w14:textId="2D686DDD" w:rsidR="00B228F8" w:rsidRPr="00F20AE1" w:rsidRDefault="00B228F8" w:rsidP="00B228F8">
      <w:pPr>
        <w:spacing w:after="120"/>
        <w:jc w:val="both"/>
        <w:rPr>
          <w:lang w:val="en-GB"/>
        </w:rPr>
      </w:pPr>
      <w:r>
        <w:rPr>
          <w:b/>
          <w:lang w:val="en-GB"/>
        </w:rPr>
        <w:t>condition</w:t>
      </w:r>
      <w:r>
        <w:rPr>
          <w:lang w:val="en-GB"/>
        </w:rPr>
        <w:tab/>
      </w:r>
      <w:r w:rsidRPr="00F20AE1">
        <w:rPr>
          <w:lang w:val="en-GB"/>
        </w:rPr>
        <w:t>(</w:t>
      </w:r>
      <w:r>
        <w:rPr>
          <w:lang w:val="en-GB"/>
        </w:rPr>
        <w:t>CONDTN</w:t>
      </w:r>
      <w:r w:rsidRPr="00F20AE1">
        <w:rPr>
          <w:lang w:val="en-GB"/>
        </w:rPr>
        <w:t>)</w:t>
      </w:r>
    </w:p>
    <w:p w14:paraId="03FFC8A8" w14:textId="17041816" w:rsidR="00B228F8" w:rsidRPr="00F20AE1" w:rsidRDefault="00B228F8" w:rsidP="00B228F8">
      <w:pPr>
        <w:spacing w:after="120"/>
        <w:jc w:val="both"/>
        <w:rPr>
          <w:rFonts w:cs="Arial"/>
          <w:lang w:val="en-GB"/>
        </w:rPr>
      </w:pPr>
      <w:r w:rsidRPr="00F20AE1">
        <w:rPr>
          <w:rFonts w:cs="Arial"/>
          <w:bCs/>
          <w:lang w:val="en-GB"/>
        </w:rPr>
        <w:lastRenderedPageBreak/>
        <w:t xml:space="preserve">See S-101 </w:t>
      </w:r>
      <w:r>
        <w:rPr>
          <w:rFonts w:cs="Arial"/>
          <w:bCs/>
          <w:lang w:val="en-GB"/>
        </w:rPr>
        <w:t>DCEG clause 14.6 for the listing</w:t>
      </w:r>
      <w:r w:rsidRPr="00F20AE1">
        <w:rPr>
          <w:rFonts w:cs="Arial"/>
          <w:bCs/>
          <w:lang w:val="en-GB"/>
        </w:rPr>
        <w:t xml:space="preserve"> of allowable values.  Values populated in S-57 for th</w:t>
      </w:r>
      <w:r>
        <w:rPr>
          <w:rFonts w:cs="Arial"/>
          <w:bCs/>
          <w:lang w:val="en-GB"/>
        </w:rPr>
        <w:t>is attribute</w:t>
      </w:r>
      <w:r w:rsidRPr="00F20AE1">
        <w:rPr>
          <w:rFonts w:cs="Arial"/>
          <w:bCs/>
          <w:lang w:val="en-GB"/>
        </w:rPr>
        <w:t xml:space="preserve"> other than the allowable values will</w:t>
      </w:r>
      <w:r w:rsidRPr="00F20AE1">
        <w:rPr>
          <w:lang w:val="en-GB"/>
        </w:rPr>
        <w:t xml:space="preserve"> not be converted across to S-101</w:t>
      </w:r>
      <w:r w:rsidRPr="00F20AE1">
        <w:rPr>
          <w:rFonts w:cs="Arial"/>
          <w:bCs/>
          <w:lang w:val="en-GB"/>
        </w:rPr>
        <w:t xml:space="preserve">.  Data Producers are advised to check any populated values for STATUS on </w:t>
      </w:r>
      <w:r w:rsidRPr="00F20AE1">
        <w:rPr>
          <w:b/>
          <w:lang w:val="en-GB"/>
        </w:rPr>
        <w:t>OSPARE</w:t>
      </w:r>
      <w:r w:rsidRPr="00F20AE1">
        <w:rPr>
          <w:rFonts w:cs="Arial"/>
          <w:bCs/>
          <w:lang w:val="en-GB"/>
        </w:rPr>
        <w:t xml:space="preserve"> and amend appropriately.</w:t>
      </w:r>
    </w:p>
    <w:p w14:paraId="552CBAD7" w14:textId="77777777" w:rsidR="00B228F8" w:rsidRDefault="00B228F8" w:rsidP="00B228F8">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jc w:val="both"/>
        <w:rPr>
          <w:lang w:val="en-AU"/>
        </w:rPr>
      </w:pPr>
      <w:r>
        <w:rPr>
          <w:lang w:val="en-AU"/>
        </w:rPr>
        <w:t>The following additional requirements for S-57 attribution must be noted:</w:t>
      </w:r>
    </w:p>
    <w:p w14:paraId="3008B554" w14:textId="781AC41C" w:rsidR="00B228F8" w:rsidRDefault="00B228F8" w:rsidP="00C93144">
      <w:pPr>
        <w:pStyle w:val="ListParagraph"/>
        <w:numPr>
          <w:ilvl w:val="0"/>
          <w:numId w:val="20"/>
        </w:numPr>
        <w:tabs>
          <w:tab w:val="left" w:pos="0"/>
          <w:tab w:val="left" w:pos="283"/>
          <w:tab w:val="left" w:pos="566"/>
          <w:tab w:val="left" w:pos="851"/>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284" w:hanging="284"/>
        <w:jc w:val="both"/>
        <w:rPr>
          <w:rFonts w:cs="Arial"/>
          <w:bCs/>
          <w:lang w:val="en-AU"/>
        </w:rPr>
      </w:pPr>
      <w:commentRangeStart w:id="1273"/>
      <w:r>
        <w:rPr>
          <w:rFonts w:cs="Arial"/>
          <w:bCs/>
          <w:lang w:val="en-AU"/>
        </w:rPr>
        <w:t xml:space="preserve">The S-57 attribute CATPRA (category of production area) should </w:t>
      </w:r>
      <w:r w:rsidR="00E5403B">
        <w:rPr>
          <w:rFonts w:cs="Arial"/>
          <w:bCs/>
          <w:lang w:val="en-AU"/>
        </w:rPr>
        <w:t xml:space="preserve">be converted to the </w:t>
      </w:r>
      <w:r>
        <w:rPr>
          <w:rFonts w:cs="Arial"/>
          <w:bCs/>
          <w:lang w:val="en-AU"/>
        </w:rPr>
        <w:t xml:space="preserve">S-101 attribute </w:t>
      </w:r>
      <w:r>
        <w:rPr>
          <w:rFonts w:cs="Arial"/>
          <w:b/>
          <w:bCs/>
          <w:lang w:val="en-AU"/>
        </w:rPr>
        <w:t xml:space="preserve">category of </w:t>
      </w:r>
      <w:r w:rsidR="00E5403B">
        <w:rPr>
          <w:rFonts w:cs="Arial"/>
          <w:b/>
          <w:bCs/>
          <w:lang w:val="en-AU"/>
        </w:rPr>
        <w:t>offshore production area</w:t>
      </w:r>
      <w:r w:rsidR="00E5403B">
        <w:rPr>
          <w:rFonts w:cs="Arial"/>
          <w:bCs/>
          <w:lang w:val="en-AU"/>
        </w:rPr>
        <w:t>, which does not exist in S-57</w:t>
      </w:r>
      <w:r>
        <w:rPr>
          <w:rFonts w:cs="Arial"/>
          <w:bCs/>
          <w:lang w:val="en-AU"/>
        </w:rPr>
        <w:t xml:space="preserve">.  </w:t>
      </w:r>
      <w:r w:rsidR="00E5403B">
        <w:rPr>
          <w:rFonts w:cs="Arial"/>
          <w:bCs/>
          <w:lang w:val="en-AU"/>
        </w:rPr>
        <w:t xml:space="preserve">Data Producers must note that there is only a direct correlation to S-101 with CATPRA values </w:t>
      </w:r>
      <w:r w:rsidR="001D1B72">
        <w:rPr>
          <w:rFonts w:cs="Arial"/>
          <w:bCs/>
          <w:i/>
          <w:lang w:val="en-AU"/>
        </w:rPr>
        <w:t>8</w:t>
      </w:r>
      <w:r w:rsidR="001D1B72">
        <w:rPr>
          <w:rFonts w:cs="Arial"/>
          <w:bCs/>
          <w:lang w:val="en-AU"/>
        </w:rPr>
        <w:t xml:space="preserve"> (tank farm) and </w:t>
      </w:r>
      <w:r w:rsidR="001D1B72">
        <w:rPr>
          <w:rFonts w:cs="Arial"/>
          <w:bCs/>
          <w:i/>
          <w:lang w:val="en-AU"/>
        </w:rPr>
        <w:t>9</w:t>
      </w:r>
      <w:r w:rsidR="001D1B72">
        <w:rPr>
          <w:rFonts w:cs="Arial"/>
          <w:bCs/>
          <w:lang w:val="en-AU"/>
        </w:rPr>
        <w:t xml:space="preserve"> (wind farm), and should therefore evaluate their S-101 converted datasets to ensure that an appropriate value for </w:t>
      </w:r>
      <w:r w:rsidR="001D1B72">
        <w:rPr>
          <w:rFonts w:cs="Arial"/>
          <w:b/>
          <w:bCs/>
          <w:lang w:val="en-AU"/>
        </w:rPr>
        <w:t>category of offshore production area</w:t>
      </w:r>
      <w:del w:id="1274" w:author="Teh Stand" w:date="2021-07-02T15:34:00Z">
        <w:r w:rsidR="001D1B72" w:rsidDel="00230CA6">
          <w:rPr>
            <w:rFonts w:cs="Arial"/>
            <w:bCs/>
            <w:lang w:val="en-AU"/>
          </w:rPr>
          <w:delText>,</w:delText>
        </w:r>
      </w:del>
      <w:r w:rsidR="001D1B72">
        <w:rPr>
          <w:rFonts w:cs="Arial"/>
          <w:bCs/>
          <w:lang w:val="en-AU"/>
        </w:rPr>
        <w:t xml:space="preserve"> is </w:t>
      </w:r>
      <w:del w:id="1275" w:author="Teh Stand" w:date="2021-07-02T15:33:00Z">
        <w:r w:rsidR="001D1B72" w:rsidDel="00230CA6">
          <w:rPr>
            <w:rFonts w:cs="Arial"/>
            <w:bCs/>
            <w:lang w:val="en-AU"/>
          </w:rPr>
          <w:delText>required</w:delText>
        </w:r>
      </w:del>
      <w:ins w:id="1276" w:author="Teh Stand" w:date="2021-07-02T15:33:00Z">
        <w:r w:rsidR="00230CA6">
          <w:rPr>
            <w:rFonts w:cs="Arial"/>
            <w:bCs/>
            <w:lang w:val="en-AU"/>
          </w:rPr>
          <w:t>populated</w:t>
        </w:r>
      </w:ins>
      <w:r>
        <w:rPr>
          <w:rFonts w:cs="Arial"/>
          <w:bCs/>
          <w:lang w:val="en-AU"/>
        </w:rPr>
        <w:t>.</w:t>
      </w:r>
      <w:commentRangeEnd w:id="1273"/>
      <w:r>
        <w:rPr>
          <w:rStyle w:val="CommentReference"/>
          <w:rFonts w:ascii="Garamond" w:hAnsi="Garamond"/>
        </w:rPr>
        <w:commentReference w:id="1273"/>
      </w:r>
    </w:p>
    <w:p w14:paraId="1FA94F34" w14:textId="0EB29D12" w:rsidR="00961C04" w:rsidRDefault="00E836A5" w:rsidP="00C93144">
      <w:pPr>
        <w:pStyle w:val="ListParagraph"/>
        <w:numPr>
          <w:ilvl w:val="0"/>
          <w:numId w:val="20"/>
        </w:numPr>
        <w:tabs>
          <w:tab w:val="left" w:pos="0"/>
          <w:tab w:val="left" w:pos="283"/>
          <w:tab w:val="left" w:pos="566"/>
          <w:tab w:val="left" w:pos="851"/>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284" w:hanging="284"/>
        <w:jc w:val="both"/>
        <w:rPr>
          <w:rFonts w:cs="Arial"/>
          <w:bCs/>
          <w:lang w:val="en-AU"/>
        </w:rPr>
      </w:pPr>
      <w:r>
        <w:rPr>
          <w:rFonts w:cs="Arial"/>
          <w:bCs/>
          <w:lang w:val="en-AU"/>
        </w:rPr>
        <w:t xml:space="preserve">Individual wind turbines within offshore wind farms encoded in S-57 as </w:t>
      </w:r>
      <w:r>
        <w:rPr>
          <w:rFonts w:cs="Arial"/>
          <w:b/>
          <w:bCs/>
          <w:lang w:val="en-AU"/>
        </w:rPr>
        <w:t>LNDMRK</w:t>
      </w:r>
      <w:r>
        <w:rPr>
          <w:rFonts w:cs="Arial"/>
          <w:bCs/>
          <w:lang w:val="en-AU"/>
        </w:rPr>
        <w:t xml:space="preserve"> objects will be converted to the S-101 feature </w:t>
      </w:r>
      <w:r>
        <w:rPr>
          <w:rFonts w:cs="Arial"/>
          <w:b/>
          <w:bCs/>
          <w:lang w:val="en-AU"/>
        </w:rPr>
        <w:t>Wind Turbine</w:t>
      </w:r>
      <w:r>
        <w:rPr>
          <w:rFonts w:cs="Arial"/>
          <w:bCs/>
          <w:lang w:val="en-AU"/>
        </w:rPr>
        <w:t xml:space="preserve"> (see clause 4.8.15).</w:t>
      </w:r>
    </w:p>
    <w:p w14:paraId="3D11BB4E" w14:textId="73F25A5E" w:rsidR="001D1B72" w:rsidRDefault="009A3E68" w:rsidP="00C93144">
      <w:pPr>
        <w:pStyle w:val="ListParagraph"/>
        <w:numPr>
          <w:ilvl w:val="0"/>
          <w:numId w:val="20"/>
        </w:numPr>
        <w:tabs>
          <w:tab w:val="left" w:pos="0"/>
          <w:tab w:val="left" w:pos="283"/>
          <w:tab w:val="left" w:pos="566"/>
          <w:tab w:val="left" w:pos="851"/>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284" w:hanging="284"/>
        <w:jc w:val="both"/>
        <w:rPr>
          <w:rFonts w:cs="Arial"/>
          <w:bCs/>
          <w:lang w:val="en-AU"/>
        </w:rPr>
      </w:pPr>
      <w:commentRangeStart w:id="1277"/>
      <w:r>
        <w:rPr>
          <w:rFonts w:cs="Arial"/>
          <w:bCs/>
          <w:lang w:val="en-AU"/>
        </w:rPr>
        <w:t xml:space="preserve">The S-101 attribute </w:t>
      </w:r>
      <w:r>
        <w:rPr>
          <w:rFonts w:cs="Arial"/>
          <w:b/>
          <w:bCs/>
          <w:lang w:val="en-AU"/>
        </w:rPr>
        <w:t>category of offshore production area</w:t>
      </w:r>
      <w:r>
        <w:rPr>
          <w:rFonts w:cs="Arial"/>
          <w:bCs/>
          <w:lang w:val="en-AU"/>
        </w:rPr>
        <w:t xml:space="preserve"> values </w:t>
      </w:r>
      <w:r>
        <w:rPr>
          <w:rFonts w:cs="Arial"/>
          <w:bCs/>
          <w:i/>
          <w:lang w:val="en-AU"/>
        </w:rPr>
        <w:t>2</w:t>
      </w:r>
      <w:r>
        <w:rPr>
          <w:rFonts w:cs="Arial"/>
          <w:bCs/>
          <w:lang w:val="en-AU"/>
        </w:rPr>
        <w:t xml:space="preserve"> (wave farm) and </w:t>
      </w:r>
      <w:r>
        <w:rPr>
          <w:rFonts w:cs="Arial"/>
          <w:bCs/>
          <w:i/>
          <w:lang w:val="en-AU"/>
        </w:rPr>
        <w:t>3</w:t>
      </w:r>
      <w:r>
        <w:rPr>
          <w:rFonts w:cs="Arial"/>
          <w:bCs/>
          <w:lang w:val="en-AU"/>
        </w:rPr>
        <w:t xml:space="preserve"> (current farm) have been introduced to encode wave and current farms.  This information is encoded in S-57 on </w:t>
      </w:r>
      <w:r>
        <w:rPr>
          <w:rFonts w:cs="Arial"/>
          <w:b/>
          <w:bCs/>
          <w:lang w:val="en-AU"/>
        </w:rPr>
        <w:t>OSPARE</w:t>
      </w:r>
      <w:r>
        <w:rPr>
          <w:rFonts w:cs="Arial"/>
          <w:bCs/>
          <w:lang w:val="en-AU"/>
        </w:rPr>
        <w:t xml:space="preserve"> </w:t>
      </w:r>
      <w:r w:rsidRPr="00231F30">
        <w:rPr>
          <w:rFonts w:cs="Arial"/>
          <w:bCs/>
          <w:lang w:val="en-AU"/>
        </w:rPr>
        <w:t>using</w:t>
      </w:r>
      <w:r>
        <w:rPr>
          <w:rFonts w:cs="Arial"/>
          <w:bCs/>
          <w:lang w:val="en-AU"/>
        </w:rPr>
        <w:t xml:space="preserve"> the attribute INFORM (see clause 2.3).  In order for this information to be converted across to S-101, the text string encoded in INFORM on the </w:t>
      </w:r>
      <w:r>
        <w:rPr>
          <w:rFonts w:cs="Arial"/>
          <w:b/>
          <w:bCs/>
          <w:lang w:val="en-AU"/>
        </w:rPr>
        <w:t>OSPARE</w:t>
      </w:r>
      <w:r>
        <w:rPr>
          <w:rFonts w:cs="Arial"/>
          <w:bCs/>
          <w:lang w:val="en-AU"/>
        </w:rPr>
        <w:t xml:space="preserve"> </w:t>
      </w:r>
      <w:del w:id="1278" w:author="Teh Stand" w:date="2021-11-08T10:22:00Z">
        <w:r w:rsidDel="00621CA2">
          <w:rPr>
            <w:rFonts w:cs="Arial"/>
            <w:bCs/>
            <w:lang w:val="en-AU"/>
          </w:rPr>
          <w:delText xml:space="preserve">must </w:delText>
        </w:r>
      </w:del>
      <w:ins w:id="1279" w:author="Teh Stand" w:date="2021-11-08T10:22:00Z">
        <w:r w:rsidR="00621CA2">
          <w:rPr>
            <w:rFonts w:cs="Arial"/>
            <w:bCs/>
            <w:lang w:val="en-AU"/>
          </w:rPr>
          <w:t xml:space="preserve">should </w:t>
        </w:r>
      </w:ins>
      <w:r>
        <w:rPr>
          <w:rFonts w:cs="Arial"/>
          <w:bCs/>
          <w:lang w:val="en-AU"/>
        </w:rPr>
        <w:t xml:space="preserve">be in </w:t>
      </w:r>
      <w:ins w:id="1280" w:author="Teh Stand" w:date="2021-11-08T10:17:00Z">
        <w:r w:rsidR="001B2157">
          <w:rPr>
            <w:rFonts w:cs="Arial"/>
            <w:bCs/>
            <w:lang w:val="en-GB"/>
          </w:rPr>
          <w:t>a standardised</w:t>
        </w:r>
        <w:r w:rsidR="001B2157" w:rsidRPr="00F20AE1">
          <w:rPr>
            <w:rFonts w:cs="Arial"/>
            <w:bCs/>
            <w:lang w:val="en-GB"/>
          </w:rPr>
          <w:t xml:space="preserve"> format</w:t>
        </w:r>
        <w:r w:rsidR="001B2157">
          <w:rPr>
            <w:rFonts w:cs="Arial"/>
            <w:bCs/>
            <w:lang w:val="en-GB"/>
          </w:rPr>
          <w:t>, such as</w:t>
        </w:r>
        <w:r w:rsidR="001B2157" w:rsidRPr="00F20AE1">
          <w:rPr>
            <w:rFonts w:cs="Arial"/>
            <w:bCs/>
            <w:lang w:val="en-GB"/>
          </w:rPr>
          <w:t xml:space="preserve"> </w:t>
        </w:r>
      </w:ins>
      <w:del w:id="1281" w:author="Teh Stand" w:date="2021-11-08T10:17:00Z">
        <w:r w:rsidDel="001B2157">
          <w:rPr>
            <w:rFonts w:cs="Arial"/>
            <w:bCs/>
            <w:lang w:val="en-AU"/>
          </w:rPr>
          <w:delText xml:space="preserve">the format </w:delText>
        </w:r>
      </w:del>
      <w:r>
        <w:rPr>
          <w:rFonts w:cs="Arial"/>
          <w:bCs/>
          <w:i/>
          <w:lang w:val="en-AU"/>
        </w:rPr>
        <w:t>Wave farm</w:t>
      </w:r>
      <w:r>
        <w:rPr>
          <w:rFonts w:cs="Arial"/>
          <w:bCs/>
          <w:lang w:val="en-AU"/>
        </w:rPr>
        <w:t xml:space="preserve"> or </w:t>
      </w:r>
      <w:r>
        <w:rPr>
          <w:rFonts w:cs="Arial"/>
          <w:bCs/>
          <w:i/>
          <w:lang w:val="en-AU"/>
        </w:rPr>
        <w:t>Current farm</w:t>
      </w:r>
      <w:r>
        <w:rPr>
          <w:rFonts w:cs="Arial"/>
          <w:bCs/>
          <w:lang w:val="en-AU"/>
        </w:rPr>
        <w:t>.</w:t>
      </w:r>
      <w:commentRangeEnd w:id="1277"/>
      <w:r>
        <w:rPr>
          <w:rStyle w:val="CommentReference"/>
          <w:rFonts w:ascii="Garamond" w:hAnsi="Garamond"/>
        </w:rPr>
        <w:commentReference w:id="1277"/>
      </w:r>
    </w:p>
    <w:p w14:paraId="33908D79" w14:textId="2F632DC0" w:rsidR="006B2826" w:rsidRPr="00F20AE1" w:rsidRDefault="006B2826" w:rsidP="00C93144">
      <w:pPr>
        <w:pStyle w:val="Heading3"/>
        <w:keepLines/>
        <w:numPr>
          <w:ilvl w:val="2"/>
          <w:numId w:val="13"/>
        </w:numPr>
        <w:tabs>
          <w:tab w:val="clear" w:pos="283"/>
          <w:tab w:val="clear" w:pos="566"/>
          <w:tab w:val="clear" w:pos="720"/>
          <w:tab w:val="clear" w:pos="850"/>
          <w:tab w:val="clear" w:pos="915"/>
          <w:tab w:val="clear" w:pos="2911"/>
          <w:tab w:val="left" w:pos="851"/>
        </w:tabs>
        <w:spacing w:before="240" w:after="120"/>
        <w:ind w:left="851" w:hanging="851"/>
        <w:rPr>
          <w:bCs/>
          <w:lang w:val="en-GB"/>
        </w:rPr>
      </w:pPr>
      <w:bookmarkStart w:id="1282" w:name="_Toc422735859"/>
      <w:bookmarkStart w:id="1283" w:name="_Toc460900630"/>
      <w:bookmarkStart w:id="1284" w:name="_Toc68293349"/>
      <w:r w:rsidRPr="00F20AE1">
        <w:rPr>
          <w:bCs/>
          <w:lang w:val="en-GB"/>
        </w:rPr>
        <w:t>Offshore tanker loading systems</w:t>
      </w:r>
      <w:bookmarkEnd w:id="1282"/>
      <w:bookmarkEnd w:id="1283"/>
      <w:bookmarkEnd w:id="1284"/>
    </w:p>
    <w:p w14:paraId="758C77C2" w14:textId="72DAF7DC" w:rsidR="00E836A5" w:rsidRDefault="00E836A5" w:rsidP="00E836A5">
      <w:pPr>
        <w:spacing w:after="120"/>
        <w:jc w:val="both"/>
        <w:rPr>
          <w:rFonts w:cs="Arial"/>
          <w:bCs/>
          <w:lang w:val="en-AU"/>
        </w:rPr>
      </w:pPr>
      <w:r>
        <w:rPr>
          <w:rFonts w:cs="Arial"/>
          <w:bCs/>
          <w:lang w:val="en-AU"/>
        </w:rPr>
        <w:t>The guidance for the encoding of offshore tanker loading systems remains unchanged in S-101</w:t>
      </w:r>
      <w:r w:rsidRPr="00560C1D">
        <w:rPr>
          <w:rFonts w:cs="Arial"/>
          <w:bCs/>
          <w:lang w:val="en-AU"/>
        </w:rPr>
        <w:t>.</w:t>
      </w:r>
      <w:r>
        <w:rPr>
          <w:rFonts w:cs="Arial"/>
          <w:bCs/>
          <w:lang w:val="en-AU"/>
        </w:rPr>
        <w:t xml:space="preserve">  See S-101 DCEG clause 14.6.2.</w:t>
      </w:r>
    </w:p>
    <w:p w14:paraId="4D860F58" w14:textId="26C86C78" w:rsidR="006B2826" w:rsidRPr="00F20AE1" w:rsidRDefault="006B2826" w:rsidP="00C93144">
      <w:pPr>
        <w:pStyle w:val="Heading3"/>
        <w:keepLines/>
        <w:numPr>
          <w:ilvl w:val="2"/>
          <w:numId w:val="13"/>
        </w:numPr>
        <w:tabs>
          <w:tab w:val="clear" w:pos="283"/>
          <w:tab w:val="clear" w:pos="566"/>
          <w:tab w:val="clear" w:pos="720"/>
          <w:tab w:val="clear" w:pos="850"/>
          <w:tab w:val="clear" w:pos="915"/>
          <w:tab w:val="clear" w:pos="2911"/>
          <w:tab w:val="left" w:pos="851"/>
        </w:tabs>
        <w:spacing w:before="240" w:after="120"/>
        <w:ind w:left="851" w:hanging="851"/>
        <w:rPr>
          <w:bCs/>
          <w:lang w:val="en-GB"/>
        </w:rPr>
      </w:pPr>
      <w:bookmarkStart w:id="1285" w:name="_Toc422735861"/>
      <w:bookmarkStart w:id="1286" w:name="_Toc460900631"/>
      <w:bookmarkStart w:id="1287" w:name="_Toc68293350"/>
      <w:r w:rsidRPr="00F20AE1">
        <w:rPr>
          <w:bCs/>
          <w:lang w:val="en-GB"/>
        </w:rPr>
        <w:t>Flare stacks</w:t>
      </w:r>
      <w:bookmarkEnd w:id="1285"/>
      <w:bookmarkEnd w:id="1286"/>
      <w:bookmarkEnd w:id="1287"/>
    </w:p>
    <w:p w14:paraId="653DAAEC" w14:textId="0DEC6EE0" w:rsidR="00067195" w:rsidRDefault="00067195" w:rsidP="00067195">
      <w:pPr>
        <w:spacing w:after="120"/>
        <w:jc w:val="both"/>
        <w:rPr>
          <w:rFonts w:cs="Arial"/>
          <w:bCs/>
          <w:lang w:val="en-AU"/>
        </w:rPr>
      </w:pPr>
      <w:r>
        <w:rPr>
          <w:rFonts w:cs="Arial"/>
          <w:bCs/>
          <w:lang w:val="en-AU"/>
        </w:rPr>
        <w:t>The guidance for the encoding of flare stacks on land remains unchanged in S-101</w:t>
      </w:r>
      <w:r w:rsidRPr="00560C1D">
        <w:rPr>
          <w:rFonts w:cs="Arial"/>
          <w:bCs/>
          <w:lang w:val="en-AU"/>
        </w:rPr>
        <w:t>.</w:t>
      </w:r>
      <w:r>
        <w:rPr>
          <w:rFonts w:cs="Arial"/>
          <w:bCs/>
          <w:lang w:val="en-AU"/>
        </w:rPr>
        <w:t xml:space="preserve">  See S-101 DCEG clause 7.2.  For the conversion of flare stacks located on offshore platforms, see clause 11.7.2</w:t>
      </w:r>
      <w:r w:rsidR="00897E6E">
        <w:rPr>
          <w:rFonts w:cs="Arial"/>
          <w:bCs/>
          <w:lang w:val="en-AU"/>
        </w:rPr>
        <w:t xml:space="preserve"> above</w:t>
      </w:r>
      <w:r>
        <w:rPr>
          <w:rFonts w:cs="Arial"/>
          <w:bCs/>
          <w:lang w:val="en-AU"/>
        </w:rPr>
        <w:t>.</w:t>
      </w:r>
    </w:p>
    <w:p w14:paraId="2A106B3A" w14:textId="346458AA" w:rsidR="006B2826" w:rsidRPr="00F20AE1" w:rsidRDefault="006B2826" w:rsidP="00C93144">
      <w:pPr>
        <w:pStyle w:val="Heading2"/>
        <w:numPr>
          <w:ilvl w:val="1"/>
          <w:numId w:val="13"/>
        </w:numPr>
        <w:tabs>
          <w:tab w:val="clear" w:pos="283"/>
          <w:tab w:val="clear" w:pos="576"/>
          <w:tab w:val="clear" w:pos="720"/>
          <w:tab w:val="clear" w:pos="850"/>
          <w:tab w:val="clear" w:pos="915"/>
          <w:tab w:val="clear" w:pos="2911"/>
          <w:tab w:val="left" w:pos="851"/>
        </w:tabs>
        <w:spacing w:before="240" w:after="120"/>
        <w:ind w:left="851" w:hanging="851"/>
        <w:rPr>
          <w:bCs/>
          <w:lang w:val="en-GB"/>
        </w:rPr>
      </w:pPr>
      <w:bookmarkStart w:id="1288" w:name="_Toc422735863"/>
      <w:bookmarkStart w:id="1289" w:name="_Toc460900632"/>
      <w:bookmarkStart w:id="1290" w:name="_Toc68293351"/>
      <w:r w:rsidRPr="00F20AE1">
        <w:rPr>
          <w:bCs/>
          <w:lang w:val="en-GB"/>
        </w:rPr>
        <w:t>Spoil grounds, dredging areas</w:t>
      </w:r>
      <w:bookmarkEnd w:id="1288"/>
      <w:bookmarkEnd w:id="1289"/>
      <w:bookmarkEnd w:id="1290"/>
    </w:p>
    <w:p w14:paraId="003E3B0A" w14:textId="1F2EC6B8" w:rsidR="00897E6E" w:rsidRDefault="00897E6E" w:rsidP="00897E6E">
      <w:pPr>
        <w:spacing w:after="120"/>
        <w:jc w:val="both"/>
        <w:rPr>
          <w:rFonts w:cs="Arial"/>
          <w:bCs/>
          <w:lang w:val="en-AU"/>
        </w:rPr>
      </w:pPr>
      <w:r>
        <w:rPr>
          <w:rFonts w:cs="Arial"/>
          <w:bCs/>
          <w:lang w:val="en-AU"/>
        </w:rPr>
        <w:t>The guidance for the encoding of spoil grounds and dredging areas remains unchanged in S-101</w:t>
      </w:r>
      <w:r w:rsidRPr="00560C1D">
        <w:rPr>
          <w:rFonts w:cs="Arial"/>
          <w:bCs/>
          <w:lang w:val="en-AU"/>
        </w:rPr>
        <w:t>.</w:t>
      </w:r>
      <w:r>
        <w:rPr>
          <w:rFonts w:cs="Arial"/>
          <w:bCs/>
          <w:lang w:val="en-AU"/>
        </w:rPr>
        <w:t xml:space="preserve">  See S-101 DCEG clause 16.6.2.</w:t>
      </w:r>
    </w:p>
    <w:p w14:paraId="1718A4E8" w14:textId="77777777" w:rsidR="006B2826" w:rsidRPr="00F20AE1" w:rsidRDefault="006B2826" w:rsidP="00C93144">
      <w:pPr>
        <w:pStyle w:val="Heading2"/>
        <w:numPr>
          <w:ilvl w:val="1"/>
          <w:numId w:val="13"/>
        </w:numPr>
        <w:tabs>
          <w:tab w:val="clear" w:pos="283"/>
          <w:tab w:val="clear" w:pos="576"/>
          <w:tab w:val="clear" w:pos="720"/>
          <w:tab w:val="clear" w:pos="850"/>
          <w:tab w:val="clear" w:pos="915"/>
          <w:tab w:val="clear" w:pos="2911"/>
          <w:tab w:val="left" w:pos="851"/>
        </w:tabs>
        <w:spacing w:before="240" w:after="120"/>
        <w:ind w:left="851" w:hanging="851"/>
        <w:rPr>
          <w:bCs/>
          <w:sz w:val="20"/>
          <w:lang w:val="en-GB"/>
        </w:rPr>
      </w:pPr>
      <w:bookmarkStart w:id="1291" w:name="_Toc422735865"/>
      <w:bookmarkStart w:id="1292" w:name="_Toc460900633"/>
      <w:bookmarkStart w:id="1293" w:name="_Toc68293352"/>
      <w:r w:rsidRPr="00F20AE1">
        <w:rPr>
          <w:bCs/>
          <w:lang w:val="en-GB"/>
        </w:rPr>
        <w:t>Fishing equipment and aquaculture areas</w:t>
      </w:r>
      <w:bookmarkEnd w:id="1291"/>
      <w:bookmarkEnd w:id="1292"/>
      <w:bookmarkEnd w:id="1293"/>
    </w:p>
    <w:p w14:paraId="277B192C" w14:textId="3E1907D6" w:rsidR="006B2826" w:rsidRPr="00F20AE1" w:rsidRDefault="006B2826" w:rsidP="00C93144">
      <w:pPr>
        <w:pStyle w:val="Heading3"/>
        <w:keepLines/>
        <w:numPr>
          <w:ilvl w:val="2"/>
          <w:numId w:val="13"/>
        </w:numPr>
        <w:tabs>
          <w:tab w:val="clear" w:pos="283"/>
          <w:tab w:val="clear" w:pos="566"/>
          <w:tab w:val="clear" w:pos="720"/>
          <w:tab w:val="clear" w:pos="850"/>
          <w:tab w:val="clear" w:pos="915"/>
          <w:tab w:val="clear" w:pos="2911"/>
          <w:tab w:val="left" w:pos="851"/>
        </w:tabs>
        <w:spacing w:before="240" w:after="120"/>
        <w:ind w:left="851" w:hanging="851"/>
        <w:rPr>
          <w:bCs/>
          <w:lang w:val="en-GB"/>
        </w:rPr>
      </w:pPr>
      <w:bookmarkStart w:id="1294" w:name="_Toc422735867"/>
      <w:bookmarkStart w:id="1295" w:name="_Toc460900634"/>
      <w:bookmarkStart w:id="1296" w:name="_Toc68293353"/>
      <w:r w:rsidRPr="00F20AE1">
        <w:rPr>
          <w:bCs/>
          <w:lang w:val="en-GB"/>
        </w:rPr>
        <w:t>Fishing facilities</w:t>
      </w:r>
      <w:bookmarkEnd w:id="1294"/>
      <w:bookmarkEnd w:id="1295"/>
      <w:bookmarkEnd w:id="1296"/>
    </w:p>
    <w:p w14:paraId="4FBEB8DF" w14:textId="57584B05" w:rsidR="00897E6E" w:rsidRDefault="00897E6E" w:rsidP="00897E6E">
      <w:pPr>
        <w:keepNext/>
        <w:keepLines/>
        <w:tabs>
          <w:tab w:val="left" w:pos="0"/>
          <w:tab w:val="left" w:pos="283"/>
          <w:tab w:val="left" w:pos="566"/>
          <w:tab w:val="left" w:pos="850"/>
          <w:tab w:val="left" w:pos="1134"/>
          <w:tab w:val="left" w:pos="1418"/>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S-57 Geo object:</w:t>
      </w:r>
      <w:r w:rsidRPr="00F20AE1">
        <w:rPr>
          <w:lang w:val="en-GB"/>
        </w:rPr>
        <w:tab/>
      </w:r>
      <w:r w:rsidRPr="00F20AE1">
        <w:rPr>
          <w:lang w:val="en-GB"/>
        </w:rPr>
        <w:tab/>
        <w:t>Fishing facility (</w:t>
      </w:r>
      <w:r w:rsidRPr="00F20AE1">
        <w:rPr>
          <w:b/>
          <w:lang w:val="en-GB"/>
        </w:rPr>
        <w:t>FSHFAC</w:t>
      </w:r>
      <w:r w:rsidRPr="00F20AE1">
        <w:rPr>
          <w:lang w:val="en-GB"/>
        </w:rPr>
        <w:t>)</w:t>
      </w:r>
      <w:r>
        <w:rPr>
          <w:lang w:val="en-GB"/>
        </w:rPr>
        <w:tab/>
      </w:r>
      <w:r>
        <w:rPr>
          <w:lang w:val="en-GB"/>
        </w:rPr>
        <w:tab/>
      </w:r>
      <w:r w:rsidRPr="00F20AE1">
        <w:rPr>
          <w:lang w:val="en-GB"/>
        </w:rPr>
        <w:t>(</w:t>
      </w:r>
      <w:r>
        <w:rPr>
          <w:lang w:val="en-GB"/>
        </w:rPr>
        <w:t>P</w:t>
      </w:r>
      <w:proofErr w:type="gramStart"/>
      <w:r>
        <w:rPr>
          <w:lang w:val="en-GB"/>
        </w:rPr>
        <w:t>,L,A</w:t>
      </w:r>
      <w:proofErr w:type="gramEnd"/>
      <w:r w:rsidRPr="00F20AE1">
        <w:rPr>
          <w:lang w:val="en-GB"/>
        </w:rPr>
        <w:t>)</w:t>
      </w:r>
    </w:p>
    <w:p w14:paraId="62C72BE9" w14:textId="70A0B989" w:rsidR="00897E6E" w:rsidRDefault="00897E6E" w:rsidP="00897E6E">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w:t>
      </w:r>
      <w:r w:rsidR="006F1C0D">
        <w:rPr>
          <w:u w:val="single"/>
          <w:lang w:val="en-GB"/>
        </w:rPr>
        <w:t>-</w:t>
      </w:r>
      <w:r w:rsidRPr="00F20AE1">
        <w:rPr>
          <w:u w:val="single"/>
          <w:lang w:val="en-GB"/>
        </w:rPr>
        <w:t>101 Geo feature</w:t>
      </w:r>
      <w:r w:rsidRPr="00F20AE1">
        <w:rPr>
          <w:lang w:val="en-GB"/>
        </w:rPr>
        <w:t>:</w:t>
      </w:r>
      <w:r w:rsidRPr="00F20AE1">
        <w:rPr>
          <w:lang w:val="en-GB"/>
        </w:rPr>
        <w:tab/>
      </w:r>
      <w:r>
        <w:rPr>
          <w:b/>
          <w:lang w:val="en-GB"/>
        </w:rPr>
        <w:t>Fishing Facility</w:t>
      </w:r>
      <w:r>
        <w:rPr>
          <w:b/>
          <w:lang w:val="en-GB"/>
        </w:rPr>
        <w:tab/>
      </w:r>
      <w:r>
        <w:rPr>
          <w:b/>
          <w:lang w:val="en-GB"/>
        </w:rPr>
        <w:tab/>
      </w:r>
      <w:r>
        <w:rPr>
          <w:b/>
          <w:lang w:val="en-GB"/>
        </w:rPr>
        <w:tab/>
      </w:r>
      <w:r>
        <w:rPr>
          <w:b/>
          <w:lang w:val="en-GB"/>
        </w:rPr>
        <w:tab/>
      </w:r>
      <w:r w:rsidRPr="00F20AE1">
        <w:rPr>
          <w:lang w:val="en-GB"/>
        </w:rPr>
        <w:t>(</w:t>
      </w:r>
      <w:r w:rsidR="000632D5">
        <w:rPr>
          <w:lang w:val="en-GB"/>
        </w:rPr>
        <w:t>P</w:t>
      </w:r>
      <w:proofErr w:type="gramStart"/>
      <w:r w:rsidR="000632D5">
        <w:rPr>
          <w:lang w:val="en-GB"/>
        </w:rPr>
        <w:t>,C,</w:t>
      </w:r>
      <w:r>
        <w:rPr>
          <w:lang w:val="en-GB"/>
        </w:rPr>
        <w:t>S</w:t>
      </w:r>
      <w:proofErr w:type="gramEnd"/>
      <w:r>
        <w:rPr>
          <w:lang w:val="en-GB"/>
        </w:rPr>
        <w:t>)</w:t>
      </w:r>
      <w:r>
        <w:rPr>
          <w:lang w:val="en-GB"/>
        </w:rPr>
        <w:tab/>
      </w:r>
      <w:r>
        <w:rPr>
          <w:lang w:val="en-GB"/>
        </w:rPr>
        <w:tab/>
      </w:r>
      <w:r w:rsidR="000632D5">
        <w:rPr>
          <w:lang w:val="en-GB"/>
        </w:rPr>
        <w:tab/>
      </w:r>
      <w:r w:rsidR="000632D5">
        <w:rPr>
          <w:lang w:val="en-GB"/>
        </w:rPr>
        <w:tab/>
      </w:r>
      <w:r w:rsidRPr="00F20AE1">
        <w:rPr>
          <w:lang w:val="en-GB"/>
        </w:rPr>
        <w:t xml:space="preserve">(S-101 DCEG Clause </w:t>
      </w:r>
      <w:r w:rsidR="000632D5">
        <w:rPr>
          <w:lang w:val="en-GB"/>
        </w:rPr>
        <w:t>13.9</w:t>
      </w:r>
      <w:r w:rsidRPr="00F20AE1">
        <w:rPr>
          <w:lang w:val="en-GB"/>
        </w:rPr>
        <w:t>)</w:t>
      </w:r>
    </w:p>
    <w:p w14:paraId="0DAF21B5" w14:textId="0EF3E56A" w:rsidR="00BB4F3B" w:rsidRPr="00F20AE1" w:rsidRDefault="00BB4F3B" w:rsidP="0018173B">
      <w:pPr>
        <w:spacing w:after="120"/>
        <w:jc w:val="both"/>
        <w:rPr>
          <w:lang w:val="en-GB"/>
        </w:rPr>
      </w:pPr>
      <w:r w:rsidRPr="00F20AE1">
        <w:rPr>
          <w:lang w:val="en-GB"/>
        </w:rPr>
        <w:t xml:space="preserve">All instances of encoding of the S-57 Feature object </w:t>
      </w:r>
      <w:r w:rsidRPr="00F20AE1">
        <w:rPr>
          <w:b/>
          <w:lang w:val="en-GB"/>
        </w:rPr>
        <w:t>FSHFAC</w:t>
      </w:r>
      <w:r w:rsidRPr="00F20AE1">
        <w:rPr>
          <w:lang w:val="en-GB"/>
        </w:rPr>
        <w:t xml:space="preserve"> and its binding attributes will be </w:t>
      </w:r>
      <w:r w:rsidR="00230CA6">
        <w:rPr>
          <w:lang w:val="en-GB"/>
        </w:rPr>
        <w:t>converted</w:t>
      </w:r>
      <w:r w:rsidR="00230CA6" w:rsidRPr="00F20AE1">
        <w:rPr>
          <w:lang w:val="en-GB"/>
        </w:rPr>
        <w:t xml:space="preserve"> </w:t>
      </w:r>
      <w:r w:rsidRPr="00F20AE1">
        <w:rPr>
          <w:lang w:val="en-GB"/>
        </w:rPr>
        <w:t xml:space="preserve">automatically </w:t>
      </w:r>
      <w:r w:rsidR="00230CA6">
        <w:rPr>
          <w:lang w:val="en-GB"/>
        </w:rPr>
        <w:t>to an instance of</w:t>
      </w:r>
      <w:r w:rsidRPr="00F20AE1">
        <w:rPr>
          <w:lang w:val="en-GB"/>
        </w:rPr>
        <w:t xml:space="preserve"> the S-101 feature </w:t>
      </w:r>
      <w:r>
        <w:rPr>
          <w:b/>
          <w:lang w:val="en-GB"/>
        </w:rPr>
        <w:t>Fishing Facility</w:t>
      </w:r>
      <w:r w:rsidRPr="00F20AE1">
        <w:rPr>
          <w:b/>
          <w:lang w:val="en-GB"/>
        </w:rPr>
        <w:t xml:space="preserve"> </w:t>
      </w:r>
      <w:r w:rsidRPr="00F20AE1">
        <w:rPr>
          <w:lang w:val="en-GB"/>
        </w:rPr>
        <w:t>during the automated conversion process.  However, Data Producers are advised that the following enumerate type attribute ha</w:t>
      </w:r>
      <w:r>
        <w:rPr>
          <w:lang w:val="en-GB"/>
        </w:rPr>
        <w:t>s</w:t>
      </w:r>
      <w:r w:rsidRPr="00F20AE1">
        <w:rPr>
          <w:lang w:val="en-GB"/>
        </w:rPr>
        <w:t xml:space="preserve"> restricted allowable enumerate values for </w:t>
      </w:r>
      <w:r>
        <w:rPr>
          <w:b/>
          <w:lang w:val="en-GB"/>
        </w:rPr>
        <w:t>Fishing Facility</w:t>
      </w:r>
      <w:r w:rsidRPr="00F20AE1">
        <w:rPr>
          <w:lang w:val="en-GB"/>
        </w:rPr>
        <w:t xml:space="preserve"> in S-101:</w:t>
      </w:r>
    </w:p>
    <w:p w14:paraId="12ACDFAB" w14:textId="77777777" w:rsidR="00BB4F3B" w:rsidRPr="00F20AE1" w:rsidRDefault="00BB4F3B" w:rsidP="00BB4F3B">
      <w:pPr>
        <w:spacing w:after="120"/>
        <w:jc w:val="both"/>
        <w:rPr>
          <w:lang w:val="en-GB"/>
        </w:rPr>
      </w:pPr>
      <w:r w:rsidRPr="00F20AE1">
        <w:rPr>
          <w:b/>
          <w:lang w:val="en-GB"/>
        </w:rPr>
        <w:t>status</w:t>
      </w:r>
      <w:r w:rsidRPr="00F20AE1">
        <w:rPr>
          <w:lang w:val="en-GB"/>
        </w:rPr>
        <w:tab/>
      </w:r>
      <w:r w:rsidRPr="00F20AE1">
        <w:rPr>
          <w:lang w:val="en-GB"/>
        </w:rPr>
        <w:tab/>
        <w:t>(STATUS)</w:t>
      </w:r>
    </w:p>
    <w:p w14:paraId="0D0D5E78" w14:textId="1CA54E86" w:rsidR="00BB4F3B" w:rsidRDefault="00BB4F3B" w:rsidP="00BB4F3B">
      <w:pPr>
        <w:spacing w:after="120"/>
        <w:jc w:val="both"/>
        <w:rPr>
          <w:rFonts w:cs="Arial"/>
          <w:bCs/>
          <w:lang w:val="en-GB"/>
        </w:rPr>
      </w:pPr>
      <w:r w:rsidRPr="00F20AE1">
        <w:rPr>
          <w:rFonts w:cs="Arial"/>
          <w:bCs/>
          <w:lang w:val="en-GB"/>
        </w:rPr>
        <w:t xml:space="preserve">See S-101 </w:t>
      </w:r>
      <w:r>
        <w:rPr>
          <w:rFonts w:cs="Arial"/>
          <w:bCs/>
          <w:lang w:val="en-GB"/>
        </w:rPr>
        <w:t>DCEG clause 13.9 for the listing</w:t>
      </w:r>
      <w:r w:rsidRPr="00F20AE1">
        <w:rPr>
          <w:rFonts w:cs="Arial"/>
          <w:bCs/>
          <w:lang w:val="en-GB"/>
        </w:rPr>
        <w:t xml:space="preserve"> of allowable values.  Values populated in S-57 for th</w:t>
      </w:r>
      <w:r>
        <w:rPr>
          <w:rFonts w:cs="Arial"/>
          <w:bCs/>
          <w:lang w:val="en-GB"/>
        </w:rPr>
        <w:t>is attribute</w:t>
      </w:r>
      <w:r w:rsidRPr="00F20AE1">
        <w:rPr>
          <w:rFonts w:cs="Arial"/>
          <w:bCs/>
          <w:lang w:val="en-GB"/>
        </w:rPr>
        <w:t xml:space="preserve"> other than the allowable values will</w:t>
      </w:r>
      <w:r w:rsidRPr="00F20AE1">
        <w:rPr>
          <w:lang w:val="en-GB"/>
        </w:rPr>
        <w:t xml:space="preserve"> not be converted across to S-101</w:t>
      </w:r>
      <w:r w:rsidRPr="00F20AE1">
        <w:rPr>
          <w:rFonts w:cs="Arial"/>
          <w:bCs/>
          <w:lang w:val="en-GB"/>
        </w:rPr>
        <w:t xml:space="preserve">.  Data Producers are advised to check any populated values for STATUS on </w:t>
      </w:r>
      <w:r w:rsidRPr="00F20AE1">
        <w:rPr>
          <w:b/>
          <w:lang w:val="en-GB"/>
        </w:rPr>
        <w:t>FSHFAC</w:t>
      </w:r>
      <w:r w:rsidRPr="00F20AE1">
        <w:rPr>
          <w:rFonts w:cs="Arial"/>
          <w:bCs/>
          <w:lang w:val="en-GB"/>
        </w:rPr>
        <w:t xml:space="preserve"> and amend appropriately.</w:t>
      </w:r>
    </w:p>
    <w:p w14:paraId="43B129D7" w14:textId="1D297F12" w:rsidR="006B2826" w:rsidRPr="00E938FA" w:rsidRDefault="006B2826" w:rsidP="00C93144">
      <w:pPr>
        <w:pStyle w:val="Heading3"/>
        <w:keepLines/>
        <w:numPr>
          <w:ilvl w:val="2"/>
          <w:numId w:val="13"/>
        </w:numPr>
        <w:tabs>
          <w:tab w:val="clear" w:pos="566"/>
          <w:tab w:val="clear" w:pos="720"/>
          <w:tab w:val="clear" w:pos="850"/>
          <w:tab w:val="clear" w:pos="915"/>
          <w:tab w:val="clear" w:pos="2911"/>
          <w:tab w:val="left" w:pos="851"/>
        </w:tabs>
        <w:spacing w:before="240" w:after="120"/>
        <w:ind w:left="851" w:hanging="851"/>
        <w:rPr>
          <w:bCs/>
          <w:lang w:val="en-GB"/>
        </w:rPr>
      </w:pPr>
      <w:bookmarkStart w:id="1297" w:name="_Toc422735869"/>
      <w:bookmarkStart w:id="1298" w:name="_Toc460900635"/>
      <w:bookmarkStart w:id="1299" w:name="_Toc68293354"/>
      <w:r w:rsidRPr="00E938FA">
        <w:rPr>
          <w:bCs/>
          <w:lang w:val="en-GB"/>
        </w:rPr>
        <w:t>Marine farms</w:t>
      </w:r>
      <w:bookmarkEnd w:id="1297"/>
      <w:bookmarkEnd w:id="1298"/>
      <w:bookmarkEnd w:id="1299"/>
    </w:p>
    <w:p w14:paraId="01690152" w14:textId="05EDA5A0" w:rsidR="00E938FA" w:rsidRDefault="00E938FA" w:rsidP="00E938FA">
      <w:pPr>
        <w:keepNext/>
        <w:keepLines/>
        <w:tabs>
          <w:tab w:val="left" w:pos="0"/>
          <w:tab w:val="left" w:pos="283"/>
          <w:tab w:val="left" w:pos="566"/>
          <w:tab w:val="left" w:pos="850"/>
          <w:tab w:val="left" w:pos="1134"/>
          <w:tab w:val="left" w:pos="1418"/>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S-57 Geo object:</w:t>
      </w:r>
      <w:r w:rsidRPr="00F20AE1">
        <w:rPr>
          <w:lang w:val="en-GB"/>
        </w:rPr>
        <w:tab/>
      </w:r>
      <w:r w:rsidRPr="00F20AE1">
        <w:rPr>
          <w:lang w:val="en-GB"/>
        </w:rPr>
        <w:tab/>
        <w:t>Marine farm / culture (</w:t>
      </w:r>
      <w:r w:rsidRPr="00F20AE1">
        <w:rPr>
          <w:b/>
          <w:lang w:val="en-GB"/>
        </w:rPr>
        <w:t>MARCUL</w:t>
      </w:r>
      <w:r w:rsidRPr="00F20AE1">
        <w:rPr>
          <w:lang w:val="en-GB"/>
        </w:rPr>
        <w:t>)</w:t>
      </w:r>
      <w:r>
        <w:rPr>
          <w:lang w:val="en-GB"/>
        </w:rPr>
        <w:tab/>
      </w:r>
      <w:r>
        <w:rPr>
          <w:lang w:val="en-GB"/>
        </w:rPr>
        <w:tab/>
      </w:r>
      <w:r w:rsidRPr="00F20AE1">
        <w:rPr>
          <w:lang w:val="en-GB"/>
        </w:rPr>
        <w:t>(</w:t>
      </w:r>
      <w:r>
        <w:rPr>
          <w:lang w:val="en-GB"/>
        </w:rPr>
        <w:t>P</w:t>
      </w:r>
      <w:proofErr w:type="gramStart"/>
      <w:r>
        <w:rPr>
          <w:lang w:val="en-GB"/>
        </w:rPr>
        <w:t>,L,A</w:t>
      </w:r>
      <w:proofErr w:type="gramEnd"/>
      <w:r w:rsidRPr="00F20AE1">
        <w:rPr>
          <w:lang w:val="en-GB"/>
        </w:rPr>
        <w:t>)</w:t>
      </w:r>
    </w:p>
    <w:p w14:paraId="34645E29" w14:textId="3DB4C1D0" w:rsidR="00E938FA" w:rsidRDefault="00E938FA" w:rsidP="00E938FA">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w:t>
      </w:r>
      <w:r w:rsidR="006F1C0D">
        <w:rPr>
          <w:u w:val="single"/>
          <w:lang w:val="en-GB"/>
        </w:rPr>
        <w:t>-</w:t>
      </w:r>
      <w:r w:rsidRPr="00F20AE1">
        <w:rPr>
          <w:u w:val="single"/>
          <w:lang w:val="en-GB"/>
        </w:rPr>
        <w:t>101 Geo feature</w:t>
      </w:r>
      <w:r w:rsidRPr="00F20AE1">
        <w:rPr>
          <w:lang w:val="en-GB"/>
        </w:rPr>
        <w:t>:</w:t>
      </w:r>
      <w:r w:rsidRPr="00F20AE1">
        <w:rPr>
          <w:lang w:val="en-GB"/>
        </w:rPr>
        <w:tab/>
      </w:r>
      <w:r>
        <w:rPr>
          <w:b/>
          <w:lang w:val="en-GB"/>
        </w:rPr>
        <w:t>Marine Farm/Culture</w:t>
      </w:r>
      <w:r>
        <w:rPr>
          <w:b/>
          <w:lang w:val="en-GB"/>
        </w:rPr>
        <w:tab/>
      </w:r>
      <w:r>
        <w:rPr>
          <w:b/>
          <w:lang w:val="en-GB"/>
        </w:rPr>
        <w:tab/>
      </w:r>
      <w:r>
        <w:rPr>
          <w:b/>
          <w:lang w:val="en-GB"/>
        </w:rPr>
        <w:tab/>
      </w:r>
      <w:r>
        <w:rPr>
          <w:b/>
          <w:lang w:val="en-GB"/>
        </w:rPr>
        <w:tab/>
      </w:r>
      <w:r>
        <w:rPr>
          <w:b/>
          <w:lang w:val="en-GB"/>
        </w:rPr>
        <w:tab/>
      </w:r>
      <w:r>
        <w:rPr>
          <w:b/>
          <w:lang w:val="en-GB"/>
        </w:rPr>
        <w:tab/>
      </w:r>
      <w:r w:rsidRPr="00F20AE1">
        <w:rPr>
          <w:lang w:val="en-GB"/>
        </w:rPr>
        <w:t>(</w:t>
      </w:r>
      <w:r>
        <w:rPr>
          <w:lang w:val="en-GB"/>
        </w:rPr>
        <w:t>P</w:t>
      </w:r>
      <w:proofErr w:type="gramStart"/>
      <w:r>
        <w:rPr>
          <w:lang w:val="en-GB"/>
        </w:rPr>
        <w:t>,C,S</w:t>
      </w:r>
      <w:proofErr w:type="gramEnd"/>
      <w:r>
        <w:rPr>
          <w:lang w:val="en-GB"/>
        </w:rPr>
        <w:t>)</w:t>
      </w:r>
      <w:r>
        <w:rPr>
          <w:lang w:val="en-GB"/>
        </w:rPr>
        <w:tab/>
      </w:r>
      <w:r>
        <w:rPr>
          <w:lang w:val="en-GB"/>
        </w:rPr>
        <w:tab/>
      </w:r>
      <w:r w:rsidRPr="00F20AE1">
        <w:rPr>
          <w:lang w:val="en-GB"/>
        </w:rPr>
        <w:t xml:space="preserve">(S-101 DCEG Clause </w:t>
      </w:r>
      <w:r>
        <w:rPr>
          <w:lang w:val="en-GB"/>
        </w:rPr>
        <w:t>13.10</w:t>
      </w:r>
      <w:r w:rsidRPr="00F20AE1">
        <w:rPr>
          <w:lang w:val="en-GB"/>
        </w:rPr>
        <w:t>)</w:t>
      </w:r>
    </w:p>
    <w:p w14:paraId="50C66457" w14:textId="68B64A46" w:rsidR="00A83B34" w:rsidRPr="00F20AE1" w:rsidRDefault="00A83B34" w:rsidP="0018173B">
      <w:pPr>
        <w:spacing w:after="120"/>
        <w:jc w:val="both"/>
        <w:rPr>
          <w:lang w:val="en-GB"/>
        </w:rPr>
      </w:pPr>
      <w:r w:rsidRPr="00F20AE1">
        <w:rPr>
          <w:lang w:val="en-GB"/>
        </w:rPr>
        <w:t xml:space="preserve">All instances of encoding of the S-57 Feature object </w:t>
      </w:r>
      <w:r w:rsidRPr="00F20AE1">
        <w:rPr>
          <w:b/>
          <w:lang w:val="en-GB"/>
        </w:rPr>
        <w:t>MARCUL</w:t>
      </w:r>
      <w:r w:rsidRPr="00F20AE1">
        <w:rPr>
          <w:lang w:val="en-GB"/>
        </w:rPr>
        <w:t xml:space="preserve"> and its binding attributes will be </w:t>
      </w:r>
      <w:r w:rsidR="00230CA6">
        <w:rPr>
          <w:lang w:val="en-GB"/>
        </w:rPr>
        <w:t>converted</w:t>
      </w:r>
      <w:r w:rsidR="00230CA6" w:rsidRPr="00F20AE1">
        <w:rPr>
          <w:lang w:val="en-GB"/>
        </w:rPr>
        <w:t xml:space="preserve"> </w:t>
      </w:r>
      <w:r w:rsidRPr="00F20AE1">
        <w:rPr>
          <w:lang w:val="en-GB"/>
        </w:rPr>
        <w:t xml:space="preserve">automatically </w:t>
      </w:r>
      <w:r w:rsidR="00230CA6">
        <w:rPr>
          <w:lang w:val="en-GB"/>
        </w:rPr>
        <w:t>to an instance of</w:t>
      </w:r>
      <w:r w:rsidRPr="00F20AE1">
        <w:rPr>
          <w:lang w:val="en-GB"/>
        </w:rPr>
        <w:t xml:space="preserve"> the S-101 feature </w:t>
      </w:r>
      <w:r>
        <w:rPr>
          <w:b/>
          <w:lang w:val="en-GB"/>
        </w:rPr>
        <w:t>Marine Farm/Culture</w:t>
      </w:r>
      <w:r w:rsidRPr="00F20AE1">
        <w:rPr>
          <w:b/>
          <w:lang w:val="en-GB"/>
        </w:rPr>
        <w:t xml:space="preserve"> </w:t>
      </w:r>
      <w:r w:rsidRPr="00F20AE1">
        <w:rPr>
          <w:lang w:val="en-GB"/>
        </w:rPr>
        <w:t>during the automated conversion process.  However, Data Producers are advised that the following enumerate type attribute ha</w:t>
      </w:r>
      <w:r>
        <w:rPr>
          <w:lang w:val="en-GB"/>
        </w:rPr>
        <w:t>s</w:t>
      </w:r>
      <w:r w:rsidRPr="00F20AE1">
        <w:rPr>
          <w:lang w:val="en-GB"/>
        </w:rPr>
        <w:t xml:space="preserve"> restricted allowable enumerate values for </w:t>
      </w:r>
      <w:r>
        <w:rPr>
          <w:b/>
          <w:lang w:val="en-GB"/>
        </w:rPr>
        <w:t>Marine Farm/Culture</w:t>
      </w:r>
      <w:r w:rsidRPr="00F20AE1">
        <w:rPr>
          <w:lang w:val="en-GB"/>
        </w:rPr>
        <w:t xml:space="preserve"> in S-101:</w:t>
      </w:r>
    </w:p>
    <w:p w14:paraId="660446E1" w14:textId="2980A4D9" w:rsidR="00A83B34" w:rsidRPr="00F20AE1" w:rsidRDefault="00A83B34" w:rsidP="00A83B34">
      <w:pPr>
        <w:spacing w:after="120"/>
        <w:jc w:val="both"/>
        <w:rPr>
          <w:lang w:val="en-GB"/>
        </w:rPr>
      </w:pPr>
      <w:r>
        <w:rPr>
          <w:b/>
          <w:lang w:val="en-GB"/>
        </w:rPr>
        <w:lastRenderedPageBreak/>
        <w:t>exposition of sounding</w:t>
      </w:r>
      <w:r>
        <w:rPr>
          <w:lang w:val="en-GB"/>
        </w:rPr>
        <w:tab/>
      </w:r>
      <w:r w:rsidRPr="00F20AE1">
        <w:rPr>
          <w:lang w:val="en-GB"/>
        </w:rPr>
        <w:t>(</w:t>
      </w:r>
      <w:r>
        <w:rPr>
          <w:lang w:val="en-GB"/>
        </w:rPr>
        <w:t>EXPSOU</w:t>
      </w:r>
      <w:r w:rsidRPr="00F20AE1">
        <w:rPr>
          <w:lang w:val="en-GB"/>
        </w:rPr>
        <w:t>)</w:t>
      </w:r>
    </w:p>
    <w:p w14:paraId="4D200772" w14:textId="1AB59C46" w:rsidR="00A83B34" w:rsidRPr="00F20AE1" w:rsidRDefault="00A83B34" w:rsidP="00A83B34">
      <w:pPr>
        <w:spacing w:after="120"/>
        <w:jc w:val="both"/>
        <w:rPr>
          <w:rFonts w:cs="Arial"/>
          <w:lang w:val="en-GB"/>
        </w:rPr>
      </w:pPr>
      <w:r w:rsidRPr="00F20AE1">
        <w:rPr>
          <w:rFonts w:cs="Arial"/>
          <w:bCs/>
          <w:lang w:val="en-GB"/>
        </w:rPr>
        <w:t xml:space="preserve">See S-101 </w:t>
      </w:r>
      <w:r>
        <w:rPr>
          <w:rFonts w:cs="Arial"/>
          <w:bCs/>
          <w:lang w:val="en-GB"/>
        </w:rPr>
        <w:t>DCEG clause 13.10 for the listing</w:t>
      </w:r>
      <w:r w:rsidRPr="00F20AE1">
        <w:rPr>
          <w:rFonts w:cs="Arial"/>
          <w:bCs/>
          <w:lang w:val="en-GB"/>
        </w:rPr>
        <w:t xml:space="preserve"> of allowable values.  Values populated in S-57 for th</w:t>
      </w:r>
      <w:r>
        <w:rPr>
          <w:rFonts w:cs="Arial"/>
          <w:bCs/>
          <w:lang w:val="en-GB"/>
        </w:rPr>
        <w:t>is attribute</w:t>
      </w:r>
      <w:r w:rsidRPr="00F20AE1">
        <w:rPr>
          <w:rFonts w:cs="Arial"/>
          <w:bCs/>
          <w:lang w:val="en-GB"/>
        </w:rPr>
        <w:t xml:space="preserve"> other than the allowable values will</w:t>
      </w:r>
      <w:r w:rsidRPr="00F20AE1">
        <w:rPr>
          <w:lang w:val="en-GB"/>
        </w:rPr>
        <w:t xml:space="preserve"> not be converted across to S-101</w:t>
      </w:r>
      <w:r w:rsidRPr="00F20AE1">
        <w:rPr>
          <w:rFonts w:cs="Arial"/>
          <w:bCs/>
          <w:lang w:val="en-GB"/>
        </w:rPr>
        <w:t xml:space="preserve">.  Data Producers are advised to check any populated values for </w:t>
      </w:r>
      <w:commentRangeStart w:id="1300"/>
      <w:del w:id="1301" w:author="Teh Stand" w:date="2021-06-02T14:41:00Z">
        <w:r w:rsidRPr="00F20AE1" w:rsidDel="00456369">
          <w:rPr>
            <w:rFonts w:cs="Arial"/>
            <w:bCs/>
            <w:lang w:val="en-GB"/>
          </w:rPr>
          <w:delText xml:space="preserve">STATUS </w:delText>
        </w:r>
      </w:del>
      <w:ins w:id="1302" w:author="Teh Stand" w:date="2021-06-02T14:41:00Z">
        <w:r w:rsidR="00456369">
          <w:rPr>
            <w:rFonts w:cs="Arial"/>
            <w:bCs/>
            <w:lang w:val="en-GB"/>
          </w:rPr>
          <w:t>EXPSOU</w:t>
        </w:r>
        <w:commentRangeEnd w:id="1300"/>
        <w:r w:rsidR="00456369">
          <w:rPr>
            <w:rStyle w:val="CommentReference"/>
            <w:rFonts w:ascii="Garamond" w:hAnsi="Garamond"/>
            <w:lang w:eastAsia="en-US"/>
          </w:rPr>
          <w:commentReference w:id="1300"/>
        </w:r>
        <w:r w:rsidR="00456369" w:rsidRPr="00F20AE1">
          <w:rPr>
            <w:rFonts w:cs="Arial"/>
            <w:bCs/>
            <w:lang w:val="en-GB"/>
          </w:rPr>
          <w:t xml:space="preserve"> </w:t>
        </w:r>
      </w:ins>
      <w:r w:rsidRPr="00F20AE1">
        <w:rPr>
          <w:rFonts w:cs="Arial"/>
          <w:bCs/>
          <w:lang w:val="en-GB"/>
        </w:rPr>
        <w:t xml:space="preserve">on </w:t>
      </w:r>
      <w:r w:rsidRPr="00F20AE1">
        <w:rPr>
          <w:b/>
          <w:lang w:val="en-GB"/>
        </w:rPr>
        <w:t>MARCUL</w:t>
      </w:r>
      <w:r w:rsidRPr="00F20AE1">
        <w:rPr>
          <w:rFonts w:cs="Arial"/>
          <w:bCs/>
          <w:lang w:val="en-GB"/>
        </w:rPr>
        <w:t xml:space="preserve"> and amend appropriately.</w:t>
      </w:r>
    </w:p>
    <w:p w14:paraId="4EAA3D02" w14:textId="45E9CAD0" w:rsidR="006B2826" w:rsidRPr="00F20AE1" w:rsidRDefault="006B2826" w:rsidP="00C93144">
      <w:pPr>
        <w:pStyle w:val="Heading3"/>
        <w:keepLines/>
        <w:numPr>
          <w:ilvl w:val="2"/>
          <w:numId w:val="13"/>
        </w:numPr>
        <w:tabs>
          <w:tab w:val="clear" w:pos="283"/>
          <w:tab w:val="clear" w:pos="566"/>
          <w:tab w:val="clear" w:pos="720"/>
          <w:tab w:val="clear" w:pos="850"/>
          <w:tab w:val="clear" w:pos="915"/>
          <w:tab w:val="clear" w:pos="2911"/>
          <w:tab w:val="left" w:pos="851"/>
        </w:tabs>
        <w:spacing w:before="240" w:after="120"/>
        <w:ind w:left="851" w:hanging="851"/>
        <w:rPr>
          <w:bCs/>
          <w:lang w:val="en-GB"/>
        </w:rPr>
      </w:pPr>
      <w:bookmarkStart w:id="1303" w:name="_Toc422735871"/>
      <w:bookmarkStart w:id="1304" w:name="_Toc460900636"/>
      <w:bookmarkStart w:id="1305" w:name="_Toc68293355"/>
      <w:r w:rsidRPr="00F20AE1">
        <w:rPr>
          <w:bCs/>
          <w:lang w:val="en-GB"/>
        </w:rPr>
        <w:t>Fish havens</w:t>
      </w:r>
      <w:bookmarkEnd w:id="1303"/>
      <w:bookmarkEnd w:id="1304"/>
      <w:bookmarkEnd w:id="1305"/>
    </w:p>
    <w:p w14:paraId="506B5A3C" w14:textId="57A85A7E" w:rsidR="00FD3A3B" w:rsidRDefault="00FD3A3B" w:rsidP="00FD3A3B">
      <w:pPr>
        <w:spacing w:after="120"/>
        <w:jc w:val="both"/>
        <w:rPr>
          <w:rFonts w:cs="Arial"/>
          <w:bCs/>
          <w:lang w:val="en-AU"/>
        </w:rPr>
      </w:pPr>
      <w:r>
        <w:rPr>
          <w:rFonts w:cs="Arial"/>
          <w:bCs/>
          <w:lang w:val="en-AU"/>
        </w:rPr>
        <w:t>The guidance for the encoding of fish havens remains unchanged in S-101</w:t>
      </w:r>
      <w:r w:rsidRPr="00560C1D">
        <w:rPr>
          <w:rFonts w:cs="Arial"/>
          <w:bCs/>
          <w:lang w:val="en-AU"/>
        </w:rPr>
        <w:t>.</w:t>
      </w:r>
      <w:r>
        <w:rPr>
          <w:rFonts w:cs="Arial"/>
          <w:bCs/>
          <w:lang w:val="en-AU"/>
        </w:rPr>
        <w:t xml:space="preserve">  See S-101 DCEG clause 13.10.2.</w:t>
      </w:r>
    </w:p>
    <w:p w14:paraId="5ACFA1DC" w14:textId="77777777" w:rsidR="006B2826" w:rsidRPr="00F20AE1" w:rsidRDefault="006B2826" w:rsidP="00C93144">
      <w:pPr>
        <w:pStyle w:val="Heading3"/>
        <w:keepLines/>
        <w:numPr>
          <w:ilvl w:val="2"/>
          <w:numId w:val="13"/>
        </w:numPr>
        <w:tabs>
          <w:tab w:val="clear" w:pos="283"/>
          <w:tab w:val="clear" w:pos="566"/>
          <w:tab w:val="clear" w:pos="720"/>
          <w:tab w:val="clear" w:pos="850"/>
          <w:tab w:val="clear" w:pos="915"/>
          <w:tab w:val="clear" w:pos="2911"/>
          <w:tab w:val="left" w:pos="851"/>
        </w:tabs>
        <w:spacing w:before="240" w:after="120"/>
        <w:ind w:left="851" w:hanging="851"/>
        <w:rPr>
          <w:bCs/>
          <w:lang w:val="en-GB"/>
        </w:rPr>
      </w:pPr>
      <w:bookmarkStart w:id="1306" w:name="_Toc422735873"/>
      <w:bookmarkStart w:id="1307" w:name="_Toc460900637"/>
      <w:bookmarkStart w:id="1308" w:name="_Toc68293356"/>
      <w:r w:rsidRPr="00F20AE1">
        <w:rPr>
          <w:bCs/>
          <w:lang w:val="en-GB"/>
        </w:rPr>
        <w:t>Fishing ground</w:t>
      </w:r>
      <w:bookmarkEnd w:id="1306"/>
      <w:bookmarkEnd w:id="1307"/>
      <w:r w:rsidRPr="00F20AE1">
        <w:rPr>
          <w:bCs/>
          <w:lang w:val="en-GB"/>
        </w:rPr>
        <w:t>s</w:t>
      </w:r>
      <w:bookmarkEnd w:id="1308"/>
    </w:p>
    <w:p w14:paraId="5FA29208" w14:textId="565D2783" w:rsidR="00FD3A3B" w:rsidRDefault="00FD3A3B" w:rsidP="00FD3A3B">
      <w:pPr>
        <w:keepNext/>
        <w:keepLines/>
        <w:tabs>
          <w:tab w:val="left" w:pos="0"/>
          <w:tab w:val="left" w:pos="283"/>
          <w:tab w:val="left" w:pos="566"/>
          <w:tab w:val="left" w:pos="850"/>
          <w:tab w:val="left" w:pos="1134"/>
          <w:tab w:val="left" w:pos="1418"/>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S-57 Geo object:</w:t>
      </w:r>
      <w:r w:rsidRPr="00F20AE1">
        <w:rPr>
          <w:lang w:val="en-GB"/>
        </w:rPr>
        <w:tab/>
      </w:r>
      <w:r w:rsidRPr="00F20AE1">
        <w:rPr>
          <w:lang w:val="en-GB"/>
        </w:rPr>
        <w:tab/>
        <w:t>Fishing ground (</w:t>
      </w:r>
      <w:r w:rsidRPr="00F20AE1">
        <w:rPr>
          <w:b/>
          <w:lang w:val="en-GB"/>
        </w:rPr>
        <w:t>FSHGRD</w:t>
      </w:r>
      <w:r w:rsidRPr="00F20AE1">
        <w:rPr>
          <w:lang w:val="en-GB"/>
        </w:rPr>
        <w:t>)</w:t>
      </w:r>
      <w:r>
        <w:rPr>
          <w:lang w:val="en-GB"/>
        </w:rPr>
        <w:tab/>
      </w:r>
      <w:r>
        <w:rPr>
          <w:lang w:val="en-GB"/>
        </w:rPr>
        <w:tab/>
      </w:r>
      <w:r w:rsidRPr="00F20AE1">
        <w:rPr>
          <w:lang w:val="en-GB"/>
        </w:rPr>
        <w:t>(</w:t>
      </w:r>
      <w:r>
        <w:rPr>
          <w:lang w:val="en-GB"/>
        </w:rPr>
        <w:t>A</w:t>
      </w:r>
      <w:r w:rsidRPr="00F20AE1">
        <w:rPr>
          <w:lang w:val="en-GB"/>
        </w:rPr>
        <w:t>)</w:t>
      </w:r>
    </w:p>
    <w:p w14:paraId="7AC91552" w14:textId="344C6088" w:rsidR="00FD3A3B" w:rsidRDefault="00FD3A3B" w:rsidP="00FD3A3B">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w:t>
      </w:r>
      <w:r w:rsidR="006F1C0D">
        <w:rPr>
          <w:u w:val="single"/>
          <w:lang w:val="en-GB"/>
        </w:rPr>
        <w:t>-</w:t>
      </w:r>
      <w:r w:rsidRPr="00F20AE1">
        <w:rPr>
          <w:u w:val="single"/>
          <w:lang w:val="en-GB"/>
        </w:rPr>
        <w:t>101 Geo feature</w:t>
      </w:r>
      <w:r w:rsidRPr="00F20AE1">
        <w:rPr>
          <w:lang w:val="en-GB"/>
        </w:rPr>
        <w:t>:</w:t>
      </w:r>
      <w:r w:rsidRPr="00F20AE1">
        <w:rPr>
          <w:lang w:val="en-GB"/>
        </w:rPr>
        <w:tab/>
      </w:r>
      <w:r>
        <w:rPr>
          <w:b/>
          <w:lang w:val="en-GB"/>
        </w:rPr>
        <w:t>Fishing Ground</w:t>
      </w:r>
      <w:r>
        <w:rPr>
          <w:b/>
          <w:lang w:val="en-GB"/>
        </w:rPr>
        <w:tab/>
      </w:r>
      <w:r>
        <w:rPr>
          <w:b/>
          <w:lang w:val="en-GB"/>
        </w:rPr>
        <w:tab/>
      </w:r>
      <w:r>
        <w:rPr>
          <w:b/>
          <w:lang w:val="en-GB"/>
        </w:rPr>
        <w:tab/>
      </w:r>
      <w:r>
        <w:rPr>
          <w:b/>
          <w:lang w:val="en-GB"/>
        </w:rPr>
        <w:tab/>
      </w:r>
      <w:r>
        <w:rPr>
          <w:b/>
          <w:lang w:val="en-GB"/>
        </w:rPr>
        <w:tab/>
      </w:r>
      <w:r w:rsidRPr="00F20AE1">
        <w:rPr>
          <w:lang w:val="en-GB"/>
        </w:rPr>
        <w:t>(</w:t>
      </w:r>
      <w:r>
        <w:rPr>
          <w:lang w:val="en-GB"/>
        </w:rPr>
        <w:t>S)</w:t>
      </w:r>
      <w:r>
        <w:rPr>
          <w:lang w:val="en-GB"/>
        </w:rPr>
        <w:tab/>
      </w:r>
      <w:r>
        <w:rPr>
          <w:lang w:val="en-GB"/>
        </w:rPr>
        <w:tab/>
      </w:r>
      <w:r>
        <w:rPr>
          <w:lang w:val="en-GB"/>
        </w:rPr>
        <w:tab/>
      </w:r>
      <w:r>
        <w:rPr>
          <w:lang w:val="en-GB"/>
        </w:rPr>
        <w:tab/>
      </w:r>
      <w:r>
        <w:rPr>
          <w:lang w:val="en-GB"/>
        </w:rPr>
        <w:tab/>
      </w:r>
      <w:r w:rsidRPr="00F20AE1">
        <w:rPr>
          <w:lang w:val="en-GB"/>
        </w:rPr>
        <w:t xml:space="preserve">(S-101 DCEG Clause </w:t>
      </w:r>
      <w:r>
        <w:rPr>
          <w:lang w:val="en-GB"/>
        </w:rPr>
        <w:t>16.17</w:t>
      </w:r>
      <w:r w:rsidRPr="00F20AE1">
        <w:rPr>
          <w:lang w:val="en-GB"/>
        </w:rPr>
        <w:t>)</w:t>
      </w:r>
    </w:p>
    <w:p w14:paraId="340761FC" w14:textId="779133C1" w:rsidR="00A830CE" w:rsidRDefault="00A830CE" w:rsidP="00E4435F">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outlineLvl w:val="0"/>
        <w:rPr>
          <w:lang w:val="en-AU"/>
        </w:rPr>
      </w:pPr>
      <w:r>
        <w:rPr>
          <w:lang w:val="en-AU"/>
        </w:rPr>
        <w:t>All instances of encoding of the S-57 Feature object</w:t>
      </w:r>
      <w:r w:rsidRPr="00560C1D">
        <w:rPr>
          <w:lang w:val="en-AU"/>
        </w:rPr>
        <w:t xml:space="preserve"> </w:t>
      </w:r>
      <w:r w:rsidRPr="00F20AE1">
        <w:rPr>
          <w:b/>
          <w:lang w:val="en-GB"/>
        </w:rPr>
        <w:t>FSHGRD</w:t>
      </w:r>
      <w:r w:rsidRPr="00560C1D">
        <w:rPr>
          <w:lang w:val="en-AU"/>
        </w:rPr>
        <w:t xml:space="preserve"> </w:t>
      </w:r>
      <w:r>
        <w:rPr>
          <w:lang w:val="en-AU"/>
        </w:rPr>
        <w:t xml:space="preserve">and its binding attributes will be </w:t>
      </w:r>
      <w:r w:rsidR="00230CA6">
        <w:rPr>
          <w:lang w:val="en-AU"/>
        </w:rPr>
        <w:t xml:space="preserve">converted </w:t>
      </w:r>
      <w:r>
        <w:rPr>
          <w:lang w:val="en-AU"/>
        </w:rPr>
        <w:t xml:space="preserve">automatically </w:t>
      </w:r>
      <w:r w:rsidR="00230CA6">
        <w:rPr>
          <w:lang w:val="en-GB"/>
        </w:rPr>
        <w:t>to an instance of</w:t>
      </w:r>
      <w:r>
        <w:rPr>
          <w:lang w:val="en-AU"/>
        </w:rPr>
        <w:t xml:space="preserve"> the S-101 feature </w:t>
      </w:r>
      <w:r>
        <w:rPr>
          <w:b/>
          <w:lang w:val="en-GB"/>
        </w:rPr>
        <w:t>Fishing Ground</w:t>
      </w:r>
      <w:r>
        <w:rPr>
          <w:b/>
          <w:lang w:val="en-AU"/>
        </w:rPr>
        <w:t xml:space="preserve"> </w:t>
      </w:r>
      <w:r>
        <w:rPr>
          <w:lang w:val="en-AU"/>
        </w:rPr>
        <w:t>during the automated conversion process.</w:t>
      </w:r>
    </w:p>
    <w:p w14:paraId="4B455151" w14:textId="2068DE0C" w:rsidR="006B2826" w:rsidRPr="00F20AE1" w:rsidRDefault="006B2826" w:rsidP="00C93144">
      <w:pPr>
        <w:pStyle w:val="Heading2"/>
        <w:numPr>
          <w:ilvl w:val="1"/>
          <w:numId w:val="13"/>
        </w:numPr>
        <w:tabs>
          <w:tab w:val="clear" w:pos="283"/>
          <w:tab w:val="clear" w:pos="576"/>
          <w:tab w:val="clear" w:pos="720"/>
          <w:tab w:val="clear" w:pos="850"/>
          <w:tab w:val="clear" w:pos="915"/>
          <w:tab w:val="clear" w:pos="2911"/>
          <w:tab w:val="left" w:pos="851"/>
        </w:tabs>
        <w:spacing w:before="240" w:after="120"/>
        <w:ind w:left="851" w:hanging="851"/>
        <w:rPr>
          <w:bCs/>
          <w:sz w:val="20"/>
          <w:lang w:val="en-GB"/>
        </w:rPr>
      </w:pPr>
      <w:bookmarkStart w:id="1309" w:name="_Toc422735875"/>
      <w:bookmarkStart w:id="1310" w:name="_Toc460900638"/>
      <w:bookmarkStart w:id="1311" w:name="_Toc68293357"/>
      <w:r w:rsidRPr="00F20AE1">
        <w:rPr>
          <w:bCs/>
          <w:lang w:val="en-GB"/>
        </w:rPr>
        <w:t>Degaussing ranges</w:t>
      </w:r>
      <w:bookmarkEnd w:id="1309"/>
      <w:bookmarkEnd w:id="1310"/>
      <w:bookmarkEnd w:id="1311"/>
    </w:p>
    <w:p w14:paraId="01791738" w14:textId="6A98FD0F" w:rsidR="0057507F" w:rsidRDefault="0057507F" w:rsidP="0057507F">
      <w:pPr>
        <w:spacing w:after="120"/>
        <w:jc w:val="both"/>
        <w:rPr>
          <w:rFonts w:cs="Arial"/>
          <w:bCs/>
          <w:lang w:val="en-AU"/>
        </w:rPr>
      </w:pPr>
      <w:r>
        <w:rPr>
          <w:rFonts w:cs="Arial"/>
          <w:bCs/>
          <w:lang w:val="en-AU"/>
        </w:rPr>
        <w:t xml:space="preserve">The guidance for the encoding of </w:t>
      </w:r>
      <w:r w:rsidR="00BE6686">
        <w:rPr>
          <w:rFonts w:cs="Arial"/>
          <w:bCs/>
          <w:lang w:val="en-AU"/>
        </w:rPr>
        <w:t>degaussing ranges</w:t>
      </w:r>
      <w:r>
        <w:rPr>
          <w:rFonts w:cs="Arial"/>
          <w:bCs/>
          <w:lang w:val="en-AU"/>
        </w:rPr>
        <w:t xml:space="preserve"> remains unchanged in S-101</w:t>
      </w:r>
      <w:r w:rsidRPr="00560C1D">
        <w:rPr>
          <w:rFonts w:cs="Arial"/>
          <w:bCs/>
          <w:lang w:val="en-AU"/>
        </w:rPr>
        <w:t>.</w:t>
      </w:r>
      <w:r>
        <w:rPr>
          <w:rFonts w:cs="Arial"/>
          <w:bCs/>
          <w:lang w:val="en-AU"/>
        </w:rPr>
        <w:t xml:space="preserve">  See S-101 DCEG clause </w:t>
      </w:r>
      <w:r w:rsidR="00BE6686">
        <w:rPr>
          <w:rFonts w:cs="Arial"/>
          <w:bCs/>
          <w:lang w:val="en-AU"/>
        </w:rPr>
        <w:t>17</w:t>
      </w:r>
      <w:r>
        <w:rPr>
          <w:rFonts w:cs="Arial"/>
          <w:bCs/>
          <w:lang w:val="en-AU"/>
        </w:rPr>
        <w:t>.2.</w:t>
      </w:r>
    </w:p>
    <w:p w14:paraId="606DC7CB" w14:textId="6D8704ED" w:rsidR="006B2826" w:rsidRPr="00F20AE1" w:rsidRDefault="006B2826" w:rsidP="00C93144">
      <w:pPr>
        <w:pStyle w:val="Heading2"/>
        <w:numPr>
          <w:ilvl w:val="1"/>
          <w:numId w:val="13"/>
        </w:numPr>
        <w:tabs>
          <w:tab w:val="clear" w:pos="283"/>
          <w:tab w:val="clear" w:pos="576"/>
          <w:tab w:val="clear" w:pos="720"/>
          <w:tab w:val="clear" w:pos="850"/>
          <w:tab w:val="clear" w:pos="915"/>
          <w:tab w:val="clear" w:pos="2911"/>
          <w:tab w:val="left" w:pos="851"/>
        </w:tabs>
        <w:spacing w:before="240" w:after="120"/>
        <w:ind w:left="851" w:hanging="851"/>
        <w:rPr>
          <w:bCs/>
          <w:sz w:val="20"/>
          <w:lang w:val="en-GB"/>
        </w:rPr>
      </w:pPr>
      <w:bookmarkStart w:id="1312" w:name="_Toc422735877"/>
      <w:bookmarkStart w:id="1313" w:name="_Toc460900639"/>
      <w:bookmarkStart w:id="1314" w:name="_Toc68293358"/>
      <w:r w:rsidRPr="00F20AE1">
        <w:rPr>
          <w:bCs/>
          <w:lang w:val="en-GB"/>
        </w:rPr>
        <w:t>Historic wrecks</w:t>
      </w:r>
      <w:bookmarkEnd w:id="1312"/>
      <w:bookmarkEnd w:id="1313"/>
      <w:bookmarkEnd w:id="1314"/>
    </w:p>
    <w:p w14:paraId="46560FA7" w14:textId="2132AF05" w:rsidR="00BE6686" w:rsidRDefault="00BE6686" w:rsidP="00BE6686">
      <w:pPr>
        <w:spacing w:after="120"/>
        <w:jc w:val="both"/>
        <w:rPr>
          <w:rFonts w:cs="Arial"/>
          <w:bCs/>
          <w:lang w:val="en-AU"/>
        </w:rPr>
      </w:pPr>
      <w:r>
        <w:rPr>
          <w:rFonts w:cs="Arial"/>
          <w:bCs/>
          <w:lang w:val="en-AU"/>
        </w:rPr>
        <w:t>The guidance for the encoding of historic wrecks remains unchanged in S-101</w:t>
      </w:r>
      <w:r w:rsidRPr="00560C1D">
        <w:rPr>
          <w:rFonts w:cs="Arial"/>
          <w:bCs/>
          <w:lang w:val="en-AU"/>
        </w:rPr>
        <w:t>.</w:t>
      </w:r>
      <w:r>
        <w:rPr>
          <w:rFonts w:cs="Arial"/>
          <w:bCs/>
          <w:lang w:val="en-AU"/>
        </w:rPr>
        <w:t xml:space="preserve">  See S-101 DCEG clause 13.5.2.</w:t>
      </w:r>
    </w:p>
    <w:p w14:paraId="55A358D6" w14:textId="382B140F" w:rsidR="006B2826" w:rsidRPr="00F20AE1" w:rsidRDefault="006B2826" w:rsidP="00C93144">
      <w:pPr>
        <w:pStyle w:val="Heading2"/>
        <w:numPr>
          <w:ilvl w:val="1"/>
          <w:numId w:val="13"/>
        </w:numPr>
        <w:tabs>
          <w:tab w:val="clear" w:pos="283"/>
          <w:tab w:val="clear" w:pos="576"/>
          <w:tab w:val="clear" w:pos="720"/>
          <w:tab w:val="clear" w:pos="850"/>
          <w:tab w:val="clear" w:pos="915"/>
          <w:tab w:val="clear" w:pos="2911"/>
          <w:tab w:val="left" w:pos="851"/>
        </w:tabs>
        <w:spacing w:before="240" w:after="120"/>
        <w:ind w:left="851" w:hanging="851"/>
        <w:rPr>
          <w:bCs/>
          <w:sz w:val="20"/>
          <w:lang w:val="en-GB"/>
        </w:rPr>
      </w:pPr>
      <w:bookmarkStart w:id="1315" w:name="_Toc422735879"/>
      <w:bookmarkStart w:id="1316" w:name="_Toc460900640"/>
      <w:bookmarkStart w:id="1317" w:name="_Toc68293359"/>
      <w:r w:rsidRPr="00F20AE1">
        <w:rPr>
          <w:bCs/>
          <w:lang w:val="en-GB"/>
        </w:rPr>
        <w:t>Seaplane landing areas</w:t>
      </w:r>
      <w:bookmarkEnd w:id="1315"/>
      <w:bookmarkEnd w:id="1316"/>
      <w:bookmarkEnd w:id="1317"/>
    </w:p>
    <w:p w14:paraId="304E5924" w14:textId="6002F74C" w:rsidR="00BE6686" w:rsidRDefault="00BE6686" w:rsidP="00BE6686">
      <w:pPr>
        <w:keepNext/>
        <w:keepLines/>
        <w:tabs>
          <w:tab w:val="left" w:pos="0"/>
          <w:tab w:val="left" w:pos="283"/>
          <w:tab w:val="left" w:pos="566"/>
          <w:tab w:val="left" w:pos="850"/>
          <w:tab w:val="left" w:pos="1134"/>
          <w:tab w:val="left" w:pos="1418"/>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S-57 Geo object:</w:t>
      </w:r>
      <w:r w:rsidRPr="00F20AE1">
        <w:rPr>
          <w:lang w:val="en-GB"/>
        </w:rPr>
        <w:tab/>
      </w:r>
      <w:r w:rsidRPr="00F20AE1">
        <w:rPr>
          <w:lang w:val="en-GB"/>
        </w:rPr>
        <w:tab/>
        <w:t>Seaplane landing area (</w:t>
      </w:r>
      <w:r w:rsidRPr="00F20AE1">
        <w:rPr>
          <w:b/>
          <w:lang w:val="en-GB"/>
        </w:rPr>
        <w:t>SPLARE</w:t>
      </w:r>
      <w:r w:rsidRPr="00F20AE1">
        <w:rPr>
          <w:lang w:val="en-GB"/>
        </w:rPr>
        <w:t>)</w:t>
      </w:r>
      <w:r>
        <w:rPr>
          <w:lang w:val="en-GB"/>
        </w:rPr>
        <w:tab/>
      </w:r>
      <w:r>
        <w:rPr>
          <w:lang w:val="en-GB"/>
        </w:rPr>
        <w:tab/>
      </w:r>
      <w:r w:rsidRPr="00F20AE1">
        <w:rPr>
          <w:lang w:val="en-GB"/>
        </w:rPr>
        <w:t>(</w:t>
      </w:r>
      <w:r>
        <w:rPr>
          <w:lang w:val="en-GB"/>
        </w:rPr>
        <w:t>P</w:t>
      </w:r>
      <w:proofErr w:type="gramStart"/>
      <w:r>
        <w:rPr>
          <w:lang w:val="en-GB"/>
        </w:rPr>
        <w:t>,A</w:t>
      </w:r>
      <w:proofErr w:type="gramEnd"/>
      <w:r w:rsidRPr="00F20AE1">
        <w:rPr>
          <w:lang w:val="en-GB"/>
        </w:rPr>
        <w:t>)</w:t>
      </w:r>
    </w:p>
    <w:p w14:paraId="48BE877B" w14:textId="187B6C46" w:rsidR="00BE6686" w:rsidRDefault="00BE6686" w:rsidP="00BE6686">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w:t>
      </w:r>
      <w:r w:rsidR="006F1C0D">
        <w:rPr>
          <w:u w:val="single"/>
          <w:lang w:val="en-GB"/>
        </w:rPr>
        <w:t>-</w:t>
      </w:r>
      <w:r w:rsidRPr="00F20AE1">
        <w:rPr>
          <w:u w:val="single"/>
          <w:lang w:val="en-GB"/>
        </w:rPr>
        <w:t>101 Geo feature</w:t>
      </w:r>
      <w:r w:rsidRPr="00F20AE1">
        <w:rPr>
          <w:lang w:val="en-GB"/>
        </w:rPr>
        <w:t>:</w:t>
      </w:r>
      <w:r w:rsidRPr="00F20AE1">
        <w:rPr>
          <w:lang w:val="en-GB"/>
        </w:rPr>
        <w:tab/>
      </w:r>
      <w:r>
        <w:rPr>
          <w:b/>
          <w:lang w:val="en-GB"/>
        </w:rPr>
        <w:t>Seaplane Landing Area</w:t>
      </w:r>
      <w:r>
        <w:rPr>
          <w:b/>
          <w:lang w:val="en-GB"/>
        </w:rPr>
        <w:tab/>
      </w:r>
      <w:r>
        <w:rPr>
          <w:b/>
          <w:lang w:val="en-GB"/>
        </w:rPr>
        <w:tab/>
      </w:r>
      <w:r>
        <w:rPr>
          <w:b/>
          <w:lang w:val="en-GB"/>
        </w:rPr>
        <w:tab/>
      </w:r>
      <w:r>
        <w:rPr>
          <w:b/>
          <w:lang w:val="en-GB"/>
        </w:rPr>
        <w:tab/>
      </w:r>
      <w:r>
        <w:rPr>
          <w:b/>
          <w:lang w:val="en-GB"/>
        </w:rPr>
        <w:tab/>
      </w:r>
      <w:r w:rsidRPr="00F20AE1">
        <w:rPr>
          <w:lang w:val="en-GB"/>
        </w:rPr>
        <w:t>(</w:t>
      </w:r>
      <w:r>
        <w:rPr>
          <w:lang w:val="en-GB"/>
        </w:rPr>
        <w:t>P</w:t>
      </w:r>
      <w:proofErr w:type="gramStart"/>
      <w:r>
        <w:rPr>
          <w:lang w:val="en-GB"/>
        </w:rPr>
        <w:t>,S</w:t>
      </w:r>
      <w:proofErr w:type="gramEnd"/>
      <w:r>
        <w:rPr>
          <w:lang w:val="en-GB"/>
        </w:rPr>
        <w:t>)</w:t>
      </w:r>
      <w:r>
        <w:rPr>
          <w:lang w:val="en-GB"/>
        </w:rPr>
        <w:tab/>
      </w:r>
      <w:r>
        <w:rPr>
          <w:lang w:val="en-GB"/>
        </w:rPr>
        <w:tab/>
      </w:r>
      <w:r w:rsidRPr="00F20AE1">
        <w:rPr>
          <w:lang w:val="en-GB"/>
        </w:rPr>
        <w:t xml:space="preserve">(S-101 DCEG Clause </w:t>
      </w:r>
      <w:r>
        <w:rPr>
          <w:lang w:val="en-GB"/>
        </w:rPr>
        <w:t>16.5</w:t>
      </w:r>
      <w:r w:rsidRPr="00F20AE1">
        <w:rPr>
          <w:lang w:val="en-GB"/>
        </w:rPr>
        <w:t>)</w:t>
      </w:r>
    </w:p>
    <w:p w14:paraId="452A5B80" w14:textId="537BE29E" w:rsidR="006D5B41" w:rsidRDefault="006D5B41" w:rsidP="006D5B41">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outlineLvl w:val="0"/>
        <w:rPr>
          <w:lang w:val="en-AU"/>
        </w:rPr>
      </w:pPr>
      <w:r>
        <w:rPr>
          <w:lang w:val="en-AU"/>
        </w:rPr>
        <w:t>All instances of encoding of the S-57 Feature object</w:t>
      </w:r>
      <w:r w:rsidRPr="00560C1D">
        <w:rPr>
          <w:lang w:val="en-AU"/>
        </w:rPr>
        <w:t xml:space="preserve"> </w:t>
      </w:r>
      <w:r w:rsidRPr="00F20AE1">
        <w:rPr>
          <w:b/>
          <w:lang w:val="en-GB"/>
        </w:rPr>
        <w:t>SPLARE</w:t>
      </w:r>
      <w:r w:rsidRPr="00560C1D">
        <w:rPr>
          <w:lang w:val="en-AU"/>
        </w:rPr>
        <w:t xml:space="preserve"> </w:t>
      </w:r>
      <w:r>
        <w:rPr>
          <w:lang w:val="en-AU"/>
        </w:rPr>
        <w:t xml:space="preserve">and its binding attributes will be </w:t>
      </w:r>
      <w:r w:rsidR="00230CA6">
        <w:rPr>
          <w:lang w:val="en-AU"/>
        </w:rPr>
        <w:t xml:space="preserve">converted </w:t>
      </w:r>
      <w:r>
        <w:rPr>
          <w:lang w:val="en-AU"/>
        </w:rPr>
        <w:t xml:space="preserve">automatically </w:t>
      </w:r>
      <w:r w:rsidR="00230CA6">
        <w:rPr>
          <w:lang w:val="en-GB"/>
        </w:rPr>
        <w:t>to an instance of</w:t>
      </w:r>
      <w:r>
        <w:rPr>
          <w:lang w:val="en-AU"/>
        </w:rPr>
        <w:t xml:space="preserve">t the S-101 feature </w:t>
      </w:r>
      <w:r>
        <w:rPr>
          <w:b/>
          <w:lang w:val="en-GB"/>
        </w:rPr>
        <w:t>Seaplane Landing Area</w:t>
      </w:r>
      <w:r>
        <w:rPr>
          <w:b/>
          <w:lang w:val="en-AU"/>
        </w:rPr>
        <w:t xml:space="preserve"> </w:t>
      </w:r>
      <w:r>
        <w:rPr>
          <w:lang w:val="en-AU"/>
        </w:rPr>
        <w:t>during the automated conversion process.</w:t>
      </w:r>
    </w:p>
    <w:p w14:paraId="07575372" w14:textId="77777777" w:rsidR="006B2826" w:rsidRPr="00F20AE1" w:rsidRDefault="006B2826" w:rsidP="00C93144">
      <w:pPr>
        <w:pStyle w:val="Heading2"/>
        <w:numPr>
          <w:ilvl w:val="1"/>
          <w:numId w:val="13"/>
        </w:numPr>
        <w:tabs>
          <w:tab w:val="clear" w:pos="283"/>
          <w:tab w:val="clear" w:pos="576"/>
          <w:tab w:val="clear" w:pos="720"/>
          <w:tab w:val="clear" w:pos="850"/>
          <w:tab w:val="clear" w:pos="915"/>
          <w:tab w:val="clear" w:pos="2911"/>
          <w:tab w:val="left" w:pos="851"/>
        </w:tabs>
        <w:spacing w:before="240" w:after="120"/>
        <w:ind w:left="851" w:hanging="851"/>
        <w:rPr>
          <w:bCs/>
          <w:sz w:val="20"/>
          <w:lang w:val="en-GB"/>
        </w:rPr>
      </w:pPr>
      <w:bookmarkStart w:id="1318" w:name="_Toc422735881"/>
      <w:bookmarkStart w:id="1319" w:name="_Toc460900641"/>
      <w:bookmarkStart w:id="1320" w:name="_Toc68293360"/>
      <w:r w:rsidRPr="00F20AE1">
        <w:rPr>
          <w:bCs/>
          <w:lang w:val="en-GB"/>
        </w:rPr>
        <w:t>Various maritime areas</w:t>
      </w:r>
      <w:bookmarkEnd w:id="1318"/>
      <w:bookmarkEnd w:id="1319"/>
      <w:bookmarkEnd w:id="1320"/>
    </w:p>
    <w:p w14:paraId="3C28F296" w14:textId="7D06BDE9" w:rsidR="006B2826" w:rsidRPr="00F20AE1" w:rsidRDefault="006B2826" w:rsidP="00C93144">
      <w:pPr>
        <w:pStyle w:val="Heading3"/>
        <w:keepLines/>
        <w:numPr>
          <w:ilvl w:val="2"/>
          <w:numId w:val="13"/>
        </w:numPr>
        <w:tabs>
          <w:tab w:val="clear" w:pos="283"/>
          <w:tab w:val="clear" w:pos="566"/>
          <w:tab w:val="clear" w:pos="720"/>
          <w:tab w:val="clear" w:pos="850"/>
          <w:tab w:val="clear" w:pos="915"/>
          <w:tab w:val="clear" w:pos="2911"/>
          <w:tab w:val="left" w:pos="851"/>
        </w:tabs>
        <w:spacing w:before="240" w:after="120"/>
        <w:ind w:left="851" w:hanging="851"/>
        <w:rPr>
          <w:bCs/>
          <w:lang w:val="en-GB"/>
        </w:rPr>
      </w:pPr>
      <w:bookmarkStart w:id="1321" w:name="_Toc422735883"/>
      <w:bookmarkStart w:id="1322" w:name="_Toc460900642"/>
      <w:bookmarkStart w:id="1323" w:name="_Toc68293361"/>
      <w:r w:rsidRPr="00F20AE1">
        <w:rPr>
          <w:bCs/>
          <w:lang w:val="en-GB"/>
        </w:rPr>
        <w:t>Ice areas</w:t>
      </w:r>
      <w:bookmarkEnd w:id="1321"/>
      <w:bookmarkEnd w:id="1322"/>
      <w:bookmarkEnd w:id="1323"/>
    </w:p>
    <w:p w14:paraId="58E7E6FD" w14:textId="7EBF31FB" w:rsidR="006D5B41" w:rsidRDefault="006D5B41" w:rsidP="006D5B41">
      <w:pPr>
        <w:keepNext/>
        <w:keepLines/>
        <w:tabs>
          <w:tab w:val="left" w:pos="0"/>
          <w:tab w:val="left" w:pos="283"/>
          <w:tab w:val="left" w:pos="566"/>
          <w:tab w:val="left" w:pos="850"/>
          <w:tab w:val="left" w:pos="1134"/>
          <w:tab w:val="left" w:pos="1418"/>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S-57 Geo object:</w:t>
      </w:r>
      <w:r w:rsidRPr="00F20AE1">
        <w:rPr>
          <w:lang w:val="en-GB"/>
        </w:rPr>
        <w:tab/>
      </w:r>
      <w:r w:rsidRPr="00F20AE1">
        <w:rPr>
          <w:lang w:val="en-GB"/>
        </w:rPr>
        <w:tab/>
        <w:t>Ice area (</w:t>
      </w:r>
      <w:r w:rsidR="00FD268E">
        <w:rPr>
          <w:b/>
          <w:lang w:val="en-GB"/>
        </w:rPr>
        <w:t>Ice Area</w:t>
      </w:r>
      <w:r w:rsidRPr="00F20AE1">
        <w:rPr>
          <w:lang w:val="en-GB"/>
        </w:rPr>
        <w:t>)</w:t>
      </w:r>
      <w:r>
        <w:rPr>
          <w:lang w:val="en-GB"/>
        </w:rPr>
        <w:tab/>
      </w:r>
      <w:r>
        <w:rPr>
          <w:lang w:val="en-GB"/>
        </w:rPr>
        <w:tab/>
      </w:r>
      <w:r>
        <w:rPr>
          <w:lang w:val="en-GB"/>
        </w:rPr>
        <w:tab/>
      </w:r>
      <w:r w:rsidRPr="00F20AE1">
        <w:rPr>
          <w:lang w:val="en-GB"/>
        </w:rPr>
        <w:t>(</w:t>
      </w:r>
      <w:r>
        <w:rPr>
          <w:lang w:val="en-GB"/>
        </w:rPr>
        <w:t>A</w:t>
      </w:r>
      <w:r w:rsidRPr="00F20AE1">
        <w:rPr>
          <w:lang w:val="en-GB"/>
        </w:rPr>
        <w:t>)</w:t>
      </w:r>
    </w:p>
    <w:p w14:paraId="539560BC" w14:textId="52B1BB03" w:rsidR="006D5B41" w:rsidRDefault="006D5B41" w:rsidP="006D5B41">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w:t>
      </w:r>
      <w:r w:rsidR="00492474">
        <w:rPr>
          <w:u w:val="single"/>
          <w:lang w:val="en-GB"/>
        </w:rPr>
        <w:t>-</w:t>
      </w:r>
      <w:r w:rsidRPr="00F20AE1">
        <w:rPr>
          <w:u w:val="single"/>
          <w:lang w:val="en-GB"/>
        </w:rPr>
        <w:t>101 Geo feature</w:t>
      </w:r>
      <w:r w:rsidRPr="00F20AE1">
        <w:rPr>
          <w:lang w:val="en-GB"/>
        </w:rPr>
        <w:t>:</w:t>
      </w:r>
      <w:r w:rsidRPr="00F20AE1">
        <w:rPr>
          <w:lang w:val="en-GB"/>
        </w:rPr>
        <w:tab/>
      </w:r>
      <w:r>
        <w:rPr>
          <w:b/>
          <w:lang w:val="en-GB"/>
        </w:rPr>
        <w:t>Ice Area</w:t>
      </w:r>
      <w:r>
        <w:rPr>
          <w:b/>
          <w:lang w:val="en-GB"/>
        </w:rPr>
        <w:tab/>
      </w:r>
      <w:r>
        <w:rPr>
          <w:b/>
          <w:lang w:val="en-GB"/>
        </w:rPr>
        <w:tab/>
      </w:r>
      <w:r>
        <w:rPr>
          <w:b/>
          <w:lang w:val="en-GB"/>
        </w:rPr>
        <w:tab/>
      </w:r>
      <w:r>
        <w:rPr>
          <w:b/>
          <w:lang w:val="en-GB"/>
        </w:rPr>
        <w:tab/>
      </w:r>
      <w:r>
        <w:rPr>
          <w:b/>
          <w:lang w:val="en-GB"/>
        </w:rPr>
        <w:tab/>
      </w:r>
      <w:r>
        <w:rPr>
          <w:b/>
          <w:lang w:val="en-GB"/>
        </w:rPr>
        <w:tab/>
      </w:r>
      <w:r w:rsidRPr="00F20AE1">
        <w:rPr>
          <w:lang w:val="en-GB"/>
        </w:rPr>
        <w:t>(</w:t>
      </w:r>
      <w:r>
        <w:rPr>
          <w:lang w:val="en-GB"/>
        </w:rPr>
        <w:t>S)</w:t>
      </w:r>
      <w:r>
        <w:rPr>
          <w:lang w:val="en-GB"/>
        </w:rPr>
        <w:tab/>
      </w:r>
      <w:r>
        <w:rPr>
          <w:lang w:val="en-GB"/>
        </w:rPr>
        <w:tab/>
      </w:r>
      <w:r>
        <w:rPr>
          <w:lang w:val="en-GB"/>
        </w:rPr>
        <w:tab/>
      </w:r>
      <w:r>
        <w:rPr>
          <w:lang w:val="en-GB"/>
        </w:rPr>
        <w:tab/>
      </w:r>
      <w:r>
        <w:rPr>
          <w:lang w:val="en-GB"/>
        </w:rPr>
        <w:tab/>
      </w:r>
      <w:r>
        <w:rPr>
          <w:lang w:val="en-GB"/>
        </w:rPr>
        <w:tab/>
      </w:r>
      <w:r>
        <w:rPr>
          <w:lang w:val="en-GB"/>
        </w:rPr>
        <w:tab/>
      </w:r>
      <w:r w:rsidRPr="00F20AE1">
        <w:rPr>
          <w:lang w:val="en-GB"/>
        </w:rPr>
        <w:t xml:space="preserve">(S-101 DCEG Clause </w:t>
      </w:r>
      <w:r>
        <w:rPr>
          <w:lang w:val="en-GB"/>
        </w:rPr>
        <w:t>5.13</w:t>
      </w:r>
      <w:r w:rsidRPr="00F20AE1">
        <w:rPr>
          <w:lang w:val="en-GB"/>
        </w:rPr>
        <w:t>)</w:t>
      </w:r>
    </w:p>
    <w:p w14:paraId="73305575" w14:textId="13777929" w:rsidR="00FD268E" w:rsidRPr="00F20AE1" w:rsidRDefault="00FD268E" w:rsidP="00FD268E">
      <w:pPr>
        <w:tabs>
          <w:tab w:val="decimal" w:pos="5402"/>
          <w:tab w:val="left" w:pos="5589"/>
        </w:tabs>
        <w:spacing w:after="120"/>
        <w:jc w:val="both"/>
        <w:rPr>
          <w:lang w:val="en-GB"/>
        </w:rPr>
      </w:pPr>
      <w:r w:rsidRPr="00F20AE1">
        <w:rPr>
          <w:lang w:val="en-GB"/>
        </w:rPr>
        <w:t xml:space="preserve">All instances of encoding of the S-57 Feature object </w:t>
      </w:r>
      <w:r w:rsidRPr="00F20AE1">
        <w:rPr>
          <w:b/>
          <w:lang w:val="en-GB"/>
        </w:rPr>
        <w:t>ICEARE</w:t>
      </w:r>
      <w:r w:rsidRPr="00F20AE1">
        <w:rPr>
          <w:lang w:val="en-GB"/>
        </w:rPr>
        <w:t xml:space="preserve"> and its binding attributes will be </w:t>
      </w:r>
      <w:r w:rsidR="00230CA6">
        <w:rPr>
          <w:lang w:val="en-GB"/>
        </w:rPr>
        <w:t>converted</w:t>
      </w:r>
      <w:r w:rsidR="00230CA6" w:rsidRPr="00F20AE1">
        <w:rPr>
          <w:lang w:val="en-GB"/>
        </w:rPr>
        <w:t xml:space="preserve"> </w:t>
      </w:r>
      <w:r w:rsidRPr="00F20AE1">
        <w:rPr>
          <w:lang w:val="en-GB"/>
        </w:rPr>
        <w:t xml:space="preserve">automatically </w:t>
      </w:r>
      <w:r w:rsidR="00230CA6">
        <w:rPr>
          <w:lang w:val="en-GB"/>
        </w:rPr>
        <w:t>to an instance of</w:t>
      </w:r>
      <w:r w:rsidRPr="00F20AE1">
        <w:rPr>
          <w:lang w:val="en-GB"/>
        </w:rPr>
        <w:t xml:space="preserve"> the S-101 feature </w:t>
      </w:r>
      <w:r>
        <w:rPr>
          <w:b/>
          <w:lang w:val="en-GB"/>
        </w:rPr>
        <w:t>Ice Area</w:t>
      </w:r>
      <w:r w:rsidRPr="00F20AE1">
        <w:rPr>
          <w:b/>
          <w:lang w:val="en-GB"/>
        </w:rPr>
        <w:t xml:space="preserve"> </w:t>
      </w:r>
      <w:r w:rsidRPr="00F20AE1">
        <w:rPr>
          <w:lang w:val="en-GB"/>
        </w:rPr>
        <w:t>during the automated conversion process.  However, Data Producers are advised that the following enumerate type attribute ha</w:t>
      </w:r>
      <w:r>
        <w:rPr>
          <w:lang w:val="en-GB"/>
        </w:rPr>
        <w:t>s</w:t>
      </w:r>
      <w:r w:rsidRPr="00F20AE1">
        <w:rPr>
          <w:lang w:val="en-GB"/>
        </w:rPr>
        <w:t xml:space="preserve"> restricted allowable enumerate values for </w:t>
      </w:r>
      <w:r>
        <w:rPr>
          <w:b/>
          <w:lang w:val="en-GB"/>
        </w:rPr>
        <w:t>Ice Area</w:t>
      </w:r>
      <w:r w:rsidRPr="00F20AE1">
        <w:rPr>
          <w:lang w:val="en-GB"/>
        </w:rPr>
        <w:t xml:space="preserve"> in S-101:</w:t>
      </w:r>
    </w:p>
    <w:p w14:paraId="204B6A75" w14:textId="77777777" w:rsidR="00FD268E" w:rsidRPr="00F20AE1" w:rsidRDefault="00FD268E" w:rsidP="00FD268E">
      <w:pPr>
        <w:spacing w:after="120"/>
        <w:jc w:val="both"/>
        <w:rPr>
          <w:lang w:val="en-GB"/>
        </w:rPr>
      </w:pPr>
      <w:r w:rsidRPr="00F20AE1">
        <w:rPr>
          <w:b/>
          <w:lang w:val="en-GB"/>
        </w:rPr>
        <w:t>status</w:t>
      </w:r>
      <w:r w:rsidRPr="00F20AE1">
        <w:rPr>
          <w:lang w:val="en-GB"/>
        </w:rPr>
        <w:tab/>
      </w:r>
      <w:r w:rsidRPr="00F20AE1">
        <w:rPr>
          <w:lang w:val="en-GB"/>
        </w:rPr>
        <w:tab/>
        <w:t>(STATUS)</w:t>
      </w:r>
    </w:p>
    <w:p w14:paraId="083FD536" w14:textId="6B9E735D" w:rsidR="00FD268E" w:rsidRPr="00F20AE1" w:rsidRDefault="00FD268E" w:rsidP="00FD268E">
      <w:pPr>
        <w:spacing w:after="120"/>
        <w:jc w:val="both"/>
        <w:rPr>
          <w:rFonts w:cs="Arial"/>
          <w:lang w:val="en-GB"/>
        </w:rPr>
      </w:pPr>
      <w:r w:rsidRPr="00F20AE1">
        <w:rPr>
          <w:rFonts w:cs="Arial"/>
          <w:bCs/>
          <w:lang w:val="en-GB"/>
        </w:rPr>
        <w:t xml:space="preserve">See S-101 </w:t>
      </w:r>
      <w:r>
        <w:rPr>
          <w:rFonts w:cs="Arial"/>
          <w:bCs/>
          <w:lang w:val="en-GB"/>
        </w:rPr>
        <w:t>DCEG clause 5.13 for the listing</w:t>
      </w:r>
      <w:r w:rsidRPr="00F20AE1">
        <w:rPr>
          <w:rFonts w:cs="Arial"/>
          <w:bCs/>
          <w:lang w:val="en-GB"/>
        </w:rPr>
        <w:t xml:space="preserve"> of allowable values.  Values populated in S-57 for th</w:t>
      </w:r>
      <w:r>
        <w:rPr>
          <w:rFonts w:cs="Arial"/>
          <w:bCs/>
          <w:lang w:val="en-GB"/>
        </w:rPr>
        <w:t>is attribute</w:t>
      </w:r>
      <w:r w:rsidRPr="00F20AE1">
        <w:rPr>
          <w:rFonts w:cs="Arial"/>
          <w:bCs/>
          <w:lang w:val="en-GB"/>
        </w:rPr>
        <w:t xml:space="preserve"> other than the allowable values will</w:t>
      </w:r>
      <w:r w:rsidRPr="00F20AE1">
        <w:rPr>
          <w:lang w:val="en-GB"/>
        </w:rPr>
        <w:t xml:space="preserve"> not be converted across to S-101</w:t>
      </w:r>
      <w:r w:rsidRPr="00F20AE1">
        <w:rPr>
          <w:rFonts w:cs="Arial"/>
          <w:bCs/>
          <w:lang w:val="en-GB"/>
        </w:rPr>
        <w:t xml:space="preserve">.  Data Producers are advised to check any populated values for STATUS on </w:t>
      </w:r>
      <w:r w:rsidR="00251557" w:rsidRPr="00F20AE1">
        <w:rPr>
          <w:b/>
          <w:lang w:val="en-GB"/>
        </w:rPr>
        <w:t>ICEARE</w:t>
      </w:r>
      <w:r w:rsidRPr="00F20AE1">
        <w:rPr>
          <w:rFonts w:cs="Arial"/>
          <w:bCs/>
          <w:lang w:val="en-GB"/>
        </w:rPr>
        <w:t xml:space="preserve"> and amend appropriately.</w:t>
      </w:r>
    </w:p>
    <w:p w14:paraId="73632D1F" w14:textId="45F8745B" w:rsidR="006B2826" w:rsidRPr="00F20AE1" w:rsidRDefault="006B2826" w:rsidP="009E6F5C">
      <w:pPr>
        <w:pStyle w:val="Heading3"/>
        <w:keepLines/>
        <w:numPr>
          <w:ilvl w:val="2"/>
          <w:numId w:val="13"/>
        </w:numPr>
        <w:tabs>
          <w:tab w:val="clear" w:pos="283"/>
          <w:tab w:val="clear" w:pos="566"/>
          <w:tab w:val="clear" w:pos="720"/>
          <w:tab w:val="clear" w:pos="850"/>
          <w:tab w:val="clear" w:pos="915"/>
          <w:tab w:val="clear" w:pos="2911"/>
          <w:tab w:val="left" w:pos="851"/>
        </w:tabs>
        <w:spacing w:before="240" w:after="120"/>
        <w:ind w:left="851" w:hanging="851"/>
        <w:rPr>
          <w:bCs/>
          <w:lang w:val="en-GB"/>
        </w:rPr>
      </w:pPr>
      <w:bookmarkStart w:id="1324" w:name="_Toc422735885"/>
      <w:bookmarkStart w:id="1325" w:name="_Toc460900643"/>
      <w:bookmarkStart w:id="1326" w:name="_Toc68293362"/>
      <w:r w:rsidRPr="00F20AE1">
        <w:rPr>
          <w:bCs/>
          <w:lang w:val="en-GB"/>
        </w:rPr>
        <w:lastRenderedPageBreak/>
        <w:t>Log ponds</w:t>
      </w:r>
      <w:bookmarkEnd w:id="1324"/>
      <w:bookmarkEnd w:id="1325"/>
      <w:bookmarkEnd w:id="1326"/>
    </w:p>
    <w:p w14:paraId="4E6A91C3" w14:textId="339D0514" w:rsidR="00A66B4E" w:rsidRDefault="00A66B4E" w:rsidP="00A66B4E">
      <w:pPr>
        <w:keepNext/>
        <w:keepLines/>
        <w:tabs>
          <w:tab w:val="left" w:pos="0"/>
          <w:tab w:val="left" w:pos="283"/>
          <w:tab w:val="left" w:pos="566"/>
          <w:tab w:val="left" w:pos="850"/>
          <w:tab w:val="left" w:pos="1134"/>
          <w:tab w:val="left" w:pos="1418"/>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S-57 Geo object:</w:t>
      </w:r>
      <w:r w:rsidRPr="00F20AE1">
        <w:rPr>
          <w:lang w:val="en-GB"/>
        </w:rPr>
        <w:tab/>
      </w:r>
      <w:r w:rsidRPr="00F20AE1">
        <w:rPr>
          <w:lang w:val="en-GB"/>
        </w:rPr>
        <w:tab/>
        <w:t>Log pond (</w:t>
      </w:r>
      <w:r w:rsidRPr="00F20AE1">
        <w:rPr>
          <w:b/>
          <w:lang w:val="en-GB"/>
        </w:rPr>
        <w:t>LOGPON</w:t>
      </w:r>
      <w:r w:rsidRPr="00F20AE1">
        <w:rPr>
          <w:lang w:val="en-GB"/>
        </w:rPr>
        <w:t>)</w:t>
      </w:r>
      <w:r>
        <w:rPr>
          <w:lang w:val="en-GB"/>
        </w:rPr>
        <w:tab/>
      </w:r>
      <w:r>
        <w:rPr>
          <w:lang w:val="en-GB"/>
        </w:rPr>
        <w:tab/>
      </w:r>
      <w:r>
        <w:rPr>
          <w:lang w:val="en-GB"/>
        </w:rPr>
        <w:tab/>
      </w:r>
      <w:r w:rsidRPr="00F20AE1">
        <w:rPr>
          <w:lang w:val="en-GB"/>
        </w:rPr>
        <w:t>(</w:t>
      </w:r>
      <w:r>
        <w:rPr>
          <w:lang w:val="en-GB"/>
        </w:rPr>
        <w:t>P</w:t>
      </w:r>
      <w:proofErr w:type="gramStart"/>
      <w:r>
        <w:rPr>
          <w:lang w:val="en-GB"/>
        </w:rPr>
        <w:t>,A</w:t>
      </w:r>
      <w:proofErr w:type="gramEnd"/>
      <w:r w:rsidRPr="00F20AE1">
        <w:rPr>
          <w:lang w:val="en-GB"/>
        </w:rPr>
        <w:t>)</w:t>
      </w:r>
    </w:p>
    <w:p w14:paraId="6966C299" w14:textId="696FCF8A" w:rsidR="00A66B4E" w:rsidRDefault="00A66B4E" w:rsidP="00A66B4E">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w:t>
      </w:r>
      <w:r w:rsidR="00492474">
        <w:rPr>
          <w:u w:val="single"/>
          <w:lang w:val="en-GB"/>
        </w:rPr>
        <w:t>-</w:t>
      </w:r>
      <w:r w:rsidRPr="00F20AE1">
        <w:rPr>
          <w:u w:val="single"/>
          <w:lang w:val="en-GB"/>
        </w:rPr>
        <w:t>101 Geo feature</w:t>
      </w:r>
      <w:r w:rsidRPr="00F20AE1">
        <w:rPr>
          <w:lang w:val="en-GB"/>
        </w:rPr>
        <w:t>:</w:t>
      </w:r>
      <w:r w:rsidRPr="00F20AE1">
        <w:rPr>
          <w:lang w:val="en-GB"/>
        </w:rPr>
        <w:tab/>
      </w:r>
      <w:r>
        <w:rPr>
          <w:b/>
          <w:lang w:val="en-GB"/>
        </w:rPr>
        <w:t>Log Pond</w:t>
      </w:r>
      <w:r>
        <w:rPr>
          <w:b/>
          <w:lang w:val="en-GB"/>
        </w:rPr>
        <w:tab/>
      </w:r>
      <w:r>
        <w:rPr>
          <w:b/>
          <w:lang w:val="en-GB"/>
        </w:rPr>
        <w:tab/>
      </w:r>
      <w:r>
        <w:rPr>
          <w:b/>
          <w:lang w:val="en-GB"/>
        </w:rPr>
        <w:tab/>
      </w:r>
      <w:r>
        <w:rPr>
          <w:b/>
          <w:lang w:val="en-GB"/>
        </w:rPr>
        <w:tab/>
      </w:r>
      <w:r>
        <w:rPr>
          <w:b/>
          <w:lang w:val="en-GB"/>
        </w:rPr>
        <w:tab/>
      </w:r>
      <w:r>
        <w:rPr>
          <w:b/>
          <w:lang w:val="en-GB"/>
        </w:rPr>
        <w:tab/>
      </w:r>
      <w:r w:rsidRPr="00F20AE1">
        <w:rPr>
          <w:lang w:val="en-GB"/>
        </w:rPr>
        <w:t>(</w:t>
      </w:r>
      <w:r>
        <w:rPr>
          <w:lang w:val="en-GB"/>
        </w:rPr>
        <w:t>P</w:t>
      </w:r>
      <w:proofErr w:type="gramStart"/>
      <w:r>
        <w:rPr>
          <w:lang w:val="en-GB"/>
        </w:rPr>
        <w:t>,S</w:t>
      </w:r>
      <w:proofErr w:type="gramEnd"/>
      <w:r>
        <w:rPr>
          <w:lang w:val="en-GB"/>
        </w:rPr>
        <w:t>)</w:t>
      </w:r>
      <w:r>
        <w:rPr>
          <w:lang w:val="en-GB"/>
        </w:rPr>
        <w:tab/>
      </w:r>
      <w:r>
        <w:rPr>
          <w:lang w:val="en-GB"/>
        </w:rPr>
        <w:tab/>
      </w:r>
      <w:r>
        <w:rPr>
          <w:lang w:val="en-GB"/>
        </w:rPr>
        <w:tab/>
      </w:r>
      <w:r>
        <w:rPr>
          <w:lang w:val="en-GB"/>
        </w:rPr>
        <w:tab/>
      </w:r>
      <w:r>
        <w:rPr>
          <w:lang w:val="en-GB"/>
        </w:rPr>
        <w:tab/>
      </w:r>
      <w:r w:rsidRPr="00F20AE1">
        <w:rPr>
          <w:lang w:val="en-GB"/>
        </w:rPr>
        <w:t xml:space="preserve">(S-101 DCEG Clause </w:t>
      </w:r>
      <w:r>
        <w:rPr>
          <w:lang w:val="en-GB"/>
        </w:rPr>
        <w:t>16.20</w:t>
      </w:r>
      <w:r w:rsidRPr="00F20AE1">
        <w:rPr>
          <w:lang w:val="en-GB"/>
        </w:rPr>
        <w:t>)</w:t>
      </w:r>
    </w:p>
    <w:p w14:paraId="00ED3BED" w14:textId="3C16EE4B" w:rsidR="00251557" w:rsidRPr="00F20AE1" w:rsidRDefault="00251557" w:rsidP="0018173B">
      <w:pPr>
        <w:spacing w:after="120"/>
        <w:jc w:val="both"/>
        <w:rPr>
          <w:lang w:val="en-GB"/>
        </w:rPr>
      </w:pPr>
      <w:r w:rsidRPr="00F20AE1">
        <w:rPr>
          <w:lang w:val="en-GB"/>
        </w:rPr>
        <w:t xml:space="preserve">All instances of encoding of the S-57 Feature object </w:t>
      </w:r>
      <w:r w:rsidRPr="00F20AE1">
        <w:rPr>
          <w:b/>
          <w:lang w:val="en-GB"/>
        </w:rPr>
        <w:t>LOGPON</w:t>
      </w:r>
      <w:r w:rsidRPr="00F20AE1">
        <w:rPr>
          <w:lang w:val="en-GB"/>
        </w:rPr>
        <w:t xml:space="preserve"> and its binding attributes will be </w:t>
      </w:r>
      <w:r w:rsidR="00230CA6">
        <w:rPr>
          <w:lang w:val="en-GB"/>
        </w:rPr>
        <w:t>converted</w:t>
      </w:r>
      <w:r w:rsidR="00230CA6" w:rsidRPr="00F20AE1">
        <w:rPr>
          <w:lang w:val="en-GB"/>
        </w:rPr>
        <w:t xml:space="preserve"> </w:t>
      </w:r>
      <w:r w:rsidRPr="00F20AE1">
        <w:rPr>
          <w:lang w:val="en-GB"/>
        </w:rPr>
        <w:t xml:space="preserve">automatically </w:t>
      </w:r>
      <w:r w:rsidR="00230CA6">
        <w:rPr>
          <w:lang w:val="en-GB"/>
        </w:rPr>
        <w:t>to an instance of</w:t>
      </w:r>
      <w:r w:rsidRPr="00F20AE1">
        <w:rPr>
          <w:lang w:val="en-GB"/>
        </w:rPr>
        <w:t xml:space="preserve"> the S-101 feature </w:t>
      </w:r>
      <w:r>
        <w:rPr>
          <w:b/>
          <w:lang w:val="en-GB"/>
        </w:rPr>
        <w:t>Log Pond</w:t>
      </w:r>
      <w:r w:rsidRPr="00F20AE1">
        <w:rPr>
          <w:b/>
          <w:lang w:val="en-GB"/>
        </w:rPr>
        <w:t xml:space="preserve"> </w:t>
      </w:r>
      <w:r w:rsidRPr="00F20AE1">
        <w:rPr>
          <w:lang w:val="en-GB"/>
        </w:rPr>
        <w:t>during the automated conversion process.  However, Data Producers are advised that the following enumerate type attribute ha</w:t>
      </w:r>
      <w:r>
        <w:rPr>
          <w:lang w:val="en-GB"/>
        </w:rPr>
        <w:t>s</w:t>
      </w:r>
      <w:r w:rsidRPr="00F20AE1">
        <w:rPr>
          <w:lang w:val="en-GB"/>
        </w:rPr>
        <w:t xml:space="preserve"> restricted allowable enumerate values for </w:t>
      </w:r>
      <w:r>
        <w:rPr>
          <w:b/>
          <w:lang w:val="en-GB"/>
        </w:rPr>
        <w:t>Log Pond</w:t>
      </w:r>
      <w:r w:rsidRPr="00F20AE1">
        <w:rPr>
          <w:lang w:val="en-GB"/>
        </w:rPr>
        <w:t xml:space="preserve"> in S-101:</w:t>
      </w:r>
    </w:p>
    <w:p w14:paraId="2820B5DC" w14:textId="77777777" w:rsidR="00251557" w:rsidRPr="00F20AE1" w:rsidRDefault="00251557" w:rsidP="00251557">
      <w:pPr>
        <w:spacing w:after="120"/>
        <w:jc w:val="both"/>
        <w:rPr>
          <w:lang w:val="en-GB"/>
        </w:rPr>
      </w:pPr>
      <w:r w:rsidRPr="00F20AE1">
        <w:rPr>
          <w:b/>
          <w:lang w:val="en-GB"/>
        </w:rPr>
        <w:t>status</w:t>
      </w:r>
      <w:r w:rsidRPr="00F20AE1">
        <w:rPr>
          <w:lang w:val="en-GB"/>
        </w:rPr>
        <w:tab/>
      </w:r>
      <w:r w:rsidRPr="00F20AE1">
        <w:rPr>
          <w:lang w:val="en-GB"/>
        </w:rPr>
        <w:tab/>
        <w:t>(STATUS)</w:t>
      </w:r>
    </w:p>
    <w:p w14:paraId="09ED8CB2" w14:textId="358DD2E9" w:rsidR="00251557" w:rsidRPr="00F20AE1" w:rsidRDefault="00251557" w:rsidP="00251557">
      <w:pPr>
        <w:spacing w:after="120"/>
        <w:jc w:val="both"/>
        <w:rPr>
          <w:rFonts w:cs="Arial"/>
          <w:lang w:val="en-GB"/>
        </w:rPr>
      </w:pPr>
      <w:r w:rsidRPr="00F20AE1">
        <w:rPr>
          <w:rFonts w:cs="Arial"/>
          <w:bCs/>
          <w:lang w:val="en-GB"/>
        </w:rPr>
        <w:t xml:space="preserve">See S-101 </w:t>
      </w:r>
      <w:r>
        <w:rPr>
          <w:rFonts w:cs="Arial"/>
          <w:bCs/>
          <w:lang w:val="en-GB"/>
        </w:rPr>
        <w:t xml:space="preserve">DCEG clause </w:t>
      </w:r>
      <w:r w:rsidR="00276835">
        <w:rPr>
          <w:rFonts w:cs="Arial"/>
          <w:bCs/>
          <w:lang w:val="en-GB"/>
        </w:rPr>
        <w:t>16.20</w:t>
      </w:r>
      <w:r>
        <w:rPr>
          <w:rFonts w:cs="Arial"/>
          <w:bCs/>
          <w:lang w:val="en-GB"/>
        </w:rPr>
        <w:t xml:space="preserve"> for the listing</w:t>
      </w:r>
      <w:r w:rsidRPr="00F20AE1">
        <w:rPr>
          <w:rFonts w:cs="Arial"/>
          <w:bCs/>
          <w:lang w:val="en-GB"/>
        </w:rPr>
        <w:t xml:space="preserve"> of allowable values.  Values populated in S-57 for th</w:t>
      </w:r>
      <w:r>
        <w:rPr>
          <w:rFonts w:cs="Arial"/>
          <w:bCs/>
          <w:lang w:val="en-GB"/>
        </w:rPr>
        <w:t>is attribute</w:t>
      </w:r>
      <w:r w:rsidRPr="00F20AE1">
        <w:rPr>
          <w:rFonts w:cs="Arial"/>
          <w:bCs/>
          <w:lang w:val="en-GB"/>
        </w:rPr>
        <w:t xml:space="preserve"> other than the allowable values will</w:t>
      </w:r>
      <w:r w:rsidRPr="00F20AE1">
        <w:rPr>
          <w:lang w:val="en-GB"/>
        </w:rPr>
        <w:t xml:space="preserve"> not be converted across to S-101</w:t>
      </w:r>
      <w:r w:rsidRPr="00F20AE1">
        <w:rPr>
          <w:rFonts w:cs="Arial"/>
          <w:bCs/>
          <w:lang w:val="en-GB"/>
        </w:rPr>
        <w:t xml:space="preserve">.  Data Producers are advised to check any populated values for STATUS on </w:t>
      </w:r>
      <w:r w:rsidRPr="00F20AE1">
        <w:rPr>
          <w:b/>
          <w:lang w:val="en-GB"/>
        </w:rPr>
        <w:t>LOGPON</w:t>
      </w:r>
      <w:r w:rsidRPr="00F20AE1">
        <w:rPr>
          <w:rFonts w:cs="Arial"/>
          <w:bCs/>
          <w:lang w:val="en-GB"/>
        </w:rPr>
        <w:t xml:space="preserve"> and amend appropriately.</w:t>
      </w:r>
    </w:p>
    <w:p w14:paraId="1A132778" w14:textId="45BFD3F2" w:rsidR="006B2826" w:rsidRPr="00F20AE1" w:rsidRDefault="006B2826" w:rsidP="00C93144">
      <w:pPr>
        <w:pStyle w:val="Heading3"/>
        <w:keepLines/>
        <w:numPr>
          <w:ilvl w:val="2"/>
          <w:numId w:val="13"/>
        </w:numPr>
        <w:tabs>
          <w:tab w:val="clear" w:pos="283"/>
          <w:tab w:val="clear" w:pos="566"/>
          <w:tab w:val="clear" w:pos="720"/>
          <w:tab w:val="clear" w:pos="850"/>
          <w:tab w:val="clear" w:pos="915"/>
          <w:tab w:val="clear" w:pos="2911"/>
          <w:tab w:val="left" w:pos="851"/>
        </w:tabs>
        <w:spacing w:before="240" w:after="120"/>
        <w:ind w:left="851" w:hanging="851"/>
        <w:rPr>
          <w:bCs/>
          <w:lang w:val="en-GB"/>
        </w:rPr>
      </w:pPr>
      <w:bookmarkStart w:id="1327" w:name="_Toc422735887"/>
      <w:bookmarkStart w:id="1328" w:name="_Toc460900644"/>
      <w:bookmarkStart w:id="1329" w:name="_Toc68293363"/>
      <w:r w:rsidRPr="00F20AE1">
        <w:rPr>
          <w:bCs/>
          <w:lang w:val="en-GB"/>
        </w:rPr>
        <w:t>Incineration areas</w:t>
      </w:r>
      <w:bookmarkEnd w:id="1327"/>
      <w:bookmarkEnd w:id="1328"/>
      <w:bookmarkEnd w:id="1329"/>
    </w:p>
    <w:p w14:paraId="69847FBB" w14:textId="32383C1E" w:rsidR="00276835" w:rsidRDefault="00276835" w:rsidP="00276835">
      <w:pPr>
        <w:keepNext/>
        <w:keepLines/>
        <w:tabs>
          <w:tab w:val="left" w:pos="0"/>
          <w:tab w:val="left" w:pos="283"/>
          <w:tab w:val="left" w:pos="566"/>
          <w:tab w:val="left" w:pos="850"/>
          <w:tab w:val="left" w:pos="1134"/>
          <w:tab w:val="left" w:pos="1418"/>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S-57 Geo object:</w:t>
      </w:r>
      <w:r w:rsidRPr="00F20AE1">
        <w:rPr>
          <w:lang w:val="en-GB"/>
        </w:rPr>
        <w:tab/>
      </w:r>
      <w:r w:rsidRPr="00F20AE1">
        <w:rPr>
          <w:lang w:val="en-GB"/>
        </w:rPr>
        <w:tab/>
        <w:t>Incineration area (</w:t>
      </w:r>
      <w:r w:rsidRPr="00F20AE1">
        <w:rPr>
          <w:b/>
          <w:lang w:val="en-GB"/>
        </w:rPr>
        <w:t>ICNARE</w:t>
      </w:r>
      <w:r w:rsidRPr="00F20AE1">
        <w:rPr>
          <w:lang w:val="en-GB"/>
        </w:rPr>
        <w:t>)</w:t>
      </w:r>
      <w:r>
        <w:rPr>
          <w:lang w:val="en-GB"/>
        </w:rPr>
        <w:tab/>
      </w:r>
      <w:r>
        <w:rPr>
          <w:lang w:val="en-GB"/>
        </w:rPr>
        <w:tab/>
      </w:r>
      <w:r w:rsidRPr="00F20AE1">
        <w:rPr>
          <w:lang w:val="en-GB"/>
        </w:rPr>
        <w:t>(</w:t>
      </w:r>
      <w:r>
        <w:rPr>
          <w:lang w:val="en-GB"/>
        </w:rPr>
        <w:t>P</w:t>
      </w:r>
      <w:proofErr w:type="gramStart"/>
      <w:r>
        <w:rPr>
          <w:lang w:val="en-GB"/>
        </w:rPr>
        <w:t>,A</w:t>
      </w:r>
      <w:proofErr w:type="gramEnd"/>
      <w:r w:rsidRPr="00F20AE1">
        <w:rPr>
          <w:lang w:val="en-GB"/>
        </w:rPr>
        <w:t>)</w:t>
      </w:r>
    </w:p>
    <w:p w14:paraId="471DA02E" w14:textId="405AAB39" w:rsidR="00276835" w:rsidRDefault="00276835" w:rsidP="00276835">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w:t>
      </w:r>
      <w:r w:rsidR="00492474">
        <w:rPr>
          <w:u w:val="single"/>
          <w:lang w:val="en-GB"/>
        </w:rPr>
        <w:t>-</w:t>
      </w:r>
      <w:r w:rsidRPr="00F20AE1">
        <w:rPr>
          <w:u w:val="single"/>
          <w:lang w:val="en-GB"/>
        </w:rPr>
        <w:t>101 Geo feature</w:t>
      </w:r>
      <w:r w:rsidRPr="00F20AE1">
        <w:rPr>
          <w:lang w:val="en-GB"/>
        </w:rPr>
        <w:t>:</w:t>
      </w:r>
      <w:r w:rsidRPr="00F20AE1">
        <w:rPr>
          <w:lang w:val="en-GB"/>
        </w:rPr>
        <w:tab/>
      </w:r>
      <w:r>
        <w:rPr>
          <w:lang w:val="en-GB"/>
        </w:rPr>
        <w:t>None</w:t>
      </w:r>
    </w:p>
    <w:p w14:paraId="32671262" w14:textId="786F3BB2" w:rsidR="00276835" w:rsidRDefault="00276835" w:rsidP="00E4435F">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Pr>
          <w:lang w:val="en-AU"/>
        </w:rPr>
        <w:t xml:space="preserve">The S-57 </w:t>
      </w:r>
      <w:r w:rsidR="00267A1E">
        <w:rPr>
          <w:lang w:val="en-AU"/>
        </w:rPr>
        <w:t>feature</w:t>
      </w:r>
      <w:r>
        <w:rPr>
          <w:lang w:val="en-AU"/>
        </w:rPr>
        <w:t xml:space="preserve"> </w:t>
      </w:r>
      <w:r w:rsidR="00267A1E" w:rsidRPr="00F20AE1">
        <w:rPr>
          <w:b/>
          <w:lang w:val="en-GB"/>
        </w:rPr>
        <w:t>ICNARE</w:t>
      </w:r>
      <w:r w:rsidR="00267A1E">
        <w:rPr>
          <w:lang w:val="en-AU"/>
        </w:rPr>
        <w:t xml:space="preserve"> will not be converted.</w:t>
      </w:r>
    </w:p>
    <w:p w14:paraId="0D2ADF9D" w14:textId="285E24AE" w:rsidR="006B2826" w:rsidRPr="00F20AE1" w:rsidRDefault="006B2826" w:rsidP="00C93144">
      <w:pPr>
        <w:pStyle w:val="Heading3"/>
        <w:keepLines/>
        <w:numPr>
          <w:ilvl w:val="2"/>
          <w:numId w:val="13"/>
        </w:numPr>
        <w:tabs>
          <w:tab w:val="clear" w:pos="283"/>
          <w:tab w:val="clear" w:pos="566"/>
          <w:tab w:val="clear" w:pos="720"/>
          <w:tab w:val="clear" w:pos="850"/>
          <w:tab w:val="clear" w:pos="915"/>
          <w:tab w:val="clear" w:pos="2911"/>
          <w:tab w:val="left" w:pos="851"/>
        </w:tabs>
        <w:spacing w:before="240" w:after="120"/>
        <w:ind w:left="851" w:hanging="851"/>
        <w:rPr>
          <w:bCs/>
          <w:lang w:val="en-GB"/>
        </w:rPr>
      </w:pPr>
      <w:bookmarkStart w:id="1330" w:name="_Toc422735889"/>
      <w:bookmarkStart w:id="1331" w:name="_Toc460900645"/>
      <w:bookmarkStart w:id="1332" w:name="_Toc68293364"/>
      <w:r w:rsidRPr="00F20AE1">
        <w:rPr>
          <w:bCs/>
          <w:lang w:val="en-GB"/>
        </w:rPr>
        <w:t>Cargo transhipment areas</w:t>
      </w:r>
      <w:bookmarkEnd w:id="1330"/>
      <w:bookmarkEnd w:id="1331"/>
      <w:bookmarkEnd w:id="1332"/>
    </w:p>
    <w:p w14:paraId="49346C95" w14:textId="528D5A17" w:rsidR="00267A1E" w:rsidRDefault="00267A1E" w:rsidP="00267A1E">
      <w:pPr>
        <w:keepNext/>
        <w:keepLines/>
        <w:tabs>
          <w:tab w:val="left" w:pos="0"/>
          <w:tab w:val="left" w:pos="283"/>
          <w:tab w:val="left" w:pos="566"/>
          <w:tab w:val="left" w:pos="850"/>
          <w:tab w:val="left" w:pos="1134"/>
          <w:tab w:val="left" w:pos="1418"/>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S-57 Geo object:</w:t>
      </w:r>
      <w:r w:rsidRPr="00F20AE1">
        <w:rPr>
          <w:lang w:val="en-GB"/>
        </w:rPr>
        <w:tab/>
      </w:r>
      <w:r w:rsidRPr="00F20AE1">
        <w:rPr>
          <w:lang w:val="en-GB"/>
        </w:rPr>
        <w:tab/>
        <w:t>Cargo transhipment area (</w:t>
      </w:r>
      <w:r w:rsidRPr="00F20AE1">
        <w:rPr>
          <w:b/>
          <w:lang w:val="en-GB"/>
        </w:rPr>
        <w:t>CTSARE</w:t>
      </w:r>
      <w:r w:rsidRPr="00F20AE1">
        <w:rPr>
          <w:lang w:val="en-GB"/>
        </w:rPr>
        <w:t>)</w:t>
      </w:r>
      <w:r>
        <w:rPr>
          <w:lang w:val="en-GB"/>
        </w:rPr>
        <w:tab/>
      </w:r>
      <w:r>
        <w:rPr>
          <w:lang w:val="en-GB"/>
        </w:rPr>
        <w:tab/>
      </w:r>
      <w:r w:rsidRPr="00F20AE1">
        <w:rPr>
          <w:lang w:val="en-GB"/>
        </w:rPr>
        <w:t>(</w:t>
      </w:r>
      <w:r>
        <w:rPr>
          <w:lang w:val="en-GB"/>
        </w:rPr>
        <w:t>P</w:t>
      </w:r>
      <w:proofErr w:type="gramStart"/>
      <w:r>
        <w:rPr>
          <w:lang w:val="en-GB"/>
        </w:rPr>
        <w:t>,A</w:t>
      </w:r>
      <w:proofErr w:type="gramEnd"/>
      <w:r w:rsidRPr="00F20AE1">
        <w:rPr>
          <w:lang w:val="en-GB"/>
        </w:rPr>
        <w:t>)</w:t>
      </w:r>
    </w:p>
    <w:p w14:paraId="7B367774" w14:textId="71676DF7" w:rsidR="00267A1E" w:rsidRDefault="00267A1E" w:rsidP="00267A1E">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w:t>
      </w:r>
      <w:r w:rsidR="00492474">
        <w:rPr>
          <w:u w:val="single"/>
          <w:lang w:val="en-GB"/>
        </w:rPr>
        <w:t>-</w:t>
      </w:r>
      <w:r w:rsidRPr="00F20AE1">
        <w:rPr>
          <w:u w:val="single"/>
          <w:lang w:val="en-GB"/>
        </w:rPr>
        <w:t>101 Geo feature</w:t>
      </w:r>
      <w:r w:rsidRPr="00F20AE1">
        <w:rPr>
          <w:lang w:val="en-GB"/>
        </w:rPr>
        <w:t>:</w:t>
      </w:r>
      <w:r w:rsidRPr="00F20AE1">
        <w:rPr>
          <w:lang w:val="en-GB"/>
        </w:rPr>
        <w:tab/>
      </w:r>
      <w:r>
        <w:rPr>
          <w:b/>
          <w:lang w:val="en-GB"/>
        </w:rPr>
        <w:t>Cargo Transhipment Area</w:t>
      </w:r>
      <w:r>
        <w:rPr>
          <w:b/>
          <w:lang w:val="en-GB"/>
        </w:rPr>
        <w:tab/>
      </w:r>
      <w:r>
        <w:rPr>
          <w:b/>
          <w:lang w:val="en-GB"/>
        </w:rPr>
        <w:tab/>
      </w:r>
      <w:r>
        <w:rPr>
          <w:b/>
          <w:lang w:val="en-GB"/>
        </w:rPr>
        <w:tab/>
      </w:r>
      <w:r>
        <w:rPr>
          <w:b/>
          <w:lang w:val="en-GB"/>
        </w:rPr>
        <w:tab/>
      </w:r>
      <w:r>
        <w:rPr>
          <w:b/>
          <w:lang w:val="en-GB"/>
        </w:rPr>
        <w:tab/>
      </w:r>
      <w:r w:rsidRPr="00F20AE1">
        <w:rPr>
          <w:lang w:val="en-GB"/>
        </w:rPr>
        <w:t>(</w:t>
      </w:r>
      <w:r>
        <w:rPr>
          <w:lang w:val="en-GB"/>
        </w:rPr>
        <w:t>P</w:t>
      </w:r>
      <w:proofErr w:type="gramStart"/>
      <w:r>
        <w:rPr>
          <w:lang w:val="en-GB"/>
        </w:rPr>
        <w:t>,S</w:t>
      </w:r>
      <w:proofErr w:type="gramEnd"/>
      <w:r>
        <w:rPr>
          <w:lang w:val="en-GB"/>
        </w:rPr>
        <w:t>)</w:t>
      </w:r>
      <w:r>
        <w:rPr>
          <w:lang w:val="en-GB"/>
        </w:rPr>
        <w:tab/>
      </w:r>
      <w:r>
        <w:rPr>
          <w:lang w:val="en-GB"/>
        </w:rPr>
        <w:tab/>
      </w:r>
      <w:r w:rsidRPr="00F20AE1">
        <w:rPr>
          <w:lang w:val="en-GB"/>
        </w:rPr>
        <w:t xml:space="preserve">(S-101 DCEG Clause </w:t>
      </w:r>
      <w:r>
        <w:rPr>
          <w:lang w:val="en-GB"/>
        </w:rPr>
        <w:t>16.9</w:t>
      </w:r>
      <w:r w:rsidRPr="00F20AE1">
        <w:rPr>
          <w:lang w:val="en-GB"/>
        </w:rPr>
        <w:t>)</w:t>
      </w:r>
    </w:p>
    <w:p w14:paraId="43E216E8" w14:textId="1E761170" w:rsidR="00267A1E" w:rsidRDefault="00267A1E" w:rsidP="00267A1E">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outlineLvl w:val="0"/>
        <w:rPr>
          <w:lang w:val="en-AU"/>
        </w:rPr>
      </w:pPr>
      <w:r>
        <w:rPr>
          <w:lang w:val="en-AU"/>
        </w:rPr>
        <w:t>All instances of encoding of the S-57 Feature object</w:t>
      </w:r>
      <w:r w:rsidRPr="00560C1D">
        <w:rPr>
          <w:lang w:val="en-AU"/>
        </w:rPr>
        <w:t xml:space="preserve"> </w:t>
      </w:r>
      <w:r w:rsidRPr="00F20AE1">
        <w:rPr>
          <w:b/>
          <w:lang w:val="en-GB"/>
        </w:rPr>
        <w:t>CTSARE</w:t>
      </w:r>
      <w:r w:rsidRPr="00560C1D">
        <w:rPr>
          <w:lang w:val="en-AU"/>
        </w:rPr>
        <w:t xml:space="preserve"> </w:t>
      </w:r>
      <w:r>
        <w:rPr>
          <w:lang w:val="en-AU"/>
        </w:rPr>
        <w:t xml:space="preserve">and its binding attributes will be </w:t>
      </w:r>
      <w:r w:rsidR="00230CA6">
        <w:rPr>
          <w:lang w:val="en-AU"/>
        </w:rPr>
        <w:t xml:space="preserve">converted </w:t>
      </w:r>
      <w:r>
        <w:rPr>
          <w:lang w:val="en-AU"/>
        </w:rPr>
        <w:t xml:space="preserve">automatically </w:t>
      </w:r>
      <w:r w:rsidR="00230CA6">
        <w:rPr>
          <w:lang w:val="en-GB"/>
        </w:rPr>
        <w:t>to an instance of</w:t>
      </w:r>
      <w:r>
        <w:rPr>
          <w:lang w:val="en-AU"/>
        </w:rPr>
        <w:t xml:space="preserve"> the S-101 feature </w:t>
      </w:r>
      <w:r>
        <w:rPr>
          <w:b/>
          <w:lang w:val="en-GB"/>
        </w:rPr>
        <w:t>Cargo Transhipment Area</w:t>
      </w:r>
      <w:r>
        <w:rPr>
          <w:b/>
          <w:lang w:val="en-AU"/>
        </w:rPr>
        <w:t xml:space="preserve"> </w:t>
      </w:r>
      <w:r>
        <w:rPr>
          <w:lang w:val="en-AU"/>
        </w:rPr>
        <w:t>during the automated conversion process.</w:t>
      </w:r>
    </w:p>
    <w:p w14:paraId="19F809A2" w14:textId="77777777" w:rsidR="006B2826" w:rsidRPr="00F20AE1" w:rsidRDefault="006B2826" w:rsidP="00C93144">
      <w:pPr>
        <w:pStyle w:val="Heading3"/>
        <w:keepLines/>
        <w:numPr>
          <w:ilvl w:val="2"/>
          <w:numId w:val="13"/>
        </w:numPr>
        <w:tabs>
          <w:tab w:val="clear" w:pos="283"/>
          <w:tab w:val="clear" w:pos="566"/>
          <w:tab w:val="clear" w:pos="720"/>
          <w:tab w:val="clear" w:pos="850"/>
          <w:tab w:val="clear" w:pos="915"/>
          <w:tab w:val="clear" w:pos="2911"/>
          <w:tab w:val="left" w:pos="851"/>
        </w:tabs>
        <w:spacing w:before="240" w:after="120"/>
        <w:ind w:left="851" w:hanging="851"/>
        <w:rPr>
          <w:bCs/>
          <w:lang w:val="en-GB"/>
        </w:rPr>
      </w:pPr>
      <w:bookmarkStart w:id="1333" w:name="_Toc68293365"/>
      <w:bookmarkStart w:id="1334" w:name="_Toc422735891"/>
      <w:bookmarkStart w:id="1335" w:name="_Toc460900646"/>
      <w:r w:rsidRPr="00F20AE1">
        <w:rPr>
          <w:bCs/>
          <w:lang w:val="en-GB"/>
        </w:rPr>
        <w:t>Collision regulations</w:t>
      </w:r>
      <w:bookmarkEnd w:id="1333"/>
    </w:p>
    <w:p w14:paraId="72B0E6C8" w14:textId="3287B2AE" w:rsidR="00764C72" w:rsidRDefault="00764C72" w:rsidP="00764C72">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w:t>
      </w:r>
      <w:r w:rsidR="00492474">
        <w:rPr>
          <w:u w:val="single"/>
          <w:lang w:val="en-GB"/>
        </w:rPr>
        <w:t>-</w:t>
      </w:r>
      <w:r w:rsidRPr="00F20AE1">
        <w:rPr>
          <w:u w:val="single"/>
          <w:lang w:val="en-GB"/>
        </w:rPr>
        <w:t>101 Geo feature</w:t>
      </w:r>
      <w:r w:rsidRPr="00F20AE1">
        <w:rPr>
          <w:lang w:val="en-GB"/>
        </w:rPr>
        <w:t>:</w:t>
      </w:r>
      <w:r w:rsidRPr="00F20AE1">
        <w:rPr>
          <w:lang w:val="en-GB"/>
        </w:rPr>
        <w:tab/>
      </w:r>
      <w:r>
        <w:rPr>
          <w:b/>
          <w:lang w:val="en-GB"/>
        </w:rPr>
        <w:t>Collision Regulations Limit</w:t>
      </w:r>
      <w:r>
        <w:rPr>
          <w:b/>
          <w:lang w:val="en-GB"/>
        </w:rPr>
        <w:tab/>
      </w:r>
      <w:r>
        <w:rPr>
          <w:b/>
          <w:lang w:val="en-GB"/>
        </w:rPr>
        <w:tab/>
      </w:r>
      <w:r w:rsidRPr="00F20AE1">
        <w:rPr>
          <w:lang w:val="en-GB"/>
        </w:rPr>
        <w:t>(</w:t>
      </w:r>
      <w:r>
        <w:rPr>
          <w:lang w:val="en-GB"/>
        </w:rPr>
        <w:t>C)</w:t>
      </w:r>
      <w:r>
        <w:rPr>
          <w:lang w:val="en-GB"/>
        </w:rPr>
        <w:tab/>
      </w:r>
      <w:r>
        <w:rPr>
          <w:lang w:val="en-GB"/>
        </w:rPr>
        <w:tab/>
      </w:r>
      <w:r>
        <w:rPr>
          <w:lang w:val="en-GB"/>
        </w:rPr>
        <w:tab/>
      </w:r>
      <w:r>
        <w:rPr>
          <w:lang w:val="en-GB"/>
        </w:rPr>
        <w:tab/>
      </w:r>
      <w:r w:rsidRPr="00F20AE1">
        <w:rPr>
          <w:lang w:val="en-GB"/>
        </w:rPr>
        <w:t xml:space="preserve">(S-101 DCEG Clause </w:t>
      </w:r>
      <w:r>
        <w:rPr>
          <w:lang w:val="en-GB"/>
        </w:rPr>
        <w:t>16.26</w:t>
      </w:r>
      <w:r w:rsidRPr="00F20AE1">
        <w:rPr>
          <w:lang w:val="en-GB"/>
        </w:rPr>
        <w:t>)</w:t>
      </w:r>
    </w:p>
    <w:p w14:paraId="75995B9D" w14:textId="2ED8DE12" w:rsidR="00764C72" w:rsidRPr="004313C6" w:rsidRDefault="000243C9" w:rsidP="00F06660">
      <w:pPr>
        <w:tabs>
          <w:tab w:val="left" w:pos="0"/>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commentRangeStart w:id="1336"/>
      <w:r>
        <w:rPr>
          <w:rFonts w:cs="Arial"/>
          <w:bCs/>
          <w:lang w:val="en-AU"/>
        </w:rPr>
        <w:t xml:space="preserve">The S-101 feature </w:t>
      </w:r>
      <w:r>
        <w:rPr>
          <w:b/>
          <w:lang w:val="en-GB"/>
        </w:rPr>
        <w:t>Collision Regulations Limit</w:t>
      </w:r>
      <w:r>
        <w:rPr>
          <w:rFonts w:cs="Arial"/>
          <w:bCs/>
          <w:lang w:val="en-AU"/>
        </w:rPr>
        <w:t xml:space="preserve"> has been introduced in S-101 to encode collision regulations (COLREGS) demarcation lines.  This information is encoded in S-57 using the Object class </w:t>
      </w:r>
      <w:r>
        <w:rPr>
          <w:rFonts w:cs="Arial"/>
          <w:b/>
          <w:bCs/>
          <w:lang w:val="en-AU"/>
        </w:rPr>
        <w:t>CTNARE</w:t>
      </w:r>
      <w:r>
        <w:rPr>
          <w:rFonts w:cs="Arial"/>
          <w:bCs/>
          <w:lang w:val="en-AU"/>
        </w:rPr>
        <w:t xml:space="preserve">.  In order for this information to be converted across to S-101, the text string encoded in INFORM on the </w:t>
      </w:r>
      <w:r>
        <w:rPr>
          <w:rFonts w:cs="Arial"/>
          <w:b/>
          <w:bCs/>
          <w:lang w:val="en-AU"/>
        </w:rPr>
        <w:t>CTNARE</w:t>
      </w:r>
      <w:r>
        <w:rPr>
          <w:rFonts w:cs="Arial"/>
          <w:bCs/>
          <w:lang w:val="en-AU"/>
        </w:rPr>
        <w:t xml:space="preserve"> must include the text string </w:t>
      </w:r>
      <w:r w:rsidR="004313C6">
        <w:rPr>
          <w:rFonts w:cs="Arial"/>
          <w:bCs/>
          <w:i/>
          <w:lang w:val="en-AU"/>
        </w:rPr>
        <w:t>Collision</w:t>
      </w:r>
      <w:r>
        <w:rPr>
          <w:rFonts w:cs="Arial"/>
          <w:bCs/>
          <w:i/>
          <w:lang w:val="en-AU"/>
        </w:rPr>
        <w:t xml:space="preserve"> regulations limit</w:t>
      </w:r>
      <w:r>
        <w:rPr>
          <w:rFonts w:cs="Arial"/>
          <w:bCs/>
          <w:lang w:val="en-AU"/>
        </w:rPr>
        <w:t>.</w:t>
      </w:r>
      <w:commentRangeEnd w:id="1336"/>
      <w:r>
        <w:rPr>
          <w:rStyle w:val="CommentReference"/>
          <w:rFonts w:ascii="Garamond" w:hAnsi="Garamond"/>
        </w:rPr>
        <w:commentReference w:id="1336"/>
      </w:r>
      <w:r w:rsidR="004313C6">
        <w:rPr>
          <w:rFonts w:cs="Arial"/>
          <w:bCs/>
          <w:lang w:val="en-AU"/>
        </w:rPr>
        <w:t xml:space="preserve">  Data Producers are advised to examine any </w:t>
      </w:r>
      <w:r w:rsidR="004313C6">
        <w:rPr>
          <w:b/>
          <w:lang w:val="en-GB"/>
        </w:rPr>
        <w:t>Collision Regulations Limit</w:t>
      </w:r>
      <w:r w:rsidR="004313C6">
        <w:rPr>
          <w:lang w:val="en-GB"/>
        </w:rPr>
        <w:t xml:space="preserve"> features created during the automated conversion process and confirm the attribution for these features as required</w:t>
      </w:r>
      <w:r w:rsidR="00AC63AF">
        <w:rPr>
          <w:lang w:val="en-GB"/>
        </w:rPr>
        <w:t xml:space="preserve">, including any </w:t>
      </w:r>
      <w:r w:rsidR="00AA06DF">
        <w:rPr>
          <w:lang w:val="en-GB"/>
        </w:rPr>
        <w:t>values populated for</w:t>
      </w:r>
      <w:r w:rsidR="00AC63AF">
        <w:rPr>
          <w:lang w:val="en-GB"/>
        </w:rPr>
        <w:t xml:space="preserve"> the </w:t>
      </w:r>
      <w:r w:rsidR="003F39D3">
        <w:rPr>
          <w:lang w:val="en-GB"/>
        </w:rPr>
        <w:t>complex attribute</w:t>
      </w:r>
      <w:r w:rsidR="00AC63AF">
        <w:rPr>
          <w:lang w:val="en-GB"/>
        </w:rPr>
        <w:t xml:space="preserve"> </w:t>
      </w:r>
      <w:r w:rsidR="003F39D3">
        <w:rPr>
          <w:b/>
          <w:lang w:val="en-GB"/>
        </w:rPr>
        <w:t>i</w:t>
      </w:r>
      <w:r w:rsidR="00AC63AF">
        <w:rPr>
          <w:b/>
          <w:lang w:val="en-GB"/>
        </w:rPr>
        <w:t>nformation</w:t>
      </w:r>
      <w:r w:rsidR="004313C6">
        <w:rPr>
          <w:lang w:val="en-GB"/>
        </w:rPr>
        <w:t>.</w:t>
      </w:r>
    </w:p>
    <w:p w14:paraId="2E308961" w14:textId="4170FB37" w:rsidR="006B2826" w:rsidRPr="00F20AE1" w:rsidRDefault="006B2826" w:rsidP="00C93144">
      <w:pPr>
        <w:pStyle w:val="Heading2"/>
        <w:numPr>
          <w:ilvl w:val="1"/>
          <w:numId w:val="13"/>
        </w:numPr>
        <w:tabs>
          <w:tab w:val="clear" w:pos="283"/>
          <w:tab w:val="clear" w:pos="576"/>
          <w:tab w:val="clear" w:pos="720"/>
          <w:tab w:val="clear" w:pos="850"/>
          <w:tab w:val="clear" w:pos="915"/>
          <w:tab w:val="clear" w:pos="2911"/>
          <w:tab w:val="left" w:pos="851"/>
        </w:tabs>
        <w:spacing w:before="240" w:after="120"/>
        <w:ind w:left="851" w:hanging="851"/>
        <w:rPr>
          <w:bCs/>
          <w:lang w:val="en-GB"/>
        </w:rPr>
      </w:pPr>
      <w:bookmarkStart w:id="1337" w:name="_Toc68293366"/>
      <w:r w:rsidRPr="00F20AE1">
        <w:rPr>
          <w:bCs/>
          <w:lang w:val="en-GB"/>
        </w:rPr>
        <w:t>Nature reserves</w:t>
      </w:r>
      <w:bookmarkEnd w:id="1334"/>
      <w:bookmarkEnd w:id="1335"/>
      <w:bookmarkEnd w:id="1337"/>
    </w:p>
    <w:p w14:paraId="19E4EE91" w14:textId="640ACF54" w:rsidR="00900566" w:rsidRDefault="00900566" w:rsidP="00900566">
      <w:pPr>
        <w:spacing w:after="120"/>
        <w:jc w:val="both"/>
        <w:rPr>
          <w:rFonts w:cs="Arial"/>
          <w:bCs/>
          <w:lang w:val="en-AU"/>
        </w:rPr>
      </w:pPr>
      <w:r>
        <w:rPr>
          <w:rFonts w:cs="Arial"/>
          <w:bCs/>
          <w:lang w:val="en-AU"/>
        </w:rPr>
        <w:t>The guidance for the encoding of nature reserves remains unchanged in S-101</w:t>
      </w:r>
      <w:r w:rsidRPr="00560C1D">
        <w:rPr>
          <w:rFonts w:cs="Arial"/>
          <w:bCs/>
          <w:lang w:val="en-AU"/>
        </w:rPr>
        <w:t>.</w:t>
      </w:r>
      <w:r>
        <w:rPr>
          <w:rFonts w:cs="Arial"/>
          <w:bCs/>
          <w:lang w:val="en-AU"/>
        </w:rPr>
        <w:t xml:space="preserve">  See S-101 DCEG clause 17.3.</w:t>
      </w:r>
    </w:p>
    <w:p w14:paraId="51FE7B14" w14:textId="562D91AF" w:rsidR="006B2826" w:rsidRPr="00F20AE1" w:rsidRDefault="006B2826" w:rsidP="00C93144">
      <w:pPr>
        <w:pStyle w:val="Heading2"/>
        <w:numPr>
          <w:ilvl w:val="1"/>
          <w:numId w:val="13"/>
        </w:numPr>
        <w:tabs>
          <w:tab w:val="clear" w:pos="283"/>
          <w:tab w:val="clear" w:pos="576"/>
          <w:tab w:val="clear" w:pos="720"/>
          <w:tab w:val="clear" w:pos="850"/>
          <w:tab w:val="clear" w:pos="915"/>
          <w:tab w:val="clear" w:pos="2911"/>
          <w:tab w:val="left" w:pos="851"/>
        </w:tabs>
        <w:spacing w:before="240" w:after="120"/>
        <w:ind w:left="851" w:hanging="851"/>
        <w:rPr>
          <w:bCs/>
          <w:szCs w:val="24"/>
          <w:lang w:val="en-GB" w:eastAsia="en-GB"/>
        </w:rPr>
      </w:pPr>
      <w:bookmarkStart w:id="1338" w:name="_Toc68293367"/>
      <w:r w:rsidRPr="00F20AE1">
        <w:rPr>
          <w:bCs/>
          <w:szCs w:val="24"/>
          <w:lang w:val="en-GB" w:eastAsia="en-GB"/>
        </w:rPr>
        <w:t>Environmentally Sensitive Sea Areas</w:t>
      </w:r>
      <w:bookmarkEnd w:id="1338"/>
    </w:p>
    <w:p w14:paraId="7F4E4210" w14:textId="47C50EA3" w:rsidR="00900566" w:rsidRDefault="00900566" w:rsidP="00900566">
      <w:pPr>
        <w:spacing w:after="120"/>
        <w:jc w:val="both"/>
        <w:rPr>
          <w:rFonts w:cs="Arial"/>
          <w:bCs/>
          <w:lang w:val="en-AU"/>
        </w:rPr>
      </w:pPr>
      <w:r>
        <w:rPr>
          <w:rFonts w:cs="Arial"/>
          <w:bCs/>
          <w:lang w:val="en-AU"/>
        </w:rPr>
        <w:t xml:space="preserve">The guidance for the encoding of </w:t>
      </w:r>
      <w:r w:rsidR="00A87B84" w:rsidRPr="00F20AE1">
        <w:rPr>
          <w:lang w:val="en-GB"/>
        </w:rPr>
        <w:t>Environmentally Sensitive Sea Area</w:t>
      </w:r>
      <w:r w:rsidR="00A87B84">
        <w:rPr>
          <w:lang w:val="en-GB"/>
        </w:rPr>
        <w:t>s</w:t>
      </w:r>
      <w:r>
        <w:rPr>
          <w:rFonts w:cs="Arial"/>
          <w:bCs/>
          <w:lang w:val="en-AU"/>
        </w:rPr>
        <w:t xml:space="preserve"> remains unchanged in S-101</w:t>
      </w:r>
      <w:r w:rsidRPr="00560C1D">
        <w:rPr>
          <w:rFonts w:cs="Arial"/>
          <w:bCs/>
          <w:lang w:val="en-AU"/>
        </w:rPr>
        <w:t>.</w:t>
      </w:r>
      <w:r>
        <w:rPr>
          <w:rFonts w:cs="Arial"/>
          <w:bCs/>
          <w:lang w:val="en-AU"/>
        </w:rPr>
        <w:t xml:space="preserve">  See S-101 DCEG clause 17.</w:t>
      </w:r>
      <w:r w:rsidR="00A87B84">
        <w:rPr>
          <w:rFonts w:cs="Arial"/>
          <w:bCs/>
          <w:lang w:val="en-AU"/>
        </w:rPr>
        <w:t>7</w:t>
      </w:r>
      <w:r>
        <w:rPr>
          <w:rFonts w:cs="Arial"/>
          <w:bCs/>
          <w:lang w:val="en-AU"/>
        </w:rPr>
        <w:t>.</w:t>
      </w:r>
    </w:p>
    <w:p w14:paraId="2826A272" w14:textId="5F2F0886" w:rsidR="007745CE" w:rsidRPr="00F20AE1" w:rsidRDefault="007745CE" w:rsidP="00C93144">
      <w:pPr>
        <w:pStyle w:val="Heading2"/>
        <w:numPr>
          <w:ilvl w:val="1"/>
          <w:numId w:val="13"/>
        </w:numPr>
        <w:tabs>
          <w:tab w:val="clear" w:pos="283"/>
          <w:tab w:val="clear" w:pos="576"/>
          <w:tab w:val="clear" w:pos="720"/>
          <w:tab w:val="clear" w:pos="850"/>
          <w:tab w:val="clear" w:pos="915"/>
          <w:tab w:val="clear" w:pos="2911"/>
          <w:tab w:val="left" w:pos="851"/>
        </w:tabs>
        <w:spacing w:before="240" w:after="120"/>
        <w:ind w:left="851" w:hanging="851"/>
        <w:rPr>
          <w:bCs/>
          <w:szCs w:val="24"/>
          <w:lang w:val="en-GB" w:eastAsia="en-GB"/>
        </w:rPr>
      </w:pPr>
      <w:bookmarkStart w:id="1339" w:name="_Toc68293368"/>
      <w:r w:rsidRPr="00F20AE1">
        <w:rPr>
          <w:bCs/>
          <w:szCs w:val="24"/>
          <w:lang w:val="en-GB" w:eastAsia="en-GB"/>
        </w:rPr>
        <w:t>Marine pollution regulations</w:t>
      </w:r>
      <w:bookmarkEnd w:id="1339"/>
    </w:p>
    <w:p w14:paraId="50D0908F" w14:textId="1ADE9182" w:rsidR="00A87B84" w:rsidRDefault="00A87B84" w:rsidP="00A87B84">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w:t>
      </w:r>
      <w:r w:rsidR="00492474">
        <w:rPr>
          <w:u w:val="single"/>
          <w:lang w:val="en-GB"/>
        </w:rPr>
        <w:t>-</w:t>
      </w:r>
      <w:r w:rsidRPr="00F20AE1">
        <w:rPr>
          <w:u w:val="single"/>
          <w:lang w:val="en-GB"/>
        </w:rPr>
        <w:t>101 Geo feature</w:t>
      </w:r>
      <w:r w:rsidRPr="00F20AE1">
        <w:rPr>
          <w:lang w:val="en-GB"/>
        </w:rPr>
        <w:t>:</w:t>
      </w:r>
      <w:r w:rsidRPr="00F20AE1">
        <w:rPr>
          <w:lang w:val="en-GB"/>
        </w:rPr>
        <w:tab/>
      </w:r>
      <w:r>
        <w:rPr>
          <w:b/>
          <w:lang w:val="en-GB"/>
        </w:rPr>
        <w:t>Marine Pollution Regulations Area</w:t>
      </w:r>
      <w:r>
        <w:rPr>
          <w:b/>
          <w:lang w:val="en-GB"/>
        </w:rPr>
        <w:tab/>
      </w:r>
      <w:r w:rsidR="00AC63AF">
        <w:rPr>
          <w:b/>
          <w:lang w:val="en-GB"/>
        </w:rPr>
        <w:tab/>
      </w:r>
      <w:r w:rsidRPr="00F20AE1">
        <w:rPr>
          <w:lang w:val="en-GB"/>
        </w:rPr>
        <w:t>(</w:t>
      </w:r>
      <w:r>
        <w:rPr>
          <w:lang w:val="en-GB"/>
        </w:rPr>
        <w:t>S)</w:t>
      </w:r>
      <w:r>
        <w:rPr>
          <w:lang w:val="en-GB"/>
        </w:rPr>
        <w:tab/>
      </w:r>
      <w:r>
        <w:rPr>
          <w:lang w:val="en-GB"/>
        </w:rPr>
        <w:tab/>
      </w:r>
      <w:r>
        <w:rPr>
          <w:lang w:val="en-GB"/>
        </w:rPr>
        <w:tab/>
      </w:r>
      <w:r w:rsidRPr="00F20AE1">
        <w:rPr>
          <w:lang w:val="en-GB"/>
        </w:rPr>
        <w:t xml:space="preserve">(S-101 DCEG Clause </w:t>
      </w:r>
      <w:r>
        <w:rPr>
          <w:lang w:val="en-GB"/>
        </w:rPr>
        <w:t>16.27</w:t>
      </w:r>
      <w:r w:rsidRPr="00F20AE1">
        <w:rPr>
          <w:lang w:val="en-GB"/>
        </w:rPr>
        <w:t>)</w:t>
      </w:r>
    </w:p>
    <w:p w14:paraId="6C469563" w14:textId="0E501F6B" w:rsidR="00A87B84" w:rsidRPr="004313C6" w:rsidRDefault="00A87B84" w:rsidP="00A87B84">
      <w:pPr>
        <w:tabs>
          <w:tab w:val="left" w:pos="0"/>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commentRangeStart w:id="1340"/>
      <w:r>
        <w:rPr>
          <w:rFonts w:cs="Arial"/>
          <w:bCs/>
          <w:lang w:val="en-AU"/>
        </w:rPr>
        <w:t xml:space="preserve">The S-101 feature </w:t>
      </w:r>
      <w:r>
        <w:rPr>
          <w:b/>
          <w:lang w:val="en-GB"/>
        </w:rPr>
        <w:t>Marine Pollution Regulations Area</w:t>
      </w:r>
      <w:r>
        <w:rPr>
          <w:rFonts w:cs="Arial"/>
          <w:bCs/>
          <w:lang w:val="en-AU"/>
        </w:rPr>
        <w:t xml:space="preserve"> has been introduced in S-101 to encode areas subject to marine pollution regulations.  This information is encoded in S-57 using the Object class </w:t>
      </w:r>
      <w:r>
        <w:rPr>
          <w:rFonts w:cs="Arial"/>
          <w:b/>
          <w:bCs/>
          <w:lang w:val="en-AU"/>
        </w:rPr>
        <w:t>ADMARE</w:t>
      </w:r>
      <w:r>
        <w:rPr>
          <w:rFonts w:cs="Arial"/>
          <w:bCs/>
          <w:lang w:val="en-AU"/>
        </w:rPr>
        <w:t xml:space="preserve">.  In order for this information to be converted across to S-101, the text string encoded in INFORM on the </w:t>
      </w:r>
      <w:r w:rsidR="005831E5">
        <w:rPr>
          <w:rFonts w:cs="Arial"/>
          <w:b/>
          <w:bCs/>
          <w:lang w:val="en-AU"/>
        </w:rPr>
        <w:t>ADMARE</w:t>
      </w:r>
      <w:r>
        <w:rPr>
          <w:rFonts w:cs="Arial"/>
          <w:bCs/>
          <w:lang w:val="en-AU"/>
        </w:rPr>
        <w:t xml:space="preserve"> must include the text string </w:t>
      </w:r>
      <w:r>
        <w:rPr>
          <w:rFonts w:cs="Arial"/>
          <w:bCs/>
          <w:i/>
          <w:lang w:val="en-AU"/>
        </w:rPr>
        <w:t>Marine pollution regulations area</w:t>
      </w:r>
      <w:r>
        <w:rPr>
          <w:rFonts w:cs="Arial"/>
          <w:bCs/>
          <w:lang w:val="en-AU"/>
        </w:rPr>
        <w:t>.</w:t>
      </w:r>
      <w:commentRangeEnd w:id="1340"/>
      <w:r>
        <w:rPr>
          <w:rStyle w:val="CommentReference"/>
          <w:rFonts w:ascii="Garamond" w:hAnsi="Garamond"/>
        </w:rPr>
        <w:commentReference w:id="1340"/>
      </w:r>
      <w:r>
        <w:rPr>
          <w:rFonts w:cs="Arial"/>
          <w:bCs/>
          <w:lang w:val="en-AU"/>
        </w:rPr>
        <w:t xml:space="preserve">  Data </w:t>
      </w:r>
      <w:r>
        <w:rPr>
          <w:rFonts w:cs="Arial"/>
          <w:bCs/>
          <w:lang w:val="en-AU"/>
        </w:rPr>
        <w:lastRenderedPageBreak/>
        <w:t xml:space="preserve">Producers are advised to examine any </w:t>
      </w:r>
      <w:r>
        <w:rPr>
          <w:b/>
          <w:lang w:val="en-GB"/>
        </w:rPr>
        <w:t>Marine Pollution Regulations Area</w:t>
      </w:r>
      <w:r>
        <w:rPr>
          <w:lang w:val="en-GB"/>
        </w:rPr>
        <w:t xml:space="preserve"> features created during the automated conversion process and confirm the attribution for these features as required, including any </w:t>
      </w:r>
      <w:r w:rsidR="00AA06DF">
        <w:rPr>
          <w:lang w:val="en-GB"/>
        </w:rPr>
        <w:t>values populated for</w:t>
      </w:r>
      <w:r w:rsidR="00AC63AF">
        <w:rPr>
          <w:lang w:val="en-GB"/>
        </w:rPr>
        <w:t xml:space="preserve"> the </w:t>
      </w:r>
      <w:r w:rsidR="003F39D3">
        <w:rPr>
          <w:lang w:val="en-GB"/>
        </w:rPr>
        <w:t>complex attribute</w:t>
      </w:r>
      <w:r w:rsidR="00AC63AF">
        <w:rPr>
          <w:lang w:val="en-GB"/>
        </w:rPr>
        <w:t xml:space="preserve"> </w:t>
      </w:r>
      <w:r w:rsidR="003F39D3">
        <w:rPr>
          <w:b/>
          <w:lang w:val="en-GB"/>
        </w:rPr>
        <w:t>i</w:t>
      </w:r>
      <w:r w:rsidR="00AC63AF">
        <w:rPr>
          <w:b/>
          <w:lang w:val="en-GB"/>
        </w:rPr>
        <w:t>nformation</w:t>
      </w:r>
      <w:r>
        <w:rPr>
          <w:lang w:val="en-GB"/>
        </w:rPr>
        <w:t>.</w:t>
      </w:r>
    </w:p>
    <w:p w14:paraId="42B9F99C" w14:textId="5D30455C" w:rsidR="006B2826" w:rsidRPr="00F20AE1" w:rsidRDefault="006B2826" w:rsidP="00C93144">
      <w:pPr>
        <w:pStyle w:val="Heading1"/>
        <w:numPr>
          <w:ilvl w:val="0"/>
          <w:numId w:val="13"/>
        </w:numPr>
        <w:tabs>
          <w:tab w:val="clear" w:pos="283"/>
          <w:tab w:val="clear" w:pos="432"/>
          <w:tab w:val="clear" w:pos="566"/>
          <w:tab w:val="clear" w:pos="720"/>
          <w:tab w:val="clear" w:pos="850"/>
          <w:tab w:val="clear" w:pos="915"/>
          <w:tab w:val="clear" w:pos="2911"/>
          <w:tab w:val="left" w:pos="851"/>
        </w:tabs>
        <w:spacing w:before="240" w:after="120"/>
        <w:ind w:left="851" w:hanging="851"/>
        <w:rPr>
          <w:bCs/>
          <w:sz w:val="20"/>
          <w:lang w:val="en-GB"/>
        </w:rPr>
      </w:pPr>
      <w:bookmarkStart w:id="1341" w:name="_Toc422735892"/>
      <w:bookmarkStart w:id="1342" w:name="_Toc460900647"/>
      <w:r w:rsidRPr="00F20AE1">
        <w:rPr>
          <w:lang w:val="en-GB"/>
        </w:rPr>
        <w:br w:type="page"/>
      </w:r>
      <w:bookmarkStart w:id="1343" w:name="_Toc68293369"/>
      <w:r w:rsidRPr="00F20AE1">
        <w:rPr>
          <w:bCs/>
          <w:lang w:val="en-GB"/>
        </w:rPr>
        <w:lastRenderedPageBreak/>
        <w:t>Aids to navigation</w:t>
      </w:r>
      <w:bookmarkEnd w:id="1341"/>
      <w:bookmarkEnd w:id="1342"/>
      <w:bookmarkEnd w:id="1343"/>
    </w:p>
    <w:p w14:paraId="73A9C038" w14:textId="77777777" w:rsidR="006B2826" w:rsidRPr="00F20AE1" w:rsidRDefault="006B2826" w:rsidP="00C93144">
      <w:pPr>
        <w:pStyle w:val="Heading2"/>
        <w:numPr>
          <w:ilvl w:val="1"/>
          <w:numId w:val="13"/>
        </w:numPr>
        <w:tabs>
          <w:tab w:val="clear" w:pos="283"/>
          <w:tab w:val="clear" w:pos="576"/>
          <w:tab w:val="clear" w:pos="720"/>
          <w:tab w:val="clear" w:pos="850"/>
          <w:tab w:val="clear" w:pos="915"/>
          <w:tab w:val="clear" w:pos="2911"/>
          <w:tab w:val="num" w:pos="851"/>
        </w:tabs>
        <w:spacing w:before="240" w:after="120"/>
        <w:ind w:left="851" w:hanging="851"/>
        <w:rPr>
          <w:bCs/>
          <w:sz w:val="20"/>
          <w:lang w:val="en-GB"/>
        </w:rPr>
      </w:pPr>
      <w:bookmarkStart w:id="1344" w:name="_Toc422735894"/>
      <w:bookmarkStart w:id="1345" w:name="_Toc460900648"/>
      <w:bookmarkStart w:id="1346" w:name="_Toc68293370"/>
      <w:r w:rsidRPr="00F20AE1">
        <w:rPr>
          <w:bCs/>
          <w:lang w:val="en-GB"/>
        </w:rPr>
        <w:t>Lighthouses, navigational marks - relationship</w:t>
      </w:r>
      <w:bookmarkEnd w:id="1344"/>
      <w:bookmarkEnd w:id="1345"/>
      <w:r w:rsidRPr="00F20AE1">
        <w:rPr>
          <w:bCs/>
          <w:lang w:val="en-GB"/>
        </w:rPr>
        <w:t>s</w:t>
      </w:r>
      <w:bookmarkEnd w:id="1346"/>
    </w:p>
    <w:p w14:paraId="5240096C" w14:textId="77777777" w:rsidR="006B2826" w:rsidRPr="00F20AE1" w:rsidRDefault="006B2826" w:rsidP="00C93144">
      <w:pPr>
        <w:pStyle w:val="Heading3"/>
        <w:keepLines/>
        <w:numPr>
          <w:ilvl w:val="2"/>
          <w:numId w:val="13"/>
        </w:numPr>
        <w:tabs>
          <w:tab w:val="clear" w:pos="283"/>
          <w:tab w:val="clear" w:pos="566"/>
          <w:tab w:val="clear" w:pos="720"/>
          <w:tab w:val="clear" w:pos="850"/>
          <w:tab w:val="clear" w:pos="915"/>
          <w:tab w:val="clear" w:pos="2911"/>
          <w:tab w:val="left" w:pos="851"/>
        </w:tabs>
        <w:spacing w:before="240" w:after="120"/>
        <w:ind w:left="851" w:hanging="851"/>
        <w:rPr>
          <w:bCs/>
          <w:lang w:val="en-GB"/>
        </w:rPr>
      </w:pPr>
      <w:bookmarkStart w:id="1347" w:name="_Toc422735896"/>
      <w:bookmarkStart w:id="1348" w:name="_Toc460900649"/>
      <w:bookmarkStart w:id="1349" w:name="_Toc68293371"/>
      <w:r w:rsidRPr="00F20AE1">
        <w:rPr>
          <w:bCs/>
          <w:lang w:val="en-GB"/>
        </w:rPr>
        <w:t>Geo objects forming parts of navigational aids</w:t>
      </w:r>
      <w:bookmarkEnd w:id="1347"/>
      <w:bookmarkEnd w:id="1348"/>
      <w:bookmarkEnd w:id="1349"/>
    </w:p>
    <w:p w14:paraId="4EAA70C4" w14:textId="748FC5F0" w:rsidR="00652DAA" w:rsidRDefault="00652DAA" w:rsidP="00652DAA">
      <w:pPr>
        <w:spacing w:after="120"/>
        <w:jc w:val="both"/>
        <w:rPr>
          <w:rFonts w:cs="Arial"/>
          <w:bCs/>
          <w:lang w:val="en-AU"/>
        </w:rPr>
      </w:pPr>
      <w:r>
        <w:rPr>
          <w:rFonts w:cs="Arial"/>
          <w:bCs/>
          <w:lang w:val="en-AU"/>
        </w:rPr>
        <w:t xml:space="preserve">The guidance </w:t>
      </w:r>
      <w:r w:rsidR="00E42331">
        <w:rPr>
          <w:rFonts w:cs="Arial"/>
          <w:bCs/>
          <w:lang w:val="en-AU"/>
        </w:rPr>
        <w:t>regarding geo objects forming parts of navigational aids</w:t>
      </w:r>
      <w:r>
        <w:rPr>
          <w:rFonts w:cs="Arial"/>
          <w:bCs/>
          <w:lang w:val="en-AU"/>
        </w:rPr>
        <w:t xml:space="preserve"> remains unchanged in S-101</w:t>
      </w:r>
      <w:r w:rsidRPr="00560C1D">
        <w:rPr>
          <w:rFonts w:cs="Arial"/>
          <w:bCs/>
          <w:lang w:val="en-AU"/>
        </w:rPr>
        <w:t>.</w:t>
      </w:r>
      <w:r>
        <w:rPr>
          <w:rFonts w:cs="Arial"/>
          <w:bCs/>
          <w:lang w:val="en-AU"/>
        </w:rPr>
        <w:t xml:space="preserve">  See S-101 DCEG clause </w:t>
      </w:r>
      <w:r w:rsidR="00E42331">
        <w:rPr>
          <w:rFonts w:cs="Arial"/>
          <w:bCs/>
          <w:lang w:val="en-AU"/>
        </w:rPr>
        <w:t>18.1</w:t>
      </w:r>
      <w:r>
        <w:rPr>
          <w:rFonts w:cs="Arial"/>
          <w:bCs/>
          <w:lang w:val="en-AU"/>
        </w:rPr>
        <w:t>.</w:t>
      </w:r>
    </w:p>
    <w:p w14:paraId="1B92FBEA" w14:textId="77777777" w:rsidR="006B2826" w:rsidRPr="00F20AE1" w:rsidRDefault="006B2826" w:rsidP="00C93144">
      <w:pPr>
        <w:pStyle w:val="Heading3"/>
        <w:keepLines/>
        <w:numPr>
          <w:ilvl w:val="2"/>
          <w:numId w:val="13"/>
        </w:numPr>
        <w:tabs>
          <w:tab w:val="clear" w:pos="283"/>
          <w:tab w:val="clear" w:pos="566"/>
          <w:tab w:val="clear" w:pos="720"/>
          <w:tab w:val="clear" w:pos="850"/>
          <w:tab w:val="clear" w:pos="915"/>
          <w:tab w:val="clear" w:pos="2911"/>
          <w:tab w:val="left" w:pos="851"/>
        </w:tabs>
        <w:spacing w:before="240" w:after="120"/>
        <w:ind w:left="851" w:hanging="851"/>
        <w:rPr>
          <w:bCs/>
          <w:lang w:val="en-GB"/>
        </w:rPr>
      </w:pPr>
      <w:bookmarkStart w:id="1350" w:name="_Toc422735898"/>
      <w:bookmarkStart w:id="1351" w:name="_Toc460900650"/>
      <w:bookmarkStart w:id="1352" w:name="_Toc68293372"/>
      <w:r w:rsidRPr="00F20AE1">
        <w:rPr>
          <w:bCs/>
          <w:lang w:val="en-GB"/>
        </w:rPr>
        <w:t>Relationships</w:t>
      </w:r>
      <w:bookmarkEnd w:id="1350"/>
      <w:bookmarkEnd w:id="1351"/>
      <w:bookmarkEnd w:id="1352"/>
    </w:p>
    <w:p w14:paraId="333CCB30" w14:textId="2B24375D" w:rsidR="004D7737" w:rsidRDefault="004D7737" w:rsidP="004D7737">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ins w:id="1353" w:author="Teh Stand" w:date="2021-07-02T15:43:00Z"/>
          <w:lang w:val="en-GB"/>
        </w:rPr>
      </w:pPr>
      <w:ins w:id="1354" w:author="Teh Stand" w:date="2021-07-02T15:43:00Z">
        <w:r w:rsidRPr="00F20AE1">
          <w:rPr>
            <w:u w:val="single"/>
            <w:lang w:val="en-GB"/>
          </w:rPr>
          <w:t>S</w:t>
        </w:r>
      </w:ins>
      <w:ins w:id="1355" w:author="Teh Stand" w:date="2021-07-06T12:53:00Z">
        <w:r w:rsidR="00492474">
          <w:rPr>
            <w:u w:val="single"/>
            <w:lang w:val="en-GB"/>
          </w:rPr>
          <w:t>-</w:t>
        </w:r>
      </w:ins>
      <w:ins w:id="1356" w:author="Teh Stand" w:date="2021-07-02T15:43:00Z">
        <w:r w:rsidRPr="00F20AE1">
          <w:rPr>
            <w:u w:val="single"/>
            <w:lang w:val="en-GB"/>
          </w:rPr>
          <w:t xml:space="preserve">101 </w:t>
        </w:r>
        <w:r>
          <w:rPr>
            <w:u w:val="single"/>
            <w:lang w:val="en-GB"/>
          </w:rPr>
          <w:t>Association</w:t>
        </w:r>
        <w:r w:rsidRPr="00F20AE1">
          <w:rPr>
            <w:lang w:val="en-GB"/>
          </w:rPr>
          <w:t>:</w:t>
        </w:r>
        <w:r w:rsidRPr="00F20AE1">
          <w:rPr>
            <w:lang w:val="en-GB"/>
          </w:rPr>
          <w:tab/>
        </w:r>
        <w:r w:rsidRPr="00F20AE1">
          <w:rPr>
            <w:lang w:val="en-GB"/>
          </w:rPr>
          <w:tab/>
        </w:r>
      </w:ins>
      <w:ins w:id="1357" w:author="Teh Stand" w:date="2021-07-02T15:44:00Z">
        <w:r>
          <w:rPr>
            <w:b/>
            <w:lang w:val="en-GB"/>
          </w:rPr>
          <w:t>Structure/Equipment</w:t>
        </w:r>
      </w:ins>
      <w:ins w:id="1358" w:author="Teh Stand" w:date="2021-07-02T15:43:00Z">
        <w:r w:rsidRPr="00F20AE1">
          <w:rPr>
            <w:b/>
            <w:lang w:val="en-GB"/>
          </w:rPr>
          <w:tab/>
        </w:r>
        <w:r>
          <w:rPr>
            <w:b/>
            <w:lang w:val="en-GB"/>
          </w:rPr>
          <w:tab/>
        </w:r>
        <w:r>
          <w:rPr>
            <w:b/>
            <w:lang w:val="en-GB"/>
          </w:rPr>
          <w:tab/>
        </w:r>
        <w:r w:rsidRPr="00F20AE1">
          <w:rPr>
            <w:lang w:val="en-GB"/>
          </w:rPr>
          <w:t>(</w:t>
        </w:r>
        <w:r>
          <w:rPr>
            <w:lang w:val="en-GB"/>
          </w:rPr>
          <w:t>N)</w:t>
        </w:r>
        <w:r>
          <w:rPr>
            <w:lang w:val="en-GB"/>
          </w:rPr>
          <w:tab/>
        </w:r>
        <w:r>
          <w:rPr>
            <w:lang w:val="en-GB"/>
          </w:rPr>
          <w:tab/>
        </w:r>
        <w:r>
          <w:rPr>
            <w:lang w:val="en-GB"/>
          </w:rPr>
          <w:tab/>
        </w:r>
        <w:r>
          <w:rPr>
            <w:lang w:val="en-GB"/>
          </w:rPr>
          <w:tab/>
        </w:r>
        <w:r>
          <w:rPr>
            <w:lang w:val="en-GB"/>
          </w:rPr>
          <w:tab/>
        </w:r>
      </w:ins>
      <w:ins w:id="1359" w:author="Teh Stand" w:date="2021-07-02T15:44:00Z">
        <w:r>
          <w:rPr>
            <w:lang w:val="en-GB"/>
          </w:rPr>
          <w:tab/>
        </w:r>
      </w:ins>
      <w:ins w:id="1360" w:author="Teh Stand" w:date="2021-07-02T15:43:00Z">
        <w:r w:rsidRPr="00F20AE1">
          <w:rPr>
            <w:lang w:val="en-GB"/>
          </w:rPr>
          <w:t xml:space="preserve">(S-101 DCEG Clause </w:t>
        </w:r>
        <w:r>
          <w:rPr>
            <w:lang w:val="en-GB"/>
          </w:rPr>
          <w:t>25.</w:t>
        </w:r>
      </w:ins>
      <w:ins w:id="1361" w:author="Teh Stand" w:date="2021-07-02T15:44:00Z">
        <w:r w:rsidR="007061C2">
          <w:rPr>
            <w:lang w:val="en-GB"/>
          </w:rPr>
          <w:t>15</w:t>
        </w:r>
      </w:ins>
      <w:ins w:id="1362" w:author="Teh Stand" w:date="2021-07-02T15:43:00Z">
        <w:r w:rsidRPr="00F20AE1">
          <w:rPr>
            <w:lang w:val="en-GB"/>
          </w:rPr>
          <w:t>)</w:t>
        </w:r>
      </w:ins>
    </w:p>
    <w:p w14:paraId="399269ED" w14:textId="0BB887BA" w:rsidR="00E42331" w:rsidRDefault="00E42331" w:rsidP="00E42331">
      <w:pPr>
        <w:spacing w:after="120"/>
        <w:jc w:val="both"/>
        <w:rPr>
          <w:rFonts w:cs="Arial"/>
          <w:bCs/>
          <w:lang w:val="en-AU"/>
        </w:rPr>
      </w:pPr>
      <w:r>
        <w:rPr>
          <w:rFonts w:cs="Arial"/>
          <w:bCs/>
          <w:lang w:val="en-AU"/>
        </w:rPr>
        <w:t>The guidance regarding relationships</w:t>
      </w:r>
      <w:r w:rsidR="00D9749B">
        <w:rPr>
          <w:rFonts w:cs="Arial"/>
          <w:bCs/>
          <w:lang w:val="en-AU"/>
        </w:rPr>
        <w:t xml:space="preserve"> for components of</w:t>
      </w:r>
      <w:r>
        <w:rPr>
          <w:rFonts w:cs="Arial"/>
          <w:bCs/>
          <w:lang w:val="en-AU"/>
        </w:rPr>
        <w:t xml:space="preserve"> navigational aids remains unchanged in S-101</w:t>
      </w:r>
      <w:r w:rsidRPr="00560C1D">
        <w:rPr>
          <w:rFonts w:cs="Arial"/>
          <w:bCs/>
          <w:lang w:val="en-AU"/>
        </w:rPr>
        <w:t>.</w:t>
      </w:r>
      <w:r>
        <w:rPr>
          <w:rFonts w:cs="Arial"/>
          <w:bCs/>
          <w:lang w:val="en-AU"/>
        </w:rPr>
        <w:t xml:space="preserve">  See S-101 DCEG clause</w:t>
      </w:r>
      <w:r w:rsidR="00D9749B">
        <w:rPr>
          <w:rFonts w:cs="Arial"/>
          <w:bCs/>
          <w:lang w:val="en-AU"/>
        </w:rPr>
        <w:t>s</w:t>
      </w:r>
      <w:r>
        <w:rPr>
          <w:rFonts w:cs="Arial"/>
          <w:bCs/>
          <w:lang w:val="en-AU"/>
        </w:rPr>
        <w:t xml:space="preserve"> 18.</w:t>
      </w:r>
      <w:r w:rsidR="00D9749B">
        <w:rPr>
          <w:rFonts w:cs="Arial"/>
          <w:bCs/>
          <w:lang w:val="en-AU"/>
        </w:rPr>
        <w:t>2 and 19.1.8</w:t>
      </w:r>
      <w:r>
        <w:rPr>
          <w:rFonts w:cs="Arial"/>
          <w:bCs/>
          <w:lang w:val="en-AU"/>
        </w:rPr>
        <w:t>.</w:t>
      </w:r>
    </w:p>
    <w:p w14:paraId="4D000E43" w14:textId="59C4AC4F" w:rsidR="006B2826" w:rsidRPr="00F20AE1" w:rsidRDefault="006B2826" w:rsidP="00C93144">
      <w:pPr>
        <w:pStyle w:val="Heading2"/>
        <w:numPr>
          <w:ilvl w:val="1"/>
          <w:numId w:val="13"/>
        </w:numPr>
        <w:tabs>
          <w:tab w:val="clear" w:pos="283"/>
          <w:tab w:val="clear" w:pos="576"/>
          <w:tab w:val="clear" w:pos="720"/>
          <w:tab w:val="clear" w:pos="850"/>
          <w:tab w:val="clear" w:pos="915"/>
          <w:tab w:val="clear" w:pos="2911"/>
          <w:tab w:val="left" w:pos="851"/>
        </w:tabs>
        <w:spacing w:before="240" w:after="120"/>
        <w:ind w:left="851" w:hanging="851"/>
        <w:rPr>
          <w:bCs/>
          <w:sz w:val="20"/>
          <w:lang w:val="en-GB"/>
        </w:rPr>
      </w:pPr>
      <w:bookmarkStart w:id="1363" w:name="_Toc422735900"/>
      <w:bookmarkStart w:id="1364" w:name="_Toc460900651"/>
      <w:bookmarkStart w:id="1365" w:name="_Toc68293373"/>
      <w:r w:rsidRPr="00F20AE1">
        <w:rPr>
          <w:bCs/>
          <w:lang w:val="en-GB"/>
        </w:rPr>
        <w:t>Buoyage systems and direction of buoyage</w:t>
      </w:r>
      <w:bookmarkEnd w:id="1363"/>
      <w:bookmarkEnd w:id="1364"/>
      <w:bookmarkEnd w:id="1365"/>
    </w:p>
    <w:p w14:paraId="40AFFE3C" w14:textId="11C359A2" w:rsidR="00D9749B" w:rsidRDefault="00D9749B" w:rsidP="00D9749B">
      <w:pPr>
        <w:keepNext/>
        <w:keepLines/>
        <w:tabs>
          <w:tab w:val="left" w:pos="0"/>
          <w:tab w:val="left" w:pos="283"/>
          <w:tab w:val="left" w:pos="566"/>
          <w:tab w:val="left" w:pos="850"/>
          <w:tab w:val="left" w:pos="1134"/>
          <w:tab w:val="left" w:pos="1418"/>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S-57 Geo object:</w:t>
      </w:r>
      <w:r w:rsidRPr="00F20AE1">
        <w:rPr>
          <w:lang w:val="en-GB"/>
        </w:rPr>
        <w:tab/>
      </w:r>
      <w:r w:rsidRPr="00F20AE1">
        <w:rPr>
          <w:lang w:val="en-GB"/>
        </w:rPr>
        <w:tab/>
      </w:r>
      <w:r w:rsidR="007D1AEF" w:rsidRPr="00F20AE1">
        <w:rPr>
          <w:lang w:val="en-GB"/>
        </w:rPr>
        <w:t>Navigational system of marks (</w:t>
      </w:r>
      <w:r w:rsidR="007D1AEF" w:rsidRPr="00F20AE1">
        <w:rPr>
          <w:b/>
          <w:lang w:val="en-GB"/>
        </w:rPr>
        <w:t>M_NSYS</w:t>
      </w:r>
      <w:r w:rsidR="007D1AEF" w:rsidRPr="00F20AE1">
        <w:rPr>
          <w:lang w:val="en-GB"/>
        </w:rPr>
        <w:t>)</w:t>
      </w:r>
      <w:r>
        <w:rPr>
          <w:lang w:val="en-GB"/>
        </w:rPr>
        <w:tab/>
      </w:r>
      <w:r>
        <w:rPr>
          <w:lang w:val="en-GB"/>
        </w:rPr>
        <w:tab/>
      </w:r>
      <w:r w:rsidRPr="00F20AE1">
        <w:rPr>
          <w:lang w:val="en-GB"/>
        </w:rPr>
        <w:t>(</w:t>
      </w:r>
      <w:r>
        <w:rPr>
          <w:lang w:val="en-GB"/>
        </w:rPr>
        <w:t>A</w:t>
      </w:r>
      <w:r w:rsidRPr="00F20AE1">
        <w:rPr>
          <w:lang w:val="en-GB"/>
        </w:rPr>
        <w:t>)</w:t>
      </w:r>
    </w:p>
    <w:p w14:paraId="3AB91C23" w14:textId="5776232C" w:rsidR="00D9749B" w:rsidRDefault="00D9749B" w:rsidP="00D9749B">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w:t>
      </w:r>
      <w:r w:rsidR="00492474">
        <w:rPr>
          <w:u w:val="single"/>
          <w:lang w:val="en-GB"/>
        </w:rPr>
        <w:t>-</w:t>
      </w:r>
      <w:r w:rsidRPr="00F20AE1">
        <w:rPr>
          <w:u w:val="single"/>
          <w:lang w:val="en-GB"/>
        </w:rPr>
        <w:t>101 Geo feature</w:t>
      </w:r>
      <w:r w:rsidRPr="00F20AE1">
        <w:rPr>
          <w:lang w:val="en-GB"/>
        </w:rPr>
        <w:t>:</w:t>
      </w:r>
      <w:r w:rsidRPr="00F20AE1">
        <w:rPr>
          <w:lang w:val="en-GB"/>
        </w:rPr>
        <w:tab/>
      </w:r>
      <w:r w:rsidR="005E5A9F">
        <w:rPr>
          <w:b/>
          <w:lang w:val="en-GB"/>
        </w:rPr>
        <w:t>Navigational System of Marks</w:t>
      </w:r>
      <w:r>
        <w:rPr>
          <w:b/>
          <w:lang w:val="en-GB"/>
        </w:rPr>
        <w:tab/>
      </w:r>
      <w:r>
        <w:rPr>
          <w:b/>
          <w:lang w:val="en-GB"/>
        </w:rPr>
        <w:tab/>
      </w:r>
      <w:r>
        <w:rPr>
          <w:b/>
          <w:lang w:val="en-GB"/>
        </w:rPr>
        <w:tab/>
      </w:r>
      <w:r>
        <w:rPr>
          <w:b/>
          <w:lang w:val="en-GB"/>
        </w:rPr>
        <w:tab/>
      </w:r>
      <w:r>
        <w:rPr>
          <w:b/>
          <w:lang w:val="en-GB"/>
        </w:rPr>
        <w:tab/>
      </w:r>
      <w:r w:rsidRPr="00F20AE1">
        <w:rPr>
          <w:lang w:val="en-GB"/>
        </w:rPr>
        <w:t>(</w:t>
      </w:r>
      <w:r>
        <w:rPr>
          <w:lang w:val="en-GB"/>
        </w:rPr>
        <w:t>S)</w:t>
      </w:r>
      <w:r>
        <w:rPr>
          <w:lang w:val="en-GB"/>
        </w:rPr>
        <w:tab/>
      </w:r>
      <w:r>
        <w:rPr>
          <w:lang w:val="en-GB"/>
        </w:rPr>
        <w:tab/>
      </w:r>
      <w:r w:rsidRPr="00F20AE1">
        <w:rPr>
          <w:lang w:val="en-GB"/>
        </w:rPr>
        <w:t xml:space="preserve">(S-101 DCEG Clause </w:t>
      </w:r>
      <w:r w:rsidR="005E5A9F">
        <w:rPr>
          <w:lang w:val="en-GB"/>
        </w:rPr>
        <w:t>3.5</w:t>
      </w:r>
      <w:r w:rsidRPr="00F20AE1">
        <w:rPr>
          <w:lang w:val="en-GB"/>
        </w:rPr>
        <w:t>)</w:t>
      </w:r>
    </w:p>
    <w:p w14:paraId="1488F781" w14:textId="6A3027D9" w:rsidR="005E5A9F" w:rsidRDefault="005E5A9F" w:rsidP="005E5A9F">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w:t>
      </w:r>
      <w:r w:rsidR="00492474">
        <w:rPr>
          <w:u w:val="single"/>
          <w:lang w:val="en-GB"/>
        </w:rPr>
        <w:t>-</w:t>
      </w:r>
      <w:r w:rsidRPr="00F20AE1">
        <w:rPr>
          <w:u w:val="single"/>
          <w:lang w:val="en-GB"/>
        </w:rPr>
        <w:t>101 Geo feature</w:t>
      </w:r>
      <w:r w:rsidRPr="00F20AE1">
        <w:rPr>
          <w:lang w:val="en-GB"/>
        </w:rPr>
        <w:t>:</w:t>
      </w:r>
      <w:r w:rsidRPr="00F20AE1">
        <w:rPr>
          <w:lang w:val="en-GB"/>
        </w:rPr>
        <w:tab/>
      </w:r>
      <w:r>
        <w:rPr>
          <w:b/>
          <w:lang w:val="en-GB"/>
        </w:rPr>
        <w:t>Local Direction of Buoyage</w:t>
      </w:r>
      <w:r>
        <w:rPr>
          <w:b/>
          <w:lang w:val="en-GB"/>
        </w:rPr>
        <w:tab/>
      </w:r>
      <w:r>
        <w:rPr>
          <w:b/>
          <w:lang w:val="en-GB"/>
        </w:rPr>
        <w:tab/>
      </w:r>
      <w:r>
        <w:rPr>
          <w:b/>
          <w:lang w:val="en-GB"/>
        </w:rPr>
        <w:tab/>
      </w:r>
      <w:r>
        <w:rPr>
          <w:b/>
          <w:lang w:val="en-GB"/>
        </w:rPr>
        <w:tab/>
      </w:r>
      <w:r>
        <w:rPr>
          <w:b/>
          <w:lang w:val="en-GB"/>
        </w:rPr>
        <w:tab/>
      </w:r>
      <w:r w:rsidRPr="00F20AE1">
        <w:rPr>
          <w:lang w:val="en-GB"/>
        </w:rPr>
        <w:t>(</w:t>
      </w:r>
      <w:r>
        <w:rPr>
          <w:lang w:val="en-GB"/>
        </w:rPr>
        <w:t>S)</w:t>
      </w:r>
      <w:r>
        <w:rPr>
          <w:lang w:val="en-GB"/>
        </w:rPr>
        <w:tab/>
      </w:r>
      <w:r>
        <w:rPr>
          <w:lang w:val="en-GB"/>
        </w:rPr>
        <w:tab/>
      </w:r>
      <w:r w:rsidRPr="00F20AE1">
        <w:rPr>
          <w:lang w:val="en-GB"/>
        </w:rPr>
        <w:t xml:space="preserve">(S-101 DCEG Clause </w:t>
      </w:r>
      <w:r>
        <w:rPr>
          <w:lang w:val="en-GB"/>
        </w:rPr>
        <w:t>3.6</w:t>
      </w:r>
      <w:r w:rsidRPr="00F20AE1">
        <w:rPr>
          <w:lang w:val="en-GB"/>
        </w:rPr>
        <w:t>)</w:t>
      </w:r>
    </w:p>
    <w:p w14:paraId="7E96690D" w14:textId="3EA200F7" w:rsidR="005E5A9F" w:rsidRPr="00F20AE1" w:rsidRDefault="005E5A9F" w:rsidP="0018173B">
      <w:pPr>
        <w:spacing w:after="120"/>
        <w:jc w:val="both"/>
        <w:rPr>
          <w:lang w:val="en-GB"/>
        </w:rPr>
      </w:pPr>
      <w:r w:rsidRPr="00F20AE1">
        <w:rPr>
          <w:lang w:val="en-GB"/>
        </w:rPr>
        <w:t xml:space="preserve">All instances of encoding of the S-57 Feature object </w:t>
      </w:r>
      <w:r w:rsidRPr="00F20AE1">
        <w:rPr>
          <w:b/>
          <w:lang w:val="en-GB"/>
        </w:rPr>
        <w:t>M_NSYS</w:t>
      </w:r>
      <w:r w:rsidRPr="00F20AE1">
        <w:rPr>
          <w:lang w:val="en-GB"/>
        </w:rPr>
        <w:t xml:space="preserve"> and its binding attributes will be </w:t>
      </w:r>
      <w:r w:rsidR="004D7737">
        <w:rPr>
          <w:lang w:val="en-GB"/>
        </w:rPr>
        <w:t>converted</w:t>
      </w:r>
      <w:r w:rsidR="004D7737" w:rsidRPr="00F20AE1">
        <w:rPr>
          <w:lang w:val="en-GB"/>
        </w:rPr>
        <w:t xml:space="preserve"> </w:t>
      </w:r>
      <w:r w:rsidRPr="00F20AE1">
        <w:rPr>
          <w:lang w:val="en-GB"/>
        </w:rPr>
        <w:t xml:space="preserve">automatically </w:t>
      </w:r>
      <w:r w:rsidR="004D7737">
        <w:rPr>
          <w:lang w:val="en-GB"/>
        </w:rPr>
        <w:t>to an instance of</w:t>
      </w:r>
      <w:r w:rsidRPr="00F20AE1">
        <w:rPr>
          <w:lang w:val="en-GB"/>
        </w:rPr>
        <w:t xml:space="preserve"> the S-101 feature</w:t>
      </w:r>
      <w:r w:rsidR="000C7C39">
        <w:rPr>
          <w:lang w:val="en-GB"/>
        </w:rPr>
        <w:t>s</w:t>
      </w:r>
      <w:r w:rsidRPr="00F20AE1">
        <w:rPr>
          <w:lang w:val="en-GB"/>
        </w:rPr>
        <w:t xml:space="preserve"> </w:t>
      </w:r>
      <w:r w:rsidR="001455DC">
        <w:rPr>
          <w:b/>
          <w:lang w:val="en-GB"/>
        </w:rPr>
        <w:t>Navigational System of Marks</w:t>
      </w:r>
      <w:r w:rsidRPr="00F20AE1">
        <w:rPr>
          <w:b/>
          <w:lang w:val="en-GB"/>
        </w:rPr>
        <w:t xml:space="preserve"> </w:t>
      </w:r>
      <w:r w:rsidR="001455DC" w:rsidRPr="000C7C39">
        <w:rPr>
          <w:lang w:val="en-GB"/>
        </w:rPr>
        <w:t xml:space="preserve">or </w:t>
      </w:r>
      <w:r w:rsidR="001455DC">
        <w:rPr>
          <w:b/>
          <w:lang w:val="en-GB"/>
        </w:rPr>
        <w:t>Local Direction of Buoyage</w:t>
      </w:r>
      <w:r w:rsidR="001455DC" w:rsidRPr="00F20AE1">
        <w:rPr>
          <w:lang w:val="en-GB"/>
        </w:rPr>
        <w:t xml:space="preserve"> </w:t>
      </w:r>
      <w:r w:rsidRPr="00F20AE1">
        <w:rPr>
          <w:lang w:val="en-GB"/>
        </w:rPr>
        <w:t>during the automated conversion process.  However, Data Producers are advised that the following enumerate type attribute ha</w:t>
      </w:r>
      <w:r>
        <w:rPr>
          <w:lang w:val="en-GB"/>
        </w:rPr>
        <w:t>s</w:t>
      </w:r>
      <w:r w:rsidRPr="00F20AE1">
        <w:rPr>
          <w:lang w:val="en-GB"/>
        </w:rPr>
        <w:t xml:space="preserve"> restricted allowable enumerate values for </w:t>
      </w:r>
      <w:r w:rsidR="001455DC">
        <w:rPr>
          <w:b/>
          <w:lang w:val="en-GB"/>
        </w:rPr>
        <w:t>Navigational System of Marks</w:t>
      </w:r>
      <w:r w:rsidR="001455DC">
        <w:rPr>
          <w:lang w:val="en-GB"/>
        </w:rPr>
        <w:t xml:space="preserve"> </w:t>
      </w:r>
      <w:del w:id="1366" w:author="Teh Stand" w:date="2021-07-02T15:42:00Z">
        <w:r w:rsidR="001455DC" w:rsidDel="004D7737">
          <w:rPr>
            <w:lang w:val="en-GB"/>
          </w:rPr>
          <w:delText xml:space="preserve">or </w:delText>
        </w:r>
      </w:del>
      <w:ins w:id="1367" w:author="Teh Stand" w:date="2021-07-02T15:42:00Z">
        <w:r w:rsidR="004D7737">
          <w:rPr>
            <w:lang w:val="en-GB"/>
          </w:rPr>
          <w:t xml:space="preserve">and </w:t>
        </w:r>
      </w:ins>
      <w:r w:rsidR="001455DC">
        <w:rPr>
          <w:b/>
          <w:lang w:val="en-GB"/>
        </w:rPr>
        <w:t>Local Direction of Buoyage</w:t>
      </w:r>
      <w:r w:rsidRPr="00F20AE1">
        <w:rPr>
          <w:lang w:val="en-GB"/>
        </w:rPr>
        <w:t xml:space="preserve"> in S-101:</w:t>
      </w:r>
    </w:p>
    <w:p w14:paraId="6B492004" w14:textId="25D1802B" w:rsidR="005E5A9F" w:rsidRPr="00F20AE1" w:rsidRDefault="001455DC" w:rsidP="005E5A9F">
      <w:pPr>
        <w:spacing w:after="120"/>
        <w:jc w:val="both"/>
        <w:rPr>
          <w:lang w:val="en-GB"/>
        </w:rPr>
      </w:pPr>
      <w:r>
        <w:rPr>
          <w:b/>
          <w:lang w:val="en-GB"/>
        </w:rPr>
        <w:t>marks navigational – system of</w:t>
      </w:r>
      <w:r>
        <w:rPr>
          <w:lang w:val="en-GB"/>
        </w:rPr>
        <w:tab/>
      </w:r>
      <w:r w:rsidR="005E5A9F" w:rsidRPr="00F20AE1">
        <w:rPr>
          <w:lang w:val="en-GB"/>
        </w:rPr>
        <w:t>(</w:t>
      </w:r>
      <w:r>
        <w:rPr>
          <w:lang w:val="en-GB"/>
        </w:rPr>
        <w:t>MARSYS</w:t>
      </w:r>
      <w:r w:rsidR="005E5A9F" w:rsidRPr="00F20AE1">
        <w:rPr>
          <w:lang w:val="en-GB"/>
        </w:rPr>
        <w:t>)</w:t>
      </w:r>
    </w:p>
    <w:p w14:paraId="6F5E22E0" w14:textId="7BFDE1EB" w:rsidR="005E5A9F" w:rsidRPr="00F20AE1" w:rsidRDefault="005E5A9F" w:rsidP="005E5A9F">
      <w:pPr>
        <w:spacing w:after="120"/>
        <w:jc w:val="both"/>
        <w:rPr>
          <w:rFonts w:cs="Arial"/>
          <w:lang w:val="en-GB"/>
        </w:rPr>
      </w:pPr>
      <w:r w:rsidRPr="00F20AE1">
        <w:rPr>
          <w:rFonts w:cs="Arial"/>
          <w:bCs/>
          <w:lang w:val="en-GB"/>
        </w:rPr>
        <w:t xml:space="preserve">See S-101 </w:t>
      </w:r>
      <w:r>
        <w:rPr>
          <w:rFonts w:cs="Arial"/>
          <w:bCs/>
          <w:lang w:val="en-GB"/>
        </w:rPr>
        <w:t xml:space="preserve">DCEG clause </w:t>
      </w:r>
      <w:r w:rsidR="009104A2">
        <w:rPr>
          <w:rFonts w:cs="Arial"/>
          <w:bCs/>
          <w:lang w:val="en-GB"/>
        </w:rPr>
        <w:t>3.5</w:t>
      </w:r>
      <w:r>
        <w:rPr>
          <w:rFonts w:cs="Arial"/>
          <w:bCs/>
          <w:lang w:val="en-GB"/>
        </w:rPr>
        <w:t xml:space="preserve"> for the listing</w:t>
      </w:r>
      <w:r w:rsidRPr="00F20AE1">
        <w:rPr>
          <w:rFonts w:cs="Arial"/>
          <w:bCs/>
          <w:lang w:val="en-GB"/>
        </w:rPr>
        <w:t xml:space="preserve"> of allowable values.  Values populated in S-57 for th</w:t>
      </w:r>
      <w:r>
        <w:rPr>
          <w:rFonts w:cs="Arial"/>
          <w:bCs/>
          <w:lang w:val="en-GB"/>
        </w:rPr>
        <w:t>is attribute</w:t>
      </w:r>
      <w:r w:rsidRPr="00F20AE1">
        <w:rPr>
          <w:rFonts w:cs="Arial"/>
          <w:bCs/>
          <w:lang w:val="en-GB"/>
        </w:rPr>
        <w:t xml:space="preserve"> other than the allowable values will</w:t>
      </w:r>
      <w:r w:rsidRPr="00F20AE1">
        <w:rPr>
          <w:lang w:val="en-GB"/>
        </w:rPr>
        <w:t xml:space="preserve"> not be converted across to S-101</w:t>
      </w:r>
      <w:r w:rsidRPr="00F20AE1">
        <w:rPr>
          <w:rFonts w:cs="Arial"/>
          <w:bCs/>
          <w:lang w:val="en-GB"/>
        </w:rPr>
        <w:t xml:space="preserve">.  </w:t>
      </w:r>
      <w:commentRangeStart w:id="1368"/>
      <w:commentRangeStart w:id="1369"/>
      <w:r w:rsidRPr="00F20AE1">
        <w:rPr>
          <w:rFonts w:cs="Arial"/>
          <w:bCs/>
          <w:lang w:val="en-GB"/>
        </w:rPr>
        <w:t xml:space="preserve">Data Producers are advised to check any populated values for </w:t>
      </w:r>
      <w:r w:rsidR="009104A2">
        <w:rPr>
          <w:rFonts w:cs="Arial"/>
          <w:bCs/>
          <w:lang w:val="en-GB"/>
        </w:rPr>
        <w:t>MARSYS</w:t>
      </w:r>
      <w:r w:rsidRPr="00F20AE1">
        <w:rPr>
          <w:rFonts w:cs="Arial"/>
          <w:bCs/>
          <w:lang w:val="en-GB"/>
        </w:rPr>
        <w:t xml:space="preserve"> on </w:t>
      </w:r>
      <w:r w:rsidR="001455DC" w:rsidRPr="00F20AE1">
        <w:rPr>
          <w:b/>
          <w:lang w:val="en-GB"/>
        </w:rPr>
        <w:t>M_NSYS</w:t>
      </w:r>
      <w:r w:rsidRPr="00F20AE1">
        <w:rPr>
          <w:rFonts w:cs="Arial"/>
          <w:bCs/>
          <w:lang w:val="en-GB"/>
        </w:rPr>
        <w:t xml:space="preserve"> and amend appropriately.</w:t>
      </w:r>
      <w:commentRangeEnd w:id="1368"/>
      <w:r w:rsidR="009104A2">
        <w:rPr>
          <w:rStyle w:val="CommentReference"/>
          <w:rFonts w:ascii="Garamond" w:hAnsi="Garamond"/>
          <w:lang w:eastAsia="en-US"/>
        </w:rPr>
        <w:commentReference w:id="1368"/>
      </w:r>
      <w:commentRangeEnd w:id="1369"/>
      <w:r w:rsidR="00E40618">
        <w:rPr>
          <w:rStyle w:val="CommentReference"/>
          <w:rFonts w:ascii="Garamond" w:hAnsi="Garamond"/>
          <w:lang w:eastAsia="en-US"/>
        </w:rPr>
        <w:commentReference w:id="1369"/>
      </w:r>
    </w:p>
    <w:p w14:paraId="3E28045A" w14:textId="77777777" w:rsidR="001455DC" w:rsidRDefault="001455DC" w:rsidP="001455DC">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jc w:val="both"/>
        <w:rPr>
          <w:lang w:val="en-AU"/>
        </w:rPr>
      </w:pPr>
      <w:r>
        <w:rPr>
          <w:lang w:val="en-AU"/>
        </w:rPr>
        <w:t>The following additional requirements for S-57 attribution must be noted:</w:t>
      </w:r>
    </w:p>
    <w:p w14:paraId="203BD327" w14:textId="3311092E" w:rsidR="001455DC" w:rsidRDefault="001455DC" w:rsidP="00C93144">
      <w:pPr>
        <w:pStyle w:val="ListParagraph"/>
        <w:numPr>
          <w:ilvl w:val="0"/>
          <w:numId w:val="20"/>
        </w:numPr>
        <w:tabs>
          <w:tab w:val="left" w:pos="0"/>
          <w:tab w:val="left" w:pos="283"/>
          <w:tab w:val="left" w:pos="566"/>
          <w:tab w:val="left" w:pos="851"/>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284" w:hanging="284"/>
        <w:jc w:val="both"/>
        <w:rPr>
          <w:rFonts w:cs="Arial"/>
          <w:bCs/>
          <w:lang w:val="en-AU"/>
        </w:rPr>
      </w:pPr>
      <w:r>
        <w:rPr>
          <w:rFonts w:cs="Arial"/>
          <w:bCs/>
          <w:lang w:val="en-AU"/>
        </w:rPr>
        <w:t xml:space="preserve">Instances of </w:t>
      </w:r>
      <w:r>
        <w:rPr>
          <w:rFonts w:cs="Arial"/>
          <w:b/>
          <w:bCs/>
          <w:lang w:val="en-AU"/>
        </w:rPr>
        <w:t>M_NSYS</w:t>
      </w:r>
      <w:r>
        <w:rPr>
          <w:rFonts w:cs="Arial"/>
          <w:bCs/>
          <w:lang w:val="en-AU"/>
        </w:rPr>
        <w:t xml:space="preserve"> and having a value encoded in the attribute ORIENT will </w:t>
      </w:r>
      <w:ins w:id="1370" w:author="Teh Stand" w:date="2021-07-02T15:40:00Z">
        <w:r w:rsidR="004D7737">
          <w:rPr>
            <w:rFonts w:cs="Arial"/>
            <w:bCs/>
            <w:lang w:val="en-AU"/>
          </w:rPr>
          <w:t xml:space="preserve">be </w:t>
        </w:r>
      </w:ins>
      <w:r>
        <w:rPr>
          <w:rFonts w:cs="Arial"/>
          <w:bCs/>
          <w:lang w:val="en-AU"/>
        </w:rPr>
        <w:t>convert</w:t>
      </w:r>
      <w:ins w:id="1371" w:author="Teh Stand" w:date="2021-07-02T15:40:00Z">
        <w:r w:rsidR="004D7737">
          <w:rPr>
            <w:rFonts w:cs="Arial"/>
            <w:bCs/>
            <w:lang w:val="en-AU"/>
          </w:rPr>
          <w:t>ed</w:t>
        </w:r>
      </w:ins>
      <w:r>
        <w:rPr>
          <w:rFonts w:cs="Arial"/>
          <w:bCs/>
          <w:lang w:val="en-AU"/>
        </w:rPr>
        <w:t xml:space="preserve"> to a </w:t>
      </w:r>
      <w:r>
        <w:rPr>
          <w:b/>
          <w:lang w:val="en-GB"/>
        </w:rPr>
        <w:t>Local Direction of Buoyage</w:t>
      </w:r>
      <w:r>
        <w:rPr>
          <w:lang w:val="en-GB"/>
        </w:rPr>
        <w:t xml:space="preserve"> feature during the automated conversion process</w:t>
      </w:r>
      <w:r>
        <w:rPr>
          <w:rFonts w:cs="Arial"/>
          <w:bCs/>
          <w:lang w:val="en-AU"/>
        </w:rPr>
        <w:t>.</w:t>
      </w:r>
    </w:p>
    <w:p w14:paraId="022F5AD0" w14:textId="6DBB8B31" w:rsidR="009104A2" w:rsidRPr="009104A2" w:rsidRDefault="00885377" w:rsidP="009104A2">
      <w:pPr>
        <w:spacing w:after="120"/>
        <w:jc w:val="both"/>
        <w:rPr>
          <w:rFonts w:cs="Arial"/>
          <w:bCs/>
          <w:lang w:val="en-AU"/>
        </w:rPr>
      </w:pPr>
      <w:r>
        <w:rPr>
          <w:rFonts w:cs="Arial"/>
          <w:bCs/>
          <w:lang w:val="en-AU"/>
        </w:rPr>
        <w:t xml:space="preserve">The </w:t>
      </w:r>
      <w:r w:rsidR="009104A2">
        <w:rPr>
          <w:rFonts w:cs="Arial"/>
          <w:bCs/>
          <w:lang w:val="en-AU"/>
        </w:rPr>
        <w:t xml:space="preserve">general </w:t>
      </w:r>
      <w:r>
        <w:rPr>
          <w:rFonts w:cs="Arial"/>
          <w:bCs/>
          <w:lang w:val="en-AU"/>
        </w:rPr>
        <w:t xml:space="preserve">guidance regarding </w:t>
      </w:r>
      <w:r w:rsidR="009104A2">
        <w:rPr>
          <w:rFonts w:cs="Arial"/>
          <w:bCs/>
          <w:lang w:val="en-AU"/>
        </w:rPr>
        <w:t>buoyage systems and direction of buoyage</w:t>
      </w:r>
      <w:r>
        <w:rPr>
          <w:rFonts w:cs="Arial"/>
          <w:bCs/>
          <w:lang w:val="en-AU"/>
        </w:rPr>
        <w:t xml:space="preserve"> remains unchanged in S-101</w:t>
      </w:r>
      <w:r w:rsidRPr="00560C1D">
        <w:rPr>
          <w:rFonts w:cs="Arial"/>
          <w:bCs/>
          <w:lang w:val="en-AU"/>
        </w:rPr>
        <w:t>.</w:t>
      </w:r>
      <w:r>
        <w:rPr>
          <w:rFonts w:cs="Arial"/>
          <w:bCs/>
          <w:lang w:val="en-AU"/>
        </w:rPr>
        <w:t xml:space="preserve">  See S-101 DCEG clauses 18.</w:t>
      </w:r>
      <w:r w:rsidR="009104A2">
        <w:rPr>
          <w:rFonts w:cs="Arial"/>
          <w:bCs/>
          <w:lang w:val="en-AU"/>
        </w:rPr>
        <w:t>3</w:t>
      </w:r>
      <w:r>
        <w:rPr>
          <w:rFonts w:cs="Arial"/>
          <w:bCs/>
          <w:lang w:val="en-AU"/>
        </w:rPr>
        <w:t>.</w:t>
      </w:r>
    </w:p>
    <w:p w14:paraId="16FE5863" w14:textId="0BEB06F5" w:rsidR="006B2826" w:rsidRPr="00F20AE1" w:rsidRDefault="006B2826" w:rsidP="00C93144">
      <w:pPr>
        <w:pStyle w:val="Heading2"/>
        <w:numPr>
          <w:ilvl w:val="1"/>
          <w:numId w:val="13"/>
        </w:numPr>
        <w:tabs>
          <w:tab w:val="clear" w:pos="283"/>
          <w:tab w:val="clear" w:pos="576"/>
          <w:tab w:val="clear" w:pos="720"/>
          <w:tab w:val="clear" w:pos="850"/>
          <w:tab w:val="clear" w:pos="915"/>
          <w:tab w:val="clear" w:pos="2911"/>
          <w:tab w:val="left" w:pos="851"/>
        </w:tabs>
        <w:spacing w:before="240" w:after="120"/>
        <w:ind w:left="851" w:hanging="851"/>
        <w:rPr>
          <w:bCs/>
          <w:sz w:val="20"/>
          <w:lang w:val="en-GB"/>
        </w:rPr>
      </w:pPr>
      <w:bookmarkStart w:id="1372" w:name="_Toc422735902"/>
      <w:bookmarkStart w:id="1373" w:name="_Toc460900652"/>
      <w:bookmarkStart w:id="1374" w:name="_Toc68293374"/>
      <w:r w:rsidRPr="00F20AE1">
        <w:rPr>
          <w:bCs/>
          <w:lang w:val="en-GB"/>
        </w:rPr>
        <w:t>Fixed structures</w:t>
      </w:r>
      <w:bookmarkEnd w:id="1372"/>
      <w:bookmarkEnd w:id="1373"/>
      <w:bookmarkEnd w:id="1374"/>
    </w:p>
    <w:p w14:paraId="3691905A" w14:textId="77777777" w:rsidR="006B2826" w:rsidRPr="00F20AE1" w:rsidRDefault="006B2826" w:rsidP="00C93144">
      <w:pPr>
        <w:pStyle w:val="Heading3"/>
        <w:keepLines/>
        <w:numPr>
          <w:ilvl w:val="2"/>
          <w:numId w:val="13"/>
        </w:numPr>
        <w:tabs>
          <w:tab w:val="clear" w:pos="283"/>
          <w:tab w:val="clear" w:pos="566"/>
          <w:tab w:val="clear" w:pos="720"/>
          <w:tab w:val="clear" w:pos="850"/>
          <w:tab w:val="clear" w:pos="915"/>
          <w:tab w:val="clear" w:pos="2911"/>
          <w:tab w:val="left" w:pos="851"/>
        </w:tabs>
        <w:spacing w:before="240" w:after="120"/>
        <w:ind w:left="851" w:hanging="851"/>
        <w:rPr>
          <w:bCs/>
          <w:lang w:val="en-GB"/>
        </w:rPr>
      </w:pPr>
      <w:bookmarkStart w:id="1375" w:name="_Toc422735904"/>
      <w:bookmarkStart w:id="1376" w:name="_Toc460900653"/>
      <w:bookmarkStart w:id="1377" w:name="_Toc68293375"/>
      <w:r w:rsidRPr="00F20AE1">
        <w:rPr>
          <w:bCs/>
          <w:lang w:val="en-GB"/>
        </w:rPr>
        <w:t>Beacons</w:t>
      </w:r>
      <w:bookmarkEnd w:id="1375"/>
      <w:bookmarkEnd w:id="1376"/>
      <w:bookmarkEnd w:id="1377"/>
    </w:p>
    <w:p w14:paraId="7500D227" w14:textId="6FEF7B0E" w:rsidR="005F520B" w:rsidRDefault="005F520B" w:rsidP="005F520B">
      <w:pPr>
        <w:keepNext/>
        <w:keepLines/>
        <w:tabs>
          <w:tab w:val="left" w:pos="0"/>
          <w:tab w:val="left" w:pos="283"/>
          <w:tab w:val="left" w:pos="566"/>
          <w:tab w:val="left" w:pos="850"/>
          <w:tab w:val="left" w:pos="1134"/>
          <w:tab w:val="left" w:pos="1418"/>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S-57 Geo object:</w:t>
      </w:r>
      <w:r w:rsidRPr="00F20AE1">
        <w:rPr>
          <w:lang w:val="en-GB"/>
        </w:rPr>
        <w:tab/>
      </w:r>
      <w:r w:rsidRPr="00F20AE1">
        <w:rPr>
          <w:lang w:val="en-GB"/>
        </w:rPr>
        <w:tab/>
        <w:t>Beacon, cardinal (</w:t>
      </w:r>
      <w:r w:rsidRPr="00F20AE1">
        <w:rPr>
          <w:b/>
          <w:lang w:val="en-GB"/>
        </w:rPr>
        <w:t>BCNCAR</w:t>
      </w:r>
      <w:r w:rsidRPr="00F20AE1">
        <w:rPr>
          <w:lang w:val="en-GB"/>
        </w:rPr>
        <w:t>)</w:t>
      </w:r>
      <w:r w:rsidRPr="00F20AE1">
        <w:rPr>
          <w:lang w:val="en-GB"/>
        </w:rPr>
        <w:tab/>
      </w:r>
      <w:r>
        <w:rPr>
          <w:lang w:val="en-GB"/>
        </w:rPr>
        <w:tab/>
      </w:r>
      <w:r>
        <w:rPr>
          <w:lang w:val="en-GB"/>
        </w:rPr>
        <w:tab/>
      </w:r>
      <w:r w:rsidR="00501F2D">
        <w:rPr>
          <w:lang w:val="en-GB"/>
        </w:rPr>
        <w:tab/>
      </w:r>
      <w:r w:rsidRPr="00F20AE1">
        <w:rPr>
          <w:lang w:val="en-GB"/>
        </w:rPr>
        <w:t>(</w:t>
      </w:r>
      <w:r>
        <w:rPr>
          <w:lang w:val="en-GB"/>
        </w:rPr>
        <w:t>P</w:t>
      </w:r>
      <w:r w:rsidRPr="00F20AE1">
        <w:rPr>
          <w:lang w:val="en-GB"/>
        </w:rPr>
        <w:t>)</w:t>
      </w:r>
    </w:p>
    <w:p w14:paraId="3B8B1B1A" w14:textId="680BCD15" w:rsidR="005F520B" w:rsidRDefault="005F520B" w:rsidP="005F520B">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w:t>
      </w:r>
      <w:r w:rsidR="00492474">
        <w:rPr>
          <w:u w:val="single"/>
          <w:lang w:val="en-GB"/>
        </w:rPr>
        <w:t>-</w:t>
      </w:r>
      <w:r w:rsidRPr="00F20AE1">
        <w:rPr>
          <w:u w:val="single"/>
          <w:lang w:val="en-GB"/>
        </w:rPr>
        <w:t>101 Geo feature</w:t>
      </w:r>
      <w:r w:rsidRPr="00F20AE1">
        <w:rPr>
          <w:lang w:val="en-GB"/>
        </w:rPr>
        <w:t>:</w:t>
      </w:r>
      <w:r w:rsidRPr="00F20AE1">
        <w:rPr>
          <w:lang w:val="en-GB"/>
        </w:rPr>
        <w:tab/>
      </w:r>
      <w:r>
        <w:rPr>
          <w:b/>
          <w:lang w:val="en-GB"/>
        </w:rPr>
        <w:t>Beacon Cardinal</w:t>
      </w:r>
      <w:r>
        <w:rPr>
          <w:b/>
          <w:lang w:val="en-GB"/>
        </w:rPr>
        <w:tab/>
      </w:r>
      <w:r>
        <w:rPr>
          <w:b/>
          <w:lang w:val="en-GB"/>
        </w:rPr>
        <w:tab/>
      </w:r>
      <w:r>
        <w:rPr>
          <w:b/>
          <w:lang w:val="en-GB"/>
        </w:rPr>
        <w:tab/>
      </w:r>
      <w:r>
        <w:rPr>
          <w:b/>
          <w:lang w:val="en-GB"/>
        </w:rPr>
        <w:tab/>
      </w:r>
      <w:r>
        <w:rPr>
          <w:b/>
          <w:lang w:val="en-GB"/>
        </w:rPr>
        <w:tab/>
      </w:r>
      <w:r>
        <w:rPr>
          <w:b/>
          <w:lang w:val="en-GB"/>
        </w:rPr>
        <w:tab/>
      </w:r>
      <w:r w:rsidR="00501F2D">
        <w:rPr>
          <w:b/>
          <w:lang w:val="en-GB"/>
        </w:rPr>
        <w:tab/>
      </w:r>
      <w:r w:rsidRPr="00F20AE1">
        <w:rPr>
          <w:lang w:val="en-GB"/>
        </w:rPr>
        <w:t>(</w:t>
      </w:r>
      <w:r>
        <w:rPr>
          <w:lang w:val="en-GB"/>
        </w:rPr>
        <w:t>P)</w:t>
      </w:r>
      <w:r>
        <w:rPr>
          <w:lang w:val="en-GB"/>
        </w:rPr>
        <w:tab/>
      </w:r>
      <w:r>
        <w:rPr>
          <w:lang w:val="en-GB"/>
        </w:rPr>
        <w:tab/>
      </w:r>
      <w:r>
        <w:rPr>
          <w:lang w:val="en-GB"/>
        </w:rPr>
        <w:tab/>
      </w:r>
      <w:r w:rsidRPr="00F20AE1">
        <w:rPr>
          <w:lang w:val="en-GB"/>
        </w:rPr>
        <w:t xml:space="preserve">(S-101 DCEG Clause </w:t>
      </w:r>
      <w:r>
        <w:rPr>
          <w:lang w:val="en-GB"/>
        </w:rPr>
        <w:t>20.9</w:t>
      </w:r>
      <w:r w:rsidRPr="00F20AE1">
        <w:rPr>
          <w:lang w:val="en-GB"/>
        </w:rPr>
        <w:t>)</w:t>
      </w:r>
    </w:p>
    <w:p w14:paraId="599FB237" w14:textId="71B60BCC" w:rsidR="00501F2D" w:rsidRDefault="00501F2D" w:rsidP="00501F2D">
      <w:pPr>
        <w:keepNext/>
        <w:keepLines/>
        <w:tabs>
          <w:tab w:val="left" w:pos="0"/>
          <w:tab w:val="left" w:pos="283"/>
          <w:tab w:val="left" w:pos="566"/>
          <w:tab w:val="left" w:pos="850"/>
          <w:tab w:val="left" w:pos="1134"/>
          <w:tab w:val="left" w:pos="1418"/>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S-57 Geo object:</w:t>
      </w:r>
      <w:r w:rsidRPr="00F20AE1">
        <w:rPr>
          <w:lang w:val="en-GB"/>
        </w:rPr>
        <w:tab/>
      </w:r>
      <w:r w:rsidRPr="00F20AE1">
        <w:rPr>
          <w:lang w:val="en-GB"/>
        </w:rPr>
        <w:tab/>
        <w:t>Beacon, isolated danger (</w:t>
      </w:r>
      <w:r w:rsidRPr="00F20AE1">
        <w:rPr>
          <w:b/>
          <w:lang w:val="en-GB"/>
        </w:rPr>
        <w:t>BCNISD</w:t>
      </w:r>
      <w:r w:rsidRPr="00F20AE1">
        <w:rPr>
          <w:lang w:val="en-GB"/>
        </w:rPr>
        <w:t>)</w:t>
      </w:r>
      <w:r>
        <w:rPr>
          <w:lang w:val="en-GB"/>
        </w:rPr>
        <w:tab/>
      </w:r>
      <w:r>
        <w:rPr>
          <w:lang w:val="en-GB"/>
        </w:rPr>
        <w:tab/>
      </w:r>
      <w:r w:rsidRPr="00F20AE1">
        <w:rPr>
          <w:lang w:val="en-GB"/>
        </w:rPr>
        <w:t>(</w:t>
      </w:r>
      <w:r>
        <w:rPr>
          <w:lang w:val="en-GB"/>
        </w:rPr>
        <w:t>P</w:t>
      </w:r>
      <w:r w:rsidRPr="00F20AE1">
        <w:rPr>
          <w:lang w:val="en-GB"/>
        </w:rPr>
        <w:t>)</w:t>
      </w:r>
    </w:p>
    <w:p w14:paraId="5E84C471" w14:textId="27C7982A" w:rsidR="00501F2D" w:rsidRDefault="00501F2D" w:rsidP="00501F2D">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w:t>
      </w:r>
      <w:r w:rsidR="00492474">
        <w:rPr>
          <w:u w:val="single"/>
          <w:lang w:val="en-GB"/>
        </w:rPr>
        <w:t>-</w:t>
      </w:r>
      <w:r w:rsidRPr="00F20AE1">
        <w:rPr>
          <w:u w:val="single"/>
          <w:lang w:val="en-GB"/>
        </w:rPr>
        <w:t>101 Geo feature</w:t>
      </w:r>
      <w:r w:rsidRPr="00F20AE1">
        <w:rPr>
          <w:lang w:val="en-GB"/>
        </w:rPr>
        <w:t>:</w:t>
      </w:r>
      <w:r w:rsidRPr="00F20AE1">
        <w:rPr>
          <w:lang w:val="en-GB"/>
        </w:rPr>
        <w:tab/>
      </w:r>
      <w:r>
        <w:rPr>
          <w:b/>
          <w:lang w:val="en-GB"/>
        </w:rPr>
        <w:t>Beacon Isolated Danger</w:t>
      </w:r>
      <w:r>
        <w:rPr>
          <w:b/>
          <w:lang w:val="en-GB"/>
        </w:rPr>
        <w:tab/>
      </w:r>
      <w:r>
        <w:rPr>
          <w:b/>
          <w:lang w:val="en-GB"/>
        </w:rPr>
        <w:tab/>
      </w:r>
      <w:r>
        <w:rPr>
          <w:b/>
          <w:lang w:val="en-GB"/>
        </w:rPr>
        <w:tab/>
      </w:r>
      <w:r>
        <w:rPr>
          <w:b/>
          <w:lang w:val="en-GB"/>
        </w:rPr>
        <w:tab/>
      </w:r>
      <w:r w:rsidRPr="00F20AE1">
        <w:rPr>
          <w:lang w:val="en-GB"/>
        </w:rPr>
        <w:t>(</w:t>
      </w:r>
      <w:r>
        <w:rPr>
          <w:lang w:val="en-GB"/>
        </w:rPr>
        <w:t>P)</w:t>
      </w:r>
      <w:r>
        <w:rPr>
          <w:lang w:val="en-GB"/>
        </w:rPr>
        <w:tab/>
      </w:r>
      <w:r>
        <w:rPr>
          <w:lang w:val="en-GB"/>
        </w:rPr>
        <w:tab/>
      </w:r>
      <w:r>
        <w:rPr>
          <w:lang w:val="en-GB"/>
        </w:rPr>
        <w:tab/>
      </w:r>
      <w:r w:rsidRPr="00F20AE1">
        <w:rPr>
          <w:lang w:val="en-GB"/>
        </w:rPr>
        <w:t xml:space="preserve">(S-101 DCEG Clause </w:t>
      </w:r>
      <w:r>
        <w:rPr>
          <w:lang w:val="en-GB"/>
        </w:rPr>
        <w:t>20.10</w:t>
      </w:r>
      <w:r w:rsidRPr="00F20AE1">
        <w:rPr>
          <w:lang w:val="en-GB"/>
        </w:rPr>
        <w:t>)</w:t>
      </w:r>
    </w:p>
    <w:p w14:paraId="21AA8E96" w14:textId="79196B18" w:rsidR="006775A1" w:rsidRDefault="006775A1" w:rsidP="006775A1">
      <w:pPr>
        <w:keepNext/>
        <w:keepLines/>
        <w:tabs>
          <w:tab w:val="left" w:pos="0"/>
          <w:tab w:val="left" w:pos="283"/>
          <w:tab w:val="left" w:pos="566"/>
          <w:tab w:val="left" w:pos="850"/>
          <w:tab w:val="left" w:pos="1134"/>
          <w:tab w:val="left" w:pos="1418"/>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S-57 Geo object:</w:t>
      </w:r>
      <w:r w:rsidRPr="00F20AE1">
        <w:rPr>
          <w:lang w:val="en-GB"/>
        </w:rPr>
        <w:tab/>
      </w:r>
      <w:r w:rsidRPr="00F20AE1">
        <w:rPr>
          <w:lang w:val="en-GB"/>
        </w:rPr>
        <w:tab/>
        <w:t>Beacon, lateral (</w:t>
      </w:r>
      <w:r w:rsidRPr="00F20AE1">
        <w:rPr>
          <w:b/>
          <w:lang w:val="en-GB"/>
        </w:rPr>
        <w:t>BCNLAT</w:t>
      </w:r>
      <w:r w:rsidRPr="00F20AE1">
        <w:rPr>
          <w:lang w:val="en-GB"/>
        </w:rPr>
        <w:t>)</w:t>
      </w:r>
      <w:r w:rsidRPr="00F20AE1">
        <w:rPr>
          <w:lang w:val="en-GB"/>
        </w:rPr>
        <w:tab/>
      </w:r>
      <w:r>
        <w:rPr>
          <w:lang w:val="en-GB"/>
        </w:rPr>
        <w:tab/>
      </w:r>
      <w:r>
        <w:rPr>
          <w:lang w:val="en-GB"/>
        </w:rPr>
        <w:tab/>
      </w:r>
      <w:r>
        <w:rPr>
          <w:lang w:val="en-GB"/>
        </w:rPr>
        <w:tab/>
      </w:r>
      <w:r w:rsidRPr="00F20AE1">
        <w:rPr>
          <w:lang w:val="en-GB"/>
        </w:rPr>
        <w:t>(</w:t>
      </w:r>
      <w:r>
        <w:rPr>
          <w:lang w:val="en-GB"/>
        </w:rPr>
        <w:t>P</w:t>
      </w:r>
      <w:r w:rsidRPr="00F20AE1">
        <w:rPr>
          <w:lang w:val="en-GB"/>
        </w:rPr>
        <w:t>)</w:t>
      </w:r>
    </w:p>
    <w:p w14:paraId="272CCE29" w14:textId="2F254E90" w:rsidR="006775A1" w:rsidRDefault="006775A1" w:rsidP="006775A1">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w:t>
      </w:r>
      <w:r w:rsidR="00492474">
        <w:rPr>
          <w:u w:val="single"/>
          <w:lang w:val="en-GB"/>
        </w:rPr>
        <w:t>-</w:t>
      </w:r>
      <w:r w:rsidRPr="00F20AE1">
        <w:rPr>
          <w:u w:val="single"/>
          <w:lang w:val="en-GB"/>
        </w:rPr>
        <w:t>101 Geo feature</w:t>
      </w:r>
      <w:r w:rsidRPr="00F20AE1">
        <w:rPr>
          <w:lang w:val="en-GB"/>
        </w:rPr>
        <w:t>:</w:t>
      </w:r>
      <w:r w:rsidRPr="00F20AE1">
        <w:rPr>
          <w:lang w:val="en-GB"/>
        </w:rPr>
        <w:tab/>
      </w:r>
      <w:r>
        <w:rPr>
          <w:b/>
          <w:lang w:val="en-GB"/>
        </w:rPr>
        <w:t>Beacon Lateral</w:t>
      </w:r>
      <w:r>
        <w:rPr>
          <w:b/>
          <w:lang w:val="en-GB"/>
        </w:rPr>
        <w:tab/>
      </w:r>
      <w:r>
        <w:rPr>
          <w:b/>
          <w:lang w:val="en-GB"/>
        </w:rPr>
        <w:tab/>
      </w:r>
      <w:r>
        <w:rPr>
          <w:b/>
          <w:lang w:val="en-GB"/>
        </w:rPr>
        <w:tab/>
      </w:r>
      <w:r>
        <w:rPr>
          <w:b/>
          <w:lang w:val="en-GB"/>
        </w:rPr>
        <w:tab/>
      </w:r>
      <w:r>
        <w:rPr>
          <w:b/>
          <w:lang w:val="en-GB"/>
        </w:rPr>
        <w:tab/>
      </w:r>
      <w:r>
        <w:rPr>
          <w:b/>
          <w:lang w:val="en-GB"/>
        </w:rPr>
        <w:tab/>
      </w:r>
      <w:r>
        <w:rPr>
          <w:b/>
          <w:lang w:val="en-GB"/>
        </w:rPr>
        <w:tab/>
      </w:r>
      <w:r w:rsidRPr="00F20AE1">
        <w:rPr>
          <w:lang w:val="en-GB"/>
        </w:rPr>
        <w:t>(</w:t>
      </w:r>
      <w:r>
        <w:rPr>
          <w:lang w:val="en-GB"/>
        </w:rPr>
        <w:t>P)</w:t>
      </w:r>
      <w:r>
        <w:rPr>
          <w:lang w:val="en-GB"/>
        </w:rPr>
        <w:tab/>
      </w:r>
      <w:r>
        <w:rPr>
          <w:lang w:val="en-GB"/>
        </w:rPr>
        <w:tab/>
      </w:r>
      <w:r>
        <w:rPr>
          <w:lang w:val="en-GB"/>
        </w:rPr>
        <w:tab/>
      </w:r>
      <w:r w:rsidRPr="00F20AE1">
        <w:rPr>
          <w:lang w:val="en-GB"/>
        </w:rPr>
        <w:t xml:space="preserve">(S-101 DCEG Clause </w:t>
      </w:r>
      <w:r>
        <w:rPr>
          <w:lang w:val="en-GB"/>
        </w:rPr>
        <w:t>20.8</w:t>
      </w:r>
      <w:r w:rsidRPr="00F20AE1">
        <w:rPr>
          <w:lang w:val="en-GB"/>
        </w:rPr>
        <w:t>)</w:t>
      </w:r>
    </w:p>
    <w:p w14:paraId="18AE97B3" w14:textId="4E9EED46" w:rsidR="00086638" w:rsidRDefault="00086638" w:rsidP="00086638">
      <w:pPr>
        <w:keepNext/>
        <w:keepLines/>
        <w:tabs>
          <w:tab w:val="left" w:pos="0"/>
          <w:tab w:val="left" w:pos="283"/>
          <w:tab w:val="left" w:pos="566"/>
          <w:tab w:val="left" w:pos="850"/>
          <w:tab w:val="left" w:pos="1134"/>
          <w:tab w:val="left" w:pos="1418"/>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S-57 Geo object:</w:t>
      </w:r>
      <w:r w:rsidRPr="00F20AE1">
        <w:rPr>
          <w:lang w:val="en-GB"/>
        </w:rPr>
        <w:tab/>
      </w:r>
      <w:r w:rsidRPr="00F20AE1">
        <w:rPr>
          <w:lang w:val="en-GB"/>
        </w:rPr>
        <w:tab/>
        <w:t>Beacon, safe water (</w:t>
      </w:r>
      <w:r w:rsidRPr="00F20AE1">
        <w:rPr>
          <w:b/>
          <w:lang w:val="en-GB"/>
        </w:rPr>
        <w:t>BCNSAW</w:t>
      </w:r>
      <w:r w:rsidRPr="00F20AE1">
        <w:rPr>
          <w:lang w:val="en-GB"/>
        </w:rPr>
        <w:t>)</w:t>
      </w:r>
      <w:r w:rsidRPr="00F20AE1">
        <w:rPr>
          <w:lang w:val="en-GB"/>
        </w:rPr>
        <w:tab/>
      </w:r>
      <w:r>
        <w:rPr>
          <w:lang w:val="en-GB"/>
        </w:rPr>
        <w:tab/>
      </w:r>
      <w:r>
        <w:rPr>
          <w:lang w:val="en-GB"/>
        </w:rPr>
        <w:tab/>
      </w:r>
      <w:r w:rsidRPr="00F20AE1">
        <w:rPr>
          <w:lang w:val="en-GB"/>
        </w:rPr>
        <w:t>(</w:t>
      </w:r>
      <w:r>
        <w:rPr>
          <w:lang w:val="en-GB"/>
        </w:rPr>
        <w:t>P</w:t>
      </w:r>
      <w:r w:rsidRPr="00F20AE1">
        <w:rPr>
          <w:lang w:val="en-GB"/>
        </w:rPr>
        <w:t>)</w:t>
      </w:r>
    </w:p>
    <w:p w14:paraId="7CFE69AB" w14:textId="4543B2D8" w:rsidR="00086638" w:rsidRDefault="00086638" w:rsidP="00086638">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w:t>
      </w:r>
      <w:r w:rsidR="00492474">
        <w:rPr>
          <w:u w:val="single"/>
          <w:lang w:val="en-GB"/>
        </w:rPr>
        <w:t>-</w:t>
      </w:r>
      <w:r w:rsidRPr="00F20AE1">
        <w:rPr>
          <w:u w:val="single"/>
          <w:lang w:val="en-GB"/>
        </w:rPr>
        <w:t>101 Geo feature</w:t>
      </w:r>
      <w:r w:rsidRPr="00F20AE1">
        <w:rPr>
          <w:lang w:val="en-GB"/>
        </w:rPr>
        <w:t>:</w:t>
      </w:r>
      <w:r w:rsidRPr="00F20AE1">
        <w:rPr>
          <w:lang w:val="en-GB"/>
        </w:rPr>
        <w:tab/>
      </w:r>
      <w:r>
        <w:rPr>
          <w:b/>
          <w:lang w:val="en-GB"/>
        </w:rPr>
        <w:t>Beacon Safe Water</w:t>
      </w:r>
      <w:r>
        <w:rPr>
          <w:b/>
          <w:lang w:val="en-GB"/>
        </w:rPr>
        <w:tab/>
      </w:r>
      <w:r>
        <w:rPr>
          <w:b/>
          <w:lang w:val="en-GB"/>
        </w:rPr>
        <w:tab/>
      </w:r>
      <w:r>
        <w:rPr>
          <w:b/>
          <w:lang w:val="en-GB"/>
        </w:rPr>
        <w:tab/>
      </w:r>
      <w:r>
        <w:rPr>
          <w:b/>
          <w:lang w:val="en-GB"/>
        </w:rPr>
        <w:tab/>
      </w:r>
      <w:r>
        <w:rPr>
          <w:b/>
          <w:lang w:val="en-GB"/>
        </w:rPr>
        <w:tab/>
      </w:r>
      <w:r>
        <w:rPr>
          <w:b/>
          <w:lang w:val="en-GB"/>
        </w:rPr>
        <w:tab/>
      </w:r>
      <w:r w:rsidRPr="00F20AE1">
        <w:rPr>
          <w:lang w:val="en-GB"/>
        </w:rPr>
        <w:t>(</w:t>
      </w:r>
      <w:r>
        <w:rPr>
          <w:lang w:val="en-GB"/>
        </w:rPr>
        <w:t>P)</w:t>
      </w:r>
      <w:r>
        <w:rPr>
          <w:lang w:val="en-GB"/>
        </w:rPr>
        <w:tab/>
      </w:r>
      <w:r>
        <w:rPr>
          <w:lang w:val="en-GB"/>
        </w:rPr>
        <w:tab/>
      </w:r>
      <w:r>
        <w:rPr>
          <w:lang w:val="en-GB"/>
        </w:rPr>
        <w:tab/>
      </w:r>
      <w:r w:rsidRPr="00F20AE1">
        <w:rPr>
          <w:lang w:val="en-GB"/>
        </w:rPr>
        <w:t xml:space="preserve">(S-101 DCEG Clause </w:t>
      </w:r>
      <w:r>
        <w:rPr>
          <w:lang w:val="en-GB"/>
        </w:rPr>
        <w:t>20.11</w:t>
      </w:r>
      <w:r w:rsidRPr="00F20AE1">
        <w:rPr>
          <w:lang w:val="en-GB"/>
        </w:rPr>
        <w:t>)</w:t>
      </w:r>
    </w:p>
    <w:p w14:paraId="2EBCDACF" w14:textId="5A69CDC0" w:rsidR="006A5773" w:rsidRPr="00F20AE1" w:rsidRDefault="006A5773" w:rsidP="0018173B">
      <w:pPr>
        <w:spacing w:after="120"/>
        <w:jc w:val="both"/>
        <w:rPr>
          <w:lang w:val="en-GB"/>
        </w:rPr>
      </w:pPr>
      <w:r w:rsidRPr="00F20AE1">
        <w:rPr>
          <w:lang w:val="en-GB"/>
        </w:rPr>
        <w:t xml:space="preserve">All instances of encoding of the </w:t>
      </w:r>
      <w:r w:rsidR="006775A1">
        <w:rPr>
          <w:lang w:val="en-GB"/>
        </w:rPr>
        <w:t xml:space="preserve">above </w:t>
      </w:r>
      <w:r w:rsidRPr="00F20AE1">
        <w:rPr>
          <w:lang w:val="en-GB"/>
        </w:rPr>
        <w:t xml:space="preserve">S-57 </w:t>
      </w:r>
      <w:r w:rsidR="006775A1">
        <w:rPr>
          <w:lang w:val="en-GB"/>
        </w:rPr>
        <w:t xml:space="preserve">beacon </w:t>
      </w:r>
      <w:r w:rsidR="00086638">
        <w:rPr>
          <w:lang w:val="en-GB"/>
        </w:rPr>
        <w:t xml:space="preserve">Feature objects </w:t>
      </w:r>
      <w:r w:rsidRPr="00F20AE1">
        <w:rPr>
          <w:lang w:val="en-GB"/>
        </w:rPr>
        <w:t xml:space="preserve">and </w:t>
      </w:r>
      <w:r w:rsidR="00086638">
        <w:rPr>
          <w:lang w:val="en-GB"/>
        </w:rPr>
        <w:t>their</w:t>
      </w:r>
      <w:r w:rsidRPr="00F20AE1">
        <w:rPr>
          <w:lang w:val="en-GB"/>
        </w:rPr>
        <w:t xml:space="preserve"> binding attributes will be </w:t>
      </w:r>
      <w:r w:rsidR="007061C2">
        <w:rPr>
          <w:lang w:val="en-GB"/>
        </w:rPr>
        <w:t>converted</w:t>
      </w:r>
      <w:r w:rsidR="007061C2" w:rsidRPr="00F20AE1">
        <w:rPr>
          <w:lang w:val="en-GB"/>
        </w:rPr>
        <w:t xml:space="preserve"> </w:t>
      </w:r>
      <w:r w:rsidRPr="00F20AE1">
        <w:rPr>
          <w:lang w:val="en-GB"/>
        </w:rPr>
        <w:t xml:space="preserve">automatically </w:t>
      </w:r>
      <w:r w:rsidR="007061C2">
        <w:rPr>
          <w:lang w:val="en-GB"/>
        </w:rPr>
        <w:t>to an instance of</w:t>
      </w:r>
      <w:r w:rsidRPr="00F20AE1">
        <w:rPr>
          <w:lang w:val="en-GB"/>
        </w:rPr>
        <w:t xml:space="preserve"> the </w:t>
      </w:r>
      <w:r w:rsidR="00462858">
        <w:rPr>
          <w:lang w:val="en-GB"/>
        </w:rPr>
        <w:t xml:space="preserve">corresponding above </w:t>
      </w:r>
      <w:r w:rsidRPr="00F20AE1">
        <w:rPr>
          <w:lang w:val="en-GB"/>
        </w:rPr>
        <w:t xml:space="preserve">S-101 </w:t>
      </w:r>
      <w:r w:rsidR="00462858">
        <w:rPr>
          <w:lang w:val="en-GB"/>
        </w:rPr>
        <w:t xml:space="preserve">beacon </w:t>
      </w:r>
      <w:r w:rsidRPr="00F20AE1">
        <w:rPr>
          <w:lang w:val="en-GB"/>
        </w:rPr>
        <w:t>feature</w:t>
      </w:r>
      <w:r w:rsidR="00462858">
        <w:rPr>
          <w:lang w:val="en-GB"/>
        </w:rPr>
        <w:t>s</w:t>
      </w:r>
      <w:r w:rsidRPr="00F20AE1">
        <w:rPr>
          <w:lang w:val="en-GB"/>
        </w:rPr>
        <w:t xml:space="preserve"> during the </w:t>
      </w:r>
      <w:r w:rsidRPr="00F20AE1">
        <w:rPr>
          <w:lang w:val="en-GB"/>
        </w:rPr>
        <w:lastRenderedPageBreak/>
        <w:t>automated conversion process.  However, Data Producers are advised that the following enumerate type attribute</w:t>
      </w:r>
      <w:r>
        <w:rPr>
          <w:lang w:val="en-GB"/>
        </w:rPr>
        <w:t>s</w:t>
      </w:r>
      <w:r w:rsidRPr="00F20AE1">
        <w:rPr>
          <w:lang w:val="en-GB"/>
        </w:rPr>
        <w:t xml:space="preserve"> ha</w:t>
      </w:r>
      <w:r>
        <w:rPr>
          <w:lang w:val="en-GB"/>
        </w:rPr>
        <w:t>ve</w:t>
      </w:r>
      <w:r w:rsidRPr="00F20AE1">
        <w:rPr>
          <w:lang w:val="en-GB"/>
        </w:rPr>
        <w:t xml:space="preserve"> restricted allowable enumerate values for </w:t>
      </w:r>
      <w:r w:rsidR="00086638">
        <w:rPr>
          <w:lang w:val="en-GB"/>
        </w:rPr>
        <w:t xml:space="preserve">these beacon </w:t>
      </w:r>
      <w:r w:rsidR="00462858">
        <w:rPr>
          <w:lang w:val="en-GB"/>
        </w:rPr>
        <w:t>features</w:t>
      </w:r>
      <w:r w:rsidRPr="00F20AE1">
        <w:rPr>
          <w:lang w:val="en-GB"/>
        </w:rPr>
        <w:t xml:space="preserve"> in S-101:</w:t>
      </w:r>
    </w:p>
    <w:p w14:paraId="1E230474" w14:textId="77777777" w:rsidR="006A5773" w:rsidRDefault="006A5773" w:rsidP="006A5773">
      <w:pPr>
        <w:spacing w:after="120"/>
        <w:jc w:val="both"/>
        <w:rPr>
          <w:lang w:val="en-GB"/>
        </w:rPr>
      </w:pPr>
      <w:r>
        <w:rPr>
          <w:b/>
          <w:lang w:val="en-GB"/>
        </w:rPr>
        <w:t>marks navigational – system of</w:t>
      </w:r>
      <w:r>
        <w:rPr>
          <w:lang w:val="en-GB"/>
        </w:rPr>
        <w:tab/>
      </w:r>
      <w:r w:rsidRPr="00F20AE1">
        <w:rPr>
          <w:lang w:val="en-GB"/>
        </w:rPr>
        <w:t>(</w:t>
      </w:r>
      <w:r>
        <w:rPr>
          <w:lang w:val="en-GB"/>
        </w:rPr>
        <w:t>MARSYS</w:t>
      </w:r>
      <w:r w:rsidRPr="00F20AE1">
        <w:rPr>
          <w:lang w:val="en-GB"/>
        </w:rPr>
        <w:t>)</w:t>
      </w:r>
    </w:p>
    <w:p w14:paraId="2DA7D8A2" w14:textId="2F1424A9" w:rsidR="006A5773" w:rsidRPr="00F20AE1" w:rsidRDefault="006A5773" w:rsidP="006A5773">
      <w:pPr>
        <w:spacing w:after="120"/>
        <w:jc w:val="both"/>
        <w:rPr>
          <w:lang w:val="en-GB"/>
        </w:rPr>
      </w:pPr>
      <w:r>
        <w:rPr>
          <w:b/>
          <w:lang w:val="en-GB"/>
        </w:rPr>
        <w:t>nature of construction</w:t>
      </w:r>
      <w:r>
        <w:rPr>
          <w:lang w:val="en-GB"/>
        </w:rPr>
        <w:tab/>
      </w:r>
      <w:r>
        <w:rPr>
          <w:lang w:val="en-GB"/>
        </w:rPr>
        <w:tab/>
      </w:r>
      <w:r>
        <w:rPr>
          <w:lang w:val="en-GB"/>
        </w:rPr>
        <w:tab/>
      </w:r>
      <w:r w:rsidRPr="00F20AE1">
        <w:rPr>
          <w:lang w:val="en-GB"/>
        </w:rPr>
        <w:t>(</w:t>
      </w:r>
      <w:r>
        <w:rPr>
          <w:lang w:val="en-GB"/>
        </w:rPr>
        <w:t>NATCON</w:t>
      </w:r>
      <w:r w:rsidRPr="00F20AE1">
        <w:rPr>
          <w:lang w:val="en-GB"/>
        </w:rPr>
        <w:t>)</w:t>
      </w:r>
    </w:p>
    <w:p w14:paraId="406E9408" w14:textId="1DD5A2E3" w:rsidR="006A5773" w:rsidRPr="00F20AE1" w:rsidRDefault="006A5773" w:rsidP="006A5773">
      <w:pPr>
        <w:spacing w:after="120"/>
        <w:jc w:val="both"/>
        <w:rPr>
          <w:rFonts w:cs="Arial"/>
          <w:lang w:val="en-GB"/>
        </w:rPr>
      </w:pPr>
      <w:r w:rsidRPr="00F20AE1">
        <w:rPr>
          <w:rFonts w:cs="Arial"/>
          <w:bCs/>
          <w:lang w:val="en-GB"/>
        </w:rPr>
        <w:t xml:space="preserve">See S-101 </w:t>
      </w:r>
      <w:r>
        <w:rPr>
          <w:rFonts w:cs="Arial"/>
          <w:bCs/>
          <w:lang w:val="en-GB"/>
        </w:rPr>
        <w:t>DCEG clause</w:t>
      </w:r>
      <w:r w:rsidR="00B34752">
        <w:rPr>
          <w:rFonts w:cs="Arial"/>
          <w:bCs/>
          <w:lang w:val="en-GB"/>
        </w:rPr>
        <w:t>s</w:t>
      </w:r>
      <w:r>
        <w:rPr>
          <w:rFonts w:cs="Arial"/>
          <w:bCs/>
          <w:lang w:val="en-GB"/>
        </w:rPr>
        <w:t xml:space="preserve"> 20.</w:t>
      </w:r>
      <w:r w:rsidR="00B34752">
        <w:rPr>
          <w:rFonts w:cs="Arial"/>
          <w:bCs/>
          <w:lang w:val="en-GB"/>
        </w:rPr>
        <w:t>8-11</w:t>
      </w:r>
      <w:r>
        <w:rPr>
          <w:rFonts w:cs="Arial"/>
          <w:bCs/>
          <w:lang w:val="en-GB"/>
        </w:rPr>
        <w:t xml:space="preserve"> for the listing</w:t>
      </w:r>
      <w:r w:rsidR="00807CF5">
        <w:rPr>
          <w:rFonts w:cs="Arial"/>
          <w:bCs/>
          <w:lang w:val="en-GB"/>
        </w:rPr>
        <w:t>s</w:t>
      </w:r>
      <w:r w:rsidRPr="00F20AE1">
        <w:rPr>
          <w:rFonts w:cs="Arial"/>
          <w:bCs/>
          <w:lang w:val="en-GB"/>
        </w:rPr>
        <w:t xml:space="preserve"> of allowable values.  Values populated in S-57 for th</w:t>
      </w:r>
      <w:r w:rsidR="00626B0B">
        <w:rPr>
          <w:rFonts w:cs="Arial"/>
          <w:bCs/>
          <w:lang w:val="en-GB"/>
        </w:rPr>
        <w:t>ese</w:t>
      </w:r>
      <w:r>
        <w:rPr>
          <w:rFonts w:cs="Arial"/>
          <w:bCs/>
          <w:lang w:val="en-GB"/>
        </w:rPr>
        <w:t xml:space="preserve"> attribute</w:t>
      </w:r>
      <w:r w:rsidR="00626B0B">
        <w:rPr>
          <w:rFonts w:cs="Arial"/>
          <w:bCs/>
          <w:lang w:val="en-GB"/>
        </w:rPr>
        <w:t>s</w:t>
      </w:r>
      <w:r w:rsidRPr="00F20AE1">
        <w:rPr>
          <w:rFonts w:cs="Arial"/>
          <w:bCs/>
          <w:lang w:val="en-GB"/>
        </w:rPr>
        <w:t xml:space="preserve"> other than the allowable values will</w:t>
      </w:r>
      <w:r w:rsidRPr="00F20AE1">
        <w:rPr>
          <w:lang w:val="en-GB"/>
        </w:rPr>
        <w:t xml:space="preserve"> not be converted across to S-101</w:t>
      </w:r>
      <w:r w:rsidRPr="00F20AE1">
        <w:rPr>
          <w:rFonts w:cs="Arial"/>
          <w:bCs/>
          <w:lang w:val="en-GB"/>
        </w:rPr>
        <w:t xml:space="preserve">.  Data Producers are advised to check any populated values for </w:t>
      </w:r>
      <w:r>
        <w:rPr>
          <w:rFonts w:cs="Arial"/>
          <w:bCs/>
          <w:lang w:val="en-GB"/>
        </w:rPr>
        <w:t>MARSYS</w:t>
      </w:r>
      <w:r w:rsidR="00086638">
        <w:rPr>
          <w:rFonts w:cs="Arial"/>
          <w:bCs/>
          <w:lang w:val="en-GB"/>
        </w:rPr>
        <w:t xml:space="preserve"> and NATCON</w:t>
      </w:r>
      <w:r w:rsidRPr="00F20AE1">
        <w:rPr>
          <w:rFonts w:cs="Arial"/>
          <w:bCs/>
          <w:lang w:val="en-GB"/>
        </w:rPr>
        <w:t xml:space="preserve"> on </w:t>
      </w:r>
      <w:r w:rsidR="00086638">
        <w:rPr>
          <w:lang w:val="en-GB"/>
        </w:rPr>
        <w:t>beacon objects</w:t>
      </w:r>
      <w:r w:rsidRPr="00F20AE1">
        <w:rPr>
          <w:rFonts w:cs="Arial"/>
          <w:bCs/>
          <w:lang w:val="en-GB"/>
        </w:rPr>
        <w:t xml:space="preserve"> and amend appropriately.</w:t>
      </w:r>
    </w:p>
    <w:p w14:paraId="65C9EE09" w14:textId="77777777" w:rsidR="00453337" w:rsidRDefault="00453337" w:rsidP="00453337">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jc w:val="both"/>
        <w:rPr>
          <w:lang w:val="en-AU"/>
        </w:rPr>
      </w:pPr>
      <w:r>
        <w:rPr>
          <w:lang w:val="en-AU"/>
        </w:rPr>
        <w:t>The following additional requirements for S-57 dataset conversion must be noted:</w:t>
      </w:r>
    </w:p>
    <w:p w14:paraId="0EBDC523" w14:textId="329B7471" w:rsidR="00453337" w:rsidRDefault="00453337" w:rsidP="00C93144">
      <w:pPr>
        <w:pStyle w:val="ListParagraph"/>
        <w:numPr>
          <w:ilvl w:val="0"/>
          <w:numId w:val="20"/>
        </w:numPr>
        <w:tabs>
          <w:tab w:val="left" w:pos="0"/>
          <w:tab w:val="left" w:pos="283"/>
          <w:tab w:val="left" w:pos="566"/>
          <w:tab w:val="left" w:pos="851"/>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284" w:hanging="284"/>
        <w:jc w:val="both"/>
        <w:rPr>
          <w:rFonts w:cs="Arial"/>
          <w:bCs/>
          <w:lang w:val="en-AU"/>
        </w:rPr>
      </w:pPr>
      <w:r>
        <w:rPr>
          <w:rFonts w:cs="Arial"/>
          <w:bCs/>
          <w:lang w:val="en-AU"/>
        </w:rPr>
        <w:t xml:space="preserve">The S-101 complex attribute </w:t>
      </w:r>
      <w:proofErr w:type="spellStart"/>
      <w:r>
        <w:rPr>
          <w:rFonts w:cs="Arial"/>
          <w:b/>
          <w:bCs/>
          <w:lang w:val="en-AU"/>
        </w:rPr>
        <w:t>topmark</w:t>
      </w:r>
      <w:proofErr w:type="spellEnd"/>
      <w:r>
        <w:rPr>
          <w:rFonts w:cs="Arial"/>
          <w:bCs/>
          <w:lang w:val="en-AU"/>
        </w:rPr>
        <w:t xml:space="preserve"> has been introduced in S-101 to encode </w:t>
      </w:r>
      <w:proofErr w:type="spellStart"/>
      <w:r>
        <w:rPr>
          <w:rFonts w:cs="Arial"/>
          <w:bCs/>
          <w:lang w:val="en-AU"/>
        </w:rPr>
        <w:t>topmarks</w:t>
      </w:r>
      <w:proofErr w:type="spellEnd"/>
      <w:r>
        <w:rPr>
          <w:rFonts w:cs="Arial"/>
          <w:bCs/>
          <w:lang w:val="en-AU"/>
        </w:rPr>
        <w:t xml:space="preserve"> on aids to navigation features.  This information is encoded in S-57 using the Object class </w:t>
      </w:r>
      <w:del w:id="1378" w:author="Teh Stand" w:date="2021-07-23T09:22:00Z">
        <w:r w:rsidDel="009C6E40">
          <w:rPr>
            <w:rFonts w:cs="Arial"/>
            <w:b/>
            <w:bCs/>
            <w:lang w:val="en-AU"/>
          </w:rPr>
          <w:delText>TOPMRK</w:delText>
        </w:r>
      </w:del>
      <w:ins w:id="1379" w:author="Teh Stand" w:date="2021-07-23T09:22:00Z">
        <w:r w:rsidR="009C6E40">
          <w:rPr>
            <w:rFonts w:cs="Arial"/>
            <w:b/>
            <w:bCs/>
            <w:lang w:val="en-AU"/>
          </w:rPr>
          <w:t>TOPMAR</w:t>
        </w:r>
      </w:ins>
      <w:r>
        <w:rPr>
          <w:rFonts w:cs="Arial"/>
          <w:bCs/>
          <w:lang w:val="en-AU"/>
        </w:rPr>
        <w:t xml:space="preserve">.  </w:t>
      </w:r>
      <w:r w:rsidR="00E05DCC">
        <w:rPr>
          <w:rFonts w:cs="Arial"/>
          <w:bCs/>
          <w:lang w:val="en-AU"/>
        </w:rPr>
        <w:t xml:space="preserve">All instances of </w:t>
      </w:r>
      <w:del w:id="1380" w:author="Teh Stand" w:date="2021-07-23T09:22:00Z">
        <w:r w:rsidR="00E05DCC" w:rsidDel="009C6E40">
          <w:rPr>
            <w:rFonts w:cs="Arial"/>
            <w:b/>
            <w:bCs/>
            <w:lang w:val="en-AU"/>
          </w:rPr>
          <w:delText>TOPMRK</w:delText>
        </w:r>
        <w:r w:rsidR="00E05DCC" w:rsidDel="009C6E40">
          <w:rPr>
            <w:rFonts w:cs="Arial"/>
            <w:bCs/>
            <w:lang w:val="en-AU"/>
          </w:rPr>
          <w:delText xml:space="preserve"> </w:delText>
        </w:r>
      </w:del>
      <w:ins w:id="1381" w:author="Teh Stand" w:date="2021-07-23T09:22:00Z">
        <w:r w:rsidR="009C6E40">
          <w:rPr>
            <w:rFonts w:cs="Arial"/>
            <w:b/>
            <w:bCs/>
            <w:lang w:val="en-AU"/>
          </w:rPr>
          <w:t>TOPMAR</w:t>
        </w:r>
        <w:r w:rsidR="009C6E40">
          <w:rPr>
            <w:rFonts w:cs="Arial"/>
            <w:bCs/>
            <w:lang w:val="en-AU"/>
          </w:rPr>
          <w:t xml:space="preserve"> </w:t>
        </w:r>
      </w:ins>
      <w:r w:rsidR="00E05DCC">
        <w:rPr>
          <w:rFonts w:cs="Arial"/>
          <w:bCs/>
          <w:lang w:val="en-AU"/>
        </w:rPr>
        <w:t xml:space="preserve">will be converted to </w:t>
      </w:r>
      <w:proofErr w:type="spellStart"/>
      <w:r w:rsidR="00E05DCC">
        <w:rPr>
          <w:rFonts w:cs="Arial"/>
          <w:b/>
          <w:bCs/>
          <w:lang w:val="en-AU"/>
        </w:rPr>
        <w:t>topmark</w:t>
      </w:r>
      <w:proofErr w:type="spellEnd"/>
      <w:r w:rsidR="00E05DCC">
        <w:rPr>
          <w:rFonts w:cs="Arial"/>
          <w:bCs/>
          <w:lang w:val="en-AU"/>
        </w:rPr>
        <w:t xml:space="preserve"> for the </w:t>
      </w:r>
      <w:r w:rsidR="00086D13">
        <w:rPr>
          <w:rFonts w:cs="Arial"/>
          <w:bCs/>
          <w:lang w:val="en-AU"/>
        </w:rPr>
        <w:t>corresponding aid to navigation structure feature during the automated conversion process</w:t>
      </w:r>
      <w:r>
        <w:rPr>
          <w:rFonts w:cs="Arial"/>
          <w:bCs/>
          <w:lang w:val="en-AU"/>
        </w:rPr>
        <w:t>.</w:t>
      </w:r>
      <w:r w:rsidR="00086D13">
        <w:rPr>
          <w:rFonts w:cs="Arial"/>
          <w:bCs/>
          <w:lang w:val="en-AU"/>
        </w:rPr>
        <w:t xml:space="preserve">  However it must be noted that the </w:t>
      </w:r>
      <w:del w:id="1382" w:author="Teh Stand" w:date="2021-07-23T09:22:00Z">
        <w:r w:rsidR="00086D13" w:rsidDel="009C6E40">
          <w:rPr>
            <w:rFonts w:cs="Arial"/>
            <w:b/>
            <w:bCs/>
            <w:lang w:val="en-AU"/>
          </w:rPr>
          <w:delText>TOPMRK</w:delText>
        </w:r>
        <w:r w:rsidR="00086D13" w:rsidDel="009C6E40">
          <w:rPr>
            <w:rFonts w:cs="Arial"/>
            <w:bCs/>
            <w:lang w:val="en-AU"/>
          </w:rPr>
          <w:delText xml:space="preserve"> </w:delText>
        </w:r>
      </w:del>
      <w:ins w:id="1383" w:author="Teh Stand" w:date="2021-07-23T09:22:00Z">
        <w:r w:rsidR="009C6E40">
          <w:rPr>
            <w:rFonts w:cs="Arial"/>
            <w:b/>
            <w:bCs/>
            <w:lang w:val="en-AU"/>
          </w:rPr>
          <w:t>TOPMAR</w:t>
        </w:r>
        <w:r w:rsidR="009C6E40">
          <w:rPr>
            <w:rFonts w:cs="Arial"/>
            <w:bCs/>
            <w:lang w:val="en-AU"/>
          </w:rPr>
          <w:t xml:space="preserve"> </w:t>
        </w:r>
      </w:ins>
      <w:r w:rsidR="00086D13">
        <w:rPr>
          <w:rFonts w:cs="Arial"/>
          <w:bCs/>
          <w:lang w:val="en-AU"/>
        </w:rPr>
        <w:t>attributes COLPAT, DATEND, DATSTA, HEIGHT, PEREND, PERSTA and STATUS</w:t>
      </w:r>
      <w:r w:rsidR="00D71FAB">
        <w:rPr>
          <w:rFonts w:cs="Arial"/>
          <w:bCs/>
          <w:lang w:val="en-AU"/>
        </w:rPr>
        <w:t xml:space="preserve"> will not be converted.</w:t>
      </w:r>
      <w:r w:rsidR="00161A1E">
        <w:rPr>
          <w:rFonts w:cs="Arial"/>
          <w:bCs/>
          <w:lang w:val="en-AU"/>
        </w:rPr>
        <w:t xml:space="preserve"> Additional </w:t>
      </w:r>
      <w:proofErr w:type="spellStart"/>
      <w:r w:rsidR="00161A1E">
        <w:rPr>
          <w:rFonts w:cs="Arial"/>
          <w:bCs/>
          <w:lang w:val="en-AU"/>
        </w:rPr>
        <w:t>topmark</w:t>
      </w:r>
      <w:proofErr w:type="spellEnd"/>
      <w:r w:rsidR="00161A1E">
        <w:rPr>
          <w:rFonts w:cs="Arial"/>
          <w:bCs/>
          <w:lang w:val="en-AU"/>
        </w:rPr>
        <w:t xml:space="preserve"> shape information populated in the S-57 attribute INFORM will be </w:t>
      </w:r>
      <w:r w:rsidR="00AB5631">
        <w:rPr>
          <w:rFonts w:cs="Arial"/>
          <w:bCs/>
          <w:lang w:val="en-AU"/>
        </w:rPr>
        <w:t xml:space="preserve">converted to the S-101 complex attribute </w:t>
      </w:r>
      <w:r w:rsidR="00AB5631">
        <w:rPr>
          <w:rFonts w:cs="Arial"/>
          <w:b/>
          <w:bCs/>
          <w:lang w:val="en-AU"/>
        </w:rPr>
        <w:t>shape information</w:t>
      </w:r>
      <w:r w:rsidR="00AB5631">
        <w:rPr>
          <w:rFonts w:cs="Arial"/>
          <w:bCs/>
          <w:lang w:val="en-AU"/>
        </w:rPr>
        <w:t>.</w:t>
      </w:r>
      <w:ins w:id="1384" w:author="Teh Stand" w:date="2021-09-14T10:09:00Z">
        <w:r w:rsidR="001341F1">
          <w:rPr>
            <w:rFonts w:cs="Arial"/>
            <w:bCs/>
            <w:lang w:val="en-AU"/>
          </w:rPr>
          <w:t xml:space="preserve">  See also clause 12.6.</w:t>
        </w:r>
      </w:ins>
    </w:p>
    <w:p w14:paraId="1948A6D5" w14:textId="0AE9B799" w:rsidR="00B34752" w:rsidRDefault="00B34752" w:rsidP="00B34752">
      <w:pPr>
        <w:keepNext/>
        <w:keepLines/>
        <w:tabs>
          <w:tab w:val="left" w:pos="0"/>
          <w:tab w:val="left" w:pos="283"/>
          <w:tab w:val="left" w:pos="566"/>
          <w:tab w:val="left" w:pos="850"/>
          <w:tab w:val="left" w:pos="1134"/>
          <w:tab w:val="left" w:pos="1418"/>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S-57 Geo object:</w:t>
      </w:r>
      <w:r w:rsidRPr="00F20AE1">
        <w:rPr>
          <w:lang w:val="en-GB"/>
        </w:rPr>
        <w:tab/>
      </w:r>
      <w:r w:rsidRPr="00F20AE1">
        <w:rPr>
          <w:lang w:val="en-GB"/>
        </w:rPr>
        <w:tab/>
        <w:t>Beacon, special purpose (</w:t>
      </w:r>
      <w:r w:rsidRPr="00F20AE1">
        <w:rPr>
          <w:b/>
          <w:lang w:val="en-GB"/>
        </w:rPr>
        <w:t>BCNSPP</w:t>
      </w:r>
      <w:r w:rsidRPr="00F20AE1">
        <w:rPr>
          <w:lang w:val="en-GB"/>
        </w:rPr>
        <w:t>)</w:t>
      </w:r>
      <w:r w:rsidRPr="00F20AE1">
        <w:rPr>
          <w:lang w:val="en-GB"/>
        </w:rPr>
        <w:tab/>
      </w:r>
      <w:r>
        <w:rPr>
          <w:lang w:val="en-GB"/>
        </w:rPr>
        <w:tab/>
      </w:r>
      <w:r w:rsidRPr="00F20AE1">
        <w:rPr>
          <w:lang w:val="en-GB"/>
        </w:rPr>
        <w:t>(</w:t>
      </w:r>
      <w:r>
        <w:rPr>
          <w:lang w:val="en-GB"/>
        </w:rPr>
        <w:t>P</w:t>
      </w:r>
      <w:r w:rsidRPr="00F20AE1">
        <w:rPr>
          <w:lang w:val="en-GB"/>
        </w:rPr>
        <w:t>)</w:t>
      </w:r>
    </w:p>
    <w:p w14:paraId="3CBC8158" w14:textId="28072986" w:rsidR="00B34752" w:rsidRDefault="00B34752" w:rsidP="00B34752">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w:t>
      </w:r>
      <w:r w:rsidR="00492474">
        <w:rPr>
          <w:u w:val="single"/>
          <w:lang w:val="en-GB"/>
        </w:rPr>
        <w:t>-</w:t>
      </w:r>
      <w:r w:rsidRPr="00F20AE1">
        <w:rPr>
          <w:u w:val="single"/>
          <w:lang w:val="en-GB"/>
        </w:rPr>
        <w:t>101 Geo feature</w:t>
      </w:r>
      <w:r w:rsidRPr="00F20AE1">
        <w:rPr>
          <w:lang w:val="en-GB"/>
        </w:rPr>
        <w:t>:</w:t>
      </w:r>
      <w:r w:rsidRPr="00F20AE1">
        <w:rPr>
          <w:lang w:val="en-GB"/>
        </w:rPr>
        <w:tab/>
      </w:r>
      <w:r>
        <w:rPr>
          <w:b/>
          <w:lang w:val="en-GB"/>
        </w:rPr>
        <w:t>Beacon Special Purpose/General</w:t>
      </w:r>
      <w:r>
        <w:rPr>
          <w:b/>
          <w:lang w:val="en-GB"/>
        </w:rPr>
        <w:tab/>
      </w:r>
      <w:r>
        <w:rPr>
          <w:b/>
          <w:lang w:val="en-GB"/>
        </w:rPr>
        <w:tab/>
      </w:r>
      <w:r w:rsidRPr="00F20AE1">
        <w:rPr>
          <w:lang w:val="en-GB"/>
        </w:rPr>
        <w:t>(</w:t>
      </w:r>
      <w:r>
        <w:rPr>
          <w:lang w:val="en-GB"/>
        </w:rPr>
        <w:t>P)</w:t>
      </w:r>
      <w:r>
        <w:rPr>
          <w:lang w:val="en-GB"/>
        </w:rPr>
        <w:tab/>
      </w:r>
      <w:r>
        <w:rPr>
          <w:lang w:val="en-GB"/>
        </w:rPr>
        <w:tab/>
      </w:r>
      <w:r w:rsidRPr="00F20AE1">
        <w:rPr>
          <w:lang w:val="en-GB"/>
        </w:rPr>
        <w:t xml:space="preserve">(S-101 DCEG Clause </w:t>
      </w:r>
      <w:r>
        <w:rPr>
          <w:lang w:val="en-GB"/>
        </w:rPr>
        <w:t>20.12</w:t>
      </w:r>
      <w:r w:rsidRPr="00F20AE1">
        <w:rPr>
          <w:lang w:val="en-GB"/>
        </w:rPr>
        <w:t>)</w:t>
      </w:r>
    </w:p>
    <w:p w14:paraId="2E216DF0" w14:textId="2660D1B9" w:rsidR="00B34752" w:rsidRDefault="00B34752" w:rsidP="0018173B">
      <w:pPr>
        <w:spacing w:after="120"/>
        <w:jc w:val="both"/>
        <w:rPr>
          <w:lang w:val="en-AU"/>
        </w:rPr>
      </w:pPr>
      <w:r>
        <w:rPr>
          <w:lang w:val="en-AU"/>
        </w:rPr>
        <w:t>All instances of encoding of the S-57 Feature object</w:t>
      </w:r>
      <w:r w:rsidRPr="00560C1D">
        <w:rPr>
          <w:lang w:val="en-AU"/>
        </w:rPr>
        <w:t xml:space="preserve"> </w:t>
      </w:r>
      <w:r w:rsidR="00807CF5" w:rsidRPr="00F20AE1">
        <w:rPr>
          <w:b/>
          <w:lang w:val="en-GB"/>
        </w:rPr>
        <w:t>BCNSPP</w:t>
      </w:r>
      <w:r w:rsidRPr="00560C1D">
        <w:rPr>
          <w:lang w:val="en-AU"/>
        </w:rPr>
        <w:t xml:space="preserve"> </w:t>
      </w:r>
      <w:r>
        <w:rPr>
          <w:lang w:val="en-AU"/>
        </w:rPr>
        <w:t xml:space="preserve">and its binding attributes will be </w:t>
      </w:r>
      <w:r w:rsidR="007061C2">
        <w:rPr>
          <w:lang w:val="en-AU"/>
        </w:rPr>
        <w:t xml:space="preserve">converted </w:t>
      </w:r>
      <w:r>
        <w:rPr>
          <w:lang w:val="en-AU"/>
        </w:rPr>
        <w:t xml:space="preserve">automatically </w:t>
      </w:r>
      <w:r w:rsidR="007061C2">
        <w:rPr>
          <w:lang w:val="en-GB"/>
        </w:rPr>
        <w:t>to an instance of</w:t>
      </w:r>
      <w:r>
        <w:rPr>
          <w:lang w:val="en-AU"/>
        </w:rPr>
        <w:t xml:space="preserve"> the S-101 feature </w:t>
      </w:r>
      <w:r w:rsidR="00807CF5">
        <w:rPr>
          <w:b/>
          <w:lang w:val="en-GB"/>
        </w:rPr>
        <w:t>Beacon Special Purpose/General</w:t>
      </w:r>
      <w:r>
        <w:rPr>
          <w:b/>
          <w:lang w:val="en-AU"/>
        </w:rPr>
        <w:t xml:space="preserve"> </w:t>
      </w:r>
      <w:r>
        <w:rPr>
          <w:lang w:val="en-AU"/>
        </w:rPr>
        <w:t xml:space="preserve">during the automated conversion process.  However, Data Producers are advised that the following enumerate type attributes have restricted allowable enumerate values for </w:t>
      </w:r>
      <w:r w:rsidR="00807CF5">
        <w:rPr>
          <w:b/>
          <w:lang w:val="en-GB"/>
        </w:rPr>
        <w:t>Beacon Special Purpose/General</w:t>
      </w:r>
      <w:r>
        <w:rPr>
          <w:lang w:val="en-AU"/>
        </w:rPr>
        <w:t xml:space="preserve"> in S-101:</w:t>
      </w:r>
    </w:p>
    <w:p w14:paraId="1B3273AD" w14:textId="4E5CDD62" w:rsidR="00807CF5" w:rsidRDefault="00807CF5" w:rsidP="00807CF5">
      <w:pPr>
        <w:spacing w:after="120"/>
        <w:jc w:val="both"/>
        <w:rPr>
          <w:lang w:val="en-GB"/>
        </w:rPr>
      </w:pPr>
      <w:r>
        <w:rPr>
          <w:b/>
          <w:lang w:val="en-GB"/>
        </w:rPr>
        <w:t>category of special purpose mark</w:t>
      </w:r>
      <w:r>
        <w:rPr>
          <w:lang w:val="en-GB"/>
        </w:rPr>
        <w:tab/>
      </w:r>
      <w:r w:rsidRPr="00F20AE1">
        <w:rPr>
          <w:lang w:val="en-GB"/>
        </w:rPr>
        <w:t>(</w:t>
      </w:r>
      <w:r>
        <w:rPr>
          <w:lang w:val="en-GB"/>
        </w:rPr>
        <w:t>CATSPM</w:t>
      </w:r>
      <w:r w:rsidRPr="00F20AE1">
        <w:rPr>
          <w:lang w:val="en-GB"/>
        </w:rPr>
        <w:t>)</w:t>
      </w:r>
    </w:p>
    <w:p w14:paraId="6B15C64B" w14:textId="77777777" w:rsidR="00B34752" w:rsidRDefault="00B34752" w:rsidP="00B34752">
      <w:pPr>
        <w:spacing w:after="120"/>
        <w:jc w:val="both"/>
        <w:rPr>
          <w:lang w:val="en-GB"/>
        </w:rPr>
      </w:pPr>
      <w:r>
        <w:rPr>
          <w:b/>
          <w:lang w:val="en-GB"/>
        </w:rPr>
        <w:t>marks navigational – system of</w:t>
      </w:r>
      <w:r>
        <w:rPr>
          <w:lang w:val="en-GB"/>
        </w:rPr>
        <w:tab/>
      </w:r>
      <w:r w:rsidRPr="00F20AE1">
        <w:rPr>
          <w:lang w:val="en-GB"/>
        </w:rPr>
        <w:t>(</w:t>
      </w:r>
      <w:r>
        <w:rPr>
          <w:lang w:val="en-GB"/>
        </w:rPr>
        <w:t>MARSYS</w:t>
      </w:r>
      <w:r w:rsidRPr="00F20AE1">
        <w:rPr>
          <w:lang w:val="en-GB"/>
        </w:rPr>
        <w:t>)</w:t>
      </w:r>
    </w:p>
    <w:p w14:paraId="3D650B9B" w14:textId="77777777" w:rsidR="00B34752" w:rsidRPr="00F20AE1" w:rsidRDefault="00B34752" w:rsidP="00B34752">
      <w:pPr>
        <w:spacing w:after="120"/>
        <w:jc w:val="both"/>
        <w:rPr>
          <w:lang w:val="en-GB"/>
        </w:rPr>
      </w:pPr>
      <w:r>
        <w:rPr>
          <w:b/>
          <w:lang w:val="en-GB"/>
        </w:rPr>
        <w:t>nature of construction</w:t>
      </w:r>
      <w:r>
        <w:rPr>
          <w:lang w:val="en-GB"/>
        </w:rPr>
        <w:tab/>
      </w:r>
      <w:r>
        <w:rPr>
          <w:lang w:val="en-GB"/>
        </w:rPr>
        <w:tab/>
      </w:r>
      <w:r>
        <w:rPr>
          <w:lang w:val="en-GB"/>
        </w:rPr>
        <w:tab/>
      </w:r>
      <w:r w:rsidRPr="00F20AE1">
        <w:rPr>
          <w:lang w:val="en-GB"/>
        </w:rPr>
        <w:t>(</w:t>
      </w:r>
      <w:r>
        <w:rPr>
          <w:lang w:val="en-GB"/>
        </w:rPr>
        <w:t>NATCON</w:t>
      </w:r>
      <w:r w:rsidRPr="00F20AE1">
        <w:rPr>
          <w:lang w:val="en-GB"/>
        </w:rPr>
        <w:t>)</w:t>
      </w:r>
    </w:p>
    <w:p w14:paraId="70A78152" w14:textId="522C7900" w:rsidR="00B34752" w:rsidRDefault="00B34752" w:rsidP="00B34752">
      <w:pPr>
        <w:spacing w:after="120"/>
        <w:jc w:val="both"/>
        <w:rPr>
          <w:rFonts w:cs="Arial"/>
          <w:bCs/>
          <w:lang w:val="en-AU"/>
        </w:rPr>
      </w:pPr>
      <w:r>
        <w:rPr>
          <w:rFonts w:cs="Arial"/>
          <w:bCs/>
          <w:lang w:val="en-AU"/>
        </w:rPr>
        <w:t xml:space="preserve">See S-101 DCEG clause </w:t>
      </w:r>
      <w:r w:rsidR="005932E8">
        <w:rPr>
          <w:rFonts w:cs="Arial"/>
          <w:bCs/>
          <w:lang w:val="en-AU"/>
        </w:rPr>
        <w:t>20.12</w:t>
      </w:r>
      <w:r>
        <w:rPr>
          <w:rFonts w:cs="Arial"/>
          <w:bCs/>
          <w:lang w:val="en-AU"/>
        </w:rPr>
        <w:t xml:space="preserve"> for the listings of allowable values.  Values populated in S-57 for these attributes other than the allowable values will</w:t>
      </w:r>
      <w:r>
        <w:rPr>
          <w:lang w:val="en-AU"/>
        </w:rPr>
        <w:t xml:space="preserve"> not be converted across to S-101</w:t>
      </w:r>
      <w:r w:rsidRPr="00560C1D">
        <w:rPr>
          <w:rFonts w:cs="Arial"/>
          <w:bCs/>
          <w:lang w:val="en-AU"/>
        </w:rPr>
        <w:t>.</w:t>
      </w:r>
      <w:r>
        <w:rPr>
          <w:rFonts w:cs="Arial"/>
          <w:bCs/>
          <w:lang w:val="en-AU"/>
        </w:rPr>
        <w:t xml:space="preserve">  Data Producers are advised to check any populated values for </w:t>
      </w:r>
      <w:r w:rsidR="00807CF5">
        <w:rPr>
          <w:rFonts w:cs="Arial"/>
          <w:bCs/>
          <w:lang w:val="en-AU"/>
        </w:rPr>
        <w:t>CATSPM, MARSYS</w:t>
      </w:r>
      <w:r>
        <w:rPr>
          <w:rFonts w:cs="Arial"/>
          <w:bCs/>
          <w:lang w:val="en-AU"/>
        </w:rPr>
        <w:t xml:space="preserve"> and </w:t>
      </w:r>
      <w:r w:rsidR="00807CF5">
        <w:rPr>
          <w:rFonts w:cs="Arial"/>
          <w:bCs/>
          <w:lang w:val="en-AU"/>
        </w:rPr>
        <w:t>NATCON</w:t>
      </w:r>
      <w:r>
        <w:rPr>
          <w:rFonts w:cs="Arial"/>
          <w:bCs/>
          <w:lang w:val="en-AU"/>
        </w:rPr>
        <w:t xml:space="preserve"> on </w:t>
      </w:r>
      <w:r w:rsidR="00807CF5" w:rsidRPr="00F20AE1">
        <w:rPr>
          <w:b/>
          <w:lang w:val="en-GB"/>
        </w:rPr>
        <w:t>BCNSPP</w:t>
      </w:r>
      <w:r>
        <w:rPr>
          <w:rFonts w:cs="Arial"/>
          <w:bCs/>
          <w:lang w:val="en-AU"/>
        </w:rPr>
        <w:t xml:space="preserve"> and amend appropriately.</w:t>
      </w:r>
    </w:p>
    <w:p w14:paraId="7E21E64F" w14:textId="77777777" w:rsidR="00D71FAB" w:rsidRDefault="00D71FAB" w:rsidP="00D71FAB">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jc w:val="both"/>
        <w:rPr>
          <w:lang w:val="en-AU"/>
        </w:rPr>
      </w:pPr>
      <w:r>
        <w:rPr>
          <w:lang w:val="en-AU"/>
        </w:rPr>
        <w:t>The following additional requirements for S-57 dataset conversion must be noted:</w:t>
      </w:r>
    </w:p>
    <w:p w14:paraId="758D62F3" w14:textId="05B70B02" w:rsidR="00D71FAB" w:rsidRDefault="00D71FAB" w:rsidP="00C93144">
      <w:pPr>
        <w:pStyle w:val="ListParagraph"/>
        <w:numPr>
          <w:ilvl w:val="0"/>
          <w:numId w:val="20"/>
        </w:numPr>
        <w:tabs>
          <w:tab w:val="left" w:pos="0"/>
          <w:tab w:val="left" w:pos="283"/>
          <w:tab w:val="left" w:pos="566"/>
          <w:tab w:val="left" w:pos="851"/>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284" w:hanging="284"/>
        <w:jc w:val="both"/>
        <w:rPr>
          <w:rFonts w:cs="Arial"/>
          <w:bCs/>
          <w:lang w:val="en-AU"/>
        </w:rPr>
      </w:pPr>
      <w:r>
        <w:rPr>
          <w:rFonts w:cs="Arial"/>
          <w:bCs/>
          <w:lang w:val="en-AU"/>
        </w:rPr>
        <w:t xml:space="preserve">The S-101 complex attribute </w:t>
      </w:r>
      <w:proofErr w:type="spellStart"/>
      <w:r>
        <w:rPr>
          <w:rFonts w:cs="Arial"/>
          <w:b/>
          <w:bCs/>
          <w:lang w:val="en-AU"/>
        </w:rPr>
        <w:t>topmark</w:t>
      </w:r>
      <w:proofErr w:type="spellEnd"/>
      <w:r>
        <w:rPr>
          <w:rFonts w:cs="Arial"/>
          <w:bCs/>
          <w:lang w:val="en-AU"/>
        </w:rPr>
        <w:t xml:space="preserve"> has been introduced in S-101 to encode </w:t>
      </w:r>
      <w:proofErr w:type="spellStart"/>
      <w:r>
        <w:rPr>
          <w:rFonts w:cs="Arial"/>
          <w:bCs/>
          <w:lang w:val="en-AU"/>
        </w:rPr>
        <w:t>topmarks</w:t>
      </w:r>
      <w:proofErr w:type="spellEnd"/>
      <w:r>
        <w:rPr>
          <w:rFonts w:cs="Arial"/>
          <w:bCs/>
          <w:lang w:val="en-AU"/>
        </w:rPr>
        <w:t xml:space="preserve"> on aids to navigation features.  This information is encoded in S-57 using the Object class </w:t>
      </w:r>
      <w:del w:id="1385" w:author="Teh Stand" w:date="2021-07-23T09:23:00Z">
        <w:r w:rsidDel="009C6E40">
          <w:rPr>
            <w:rFonts w:cs="Arial"/>
            <w:b/>
            <w:bCs/>
            <w:lang w:val="en-AU"/>
          </w:rPr>
          <w:delText>TOPMRK</w:delText>
        </w:r>
      </w:del>
      <w:ins w:id="1386" w:author="Teh Stand" w:date="2021-07-23T09:23:00Z">
        <w:r w:rsidR="009C6E40">
          <w:rPr>
            <w:rFonts w:cs="Arial"/>
            <w:b/>
            <w:bCs/>
            <w:lang w:val="en-AU"/>
          </w:rPr>
          <w:t>TOPMAR</w:t>
        </w:r>
      </w:ins>
      <w:r>
        <w:rPr>
          <w:rFonts w:cs="Arial"/>
          <w:bCs/>
          <w:lang w:val="en-AU"/>
        </w:rPr>
        <w:t xml:space="preserve">.  All instances of </w:t>
      </w:r>
      <w:del w:id="1387" w:author="Teh Stand" w:date="2021-07-23T09:23:00Z">
        <w:r w:rsidDel="009C6E40">
          <w:rPr>
            <w:rFonts w:cs="Arial"/>
            <w:b/>
            <w:bCs/>
            <w:lang w:val="en-AU"/>
          </w:rPr>
          <w:delText>TOPMRK</w:delText>
        </w:r>
        <w:r w:rsidDel="009C6E40">
          <w:rPr>
            <w:rFonts w:cs="Arial"/>
            <w:bCs/>
            <w:lang w:val="en-AU"/>
          </w:rPr>
          <w:delText xml:space="preserve"> </w:delText>
        </w:r>
      </w:del>
      <w:ins w:id="1388" w:author="Teh Stand" w:date="2021-07-23T09:23:00Z">
        <w:r w:rsidR="009C6E40">
          <w:rPr>
            <w:rFonts w:cs="Arial"/>
            <w:b/>
            <w:bCs/>
            <w:lang w:val="en-AU"/>
          </w:rPr>
          <w:t>TOPMAR</w:t>
        </w:r>
        <w:r w:rsidR="009C6E40">
          <w:rPr>
            <w:rFonts w:cs="Arial"/>
            <w:bCs/>
            <w:lang w:val="en-AU"/>
          </w:rPr>
          <w:t xml:space="preserve"> </w:t>
        </w:r>
      </w:ins>
      <w:r>
        <w:rPr>
          <w:rFonts w:cs="Arial"/>
          <w:bCs/>
          <w:lang w:val="en-AU"/>
        </w:rPr>
        <w:t xml:space="preserve">associated with </w:t>
      </w:r>
      <w:r w:rsidRPr="00D71FAB">
        <w:rPr>
          <w:rFonts w:cs="Arial"/>
          <w:b/>
          <w:bCs/>
          <w:lang w:val="en-AU"/>
        </w:rPr>
        <w:t>BCNSPP</w:t>
      </w:r>
      <w:r>
        <w:rPr>
          <w:rFonts w:cs="Arial"/>
          <w:bCs/>
          <w:lang w:val="en-AU"/>
        </w:rPr>
        <w:t xml:space="preserve"> </w:t>
      </w:r>
      <w:r w:rsidRPr="00D71FAB">
        <w:rPr>
          <w:rFonts w:cs="Arial"/>
          <w:bCs/>
          <w:lang w:val="en-AU"/>
        </w:rPr>
        <w:t>will</w:t>
      </w:r>
      <w:r>
        <w:rPr>
          <w:rFonts w:cs="Arial"/>
          <w:bCs/>
          <w:lang w:val="en-AU"/>
        </w:rPr>
        <w:t xml:space="preserve"> be converted to </w:t>
      </w:r>
      <w:proofErr w:type="spellStart"/>
      <w:r>
        <w:rPr>
          <w:rFonts w:cs="Arial"/>
          <w:b/>
          <w:bCs/>
          <w:lang w:val="en-AU"/>
        </w:rPr>
        <w:t>topmark</w:t>
      </w:r>
      <w:proofErr w:type="spellEnd"/>
      <w:r>
        <w:rPr>
          <w:rFonts w:cs="Arial"/>
          <w:bCs/>
          <w:lang w:val="en-AU"/>
        </w:rPr>
        <w:t xml:space="preserve"> for the corresponding </w:t>
      </w:r>
      <w:r>
        <w:rPr>
          <w:b/>
          <w:lang w:val="en-GB"/>
        </w:rPr>
        <w:t>Beacon Special Purpose/General</w:t>
      </w:r>
      <w:r>
        <w:rPr>
          <w:rFonts w:cs="Arial"/>
          <w:bCs/>
          <w:lang w:val="en-AU"/>
        </w:rPr>
        <w:t xml:space="preserve"> during the automated conversion process.  However it must be noted that the </w:t>
      </w:r>
      <w:del w:id="1389" w:author="Teh Stand" w:date="2021-07-23T09:24:00Z">
        <w:r w:rsidDel="009C6E40">
          <w:rPr>
            <w:rFonts w:cs="Arial"/>
            <w:b/>
            <w:bCs/>
            <w:lang w:val="en-AU"/>
          </w:rPr>
          <w:delText>TOPMRK</w:delText>
        </w:r>
        <w:r w:rsidDel="009C6E40">
          <w:rPr>
            <w:rFonts w:cs="Arial"/>
            <w:bCs/>
            <w:lang w:val="en-AU"/>
          </w:rPr>
          <w:delText xml:space="preserve"> </w:delText>
        </w:r>
      </w:del>
      <w:ins w:id="1390" w:author="Teh Stand" w:date="2021-07-23T09:24:00Z">
        <w:r w:rsidR="009C6E40">
          <w:rPr>
            <w:rFonts w:cs="Arial"/>
            <w:b/>
            <w:bCs/>
            <w:lang w:val="en-AU"/>
          </w:rPr>
          <w:t>TOPMAR</w:t>
        </w:r>
        <w:r w:rsidR="009C6E40">
          <w:rPr>
            <w:rFonts w:cs="Arial"/>
            <w:bCs/>
            <w:lang w:val="en-AU"/>
          </w:rPr>
          <w:t xml:space="preserve"> </w:t>
        </w:r>
      </w:ins>
      <w:r>
        <w:rPr>
          <w:rFonts w:cs="Arial"/>
          <w:bCs/>
          <w:lang w:val="en-AU"/>
        </w:rPr>
        <w:t>attributes COLPAT, DATEND, DATSTA, HEIGHT, PEREND, PERSTA and STATUS will not be converted.</w:t>
      </w:r>
      <w:r w:rsidR="00AB5631">
        <w:rPr>
          <w:rFonts w:cs="Arial"/>
          <w:bCs/>
          <w:lang w:val="en-AU"/>
        </w:rPr>
        <w:t xml:space="preserve">  Additional </w:t>
      </w:r>
      <w:proofErr w:type="spellStart"/>
      <w:r w:rsidR="00AB5631">
        <w:rPr>
          <w:rFonts w:cs="Arial"/>
          <w:bCs/>
          <w:lang w:val="en-AU"/>
        </w:rPr>
        <w:t>topmark</w:t>
      </w:r>
      <w:proofErr w:type="spellEnd"/>
      <w:r w:rsidR="00AB5631">
        <w:rPr>
          <w:rFonts w:cs="Arial"/>
          <w:bCs/>
          <w:lang w:val="en-AU"/>
        </w:rPr>
        <w:t xml:space="preserve"> shape information populated in the S-57 attribute INFORM will be converted to the S-101 complex attribute </w:t>
      </w:r>
      <w:r w:rsidR="00AB5631">
        <w:rPr>
          <w:rFonts w:cs="Arial"/>
          <w:b/>
          <w:bCs/>
          <w:lang w:val="en-AU"/>
        </w:rPr>
        <w:t>shape information</w:t>
      </w:r>
      <w:r w:rsidR="00AB5631">
        <w:rPr>
          <w:rFonts w:cs="Arial"/>
          <w:bCs/>
          <w:lang w:val="en-AU"/>
        </w:rPr>
        <w:t>.</w:t>
      </w:r>
      <w:ins w:id="1391" w:author="Teh Stand" w:date="2021-09-14T10:09:00Z">
        <w:r w:rsidR="001341F1">
          <w:rPr>
            <w:rFonts w:cs="Arial"/>
            <w:bCs/>
            <w:lang w:val="en-AU"/>
          </w:rPr>
          <w:t xml:space="preserve">  See also clause 12.6.</w:t>
        </w:r>
      </w:ins>
    </w:p>
    <w:p w14:paraId="7D4E0F80" w14:textId="3E6B33AC" w:rsidR="006B2826" w:rsidRPr="00F20AE1" w:rsidRDefault="006B2826" w:rsidP="00C93144">
      <w:pPr>
        <w:pStyle w:val="Heading3"/>
        <w:keepLines/>
        <w:numPr>
          <w:ilvl w:val="2"/>
          <w:numId w:val="13"/>
        </w:numPr>
        <w:tabs>
          <w:tab w:val="clear" w:pos="283"/>
          <w:tab w:val="clear" w:pos="566"/>
          <w:tab w:val="clear" w:pos="720"/>
          <w:tab w:val="clear" w:pos="850"/>
          <w:tab w:val="clear" w:pos="915"/>
          <w:tab w:val="clear" w:pos="2911"/>
          <w:tab w:val="left" w:pos="851"/>
        </w:tabs>
        <w:spacing w:before="240" w:after="120"/>
        <w:ind w:left="851" w:hanging="851"/>
        <w:rPr>
          <w:bCs/>
          <w:lang w:val="en-GB"/>
        </w:rPr>
      </w:pPr>
      <w:bookmarkStart w:id="1392" w:name="_Toc422735906"/>
      <w:bookmarkStart w:id="1393" w:name="_Toc460900654"/>
      <w:bookmarkStart w:id="1394" w:name="_Toc68293376"/>
      <w:r w:rsidRPr="00F20AE1">
        <w:rPr>
          <w:bCs/>
          <w:lang w:val="en-GB"/>
        </w:rPr>
        <w:t>Lighthouses</w:t>
      </w:r>
      <w:bookmarkEnd w:id="1392"/>
      <w:bookmarkEnd w:id="1393"/>
      <w:bookmarkEnd w:id="1394"/>
    </w:p>
    <w:p w14:paraId="0D0601F4" w14:textId="30A5FA88" w:rsidR="00F22CF2" w:rsidRDefault="00F22CF2" w:rsidP="00F22CF2">
      <w:pPr>
        <w:spacing w:after="120"/>
        <w:jc w:val="both"/>
        <w:rPr>
          <w:rFonts w:cs="Arial"/>
          <w:bCs/>
          <w:lang w:val="en-AU"/>
        </w:rPr>
      </w:pPr>
      <w:r>
        <w:rPr>
          <w:rFonts w:cs="Arial"/>
          <w:bCs/>
          <w:lang w:val="en-AU"/>
        </w:rPr>
        <w:t>The guidance for the encoding of lighthouses remains unchanged in S-101</w:t>
      </w:r>
      <w:r w:rsidRPr="00560C1D">
        <w:rPr>
          <w:rFonts w:cs="Arial"/>
          <w:bCs/>
          <w:lang w:val="en-AU"/>
        </w:rPr>
        <w:t>.</w:t>
      </w:r>
      <w:r>
        <w:rPr>
          <w:rFonts w:cs="Arial"/>
          <w:bCs/>
          <w:lang w:val="en-AU"/>
        </w:rPr>
        <w:t xml:space="preserve">  See S-101 DCEG clause 19.1.6.</w:t>
      </w:r>
    </w:p>
    <w:p w14:paraId="220C7461" w14:textId="77777777" w:rsidR="006B2826" w:rsidRPr="005932E8" w:rsidRDefault="006B2826" w:rsidP="00C93144">
      <w:pPr>
        <w:pStyle w:val="Heading3"/>
        <w:keepLines/>
        <w:numPr>
          <w:ilvl w:val="2"/>
          <w:numId w:val="13"/>
        </w:numPr>
        <w:tabs>
          <w:tab w:val="clear" w:pos="283"/>
          <w:tab w:val="clear" w:pos="566"/>
          <w:tab w:val="clear" w:pos="720"/>
          <w:tab w:val="clear" w:pos="850"/>
          <w:tab w:val="clear" w:pos="915"/>
          <w:tab w:val="clear" w:pos="2911"/>
          <w:tab w:val="left" w:pos="851"/>
        </w:tabs>
        <w:spacing w:before="240" w:after="120"/>
        <w:ind w:left="851" w:hanging="851"/>
        <w:rPr>
          <w:bCs/>
          <w:lang w:val="en-GB"/>
        </w:rPr>
      </w:pPr>
      <w:bookmarkStart w:id="1395" w:name="_Toc422735908"/>
      <w:bookmarkStart w:id="1396" w:name="_Toc460900655"/>
      <w:bookmarkStart w:id="1397" w:name="_Toc68293377"/>
      <w:r w:rsidRPr="005932E8">
        <w:rPr>
          <w:bCs/>
          <w:lang w:val="en-GB"/>
        </w:rPr>
        <w:t>Daymarks</w:t>
      </w:r>
      <w:bookmarkEnd w:id="1395"/>
      <w:bookmarkEnd w:id="1396"/>
      <w:bookmarkEnd w:id="1397"/>
    </w:p>
    <w:p w14:paraId="7CB2FBEA" w14:textId="5A5D0333" w:rsidR="005932E8" w:rsidRDefault="005932E8" w:rsidP="005932E8">
      <w:pPr>
        <w:keepNext/>
        <w:keepLines/>
        <w:tabs>
          <w:tab w:val="left" w:pos="0"/>
          <w:tab w:val="left" w:pos="283"/>
          <w:tab w:val="left" w:pos="566"/>
          <w:tab w:val="left" w:pos="850"/>
          <w:tab w:val="left" w:pos="1134"/>
          <w:tab w:val="left" w:pos="1418"/>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S-57 Geo object:</w:t>
      </w:r>
      <w:r w:rsidRPr="00F20AE1">
        <w:rPr>
          <w:lang w:val="en-GB"/>
        </w:rPr>
        <w:tab/>
      </w:r>
      <w:r w:rsidRPr="00F20AE1">
        <w:rPr>
          <w:lang w:val="en-GB"/>
        </w:rPr>
        <w:tab/>
        <w:t>Daymark (</w:t>
      </w:r>
      <w:r w:rsidRPr="00F20AE1">
        <w:rPr>
          <w:b/>
          <w:lang w:val="en-GB"/>
        </w:rPr>
        <w:t>DAYMAR</w:t>
      </w:r>
      <w:r w:rsidRPr="00F20AE1">
        <w:rPr>
          <w:lang w:val="en-GB"/>
        </w:rPr>
        <w:t>)</w:t>
      </w:r>
      <w:r w:rsidRPr="00F20AE1">
        <w:rPr>
          <w:lang w:val="en-GB"/>
        </w:rPr>
        <w:tab/>
      </w:r>
      <w:r>
        <w:rPr>
          <w:lang w:val="en-GB"/>
        </w:rPr>
        <w:tab/>
      </w:r>
      <w:r w:rsidRPr="00F20AE1">
        <w:rPr>
          <w:lang w:val="en-GB"/>
        </w:rPr>
        <w:t>(</w:t>
      </w:r>
      <w:r>
        <w:rPr>
          <w:lang w:val="en-GB"/>
        </w:rPr>
        <w:t>P</w:t>
      </w:r>
      <w:r w:rsidRPr="00F20AE1">
        <w:rPr>
          <w:lang w:val="en-GB"/>
        </w:rPr>
        <w:t>)</w:t>
      </w:r>
    </w:p>
    <w:p w14:paraId="79773B56" w14:textId="6B5A7C5F" w:rsidR="005932E8" w:rsidRDefault="005932E8" w:rsidP="005932E8">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w:t>
      </w:r>
      <w:r w:rsidR="00492474">
        <w:rPr>
          <w:u w:val="single"/>
          <w:lang w:val="en-GB"/>
        </w:rPr>
        <w:t>-</w:t>
      </w:r>
      <w:r w:rsidRPr="00F20AE1">
        <w:rPr>
          <w:u w:val="single"/>
          <w:lang w:val="en-GB"/>
        </w:rPr>
        <w:t>101 Geo feature</w:t>
      </w:r>
      <w:r w:rsidRPr="00F20AE1">
        <w:rPr>
          <w:lang w:val="en-GB"/>
        </w:rPr>
        <w:t>:</w:t>
      </w:r>
      <w:r w:rsidRPr="00F20AE1">
        <w:rPr>
          <w:lang w:val="en-GB"/>
        </w:rPr>
        <w:tab/>
      </w:r>
      <w:r>
        <w:rPr>
          <w:b/>
          <w:lang w:val="en-GB"/>
        </w:rPr>
        <w:t>Daymark</w:t>
      </w:r>
      <w:r>
        <w:rPr>
          <w:b/>
          <w:lang w:val="en-GB"/>
        </w:rPr>
        <w:tab/>
      </w:r>
      <w:r>
        <w:rPr>
          <w:b/>
          <w:lang w:val="en-GB"/>
        </w:rPr>
        <w:tab/>
      </w:r>
      <w:r>
        <w:rPr>
          <w:b/>
          <w:lang w:val="en-GB"/>
        </w:rPr>
        <w:tab/>
      </w:r>
      <w:r>
        <w:rPr>
          <w:b/>
          <w:lang w:val="en-GB"/>
        </w:rPr>
        <w:tab/>
      </w:r>
      <w:r>
        <w:rPr>
          <w:b/>
          <w:lang w:val="en-GB"/>
        </w:rPr>
        <w:tab/>
      </w:r>
      <w:r>
        <w:rPr>
          <w:b/>
          <w:lang w:val="en-GB"/>
        </w:rPr>
        <w:tab/>
      </w:r>
      <w:r w:rsidRPr="00F20AE1">
        <w:rPr>
          <w:lang w:val="en-GB"/>
        </w:rPr>
        <w:t>(</w:t>
      </w:r>
      <w:r>
        <w:rPr>
          <w:lang w:val="en-GB"/>
        </w:rPr>
        <w:t>P)</w:t>
      </w:r>
      <w:r>
        <w:rPr>
          <w:lang w:val="en-GB"/>
        </w:rPr>
        <w:tab/>
      </w:r>
      <w:r>
        <w:rPr>
          <w:lang w:val="en-GB"/>
        </w:rPr>
        <w:tab/>
      </w:r>
      <w:r w:rsidR="00161A1E">
        <w:rPr>
          <w:lang w:val="en-GB"/>
        </w:rPr>
        <w:tab/>
      </w:r>
      <w:r w:rsidR="00161A1E">
        <w:rPr>
          <w:lang w:val="en-GB"/>
        </w:rPr>
        <w:tab/>
      </w:r>
      <w:r w:rsidR="00161A1E">
        <w:rPr>
          <w:lang w:val="en-GB"/>
        </w:rPr>
        <w:tab/>
      </w:r>
      <w:r w:rsidR="00161A1E">
        <w:rPr>
          <w:lang w:val="en-GB"/>
        </w:rPr>
        <w:tab/>
      </w:r>
      <w:r w:rsidR="00161A1E">
        <w:rPr>
          <w:lang w:val="en-GB"/>
        </w:rPr>
        <w:tab/>
      </w:r>
      <w:r w:rsidRPr="00F20AE1">
        <w:rPr>
          <w:lang w:val="en-GB"/>
        </w:rPr>
        <w:t xml:space="preserve">(S-101 DCEG Clause </w:t>
      </w:r>
      <w:r>
        <w:rPr>
          <w:lang w:val="en-GB"/>
        </w:rPr>
        <w:t>20.1</w:t>
      </w:r>
      <w:r w:rsidR="00161A1E">
        <w:rPr>
          <w:lang w:val="en-GB"/>
        </w:rPr>
        <w:t>3</w:t>
      </w:r>
      <w:r w:rsidRPr="00F20AE1">
        <w:rPr>
          <w:lang w:val="en-GB"/>
        </w:rPr>
        <w:t>)</w:t>
      </w:r>
    </w:p>
    <w:p w14:paraId="138EED67" w14:textId="19E5ADBB" w:rsidR="000F1E4C" w:rsidRDefault="000F1E4C" w:rsidP="0018173B">
      <w:pPr>
        <w:spacing w:after="120"/>
        <w:jc w:val="both"/>
        <w:rPr>
          <w:lang w:val="en-AU"/>
        </w:rPr>
      </w:pPr>
      <w:r>
        <w:rPr>
          <w:lang w:val="en-AU"/>
        </w:rPr>
        <w:t>All instances of encoding of the S-57 Feature object</w:t>
      </w:r>
      <w:r w:rsidRPr="00560C1D">
        <w:rPr>
          <w:lang w:val="en-AU"/>
        </w:rPr>
        <w:t xml:space="preserve"> </w:t>
      </w:r>
      <w:r w:rsidRPr="00F20AE1">
        <w:rPr>
          <w:b/>
          <w:lang w:val="en-GB"/>
        </w:rPr>
        <w:t>DAYMAR</w:t>
      </w:r>
      <w:r w:rsidRPr="00560C1D">
        <w:rPr>
          <w:lang w:val="en-AU"/>
        </w:rPr>
        <w:t xml:space="preserve"> </w:t>
      </w:r>
      <w:r>
        <w:rPr>
          <w:lang w:val="en-AU"/>
        </w:rPr>
        <w:t xml:space="preserve">and its binding attributes will be </w:t>
      </w:r>
      <w:r w:rsidR="007061C2">
        <w:rPr>
          <w:lang w:val="en-AU"/>
        </w:rPr>
        <w:t xml:space="preserve">converted </w:t>
      </w:r>
      <w:r>
        <w:rPr>
          <w:lang w:val="en-AU"/>
        </w:rPr>
        <w:t xml:space="preserve">automatically </w:t>
      </w:r>
      <w:r w:rsidR="007061C2">
        <w:rPr>
          <w:lang w:val="en-GB"/>
        </w:rPr>
        <w:t>to an instance of</w:t>
      </w:r>
      <w:r>
        <w:rPr>
          <w:lang w:val="en-AU"/>
        </w:rPr>
        <w:t xml:space="preserve"> the S-101 feature </w:t>
      </w:r>
      <w:r>
        <w:rPr>
          <w:b/>
          <w:lang w:val="en-GB"/>
        </w:rPr>
        <w:t>Daymark</w:t>
      </w:r>
      <w:r w:rsidR="0018173B">
        <w:rPr>
          <w:b/>
          <w:lang w:val="en-GB"/>
        </w:rPr>
        <w:t xml:space="preserve"> </w:t>
      </w:r>
      <w:r w:rsidR="0018173B">
        <w:rPr>
          <w:lang w:val="en-AU"/>
        </w:rPr>
        <w:t xml:space="preserve">during </w:t>
      </w:r>
      <w:r>
        <w:rPr>
          <w:lang w:val="en-AU"/>
        </w:rPr>
        <w:t xml:space="preserve">the automated conversion </w:t>
      </w:r>
      <w:r>
        <w:rPr>
          <w:lang w:val="en-AU"/>
        </w:rPr>
        <w:lastRenderedPageBreak/>
        <w:t xml:space="preserve">process.  However, Data Producers are advised that the following enumerate type attributes have restricted allowable enumerate values for </w:t>
      </w:r>
      <w:r>
        <w:rPr>
          <w:b/>
          <w:lang w:val="en-GB"/>
        </w:rPr>
        <w:t>Daymark</w:t>
      </w:r>
      <w:r w:rsidR="0018173B">
        <w:rPr>
          <w:b/>
          <w:lang w:val="en-GB"/>
        </w:rPr>
        <w:t xml:space="preserve"> </w:t>
      </w:r>
      <w:r>
        <w:rPr>
          <w:lang w:val="en-AU"/>
        </w:rPr>
        <w:t>in S-101:</w:t>
      </w:r>
    </w:p>
    <w:p w14:paraId="6D3631ED" w14:textId="77777777" w:rsidR="000F1E4C" w:rsidRDefault="000F1E4C" w:rsidP="000F1E4C">
      <w:pPr>
        <w:spacing w:after="120"/>
        <w:jc w:val="both"/>
        <w:rPr>
          <w:lang w:val="en-GB"/>
        </w:rPr>
      </w:pPr>
      <w:r>
        <w:rPr>
          <w:b/>
          <w:lang w:val="en-GB"/>
        </w:rPr>
        <w:t>category of special purpose mark</w:t>
      </w:r>
      <w:r>
        <w:rPr>
          <w:lang w:val="en-GB"/>
        </w:rPr>
        <w:tab/>
      </w:r>
      <w:r w:rsidRPr="00F20AE1">
        <w:rPr>
          <w:lang w:val="en-GB"/>
        </w:rPr>
        <w:t>(</w:t>
      </w:r>
      <w:r>
        <w:rPr>
          <w:lang w:val="en-GB"/>
        </w:rPr>
        <w:t>CATSPM</w:t>
      </w:r>
      <w:r w:rsidRPr="00F20AE1">
        <w:rPr>
          <w:lang w:val="en-GB"/>
        </w:rPr>
        <w:t>)</w:t>
      </w:r>
    </w:p>
    <w:p w14:paraId="7DE7A14A" w14:textId="77777777" w:rsidR="000F1E4C" w:rsidRPr="00F20AE1" w:rsidRDefault="000F1E4C" w:rsidP="000F1E4C">
      <w:pPr>
        <w:spacing w:after="120"/>
        <w:jc w:val="both"/>
        <w:rPr>
          <w:lang w:val="en-GB"/>
        </w:rPr>
      </w:pPr>
      <w:r>
        <w:rPr>
          <w:b/>
          <w:lang w:val="en-GB"/>
        </w:rPr>
        <w:t>nature of construction</w:t>
      </w:r>
      <w:r>
        <w:rPr>
          <w:lang w:val="en-GB"/>
        </w:rPr>
        <w:tab/>
      </w:r>
      <w:r>
        <w:rPr>
          <w:lang w:val="en-GB"/>
        </w:rPr>
        <w:tab/>
      </w:r>
      <w:r>
        <w:rPr>
          <w:lang w:val="en-GB"/>
        </w:rPr>
        <w:tab/>
      </w:r>
      <w:r w:rsidRPr="00F20AE1">
        <w:rPr>
          <w:lang w:val="en-GB"/>
        </w:rPr>
        <w:t>(</w:t>
      </w:r>
      <w:r>
        <w:rPr>
          <w:lang w:val="en-GB"/>
        </w:rPr>
        <w:t>NATCON</w:t>
      </w:r>
      <w:r w:rsidRPr="00F20AE1">
        <w:rPr>
          <w:lang w:val="en-GB"/>
        </w:rPr>
        <w:t>)</w:t>
      </w:r>
    </w:p>
    <w:p w14:paraId="3A2383FA" w14:textId="5E5F0E81" w:rsidR="000F1E4C" w:rsidRDefault="000F1E4C" w:rsidP="000F1E4C">
      <w:pPr>
        <w:spacing w:after="120"/>
        <w:jc w:val="both"/>
        <w:rPr>
          <w:ins w:id="1398" w:author="Teh Stand" w:date="2021-09-14T09:02:00Z"/>
          <w:rFonts w:cs="Arial"/>
          <w:bCs/>
          <w:lang w:val="en-AU"/>
        </w:rPr>
      </w:pPr>
      <w:r>
        <w:rPr>
          <w:rFonts w:cs="Arial"/>
          <w:bCs/>
          <w:lang w:val="en-AU"/>
        </w:rPr>
        <w:t>See S-101 DCEG clause 20.1</w:t>
      </w:r>
      <w:r w:rsidR="00A24364">
        <w:rPr>
          <w:rFonts w:cs="Arial"/>
          <w:bCs/>
          <w:lang w:val="en-AU"/>
        </w:rPr>
        <w:t>3</w:t>
      </w:r>
      <w:r>
        <w:rPr>
          <w:rFonts w:cs="Arial"/>
          <w:bCs/>
          <w:lang w:val="en-AU"/>
        </w:rPr>
        <w:t xml:space="preserve"> for the listings of allowable values.  Values populated in S-57 for these attributes other than the allowable values will</w:t>
      </w:r>
      <w:r>
        <w:rPr>
          <w:lang w:val="en-AU"/>
        </w:rPr>
        <w:t xml:space="preserve"> not be converted across to S-101</w:t>
      </w:r>
      <w:r w:rsidRPr="00560C1D">
        <w:rPr>
          <w:rFonts w:cs="Arial"/>
          <w:bCs/>
          <w:lang w:val="en-AU"/>
        </w:rPr>
        <w:t>.</w:t>
      </w:r>
      <w:r>
        <w:rPr>
          <w:rFonts w:cs="Arial"/>
          <w:bCs/>
          <w:lang w:val="en-AU"/>
        </w:rPr>
        <w:t xml:space="preserve">  Data Producers are advised to check any populated values for CATSPM and NATCON on </w:t>
      </w:r>
      <w:r w:rsidRPr="00F20AE1">
        <w:rPr>
          <w:b/>
          <w:lang w:val="en-GB"/>
        </w:rPr>
        <w:t>DAYMAR</w:t>
      </w:r>
      <w:r>
        <w:rPr>
          <w:rFonts w:cs="Arial"/>
          <w:bCs/>
          <w:lang w:val="en-AU"/>
        </w:rPr>
        <w:t xml:space="preserve"> and amend appropriately.</w:t>
      </w:r>
    </w:p>
    <w:p w14:paraId="550BDEF5" w14:textId="77777777" w:rsidR="0000470C" w:rsidRDefault="0000470C" w:rsidP="0000470C">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jc w:val="both"/>
        <w:rPr>
          <w:ins w:id="1399" w:author="Teh Stand" w:date="2021-09-14T09:02:00Z"/>
          <w:lang w:val="en-AU"/>
        </w:rPr>
      </w:pPr>
      <w:commentRangeStart w:id="1400"/>
      <w:ins w:id="1401" w:author="Teh Stand" w:date="2021-09-14T09:02:00Z">
        <w:r>
          <w:rPr>
            <w:lang w:val="en-AU"/>
          </w:rPr>
          <w:t>The following additional requirements for S-57 dataset conversion must be noted:</w:t>
        </w:r>
      </w:ins>
    </w:p>
    <w:p w14:paraId="0BC9BAB1" w14:textId="4202A872" w:rsidR="0000470C" w:rsidRPr="00E551D4" w:rsidRDefault="0000470C" w:rsidP="00AF1809">
      <w:pPr>
        <w:pStyle w:val="ListParagraph"/>
        <w:numPr>
          <w:ilvl w:val="0"/>
          <w:numId w:val="20"/>
        </w:numPr>
        <w:tabs>
          <w:tab w:val="left" w:pos="0"/>
          <w:tab w:val="left" w:pos="283"/>
          <w:tab w:val="left" w:pos="566"/>
          <w:tab w:val="left" w:pos="851"/>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284" w:hanging="284"/>
        <w:jc w:val="both"/>
        <w:rPr>
          <w:rFonts w:cs="Arial"/>
          <w:bCs/>
          <w:lang w:val="en-AU"/>
        </w:rPr>
      </w:pPr>
      <w:ins w:id="1402" w:author="Teh Stand" w:date="2021-09-14T09:02:00Z">
        <w:r>
          <w:rPr>
            <w:rFonts w:cs="Arial"/>
            <w:bCs/>
            <w:lang w:val="en-AU"/>
          </w:rPr>
          <w:t xml:space="preserve">Additional </w:t>
        </w:r>
      </w:ins>
      <w:ins w:id="1403" w:author="Teh Stand" w:date="2021-09-14T09:05:00Z">
        <w:r w:rsidR="00BA5250">
          <w:rPr>
            <w:rFonts w:cs="Arial"/>
            <w:bCs/>
            <w:lang w:val="en-AU"/>
          </w:rPr>
          <w:t>daymark</w:t>
        </w:r>
      </w:ins>
      <w:ins w:id="1404" w:author="Teh Stand" w:date="2021-09-14T09:02:00Z">
        <w:r>
          <w:rPr>
            <w:rFonts w:cs="Arial"/>
            <w:bCs/>
            <w:lang w:val="en-AU"/>
          </w:rPr>
          <w:t xml:space="preserve"> shape information populated in the S-57 attribute INFORM will be converted to the S-101 complex attribute </w:t>
        </w:r>
        <w:r>
          <w:rPr>
            <w:rFonts w:cs="Arial"/>
            <w:b/>
            <w:bCs/>
            <w:lang w:val="en-AU"/>
          </w:rPr>
          <w:t>shape information</w:t>
        </w:r>
        <w:r>
          <w:rPr>
            <w:rFonts w:cs="Arial"/>
            <w:bCs/>
            <w:lang w:val="en-AU"/>
          </w:rPr>
          <w:t>.</w:t>
        </w:r>
      </w:ins>
      <w:ins w:id="1405" w:author="Teh Stand" w:date="2021-09-14T09:06:00Z">
        <w:r w:rsidR="00BA5250">
          <w:rPr>
            <w:rFonts w:cs="Arial"/>
            <w:bCs/>
            <w:lang w:val="en-AU"/>
          </w:rPr>
          <w:t xml:space="preserve">  However, noting that INFORM may contain other information relevant to the daymark that is not related to the shape, </w:t>
        </w:r>
      </w:ins>
      <w:ins w:id="1406" w:author="Teh Stand" w:date="2021-09-14T09:09:00Z">
        <w:r w:rsidR="00A41F51">
          <w:rPr>
            <w:rFonts w:cs="Arial"/>
            <w:bCs/>
            <w:lang w:val="en-AU"/>
          </w:rPr>
          <w:t xml:space="preserve">the contents of INFORM will also be converted to the complex attribute </w:t>
        </w:r>
      </w:ins>
      <w:ins w:id="1407" w:author="Teh Stand" w:date="2021-09-14T09:10:00Z">
        <w:r w:rsidR="00A41F51">
          <w:rPr>
            <w:rFonts w:cs="Arial"/>
            <w:b/>
            <w:bCs/>
            <w:lang w:val="en-AU"/>
          </w:rPr>
          <w:t>information</w:t>
        </w:r>
        <w:r w:rsidR="00A41F51">
          <w:rPr>
            <w:rFonts w:cs="Arial"/>
            <w:bCs/>
            <w:lang w:val="en-AU"/>
          </w:rPr>
          <w:t xml:space="preserve"> in addition to </w:t>
        </w:r>
        <w:r w:rsidR="00A41F51">
          <w:rPr>
            <w:rFonts w:cs="Arial"/>
            <w:b/>
            <w:bCs/>
            <w:lang w:val="en-AU"/>
          </w:rPr>
          <w:t>shape information</w:t>
        </w:r>
        <w:r w:rsidR="00A41F51">
          <w:rPr>
            <w:rFonts w:cs="Arial"/>
            <w:bCs/>
            <w:lang w:val="en-AU"/>
          </w:rPr>
          <w:t>.  D</w:t>
        </w:r>
      </w:ins>
      <w:ins w:id="1408" w:author="Teh Stand" w:date="2021-09-14T09:11:00Z">
        <w:r w:rsidR="00A41F51">
          <w:rPr>
            <w:rFonts w:cs="Arial"/>
            <w:bCs/>
            <w:lang w:val="en-AU"/>
          </w:rPr>
          <w:t xml:space="preserve">ata Producers </w:t>
        </w:r>
      </w:ins>
      <w:ins w:id="1409" w:author="Teh Stand" w:date="2021-09-14T09:13:00Z">
        <w:r w:rsidR="00A41F51">
          <w:rPr>
            <w:rFonts w:cs="Arial"/>
            <w:bCs/>
            <w:lang w:val="en-AU"/>
          </w:rPr>
          <w:t xml:space="preserve">are advised to check all instances of the population of </w:t>
        </w:r>
        <w:r w:rsidR="00A41F51">
          <w:rPr>
            <w:rFonts w:cs="Arial"/>
            <w:b/>
            <w:bCs/>
            <w:lang w:val="en-AU"/>
          </w:rPr>
          <w:t>shape information</w:t>
        </w:r>
        <w:r w:rsidR="00A41F51">
          <w:rPr>
            <w:rFonts w:cs="Arial"/>
            <w:bCs/>
            <w:lang w:val="en-AU"/>
          </w:rPr>
          <w:t xml:space="preserve"> and </w:t>
        </w:r>
        <w:r w:rsidR="00A41F51">
          <w:rPr>
            <w:rFonts w:cs="Arial"/>
            <w:b/>
            <w:bCs/>
            <w:lang w:val="en-AU"/>
          </w:rPr>
          <w:t>information</w:t>
        </w:r>
        <w:r w:rsidR="00A41F51">
          <w:rPr>
            <w:rFonts w:cs="Arial"/>
            <w:bCs/>
            <w:lang w:val="en-AU"/>
          </w:rPr>
          <w:t xml:space="preserve"> on </w:t>
        </w:r>
      </w:ins>
      <w:ins w:id="1410" w:author="Teh Stand" w:date="2021-09-14T09:15:00Z">
        <w:r w:rsidR="00A4003D" w:rsidRPr="00AF1809">
          <w:rPr>
            <w:rFonts w:cs="Arial"/>
            <w:b/>
            <w:bCs/>
            <w:lang w:val="en-AU"/>
          </w:rPr>
          <w:t>D</w:t>
        </w:r>
      </w:ins>
      <w:ins w:id="1411" w:author="Teh Stand" w:date="2021-09-14T09:13:00Z">
        <w:r w:rsidR="00A41F51" w:rsidRPr="00AF1809">
          <w:rPr>
            <w:rFonts w:cs="Arial"/>
            <w:b/>
            <w:bCs/>
            <w:lang w:val="en-AU"/>
          </w:rPr>
          <w:t>aymark</w:t>
        </w:r>
        <w:r w:rsidR="00A41F51">
          <w:rPr>
            <w:rFonts w:cs="Arial"/>
            <w:bCs/>
            <w:lang w:val="en-AU"/>
          </w:rPr>
          <w:t xml:space="preserve"> </w:t>
        </w:r>
      </w:ins>
      <w:ins w:id="1412" w:author="Teh Stand" w:date="2021-09-14T09:20:00Z">
        <w:r w:rsidR="009E398A">
          <w:rPr>
            <w:rFonts w:cs="Arial"/>
            <w:bCs/>
            <w:lang w:val="en-AU"/>
          </w:rPr>
          <w:t xml:space="preserve">during the automated conversion process </w:t>
        </w:r>
      </w:ins>
      <w:ins w:id="1413" w:author="Teh Stand" w:date="2021-09-14T09:14:00Z">
        <w:r w:rsidR="00A41F51">
          <w:rPr>
            <w:rFonts w:cs="Arial"/>
            <w:bCs/>
            <w:lang w:val="en-AU"/>
          </w:rPr>
          <w:t>and</w:t>
        </w:r>
      </w:ins>
      <w:ins w:id="1414" w:author="Teh Stand" w:date="2021-09-14T09:15:00Z">
        <w:r w:rsidR="00A4003D">
          <w:rPr>
            <w:rFonts w:cs="Arial"/>
            <w:bCs/>
            <w:lang w:val="en-AU"/>
          </w:rPr>
          <w:t xml:space="preserve"> amend as appropriate.</w:t>
        </w:r>
      </w:ins>
      <w:commentRangeEnd w:id="1400"/>
      <w:ins w:id="1415" w:author="Teh Stand" w:date="2021-09-14T09:56:00Z">
        <w:r w:rsidR="00003237">
          <w:rPr>
            <w:rStyle w:val="CommentReference"/>
            <w:rFonts w:ascii="Garamond" w:hAnsi="Garamond"/>
            <w:lang w:eastAsia="en-US"/>
          </w:rPr>
          <w:commentReference w:id="1400"/>
        </w:r>
      </w:ins>
    </w:p>
    <w:p w14:paraId="1B2ADB3B" w14:textId="58A3C227" w:rsidR="006B2826" w:rsidRPr="00F20AE1" w:rsidRDefault="006B2826" w:rsidP="00C93144">
      <w:pPr>
        <w:pStyle w:val="Heading2"/>
        <w:numPr>
          <w:ilvl w:val="1"/>
          <w:numId w:val="13"/>
        </w:numPr>
        <w:tabs>
          <w:tab w:val="clear" w:pos="283"/>
          <w:tab w:val="clear" w:pos="576"/>
          <w:tab w:val="clear" w:pos="720"/>
          <w:tab w:val="clear" w:pos="850"/>
          <w:tab w:val="clear" w:pos="915"/>
          <w:tab w:val="clear" w:pos="2911"/>
          <w:tab w:val="left" w:pos="851"/>
        </w:tabs>
        <w:spacing w:before="240" w:after="120"/>
        <w:ind w:left="851" w:hanging="851"/>
        <w:rPr>
          <w:bCs/>
          <w:sz w:val="20"/>
          <w:lang w:val="en-GB"/>
        </w:rPr>
      </w:pPr>
      <w:bookmarkStart w:id="1416" w:name="_Toc422735910"/>
      <w:bookmarkStart w:id="1417" w:name="_Toc460900656"/>
      <w:bookmarkStart w:id="1418" w:name="_Toc68293378"/>
      <w:r w:rsidRPr="00F20AE1">
        <w:rPr>
          <w:bCs/>
          <w:lang w:val="en-GB"/>
        </w:rPr>
        <w:t>Floating structures</w:t>
      </w:r>
      <w:bookmarkEnd w:id="1416"/>
      <w:bookmarkEnd w:id="1417"/>
      <w:bookmarkEnd w:id="1418"/>
    </w:p>
    <w:p w14:paraId="56291CC1" w14:textId="77777777" w:rsidR="006B2826" w:rsidRPr="00F20AE1" w:rsidRDefault="006B2826" w:rsidP="00C93144">
      <w:pPr>
        <w:pStyle w:val="Heading3"/>
        <w:keepLines/>
        <w:numPr>
          <w:ilvl w:val="2"/>
          <w:numId w:val="13"/>
        </w:numPr>
        <w:tabs>
          <w:tab w:val="clear" w:pos="283"/>
          <w:tab w:val="clear" w:pos="566"/>
          <w:tab w:val="clear" w:pos="720"/>
          <w:tab w:val="clear" w:pos="850"/>
          <w:tab w:val="clear" w:pos="915"/>
          <w:tab w:val="clear" w:pos="2911"/>
          <w:tab w:val="left" w:pos="851"/>
        </w:tabs>
        <w:spacing w:before="240" w:after="120"/>
        <w:ind w:left="851" w:hanging="851"/>
        <w:rPr>
          <w:bCs/>
          <w:lang w:val="en-GB"/>
        </w:rPr>
      </w:pPr>
      <w:bookmarkStart w:id="1419" w:name="_Toc422735912"/>
      <w:bookmarkStart w:id="1420" w:name="_Toc460900657"/>
      <w:bookmarkStart w:id="1421" w:name="_Toc68293379"/>
      <w:r w:rsidRPr="00F20AE1">
        <w:rPr>
          <w:bCs/>
          <w:lang w:val="en-GB"/>
        </w:rPr>
        <w:t>Buoys</w:t>
      </w:r>
      <w:bookmarkEnd w:id="1419"/>
      <w:bookmarkEnd w:id="1420"/>
      <w:bookmarkEnd w:id="1421"/>
    </w:p>
    <w:p w14:paraId="3EC65DA3" w14:textId="5D849A33" w:rsidR="00F560BE" w:rsidRDefault="00F560BE" w:rsidP="00F560BE">
      <w:pPr>
        <w:keepNext/>
        <w:keepLines/>
        <w:tabs>
          <w:tab w:val="left" w:pos="0"/>
          <w:tab w:val="left" w:pos="283"/>
          <w:tab w:val="left" w:pos="566"/>
          <w:tab w:val="left" w:pos="850"/>
          <w:tab w:val="left" w:pos="1134"/>
          <w:tab w:val="left" w:pos="1418"/>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S-57 Geo object:</w:t>
      </w:r>
      <w:r w:rsidRPr="00F20AE1">
        <w:rPr>
          <w:lang w:val="en-GB"/>
        </w:rPr>
        <w:tab/>
      </w:r>
      <w:r w:rsidRPr="00F20AE1">
        <w:rPr>
          <w:lang w:val="en-GB"/>
        </w:rPr>
        <w:tab/>
        <w:t>B</w:t>
      </w:r>
      <w:r>
        <w:rPr>
          <w:lang w:val="en-GB"/>
        </w:rPr>
        <w:t>uoy</w:t>
      </w:r>
      <w:r w:rsidRPr="00F20AE1">
        <w:rPr>
          <w:lang w:val="en-GB"/>
        </w:rPr>
        <w:t>, cardinal (</w:t>
      </w:r>
      <w:r w:rsidRPr="00F20AE1">
        <w:rPr>
          <w:b/>
          <w:lang w:val="en-GB"/>
        </w:rPr>
        <w:t>B</w:t>
      </w:r>
      <w:r>
        <w:rPr>
          <w:b/>
          <w:lang w:val="en-GB"/>
        </w:rPr>
        <w:t>OY</w:t>
      </w:r>
      <w:r w:rsidRPr="00F20AE1">
        <w:rPr>
          <w:b/>
          <w:lang w:val="en-GB"/>
        </w:rPr>
        <w:t>CAR</w:t>
      </w:r>
      <w:r w:rsidRPr="00F20AE1">
        <w:rPr>
          <w:lang w:val="en-GB"/>
        </w:rPr>
        <w:t>)</w:t>
      </w:r>
      <w:r w:rsidRPr="00F20AE1">
        <w:rPr>
          <w:lang w:val="en-GB"/>
        </w:rPr>
        <w:tab/>
      </w:r>
      <w:r>
        <w:rPr>
          <w:lang w:val="en-GB"/>
        </w:rPr>
        <w:tab/>
      </w:r>
      <w:r>
        <w:rPr>
          <w:lang w:val="en-GB"/>
        </w:rPr>
        <w:tab/>
      </w:r>
      <w:r>
        <w:rPr>
          <w:lang w:val="en-GB"/>
        </w:rPr>
        <w:tab/>
      </w:r>
      <w:r w:rsidRPr="00F20AE1">
        <w:rPr>
          <w:lang w:val="en-GB"/>
        </w:rPr>
        <w:t>(</w:t>
      </w:r>
      <w:r>
        <w:rPr>
          <w:lang w:val="en-GB"/>
        </w:rPr>
        <w:t>P</w:t>
      </w:r>
      <w:r w:rsidRPr="00F20AE1">
        <w:rPr>
          <w:lang w:val="en-GB"/>
        </w:rPr>
        <w:t>)</w:t>
      </w:r>
    </w:p>
    <w:p w14:paraId="5B030483" w14:textId="1B46A1C6" w:rsidR="00F560BE" w:rsidRDefault="00F560BE" w:rsidP="00F560BE">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w:t>
      </w:r>
      <w:r w:rsidR="00492474">
        <w:rPr>
          <w:u w:val="single"/>
          <w:lang w:val="en-GB"/>
        </w:rPr>
        <w:t>-</w:t>
      </w:r>
      <w:r w:rsidRPr="00F20AE1">
        <w:rPr>
          <w:u w:val="single"/>
          <w:lang w:val="en-GB"/>
        </w:rPr>
        <w:t>101 Geo feature</w:t>
      </w:r>
      <w:r w:rsidRPr="00F20AE1">
        <w:rPr>
          <w:lang w:val="en-GB"/>
        </w:rPr>
        <w:t>:</w:t>
      </w:r>
      <w:r w:rsidRPr="00F20AE1">
        <w:rPr>
          <w:lang w:val="en-GB"/>
        </w:rPr>
        <w:tab/>
      </w:r>
      <w:r>
        <w:rPr>
          <w:b/>
          <w:lang w:val="en-GB"/>
        </w:rPr>
        <w:t>Buoy Cardinal</w:t>
      </w:r>
      <w:r>
        <w:rPr>
          <w:b/>
          <w:lang w:val="en-GB"/>
        </w:rPr>
        <w:tab/>
      </w:r>
      <w:r>
        <w:rPr>
          <w:b/>
          <w:lang w:val="en-GB"/>
        </w:rPr>
        <w:tab/>
      </w:r>
      <w:r>
        <w:rPr>
          <w:b/>
          <w:lang w:val="en-GB"/>
        </w:rPr>
        <w:tab/>
      </w:r>
      <w:r>
        <w:rPr>
          <w:b/>
          <w:lang w:val="en-GB"/>
        </w:rPr>
        <w:tab/>
      </w:r>
      <w:r>
        <w:rPr>
          <w:b/>
          <w:lang w:val="en-GB"/>
        </w:rPr>
        <w:tab/>
      </w:r>
      <w:r>
        <w:rPr>
          <w:b/>
          <w:lang w:val="en-GB"/>
        </w:rPr>
        <w:tab/>
      </w:r>
      <w:r>
        <w:rPr>
          <w:b/>
          <w:lang w:val="en-GB"/>
        </w:rPr>
        <w:tab/>
      </w:r>
      <w:r>
        <w:rPr>
          <w:b/>
          <w:lang w:val="en-GB"/>
        </w:rPr>
        <w:tab/>
      </w:r>
      <w:r w:rsidRPr="00F20AE1">
        <w:rPr>
          <w:lang w:val="en-GB"/>
        </w:rPr>
        <w:t>(</w:t>
      </w:r>
      <w:r>
        <w:rPr>
          <w:lang w:val="en-GB"/>
        </w:rPr>
        <w:t>P)</w:t>
      </w:r>
      <w:r>
        <w:rPr>
          <w:lang w:val="en-GB"/>
        </w:rPr>
        <w:tab/>
      </w:r>
      <w:r>
        <w:rPr>
          <w:lang w:val="en-GB"/>
        </w:rPr>
        <w:tab/>
      </w:r>
      <w:r>
        <w:rPr>
          <w:lang w:val="en-GB"/>
        </w:rPr>
        <w:tab/>
      </w:r>
      <w:r w:rsidRPr="00F20AE1">
        <w:rPr>
          <w:lang w:val="en-GB"/>
        </w:rPr>
        <w:t xml:space="preserve">(S-101 DCEG Clause </w:t>
      </w:r>
      <w:r>
        <w:rPr>
          <w:lang w:val="en-GB"/>
        </w:rPr>
        <w:t>20.2</w:t>
      </w:r>
      <w:r w:rsidRPr="00F20AE1">
        <w:rPr>
          <w:lang w:val="en-GB"/>
        </w:rPr>
        <w:t>)</w:t>
      </w:r>
    </w:p>
    <w:p w14:paraId="1DD10EAD" w14:textId="143C8C75" w:rsidR="00F560BE" w:rsidRDefault="00F560BE" w:rsidP="00F560BE">
      <w:pPr>
        <w:keepNext/>
        <w:keepLines/>
        <w:tabs>
          <w:tab w:val="left" w:pos="0"/>
          <w:tab w:val="left" w:pos="283"/>
          <w:tab w:val="left" w:pos="566"/>
          <w:tab w:val="left" w:pos="850"/>
          <w:tab w:val="left" w:pos="1134"/>
          <w:tab w:val="left" w:pos="1418"/>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S-57 Geo object:</w:t>
      </w:r>
      <w:r w:rsidRPr="00F20AE1">
        <w:rPr>
          <w:lang w:val="en-GB"/>
        </w:rPr>
        <w:tab/>
      </w:r>
      <w:r w:rsidRPr="00F20AE1">
        <w:rPr>
          <w:lang w:val="en-GB"/>
        </w:rPr>
        <w:tab/>
        <w:t>B</w:t>
      </w:r>
      <w:r>
        <w:rPr>
          <w:lang w:val="en-GB"/>
        </w:rPr>
        <w:t>uoy</w:t>
      </w:r>
      <w:r w:rsidRPr="00F20AE1">
        <w:rPr>
          <w:lang w:val="en-GB"/>
        </w:rPr>
        <w:t>, isolated danger (</w:t>
      </w:r>
      <w:r w:rsidRPr="00F20AE1">
        <w:rPr>
          <w:b/>
          <w:lang w:val="en-GB"/>
        </w:rPr>
        <w:t>B</w:t>
      </w:r>
      <w:r>
        <w:rPr>
          <w:b/>
          <w:lang w:val="en-GB"/>
        </w:rPr>
        <w:t>OY</w:t>
      </w:r>
      <w:r w:rsidRPr="00F20AE1">
        <w:rPr>
          <w:b/>
          <w:lang w:val="en-GB"/>
        </w:rPr>
        <w:t>ISD</w:t>
      </w:r>
      <w:r w:rsidRPr="00F20AE1">
        <w:rPr>
          <w:lang w:val="en-GB"/>
        </w:rPr>
        <w:t>)</w:t>
      </w:r>
      <w:r>
        <w:rPr>
          <w:lang w:val="en-GB"/>
        </w:rPr>
        <w:tab/>
      </w:r>
      <w:r>
        <w:rPr>
          <w:lang w:val="en-GB"/>
        </w:rPr>
        <w:tab/>
      </w:r>
      <w:r w:rsidRPr="00F20AE1">
        <w:rPr>
          <w:lang w:val="en-GB"/>
        </w:rPr>
        <w:t>(</w:t>
      </w:r>
      <w:r>
        <w:rPr>
          <w:lang w:val="en-GB"/>
        </w:rPr>
        <w:t>P</w:t>
      </w:r>
      <w:r w:rsidRPr="00F20AE1">
        <w:rPr>
          <w:lang w:val="en-GB"/>
        </w:rPr>
        <w:t>)</w:t>
      </w:r>
    </w:p>
    <w:p w14:paraId="782CCAB3" w14:textId="7FB8DD4D" w:rsidR="00F560BE" w:rsidRDefault="00F560BE" w:rsidP="00F560BE">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w:t>
      </w:r>
      <w:r w:rsidR="00492474">
        <w:rPr>
          <w:u w:val="single"/>
          <w:lang w:val="en-GB"/>
        </w:rPr>
        <w:t>-</w:t>
      </w:r>
      <w:r w:rsidRPr="00F20AE1">
        <w:rPr>
          <w:u w:val="single"/>
          <w:lang w:val="en-GB"/>
        </w:rPr>
        <w:t>101 Geo feature</w:t>
      </w:r>
      <w:r w:rsidRPr="00F20AE1">
        <w:rPr>
          <w:lang w:val="en-GB"/>
        </w:rPr>
        <w:t>:</w:t>
      </w:r>
      <w:r w:rsidRPr="00F20AE1">
        <w:rPr>
          <w:lang w:val="en-GB"/>
        </w:rPr>
        <w:tab/>
      </w:r>
      <w:r>
        <w:rPr>
          <w:b/>
          <w:lang w:val="en-GB"/>
        </w:rPr>
        <w:t>Buoy Isolated Danger</w:t>
      </w:r>
      <w:r>
        <w:rPr>
          <w:b/>
          <w:lang w:val="en-GB"/>
        </w:rPr>
        <w:tab/>
      </w:r>
      <w:r>
        <w:rPr>
          <w:b/>
          <w:lang w:val="en-GB"/>
        </w:rPr>
        <w:tab/>
      </w:r>
      <w:r>
        <w:rPr>
          <w:b/>
          <w:lang w:val="en-GB"/>
        </w:rPr>
        <w:tab/>
      </w:r>
      <w:r>
        <w:rPr>
          <w:b/>
          <w:lang w:val="en-GB"/>
        </w:rPr>
        <w:tab/>
      </w:r>
      <w:r>
        <w:rPr>
          <w:b/>
          <w:lang w:val="en-GB"/>
        </w:rPr>
        <w:tab/>
      </w:r>
      <w:r w:rsidRPr="00F20AE1">
        <w:rPr>
          <w:lang w:val="en-GB"/>
        </w:rPr>
        <w:t>(</w:t>
      </w:r>
      <w:r>
        <w:rPr>
          <w:lang w:val="en-GB"/>
        </w:rPr>
        <w:t>P)</w:t>
      </w:r>
      <w:r>
        <w:rPr>
          <w:lang w:val="en-GB"/>
        </w:rPr>
        <w:tab/>
      </w:r>
      <w:r>
        <w:rPr>
          <w:lang w:val="en-GB"/>
        </w:rPr>
        <w:tab/>
      </w:r>
      <w:r>
        <w:rPr>
          <w:lang w:val="en-GB"/>
        </w:rPr>
        <w:tab/>
      </w:r>
      <w:r w:rsidRPr="00F20AE1">
        <w:rPr>
          <w:lang w:val="en-GB"/>
        </w:rPr>
        <w:t xml:space="preserve">(S-101 DCEG Clause </w:t>
      </w:r>
      <w:r>
        <w:rPr>
          <w:lang w:val="en-GB"/>
        </w:rPr>
        <w:t>20.3</w:t>
      </w:r>
      <w:r w:rsidRPr="00F20AE1">
        <w:rPr>
          <w:lang w:val="en-GB"/>
        </w:rPr>
        <w:t>)</w:t>
      </w:r>
    </w:p>
    <w:p w14:paraId="69693CA5" w14:textId="11A27A72" w:rsidR="00F560BE" w:rsidRDefault="00F560BE" w:rsidP="00F560BE">
      <w:pPr>
        <w:keepNext/>
        <w:keepLines/>
        <w:tabs>
          <w:tab w:val="left" w:pos="0"/>
          <w:tab w:val="left" w:pos="283"/>
          <w:tab w:val="left" w:pos="566"/>
          <w:tab w:val="left" w:pos="850"/>
          <w:tab w:val="left" w:pos="1134"/>
          <w:tab w:val="left" w:pos="1418"/>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S-57 Geo object:</w:t>
      </w:r>
      <w:r w:rsidRPr="00F20AE1">
        <w:rPr>
          <w:lang w:val="en-GB"/>
        </w:rPr>
        <w:tab/>
      </w:r>
      <w:r w:rsidRPr="00F20AE1">
        <w:rPr>
          <w:lang w:val="en-GB"/>
        </w:rPr>
        <w:tab/>
        <w:t>B</w:t>
      </w:r>
      <w:r>
        <w:rPr>
          <w:lang w:val="en-GB"/>
        </w:rPr>
        <w:t>uoy</w:t>
      </w:r>
      <w:r w:rsidRPr="00F20AE1">
        <w:rPr>
          <w:lang w:val="en-GB"/>
        </w:rPr>
        <w:t>, lateral (</w:t>
      </w:r>
      <w:r w:rsidRPr="00F20AE1">
        <w:rPr>
          <w:b/>
          <w:lang w:val="en-GB"/>
        </w:rPr>
        <w:t>B</w:t>
      </w:r>
      <w:r>
        <w:rPr>
          <w:b/>
          <w:lang w:val="en-GB"/>
        </w:rPr>
        <w:t>OY</w:t>
      </w:r>
      <w:r w:rsidRPr="00F20AE1">
        <w:rPr>
          <w:b/>
          <w:lang w:val="en-GB"/>
        </w:rPr>
        <w:t>LAT</w:t>
      </w:r>
      <w:r w:rsidRPr="00F20AE1">
        <w:rPr>
          <w:lang w:val="en-GB"/>
        </w:rPr>
        <w:t>)</w:t>
      </w:r>
      <w:r w:rsidRPr="00F20AE1">
        <w:rPr>
          <w:lang w:val="en-GB"/>
        </w:rPr>
        <w:tab/>
      </w:r>
      <w:r>
        <w:rPr>
          <w:lang w:val="en-GB"/>
        </w:rPr>
        <w:tab/>
      </w:r>
      <w:r>
        <w:rPr>
          <w:lang w:val="en-GB"/>
        </w:rPr>
        <w:tab/>
      </w:r>
      <w:r>
        <w:rPr>
          <w:lang w:val="en-GB"/>
        </w:rPr>
        <w:tab/>
      </w:r>
      <w:r>
        <w:rPr>
          <w:lang w:val="en-GB"/>
        </w:rPr>
        <w:tab/>
      </w:r>
      <w:r w:rsidRPr="00F20AE1">
        <w:rPr>
          <w:lang w:val="en-GB"/>
        </w:rPr>
        <w:t>(</w:t>
      </w:r>
      <w:r>
        <w:rPr>
          <w:lang w:val="en-GB"/>
        </w:rPr>
        <w:t>P</w:t>
      </w:r>
      <w:r w:rsidRPr="00F20AE1">
        <w:rPr>
          <w:lang w:val="en-GB"/>
        </w:rPr>
        <w:t>)</w:t>
      </w:r>
    </w:p>
    <w:p w14:paraId="05487D75" w14:textId="720ED1E6" w:rsidR="00F560BE" w:rsidRDefault="00F560BE" w:rsidP="00F560BE">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w:t>
      </w:r>
      <w:r w:rsidR="00492474">
        <w:rPr>
          <w:u w:val="single"/>
          <w:lang w:val="en-GB"/>
        </w:rPr>
        <w:t>-</w:t>
      </w:r>
      <w:r w:rsidRPr="00F20AE1">
        <w:rPr>
          <w:u w:val="single"/>
          <w:lang w:val="en-GB"/>
        </w:rPr>
        <w:t>101 Geo feature</w:t>
      </w:r>
      <w:r w:rsidRPr="00F20AE1">
        <w:rPr>
          <w:lang w:val="en-GB"/>
        </w:rPr>
        <w:t>:</w:t>
      </w:r>
      <w:r w:rsidRPr="00F20AE1">
        <w:rPr>
          <w:lang w:val="en-GB"/>
        </w:rPr>
        <w:tab/>
      </w:r>
      <w:r>
        <w:rPr>
          <w:b/>
          <w:lang w:val="en-GB"/>
        </w:rPr>
        <w:t>Buoy Lateral</w:t>
      </w:r>
      <w:r>
        <w:rPr>
          <w:b/>
          <w:lang w:val="en-GB"/>
        </w:rPr>
        <w:tab/>
      </w:r>
      <w:r>
        <w:rPr>
          <w:b/>
          <w:lang w:val="en-GB"/>
        </w:rPr>
        <w:tab/>
      </w:r>
      <w:r>
        <w:rPr>
          <w:b/>
          <w:lang w:val="en-GB"/>
        </w:rPr>
        <w:tab/>
      </w:r>
      <w:r>
        <w:rPr>
          <w:b/>
          <w:lang w:val="en-GB"/>
        </w:rPr>
        <w:tab/>
      </w:r>
      <w:r>
        <w:rPr>
          <w:b/>
          <w:lang w:val="en-GB"/>
        </w:rPr>
        <w:tab/>
      </w:r>
      <w:r>
        <w:rPr>
          <w:b/>
          <w:lang w:val="en-GB"/>
        </w:rPr>
        <w:tab/>
      </w:r>
      <w:r>
        <w:rPr>
          <w:b/>
          <w:lang w:val="en-GB"/>
        </w:rPr>
        <w:tab/>
      </w:r>
      <w:r>
        <w:rPr>
          <w:b/>
          <w:lang w:val="en-GB"/>
        </w:rPr>
        <w:tab/>
      </w:r>
      <w:r w:rsidRPr="00F20AE1">
        <w:rPr>
          <w:lang w:val="en-GB"/>
        </w:rPr>
        <w:t>(</w:t>
      </w:r>
      <w:r>
        <w:rPr>
          <w:lang w:val="en-GB"/>
        </w:rPr>
        <w:t>P)</w:t>
      </w:r>
      <w:r>
        <w:rPr>
          <w:lang w:val="en-GB"/>
        </w:rPr>
        <w:tab/>
      </w:r>
      <w:r>
        <w:rPr>
          <w:lang w:val="en-GB"/>
        </w:rPr>
        <w:tab/>
      </w:r>
      <w:r>
        <w:rPr>
          <w:lang w:val="en-GB"/>
        </w:rPr>
        <w:tab/>
      </w:r>
      <w:r w:rsidRPr="00F20AE1">
        <w:rPr>
          <w:lang w:val="en-GB"/>
        </w:rPr>
        <w:t xml:space="preserve">(S-101 DCEG Clause </w:t>
      </w:r>
      <w:r>
        <w:rPr>
          <w:lang w:val="en-GB"/>
        </w:rPr>
        <w:t>20.1</w:t>
      </w:r>
      <w:r w:rsidRPr="00F20AE1">
        <w:rPr>
          <w:lang w:val="en-GB"/>
        </w:rPr>
        <w:t>)</w:t>
      </w:r>
    </w:p>
    <w:p w14:paraId="49019A1D" w14:textId="413C2DB7" w:rsidR="00F560BE" w:rsidRDefault="00F560BE" w:rsidP="00F560BE">
      <w:pPr>
        <w:keepNext/>
        <w:keepLines/>
        <w:tabs>
          <w:tab w:val="left" w:pos="0"/>
          <w:tab w:val="left" w:pos="283"/>
          <w:tab w:val="left" w:pos="566"/>
          <w:tab w:val="left" w:pos="850"/>
          <w:tab w:val="left" w:pos="1134"/>
          <w:tab w:val="left" w:pos="1418"/>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S-57 Geo object:</w:t>
      </w:r>
      <w:r w:rsidRPr="00F20AE1">
        <w:rPr>
          <w:lang w:val="en-GB"/>
        </w:rPr>
        <w:tab/>
      </w:r>
      <w:r w:rsidRPr="00F20AE1">
        <w:rPr>
          <w:lang w:val="en-GB"/>
        </w:rPr>
        <w:tab/>
        <w:t>B</w:t>
      </w:r>
      <w:r>
        <w:rPr>
          <w:lang w:val="en-GB"/>
        </w:rPr>
        <w:t>uoy</w:t>
      </w:r>
      <w:r w:rsidRPr="00F20AE1">
        <w:rPr>
          <w:lang w:val="en-GB"/>
        </w:rPr>
        <w:t>, safe water (</w:t>
      </w:r>
      <w:r w:rsidRPr="00F20AE1">
        <w:rPr>
          <w:b/>
          <w:lang w:val="en-GB"/>
        </w:rPr>
        <w:t>B</w:t>
      </w:r>
      <w:r>
        <w:rPr>
          <w:b/>
          <w:lang w:val="en-GB"/>
        </w:rPr>
        <w:t>OY</w:t>
      </w:r>
      <w:r w:rsidRPr="00F20AE1">
        <w:rPr>
          <w:b/>
          <w:lang w:val="en-GB"/>
        </w:rPr>
        <w:t>SAW</w:t>
      </w:r>
      <w:r w:rsidRPr="00F20AE1">
        <w:rPr>
          <w:lang w:val="en-GB"/>
        </w:rPr>
        <w:t>)</w:t>
      </w:r>
      <w:r w:rsidRPr="00F20AE1">
        <w:rPr>
          <w:lang w:val="en-GB"/>
        </w:rPr>
        <w:tab/>
      </w:r>
      <w:r>
        <w:rPr>
          <w:lang w:val="en-GB"/>
        </w:rPr>
        <w:tab/>
      </w:r>
      <w:r>
        <w:rPr>
          <w:lang w:val="en-GB"/>
        </w:rPr>
        <w:tab/>
      </w:r>
      <w:r w:rsidRPr="00F20AE1">
        <w:rPr>
          <w:lang w:val="en-GB"/>
        </w:rPr>
        <w:t>(</w:t>
      </w:r>
      <w:r>
        <w:rPr>
          <w:lang w:val="en-GB"/>
        </w:rPr>
        <w:t>P</w:t>
      </w:r>
      <w:r w:rsidRPr="00F20AE1">
        <w:rPr>
          <w:lang w:val="en-GB"/>
        </w:rPr>
        <w:t>)</w:t>
      </w:r>
    </w:p>
    <w:p w14:paraId="5D82359B" w14:textId="3D97595E" w:rsidR="00F560BE" w:rsidRDefault="00F560BE" w:rsidP="00F560BE">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w:t>
      </w:r>
      <w:r w:rsidR="00492474">
        <w:rPr>
          <w:u w:val="single"/>
          <w:lang w:val="en-GB"/>
        </w:rPr>
        <w:t>-</w:t>
      </w:r>
      <w:r w:rsidRPr="00F20AE1">
        <w:rPr>
          <w:u w:val="single"/>
          <w:lang w:val="en-GB"/>
        </w:rPr>
        <w:t>101 Geo feature</w:t>
      </w:r>
      <w:r w:rsidRPr="00F20AE1">
        <w:rPr>
          <w:lang w:val="en-GB"/>
        </w:rPr>
        <w:t>:</w:t>
      </w:r>
      <w:r w:rsidRPr="00F20AE1">
        <w:rPr>
          <w:lang w:val="en-GB"/>
        </w:rPr>
        <w:tab/>
      </w:r>
      <w:r>
        <w:rPr>
          <w:b/>
          <w:lang w:val="en-GB"/>
        </w:rPr>
        <w:t>Buoy Safe Water</w:t>
      </w:r>
      <w:r>
        <w:rPr>
          <w:b/>
          <w:lang w:val="en-GB"/>
        </w:rPr>
        <w:tab/>
      </w:r>
      <w:r>
        <w:rPr>
          <w:b/>
          <w:lang w:val="en-GB"/>
        </w:rPr>
        <w:tab/>
      </w:r>
      <w:r>
        <w:rPr>
          <w:b/>
          <w:lang w:val="en-GB"/>
        </w:rPr>
        <w:tab/>
      </w:r>
      <w:r>
        <w:rPr>
          <w:b/>
          <w:lang w:val="en-GB"/>
        </w:rPr>
        <w:tab/>
      </w:r>
      <w:r>
        <w:rPr>
          <w:b/>
          <w:lang w:val="en-GB"/>
        </w:rPr>
        <w:tab/>
      </w:r>
      <w:r>
        <w:rPr>
          <w:b/>
          <w:lang w:val="en-GB"/>
        </w:rPr>
        <w:tab/>
      </w:r>
      <w:r>
        <w:rPr>
          <w:b/>
          <w:lang w:val="en-GB"/>
        </w:rPr>
        <w:tab/>
      </w:r>
      <w:r w:rsidRPr="00F20AE1">
        <w:rPr>
          <w:lang w:val="en-GB"/>
        </w:rPr>
        <w:t>(</w:t>
      </w:r>
      <w:r>
        <w:rPr>
          <w:lang w:val="en-GB"/>
        </w:rPr>
        <w:t>P)</w:t>
      </w:r>
      <w:r>
        <w:rPr>
          <w:lang w:val="en-GB"/>
        </w:rPr>
        <w:tab/>
      </w:r>
      <w:r>
        <w:rPr>
          <w:lang w:val="en-GB"/>
        </w:rPr>
        <w:tab/>
      </w:r>
      <w:r>
        <w:rPr>
          <w:lang w:val="en-GB"/>
        </w:rPr>
        <w:tab/>
      </w:r>
      <w:r w:rsidRPr="00F20AE1">
        <w:rPr>
          <w:lang w:val="en-GB"/>
        </w:rPr>
        <w:t xml:space="preserve">(S-101 DCEG Clause </w:t>
      </w:r>
      <w:r>
        <w:rPr>
          <w:lang w:val="en-GB"/>
        </w:rPr>
        <w:t>20.4</w:t>
      </w:r>
      <w:r w:rsidRPr="00F20AE1">
        <w:rPr>
          <w:lang w:val="en-GB"/>
        </w:rPr>
        <w:t>)</w:t>
      </w:r>
    </w:p>
    <w:p w14:paraId="674F6ACD" w14:textId="7407E3AE" w:rsidR="00F560BE" w:rsidRPr="00F20AE1" w:rsidRDefault="00F560BE" w:rsidP="00F560BE">
      <w:pPr>
        <w:spacing w:after="120"/>
        <w:jc w:val="both"/>
        <w:rPr>
          <w:lang w:val="en-GB"/>
        </w:rPr>
      </w:pPr>
      <w:r w:rsidRPr="00F20AE1">
        <w:rPr>
          <w:lang w:val="en-GB"/>
        </w:rPr>
        <w:t xml:space="preserve">All instances of encoding of the </w:t>
      </w:r>
      <w:r>
        <w:rPr>
          <w:lang w:val="en-GB"/>
        </w:rPr>
        <w:t xml:space="preserve">above </w:t>
      </w:r>
      <w:r w:rsidRPr="00F20AE1">
        <w:rPr>
          <w:lang w:val="en-GB"/>
        </w:rPr>
        <w:t xml:space="preserve">S-57 </w:t>
      </w:r>
      <w:r>
        <w:rPr>
          <w:lang w:val="en-GB"/>
        </w:rPr>
        <w:t>b</w:t>
      </w:r>
      <w:r w:rsidR="007868CA">
        <w:rPr>
          <w:lang w:val="en-GB"/>
        </w:rPr>
        <w:t>uoy</w:t>
      </w:r>
      <w:r>
        <w:rPr>
          <w:lang w:val="en-GB"/>
        </w:rPr>
        <w:t xml:space="preserve"> Feature objects </w:t>
      </w:r>
      <w:r w:rsidRPr="00F20AE1">
        <w:rPr>
          <w:lang w:val="en-GB"/>
        </w:rPr>
        <w:t xml:space="preserve">and </w:t>
      </w:r>
      <w:r>
        <w:rPr>
          <w:lang w:val="en-GB"/>
        </w:rPr>
        <w:t>their</w:t>
      </w:r>
      <w:r w:rsidRPr="00F20AE1">
        <w:rPr>
          <w:lang w:val="en-GB"/>
        </w:rPr>
        <w:t xml:space="preserve"> binding attributes will be </w:t>
      </w:r>
      <w:r w:rsidR="007061C2">
        <w:rPr>
          <w:lang w:val="en-GB"/>
        </w:rPr>
        <w:t>converted</w:t>
      </w:r>
      <w:r w:rsidR="007061C2" w:rsidRPr="00F20AE1">
        <w:rPr>
          <w:lang w:val="en-GB"/>
        </w:rPr>
        <w:t xml:space="preserve"> </w:t>
      </w:r>
      <w:r w:rsidRPr="00F20AE1">
        <w:rPr>
          <w:lang w:val="en-GB"/>
        </w:rPr>
        <w:t xml:space="preserve">automatically </w:t>
      </w:r>
      <w:r w:rsidR="007061C2">
        <w:rPr>
          <w:lang w:val="en-GB"/>
        </w:rPr>
        <w:t>to an instance of</w:t>
      </w:r>
      <w:r w:rsidRPr="00F20AE1">
        <w:rPr>
          <w:lang w:val="en-GB"/>
        </w:rPr>
        <w:t xml:space="preserve"> the </w:t>
      </w:r>
      <w:r>
        <w:rPr>
          <w:lang w:val="en-GB"/>
        </w:rPr>
        <w:t xml:space="preserve">corresponding above </w:t>
      </w:r>
      <w:r w:rsidRPr="00F20AE1">
        <w:rPr>
          <w:lang w:val="en-GB"/>
        </w:rPr>
        <w:t xml:space="preserve">S-101 </w:t>
      </w:r>
      <w:r>
        <w:rPr>
          <w:lang w:val="en-GB"/>
        </w:rPr>
        <w:t>b</w:t>
      </w:r>
      <w:r w:rsidR="007868CA">
        <w:rPr>
          <w:lang w:val="en-GB"/>
        </w:rPr>
        <w:t>uoy</w:t>
      </w:r>
      <w:r>
        <w:rPr>
          <w:lang w:val="en-GB"/>
        </w:rPr>
        <w:t xml:space="preserve"> </w:t>
      </w:r>
      <w:r w:rsidRPr="00F20AE1">
        <w:rPr>
          <w:lang w:val="en-GB"/>
        </w:rPr>
        <w:t>feature</w:t>
      </w:r>
      <w:r>
        <w:rPr>
          <w:lang w:val="en-GB"/>
        </w:rPr>
        <w:t>s</w:t>
      </w:r>
      <w:r w:rsidRPr="00F20AE1">
        <w:rPr>
          <w:lang w:val="en-GB"/>
        </w:rPr>
        <w:t xml:space="preserve"> during the automated conversion process.  However, Data Producers are advised that the following enumerate type attribute</w:t>
      </w:r>
      <w:r>
        <w:rPr>
          <w:lang w:val="en-GB"/>
        </w:rPr>
        <w:t>s</w:t>
      </w:r>
      <w:r w:rsidRPr="00F20AE1">
        <w:rPr>
          <w:lang w:val="en-GB"/>
        </w:rPr>
        <w:t xml:space="preserve"> ha</w:t>
      </w:r>
      <w:r>
        <w:rPr>
          <w:lang w:val="en-GB"/>
        </w:rPr>
        <w:t>ve</w:t>
      </w:r>
      <w:r w:rsidRPr="00F20AE1">
        <w:rPr>
          <w:lang w:val="en-GB"/>
        </w:rPr>
        <w:t xml:space="preserve"> restricted allowable enumerate values for </w:t>
      </w:r>
      <w:r>
        <w:rPr>
          <w:lang w:val="en-GB"/>
        </w:rPr>
        <w:t>these b</w:t>
      </w:r>
      <w:r w:rsidR="007868CA">
        <w:rPr>
          <w:lang w:val="en-GB"/>
        </w:rPr>
        <w:t>uoy</w:t>
      </w:r>
      <w:r>
        <w:rPr>
          <w:lang w:val="en-GB"/>
        </w:rPr>
        <w:t xml:space="preserve"> features</w:t>
      </w:r>
      <w:r w:rsidRPr="00F20AE1">
        <w:rPr>
          <w:lang w:val="en-GB"/>
        </w:rPr>
        <w:t xml:space="preserve"> in S-101:</w:t>
      </w:r>
    </w:p>
    <w:p w14:paraId="6CC11F19" w14:textId="77777777" w:rsidR="00F560BE" w:rsidRDefault="00F560BE" w:rsidP="00F560BE">
      <w:pPr>
        <w:spacing w:after="120"/>
        <w:jc w:val="both"/>
        <w:rPr>
          <w:lang w:val="en-GB"/>
        </w:rPr>
      </w:pPr>
      <w:r>
        <w:rPr>
          <w:b/>
          <w:lang w:val="en-GB"/>
        </w:rPr>
        <w:t>marks navigational – system of</w:t>
      </w:r>
      <w:r>
        <w:rPr>
          <w:lang w:val="en-GB"/>
        </w:rPr>
        <w:tab/>
      </w:r>
      <w:r w:rsidRPr="00F20AE1">
        <w:rPr>
          <w:lang w:val="en-GB"/>
        </w:rPr>
        <w:t>(</w:t>
      </w:r>
      <w:r>
        <w:rPr>
          <w:lang w:val="en-GB"/>
        </w:rPr>
        <w:t>MARSYS</w:t>
      </w:r>
      <w:r w:rsidRPr="00F20AE1">
        <w:rPr>
          <w:lang w:val="en-GB"/>
        </w:rPr>
        <w:t>)</w:t>
      </w:r>
    </w:p>
    <w:p w14:paraId="47D3001C" w14:textId="77777777" w:rsidR="00F560BE" w:rsidRPr="00F20AE1" w:rsidRDefault="00F560BE" w:rsidP="00F560BE">
      <w:pPr>
        <w:spacing w:after="120"/>
        <w:jc w:val="both"/>
        <w:rPr>
          <w:lang w:val="en-GB"/>
        </w:rPr>
      </w:pPr>
      <w:r>
        <w:rPr>
          <w:b/>
          <w:lang w:val="en-GB"/>
        </w:rPr>
        <w:t>nature of construction</w:t>
      </w:r>
      <w:r>
        <w:rPr>
          <w:lang w:val="en-GB"/>
        </w:rPr>
        <w:tab/>
      </w:r>
      <w:r>
        <w:rPr>
          <w:lang w:val="en-GB"/>
        </w:rPr>
        <w:tab/>
      </w:r>
      <w:r>
        <w:rPr>
          <w:lang w:val="en-GB"/>
        </w:rPr>
        <w:tab/>
      </w:r>
      <w:r w:rsidRPr="00F20AE1">
        <w:rPr>
          <w:lang w:val="en-GB"/>
        </w:rPr>
        <w:t>(</w:t>
      </w:r>
      <w:r>
        <w:rPr>
          <w:lang w:val="en-GB"/>
        </w:rPr>
        <w:t>NATCON</w:t>
      </w:r>
      <w:r w:rsidRPr="00F20AE1">
        <w:rPr>
          <w:lang w:val="en-GB"/>
        </w:rPr>
        <w:t>)</w:t>
      </w:r>
    </w:p>
    <w:p w14:paraId="04B82018" w14:textId="3C6329BB" w:rsidR="00F560BE" w:rsidRPr="00F20AE1" w:rsidRDefault="00F560BE" w:rsidP="00F560BE">
      <w:pPr>
        <w:spacing w:after="120"/>
        <w:jc w:val="both"/>
        <w:rPr>
          <w:rFonts w:cs="Arial"/>
          <w:lang w:val="en-GB"/>
        </w:rPr>
      </w:pPr>
      <w:r w:rsidRPr="00F20AE1">
        <w:rPr>
          <w:rFonts w:cs="Arial"/>
          <w:bCs/>
          <w:lang w:val="en-GB"/>
        </w:rPr>
        <w:t xml:space="preserve">See S-101 </w:t>
      </w:r>
      <w:r>
        <w:rPr>
          <w:rFonts w:cs="Arial"/>
          <w:bCs/>
          <w:lang w:val="en-GB"/>
        </w:rPr>
        <w:t>DCEG clauses 20.</w:t>
      </w:r>
      <w:r w:rsidR="007868CA">
        <w:rPr>
          <w:rFonts w:cs="Arial"/>
          <w:bCs/>
          <w:lang w:val="en-GB"/>
        </w:rPr>
        <w:t>1-4</w:t>
      </w:r>
      <w:r>
        <w:rPr>
          <w:rFonts w:cs="Arial"/>
          <w:bCs/>
          <w:lang w:val="en-GB"/>
        </w:rPr>
        <w:t xml:space="preserve"> for the listings</w:t>
      </w:r>
      <w:r w:rsidRPr="00F20AE1">
        <w:rPr>
          <w:rFonts w:cs="Arial"/>
          <w:bCs/>
          <w:lang w:val="en-GB"/>
        </w:rPr>
        <w:t xml:space="preserve"> of allowable values.  Values populated in S-57 for th</w:t>
      </w:r>
      <w:r>
        <w:rPr>
          <w:rFonts w:cs="Arial"/>
          <w:bCs/>
          <w:lang w:val="en-GB"/>
        </w:rPr>
        <w:t>ese attributes</w:t>
      </w:r>
      <w:r w:rsidRPr="00F20AE1">
        <w:rPr>
          <w:rFonts w:cs="Arial"/>
          <w:bCs/>
          <w:lang w:val="en-GB"/>
        </w:rPr>
        <w:t xml:space="preserve"> other than the allowable values will</w:t>
      </w:r>
      <w:r w:rsidRPr="00F20AE1">
        <w:rPr>
          <w:lang w:val="en-GB"/>
        </w:rPr>
        <w:t xml:space="preserve"> not be converted across to S-101</w:t>
      </w:r>
      <w:r w:rsidRPr="00F20AE1">
        <w:rPr>
          <w:rFonts w:cs="Arial"/>
          <w:bCs/>
          <w:lang w:val="en-GB"/>
        </w:rPr>
        <w:t xml:space="preserve">.  Data Producers are advised to check any populated values for </w:t>
      </w:r>
      <w:r>
        <w:rPr>
          <w:rFonts w:cs="Arial"/>
          <w:bCs/>
          <w:lang w:val="en-GB"/>
        </w:rPr>
        <w:t>MARSYS and NATCON</w:t>
      </w:r>
      <w:r w:rsidRPr="00F20AE1">
        <w:rPr>
          <w:rFonts w:cs="Arial"/>
          <w:bCs/>
          <w:lang w:val="en-GB"/>
        </w:rPr>
        <w:t xml:space="preserve"> on </w:t>
      </w:r>
      <w:r>
        <w:rPr>
          <w:lang w:val="en-GB"/>
        </w:rPr>
        <w:t>b</w:t>
      </w:r>
      <w:r w:rsidR="007868CA">
        <w:rPr>
          <w:lang w:val="en-GB"/>
        </w:rPr>
        <w:t>uoy</w:t>
      </w:r>
      <w:r>
        <w:rPr>
          <w:lang w:val="en-GB"/>
        </w:rPr>
        <w:t xml:space="preserve"> objects</w:t>
      </w:r>
      <w:r w:rsidRPr="00F20AE1">
        <w:rPr>
          <w:rFonts w:cs="Arial"/>
          <w:bCs/>
          <w:lang w:val="en-GB"/>
        </w:rPr>
        <w:t xml:space="preserve"> and amend appropriately.</w:t>
      </w:r>
    </w:p>
    <w:p w14:paraId="26B3FE1B" w14:textId="77777777" w:rsidR="00F560BE" w:rsidRDefault="00F560BE" w:rsidP="00F560BE">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jc w:val="both"/>
        <w:rPr>
          <w:lang w:val="en-AU"/>
        </w:rPr>
      </w:pPr>
      <w:r>
        <w:rPr>
          <w:lang w:val="en-AU"/>
        </w:rPr>
        <w:t>The following additional requirements for S-57 dataset conversion must be noted:</w:t>
      </w:r>
    </w:p>
    <w:p w14:paraId="62280CED" w14:textId="0A9F2F7D" w:rsidR="00F560BE" w:rsidRDefault="00F560BE" w:rsidP="00C93144">
      <w:pPr>
        <w:pStyle w:val="ListParagraph"/>
        <w:numPr>
          <w:ilvl w:val="0"/>
          <w:numId w:val="20"/>
        </w:numPr>
        <w:tabs>
          <w:tab w:val="left" w:pos="0"/>
          <w:tab w:val="left" w:pos="283"/>
          <w:tab w:val="left" w:pos="566"/>
          <w:tab w:val="left" w:pos="851"/>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284" w:hanging="284"/>
        <w:jc w:val="both"/>
        <w:rPr>
          <w:rFonts w:cs="Arial"/>
          <w:bCs/>
          <w:lang w:val="en-AU"/>
        </w:rPr>
      </w:pPr>
      <w:r>
        <w:rPr>
          <w:rFonts w:cs="Arial"/>
          <w:bCs/>
          <w:lang w:val="en-AU"/>
        </w:rPr>
        <w:t xml:space="preserve">The S-101 complex attribute </w:t>
      </w:r>
      <w:proofErr w:type="spellStart"/>
      <w:r>
        <w:rPr>
          <w:rFonts w:cs="Arial"/>
          <w:b/>
          <w:bCs/>
          <w:lang w:val="en-AU"/>
        </w:rPr>
        <w:t>topmark</w:t>
      </w:r>
      <w:proofErr w:type="spellEnd"/>
      <w:r>
        <w:rPr>
          <w:rFonts w:cs="Arial"/>
          <w:bCs/>
          <w:lang w:val="en-AU"/>
        </w:rPr>
        <w:t xml:space="preserve"> has been introduced in S-101 to encode </w:t>
      </w:r>
      <w:proofErr w:type="spellStart"/>
      <w:r>
        <w:rPr>
          <w:rFonts w:cs="Arial"/>
          <w:bCs/>
          <w:lang w:val="en-AU"/>
        </w:rPr>
        <w:t>topmarks</w:t>
      </w:r>
      <w:proofErr w:type="spellEnd"/>
      <w:r>
        <w:rPr>
          <w:rFonts w:cs="Arial"/>
          <w:bCs/>
          <w:lang w:val="en-AU"/>
        </w:rPr>
        <w:t xml:space="preserve"> on aids to navigation features.  This information is encoded in S-57 using the Object class </w:t>
      </w:r>
      <w:del w:id="1422" w:author="Teh Stand" w:date="2021-07-23T09:24:00Z">
        <w:r w:rsidDel="009C6E40">
          <w:rPr>
            <w:rFonts w:cs="Arial"/>
            <w:b/>
            <w:bCs/>
            <w:lang w:val="en-AU"/>
          </w:rPr>
          <w:delText>TOPMRK</w:delText>
        </w:r>
      </w:del>
      <w:ins w:id="1423" w:author="Teh Stand" w:date="2021-07-23T09:24:00Z">
        <w:r w:rsidR="009C6E40">
          <w:rPr>
            <w:rFonts w:cs="Arial"/>
            <w:b/>
            <w:bCs/>
            <w:lang w:val="en-AU"/>
          </w:rPr>
          <w:t>TOPMAR</w:t>
        </w:r>
      </w:ins>
      <w:r>
        <w:rPr>
          <w:rFonts w:cs="Arial"/>
          <w:bCs/>
          <w:lang w:val="en-AU"/>
        </w:rPr>
        <w:t xml:space="preserve">.  All instances of </w:t>
      </w:r>
      <w:del w:id="1424" w:author="Teh Stand" w:date="2021-07-23T09:24:00Z">
        <w:r w:rsidDel="009C6E40">
          <w:rPr>
            <w:rFonts w:cs="Arial"/>
            <w:b/>
            <w:bCs/>
            <w:lang w:val="en-AU"/>
          </w:rPr>
          <w:delText>TOPMRK</w:delText>
        </w:r>
        <w:r w:rsidDel="009C6E40">
          <w:rPr>
            <w:rFonts w:cs="Arial"/>
            <w:bCs/>
            <w:lang w:val="en-AU"/>
          </w:rPr>
          <w:delText xml:space="preserve"> </w:delText>
        </w:r>
      </w:del>
      <w:ins w:id="1425" w:author="Teh Stand" w:date="2021-07-23T09:24:00Z">
        <w:r w:rsidR="009C6E40">
          <w:rPr>
            <w:rFonts w:cs="Arial"/>
            <w:b/>
            <w:bCs/>
            <w:lang w:val="en-AU"/>
          </w:rPr>
          <w:t>TOPMAR</w:t>
        </w:r>
        <w:r w:rsidR="009C6E40">
          <w:rPr>
            <w:rFonts w:cs="Arial"/>
            <w:bCs/>
            <w:lang w:val="en-AU"/>
          </w:rPr>
          <w:t xml:space="preserve"> </w:t>
        </w:r>
      </w:ins>
      <w:r>
        <w:rPr>
          <w:rFonts w:cs="Arial"/>
          <w:bCs/>
          <w:lang w:val="en-AU"/>
        </w:rPr>
        <w:t xml:space="preserve">will be converted to </w:t>
      </w:r>
      <w:proofErr w:type="spellStart"/>
      <w:r>
        <w:rPr>
          <w:rFonts w:cs="Arial"/>
          <w:b/>
          <w:bCs/>
          <w:lang w:val="en-AU"/>
        </w:rPr>
        <w:t>topmark</w:t>
      </w:r>
      <w:proofErr w:type="spellEnd"/>
      <w:r>
        <w:rPr>
          <w:rFonts w:cs="Arial"/>
          <w:bCs/>
          <w:lang w:val="en-AU"/>
        </w:rPr>
        <w:t xml:space="preserve"> for the corresponding aid to navigation structure feature during the automated conversion process.  However it must be noted that the </w:t>
      </w:r>
      <w:del w:id="1426" w:author="Teh Stand" w:date="2021-07-23T09:25:00Z">
        <w:r w:rsidDel="009C6E40">
          <w:rPr>
            <w:rFonts w:cs="Arial"/>
            <w:b/>
            <w:bCs/>
            <w:lang w:val="en-AU"/>
          </w:rPr>
          <w:delText>TOPMRK</w:delText>
        </w:r>
        <w:r w:rsidDel="009C6E40">
          <w:rPr>
            <w:rFonts w:cs="Arial"/>
            <w:bCs/>
            <w:lang w:val="en-AU"/>
          </w:rPr>
          <w:delText xml:space="preserve"> </w:delText>
        </w:r>
      </w:del>
      <w:ins w:id="1427" w:author="Teh Stand" w:date="2021-07-23T09:25:00Z">
        <w:r w:rsidR="009C6E40">
          <w:rPr>
            <w:rFonts w:cs="Arial"/>
            <w:b/>
            <w:bCs/>
            <w:lang w:val="en-AU"/>
          </w:rPr>
          <w:t>TOPMAR</w:t>
        </w:r>
        <w:r w:rsidR="009C6E40">
          <w:rPr>
            <w:rFonts w:cs="Arial"/>
            <w:bCs/>
            <w:lang w:val="en-AU"/>
          </w:rPr>
          <w:t xml:space="preserve"> </w:t>
        </w:r>
      </w:ins>
      <w:r>
        <w:rPr>
          <w:rFonts w:cs="Arial"/>
          <w:bCs/>
          <w:lang w:val="en-AU"/>
        </w:rPr>
        <w:t xml:space="preserve">attributes COLPAT, DATEND, DATSTA, HEIGHT, PEREND, PERSTA and STATUS will not be converted. Additional </w:t>
      </w:r>
      <w:proofErr w:type="spellStart"/>
      <w:r>
        <w:rPr>
          <w:rFonts w:cs="Arial"/>
          <w:bCs/>
          <w:lang w:val="en-AU"/>
        </w:rPr>
        <w:t>topmark</w:t>
      </w:r>
      <w:proofErr w:type="spellEnd"/>
      <w:r>
        <w:rPr>
          <w:rFonts w:cs="Arial"/>
          <w:bCs/>
          <w:lang w:val="en-AU"/>
        </w:rPr>
        <w:t xml:space="preserve"> shape information populated in the S-57 attribute INFORM will be converted to the S-101 complex attribute </w:t>
      </w:r>
      <w:r>
        <w:rPr>
          <w:rFonts w:cs="Arial"/>
          <w:b/>
          <w:bCs/>
          <w:lang w:val="en-AU"/>
        </w:rPr>
        <w:t>shape information</w:t>
      </w:r>
      <w:r>
        <w:rPr>
          <w:rFonts w:cs="Arial"/>
          <w:bCs/>
          <w:lang w:val="en-AU"/>
        </w:rPr>
        <w:t>.</w:t>
      </w:r>
      <w:ins w:id="1428" w:author="Teh Stand" w:date="2021-09-14T10:08:00Z">
        <w:r w:rsidR="001341F1">
          <w:rPr>
            <w:rFonts w:cs="Arial"/>
            <w:bCs/>
            <w:lang w:val="en-AU"/>
          </w:rPr>
          <w:t xml:space="preserve">  See also clause 12.6.</w:t>
        </w:r>
      </w:ins>
    </w:p>
    <w:p w14:paraId="3584C600" w14:textId="1D548FA3" w:rsidR="00F560BE" w:rsidRDefault="00F560BE" w:rsidP="00F560BE">
      <w:pPr>
        <w:keepNext/>
        <w:keepLines/>
        <w:tabs>
          <w:tab w:val="left" w:pos="0"/>
          <w:tab w:val="left" w:pos="283"/>
          <w:tab w:val="left" w:pos="566"/>
          <w:tab w:val="left" w:pos="850"/>
          <w:tab w:val="left" w:pos="1134"/>
          <w:tab w:val="left" w:pos="1418"/>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S-57 Geo object:</w:t>
      </w:r>
      <w:r w:rsidRPr="00F20AE1">
        <w:rPr>
          <w:lang w:val="en-GB"/>
        </w:rPr>
        <w:tab/>
      </w:r>
      <w:r w:rsidRPr="00F20AE1">
        <w:rPr>
          <w:lang w:val="en-GB"/>
        </w:rPr>
        <w:tab/>
        <w:t>B</w:t>
      </w:r>
      <w:r w:rsidR="007868CA">
        <w:rPr>
          <w:lang w:val="en-GB"/>
        </w:rPr>
        <w:t>uoy</w:t>
      </w:r>
      <w:r w:rsidRPr="00F20AE1">
        <w:rPr>
          <w:lang w:val="en-GB"/>
        </w:rPr>
        <w:t>, special purpose (</w:t>
      </w:r>
      <w:r w:rsidRPr="00F20AE1">
        <w:rPr>
          <w:b/>
          <w:lang w:val="en-GB"/>
        </w:rPr>
        <w:t>B</w:t>
      </w:r>
      <w:r w:rsidR="007868CA">
        <w:rPr>
          <w:b/>
          <w:lang w:val="en-GB"/>
        </w:rPr>
        <w:t>OY</w:t>
      </w:r>
      <w:r w:rsidRPr="00F20AE1">
        <w:rPr>
          <w:b/>
          <w:lang w:val="en-GB"/>
        </w:rPr>
        <w:t>SPP</w:t>
      </w:r>
      <w:r w:rsidRPr="00F20AE1">
        <w:rPr>
          <w:lang w:val="en-GB"/>
        </w:rPr>
        <w:t>)</w:t>
      </w:r>
      <w:r w:rsidRPr="00F20AE1">
        <w:rPr>
          <w:lang w:val="en-GB"/>
        </w:rPr>
        <w:tab/>
      </w:r>
      <w:r>
        <w:rPr>
          <w:lang w:val="en-GB"/>
        </w:rPr>
        <w:tab/>
      </w:r>
      <w:r w:rsidRPr="00F20AE1">
        <w:rPr>
          <w:lang w:val="en-GB"/>
        </w:rPr>
        <w:t>(</w:t>
      </w:r>
      <w:r>
        <w:rPr>
          <w:lang w:val="en-GB"/>
        </w:rPr>
        <w:t>P</w:t>
      </w:r>
      <w:r w:rsidRPr="00F20AE1">
        <w:rPr>
          <w:lang w:val="en-GB"/>
        </w:rPr>
        <w:t>)</w:t>
      </w:r>
    </w:p>
    <w:p w14:paraId="41ACC90A" w14:textId="6DB68E9B" w:rsidR="00F560BE" w:rsidRDefault="00F560BE" w:rsidP="00F560BE">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w:t>
      </w:r>
      <w:r w:rsidR="00492474">
        <w:rPr>
          <w:u w:val="single"/>
          <w:lang w:val="en-GB"/>
        </w:rPr>
        <w:t>-</w:t>
      </w:r>
      <w:r w:rsidRPr="00F20AE1">
        <w:rPr>
          <w:u w:val="single"/>
          <w:lang w:val="en-GB"/>
        </w:rPr>
        <w:t>101 Geo feature</w:t>
      </w:r>
      <w:r w:rsidRPr="00F20AE1">
        <w:rPr>
          <w:lang w:val="en-GB"/>
        </w:rPr>
        <w:t>:</w:t>
      </w:r>
      <w:r w:rsidRPr="00F20AE1">
        <w:rPr>
          <w:lang w:val="en-GB"/>
        </w:rPr>
        <w:tab/>
      </w:r>
      <w:r>
        <w:rPr>
          <w:b/>
          <w:lang w:val="en-GB"/>
        </w:rPr>
        <w:t>B</w:t>
      </w:r>
      <w:r w:rsidR="007868CA">
        <w:rPr>
          <w:b/>
          <w:lang w:val="en-GB"/>
        </w:rPr>
        <w:t>uoy</w:t>
      </w:r>
      <w:r>
        <w:rPr>
          <w:b/>
          <w:lang w:val="en-GB"/>
        </w:rPr>
        <w:t xml:space="preserve"> Special Purpose/General</w:t>
      </w:r>
      <w:r>
        <w:rPr>
          <w:b/>
          <w:lang w:val="en-GB"/>
        </w:rPr>
        <w:tab/>
      </w:r>
      <w:r>
        <w:rPr>
          <w:b/>
          <w:lang w:val="en-GB"/>
        </w:rPr>
        <w:tab/>
      </w:r>
      <w:r w:rsidRPr="00F20AE1">
        <w:rPr>
          <w:lang w:val="en-GB"/>
        </w:rPr>
        <w:t>(</w:t>
      </w:r>
      <w:r>
        <w:rPr>
          <w:lang w:val="en-GB"/>
        </w:rPr>
        <w:t>P)</w:t>
      </w:r>
      <w:r>
        <w:rPr>
          <w:lang w:val="en-GB"/>
        </w:rPr>
        <w:tab/>
      </w:r>
      <w:r>
        <w:rPr>
          <w:lang w:val="en-GB"/>
        </w:rPr>
        <w:tab/>
      </w:r>
      <w:r w:rsidR="007868CA">
        <w:rPr>
          <w:lang w:val="en-GB"/>
        </w:rPr>
        <w:tab/>
      </w:r>
      <w:r w:rsidRPr="00F20AE1">
        <w:rPr>
          <w:lang w:val="en-GB"/>
        </w:rPr>
        <w:t xml:space="preserve">(S-101 DCEG Clause </w:t>
      </w:r>
      <w:r>
        <w:rPr>
          <w:lang w:val="en-GB"/>
        </w:rPr>
        <w:t>20.</w:t>
      </w:r>
      <w:r w:rsidR="007868CA">
        <w:rPr>
          <w:lang w:val="en-GB"/>
        </w:rPr>
        <w:t>5</w:t>
      </w:r>
      <w:r w:rsidRPr="00F20AE1">
        <w:rPr>
          <w:lang w:val="en-GB"/>
        </w:rPr>
        <w:t>)</w:t>
      </w:r>
    </w:p>
    <w:p w14:paraId="1CA952B6" w14:textId="34D785ED" w:rsidR="00F560BE" w:rsidRDefault="00F560BE" w:rsidP="00F560BE">
      <w:pPr>
        <w:spacing w:after="120"/>
        <w:jc w:val="both"/>
        <w:rPr>
          <w:lang w:val="en-AU"/>
        </w:rPr>
      </w:pPr>
      <w:r>
        <w:rPr>
          <w:lang w:val="en-AU"/>
        </w:rPr>
        <w:lastRenderedPageBreak/>
        <w:t>All instances of encoding of the S-57 Feature object</w:t>
      </w:r>
      <w:r w:rsidRPr="00560C1D">
        <w:rPr>
          <w:lang w:val="en-AU"/>
        </w:rPr>
        <w:t xml:space="preserve"> </w:t>
      </w:r>
      <w:r w:rsidR="001A76E9" w:rsidRPr="00F20AE1">
        <w:rPr>
          <w:b/>
          <w:lang w:val="en-GB"/>
        </w:rPr>
        <w:t>B</w:t>
      </w:r>
      <w:r w:rsidR="001A76E9">
        <w:rPr>
          <w:b/>
          <w:lang w:val="en-GB"/>
        </w:rPr>
        <w:t>OY</w:t>
      </w:r>
      <w:r w:rsidR="001A76E9" w:rsidRPr="00F20AE1">
        <w:rPr>
          <w:b/>
          <w:lang w:val="en-GB"/>
        </w:rPr>
        <w:t>SPP</w:t>
      </w:r>
      <w:r w:rsidRPr="00560C1D">
        <w:rPr>
          <w:lang w:val="en-AU"/>
        </w:rPr>
        <w:t xml:space="preserve"> </w:t>
      </w:r>
      <w:r>
        <w:rPr>
          <w:lang w:val="en-AU"/>
        </w:rPr>
        <w:t xml:space="preserve">and its binding attributes will be </w:t>
      </w:r>
      <w:r w:rsidR="00E91B33">
        <w:rPr>
          <w:lang w:val="en-AU"/>
        </w:rPr>
        <w:t xml:space="preserve">converted </w:t>
      </w:r>
      <w:r>
        <w:rPr>
          <w:lang w:val="en-AU"/>
        </w:rPr>
        <w:t xml:space="preserve">automatically </w:t>
      </w:r>
      <w:r w:rsidR="00E91B33">
        <w:rPr>
          <w:lang w:val="en-GB"/>
        </w:rPr>
        <w:t>to an instance of</w:t>
      </w:r>
      <w:r>
        <w:rPr>
          <w:lang w:val="en-AU"/>
        </w:rPr>
        <w:t xml:space="preserve"> the S-101 feature </w:t>
      </w:r>
      <w:r w:rsidR="001A76E9">
        <w:rPr>
          <w:b/>
          <w:lang w:val="en-GB"/>
        </w:rPr>
        <w:t>Buoy</w:t>
      </w:r>
      <w:r>
        <w:rPr>
          <w:b/>
          <w:lang w:val="en-GB"/>
        </w:rPr>
        <w:t xml:space="preserve"> Special Purpose/General</w:t>
      </w:r>
      <w:r>
        <w:rPr>
          <w:b/>
          <w:lang w:val="en-AU"/>
        </w:rPr>
        <w:t xml:space="preserve"> </w:t>
      </w:r>
      <w:r>
        <w:rPr>
          <w:lang w:val="en-AU"/>
        </w:rPr>
        <w:t xml:space="preserve">during the automated conversion process.  However, Data Producers are advised that the following enumerate type attributes have restricted allowable enumerate values for </w:t>
      </w:r>
      <w:r w:rsidR="001A76E9">
        <w:rPr>
          <w:b/>
          <w:lang w:val="en-GB"/>
        </w:rPr>
        <w:t>Buoy</w:t>
      </w:r>
      <w:r>
        <w:rPr>
          <w:b/>
          <w:lang w:val="en-GB"/>
        </w:rPr>
        <w:t xml:space="preserve"> Special Purpose/General</w:t>
      </w:r>
      <w:r>
        <w:rPr>
          <w:lang w:val="en-AU"/>
        </w:rPr>
        <w:t xml:space="preserve"> in S-101:</w:t>
      </w:r>
    </w:p>
    <w:p w14:paraId="26D6CDEF" w14:textId="77777777" w:rsidR="00F560BE" w:rsidRDefault="00F560BE" w:rsidP="00F560BE">
      <w:pPr>
        <w:spacing w:after="120"/>
        <w:jc w:val="both"/>
        <w:rPr>
          <w:lang w:val="en-GB"/>
        </w:rPr>
      </w:pPr>
      <w:r>
        <w:rPr>
          <w:b/>
          <w:lang w:val="en-GB"/>
        </w:rPr>
        <w:t>category of special purpose mark</w:t>
      </w:r>
      <w:r>
        <w:rPr>
          <w:lang w:val="en-GB"/>
        </w:rPr>
        <w:tab/>
      </w:r>
      <w:r w:rsidRPr="00F20AE1">
        <w:rPr>
          <w:lang w:val="en-GB"/>
        </w:rPr>
        <w:t>(</w:t>
      </w:r>
      <w:r>
        <w:rPr>
          <w:lang w:val="en-GB"/>
        </w:rPr>
        <w:t>CATSPM</w:t>
      </w:r>
      <w:r w:rsidRPr="00F20AE1">
        <w:rPr>
          <w:lang w:val="en-GB"/>
        </w:rPr>
        <w:t>)</w:t>
      </w:r>
    </w:p>
    <w:p w14:paraId="19A71E0C" w14:textId="77777777" w:rsidR="00F560BE" w:rsidRDefault="00F560BE" w:rsidP="00F560BE">
      <w:pPr>
        <w:spacing w:after="120"/>
        <w:jc w:val="both"/>
        <w:rPr>
          <w:lang w:val="en-GB"/>
        </w:rPr>
      </w:pPr>
      <w:r>
        <w:rPr>
          <w:b/>
          <w:lang w:val="en-GB"/>
        </w:rPr>
        <w:t>marks navigational – system of</w:t>
      </w:r>
      <w:r>
        <w:rPr>
          <w:lang w:val="en-GB"/>
        </w:rPr>
        <w:tab/>
      </w:r>
      <w:r w:rsidRPr="00F20AE1">
        <w:rPr>
          <w:lang w:val="en-GB"/>
        </w:rPr>
        <w:t>(</w:t>
      </w:r>
      <w:r>
        <w:rPr>
          <w:lang w:val="en-GB"/>
        </w:rPr>
        <w:t>MARSYS</w:t>
      </w:r>
      <w:r w:rsidRPr="00F20AE1">
        <w:rPr>
          <w:lang w:val="en-GB"/>
        </w:rPr>
        <w:t>)</w:t>
      </w:r>
    </w:p>
    <w:p w14:paraId="3B386C21" w14:textId="77777777" w:rsidR="00F560BE" w:rsidRPr="00F20AE1" w:rsidRDefault="00F560BE" w:rsidP="00F560BE">
      <w:pPr>
        <w:spacing w:after="120"/>
        <w:jc w:val="both"/>
        <w:rPr>
          <w:lang w:val="en-GB"/>
        </w:rPr>
      </w:pPr>
      <w:r>
        <w:rPr>
          <w:b/>
          <w:lang w:val="en-GB"/>
        </w:rPr>
        <w:t>nature of construction</w:t>
      </w:r>
      <w:r>
        <w:rPr>
          <w:lang w:val="en-GB"/>
        </w:rPr>
        <w:tab/>
      </w:r>
      <w:r>
        <w:rPr>
          <w:lang w:val="en-GB"/>
        </w:rPr>
        <w:tab/>
      </w:r>
      <w:r>
        <w:rPr>
          <w:lang w:val="en-GB"/>
        </w:rPr>
        <w:tab/>
      </w:r>
      <w:r w:rsidRPr="00F20AE1">
        <w:rPr>
          <w:lang w:val="en-GB"/>
        </w:rPr>
        <w:t>(</w:t>
      </w:r>
      <w:r>
        <w:rPr>
          <w:lang w:val="en-GB"/>
        </w:rPr>
        <w:t>NATCON</w:t>
      </w:r>
      <w:r w:rsidRPr="00F20AE1">
        <w:rPr>
          <w:lang w:val="en-GB"/>
        </w:rPr>
        <w:t>)</w:t>
      </w:r>
    </w:p>
    <w:p w14:paraId="7E99098C" w14:textId="51302CCB" w:rsidR="00F560BE" w:rsidRDefault="00F560BE" w:rsidP="00F560BE">
      <w:pPr>
        <w:spacing w:after="120"/>
        <w:jc w:val="both"/>
        <w:rPr>
          <w:rFonts w:cs="Arial"/>
          <w:bCs/>
          <w:lang w:val="en-AU"/>
        </w:rPr>
      </w:pPr>
      <w:r>
        <w:rPr>
          <w:rFonts w:cs="Arial"/>
          <w:bCs/>
          <w:lang w:val="en-AU"/>
        </w:rPr>
        <w:t>See S-101 DCEG clause 20.</w:t>
      </w:r>
      <w:r w:rsidR="00A34F91">
        <w:rPr>
          <w:rFonts w:cs="Arial"/>
          <w:bCs/>
          <w:lang w:val="en-AU"/>
        </w:rPr>
        <w:t>5</w:t>
      </w:r>
      <w:r>
        <w:rPr>
          <w:rFonts w:cs="Arial"/>
          <w:bCs/>
          <w:lang w:val="en-AU"/>
        </w:rPr>
        <w:t xml:space="preserve"> for the listings of allowable values.  Values populated in S-57 for these attributes other than the allowable values will</w:t>
      </w:r>
      <w:r>
        <w:rPr>
          <w:lang w:val="en-AU"/>
        </w:rPr>
        <w:t xml:space="preserve"> not be converted across to S-101</w:t>
      </w:r>
      <w:r w:rsidRPr="00560C1D">
        <w:rPr>
          <w:rFonts w:cs="Arial"/>
          <w:bCs/>
          <w:lang w:val="en-AU"/>
        </w:rPr>
        <w:t>.</w:t>
      </w:r>
      <w:r>
        <w:rPr>
          <w:rFonts w:cs="Arial"/>
          <w:bCs/>
          <w:lang w:val="en-AU"/>
        </w:rPr>
        <w:t xml:space="preserve">  Data Producers are advised to check any populated values for CATSPM, MARSYS and NATCON on </w:t>
      </w:r>
      <w:r w:rsidRPr="00F20AE1">
        <w:rPr>
          <w:b/>
          <w:lang w:val="en-GB"/>
        </w:rPr>
        <w:t>B</w:t>
      </w:r>
      <w:r w:rsidR="001A76E9">
        <w:rPr>
          <w:b/>
          <w:lang w:val="en-GB"/>
        </w:rPr>
        <w:t>OY</w:t>
      </w:r>
      <w:r w:rsidRPr="00F20AE1">
        <w:rPr>
          <w:b/>
          <w:lang w:val="en-GB"/>
        </w:rPr>
        <w:t>SPP</w:t>
      </w:r>
      <w:r>
        <w:rPr>
          <w:rFonts w:cs="Arial"/>
          <w:bCs/>
          <w:lang w:val="en-AU"/>
        </w:rPr>
        <w:t xml:space="preserve"> and amend appropriately.</w:t>
      </w:r>
    </w:p>
    <w:p w14:paraId="50103EB6" w14:textId="77777777" w:rsidR="00F560BE" w:rsidRDefault="00F560BE" w:rsidP="00F560BE">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jc w:val="both"/>
        <w:rPr>
          <w:lang w:val="en-AU"/>
        </w:rPr>
      </w:pPr>
      <w:r>
        <w:rPr>
          <w:lang w:val="en-AU"/>
        </w:rPr>
        <w:t>The following additional requirements for S-57 dataset conversion must be noted:</w:t>
      </w:r>
    </w:p>
    <w:p w14:paraId="1A42B9E4" w14:textId="2E5BE7FA" w:rsidR="00F560BE" w:rsidRDefault="00F560BE" w:rsidP="00C93144">
      <w:pPr>
        <w:pStyle w:val="ListParagraph"/>
        <w:numPr>
          <w:ilvl w:val="0"/>
          <w:numId w:val="20"/>
        </w:numPr>
        <w:tabs>
          <w:tab w:val="left" w:pos="0"/>
          <w:tab w:val="left" w:pos="283"/>
          <w:tab w:val="left" w:pos="566"/>
          <w:tab w:val="left" w:pos="851"/>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284" w:hanging="284"/>
        <w:jc w:val="both"/>
        <w:rPr>
          <w:rFonts w:cs="Arial"/>
          <w:bCs/>
          <w:lang w:val="en-AU"/>
        </w:rPr>
      </w:pPr>
      <w:r>
        <w:rPr>
          <w:rFonts w:cs="Arial"/>
          <w:bCs/>
          <w:lang w:val="en-AU"/>
        </w:rPr>
        <w:t xml:space="preserve">The S-101 complex attribute </w:t>
      </w:r>
      <w:proofErr w:type="spellStart"/>
      <w:r>
        <w:rPr>
          <w:rFonts w:cs="Arial"/>
          <w:b/>
          <w:bCs/>
          <w:lang w:val="en-AU"/>
        </w:rPr>
        <w:t>topmark</w:t>
      </w:r>
      <w:proofErr w:type="spellEnd"/>
      <w:r>
        <w:rPr>
          <w:rFonts w:cs="Arial"/>
          <w:bCs/>
          <w:lang w:val="en-AU"/>
        </w:rPr>
        <w:t xml:space="preserve"> has been introduced in S-101 to encode </w:t>
      </w:r>
      <w:proofErr w:type="spellStart"/>
      <w:r>
        <w:rPr>
          <w:rFonts w:cs="Arial"/>
          <w:bCs/>
          <w:lang w:val="en-AU"/>
        </w:rPr>
        <w:t>topmarks</w:t>
      </w:r>
      <w:proofErr w:type="spellEnd"/>
      <w:r>
        <w:rPr>
          <w:rFonts w:cs="Arial"/>
          <w:bCs/>
          <w:lang w:val="en-AU"/>
        </w:rPr>
        <w:t xml:space="preserve"> on aids to navigation features.  This information is encoded in S-57 using the Object class </w:t>
      </w:r>
      <w:del w:id="1429" w:author="Teh Stand" w:date="2021-07-23T09:25:00Z">
        <w:r w:rsidDel="00703A3C">
          <w:rPr>
            <w:rFonts w:cs="Arial"/>
            <w:b/>
            <w:bCs/>
            <w:lang w:val="en-AU"/>
          </w:rPr>
          <w:delText>TOPMRK</w:delText>
        </w:r>
      </w:del>
      <w:ins w:id="1430" w:author="Teh Stand" w:date="2021-07-23T09:25:00Z">
        <w:r w:rsidR="00703A3C">
          <w:rPr>
            <w:rFonts w:cs="Arial"/>
            <w:b/>
            <w:bCs/>
            <w:lang w:val="en-AU"/>
          </w:rPr>
          <w:t>TOPMAR</w:t>
        </w:r>
      </w:ins>
      <w:r>
        <w:rPr>
          <w:rFonts w:cs="Arial"/>
          <w:bCs/>
          <w:lang w:val="en-AU"/>
        </w:rPr>
        <w:t xml:space="preserve">.  All instances of </w:t>
      </w:r>
      <w:del w:id="1431" w:author="Teh Stand" w:date="2021-07-23T09:25:00Z">
        <w:r w:rsidDel="00703A3C">
          <w:rPr>
            <w:rFonts w:cs="Arial"/>
            <w:b/>
            <w:bCs/>
            <w:lang w:val="en-AU"/>
          </w:rPr>
          <w:delText>TOPMRK</w:delText>
        </w:r>
        <w:r w:rsidDel="00703A3C">
          <w:rPr>
            <w:rFonts w:cs="Arial"/>
            <w:bCs/>
            <w:lang w:val="en-AU"/>
          </w:rPr>
          <w:delText xml:space="preserve"> </w:delText>
        </w:r>
      </w:del>
      <w:ins w:id="1432" w:author="Teh Stand" w:date="2021-07-23T09:25:00Z">
        <w:r w:rsidR="00703A3C">
          <w:rPr>
            <w:rFonts w:cs="Arial"/>
            <w:b/>
            <w:bCs/>
            <w:lang w:val="en-AU"/>
          </w:rPr>
          <w:t>TOPMAR</w:t>
        </w:r>
        <w:r w:rsidR="00703A3C">
          <w:rPr>
            <w:rFonts w:cs="Arial"/>
            <w:bCs/>
            <w:lang w:val="en-AU"/>
          </w:rPr>
          <w:t xml:space="preserve"> </w:t>
        </w:r>
      </w:ins>
      <w:r>
        <w:rPr>
          <w:rFonts w:cs="Arial"/>
          <w:bCs/>
          <w:lang w:val="en-AU"/>
        </w:rPr>
        <w:t xml:space="preserve">associated with </w:t>
      </w:r>
      <w:r w:rsidRPr="00D71FAB">
        <w:rPr>
          <w:rFonts w:cs="Arial"/>
          <w:b/>
          <w:bCs/>
          <w:lang w:val="en-AU"/>
        </w:rPr>
        <w:t>B</w:t>
      </w:r>
      <w:r w:rsidR="006779D3">
        <w:rPr>
          <w:rFonts w:cs="Arial"/>
          <w:b/>
          <w:bCs/>
          <w:lang w:val="en-AU"/>
        </w:rPr>
        <w:t>OY</w:t>
      </w:r>
      <w:r w:rsidRPr="00D71FAB">
        <w:rPr>
          <w:rFonts w:cs="Arial"/>
          <w:b/>
          <w:bCs/>
          <w:lang w:val="en-AU"/>
        </w:rPr>
        <w:t>SPP</w:t>
      </w:r>
      <w:r>
        <w:rPr>
          <w:rFonts w:cs="Arial"/>
          <w:bCs/>
          <w:lang w:val="en-AU"/>
        </w:rPr>
        <w:t xml:space="preserve"> </w:t>
      </w:r>
      <w:r w:rsidRPr="00D71FAB">
        <w:rPr>
          <w:rFonts w:cs="Arial"/>
          <w:bCs/>
          <w:lang w:val="en-AU"/>
        </w:rPr>
        <w:t>will</w:t>
      </w:r>
      <w:r>
        <w:rPr>
          <w:rFonts w:cs="Arial"/>
          <w:bCs/>
          <w:lang w:val="en-AU"/>
        </w:rPr>
        <w:t xml:space="preserve"> be converted to </w:t>
      </w:r>
      <w:proofErr w:type="spellStart"/>
      <w:r>
        <w:rPr>
          <w:rFonts w:cs="Arial"/>
          <w:b/>
          <w:bCs/>
          <w:lang w:val="en-AU"/>
        </w:rPr>
        <w:t>topmark</w:t>
      </w:r>
      <w:proofErr w:type="spellEnd"/>
      <w:r>
        <w:rPr>
          <w:rFonts w:cs="Arial"/>
          <w:bCs/>
          <w:lang w:val="en-AU"/>
        </w:rPr>
        <w:t xml:space="preserve"> for the corresponding </w:t>
      </w:r>
      <w:r>
        <w:rPr>
          <w:b/>
          <w:lang w:val="en-GB"/>
        </w:rPr>
        <w:t>B</w:t>
      </w:r>
      <w:r w:rsidR="006779D3">
        <w:rPr>
          <w:b/>
          <w:lang w:val="en-GB"/>
        </w:rPr>
        <w:t>uoy</w:t>
      </w:r>
      <w:r>
        <w:rPr>
          <w:b/>
          <w:lang w:val="en-GB"/>
        </w:rPr>
        <w:t xml:space="preserve"> Special Purpose/General</w:t>
      </w:r>
      <w:r>
        <w:rPr>
          <w:rFonts w:cs="Arial"/>
          <w:bCs/>
          <w:lang w:val="en-AU"/>
        </w:rPr>
        <w:t xml:space="preserve"> during the automated conversion process.  However it must be noted that the </w:t>
      </w:r>
      <w:del w:id="1433" w:author="Teh Stand" w:date="2021-07-23T09:25:00Z">
        <w:r w:rsidDel="00703A3C">
          <w:rPr>
            <w:rFonts w:cs="Arial"/>
            <w:b/>
            <w:bCs/>
            <w:lang w:val="en-AU"/>
          </w:rPr>
          <w:delText>TOPMRK</w:delText>
        </w:r>
        <w:r w:rsidDel="00703A3C">
          <w:rPr>
            <w:rFonts w:cs="Arial"/>
            <w:bCs/>
            <w:lang w:val="en-AU"/>
          </w:rPr>
          <w:delText xml:space="preserve"> </w:delText>
        </w:r>
      </w:del>
      <w:ins w:id="1434" w:author="Teh Stand" w:date="2021-07-23T09:25:00Z">
        <w:r w:rsidR="00703A3C">
          <w:rPr>
            <w:rFonts w:cs="Arial"/>
            <w:b/>
            <w:bCs/>
            <w:lang w:val="en-AU"/>
          </w:rPr>
          <w:t>TOPMAR</w:t>
        </w:r>
        <w:r w:rsidR="00703A3C">
          <w:rPr>
            <w:rFonts w:cs="Arial"/>
            <w:bCs/>
            <w:lang w:val="en-AU"/>
          </w:rPr>
          <w:t xml:space="preserve"> </w:t>
        </w:r>
      </w:ins>
      <w:r>
        <w:rPr>
          <w:rFonts w:cs="Arial"/>
          <w:bCs/>
          <w:lang w:val="en-AU"/>
        </w:rPr>
        <w:t xml:space="preserve">attributes COLPAT, DATEND, DATSTA, HEIGHT, PEREND, PERSTA and STATUS will not be converted.  Additional </w:t>
      </w:r>
      <w:proofErr w:type="spellStart"/>
      <w:r>
        <w:rPr>
          <w:rFonts w:cs="Arial"/>
          <w:bCs/>
          <w:lang w:val="en-AU"/>
        </w:rPr>
        <w:t>topmark</w:t>
      </w:r>
      <w:proofErr w:type="spellEnd"/>
      <w:r>
        <w:rPr>
          <w:rFonts w:cs="Arial"/>
          <w:bCs/>
          <w:lang w:val="en-AU"/>
        </w:rPr>
        <w:t xml:space="preserve"> shape information populated in the S-57 attribute INFORM will be converted to the S-101 complex attribute </w:t>
      </w:r>
      <w:r>
        <w:rPr>
          <w:rFonts w:cs="Arial"/>
          <w:b/>
          <w:bCs/>
          <w:lang w:val="en-AU"/>
        </w:rPr>
        <w:t>shape information</w:t>
      </w:r>
      <w:r>
        <w:rPr>
          <w:rFonts w:cs="Arial"/>
          <w:bCs/>
          <w:lang w:val="en-AU"/>
        </w:rPr>
        <w:t>.</w:t>
      </w:r>
      <w:ins w:id="1435" w:author="Teh Stand" w:date="2021-09-14T10:08:00Z">
        <w:r w:rsidR="001341F1">
          <w:rPr>
            <w:rFonts w:cs="Arial"/>
            <w:bCs/>
            <w:lang w:val="en-AU"/>
          </w:rPr>
          <w:t xml:space="preserve">  See also clause 12.6.</w:t>
        </w:r>
      </w:ins>
    </w:p>
    <w:p w14:paraId="53B23B27" w14:textId="62915B12" w:rsidR="004B6FED" w:rsidRDefault="004B6FED" w:rsidP="004B6FED">
      <w:pPr>
        <w:keepNext/>
        <w:keepLines/>
        <w:tabs>
          <w:tab w:val="left" w:pos="0"/>
          <w:tab w:val="left" w:pos="283"/>
          <w:tab w:val="left" w:pos="566"/>
          <w:tab w:val="left" w:pos="850"/>
          <w:tab w:val="left" w:pos="1134"/>
          <w:tab w:val="left" w:pos="1418"/>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S-57 Geo object:</w:t>
      </w:r>
      <w:r w:rsidRPr="00F20AE1">
        <w:rPr>
          <w:lang w:val="en-GB"/>
        </w:rPr>
        <w:tab/>
      </w:r>
      <w:r w:rsidRPr="00F20AE1">
        <w:rPr>
          <w:lang w:val="en-GB"/>
        </w:rPr>
        <w:tab/>
        <w:t>Buoy, installation (</w:t>
      </w:r>
      <w:r w:rsidRPr="00F20AE1">
        <w:rPr>
          <w:b/>
          <w:lang w:val="en-GB"/>
        </w:rPr>
        <w:t>BOYINB</w:t>
      </w:r>
      <w:r w:rsidRPr="00F20AE1">
        <w:rPr>
          <w:lang w:val="en-GB"/>
        </w:rPr>
        <w:t>)</w:t>
      </w:r>
      <w:r w:rsidRPr="00F20AE1">
        <w:rPr>
          <w:lang w:val="en-GB"/>
        </w:rPr>
        <w:tab/>
      </w:r>
      <w:r>
        <w:rPr>
          <w:lang w:val="en-GB"/>
        </w:rPr>
        <w:tab/>
      </w:r>
      <w:r w:rsidRPr="00F20AE1">
        <w:rPr>
          <w:lang w:val="en-GB"/>
        </w:rPr>
        <w:t>(</w:t>
      </w:r>
      <w:r>
        <w:rPr>
          <w:lang w:val="en-GB"/>
        </w:rPr>
        <w:t>P</w:t>
      </w:r>
      <w:r w:rsidRPr="00F20AE1">
        <w:rPr>
          <w:lang w:val="en-GB"/>
        </w:rPr>
        <w:t>)</w:t>
      </w:r>
    </w:p>
    <w:p w14:paraId="77942AD2" w14:textId="4B3994C9" w:rsidR="004B6FED" w:rsidRDefault="004B6FED" w:rsidP="004B6FED">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w:t>
      </w:r>
      <w:r w:rsidR="00492474">
        <w:rPr>
          <w:u w:val="single"/>
          <w:lang w:val="en-GB"/>
        </w:rPr>
        <w:t>-</w:t>
      </w:r>
      <w:r w:rsidRPr="00F20AE1">
        <w:rPr>
          <w:u w:val="single"/>
          <w:lang w:val="en-GB"/>
        </w:rPr>
        <w:t>101 Geo feature</w:t>
      </w:r>
      <w:r w:rsidRPr="00F20AE1">
        <w:rPr>
          <w:lang w:val="en-GB"/>
        </w:rPr>
        <w:t>:</w:t>
      </w:r>
      <w:r w:rsidRPr="00F20AE1">
        <w:rPr>
          <w:lang w:val="en-GB"/>
        </w:rPr>
        <w:tab/>
      </w:r>
      <w:r>
        <w:rPr>
          <w:b/>
          <w:lang w:val="en-GB"/>
        </w:rPr>
        <w:t>Buoy Installation</w:t>
      </w:r>
      <w:r>
        <w:rPr>
          <w:b/>
          <w:lang w:val="en-GB"/>
        </w:rPr>
        <w:tab/>
      </w:r>
      <w:r>
        <w:rPr>
          <w:b/>
          <w:lang w:val="en-GB"/>
        </w:rPr>
        <w:tab/>
      </w:r>
      <w:r>
        <w:rPr>
          <w:b/>
          <w:lang w:val="en-GB"/>
        </w:rPr>
        <w:tab/>
      </w:r>
      <w:r>
        <w:rPr>
          <w:b/>
          <w:lang w:val="en-GB"/>
        </w:rPr>
        <w:tab/>
      </w:r>
      <w:r>
        <w:rPr>
          <w:b/>
          <w:lang w:val="en-GB"/>
        </w:rPr>
        <w:tab/>
      </w:r>
      <w:r w:rsidRPr="00F20AE1">
        <w:rPr>
          <w:lang w:val="en-GB"/>
        </w:rPr>
        <w:t>(</w:t>
      </w:r>
      <w:r>
        <w:rPr>
          <w:lang w:val="en-GB"/>
        </w:rPr>
        <w:t>P)</w:t>
      </w:r>
      <w:r>
        <w:rPr>
          <w:lang w:val="en-GB"/>
        </w:rPr>
        <w:tab/>
      </w:r>
      <w:r>
        <w:rPr>
          <w:lang w:val="en-GB"/>
        </w:rPr>
        <w:tab/>
      </w:r>
      <w:r>
        <w:rPr>
          <w:lang w:val="en-GB"/>
        </w:rPr>
        <w:tab/>
      </w:r>
      <w:r>
        <w:rPr>
          <w:lang w:val="en-GB"/>
        </w:rPr>
        <w:tab/>
      </w:r>
      <w:r>
        <w:rPr>
          <w:lang w:val="en-GB"/>
        </w:rPr>
        <w:tab/>
      </w:r>
      <w:r w:rsidRPr="00F20AE1">
        <w:rPr>
          <w:lang w:val="en-GB"/>
        </w:rPr>
        <w:t xml:space="preserve">(S-101 DCEG Clause </w:t>
      </w:r>
      <w:r>
        <w:rPr>
          <w:lang w:val="en-GB"/>
        </w:rPr>
        <w:t>20.7</w:t>
      </w:r>
      <w:r w:rsidRPr="00F20AE1">
        <w:rPr>
          <w:lang w:val="en-GB"/>
        </w:rPr>
        <w:t>)</w:t>
      </w:r>
    </w:p>
    <w:p w14:paraId="4C1A43D3" w14:textId="5B57BB78" w:rsidR="00A34F91" w:rsidRDefault="004B6FED" w:rsidP="00A34F91">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jc w:val="both"/>
        <w:rPr>
          <w:lang w:val="en-AU"/>
        </w:rPr>
      </w:pPr>
      <w:r w:rsidRPr="00F20AE1">
        <w:rPr>
          <w:lang w:val="en-GB"/>
        </w:rPr>
        <w:t xml:space="preserve">All instances of encoding of the S-57 Feature object </w:t>
      </w:r>
      <w:r w:rsidRPr="00F20AE1">
        <w:rPr>
          <w:b/>
          <w:lang w:val="en-GB"/>
        </w:rPr>
        <w:t>BOYINB</w:t>
      </w:r>
      <w:r w:rsidRPr="00F20AE1">
        <w:rPr>
          <w:lang w:val="en-GB"/>
        </w:rPr>
        <w:t xml:space="preserve"> and its binding attributes will be </w:t>
      </w:r>
      <w:r w:rsidR="00E91B33">
        <w:rPr>
          <w:lang w:val="en-GB"/>
        </w:rPr>
        <w:t>converted</w:t>
      </w:r>
      <w:r w:rsidR="00E91B33" w:rsidRPr="00F20AE1">
        <w:rPr>
          <w:lang w:val="en-GB"/>
        </w:rPr>
        <w:t xml:space="preserve"> </w:t>
      </w:r>
      <w:r w:rsidRPr="00F20AE1">
        <w:rPr>
          <w:lang w:val="en-GB"/>
        </w:rPr>
        <w:t xml:space="preserve">automatically </w:t>
      </w:r>
      <w:r w:rsidR="00E91B33">
        <w:rPr>
          <w:lang w:val="en-GB"/>
        </w:rPr>
        <w:t>to an instance of</w:t>
      </w:r>
      <w:r w:rsidRPr="00F20AE1">
        <w:rPr>
          <w:lang w:val="en-GB"/>
        </w:rPr>
        <w:t xml:space="preserve"> the S-101 feature </w:t>
      </w:r>
      <w:r>
        <w:rPr>
          <w:b/>
          <w:lang w:val="en-GB"/>
        </w:rPr>
        <w:t>Buoy Installation</w:t>
      </w:r>
      <w:r w:rsidRPr="00F20AE1">
        <w:rPr>
          <w:b/>
          <w:lang w:val="en-GB"/>
        </w:rPr>
        <w:t xml:space="preserve"> </w:t>
      </w:r>
      <w:r w:rsidRPr="00F20AE1">
        <w:rPr>
          <w:lang w:val="en-GB"/>
        </w:rPr>
        <w:t xml:space="preserve">during the automated conversion process.  </w:t>
      </w:r>
      <w:r w:rsidR="00A34F91">
        <w:rPr>
          <w:lang w:val="en-AU"/>
        </w:rPr>
        <w:t>However the following exceptions apply:</w:t>
      </w:r>
    </w:p>
    <w:p w14:paraId="26A8E11A" w14:textId="40DE2F6D" w:rsidR="00A34F91" w:rsidRDefault="00A34F91" w:rsidP="00C93144">
      <w:pPr>
        <w:pStyle w:val="ListParagraph"/>
        <w:numPr>
          <w:ilvl w:val="0"/>
          <w:numId w:val="20"/>
        </w:num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284" w:hanging="284"/>
        <w:jc w:val="both"/>
        <w:rPr>
          <w:lang w:val="en-AU"/>
        </w:rPr>
      </w:pPr>
      <w:r>
        <w:rPr>
          <w:lang w:val="en-AU"/>
        </w:rPr>
        <w:t>The S-57 attribute</w:t>
      </w:r>
      <w:r w:rsidR="00026259">
        <w:rPr>
          <w:lang w:val="en-AU"/>
        </w:rPr>
        <w:t>s</w:t>
      </w:r>
      <w:r>
        <w:rPr>
          <w:lang w:val="en-AU"/>
        </w:rPr>
        <w:t xml:space="preserve"> MARSYS</w:t>
      </w:r>
      <w:r w:rsidR="00026259">
        <w:rPr>
          <w:lang w:val="en-AU"/>
        </w:rPr>
        <w:t xml:space="preserve"> and VERLEN</w:t>
      </w:r>
      <w:r>
        <w:rPr>
          <w:lang w:val="en-AU"/>
        </w:rPr>
        <w:t xml:space="preserve"> for </w:t>
      </w:r>
      <w:r w:rsidRPr="00F20AE1">
        <w:rPr>
          <w:b/>
          <w:lang w:val="en-GB"/>
        </w:rPr>
        <w:t>BOYINB</w:t>
      </w:r>
      <w:r>
        <w:rPr>
          <w:lang w:val="en-AU"/>
        </w:rPr>
        <w:t xml:space="preserve"> will not be converted.  It is considered that </w:t>
      </w:r>
      <w:r w:rsidRPr="00E33573">
        <w:rPr>
          <w:lang w:val="en-AU"/>
        </w:rPr>
        <w:t>th</w:t>
      </w:r>
      <w:r w:rsidR="00026259">
        <w:rPr>
          <w:lang w:val="en-AU"/>
        </w:rPr>
        <w:t>ese</w:t>
      </w:r>
      <w:r>
        <w:rPr>
          <w:lang w:val="en-AU"/>
        </w:rPr>
        <w:t xml:space="preserve"> attribute</w:t>
      </w:r>
      <w:r w:rsidR="00026259">
        <w:rPr>
          <w:lang w:val="en-AU"/>
        </w:rPr>
        <w:t>s</w:t>
      </w:r>
      <w:r w:rsidRPr="00E33573">
        <w:rPr>
          <w:lang w:val="en-AU"/>
        </w:rPr>
        <w:t xml:space="preserve"> </w:t>
      </w:r>
      <w:r w:rsidR="00026259">
        <w:rPr>
          <w:lang w:val="en-AU"/>
        </w:rPr>
        <w:t>are</w:t>
      </w:r>
      <w:r>
        <w:rPr>
          <w:lang w:val="en-AU"/>
        </w:rPr>
        <w:t xml:space="preserve"> </w:t>
      </w:r>
      <w:r w:rsidRPr="00E33573">
        <w:rPr>
          <w:lang w:val="en-AU"/>
        </w:rPr>
        <w:t xml:space="preserve">not relevant for </w:t>
      </w:r>
      <w:r>
        <w:rPr>
          <w:b/>
          <w:lang w:val="en-GB"/>
        </w:rPr>
        <w:t>Buoy Installation</w:t>
      </w:r>
      <w:r w:rsidRPr="00E33573">
        <w:rPr>
          <w:lang w:val="en-AU"/>
        </w:rPr>
        <w:t xml:space="preserve"> in S-101.</w:t>
      </w:r>
    </w:p>
    <w:p w14:paraId="6B36FF37" w14:textId="4CF2FEFB" w:rsidR="004B6FED" w:rsidRPr="00F20AE1" w:rsidRDefault="004B6FED" w:rsidP="004B6FED">
      <w:pPr>
        <w:spacing w:after="120"/>
        <w:jc w:val="both"/>
        <w:rPr>
          <w:lang w:val="en-GB"/>
        </w:rPr>
      </w:pPr>
      <w:r w:rsidRPr="00F20AE1">
        <w:rPr>
          <w:lang w:val="en-GB"/>
        </w:rPr>
        <w:t>Data Producers are advised that the following enumerate type attribute ha</w:t>
      </w:r>
      <w:r>
        <w:rPr>
          <w:lang w:val="en-GB"/>
        </w:rPr>
        <w:t>s</w:t>
      </w:r>
      <w:r w:rsidRPr="00F20AE1">
        <w:rPr>
          <w:lang w:val="en-GB"/>
        </w:rPr>
        <w:t xml:space="preserve"> restricted allowable enumerate values for </w:t>
      </w:r>
      <w:r>
        <w:rPr>
          <w:b/>
          <w:lang w:val="en-GB"/>
        </w:rPr>
        <w:t>Buoy Installation</w:t>
      </w:r>
      <w:r w:rsidRPr="00F20AE1">
        <w:rPr>
          <w:lang w:val="en-GB"/>
        </w:rPr>
        <w:t xml:space="preserve"> in S-101:</w:t>
      </w:r>
    </w:p>
    <w:p w14:paraId="60F2FAFA" w14:textId="7FB05081" w:rsidR="004B6FED" w:rsidRPr="00F20AE1" w:rsidRDefault="004B6FED" w:rsidP="004B6FED">
      <w:pPr>
        <w:spacing w:after="120"/>
        <w:jc w:val="both"/>
        <w:rPr>
          <w:lang w:val="en-GB"/>
        </w:rPr>
      </w:pPr>
      <w:r>
        <w:rPr>
          <w:b/>
          <w:lang w:val="en-GB"/>
        </w:rPr>
        <w:t>nature of construction</w:t>
      </w:r>
      <w:r>
        <w:rPr>
          <w:lang w:val="en-GB"/>
        </w:rPr>
        <w:tab/>
      </w:r>
      <w:r>
        <w:rPr>
          <w:lang w:val="en-GB"/>
        </w:rPr>
        <w:tab/>
      </w:r>
      <w:r w:rsidRPr="00F20AE1">
        <w:rPr>
          <w:lang w:val="en-GB"/>
        </w:rPr>
        <w:t>(</w:t>
      </w:r>
      <w:r>
        <w:rPr>
          <w:lang w:val="en-GB"/>
        </w:rPr>
        <w:t>NATCON</w:t>
      </w:r>
      <w:r w:rsidRPr="00F20AE1">
        <w:rPr>
          <w:lang w:val="en-GB"/>
        </w:rPr>
        <w:t>)</w:t>
      </w:r>
    </w:p>
    <w:p w14:paraId="1DB67058" w14:textId="21ED34AF" w:rsidR="004B6FED" w:rsidRPr="00A34F91" w:rsidRDefault="004B6FED" w:rsidP="004B6FED">
      <w:pPr>
        <w:spacing w:after="120"/>
        <w:jc w:val="both"/>
        <w:rPr>
          <w:rFonts w:cs="Arial"/>
          <w:bCs/>
          <w:lang w:val="en-GB"/>
        </w:rPr>
      </w:pPr>
      <w:r w:rsidRPr="00F20AE1">
        <w:rPr>
          <w:rFonts w:cs="Arial"/>
          <w:bCs/>
          <w:lang w:val="en-GB"/>
        </w:rPr>
        <w:t xml:space="preserve">See S-101 </w:t>
      </w:r>
      <w:r>
        <w:rPr>
          <w:rFonts w:cs="Arial"/>
          <w:bCs/>
          <w:lang w:val="en-GB"/>
        </w:rPr>
        <w:t xml:space="preserve">DCEG clause </w:t>
      </w:r>
      <w:r w:rsidR="00A34F91">
        <w:rPr>
          <w:rFonts w:cs="Arial"/>
          <w:bCs/>
          <w:lang w:val="en-GB"/>
        </w:rPr>
        <w:t>20.7</w:t>
      </w:r>
      <w:r>
        <w:rPr>
          <w:rFonts w:cs="Arial"/>
          <w:bCs/>
          <w:lang w:val="en-GB"/>
        </w:rPr>
        <w:t xml:space="preserve"> for the listing</w:t>
      </w:r>
      <w:r w:rsidRPr="00F20AE1">
        <w:rPr>
          <w:rFonts w:cs="Arial"/>
          <w:bCs/>
          <w:lang w:val="en-GB"/>
        </w:rPr>
        <w:t xml:space="preserve"> of allowable values.  Values populated in S-57 for th</w:t>
      </w:r>
      <w:r>
        <w:rPr>
          <w:rFonts w:cs="Arial"/>
          <w:bCs/>
          <w:lang w:val="en-GB"/>
        </w:rPr>
        <w:t>is attribute</w:t>
      </w:r>
      <w:r w:rsidRPr="00F20AE1">
        <w:rPr>
          <w:rFonts w:cs="Arial"/>
          <w:bCs/>
          <w:lang w:val="en-GB"/>
        </w:rPr>
        <w:t xml:space="preserve"> other than the allowable values will</w:t>
      </w:r>
      <w:r w:rsidRPr="00F20AE1">
        <w:rPr>
          <w:lang w:val="en-GB"/>
        </w:rPr>
        <w:t xml:space="preserve"> not be converted across to S-101</w:t>
      </w:r>
      <w:r w:rsidRPr="00F20AE1">
        <w:rPr>
          <w:rFonts w:cs="Arial"/>
          <w:bCs/>
          <w:lang w:val="en-GB"/>
        </w:rPr>
        <w:t xml:space="preserve">.  Data Producers are advised to check any populated values for </w:t>
      </w:r>
      <w:r>
        <w:rPr>
          <w:rFonts w:cs="Arial"/>
          <w:bCs/>
          <w:lang w:val="en-GB"/>
        </w:rPr>
        <w:t>NATCON</w:t>
      </w:r>
      <w:r w:rsidRPr="00F20AE1">
        <w:rPr>
          <w:rFonts w:cs="Arial"/>
          <w:bCs/>
          <w:lang w:val="en-GB"/>
        </w:rPr>
        <w:t xml:space="preserve"> on </w:t>
      </w:r>
      <w:r w:rsidRPr="00F20AE1">
        <w:rPr>
          <w:b/>
          <w:lang w:val="en-GB"/>
        </w:rPr>
        <w:t>BOYINB</w:t>
      </w:r>
      <w:r w:rsidRPr="00F20AE1">
        <w:rPr>
          <w:rFonts w:cs="Arial"/>
          <w:bCs/>
          <w:lang w:val="en-GB"/>
        </w:rPr>
        <w:t xml:space="preserve"> and amend appropriately.</w:t>
      </w:r>
    </w:p>
    <w:p w14:paraId="3C3536E5" w14:textId="20534DA5" w:rsidR="006B2826" w:rsidRPr="00F20AE1" w:rsidRDefault="006B2826" w:rsidP="00C93144">
      <w:pPr>
        <w:pStyle w:val="Heading4"/>
        <w:keepLines/>
        <w:widowControl/>
        <w:numPr>
          <w:ilvl w:val="3"/>
          <w:numId w:val="13"/>
        </w:numPr>
        <w:tabs>
          <w:tab w:val="clear" w:pos="915"/>
          <w:tab w:val="clear" w:pos="2911"/>
        </w:tabs>
        <w:spacing w:after="120"/>
        <w:ind w:left="862" w:hanging="862"/>
        <w:rPr>
          <w:bCs/>
          <w:lang w:val="en-GB"/>
        </w:rPr>
      </w:pPr>
      <w:bookmarkStart w:id="1436" w:name="_Toc68293380"/>
      <w:bookmarkStart w:id="1437" w:name="_Toc422735914"/>
      <w:bookmarkStart w:id="1438" w:name="_Toc460900658"/>
      <w:r w:rsidRPr="00F20AE1">
        <w:rPr>
          <w:bCs/>
          <w:lang w:val="en-GB"/>
        </w:rPr>
        <w:t>Emergency wreck marking buoys</w:t>
      </w:r>
      <w:bookmarkEnd w:id="1436"/>
    </w:p>
    <w:p w14:paraId="60BFC0B1" w14:textId="4FBFCF86" w:rsidR="00F30D73" w:rsidRDefault="00F30D73" w:rsidP="00F30D73">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w:t>
      </w:r>
      <w:r w:rsidR="002306BE">
        <w:rPr>
          <w:u w:val="single"/>
          <w:lang w:val="en-GB"/>
        </w:rPr>
        <w:t>-</w:t>
      </w:r>
      <w:r w:rsidRPr="00F20AE1">
        <w:rPr>
          <w:u w:val="single"/>
          <w:lang w:val="en-GB"/>
        </w:rPr>
        <w:t>101 Geo feature</w:t>
      </w:r>
      <w:r w:rsidRPr="00F20AE1">
        <w:rPr>
          <w:lang w:val="en-GB"/>
        </w:rPr>
        <w:t>:</w:t>
      </w:r>
      <w:r w:rsidRPr="00F20AE1">
        <w:rPr>
          <w:lang w:val="en-GB"/>
        </w:rPr>
        <w:tab/>
      </w:r>
      <w:r>
        <w:rPr>
          <w:b/>
          <w:lang w:val="en-GB"/>
        </w:rPr>
        <w:t>Buoy New Danger Marking</w:t>
      </w:r>
      <w:r>
        <w:rPr>
          <w:b/>
          <w:lang w:val="en-GB"/>
        </w:rPr>
        <w:tab/>
      </w:r>
      <w:r>
        <w:rPr>
          <w:b/>
          <w:lang w:val="en-GB"/>
        </w:rPr>
        <w:tab/>
      </w:r>
      <w:r>
        <w:rPr>
          <w:b/>
          <w:lang w:val="en-GB"/>
        </w:rPr>
        <w:tab/>
      </w:r>
      <w:r>
        <w:rPr>
          <w:b/>
          <w:lang w:val="en-GB"/>
        </w:rPr>
        <w:tab/>
      </w:r>
      <w:r w:rsidRPr="00F20AE1">
        <w:rPr>
          <w:lang w:val="en-GB"/>
        </w:rPr>
        <w:t>(</w:t>
      </w:r>
      <w:r>
        <w:rPr>
          <w:lang w:val="en-GB"/>
        </w:rPr>
        <w:t>P)</w:t>
      </w:r>
      <w:r>
        <w:rPr>
          <w:lang w:val="en-GB"/>
        </w:rPr>
        <w:tab/>
      </w:r>
      <w:r>
        <w:rPr>
          <w:lang w:val="en-GB"/>
        </w:rPr>
        <w:tab/>
      </w:r>
      <w:r>
        <w:rPr>
          <w:lang w:val="en-GB"/>
        </w:rPr>
        <w:tab/>
      </w:r>
      <w:r w:rsidRPr="00F20AE1">
        <w:rPr>
          <w:lang w:val="en-GB"/>
        </w:rPr>
        <w:t xml:space="preserve">(S-101 DCEG Clause </w:t>
      </w:r>
      <w:r>
        <w:rPr>
          <w:lang w:val="en-GB"/>
        </w:rPr>
        <w:t>20.6</w:t>
      </w:r>
      <w:r w:rsidRPr="00F20AE1">
        <w:rPr>
          <w:lang w:val="en-GB"/>
        </w:rPr>
        <w:t>)</w:t>
      </w:r>
    </w:p>
    <w:p w14:paraId="1FA7055C" w14:textId="75C93149" w:rsidR="00977EBB" w:rsidRDefault="00F30D73" w:rsidP="00977EBB">
      <w:pPr>
        <w:spacing w:after="120"/>
        <w:jc w:val="both"/>
        <w:rPr>
          <w:rFonts w:cs="Arial"/>
          <w:bCs/>
          <w:lang w:val="en-AU"/>
        </w:rPr>
      </w:pPr>
      <w:r>
        <w:rPr>
          <w:rFonts w:cs="Arial"/>
          <w:bCs/>
          <w:lang w:val="en-AU"/>
        </w:rPr>
        <w:t xml:space="preserve">The S-101 feature </w:t>
      </w:r>
      <w:r>
        <w:rPr>
          <w:rFonts w:cs="Arial"/>
          <w:b/>
          <w:bCs/>
          <w:lang w:val="en-AU"/>
        </w:rPr>
        <w:t xml:space="preserve">Buoy New </w:t>
      </w:r>
      <w:r w:rsidR="003068BC">
        <w:rPr>
          <w:rFonts w:cs="Arial"/>
          <w:b/>
          <w:bCs/>
          <w:lang w:val="en-AU"/>
        </w:rPr>
        <w:t>D</w:t>
      </w:r>
      <w:r>
        <w:rPr>
          <w:rFonts w:cs="Arial"/>
          <w:b/>
          <w:bCs/>
          <w:lang w:val="en-AU"/>
        </w:rPr>
        <w:t>anger Marking</w:t>
      </w:r>
      <w:r>
        <w:rPr>
          <w:rFonts w:cs="Arial"/>
          <w:bCs/>
          <w:lang w:val="en-AU"/>
        </w:rPr>
        <w:t xml:space="preserve"> has been introduced in S-101 to encode the new IALA classification of buoys intended to mark newly identified dangers.  This information is encoded in S-57 on </w:t>
      </w:r>
      <w:r>
        <w:rPr>
          <w:rFonts w:cs="Arial"/>
          <w:b/>
          <w:bCs/>
          <w:lang w:val="en-AU"/>
        </w:rPr>
        <w:t>BOYSPP</w:t>
      </w:r>
      <w:r>
        <w:rPr>
          <w:rFonts w:cs="Arial"/>
          <w:bCs/>
          <w:lang w:val="en-AU"/>
        </w:rPr>
        <w:t xml:space="preserve"> </w:t>
      </w:r>
      <w:r w:rsidRPr="00231F30">
        <w:rPr>
          <w:rFonts w:cs="Arial"/>
          <w:bCs/>
          <w:lang w:val="en-AU"/>
        </w:rPr>
        <w:t>using</w:t>
      </w:r>
      <w:r>
        <w:rPr>
          <w:rFonts w:cs="Arial"/>
          <w:bCs/>
          <w:lang w:val="en-AU"/>
        </w:rPr>
        <w:t xml:space="preserve"> the attribute CATSPM value </w:t>
      </w:r>
      <w:r>
        <w:rPr>
          <w:rFonts w:cs="Arial"/>
          <w:bCs/>
          <w:i/>
          <w:lang w:val="en-AU"/>
        </w:rPr>
        <w:t>27</w:t>
      </w:r>
      <w:r>
        <w:rPr>
          <w:rFonts w:cs="Arial"/>
          <w:bCs/>
          <w:lang w:val="en-AU"/>
        </w:rPr>
        <w:t xml:space="preserve"> (general warning mark).  Instances of </w:t>
      </w:r>
      <w:r>
        <w:rPr>
          <w:rFonts w:cs="Arial"/>
          <w:b/>
          <w:bCs/>
          <w:lang w:val="en-AU"/>
        </w:rPr>
        <w:t>BOYSPP</w:t>
      </w:r>
      <w:r>
        <w:rPr>
          <w:rFonts w:cs="Arial"/>
          <w:bCs/>
          <w:lang w:val="en-AU"/>
        </w:rPr>
        <w:t xml:space="preserve"> having CATSPM = </w:t>
      </w:r>
      <w:r>
        <w:rPr>
          <w:rFonts w:cs="Arial"/>
          <w:bCs/>
          <w:i/>
          <w:lang w:val="en-AU"/>
        </w:rPr>
        <w:t>27</w:t>
      </w:r>
      <w:r>
        <w:rPr>
          <w:rFonts w:cs="Arial"/>
          <w:bCs/>
          <w:lang w:val="en-AU"/>
        </w:rPr>
        <w:t xml:space="preserve"> will be converted to a</w:t>
      </w:r>
      <w:r w:rsidR="00E91B33">
        <w:rPr>
          <w:rFonts w:cs="Arial"/>
          <w:bCs/>
          <w:lang w:val="en-AU"/>
        </w:rPr>
        <w:t>n instance of</w:t>
      </w:r>
      <w:r>
        <w:rPr>
          <w:rFonts w:cs="Arial"/>
          <w:bCs/>
          <w:lang w:val="en-AU"/>
        </w:rPr>
        <w:t xml:space="preserve"> </w:t>
      </w:r>
      <w:r>
        <w:rPr>
          <w:rFonts w:cs="Arial"/>
          <w:b/>
          <w:bCs/>
          <w:lang w:val="en-AU"/>
        </w:rPr>
        <w:t xml:space="preserve">Buoy New </w:t>
      </w:r>
      <w:r w:rsidR="003068BC">
        <w:rPr>
          <w:rFonts w:cs="Arial"/>
          <w:b/>
          <w:bCs/>
          <w:lang w:val="en-AU"/>
        </w:rPr>
        <w:t>D</w:t>
      </w:r>
      <w:r>
        <w:rPr>
          <w:rFonts w:cs="Arial"/>
          <w:b/>
          <w:bCs/>
          <w:lang w:val="en-AU"/>
        </w:rPr>
        <w:t>anger Marking</w:t>
      </w:r>
      <w:r>
        <w:rPr>
          <w:rFonts w:cs="Arial"/>
          <w:bCs/>
          <w:lang w:val="en-AU"/>
        </w:rPr>
        <w:t xml:space="preserve"> during the automated conversion process</w:t>
      </w:r>
      <w:ins w:id="1439" w:author="Teh Stand" w:date="2021-09-01T09:11:00Z">
        <w:r w:rsidR="001434FB">
          <w:rPr>
            <w:rFonts w:cs="Arial"/>
            <w:bCs/>
            <w:lang w:val="en-AU"/>
          </w:rPr>
          <w:t>, noting however</w:t>
        </w:r>
      </w:ins>
      <w:ins w:id="1440" w:author="Teh Stand" w:date="2021-09-01T09:10:00Z">
        <w:r w:rsidR="001434FB">
          <w:rPr>
            <w:rFonts w:cs="Arial"/>
            <w:bCs/>
            <w:lang w:val="en-AU"/>
          </w:rPr>
          <w:t xml:space="preserve"> that the </w:t>
        </w:r>
        <w:r w:rsidR="001434FB">
          <w:rPr>
            <w:rFonts w:cs="Arial"/>
            <w:b/>
            <w:bCs/>
            <w:lang w:val="en-AU"/>
          </w:rPr>
          <w:t>B</w:t>
        </w:r>
      </w:ins>
      <w:ins w:id="1441" w:author="Teh Stand" w:date="2021-09-01T09:17:00Z">
        <w:r w:rsidR="001434FB">
          <w:rPr>
            <w:rFonts w:cs="Arial"/>
            <w:b/>
            <w:bCs/>
            <w:lang w:val="en-AU"/>
          </w:rPr>
          <w:t>OY</w:t>
        </w:r>
      </w:ins>
      <w:ins w:id="1442" w:author="Teh Stand" w:date="2021-09-01T09:10:00Z">
        <w:r w:rsidR="001434FB">
          <w:rPr>
            <w:rFonts w:cs="Arial"/>
            <w:b/>
            <w:bCs/>
            <w:lang w:val="en-AU"/>
          </w:rPr>
          <w:t>SPP</w:t>
        </w:r>
        <w:r w:rsidR="001434FB">
          <w:rPr>
            <w:rFonts w:cs="Arial"/>
            <w:bCs/>
            <w:lang w:val="en-AU"/>
          </w:rPr>
          <w:t xml:space="preserve"> attributes PEREND and PERSTA </w:t>
        </w:r>
      </w:ins>
      <w:ins w:id="1443" w:author="Teh Stand" w:date="2021-09-01T09:12:00Z">
        <w:r w:rsidR="001434FB">
          <w:rPr>
            <w:rFonts w:cs="Arial"/>
            <w:bCs/>
            <w:lang w:val="en-AU"/>
          </w:rPr>
          <w:t xml:space="preserve">will </w:t>
        </w:r>
      </w:ins>
      <w:ins w:id="1444" w:author="Teh Stand" w:date="2021-09-01T09:10:00Z">
        <w:r w:rsidR="001434FB">
          <w:rPr>
            <w:rFonts w:cs="Arial"/>
            <w:bCs/>
            <w:lang w:val="en-AU"/>
          </w:rPr>
          <w:t xml:space="preserve">not be converted.  </w:t>
        </w:r>
      </w:ins>
      <w:commentRangeStart w:id="1445"/>
      <w:r>
        <w:rPr>
          <w:rFonts w:cs="Arial"/>
          <w:bCs/>
          <w:lang w:val="en-AU"/>
        </w:rPr>
        <w:t xml:space="preserve">Data Producers are advised to check </w:t>
      </w:r>
      <w:ins w:id="1446" w:author="Teh Stand" w:date="2021-09-01T09:17:00Z">
        <w:r w:rsidR="00C50705">
          <w:rPr>
            <w:rFonts w:cs="Arial"/>
            <w:bCs/>
            <w:lang w:val="en-AU"/>
          </w:rPr>
          <w:t xml:space="preserve">instances of </w:t>
        </w:r>
        <w:r w:rsidR="00C50705">
          <w:rPr>
            <w:rFonts w:cs="Arial"/>
            <w:b/>
            <w:bCs/>
            <w:lang w:val="en-AU"/>
          </w:rPr>
          <w:t>BOYSPP</w:t>
        </w:r>
        <w:r w:rsidR="00C50705">
          <w:rPr>
            <w:rFonts w:cs="Arial"/>
            <w:bCs/>
            <w:lang w:val="en-AU"/>
          </w:rPr>
          <w:t xml:space="preserve"> having CATSPM = </w:t>
        </w:r>
        <w:r w:rsidR="00C50705">
          <w:rPr>
            <w:rFonts w:cs="Arial"/>
            <w:bCs/>
            <w:i/>
            <w:lang w:val="en-AU"/>
          </w:rPr>
          <w:t>27</w:t>
        </w:r>
      </w:ins>
      <w:del w:id="1447" w:author="Teh Stand" w:date="2021-09-01T09:17:00Z">
        <w:r w:rsidDel="00C50705">
          <w:rPr>
            <w:rFonts w:cs="Arial"/>
            <w:bCs/>
            <w:lang w:val="en-AU"/>
          </w:rPr>
          <w:delText>these instances</w:delText>
        </w:r>
      </w:del>
      <w:r>
        <w:rPr>
          <w:rFonts w:cs="Arial"/>
          <w:bCs/>
          <w:lang w:val="en-AU"/>
        </w:rPr>
        <w:t xml:space="preserve"> and, if the purpose of the buoy is not to mark a newly identified danger, amend the encoding as required.</w:t>
      </w:r>
      <w:commentRangeEnd w:id="1445"/>
      <w:r w:rsidR="00544748">
        <w:rPr>
          <w:rStyle w:val="CommentReference"/>
          <w:rFonts w:ascii="Garamond" w:hAnsi="Garamond"/>
          <w:lang w:eastAsia="en-US"/>
        </w:rPr>
        <w:commentReference w:id="1445"/>
      </w:r>
    </w:p>
    <w:p w14:paraId="42025E89" w14:textId="53C5E9C1" w:rsidR="00977EBB" w:rsidRPr="00977EBB" w:rsidRDefault="00977EBB" w:rsidP="00977EBB">
      <w:pPr>
        <w:spacing w:after="120"/>
        <w:jc w:val="both"/>
        <w:rPr>
          <w:rFonts w:cs="Arial"/>
          <w:bCs/>
          <w:lang w:val="en-AU"/>
        </w:rPr>
      </w:pPr>
      <w:r>
        <w:rPr>
          <w:rFonts w:cs="Arial"/>
          <w:bCs/>
          <w:lang w:val="en-AU"/>
        </w:rPr>
        <w:t xml:space="preserve">Any equipment features associated with the </w:t>
      </w:r>
      <w:r>
        <w:rPr>
          <w:rFonts w:cs="Arial"/>
          <w:b/>
          <w:bCs/>
          <w:lang w:val="en-AU"/>
        </w:rPr>
        <w:t>BOYSPP</w:t>
      </w:r>
      <w:r>
        <w:rPr>
          <w:rFonts w:cs="Arial"/>
          <w:bCs/>
          <w:lang w:val="en-AU"/>
        </w:rPr>
        <w:t xml:space="preserve"> will, on conversion, </w:t>
      </w:r>
      <w:commentRangeStart w:id="1448"/>
      <w:r>
        <w:rPr>
          <w:rFonts w:cs="Arial"/>
          <w:bCs/>
          <w:lang w:val="en-AU"/>
        </w:rPr>
        <w:t xml:space="preserve">be associated with the </w:t>
      </w:r>
      <w:r>
        <w:rPr>
          <w:rFonts w:cs="Arial"/>
          <w:b/>
          <w:bCs/>
          <w:lang w:val="en-AU"/>
        </w:rPr>
        <w:t xml:space="preserve">Buoy New </w:t>
      </w:r>
      <w:del w:id="1449" w:author="Teh Stand" w:date="2021-07-02T15:51:00Z">
        <w:r w:rsidDel="00E91B33">
          <w:rPr>
            <w:rFonts w:cs="Arial"/>
            <w:b/>
            <w:bCs/>
            <w:lang w:val="en-AU"/>
          </w:rPr>
          <w:delText xml:space="preserve">danger </w:delText>
        </w:r>
      </w:del>
      <w:ins w:id="1450" w:author="Teh Stand" w:date="2021-07-02T15:51:00Z">
        <w:r w:rsidR="00E91B33">
          <w:rPr>
            <w:rFonts w:cs="Arial"/>
            <w:b/>
            <w:bCs/>
            <w:lang w:val="en-AU"/>
          </w:rPr>
          <w:t xml:space="preserve">Danger </w:t>
        </w:r>
      </w:ins>
      <w:r>
        <w:rPr>
          <w:rFonts w:cs="Arial"/>
          <w:b/>
          <w:bCs/>
          <w:lang w:val="en-AU"/>
        </w:rPr>
        <w:t>Marking</w:t>
      </w:r>
      <w:commentRangeEnd w:id="1448"/>
      <w:r w:rsidR="00E40618">
        <w:rPr>
          <w:rStyle w:val="CommentReference"/>
          <w:rFonts w:ascii="Garamond" w:hAnsi="Garamond"/>
          <w:lang w:eastAsia="en-US"/>
        </w:rPr>
        <w:commentReference w:id="1448"/>
      </w:r>
      <w:ins w:id="1451" w:author="Teh Stand" w:date="2021-09-09T12:19:00Z">
        <w:r w:rsidR="00E40618">
          <w:rPr>
            <w:rFonts w:cs="Arial"/>
            <w:bCs/>
            <w:lang w:val="en-AU"/>
          </w:rPr>
          <w:t xml:space="preserve"> (see clause 12.1.2)</w:t>
        </w:r>
      </w:ins>
      <w:r>
        <w:rPr>
          <w:rFonts w:cs="Arial"/>
          <w:bCs/>
          <w:lang w:val="en-AU"/>
        </w:rPr>
        <w:t>.</w:t>
      </w:r>
    </w:p>
    <w:p w14:paraId="26878DCE" w14:textId="712AF03F" w:rsidR="006B2826" w:rsidRPr="00F20AE1" w:rsidRDefault="006B2826" w:rsidP="00C93144">
      <w:pPr>
        <w:pStyle w:val="Heading3"/>
        <w:keepLines/>
        <w:numPr>
          <w:ilvl w:val="2"/>
          <w:numId w:val="13"/>
        </w:numPr>
        <w:tabs>
          <w:tab w:val="clear" w:pos="283"/>
          <w:tab w:val="clear" w:pos="566"/>
          <w:tab w:val="clear" w:pos="720"/>
          <w:tab w:val="clear" w:pos="850"/>
          <w:tab w:val="clear" w:pos="915"/>
          <w:tab w:val="clear" w:pos="2911"/>
          <w:tab w:val="left" w:pos="851"/>
        </w:tabs>
        <w:spacing w:before="240" w:after="120"/>
        <w:ind w:left="851" w:hanging="851"/>
        <w:rPr>
          <w:bCs/>
          <w:lang w:val="en-GB"/>
        </w:rPr>
      </w:pPr>
      <w:bookmarkStart w:id="1452" w:name="_Toc68293381"/>
      <w:r w:rsidRPr="00F20AE1">
        <w:rPr>
          <w:bCs/>
          <w:lang w:val="en-GB"/>
        </w:rPr>
        <w:lastRenderedPageBreak/>
        <w:t>Light floats and light vessels</w:t>
      </w:r>
      <w:bookmarkEnd w:id="1437"/>
      <w:bookmarkEnd w:id="1438"/>
      <w:bookmarkEnd w:id="1452"/>
    </w:p>
    <w:p w14:paraId="71AE1887" w14:textId="309C80A6" w:rsidR="00122E58" w:rsidRDefault="00122E58" w:rsidP="00122E58">
      <w:pPr>
        <w:keepNext/>
        <w:keepLines/>
        <w:tabs>
          <w:tab w:val="left" w:pos="0"/>
          <w:tab w:val="left" w:pos="283"/>
          <w:tab w:val="left" w:pos="566"/>
          <w:tab w:val="left" w:pos="850"/>
          <w:tab w:val="left" w:pos="1134"/>
          <w:tab w:val="left" w:pos="1418"/>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S-57 Geo object:</w:t>
      </w:r>
      <w:r w:rsidRPr="00F20AE1">
        <w:rPr>
          <w:lang w:val="en-GB"/>
        </w:rPr>
        <w:tab/>
      </w:r>
      <w:r w:rsidRPr="00F20AE1">
        <w:rPr>
          <w:lang w:val="en-GB"/>
        </w:rPr>
        <w:tab/>
        <w:t>Light float (</w:t>
      </w:r>
      <w:r w:rsidRPr="00F20AE1">
        <w:rPr>
          <w:b/>
          <w:lang w:val="en-GB"/>
        </w:rPr>
        <w:t>LITFLT</w:t>
      </w:r>
      <w:r w:rsidRPr="00F20AE1">
        <w:rPr>
          <w:lang w:val="en-GB"/>
        </w:rPr>
        <w:t>)</w:t>
      </w:r>
      <w:r w:rsidRPr="00F20AE1">
        <w:rPr>
          <w:lang w:val="en-GB"/>
        </w:rPr>
        <w:tab/>
      </w:r>
      <w:r>
        <w:rPr>
          <w:lang w:val="en-GB"/>
        </w:rPr>
        <w:tab/>
      </w:r>
      <w:r>
        <w:rPr>
          <w:lang w:val="en-GB"/>
        </w:rPr>
        <w:tab/>
      </w:r>
      <w:r w:rsidRPr="00F20AE1">
        <w:rPr>
          <w:lang w:val="en-GB"/>
        </w:rPr>
        <w:t>(</w:t>
      </w:r>
      <w:r>
        <w:rPr>
          <w:lang w:val="en-GB"/>
        </w:rPr>
        <w:t>P</w:t>
      </w:r>
      <w:r w:rsidRPr="00F20AE1">
        <w:rPr>
          <w:lang w:val="en-GB"/>
        </w:rPr>
        <w:t>)</w:t>
      </w:r>
    </w:p>
    <w:p w14:paraId="3EEFD473" w14:textId="0C8914DC" w:rsidR="00122E58" w:rsidRDefault="00122E58" w:rsidP="00122E58">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w:t>
      </w:r>
      <w:r w:rsidR="00492474">
        <w:rPr>
          <w:u w:val="single"/>
          <w:lang w:val="en-GB"/>
        </w:rPr>
        <w:t>-</w:t>
      </w:r>
      <w:r w:rsidRPr="00F20AE1">
        <w:rPr>
          <w:u w:val="single"/>
          <w:lang w:val="en-GB"/>
        </w:rPr>
        <w:t>101 Geo feature</w:t>
      </w:r>
      <w:r w:rsidRPr="00F20AE1">
        <w:rPr>
          <w:lang w:val="en-GB"/>
        </w:rPr>
        <w:t>:</w:t>
      </w:r>
      <w:r w:rsidRPr="00F20AE1">
        <w:rPr>
          <w:lang w:val="en-GB"/>
        </w:rPr>
        <w:tab/>
      </w:r>
      <w:r>
        <w:rPr>
          <w:b/>
          <w:lang w:val="en-GB"/>
        </w:rPr>
        <w:t>Light Float</w:t>
      </w:r>
      <w:r>
        <w:rPr>
          <w:b/>
          <w:lang w:val="en-GB"/>
        </w:rPr>
        <w:tab/>
      </w:r>
      <w:r>
        <w:rPr>
          <w:b/>
          <w:lang w:val="en-GB"/>
        </w:rPr>
        <w:tab/>
      </w:r>
      <w:r>
        <w:rPr>
          <w:b/>
          <w:lang w:val="en-GB"/>
        </w:rPr>
        <w:tab/>
      </w:r>
      <w:r>
        <w:rPr>
          <w:b/>
          <w:lang w:val="en-GB"/>
        </w:rPr>
        <w:tab/>
      </w:r>
      <w:r>
        <w:rPr>
          <w:b/>
          <w:lang w:val="en-GB"/>
        </w:rPr>
        <w:tab/>
      </w:r>
      <w:r>
        <w:rPr>
          <w:b/>
          <w:lang w:val="en-GB"/>
        </w:rPr>
        <w:tab/>
      </w:r>
      <w:r w:rsidRPr="00F20AE1">
        <w:rPr>
          <w:lang w:val="en-GB"/>
        </w:rPr>
        <w:t>(</w:t>
      </w:r>
      <w:r>
        <w:rPr>
          <w:lang w:val="en-GB"/>
        </w:rPr>
        <w:t>P)</w:t>
      </w:r>
      <w:r>
        <w:rPr>
          <w:lang w:val="en-GB"/>
        </w:rPr>
        <w:tab/>
      </w:r>
      <w:r>
        <w:rPr>
          <w:lang w:val="en-GB"/>
        </w:rPr>
        <w:tab/>
      </w:r>
      <w:r>
        <w:rPr>
          <w:lang w:val="en-GB"/>
        </w:rPr>
        <w:tab/>
      </w:r>
      <w:r>
        <w:rPr>
          <w:lang w:val="en-GB"/>
        </w:rPr>
        <w:tab/>
      </w:r>
      <w:r>
        <w:rPr>
          <w:lang w:val="en-GB"/>
        </w:rPr>
        <w:tab/>
      </w:r>
      <w:r>
        <w:rPr>
          <w:lang w:val="en-GB"/>
        </w:rPr>
        <w:tab/>
      </w:r>
      <w:r w:rsidRPr="00F20AE1">
        <w:rPr>
          <w:lang w:val="en-GB"/>
        </w:rPr>
        <w:t xml:space="preserve">(S-101 DCEG Clause </w:t>
      </w:r>
      <w:r>
        <w:rPr>
          <w:lang w:val="en-GB"/>
        </w:rPr>
        <w:t>20.14</w:t>
      </w:r>
      <w:r w:rsidRPr="00F20AE1">
        <w:rPr>
          <w:lang w:val="en-GB"/>
        </w:rPr>
        <w:t>)</w:t>
      </w:r>
    </w:p>
    <w:p w14:paraId="11B61EB7" w14:textId="555DC0CF" w:rsidR="00122E58" w:rsidRDefault="00122E58" w:rsidP="00122E58">
      <w:pPr>
        <w:keepNext/>
        <w:keepLines/>
        <w:tabs>
          <w:tab w:val="left" w:pos="0"/>
          <w:tab w:val="left" w:pos="283"/>
          <w:tab w:val="left" w:pos="566"/>
          <w:tab w:val="left" w:pos="850"/>
          <w:tab w:val="left" w:pos="1134"/>
          <w:tab w:val="left" w:pos="1418"/>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S-57 Geo object:</w:t>
      </w:r>
      <w:r w:rsidRPr="00F20AE1">
        <w:rPr>
          <w:lang w:val="en-GB"/>
        </w:rPr>
        <w:tab/>
      </w:r>
      <w:r w:rsidRPr="00F20AE1">
        <w:rPr>
          <w:lang w:val="en-GB"/>
        </w:rPr>
        <w:tab/>
        <w:t>Light vessel (</w:t>
      </w:r>
      <w:r w:rsidRPr="00F20AE1">
        <w:rPr>
          <w:b/>
          <w:lang w:val="en-GB"/>
        </w:rPr>
        <w:t>LITVES</w:t>
      </w:r>
      <w:r w:rsidRPr="00F20AE1">
        <w:rPr>
          <w:lang w:val="en-GB"/>
        </w:rPr>
        <w:t>)</w:t>
      </w:r>
      <w:r>
        <w:rPr>
          <w:lang w:val="en-GB"/>
        </w:rPr>
        <w:tab/>
      </w:r>
      <w:r>
        <w:rPr>
          <w:lang w:val="en-GB"/>
        </w:rPr>
        <w:tab/>
      </w:r>
      <w:r>
        <w:rPr>
          <w:lang w:val="en-GB"/>
        </w:rPr>
        <w:tab/>
      </w:r>
      <w:r w:rsidRPr="00F20AE1">
        <w:rPr>
          <w:lang w:val="en-GB"/>
        </w:rPr>
        <w:t>(</w:t>
      </w:r>
      <w:r>
        <w:rPr>
          <w:lang w:val="en-GB"/>
        </w:rPr>
        <w:t>P</w:t>
      </w:r>
      <w:r w:rsidRPr="00F20AE1">
        <w:rPr>
          <w:lang w:val="en-GB"/>
        </w:rPr>
        <w:t>)</w:t>
      </w:r>
    </w:p>
    <w:p w14:paraId="12C50B47" w14:textId="01F1F2D9" w:rsidR="00122E58" w:rsidRDefault="00122E58" w:rsidP="00122E58">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w:t>
      </w:r>
      <w:r w:rsidR="00492474">
        <w:rPr>
          <w:u w:val="single"/>
          <w:lang w:val="en-GB"/>
        </w:rPr>
        <w:t>-</w:t>
      </w:r>
      <w:r w:rsidRPr="00F20AE1">
        <w:rPr>
          <w:u w:val="single"/>
          <w:lang w:val="en-GB"/>
        </w:rPr>
        <w:t>101 Geo feature</w:t>
      </w:r>
      <w:r w:rsidRPr="00F20AE1">
        <w:rPr>
          <w:lang w:val="en-GB"/>
        </w:rPr>
        <w:t>:</w:t>
      </w:r>
      <w:r w:rsidRPr="00F20AE1">
        <w:rPr>
          <w:lang w:val="en-GB"/>
        </w:rPr>
        <w:tab/>
      </w:r>
      <w:r>
        <w:rPr>
          <w:b/>
          <w:lang w:val="en-GB"/>
        </w:rPr>
        <w:t>Light Vessel</w:t>
      </w:r>
      <w:r>
        <w:rPr>
          <w:b/>
          <w:lang w:val="en-GB"/>
        </w:rPr>
        <w:tab/>
      </w:r>
      <w:r>
        <w:rPr>
          <w:b/>
          <w:lang w:val="en-GB"/>
        </w:rPr>
        <w:tab/>
      </w:r>
      <w:r>
        <w:rPr>
          <w:b/>
          <w:lang w:val="en-GB"/>
        </w:rPr>
        <w:tab/>
      </w:r>
      <w:r>
        <w:rPr>
          <w:b/>
          <w:lang w:val="en-GB"/>
        </w:rPr>
        <w:tab/>
      </w:r>
      <w:r>
        <w:rPr>
          <w:b/>
          <w:lang w:val="en-GB"/>
        </w:rPr>
        <w:tab/>
      </w:r>
      <w:r w:rsidRPr="00F20AE1">
        <w:rPr>
          <w:lang w:val="en-GB"/>
        </w:rPr>
        <w:t>(</w:t>
      </w:r>
      <w:r>
        <w:rPr>
          <w:lang w:val="en-GB"/>
        </w:rPr>
        <w:t>P)</w:t>
      </w:r>
      <w:r>
        <w:rPr>
          <w:lang w:val="en-GB"/>
        </w:rPr>
        <w:tab/>
      </w:r>
      <w:r>
        <w:rPr>
          <w:lang w:val="en-GB"/>
        </w:rPr>
        <w:tab/>
      </w:r>
      <w:r>
        <w:rPr>
          <w:lang w:val="en-GB"/>
        </w:rPr>
        <w:tab/>
      </w:r>
      <w:r>
        <w:rPr>
          <w:lang w:val="en-GB"/>
        </w:rPr>
        <w:tab/>
      </w:r>
      <w:r>
        <w:rPr>
          <w:lang w:val="en-GB"/>
        </w:rPr>
        <w:tab/>
      </w:r>
      <w:r>
        <w:rPr>
          <w:lang w:val="en-GB"/>
        </w:rPr>
        <w:tab/>
      </w:r>
      <w:r w:rsidRPr="00F20AE1">
        <w:rPr>
          <w:lang w:val="en-GB"/>
        </w:rPr>
        <w:t xml:space="preserve">(S-101 DCEG Clause </w:t>
      </w:r>
      <w:r>
        <w:rPr>
          <w:lang w:val="en-GB"/>
        </w:rPr>
        <w:t>20.15</w:t>
      </w:r>
      <w:r w:rsidRPr="00F20AE1">
        <w:rPr>
          <w:lang w:val="en-GB"/>
        </w:rPr>
        <w:t>)</w:t>
      </w:r>
    </w:p>
    <w:p w14:paraId="057D9DE1" w14:textId="6648D8EE" w:rsidR="003427DE" w:rsidRPr="00F20AE1" w:rsidRDefault="003427DE" w:rsidP="003427DE">
      <w:pPr>
        <w:spacing w:after="120"/>
        <w:jc w:val="both"/>
        <w:rPr>
          <w:lang w:val="en-GB"/>
        </w:rPr>
      </w:pPr>
      <w:r w:rsidRPr="00F20AE1">
        <w:rPr>
          <w:lang w:val="en-GB"/>
        </w:rPr>
        <w:t xml:space="preserve">All instances of encoding of the S-57 Feature object </w:t>
      </w:r>
      <w:r w:rsidRPr="00F20AE1">
        <w:rPr>
          <w:b/>
          <w:lang w:val="en-GB"/>
        </w:rPr>
        <w:t>LITFLT</w:t>
      </w:r>
      <w:r w:rsidRPr="00F20AE1">
        <w:rPr>
          <w:lang w:val="en-GB"/>
        </w:rPr>
        <w:t xml:space="preserve"> and </w:t>
      </w:r>
      <w:r w:rsidRPr="00F20AE1">
        <w:rPr>
          <w:b/>
          <w:lang w:val="en-GB"/>
        </w:rPr>
        <w:t>LITVES</w:t>
      </w:r>
      <w:r>
        <w:rPr>
          <w:lang w:val="en-GB"/>
        </w:rPr>
        <w:t>, and their</w:t>
      </w:r>
      <w:r w:rsidRPr="00F20AE1">
        <w:rPr>
          <w:lang w:val="en-GB"/>
        </w:rPr>
        <w:t xml:space="preserve"> binding attributes</w:t>
      </w:r>
      <w:r>
        <w:rPr>
          <w:lang w:val="en-GB"/>
        </w:rPr>
        <w:t>,</w:t>
      </w:r>
      <w:r w:rsidRPr="00F20AE1">
        <w:rPr>
          <w:lang w:val="en-GB"/>
        </w:rPr>
        <w:t xml:space="preserve"> will be </w:t>
      </w:r>
      <w:r w:rsidR="00E91B33">
        <w:rPr>
          <w:lang w:val="en-GB"/>
        </w:rPr>
        <w:t>converted</w:t>
      </w:r>
      <w:r w:rsidR="00E91B33" w:rsidRPr="00F20AE1">
        <w:rPr>
          <w:lang w:val="en-GB"/>
        </w:rPr>
        <w:t xml:space="preserve"> </w:t>
      </w:r>
      <w:r w:rsidRPr="00F20AE1">
        <w:rPr>
          <w:lang w:val="en-GB"/>
        </w:rPr>
        <w:t xml:space="preserve">automatically </w:t>
      </w:r>
      <w:r w:rsidR="00E91B33">
        <w:rPr>
          <w:lang w:val="en-GB"/>
        </w:rPr>
        <w:t>to an instance of</w:t>
      </w:r>
      <w:r w:rsidRPr="00F20AE1">
        <w:rPr>
          <w:lang w:val="en-GB"/>
        </w:rPr>
        <w:t xml:space="preserve"> the S-101 feature</w:t>
      </w:r>
      <w:r>
        <w:rPr>
          <w:lang w:val="en-GB"/>
        </w:rPr>
        <w:t>s</w:t>
      </w:r>
      <w:r w:rsidRPr="00F20AE1">
        <w:rPr>
          <w:lang w:val="en-GB"/>
        </w:rPr>
        <w:t xml:space="preserve"> </w:t>
      </w:r>
      <w:r>
        <w:rPr>
          <w:b/>
          <w:lang w:val="en-GB"/>
        </w:rPr>
        <w:t>Light Float</w:t>
      </w:r>
      <w:r w:rsidRPr="003427DE">
        <w:rPr>
          <w:lang w:val="en-GB"/>
        </w:rPr>
        <w:t xml:space="preserve"> </w:t>
      </w:r>
      <w:r>
        <w:rPr>
          <w:lang w:val="en-GB"/>
        </w:rPr>
        <w:t xml:space="preserve">and </w:t>
      </w:r>
      <w:r w:rsidR="009D3628">
        <w:rPr>
          <w:b/>
          <w:lang w:val="en-GB"/>
        </w:rPr>
        <w:t>Light Vessel</w:t>
      </w:r>
      <w:r>
        <w:rPr>
          <w:lang w:val="en-GB"/>
        </w:rPr>
        <w:t xml:space="preserve"> </w:t>
      </w:r>
      <w:r w:rsidRPr="00F20AE1">
        <w:rPr>
          <w:lang w:val="en-GB"/>
        </w:rPr>
        <w:t>during the automated conversion process.  However, Data Producers are advised that the following enumerate type attribute ha</w:t>
      </w:r>
      <w:r>
        <w:rPr>
          <w:lang w:val="en-GB"/>
        </w:rPr>
        <w:t>s</w:t>
      </w:r>
      <w:r w:rsidRPr="00F20AE1">
        <w:rPr>
          <w:lang w:val="en-GB"/>
        </w:rPr>
        <w:t xml:space="preserve"> restricted allowable enumerate values for </w:t>
      </w:r>
      <w:r w:rsidR="009D3628">
        <w:rPr>
          <w:b/>
          <w:lang w:val="en-GB"/>
        </w:rPr>
        <w:t>Light Float</w:t>
      </w:r>
      <w:r w:rsidR="009D3628">
        <w:rPr>
          <w:lang w:val="en-GB"/>
        </w:rPr>
        <w:t xml:space="preserve"> and </w:t>
      </w:r>
      <w:r w:rsidR="009D3628">
        <w:rPr>
          <w:b/>
          <w:lang w:val="en-GB"/>
        </w:rPr>
        <w:t>Light Vessel</w:t>
      </w:r>
      <w:r w:rsidRPr="00F20AE1">
        <w:rPr>
          <w:lang w:val="en-GB"/>
        </w:rPr>
        <w:t xml:space="preserve"> in S-101:</w:t>
      </w:r>
    </w:p>
    <w:p w14:paraId="710DAD97" w14:textId="3053C383" w:rsidR="003427DE" w:rsidRPr="00F20AE1" w:rsidRDefault="003427DE" w:rsidP="003427DE">
      <w:pPr>
        <w:spacing w:after="120"/>
        <w:jc w:val="both"/>
        <w:rPr>
          <w:lang w:val="en-GB"/>
        </w:rPr>
      </w:pPr>
      <w:r>
        <w:rPr>
          <w:b/>
          <w:lang w:val="en-GB"/>
        </w:rPr>
        <w:t>nature of construction</w:t>
      </w:r>
      <w:r>
        <w:rPr>
          <w:lang w:val="en-GB"/>
        </w:rPr>
        <w:tab/>
      </w:r>
      <w:r>
        <w:rPr>
          <w:lang w:val="en-GB"/>
        </w:rPr>
        <w:tab/>
      </w:r>
      <w:r w:rsidRPr="00F20AE1">
        <w:rPr>
          <w:lang w:val="en-GB"/>
        </w:rPr>
        <w:t>(</w:t>
      </w:r>
      <w:r>
        <w:rPr>
          <w:lang w:val="en-GB"/>
        </w:rPr>
        <w:t>NATCON</w:t>
      </w:r>
      <w:r w:rsidRPr="00F20AE1">
        <w:rPr>
          <w:lang w:val="en-GB"/>
        </w:rPr>
        <w:t>)</w:t>
      </w:r>
    </w:p>
    <w:p w14:paraId="10571CE5" w14:textId="4A4C5072" w:rsidR="003427DE" w:rsidRDefault="003427DE" w:rsidP="003427DE">
      <w:pPr>
        <w:spacing w:after="120"/>
        <w:jc w:val="both"/>
        <w:rPr>
          <w:rFonts w:cs="Arial"/>
          <w:bCs/>
          <w:lang w:val="en-GB"/>
        </w:rPr>
      </w:pPr>
      <w:r w:rsidRPr="00F20AE1">
        <w:rPr>
          <w:rFonts w:cs="Arial"/>
          <w:bCs/>
          <w:lang w:val="en-GB"/>
        </w:rPr>
        <w:t xml:space="preserve">See S-101 </w:t>
      </w:r>
      <w:r>
        <w:rPr>
          <w:rFonts w:cs="Arial"/>
          <w:bCs/>
          <w:lang w:val="en-GB"/>
        </w:rPr>
        <w:t>DCEG clause 20.14-15 for the listing</w:t>
      </w:r>
      <w:r w:rsidRPr="00F20AE1">
        <w:rPr>
          <w:rFonts w:cs="Arial"/>
          <w:bCs/>
          <w:lang w:val="en-GB"/>
        </w:rPr>
        <w:t xml:space="preserve"> of allowable values.  Values populated in S-57 for th</w:t>
      </w:r>
      <w:r>
        <w:rPr>
          <w:rFonts w:cs="Arial"/>
          <w:bCs/>
          <w:lang w:val="en-GB"/>
        </w:rPr>
        <w:t>is attribute</w:t>
      </w:r>
      <w:r w:rsidRPr="00F20AE1">
        <w:rPr>
          <w:rFonts w:cs="Arial"/>
          <w:bCs/>
          <w:lang w:val="en-GB"/>
        </w:rPr>
        <w:t xml:space="preserve"> other than the allowable values will</w:t>
      </w:r>
      <w:r w:rsidRPr="00F20AE1">
        <w:rPr>
          <w:lang w:val="en-GB"/>
        </w:rPr>
        <w:t xml:space="preserve"> not be converted across to S-101</w:t>
      </w:r>
      <w:r w:rsidRPr="00F20AE1">
        <w:rPr>
          <w:rFonts w:cs="Arial"/>
          <w:bCs/>
          <w:lang w:val="en-GB"/>
        </w:rPr>
        <w:t xml:space="preserve">.  Data Producers are advised to check any populated values for </w:t>
      </w:r>
      <w:r>
        <w:rPr>
          <w:rFonts w:cs="Arial"/>
          <w:bCs/>
          <w:lang w:val="en-GB"/>
        </w:rPr>
        <w:t>NATCON</w:t>
      </w:r>
      <w:r w:rsidRPr="00F20AE1">
        <w:rPr>
          <w:rFonts w:cs="Arial"/>
          <w:bCs/>
          <w:lang w:val="en-GB"/>
        </w:rPr>
        <w:t xml:space="preserve"> on </w:t>
      </w:r>
      <w:r w:rsidRPr="00F20AE1">
        <w:rPr>
          <w:b/>
          <w:lang w:val="en-GB"/>
        </w:rPr>
        <w:t>LITFLT</w:t>
      </w:r>
      <w:r w:rsidRPr="00F20AE1">
        <w:rPr>
          <w:rFonts w:cs="Arial"/>
          <w:bCs/>
          <w:lang w:val="en-GB"/>
        </w:rPr>
        <w:t xml:space="preserve"> and </w:t>
      </w:r>
      <w:r w:rsidRPr="00F20AE1">
        <w:rPr>
          <w:b/>
          <w:lang w:val="en-GB"/>
        </w:rPr>
        <w:t>LITVES</w:t>
      </w:r>
      <w:r>
        <w:rPr>
          <w:rFonts w:cs="Arial"/>
          <w:bCs/>
          <w:lang w:val="en-GB"/>
        </w:rPr>
        <w:t xml:space="preserve"> and </w:t>
      </w:r>
      <w:r w:rsidRPr="00F20AE1">
        <w:rPr>
          <w:rFonts w:cs="Arial"/>
          <w:bCs/>
          <w:lang w:val="en-GB"/>
        </w:rPr>
        <w:t>amend appropriately.</w:t>
      </w:r>
    </w:p>
    <w:p w14:paraId="4D3F4607" w14:textId="77777777" w:rsidR="009D3628" w:rsidRDefault="009D3628" w:rsidP="009D3628">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jc w:val="both"/>
        <w:rPr>
          <w:lang w:val="en-AU"/>
        </w:rPr>
      </w:pPr>
      <w:r>
        <w:rPr>
          <w:lang w:val="en-AU"/>
        </w:rPr>
        <w:t>The following additional requirements for S-57 dataset conversion must be noted:</w:t>
      </w:r>
    </w:p>
    <w:p w14:paraId="0F6E5F7A" w14:textId="4F6673A6" w:rsidR="009D3628" w:rsidRDefault="009D3628" w:rsidP="00C93144">
      <w:pPr>
        <w:pStyle w:val="ListParagraph"/>
        <w:numPr>
          <w:ilvl w:val="0"/>
          <w:numId w:val="20"/>
        </w:numPr>
        <w:tabs>
          <w:tab w:val="left" w:pos="0"/>
          <w:tab w:val="left" w:pos="283"/>
          <w:tab w:val="left" w:pos="566"/>
          <w:tab w:val="left" w:pos="851"/>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284" w:hanging="284"/>
        <w:jc w:val="both"/>
        <w:rPr>
          <w:rFonts w:cs="Arial"/>
          <w:bCs/>
          <w:lang w:val="en-AU"/>
        </w:rPr>
      </w:pPr>
      <w:r>
        <w:rPr>
          <w:rFonts w:cs="Arial"/>
          <w:bCs/>
          <w:lang w:val="en-AU"/>
        </w:rPr>
        <w:t xml:space="preserve">The S-101 complex attribute </w:t>
      </w:r>
      <w:proofErr w:type="spellStart"/>
      <w:r>
        <w:rPr>
          <w:rFonts w:cs="Arial"/>
          <w:b/>
          <w:bCs/>
          <w:lang w:val="en-AU"/>
        </w:rPr>
        <w:t>topmark</w:t>
      </w:r>
      <w:proofErr w:type="spellEnd"/>
      <w:r>
        <w:rPr>
          <w:rFonts w:cs="Arial"/>
          <w:bCs/>
          <w:lang w:val="en-AU"/>
        </w:rPr>
        <w:t xml:space="preserve"> has been introduced in S-101 to encode </w:t>
      </w:r>
      <w:proofErr w:type="spellStart"/>
      <w:r>
        <w:rPr>
          <w:rFonts w:cs="Arial"/>
          <w:bCs/>
          <w:lang w:val="en-AU"/>
        </w:rPr>
        <w:t>topmarks</w:t>
      </w:r>
      <w:proofErr w:type="spellEnd"/>
      <w:r>
        <w:rPr>
          <w:rFonts w:cs="Arial"/>
          <w:bCs/>
          <w:lang w:val="en-AU"/>
        </w:rPr>
        <w:t xml:space="preserve"> on aids to navigation features.  This information is encoded in S-57 using the Object class </w:t>
      </w:r>
      <w:del w:id="1453" w:author="Teh Stand" w:date="2021-07-23T09:30:00Z">
        <w:r w:rsidDel="00703A3C">
          <w:rPr>
            <w:rFonts w:cs="Arial"/>
            <w:b/>
            <w:bCs/>
            <w:lang w:val="en-AU"/>
          </w:rPr>
          <w:delText>TOPMRK</w:delText>
        </w:r>
      </w:del>
      <w:ins w:id="1454" w:author="Teh Stand" w:date="2021-07-23T09:30:00Z">
        <w:r w:rsidR="00703A3C">
          <w:rPr>
            <w:rFonts w:cs="Arial"/>
            <w:b/>
            <w:bCs/>
            <w:lang w:val="en-AU"/>
          </w:rPr>
          <w:t>TOPMAR</w:t>
        </w:r>
      </w:ins>
      <w:r>
        <w:rPr>
          <w:rFonts w:cs="Arial"/>
          <w:bCs/>
          <w:lang w:val="en-AU"/>
        </w:rPr>
        <w:t xml:space="preserve">.  All instances of </w:t>
      </w:r>
      <w:del w:id="1455" w:author="Teh Stand" w:date="2021-07-23T09:30:00Z">
        <w:r w:rsidDel="00703A3C">
          <w:rPr>
            <w:rFonts w:cs="Arial"/>
            <w:b/>
            <w:bCs/>
            <w:lang w:val="en-AU"/>
          </w:rPr>
          <w:delText>TOPMRK</w:delText>
        </w:r>
      </w:del>
      <w:ins w:id="1456" w:author="Teh Stand" w:date="2021-07-23T09:30:00Z">
        <w:r w:rsidR="00703A3C">
          <w:rPr>
            <w:rFonts w:cs="Arial"/>
            <w:b/>
            <w:bCs/>
            <w:lang w:val="en-AU"/>
          </w:rPr>
          <w:t>TOPMAR</w:t>
        </w:r>
      </w:ins>
      <w:r>
        <w:rPr>
          <w:rFonts w:cs="Arial"/>
          <w:bCs/>
          <w:lang w:val="en-AU"/>
        </w:rPr>
        <w:t xml:space="preserve"> associated with </w:t>
      </w:r>
      <w:r w:rsidRPr="00F20AE1">
        <w:rPr>
          <w:b/>
          <w:lang w:val="en-GB"/>
        </w:rPr>
        <w:t>LITFLT</w:t>
      </w:r>
      <w:r>
        <w:rPr>
          <w:rFonts w:cs="Arial"/>
          <w:bCs/>
          <w:lang w:val="en-AU"/>
        </w:rPr>
        <w:t xml:space="preserve"> </w:t>
      </w:r>
      <w:r w:rsidRPr="00D71FAB">
        <w:rPr>
          <w:rFonts w:cs="Arial"/>
          <w:bCs/>
          <w:lang w:val="en-AU"/>
        </w:rPr>
        <w:t>will</w:t>
      </w:r>
      <w:r>
        <w:rPr>
          <w:rFonts w:cs="Arial"/>
          <w:bCs/>
          <w:lang w:val="en-AU"/>
        </w:rPr>
        <w:t xml:space="preserve"> be converted to </w:t>
      </w:r>
      <w:proofErr w:type="spellStart"/>
      <w:r>
        <w:rPr>
          <w:rFonts w:cs="Arial"/>
          <w:b/>
          <w:bCs/>
          <w:lang w:val="en-AU"/>
        </w:rPr>
        <w:t>topmark</w:t>
      </w:r>
      <w:proofErr w:type="spellEnd"/>
      <w:r>
        <w:rPr>
          <w:rFonts w:cs="Arial"/>
          <w:bCs/>
          <w:lang w:val="en-AU"/>
        </w:rPr>
        <w:t xml:space="preserve"> for the corresponding </w:t>
      </w:r>
      <w:r>
        <w:rPr>
          <w:b/>
          <w:lang w:val="en-GB"/>
        </w:rPr>
        <w:t>Light Float</w:t>
      </w:r>
      <w:r>
        <w:rPr>
          <w:rFonts w:cs="Arial"/>
          <w:bCs/>
          <w:lang w:val="en-AU"/>
        </w:rPr>
        <w:t xml:space="preserve"> during the automated conversion process.  However it must be noted that the </w:t>
      </w:r>
      <w:del w:id="1457" w:author="Teh Stand" w:date="2021-07-23T09:30:00Z">
        <w:r w:rsidDel="00703A3C">
          <w:rPr>
            <w:rFonts w:cs="Arial"/>
            <w:b/>
            <w:bCs/>
            <w:lang w:val="en-AU"/>
          </w:rPr>
          <w:delText>TOPMRK</w:delText>
        </w:r>
      </w:del>
      <w:ins w:id="1458" w:author="Teh Stand" w:date="2021-07-23T09:30:00Z">
        <w:r w:rsidR="00703A3C">
          <w:rPr>
            <w:rFonts w:cs="Arial"/>
            <w:b/>
            <w:bCs/>
            <w:lang w:val="en-AU"/>
          </w:rPr>
          <w:t>TOPMAR</w:t>
        </w:r>
      </w:ins>
      <w:r>
        <w:rPr>
          <w:rFonts w:cs="Arial"/>
          <w:bCs/>
          <w:lang w:val="en-AU"/>
        </w:rPr>
        <w:t xml:space="preserve"> attributes COLPAT, DATEND, DATSTA, HEIGHT, PEREND, PERSTA and STATUS will not be converted.  Additional </w:t>
      </w:r>
      <w:proofErr w:type="spellStart"/>
      <w:r>
        <w:rPr>
          <w:rFonts w:cs="Arial"/>
          <w:bCs/>
          <w:lang w:val="en-AU"/>
        </w:rPr>
        <w:t>topmark</w:t>
      </w:r>
      <w:proofErr w:type="spellEnd"/>
      <w:r>
        <w:rPr>
          <w:rFonts w:cs="Arial"/>
          <w:bCs/>
          <w:lang w:val="en-AU"/>
        </w:rPr>
        <w:t xml:space="preserve"> shape information populated in the S-57 attribute INFORM will be converted to the S-101 complex attribute </w:t>
      </w:r>
      <w:r>
        <w:rPr>
          <w:rFonts w:cs="Arial"/>
          <w:b/>
          <w:bCs/>
          <w:lang w:val="en-AU"/>
        </w:rPr>
        <w:t>shape information</w:t>
      </w:r>
      <w:r>
        <w:rPr>
          <w:rFonts w:cs="Arial"/>
          <w:bCs/>
          <w:lang w:val="en-AU"/>
        </w:rPr>
        <w:t>.</w:t>
      </w:r>
      <w:ins w:id="1459" w:author="Teh Stand" w:date="2021-09-14T10:07:00Z">
        <w:r w:rsidR="001341F1">
          <w:rPr>
            <w:rFonts w:cs="Arial"/>
            <w:bCs/>
            <w:lang w:val="en-AU"/>
          </w:rPr>
          <w:t xml:space="preserve">  See also clause 12.6.</w:t>
        </w:r>
      </w:ins>
    </w:p>
    <w:p w14:paraId="72D2A7F3" w14:textId="38538EED" w:rsidR="006B2826" w:rsidRPr="00F20AE1" w:rsidRDefault="006B2826" w:rsidP="00C93144">
      <w:pPr>
        <w:pStyle w:val="Heading2"/>
        <w:numPr>
          <w:ilvl w:val="1"/>
          <w:numId w:val="13"/>
        </w:numPr>
        <w:tabs>
          <w:tab w:val="clear" w:pos="283"/>
          <w:tab w:val="clear" w:pos="576"/>
          <w:tab w:val="clear" w:pos="720"/>
          <w:tab w:val="clear" w:pos="850"/>
          <w:tab w:val="clear" w:pos="915"/>
          <w:tab w:val="clear" w:pos="2911"/>
          <w:tab w:val="left" w:pos="851"/>
        </w:tabs>
        <w:spacing w:before="240" w:after="120"/>
        <w:ind w:left="851" w:hanging="851"/>
        <w:rPr>
          <w:bCs/>
          <w:sz w:val="20"/>
          <w:lang w:val="en-GB"/>
        </w:rPr>
      </w:pPr>
      <w:bookmarkStart w:id="1460" w:name="_Toc422735916"/>
      <w:bookmarkStart w:id="1461" w:name="_Toc460900659"/>
      <w:bookmarkStart w:id="1462" w:name="_Toc68293382"/>
      <w:r w:rsidRPr="00F20AE1">
        <w:rPr>
          <w:bCs/>
          <w:lang w:val="en-GB"/>
        </w:rPr>
        <w:t>Fog signals</w:t>
      </w:r>
      <w:bookmarkEnd w:id="1460"/>
      <w:bookmarkEnd w:id="1461"/>
      <w:bookmarkEnd w:id="1462"/>
    </w:p>
    <w:p w14:paraId="6419943C" w14:textId="089C87D1" w:rsidR="005C0BDB" w:rsidRDefault="005C0BDB" w:rsidP="005C0BDB">
      <w:pPr>
        <w:keepNext/>
        <w:keepLines/>
        <w:tabs>
          <w:tab w:val="left" w:pos="0"/>
          <w:tab w:val="left" w:pos="283"/>
          <w:tab w:val="left" w:pos="566"/>
          <w:tab w:val="left" w:pos="850"/>
          <w:tab w:val="left" w:pos="1134"/>
          <w:tab w:val="left" w:pos="1418"/>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S-57 Geo object:</w:t>
      </w:r>
      <w:r w:rsidRPr="00F20AE1">
        <w:rPr>
          <w:lang w:val="en-GB"/>
        </w:rPr>
        <w:tab/>
      </w:r>
      <w:r w:rsidRPr="00F20AE1">
        <w:rPr>
          <w:lang w:val="en-GB"/>
        </w:rPr>
        <w:tab/>
        <w:t>Fog signal (</w:t>
      </w:r>
      <w:r w:rsidRPr="00F20AE1">
        <w:rPr>
          <w:b/>
          <w:lang w:val="en-GB"/>
        </w:rPr>
        <w:t>FOGSIG</w:t>
      </w:r>
      <w:r w:rsidRPr="00F20AE1">
        <w:rPr>
          <w:lang w:val="en-GB"/>
        </w:rPr>
        <w:t>)</w:t>
      </w:r>
      <w:r>
        <w:rPr>
          <w:lang w:val="en-GB"/>
        </w:rPr>
        <w:tab/>
      </w:r>
      <w:r>
        <w:rPr>
          <w:lang w:val="en-GB"/>
        </w:rPr>
        <w:tab/>
      </w:r>
      <w:r w:rsidRPr="00F20AE1">
        <w:rPr>
          <w:lang w:val="en-GB"/>
        </w:rPr>
        <w:t>(</w:t>
      </w:r>
      <w:r>
        <w:rPr>
          <w:lang w:val="en-GB"/>
        </w:rPr>
        <w:t>P</w:t>
      </w:r>
      <w:r w:rsidRPr="00F20AE1">
        <w:rPr>
          <w:lang w:val="en-GB"/>
        </w:rPr>
        <w:t>)</w:t>
      </w:r>
    </w:p>
    <w:p w14:paraId="4458A97F" w14:textId="13B718ED" w:rsidR="005C0BDB" w:rsidRDefault="005C0BDB" w:rsidP="005C0BDB">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w:t>
      </w:r>
      <w:r w:rsidR="00492474">
        <w:rPr>
          <w:u w:val="single"/>
          <w:lang w:val="en-GB"/>
        </w:rPr>
        <w:t>-</w:t>
      </w:r>
      <w:r w:rsidRPr="00F20AE1">
        <w:rPr>
          <w:u w:val="single"/>
          <w:lang w:val="en-GB"/>
        </w:rPr>
        <w:t>101 Geo feature</w:t>
      </w:r>
      <w:r w:rsidRPr="00F20AE1">
        <w:rPr>
          <w:lang w:val="en-GB"/>
        </w:rPr>
        <w:t>:</w:t>
      </w:r>
      <w:r w:rsidRPr="00F20AE1">
        <w:rPr>
          <w:lang w:val="en-GB"/>
        </w:rPr>
        <w:tab/>
      </w:r>
      <w:r>
        <w:rPr>
          <w:b/>
          <w:lang w:val="en-GB"/>
        </w:rPr>
        <w:t>Fog Signal</w:t>
      </w:r>
      <w:r>
        <w:rPr>
          <w:b/>
          <w:lang w:val="en-GB"/>
        </w:rPr>
        <w:tab/>
      </w:r>
      <w:r>
        <w:rPr>
          <w:b/>
          <w:lang w:val="en-GB"/>
        </w:rPr>
        <w:tab/>
      </w:r>
      <w:r>
        <w:rPr>
          <w:b/>
          <w:lang w:val="en-GB"/>
        </w:rPr>
        <w:tab/>
      </w:r>
      <w:r>
        <w:rPr>
          <w:b/>
          <w:lang w:val="en-GB"/>
        </w:rPr>
        <w:tab/>
      </w:r>
      <w:r>
        <w:rPr>
          <w:b/>
          <w:lang w:val="en-GB"/>
        </w:rPr>
        <w:tab/>
      </w:r>
      <w:r w:rsidRPr="00F20AE1">
        <w:rPr>
          <w:lang w:val="en-GB"/>
        </w:rPr>
        <w:t>(</w:t>
      </w:r>
      <w:r>
        <w:rPr>
          <w:lang w:val="en-GB"/>
        </w:rPr>
        <w:t>P)</w:t>
      </w:r>
      <w:r>
        <w:rPr>
          <w:lang w:val="en-GB"/>
        </w:rPr>
        <w:tab/>
      </w:r>
      <w:r>
        <w:rPr>
          <w:lang w:val="en-GB"/>
        </w:rPr>
        <w:tab/>
      </w:r>
      <w:r>
        <w:rPr>
          <w:lang w:val="en-GB"/>
        </w:rPr>
        <w:tab/>
      </w:r>
      <w:r>
        <w:rPr>
          <w:lang w:val="en-GB"/>
        </w:rPr>
        <w:tab/>
      </w:r>
      <w:r>
        <w:rPr>
          <w:lang w:val="en-GB"/>
        </w:rPr>
        <w:tab/>
      </w:r>
      <w:r>
        <w:rPr>
          <w:lang w:val="en-GB"/>
        </w:rPr>
        <w:tab/>
      </w:r>
      <w:r>
        <w:rPr>
          <w:lang w:val="en-GB"/>
        </w:rPr>
        <w:tab/>
      </w:r>
      <w:r w:rsidRPr="00F20AE1">
        <w:rPr>
          <w:lang w:val="en-GB"/>
        </w:rPr>
        <w:t xml:space="preserve">(S-101 DCEG Clause </w:t>
      </w:r>
      <w:r>
        <w:rPr>
          <w:lang w:val="en-GB"/>
        </w:rPr>
        <w:t>20.18</w:t>
      </w:r>
      <w:r w:rsidRPr="00F20AE1">
        <w:rPr>
          <w:lang w:val="en-GB"/>
        </w:rPr>
        <w:t>)</w:t>
      </w:r>
    </w:p>
    <w:p w14:paraId="7D9B24B0" w14:textId="344A8091" w:rsidR="00CA1223" w:rsidRDefault="00CA1223" w:rsidP="0022195C">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AU"/>
        </w:rPr>
      </w:pPr>
      <w:r>
        <w:rPr>
          <w:lang w:val="en-AU"/>
        </w:rPr>
        <w:t>All instances of encoding of the S-57 Feature object</w:t>
      </w:r>
      <w:r w:rsidRPr="00560C1D">
        <w:rPr>
          <w:lang w:val="en-AU"/>
        </w:rPr>
        <w:t xml:space="preserve"> </w:t>
      </w:r>
      <w:r w:rsidRPr="00F20AE1">
        <w:rPr>
          <w:b/>
          <w:lang w:val="en-GB"/>
        </w:rPr>
        <w:t>FOGSIG</w:t>
      </w:r>
      <w:r w:rsidRPr="00560C1D">
        <w:rPr>
          <w:lang w:val="en-AU"/>
        </w:rPr>
        <w:t xml:space="preserve"> </w:t>
      </w:r>
      <w:r>
        <w:rPr>
          <w:lang w:val="en-AU"/>
        </w:rPr>
        <w:t xml:space="preserve">and its binding attributes will be </w:t>
      </w:r>
      <w:proofErr w:type="spellStart"/>
      <w:r w:rsidR="00E91B33">
        <w:rPr>
          <w:lang w:val="en-AU"/>
        </w:rPr>
        <w:t>convertedd</w:t>
      </w:r>
      <w:proofErr w:type="spellEnd"/>
      <w:r w:rsidR="00E91B33">
        <w:rPr>
          <w:lang w:val="en-AU"/>
        </w:rPr>
        <w:t xml:space="preserve"> </w:t>
      </w:r>
      <w:r>
        <w:rPr>
          <w:lang w:val="en-AU"/>
        </w:rPr>
        <w:t xml:space="preserve">automatically </w:t>
      </w:r>
      <w:r w:rsidR="00E91B33">
        <w:rPr>
          <w:lang w:val="en-GB"/>
        </w:rPr>
        <w:t>to an instance of</w:t>
      </w:r>
      <w:r>
        <w:rPr>
          <w:lang w:val="en-AU"/>
        </w:rPr>
        <w:t xml:space="preserve"> the S-101 feature </w:t>
      </w:r>
      <w:r>
        <w:rPr>
          <w:b/>
          <w:lang w:val="en-GB"/>
        </w:rPr>
        <w:t>Fog Signal</w:t>
      </w:r>
      <w:r>
        <w:rPr>
          <w:b/>
          <w:lang w:val="en-AU"/>
        </w:rPr>
        <w:t xml:space="preserve"> </w:t>
      </w:r>
      <w:r>
        <w:rPr>
          <w:lang w:val="en-AU"/>
        </w:rPr>
        <w:t>during the automated conversion process.</w:t>
      </w:r>
    </w:p>
    <w:p w14:paraId="7CB39133" w14:textId="77777777" w:rsidR="00CA1223" w:rsidRDefault="00CA1223" w:rsidP="00CA1223">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jc w:val="both"/>
        <w:rPr>
          <w:lang w:val="en-AU"/>
        </w:rPr>
      </w:pPr>
      <w:r>
        <w:rPr>
          <w:lang w:val="en-AU"/>
        </w:rPr>
        <w:t>The following additional requirements for S-57 attribution must be noted:</w:t>
      </w:r>
    </w:p>
    <w:p w14:paraId="0FD6491E" w14:textId="5F19F5DF" w:rsidR="00CA1223" w:rsidRDefault="00CA1223" w:rsidP="00C93144">
      <w:pPr>
        <w:pStyle w:val="ListParagraph"/>
        <w:numPr>
          <w:ilvl w:val="0"/>
          <w:numId w:val="20"/>
        </w:numPr>
        <w:tabs>
          <w:tab w:val="left" w:pos="0"/>
          <w:tab w:val="left" w:pos="283"/>
          <w:tab w:val="left" w:pos="566"/>
          <w:tab w:val="left" w:pos="851"/>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284" w:hanging="284"/>
        <w:jc w:val="both"/>
        <w:rPr>
          <w:rFonts w:cs="Arial"/>
          <w:bCs/>
          <w:lang w:val="en-AU"/>
        </w:rPr>
      </w:pPr>
      <w:r>
        <w:rPr>
          <w:rFonts w:cs="Arial"/>
          <w:bCs/>
          <w:lang w:val="en-AU"/>
        </w:rPr>
        <w:t xml:space="preserve">The S-101 attribute </w:t>
      </w:r>
      <w:r>
        <w:rPr>
          <w:rFonts w:cs="Arial"/>
          <w:b/>
          <w:bCs/>
          <w:lang w:val="en-AU"/>
        </w:rPr>
        <w:t>signal generation</w:t>
      </w:r>
      <w:r>
        <w:rPr>
          <w:rFonts w:cs="Arial"/>
          <w:bCs/>
          <w:lang w:val="en-AU"/>
        </w:rPr>
        <w:t xml:space="preserve"> includes the new enumerate values </w:t>
      </w:r>
      <w:r>
        <w:rPr>
          <w:rFonts w:cs="Arial"/>
          <w:bCs/>
          <w:i/>
          <w:lang w:val="en-AU"/>
        </w:rPr>
        <w:t>5</w:t>
      </w:r>
      <w:r>
        <w:rPr>
          <w:rFonts w:cs="Arial"/>
          <w:bCs/>
          <w:lang w:val="en-AU"/>
        </w:rPr>
        <w:t xml:space="preserve"> (radio activated) and </w:t>
      </w:r>
      <w:r>
        <w:rPr>
          <w:rFonts w:cs="Arial"/>
          <w:bCs/>
          <w:i/>
          <w:lang w:val="en-AU"/>
        </w:rPr>
        <w:t>6</w:t>
      </w:r>
      <w:r>
        <w:rPr>
          <w:rFonts w:cs="Arial"/>
          <w:bCs/>
          <w:lang w:val="en-AU"/>
        </w:rPr>
        <w:t xml:space="preserve"> (call activated).  This information is encoded in S-57 on </w:t>
      </w:r>
      <w:r w:rsidRPr="00F20AE1">
        <w:rPr>
          <w:b/>
          <w:lang w:val="en-GB"/>
        </w:rPr>
        <w:t>FOGSIG</w:t>
      </w:r>
      <w:r>
        <w:rPr>
          <w:rFonts w:cs="Arial"/>
          <w:bCs/>
          <w:lang w:val="en-AU"/>
        </w:rPr>
        <w:t xml:space="preserve"> </w:t>
      </w:r>
      <w:r w:rsidRPr="00231F30">
        <w:rPr>
          <w:rFonts w:cs="Arial"/>
          <w:bCs/>
          <w:lang w:val="en-AU"/>
        </w:rPr>
        <w:t>using</w:t>
      </w:r>
      <w:r>
        <w:rPr>
          <w:rFonts w:cs="Arial"/>
          <w:bCs/>
          <w:lang w:val="en-AU"/>
        </w:rPr>
        <w:t xml:space="preserve"> the attribute INFORM (see clause 2.3).  In order for this information to be converted across to S-101, the text string encoded in INFORM on the </w:t>
      </w:r>
      <w:r w:rsidRPr="00F20AE1">
        <w:rPr>
          <w:b/>
          <w:lang w:val="en-GB"/>
        </w:rPr>
        <w:t>FOGSIG</w:t>
      </w:r>
      <w:r>
        <w:rPr>
          <w:rFonts w:cs="Arial"/>
          <w:bCs/>
          <w:lang w:val="en-AU"/>
        </w:rPr>
        <w:t xml:space="preserve"> </w:t>
      </w:r>
      <w:del w:id="1463" w:author="Teh Stand" w:date="2021-11-08T10:22:00Z">
        <w:r w:rsidDel="00621CA2">
          <w:rPr>
            <w:rFonts w:cs="Arial"/>
            <w:bCs/>
            <w:lang w:val="en-AU"/>
          </w:rPr>
          <w:delText xml:space="preserve">must </w:delText>
        </w:r>
      </w:del>
      <w:ins w:id="1464" w:author="Teh Stand" w:date="2021-11-08T10:22:00Z">
        <w:r w:rsidR="00621CA2">
          <w:rPr>
            <w:rFonts w:cs="Arial"/>
            <w:bCs/>
            <w:lang w:val="en-AU"/>
          </w:rPr>
          <w:t xml:space="preserve">should </w:t>
        </w:r>
      </w:ins>
      <w:r>
        <w:rPr>
          <w:rFonts w:cs="Arial"/>
          <w:bCs/>
          <w:lang w:val="en-AU"/>
        </w:rPr>
        <w:t xml:space="preserve">be in </w:t>
      </w:r>
      <w:ins w:id="1465" w:author="Teh Stand" w:date="2021-11-08T10:17:00Z">
        <w:r w:rsidR="001B2157">
          <w:rPr>
            <w:rFonts w:cs="Arial"/>
            <w:bCs/>
            <w:lang w:val="en-GB"/>
          </w:rPr>
          <w:t>a standardised</w:t>
        </w:r>
        <w:r w:rsidR="001B2157" w:rsidRPr="00F20AE1">
          <w:rPr>
            <w:rFonts w:cs="Arial"/>
            <w:bCs/>
            <w:lang w:val="en-GB"/>
          </w:rPr>
          <w:t xml:space="preserve"> format</w:t>
        </w:r>
        <w:r w:rsidR="001B2157">
          <w:rPr>
            <w:rFonts w:cs="Arial"/>
            <w:bCs/>
            <w:lang w:val="en-GB"/>
          </w:rPr>
          <w:t>, such as</w:t>
        </w:r>
        <w:r w:rsidR="001B2157" w:rsidRPr="00F20AE1">
          <w:rPr>
            <w:rFonts w:cs="Arial"/>
            <w:bCs/>
            <w:lang w:val="en-GB"/>
          </w:rPr>
          <w:t xml:space="preserve"> </w:t>
        </w:r>
      </w:ins>
      <w:del w:id="1466" w:author="Teh Stand" w:date="2021-11-08T10:17:00Z">
        <w:r w:rsidDel="001B2157">
          <w:rPr>
            <w:rFonts w:cs="Arial"/>
            <w:bCs/>
            <w:lang w:val="en-AU"/>
          </w:rPr>
          <w:delText xml:space="preserve">the format </w:delText>
        </w:r>
      </w:del>
      <w:commentRangeStart w:id="1467"/>
      <w:commentRangeStart w:id="1468"/>
      <w:r>
        <w:rPr>
          <w:rFonts w:cs="Arial"/>
          <w:bCs/>
          <w:i/>
          <w:lang w:val="en-AU"/>
        </w:rPr>
        <w:t>Radio activated</w:t>
      </w:r>
      <w:r>
        <w:rPr>
          <w:rFonts w:cs="Arial"/>
          <w:bCs/>
          <w:lang w:val="en-AU"/>
        </w:rPr>
        <w:t xml:space="preserve"> or </w:t>
      </w:r>
      <w:r>
        <w:rPr>
          <w:rFonts w:cs="Arial"/>
          <w:bCs/>
          <w:i/>
          <w:lang w:val="en-AU"/>
        </w:rPr>
        <w:t>Call activated</w:t>
      </w:r>
      <w:commentRangeEnd w:id="1467"/>
      <w:r>
        <w:rPr>
          <w:rStyle w:val="CommentReference"/>
          <w:rFonts w:ascii="Garamond" w:hAnsi="Garamond"/>
          <w:lang w:eastAsia="en-US"/>
        </w:rPr>
        <w:commentReference w:id="1467"/>
      </w:r>
      <w:commentRangeEnd w:id="1468"/>
      <w:r w:rsidR="00544748">
        <w:rPr>
          <w:rStyle w:val="CommentReference"/>
          <w:rFonts w:ascii="Garamond" w:hAnsi="Garamond"/>
          <w:lang w:eastAsia="en-US"/>
        </w:rPr>
        <w:commentReference w:id="1468"/>
      </w:r>
      <w:r>
        <w:rPr>
          <w:rFonts w:cs="Arial"/>
          <w:bCs/>
          <w:lang w:val="en-AU"/>
        </w:rPr>
        <w:t>.</w:t>
      </w:r>
    </w:p>
    <w:p w14:paraId="35EF4A0B" w14:textId="1E380D9C" w:rsidR="006B2826" w:rsidRPr="00F20AE1" w:rsidRDefault="006B2826" w:rsidP="00C93144">
      <w:pPr>
        <w:pStyle w:val="Heading2"/>
        <w:numPr>
          <w:ilvl w:val="1"/>
          <w:numId w:val="13"/>
        </w:numPr>
        <w:tabs>
          <w:tab w:val="clear" w:pos="283"/>
          <w:tab w:val="clear" w:pos="576"/>
          <w:tab w:val="clear" w:pos="720"/>
          <w:tab w:val="clear" w:pos="850"/>
          <w:tab w:val="clear" w:pos="915"/>
          <w:tab w:val="clear" w:pos="2911"/>
          <w:tab w:val="left" w:pos="851"/>
        </w:tabs>
        <w:spacing w:before="240" w:after="120"/>
        <w:ind w:left="851" w:hanging="851"/>
        <w:rPr>
          <w:bCs/>
          <w:sz w:val="20"/>
          <w:lang w:val="en-GB"/>
        </w:rPr>
      </w:pPr>
      <w:bookmarkStart w:id="1469" w:name="_Toc422735918"/>
      <w:bookmarkStart w:id="1470" w:name="_Toc460900660"/>
      <w:bookmarkStart w:id="1471" w:name="_Toc68293383"/>
      <w:proofErr w:type="spellStart"/>
      <w:r w:rsidRPr="00F20AE1">
        <w:rPr>
          <w:bCs/>
          <w:lang w:val="en-GB"/>
        </w:rPr>
        <w:t>Topmarks</w:t>
      </w:r>
      <w:bookmarkEnd w:id="1469"/>
      <w:bookmarkEnd w:id="1470"/>
      <w:bookmarkEnd w:id="1471"/>
      <w:proofErr w:type="spellEnd"/>
    </w:p>
    <w:p w14:paraId="79F4DBA9" w14:textId="52B90C49" w:rsidR="00752951" w:rsidRDefault="00752951" w:rsidP="00752951">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ins w:id="1472" w:author="Teh Stand" w:date="2021-09-14T09:21:00Z"/>
          <w:lang w:val="en-AU"/>
        </w:rPr>
      </w:pPr>
      <w:r>
        <w:rPr>
          <w:lang w:val="en-AU"/>
        </w:rPr>
        <w:t>All instances of encoding of the S-57 Feature object</w:t>
      </w:r>
      <w:r w:rsidRPr="00560C1D">
        <w:rPr>
          <w:lang w:val="en-AU"/>
        </w:rPr>
        <w:t xml:space="preserve"> </w:t>
      </w:r>
      <w:r>
        <w:rPr>
          <w:b/>
          <w:lang w:val="en-GB"/>
        </w:rPr>
        <w:t>TOPMAR</w:t>
      </w:r>
      <w:r w:rsidRPr="00560C1D">
        <w:rPr>
          <w:lang w:val="en-AU"/>
        </w:rPr>
        <w:t xml:space="preserve"> </w:t>
      </w:r>
      <w:r>
        <w:rPr>
          <w:lang w:val="en-AU"/>
        </w:rPr>
        <w:t xml:space="preserve">will be converted automatically to </w:t>
      </w:r>
      <w:ins w:id="1473" w:author="Teh Stand" w:date="2021-07-02T15:53:00Z">
        <w:r w:rsidR="00E91B33">
          <w:rPr>
            <w:lang w:val="en-GB"/>
          </w:rPr>
          <w:t xml:space="preserve">to an instance of </w:t>
        </w:r>
      </w:ins>
      <w:r>
        <w:rPr>
          <w:lang w:val="en-AU"/>
        </w:rPr>
        <w:t xml:space="preserve">the complex attribute </w:t>
      </w:r>
      <w:proofErr w:type="spellStart"/>
      <w:r>
        <w:rPr>
          <w:b/>
          <w:lang w:val="en-GB"/>
        </w:rPr>
        <w:t>topmark</w:t>
      </w:r>
      <w:proofErr w:type="spellEnd"/>
      <w:r w:rsidRPr="00752951">
        <w:rPr>
          <w:lang w:val="en-AU"/>
        </w:rPr>
        <w:t xml:space="preserve"> </w:t>
      </w:r>
      <w:r>
        <w:rPr>
          <w:lang w:val="en-AU"/>
        </w:rPr>
        <w:t xml:space="preserve">on the associated S-101 navigational aid </w:t>
      </w:r>
      <w:r w:rsidR="009D6D4C">
        <w:rPr>
          <w:lang w:val="en-AU"/>
        </w:rPr>
        <w:t xml:space="preserve">structure feature </w:t>
      </w:r>
      <w:r>
        <w:rPr>
          <w:lang w:val="en-AU"/>
        </w:rPr>
        <w:t>during the automated conversion process.</w:t>
      </w:r>
      <w:r w:rsidR="009D6D4C">
        <w:rPr>
          <w:lang w:val="en-AU"/>
        </w:rPr>
        <w:t xml:space="preserve">  See clauses 12.3.1, 12.4.1 and 12.4.2.</w:t>
      </w:r>
    </w:p>
    <w:p w14:paraId="1B2A34BB" w14:textId="77777777" w:rsidR="009E398A" w:rsidRDefault="009E398A" w:rsidP="009E398A">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jc w:val="both"/>
        <w:rPr>
          <w:ins w:id="1474" w:author="Teh Stand" w:date="2021-09-14T09:21:00Z"/>
          <w:lang w:val="en-AU"/>
        </w:rPr>
      </w:pPr>
      <w:commentRangeStart w:id="1475"/>
      <w:ins w:id="1476" w:author="Teh Stand" w:date="2021-09-14T09:21:00Z">
        <w:r>
          <w:rPr>
            <w:lang w:val="en-AU"/>
          </w:rPr>
          <w:t>The following additional requirements for S-57 dataset conversion must be noted:</w:t>
        </w:r>
      </w:ins>
    </w:p>
    <w:p w14:paraId="61231D5C" w14:textId="2293ECD8" w:rsidR="009E398A" w:rsidRPr="00E551D4" w:rsidRDefault="009E398A" w:rsidP="00AF1809">
      <w:pPr>
        <w:pStyle w:val="ListParagraph"/>
        <w:numPr>
          <w:ilvl w:val="0"/>
          <w:numId w:val="20"/>
        </w:num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284" w:hanging="284"/>
        <w:jc w:val="both"/>
        <w:rPr>
          <w:rFonts w:cs="Arial"/>
          <w:bCs/>
          <w:lang w:val="en-AU"/>
        </w:rPr>
      </w:pPr>
      <w:ins w:id="1477" w:author="Teh Stand" w:date="2021-09-14T09:21:00Z">
        <w:r>
          <w:rPr>
            <w:rFonts w:cs="Arial"/>
            <w:bCs/>
            <w:lang w:val="en-AU"/>
          </w:rPr>
          <w:t xml:space="preserve">Additional </w:t>
        </w:r>
        <w:proofErr w:type="spellStart"/>
        <w:r>
          <w:rPr>
            <w:rFonts w:cs="Arial"/>
            <w:bCs/>
            <w:lang w:val="en-AU"/>
          </w:rPr>
          <w:t>topmark</w:t>
        </w:r>
        <w:proofErr w:type="spellEnd"/>
        <w:r>
          <w:rPr>
            <w:rFonts w:cs="Arial"/>
            <w:bCs/>
            <w:lang w:val="en-AU"/>
          </w:rPr>
          <w:t xml:space="preserve"> shape information populated in the S-57 attribute INFORM will be converted to the S-101 </w:t>
        </w:r>
      </w:ins>
      <w:ins w:id="1478" w:author="Teh Stand" w:date="2021-09-14T09:22:00Z">
        <w:r>
          <w:rPr>
            <w:rFonts w:cs="Arial"/>
            <w:bCs/>
            <w:lang w:val="en-AU"/>
          </w:rPr>
          <w:t>sub-</w:t>
        </w:r>
      </w:ins>
      <w:ins w:id="1479" w:author="Teh Stand" w:date="2021-09-14T09:21:00Z">
        <w:r>
          <w:rPr>
            <w:rFonts w:cs="Arial"/>
            <w:bCs/>
            <w:lang w:val="en-AU"/>
          </w:rPr>
          <w:t xml:space="preserve">complex attribute </w:t>
        </w:r>
        <w:r>
          <w:rPr>
            <w:rFonts w:cs="Arial"/>
            <w:b/>
            <w:bCs/>
            <w:lang w:val="en-AU"/>
          </w:rPr>
          <w:t>shape information</w:t>
        </w:r>
        <w:r>
          <w:rPr>
            <w:rFonts w:cs="Arial"/>
            <w:bCs/>
            <w:lang w:val="en-AU"/>
          </w:rPr>
          <w:t xml:space="preserve">.  However, noting that INFORM may contain other information relevant to the </w:t>
        </w:r>
        <w:proofErr w:type="spellStart"/>
        <w:r>
          <w:rPr>
            <w:rFonts w:cs="Arial"/>
            <w:bCs/>
            <w:lang w:val="en-AU"/>
          </w:rPr>
          <w:t>topmark</w:t>
        </w:r>
        <w:proofErr w:type="spellEnd"/>
        <w:r>
          <w:rPr>
            <w:rFonts w:cs="Arial"/>
            <w:bCs/>
            <w:lang w:val="en-AU"/>
          </w:rPr>
          <w:t xml:space="preserve"> that is not related to the shape, Data Producers are advised to check all instances of the population of </w:t>
        </w:r>
        <w:r>
          <w:rPr>
            <w:rFonts w:cs="Arial"/>
            <w:b/>
            <w:bCs/>
            <w:lang w:val="en-AU"/>
          </w:rPr>
          <w:t>shape information</w:t>
        </w:r>
        <w:r>
          <w:rPr>
            <w:rFonts w:cs="Arial"/>
            <w:bCs/>
            <w:lang w:val="en-AU"/>
          </w:rPr>
          <w:t xml:space="preserve"> </w:t>
        </w:r>
      </w:ins>
      <w:ins w:id="1480" w:author="Teh Stand" w:date="2021-09-14T09:23:00Z">
        <w:r>
          <w:rPr>
            <w:rFonts w:cs="Arial"/>
            <w:bCs/>
            <w:lang w:val="en-AU"/>
          </w:rPr>
          <w:t xml:space="preserve">for the </w:t>
        </w:r>
        <w:proofErr w:type="spellStart"/>
        <w:r>
          <w:rPr>
            <w:rFonts w:cs="Arial"/>
            <w:b/>
            <w:bCs/>
            <w:lang w:val="en-AU"/>
          </w:rPr>
          <w:t>topmark</w:t>
        </w:r>
        <w:proofErr w:type="spellEnd"/>
        <w:r>
          <w:rPr>
            <w:rFonts w:cs="Arial"/>
            <w:bCs/>
            <w:lang w:val="en-AU"/>
          </w:rPr>
          <w:t xml:space="preserve"> complex attribute</w:t>
        </w:r>
      </w:ins>
      <w:ins w:id="1481" w:author="Teh Stand" w:date="2021-09-14T09:21:00Z">
        <w:r>
          <w:rPr>
            <w:rFonts w:cs="Arial"/>
            <w:bCs/>
            <w:lang w:val="en-AU"/>
          </w:rPr>
          <w:t xml:space="preserve"> during the automated conversion process and amend as appropriate. </w:t>
        </w:r>
      </w:ins>
      <w:ins w:id="1482" w:author="Teh Stand" w:date="2021-09-14T09:43:00Z">
        <w:r w:rsidR="00807780">
          <w:rPr>
            <w:rFonts w:cs="Arial"/>
            <w:bCs/>
            <w:lang w:val="en-AU"/>
          </w:rPr>
          <w:t xml:space="preserve"> This may include moving </w:t>
        </w:r>
      </w:ins>
      <w:ins w:id="1483" w:author="Teh Stand" w:date="2021-09-14T09:45:00Z">
        <w:r w:rsidR="00807780">
          <w:rPr>
            <w:rFonts w:cs="Arial"/>
            <w:bCs/>
            <w:lang w:val="en-AU"/>
          </w:rPr>
          <w:t xml:space="preserve">a </w:t>
        </w:r>
      </w:ins>
      <w:ins w:id="1484" w:author="Teh Stand" w:date="2021-09-14T09:54:00Z">
        <w:r w:rsidR="00003237">
          <w:rPr>
            <w:rFonts w:cs="Arial"/>
            <w:bCs/>
            <w:lang w:val="en-AU"/>
          </w:rPr>
          <w:t xml:space="preserve">relevant </w:t>
        </w:r>
        <w:r w:rsidR="001C6239">
          <w:rPr>
            <w:rFonts w:cs="Arial"/>
            <w:bCs/>
            <w:lang w:val="en-AU"/>
          </w:rPr>
          <w:t>portion</w:t>
        </w:r>
      </w:ins>
      <w:ins w:id="1485" w:author="Teh Stand" w:date="2021-09-14T09:43:00Z">
        <w:r w:rsidR="00807780">
          <w:rPr>
            <w:rFonts w:cs="Arial"/>
            <w:bCs/>
            <w:lang w:val="en-AU"/>
          </w:rPr>
          <w:t xml:space="preserve"> of the information from </w:t>
        </w:r>
      </w:ins>
      <w:ins w:id="1486" w:author="Teh Stand" w:date="2021-09-14T09:44:00Z">
        <w:r w:rsidR="00807780">
          <w:rPr>
            <w:rFonts w:cs="Arial"/>
            <w:b/>
            <w:bCs/>
            <w:lang w:val="en-AU"/>
          </w:rPr>
          <w:t>shape information</w:t>
        </w:r>
        <w:r w:rsidR="00807780">
          <w:rPr>
            <w:rFonts w:cs="Arial"/>
            <w:bCs/>
            <w:lang w:val="en-AU"/>
          </w:rPr>
          <w:t xml:space="preserve"> to the complex attribute </w:t>
        </w:r>
        <w:r w:rsidR="00807780">
          <w:rPr>
            <w:rFonts w:cs="Arial"/>
            <w:b/>
            <w:bCs/>
            <w:lang w:val="en-AU"/>
          </w:rPr>
          <w:t>information</w:t>
        </w:r>
        <w:r w:rsidR="00807780">
          <w:rPr>
            <w:rFonts w:cs="Arial"/>
            <w:bCs/>
            <w:lang w:val="en-AU"/>
          </w:rPr>
          <w:t xml:space="preserve"> on the </w:t>
        </w:r>
      </w:ins>
      <w:ins w:id="1487" w:author="Teh Stand" w:date="2021-09-14T09:45:00Z">
        <w:r w:rsidR="00807780">
          <w:rPr>
            <w:rFonts w:cs="Arial"/>
            <w:bCs/>
            <w:lang w:val="en-AU"/>
          </w:rPr>
          <w:t>navigational aid structure feature.</w:t>
        </w:r>
      </w:ins>
      <w:commentRangeEnd w:id="1475"/>
      <w:ins w:id="1488" w:author="Teh Stand" w:date="2021-09-14T09:55:00Z">
        <w:r w:rsidR="00003237">
          <w:rPr>
            <w:rStyle w:val="CommentReference"/>
            <w:rFonts w:ascii="Garamond" w:hAnsi="Garamond"/>
            <w:lang w:eastAsia="en-US"/>
          </w:rPr>
          <w:commentReference w:id="1475"/>
        </w:r>
      </w:ins>
    </w:p>
    <w:p w14:paraId="5FBB93A4" w14:textId="0EF94080" w:rsidR="006B2826" w:rsidRPr="00F20AE1" w:rsidRDefault="006B2826" w:rsidP="00C93144">
      <w:pPr>
        <w:pStyle w:val="Heading2"/>
        <w:numPr>
          <w:ilvl w:val="1"/>
          <w:numId w:val="13"/>
        </w:numPr>
        <w:tabs>
          <w:tab w:val="clear" w:pos="283"/>
          <w:tab w:val="clear" w:pos="576"/>
          <w:tab w:val="clear" w:pos="720"/>
          <w:tab w:val="clear" w:pos="850"/>
          <w:tab w:val="clear" w:pos="915"/>
          <w:tab w:val="clear" w:pos="2911"/>
          <w:tab w:val="left" w:pos="851"/>
        </w:tabs>
        <w:spacing w:before="240" w:after="120"/>
        <w:ind w:left="851" w:hanging="851"/>
        <w:rPr>
          <w:bCs/>
          <w:sz w:val="20"/>
          <w:lang w:val="en-GB"/>
        </w:rPr>
      </w:pPr>
      <w:bookmarkStart w:id="1489" w:name="_Toc422735920"/>
      <w:bookmarkStart w:id="1490" w:name="_Toc460900661"/>
      <w:bookmarkStart w:id="1491" w:name="_Toc68293384"/>
      <w:r w:rsidRPr="00F20AE1">
        <w:rPr>
          <w:bCs/>
          <w:lang w:val="en-GB"/>
        </w:rPr>
        <w:lastRenderedPageBreak/>
        <w:t>Retroreflectors</w:t>
      </w:r>
      <w:bookmarkEnd w:id="1489"/>
      <w:bookmarkEnd w:id="1490"/>
      <w:bookmarkEnd w:id="1491"/>
    </w:p>
    <w:p w14:paraId="3B66E23A" w14:textId="7F91A050" w:rsidR="004D3E0F" w:rsidRDefault="004D3E0F" w:rsidP="004D3E0F">
      <w:pPr>
        <w:keepNext/>
        <w:keepLines/>
        <w:tabs>
          <w:tab w:val="left" w:pos="0"/>
          <w:tab w:val="left" w:pos="283"/>
          <w:tab w:val="left" w:pos="566"/>
          <w:tab w:val="left" w:pos="850"/>
          <w:tab w:val="left" w:pos="1134"/>
          <w:tab w:val="left" w:pos="1418"/>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S-57 Geo object:</w:t>
      </w:r>
      <w:r w:rsidRPr="00F20AE1">
        <w:rPr>
          <w:lang w:val="en-GB"/>
        </w:rPr>
        <w:tab/>
      </w:r>
      <w:r w:rsidRPr="00F20AE1">
        <w:rPr>
          <w:lang w:val="en-GB"/>
        </w:rPr>
        <w:tab/>
        <w:t>Retroreflector (</w:t>
      </w:r>
      <w:r w:rsidRPr="00F20AE1">
        <w:rPr>
          <w:b/>
          <w:lang w:val="en-GB"/>
        </w:rPr>
        <w:t>RETRFL</w:t>
      </w:r>
      <w:r w:rsidRPr="00F20AE1">
        <w:rPr>
          <w:lang w:val="en-GB"/>
        </w:rPr>
        <w:t>)</w:t>
      </w:r>
      <w:r>
        <w:rPr>
          <w:lang w:val="en-GB"/>
        </w:rPr>
        <w:tab/>
      </w:r>
      <w:r>
        <w:rPr>
          <w:lang w:val="en-GB"/>
        </w:rPr>
        <w:tab/>
      </w:r>
      <w:r w:rsidRPr="00F20AE1">
        <w:rPr>
          <w:lang w:val="en-GB"/>
        </w:rPr>
        <w:t>(</w:t>
      </w:r>
      <w:r>
        <w:rPr>
          <w:lang w:val="en-GB"/>
        </w:rPr>
        <w:t>P</w:t>
      </w:r>
      <w:r w:rsidRPr="00F20AE1">
        <w:rPr>
          <w:lang w:val="en-GB"/>
        </w:rPr>
        <w:t>)</w:t>
      </w:r>
    </w:p>
    <w:p w14:paraId="75019AB7" w14:textId="2932FEA3" w:rsidR="004D3E0F" w:rsidRDefault="004D3E0F" w:rsidP="004D3E0F">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w:t>
      </w:r>
      <w:r w:rsidR="00492474">
        <w:rPr>
          <w:u w:val="single"/>
          <w:lang w:val="en-GB"/>
        </w:rPr>
        <w:t>-</w:t>
      </w:r>
      <w:r w:rsidRPr="00F20AE1">
        <w:rPr>
          <w:u w:val="single"/>
          <w:lang w:val="en-GB"/>
        </w:rPr>
        <w:t>101 Geo feature</w:t>
      </w:r>
      <w:r w:rsidRPr="00F20AE1">
        <w:rPr>
          <w:lang w:val="en-GB"/>
        </w:rPr>
        <w:t>:</w:t>
      </w:r>
      <w:r w:rsidRPr="00F20AE1">
        <w:rPr>
          <w:lang w:val="en-GB"/>
        </w:rPr>
        <w:tab/>
      </w:r>
      <w:r>
        <w:rPr>
          <w:b/>
          <w:lang w:val="en-GB"/>
        </w:rPr>
        <w:t>Retroreflector</w:t>
      </w:r>
      <w:r>
        <w:rPr>
          <w:b/>
          <w:lang w:val="en-GB"/>
        </w:rPr>
        <w:tab/>
      </w:r>
      <w:r>
        <w:rPr>
          <w:b/>
          <w:lang w:val="en-GB"/>
        </w:rPr>
        <w:tab/>
      </w:r>
      <w:r>
        <w:rPr>
          <w:b/>
          <w:lang w:val="en-GB"/>
        </w:rPr>
        <w:tab/>
      </w:r>
      <w:r>
        <w:rPr>
          <w:b/>
          <w:lang w:val="en-GB"/>
        </w:rPr>
        <w:tab/>
      </w:r>
      <w:r>
        <w:rPr>
          <w:b/>
          <w:lang w:val="en-GB"/>
        </w:rPr>
        <w:tab/>
      </w:r>
      <w:r w:rsidRPr="00F20AE1">
        <w:rPr>
          <w:lang w:val="en-GB"/>
        </w:rPr>
        <w:t>(</w:t>
      </w:r>
      <w:r>
        <w:rPr>
          <w:lang w:val="en-GB"/>
        </w:rPr>
        <w:t>P)</w:t>
      </w:r>
      <w:r>
        <w:rPr>
          <w:lang w:val="en-GB"/>
        </w:rPr>
        <w:tab/>
      </w:r>
      <w:r>
        <w:rPr>
          <w:lang w:val="en-GB"/>
        </w:rPr>
        <w:tab/>
      </w:r>
      <w:r>
        <w:rPr>
          <w:lang w:val="en-GB"/>
        </w:rPr>
        <w:tab/>
      </w:r>
      <w:r>
        <w:rPr>
          <w:lang w:val="en-GB"/>
        </w:rPr>
        <w:tab/>
      </w:r>
      <w:r>
        <w:rPr>
          <w:lang w:val="en-GB"/>
        </w:rPr>
        <w:tab/>
      </w:r>
      <w:r>
        <w:rPr>
          <w:lang w:val="en-GB"/>
        </w:rPr>
        <w:tab/>
      </w:r>
      <w:r w:rsidRPr="00F20AE1">
        <w:rPr>
          <w:lang w:val="en-GB"/>
        </w:rPr>
        <w:t xml:space="preserve">(S-101 DCEG Clause </w:t>
      </w:r>
      <w:r>
        <w:rPr>
          <w:lang w:val="en-GB"/>
        </w:rPr>
        <w:t>20.16</w:t>
      </w:r>
      <w:r w:rsidRPr="00F20AE1">
        <w:rPr>
          <w:lang w:val="en-GB"/>
        </w:rPr>
        <w:t>)</w:t>
      </w:r>
    </w:p>
    <w:p w14:paraId="3051906D" w14:textId="7F405470" w:rsidR="00DD0134" w:rsidRDefault="00DD0134" w:rsidP="00DD0134">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AU"/>
        </w:rPr>
      </w:pPr>
      <w:r>
        <w:rPr>
          <w:lang w:val="en-AU"/>
        </w:rPr>
        <w:t>All instances of encoding of the S-57 Feature object</w:t>
      </w:r>
      <w:r w:rsidRPr="00560C1D">
        <w:rPr>
          <w:lang w:val="en-AU"/>
        </w:rPr>
        <w:t xml:space="preserve"> </w:t>
      </w:r>
      <w:r w:rsidRPr="00F20AE1">
        <w:rPr>
          <w:b/>
          <w:lang w:val="en-GB"/>
        </w:rPr>
        <w:t>RETRFL</w:t>
      </w:r>
      <w:r w:rsidRPr="00560C1D">
        <w:rPr>
          <w:lang w:val="en-AU"/>
        </w:rPr>
        <w:t xml:space="preserve"> </w:t>
      </w:r>
      <w:r>
        <w:rPr>
          <w:lang w:val="en-AU"/>
        </w:rPr>
        <w:t xml:space="preserve">and its binding attributes will be </w:t>
      </w:r>
      <w:r w:rsidR="00E91B33">
        <w:rPr>
          <w:lang w:val="en-AU"/>
        </w:rPr>
        <w:t xml:space="preserve">converted </w:t>
      </w:r>
      <w:r>
        <w:rPr>
          <w:lang w:val="en-AU"/>
        </w:rPr>
        <w:t xml:space="preserve">automatically </w:t>
      </w:r>
      <w:r w:rsidR="00E91B33">
        <w:rPr>
          <w:lang w:val="en-GB"/>
        </w:rPr>
        <w:t>to an instance of</w:t>
      </w:r>
      <w:r>
        <w:rPr>
          <w:lang w:val="en-AU"/>
        </w:rPr>
        <w:t xml:space="preserve"> the S-101 feature </w:t>
      </w:r>
      <w:r>
        <w:rPr>
          <w:b/>
          <w:lang w:val="en-GB"/>
        </w:rPr>
        <w:t>Retroreflector</w:t>
      </w:r>
      <w:r>
        <w:rPr>
          <w:b/>
          <w:lang w:val="en-AU"/>
        </w:rPr>
        <w:t xml:space="preserve"> </w:t>
      </w:r>
      <w:r>
        <w:rPr>
          <w:lang w:val="en-AU"/>
        </w:rPr>
        <w:t>during the automated conversion process.</w:t>
      </w:r>
    </w:p>
    <w:p w14:paraId="4E243097" w14:textId="0918A7C1" w:rsidR="006B2826" w:rsidRPr="00B33F8E" w:rsidRDefault="006B2826" w:rsidP="00C93144">
      <w:pPr>
        <w:pStyle w:val="Heading2"/>
        <w:numPr>
          <w:ilvl w:val="1"/>
          <w:numId w:val="13"/>
        </w:numPr>
        <w:tabs>
          <w:tab w:val="clear" w:pos="283"/>
          <w:tab w:val="clear" w:pos="576"/>
          <w:tab w:val="clear" w:pos="720"/>
          <w:tab w:val="clear" w:pos="850"/>
          <w:tab w:val="clear" w:pos="915"/>
          <w:tab w:val="clear" w:pos="2911"/>
          <w:tab w:val="left" w:pos="851"/>
        </w:tabs>
        <w:spacing w:before="240" w:after="120"/>
        <w:ind w:left="851" w:hanging="851"/>
        <w:rPr>
          <w:bCs/>
          <w:sz w:val="20"/>
          <w:lang w:val="en-GB"/>
        </w:rPr>
      </w:pPr>
      <w:bookmarkStart w:id="1492" w:name="_Toc422735922"/>
      <w:bookmarkStart w:id="1493" w:name="_Toc460900662"/>
      <w:bookmarkStart w:id="1494" w:name="_Toc68293385"/>
      <w:r w:rsidRPr="00B33F8E">
        <w:rPr>
          <w:bCs/>
          <w:lang w:val="en-GB"/>
        </w:rPr>
        <w:t>Lights</w:t>
      </w:r>
      <w:bookmarkEnd w:id="1492"/>
      <w:bookmarkEnd w:id="1493"/>
      <w:bookmarkEnd w:id="1494"/>
    </w:p>
    <w:p w14:paraId="1DAFD873" w14:textId="77777777" w:rsidR="006B2826" w:rsidRPr="00F20AE1" w:rsidRDefault="006B2826" w:rsidP="00C93144">
      <w:pPr>
        <w:pStyle w:val="Heading3"/>
        <w:keepLines/>
        <w:numPr>
          <w:ilvl w:val="2"/>
          <w:numId w:val="13"/>
        </w:numPr>
        <w:tabs>
          <w:tab w:val="clear" w:pos="283"/>
          <w:tab w:val="clear" w:pos="566"/>
          <w:tab w:val="clear" w:pos="720"/>
          <w:tab w:val="clear" w:pos="850"/>
          <w:tab w:val="clear" w:pos="915"/>
          <w:tab w:val="clear" w:pos="2911"/>
          <w:tab w:val="left" w:pos="851"/>
        </w:tabs>
        <w:spacing w:before="240" w:after="120"/>
        <w:ind w:left="851" w:hanging="851"/>
        <w:rPr>
          <w:bCs/>
          <w:lang w:val="en-GB"/>
        </w:rPr>
      </w:pPr>
      <w:bookmarkStart w:id="1495" w:name="_Toc68293386"/>
      <w:r w:rsidRPr="00F20AE1">
        <w:rPr>
          <w:bCs/>
          <w:lang w:val="en-GB"/>
        </w:rPr>
        <w:t>Description of lights</w:t>
      </w:r>
      <w:bookmarkEnd w:id="1495"/>
    </w:p>
    <w:p w14:paraId="4B104C68" w14:textId="2B36E567" w:rsidR="003F0B67" w:rsidRDefault="003F0B67" w:rsidP="00F6376C">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jc w:val="both"/>
        <w:rPr>
          <w:lang w:val="en-GB"/>
        </w:rPr>
      </w:pPr>
      <w:r>
        <w:rPr>
          <w:lang w:val="en-GB"/>
        </w:rPr>
        <w:t xml:space="preserve">The S-57 Object class </w:t>
      </w:r>
      <w:r>
        <w:rPr>
          <w:b/>
          <w:lang w:val="en-GB"/>
        </w:rPr>
        <w:t>LIGHTS</w:t>
      </w:r>
      <w:r>
        <w:rPr>
          <w:lang w:val="en-GB"/>
        </w:rPr>
        <w:t xml:space="preserve"> has been remodelled in S-101 </w:t>
      </w:r>
      <w:r w:rsidR="00F6376C">
        <w:rPr>
          <w:lang w:val="en-GB"/>
        </w:rPr>
        <w:t xml:space="preserve">to </w:t>
      </w:r>
      <w:r w:rsidR="004F2FF0">
        <w:rPr>
          <w:lang w:val="en-GB"/>
        </w:rPr>
        <w:t>four</w:t>
      </w:r>
      <w:r w:rsidR="00F6376C">
        <w:rPr>
          <w:lang w:val="en-GB"/>
        </w:rPr>
        <w:t xml:space="preserve"> discrete light Feature types as described in the following clauses.  During the automated conversion process, encoded </w:t>
      </w:r>
      <w:r w:rsidR="00F6376C">
        <w:rPr>
          <w:b/>
          <w:lang w:val="en-GB"/>
        </w:rPr>
        <w:t>LIGHTS</w:t>
      </w:r>
      <w:r w:rsidR="00F6376C">
        <w:rPr>
          <w:lang w:val="en-GB"/>
        </w:rPr>
        <w:t xml:space="preserve"> objects will be converted to an instance of one of the S-101 light features based on the following encoding combinations:</w:t>
      </w:r>
    </w:p>
    <w:p w14:paraId="16C26F6B" w14:textId="093FA97F" w:rsidR="000159B0" w:rsidRDefault="00F6376C" w:rsidP="007C7441">
      <w:pPr>
        <w:tabs>
          <w:tab w:val="left" w:pos="1701"/>
        </w:tabs>
        <w:ind w:left="1701" w:hanging="981"/>
        <w:jc w:val="both"/>
        <w:rPr>
          <w:rFonts w:cs="Arial"/>
          <w:b/>
          <w:bCs/>
          <w:lang w:val="en-GB"/>
        </w:rPr>
      </w:pPr>
      <w:r>
        <w:rPr>
          <w:rFonts w:cs="Arial"/>
          <w:b/>
          <w:bCs/>
          <w:lang w:val="en-GB"/>
        </w:rPr>
        <w:t>LIGHTS</w:t>
      </w:r>
      <w:r w:rsidR="000159B0">
        <w:rPr>
          <w:rFonts w:cs="Arial"/>
          <w:bCs/>
          <w:lang w:val="en-GB"/>
        </w:rPr>
        <w:t>:</w:t>
      </w:r>
      <w:r w:rsidRPr="00F20AE1">
        <w:rPr>
          <w:rFonts w:cs="Arial"/>
          <w:bCs/>
          <w:lang w:val="en-GB"/>
        </w:rPr>
        <w:t xml:space="preserve"> </w:t>
      </w:r>
      <w:r w:rsidR="000159B0">
        <w:rPr>
          <w:rFonts w:cs="Arial"/>
          <w:bCs/>
          <w:lang w:val="en-GB"/>
        </w:rPr>
        <w:tab/>
        <w:t>Attributes ORIENT</w:t>
      </w:r>
      <w:r w:rsidR="00865DDC">
        <w:rPr>
          <w:rFonts w:cs="Arial"/>
          <w:bCs/>
          <w:lang w:val="en-GB"/>
        </w:rPr>
        <w:t xml:space="preserve"> or</w:t>
      </w:r>
      <w:r w:rsidR="000159B0">
        <w:rPr>
          <w:rFonts w:cs="Arial"/>
          <w:bCs/>
          <w:lang w:val="en-GB"/>
        </w:rPr>
        <w:t xml:space="preserve"> SECTR1</w:t>
      </w:r>
      <w:r w:rsidR="00865DDC">
        <w:rPr>
          <w:rFonts w:cs="Arial"/>
          <w:bCs/>
          <w:lang w:val="en-GB"/>
        </w:rPr>
        <w:t xml:space="preserve"> and</w:t>
      </w:r>
      <w:r w:rsidR="000159B0">
        <w:rPr>
          <w:rFonts w:cs="Arial"/>
          <w:bCs/>
          <w:lang w:val="en-GB"/>
        </w:rPr>
        <w:t xml:space="preserve"> SECTR2 not present;</w:t>
      </w:r>
      <w:r w:rsidR="007C7441">
        <w:rPr>
          <w:rFonts w:cs="Arial"/>
          <w:bCs/>
          <w:lang w:val="en-GB"/>
        </w:rPr>
        <w:t xml:space="preserve"> </w:t>
      </w:r>
      <w:r w:rsidR="00DD4D1B">
        <w:rPr>
          <w:rFonts w:cs="Arial"/>
          <w:bCs/>
          <w:lang w:val="en-GB"/>
        </w:rPr>
        <w:t>and/</w:t>
      </w:r>
      <w:r w:rsidR="00000916">
        <w:rPr>
          <w:rFonts w:cs="Arial"/>
          <w:bCs/>
          <w:lang w:val="en-GB"/>
        </w:rPr>
        <w:t xml:space="preserve">or </w:t>
      </w:r>
      <w:r w:rsidR="000159B0">
        <w:rPr>
          <w:rFonts w:cs="Arial"/>
          <w:bCs/>
          <w:lang w:val="en-GB"/>
        </w:rPr>
        <w:t xml:space="preserve">attribute CATLIT ≠ </w:t>
      </w:r>
      <w:r w:rsidR="00000916">
        <w:rPr>
          <w:rFonts w:cs="Arial"/>
          <w:bCs/>
          <w:i/>
          <w:lang w:val="en-GB"/>
        </w:rPr>
        <w:t>1</w:t>
      </w:r>
      <w:r w:rsidR="00000916">
        <w:rPr>
          <w:rFonts w:cs="Arial"/>
          <w:bCs/>
          <w:lang w:val="en-GB"/>
        </w:rPr>
        <w:t xml:space="preserve"> (directional function), </w:t>
      </w:r>
      <w:r w:rsidR="007C7441">
        <w:rPr>
          <w:rFonts w:cs="Arial"/>
          <w:bCs/>
          <w:i/>
          <w:lang w:val="en-GB"/>
        </w:rPr>
        <w:t>6</w:t>
      </w:r>
      <w:r w:rsidR="007C7441">
        <w:rPr>
          <w:rFonts w:cs="Arial"/>
          <w:bCs/>
          <w:lang w:val="en-GB"/>
        </w:rPr>
        <w:t xml:space="preserve"> (air obstruction light)</w:t>
      </w:r>
      <w:r w:rsidR="00000916">
        <w:rPr>
          <w:rFonts w:cs="Arial"/>
          <w:bCs/>
          <w:lang w:val="en-GB"/>
        </w:rPr>
        <w:t>,</w:t>
      </w:r>
      <w:r w:rsidR="007C7441">
        <w:rPr>
          <w:rFonts w:cs="Arial"/>
          <w:bCs/>
          <w:lang w:val="en-GB"/>
        </w:rPr>
        <w:t xml:space="preserve"> </w:t>
      </w:r>
      <w:r w:rsidR="007C7441">
        <w:rPr>
          <w:rFonts w:cs="Arial"/>
          <w:bCs/>
          <w:i/>
          <w:lang w:val="en-GB"/>
        </w:rPr>
        <w:t>7</w:t>
      </w:r>
      <w:r w:rsidR="007C7441">
        <w:rPr>
          <w:rFonts w:cs="Arial"/>
          <w:bCs/>
          <w:lang w:val="en-GB"/>
        </w:rPr>
        <w:t xml:space="preserve"> (fog detector light)</w:t>
      </w:r>
      <w:r w:rsidR="00000916">
        <w:rPr>
          <w:rFonts w:cs="Arial"/>
          <w:bCs/>
          <w:lang w:val="en-GB"/>
        </w:rPr>
        <w:t xml:space="preserve"> or </w:t>
      </w:r>
      <w:r w:rsidR="00000916">
        <w:rPr>
          <w:rFonts w:cs="Arial"/>
          <w:bCs/>
          <w:i/>
          <w:lang w:val="en-GB"/>
        </w:rPr>
        <w:t>16</w:t>
      </w:r>
      <w:r w:rsidR="00000916">
        <w:rPr>
          <w:rFonts w:cs="Arial"/>
          <w:bCs/>
          <w:lang w:val="en-GB"/>
        </w:rPr>
        <w:t xml:space="preserve"> (moiré effect)</w:t>
      </w:r>
      <w:r w:rsidR="007C7441">
        <w:rPr>
          <w:rFonts w:cs="Arial"/>
          <w:bCs/>
          <w:lang w:val="en-GB"/>
        </w:rPr>
        <w:tab/>
      </w:r>
      <w:r w:rsidR="007C7441">
        <w:rPr>
          <w:rFonts w:cs="Arial"/>
          <w:bCs/>
          <w:lang w:val="en-GB"/>
        </w:rPr>
        <w:tab/>
      </w:r>
      <w:r w:rsidR="00000916">
        <w:rPr>
          <w:rFonts w:cs="Arial"/>
          <w:bCs/>
          <w:lang w:val="en-GB"/>
        </w:rPr>
        <w:tab/>
      </w:r>
      <w:r w:rsidR="00000916">
        <w:rPr>
          <w:rFonts w:cs="Arial"/>
          <w:bCs/>
          <w:lang w:val="en-GB"/>
        </w:rPr>
        <w:tab/>
      </w:r>
      <w:r w:rsidR="00000916">
        <w:rPr>
          <w:rFonts w:cs="Arial"/>
          <w:bCs/>
          <w:lang w:val="en-GB"/>
        </w:rPr>
        <w:tab/>
      </w:r>
      <w:r w:rsidR="00000916">
        <w:rPr>
          <w:rFonts w:cs="Arial"/>
          <w:bCs/>
          <w:lang w:val="en-GB"/>
        </w:rPr>
        <w:tab/>
      </w:r>
      <w:r w:rsidR="007C7441" w:rsidRPr="00F20AE1">
        <w:rPr>
          <w:rFonts w:cs="Arial"/>
          <w:bCs/>
          <w:lang w:val="en-GB"/>
        </w:rPr>
        <w:t>-</w:t>
      </w:r>
      <w:proofErr w:type="gramStart"/>
      <w:r w:rsidR="007C7441" w:rsidRPr="00F20AE1">
        <w:rPr>
          <w:rFonts w:cs="Arial"/>
          <w:bCs/>
          <w:lang w:val="en-GB"/>
        </w:rPr>
        <w:t xml:space="preserve">&gt;  </w:t>
      </w:r>
      <w:r w:rsidR="007C7441">
        <w:rPr>
          <w:rFonts w:cs="Arial"/>
          <w:b/>
          <w:bCs/>
          <w:lang w:val="en-GB"/>
        </w:rPr>
        <w:t>Light</w:t>
      </w:r>
      <w:proofErr w:type="gramEnd"/>
      <w:r w:rsidR="007C7441">
        <w:rPr>
          <w:rFonts w:cs="Arial"/>
          <w:b/>
          <w:bCs/>
          <w:lang w:val="en-GB"/>
        </w:rPr>
        <w:t xml:space="preserve"> All Around</w:t>
      </w:r>
    </w:p>
    <w:p w14:paraId="55C90CA4" w14:textId="47F47BD6" w:rsidR="007C7441" w:rsidRDefault="007C7441" w:rsidP="007C7441">
      <w:pPr>
        <w:tabs>
          <w:tab w:val="left" w:pos="1701"/>
        </w:tabs>
        <w:ind w:left="1701" w:hanging="981"/>
        <w:jc w:val="both"/>
        <w:rPr>
          <w:rFonts w:cs="Arial"/>
          <w:b/>
          <w:bCs/>
          <w:lang w:val="en-GB"/>
        </w:rPr>
      </w:pPr>
      <w:r>
        <w:rPr>
          <w:rFonts w:cs="Arial"/>
          <w:b/>
          <w:bCs/>
          <w:lang w:val="en-GB"/>
        </w:rPr>
        <w:t>LIGHTS</w:t>
      </w:r>
      <w:r>
        <w:rPr>
          <w:rFonts w:cs="Arial"/>
          <w:bCs/>
          <w:lang w:val="en-GB"/>
        </w:rPr>
        <w:t>:</w:t>
      </w:r>
      <w:r>
        <w:rPr>
          <w:rFonts w:cs="Arial"/>
          <w:bCs/>
          <w:lang w:val="en-GB"/>
        </w:rPr>
        <w:tab/>
        <w:t>Attributes ORIENT</w:t>
      </w:r>
      <w:r w:rsidR="00865DDC">
        <w:rPr>
          <w:rFonts w:cs="Arial"/>
          <w:bCs/>
          <w:lang w:val="en-GB"/>
        </w:rPr>
        <w:t xml:space="preserve"> or</w:t>
      </w:r>
      <w:r>
        <w:rPr>
          <w:rFonts w:cs="Arial"/>
          <w:bCs/>
          <w:lang w:val="en-GB"/>
        </w:rPr>
        <w:t xml:space="preserve"> SECTR1</w:t>
      </w:r>
      <w:r w:rsidR="00865DDC">
        <w:rPr>
          <w:rFonts w:cs="Arial"/>
          <w:bCs/>
          <w:lang w:val="en-GB"/>
        </w:rPr>
        <w:t xml:space="preserve"> and</w:t>
      </w:r>
      <w:r>
        <w:rPr>
          <w:rFonts w:cs="Arial"/>
          <w:bCs/>
          <w:lang w:val="en-GB"/>
        </w:rPr>
        <w:t xml:space="preserve"> SECTR2 present</w:t>
      </w:r>
      <w:r w:rsidR="00000916">
        <w:rPr>
          <w:rFonts w:cs="Arial"/>
          <w:bCs/>
          <w:lang w:val="en-GB"/>
        </w:rPr>
        <w:t xml:space="preserve">; </w:t>
      </w:r>
      <w:r w:rsidR="00DD4D1B">
        <w:rPr>
          <w:rFonts w:cs="Arial"/>
          <w:bCs/>
          <w:lang w:val="en-GB"/>
        </w:rPr>
        <w:t>and/</w:t>
      </w:r>
      <w:r w:rsidR="00000916">
        <w:rPr>
          <w:rFonts w:cs="Arial"/>
          <w:bCs/>
          <w:lang w:val="en-GB"/>
        </w:rPr>
        <w:t xml:space="preserve">or attribute CATLIT = </w:t>
      </w:r>
      <w:r w:rsidR="00000916">
        <w:rPr>
          <w:rFonts w:cs="Arial"/>
          <w:bCs/>
          <w:i/>
          <w:lang w:val="en-GB"/>
        </w:rPr>
        <w:t>1</w:t>
      </w:r>
      <w:r w:rsidR="00000916">
        <w:rPr>
          <w:rFonts w:cs="Arial"/>
          <w:bCs/>
          <w:lang w:val="en-GB"/>
        </w:rPr>
        <w:t xml:space="preserve"> (directional function</w:t>
      </w:r>
      <w:r w:rsidR="00865DDC">
        <w:rPr>
          <w:rFonts w:cs="Arial"/>
          <w:bCs/>
          <w:lang w:val="en-GB"/>
        </w:rPr>
        <w:t>)</w:t>
      </w:r>
      <w:r w:rsidR="00000916">
        <w:rPr>
          <w:rFonts w:cs="Arial"/>
          <w:bCs/>
          <w:lang w:val="en-GB"/>
        </w:rPr>
        <w:t xml:space="preserve"> or </w:t>
      </w:r>
      <w:r w:rsidR="00000916">
        <w:rPr>
          <w:rFonts w:cs="Arial"/>
          <w:bCs/>
          <w:i/>
          <w:lang w:val="en-GB"/>
        </w:rPr>
        <w:t>16</w:t>
      </w:r>
      <w:r w:rsidR="00000916">
        <w:rPr>
          <w:rFonts w:cs="Arial"/>
          <w:bCs/>
          <w:lang w:val="en-GB"/>
        </w:rPr>
        <w:t xml:space="preserve"> (moiré effect)</w:t>
      </w:r>
      <w:r w:rsidR="00000916">
        <w:rPr>
          <w:rFonts w:cs="Arial"/>
          <w:bCs/>
          <w:lang w:val="en-GB"/>
        </w:rPr>
        <w:tab/>
      </w:r>
      <w:r w:rsidR="00000916">
        <w:rPr>
          <w:rFonts w:cs="Arial"/>
          <w:bCs/>
          <w:lang w:val="en-GB"/>
        </w:rPr>
        <w:tab/>
      </w:r>
      <w:r w:rsidRPr="00F20AE1">
        <w:rPr>
          <w:rFonts w:cs="Arial"/>
          <w:bCs/>
          <w:lang w:val="en-GB"/>
        </w:rPr>
        <w:t>-</w:t>
      </w:r>
      <w:proofErr w:type="gramStart"/>
      <w:r w:rsidRPr="00F20AE1">
        <w:rPr>
          <w:rFonts w:cs="Arial"/>
          <w:bCs/>
          <w:lang w:val="en-GB"/>
        </w:rPr>
        <w:t xml:space="preserve">&gt;  </w:t>
      </w:r>
      <w:r>
        <w:rPr>
          <w:rFonts w:cs="Arial"/>
          <w:b/>
          <w:bCs/>
          <w:lang w:val="en-GB"/>
        </w:rPr>
        <w:t>Light</w:t>
      </w:r>
      <w:proofErr w:type="gramEnd"/>
      <w:r>
        <w:rPr>
          <w:rFonts w:cs="Arial"/>
          <w:b/>
          <w:bCs/>
          <w:lang w:val="en-GB"/>
        </w:rPr>
        <w:t xml:space="preserve"> Sectored</w:t>
      </w:r>
    </w:p>
    <w:p w14:paraId="73EE086E" w14:textId="557C91C1" w:rsidR="007C7441" w:rsidRDefault="007C7441" w:rsidP="007C7441">
      <w:pPr>
        <w:tabs>
          <w:tab w:val="left" w:pos="1701"/>
        </w:tabs>
        <w:ind w:left="1701" w:hanging="981"/>
        <w:jc w:val="both"/>
        <w:rPr>
          <w:rFonts w:cs="Arial"/>
          <w:b/>
          <w:bCs/>
          <w:lang w:val="en-GB"/>
        </w:rPr>
      </w:pPr>
      <w:r>
        <w:rPr>
          <w:rFonts w:cs="Arial"/>
          <w:b/>
          <w:bCs/>
          <w:lang w:val="en-GB"/>
        </w:rPr>
        <w:t>LIGHTS</w:t>
      </w:r>
      <w:r>
        <w:rPr>
          <w:rFonts w:cs="Arial"/>
          <w:bCs/>
          <w:lang w:val="en-GB"/>
        </w:rPr>
        <w:t>:</w:t>
      </w:r>
      <w:r>
        <w:rPr>
          <w:rFonts w:cs="Arial"/>
          <w:bCs/>
          <w:lang w:val="en-GB"/>
        </w:rPr>
        <w:tab/>
        <w:t xml:space="preserve">Attribute CATLIT = </w:t>
      </w:r>
      <w:r>
        <w:rPr>
          <w:rFonts w:cs="Arial"/>
          <w:bCs/>
          <w:i/>
          <w:lang w:val="en-GB"/>
        </w:rPr>
        <w:t>6</w:t>
      </w:r>
      <w:r>
        <w:rPr>
          <w:rFonts w:cs="Arial"/>
          <w:bCs/>
          <w:lang w:val="en-GB"/>
        </w:rPr>
        <w:t xml:space="preserve"> (air obstruction light)</w:t>
      </w:r>
      <w:r>
        <w:rPr>
          <w:rFonts w:cs="Arial"/>
          <w:bCs/>
          <w:lang w:val="en-GB"/>
        </w:rPr>
        <w:tab/>
      </w:r>
      <w:r>
        <w:rPr>
          <w:rFonts w:cs="Arial"/>
          <w:bCs/>
          <w:lang w:val="en-GB"/>
        </w:rPr>
        <w:tab/>
      </w:r>
      <w:r w:rsidRPr="00F20AE1">
        <w:rPr>
          <w:rFonts w:cs="Arial"/>
          <w:bCs/>
          <w:lang w:val="en-GB"/>
        </w:rPr>
        <w:t>-</w:t>
      </w:r>
      <w:proofErr w:type="gramStart"/>
      <w:r w:rsidRPr="00F20AE1">
        <w:rPr>
          <w:rFonts w:cs="Arial"/>
          <w:bCs/>
          <w:lang w:val="en-GB"/>
        </w:rPr>
        <w:t xml:space="preserve">&gt;  </w:t>
      </w:r>
      <w:r>
        <w:rPr>
          <w:rFonts w:cs="Arial"/>
          <w:b/>
          <w:bCs/>
          <w:lang w:val="en-GB"/>
        </w:rPr>
        <w:t>Light</w:t>
      </w:r>
      <w:proofErr w:type="gramEnd"/>
      <w:r>
        <w:rPr>
          <w:rFonts w:cs="Arial"/>
          <w:b/>
          <w:bCs/>
          <w:lang w:val="en-GB"/>
        </w:rPr>
        <w:t xml:space="preserve"> Air Obstruction</w:t>
      </w:r>
    </w:p>
    <w:p w14:paraId="0B79AA07" w14:textId="3C82A057" w:rsidR="007C7441" w:rsidRPr="007C7441" w:rsidRDefault="007C7441" w:rsidP="007C7441">
      <w:pPr>
        <w:tabs>
          <w:tab w:val="left" w:pos="1701"/>
        </w:tabs>
        <w:spacing w:after="120"/>
        <w:ind w:left="1701" w:hanging="981"/>
        <w:jc w:val="both"/>
        <w:rPr>
          <w:rFonts w:cs="Arial"/>
          <w:bCs/>
          <w:lang w:val="en-GB"/>
        </w:rPr>
      </w:pPr>
      <w:r>
        <w:rPr>
          <w:rFonts w:cs="Arial"/>
          <w:b/>
          <w:bCs/>
          <w:lang w:val="en-GB"/>
        </w:rPr>
        <w:t>LIGHTS</w:t>
      </w:r>
      <w:r>
        <w:rPr>
          <w:rFonts w:cs="Arial"/>
          <w:bCs/>
          <w:lang w:val="en-GB"/>
        </w:rPr>
        <w:t>:</w:t>
      </w:r>
      <w:r>
        <w:rPr>
          <w:rFonts w:cs="Arial"/>
          <w:bCs/>
          <w:lang w:val="en-GB"/>
        </w:rPr>
        <w:tab/>
        <w:t xml:space="preserve">Attribute CATLIT = </w:t>
      </w:r>
      <w:r>
        <w:rPr>
          <w:rFonts w:cs="Arial"/>
          <w:bCs/>
          <w:i/>
          <w:lang w:val="en-GB"/>
        </w:rPr>
        <w:t>7</w:t>
      </w:r>
      <w:r>
        <w:rPr>
          <w:rFonts w:cs="Arial"/>
          <w:bCs/>
          <w:lang w:val="en-GB"/>
        </w:rPr>
        <w:t xml:space="preserve"> (fog detector light)</w:t>
      </w:r>
      <w:r>
        <w:rPr>
          <w:rFonts w:cs="Arial"/>
          <w:bCs/>
          <w:lang w:val="en-GB"/>
        </w:rPr>
        <w:tab/>
      </w:r>
      <w:r>
        <w:rPr>
          <w:rFonts w:cs="Arial"/>
          <w:bCs/>
          <w:lang w:val="en-GB"/>
        </w:rPr>
        <w:tab/>
      </w:r>
      <w:r w:rsidRPr="00F20AE1">
        <w:rPr>
          <w:rFonts w:cs="Arial"/>
          <w:bCs/>
          <w:lang w:val="en-GB"/>
        </w:rPr>
        <w:t>-</w:t>
      </w:r>
      <w:proofErr w:type="gramStart"/>
      <w:r w:rsidRPr="00F20AE1">
        <w:rPr>
          <w:rFonts w:cs="Arial"/>
          <w:bCs/>
          <w:lang w:val="en-GB"/>
        </w:rPr>
        <w:t xml:space="preserve">&gt;  </w:t>
      </w:r>
      <w:r>
        <w:rPr>
          <w:rFonts w:cs="Arial"/>
          <w:b/>
          <w:bCs/>
          <w:lang w:val="en-GB"/>
        </w:rPr>
        <w:t>Light</w:t>
      </w:r>
      <w:proofErr w:type="gramEnd"/>
      <w:r>
        <w:rPr>
          <w:rFonts w:cs="Arial"/>
          <w:b/>
          <w:bCs/>
          <w:lang w:val="en-GB"/>
        </w:rPr>
        <w:t xml:space="preserve"> Fog Detector</w:t>
      </w:r>
    </w:p>
    <w:p w14:paraId="023B4C9C" w14:textId="02A6226E" w:rsidR="004B2A5D" w:rsidRPr="004B2A5D" w:rsidRDefault="004B2A5D" w:rsidP="00CA1998">
      <w:pPr>
        <w:keepNext/>
        <w:keepLines/>
        <w:tabs>
          <w:tab w:val="left" w:pos="0"/>
          <w:tab w:val="left" w:pos="283"/>
          <w:tab w:val="left" w:pos="566"/>
          <w:tab w:val="left" w:pos="850"/>
          <w:tab w:val="left" w:pos="1134"/>
          <w:tab w:val="left" w:pos="1418"/>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Pr>
          <w:lang w:val="en-GB"/>
        </w:rPr>
        <w:t xml:space="preserve">For </w:t>
      </w:r>
      <w:r>
        <w:rPr>
          <w:b/>
          <w:lang w:val="en-GB"/>
        </w:rPr>
        <w:t>Light Sectored</w:t>
      </w:r>
      <w:r>
        <w:rPr>
          <w:lang w:val="en-GB"/>
        </w:rPr>
        <w:t>, see clause 12.8.6.1.</w:t>
      </w:r>
    </w:p>
    <w:p w14:paraId="0F837BF6" w14:textId="7120538C" w:rsidR="00CA1998" w:rsidRDefault="00CA1998" w:rsidP="00CA1998">
      <w:pPr>
        <w:keepNext/>
        <w:keepLines/>
        <w:tabs>
          <w:tab w:val="left" w:pos="0"/>
          <w:tab w:val="left" w:pos="283"/>
          <w:tab w:val="left" w:pos="566"/>
          <w:tab w:val="left" w:pos="850"/>
          <w:tab w:val="left" w:pos="1134"/>
          <w:tab w:val="left" w:pos="1418"/>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S-57 Geo object:</w:t>
      </w:r>
      <w:r w:rsidRPr="00F20AE1">
        <w:rPr>
          <w:lang w:val="en-GB"/>
        </w:rPr>
        <w:tab/>
      </w:r>
      <w:r w:rsidRPr="00F20AE1">
        <w:rPr>
          <w:lang w:val="en-GB"/>
        </w:rPr>
        <w:tab/>
        <w:t>Light (</w:t>
      </w:r>
      <w:r w:rsidRPr="00F20AE1">
        <w:rPr>
          <w:b/>
          <w:lang w:val="en-GB"/>
        </w:rPr>
        <w:t>LIGHTS</w:t>
      </w:r>
      <w:r w:rsidRPr="00F20AE1">
        <w:rPr>
          <w:lang w:val="en-GB"/>
        </w:rPr>
        <w:t>)</w:t>
      </w:r>
      <w:r>
        <w:rPr>
          <w:lang w:val="en-GB"/>
        </w:rPr>
        <w:tab/>
      </w:r>
      <w:r>
        <w:rPr>
          <w:lang w:val="en-GB"/>
        </w:rPr>
        <w:tab/>
      </w:r>
      <w:r>
        <w:rPr>
          <w:lang w:val="en-GB"/>
        </w:rPr>
        <w:tab/>
      </w:r>
      <w:r w:rsidRPr="00F20AE1">
        <w:rPr>
          <w:lang w:val="en-GB"/>
        </w:rPr>
        <w:t>(</w:t>
      </w:r>
      <w:r>
        <w:rPr>
          <w:lang w:val="en-GB"/>
        </w:rPr>
        <w:t>P</w:t>
      </w:r>
      <w:r w:rsidRPr="00F20AE1">
        <w:rPr>
          <w:lang w:val="en-GB"/>
        </w:rPr>
        <w:t>)</w:t>
      </w:r>
    </w:p>
    <w:p w14:paraId="423756C5" w14:textId="77334C78" w:rsidR="00CA1998" w:rsidRDefault="00CA1998" w:rsidP="00CA1998">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w:t>
      </w:r>
      <w:r w:rsidR="00492474">
        <w:rPr>
          <w:u w:val="single"/>
          <w:lang w:val="en-GB"/>
        </w:rPr>
        <w:t>-</w:t>
      </w:r>
      <w:r w:rsidRPr="00F20AE1">
        <w:rPr>
          <w:u w:val="single"/>
          <w:lang w:val="en-GB"/>
        </w:rPr>
        <w:t>101 Geo feature</w:t>
      </w:r>
      <w:r w:rsidRPr="00F20AE1">
        <w:rPr>
          <w:lang w:val="en-GB"/>
        </w:rPr>
        <w:t>:</w:t>
      </w:r>
      <w:r w:rsidRPr="00F20AE1">
        <w:rPr>
          <w:lang w:val="en-GB"/>
        </w:rPr>
        <w:tab/>
      </w:r>
      <w:r>
        <w:rPr>
          <w:b/>
          <w:lang w:val="en-GB"/>
        </w:rPr>
        <w:t>Light All Around</w:t>
      </w:r>
      <w:r>
        <w:rPr>
          <w:b/>
          <w:lang w:val="en-GB"/>
        </w:rPr>
        <w:tab/>
      </w:r>
      <w:r>
        <w:rPr>
          <w:b/>
          <w:lang w:val="en-GB"/>
        </w:rPr>
        <w:tab/>
      </w:r>
      <w:r w:rsidRPr="00F20AE1">
        <w:rPr>
          <w:lang w:val="en-GB"/>
        </w:rPr>
        <w:t>(</w:t>
      </w:r>
      <w:r>
        <w:rPr>
          <w:lang w:val="en-GB"/>
        </w:rPr>
        <w:t>P)</w:t>
      </w:r>
      <w:r>
        <w:rPr>
          <w:lang w:val="en-GB"/>
        </w:rPr>
        <w:tab/>
      </w:r>
      <w:r>
        <w:rPr>
          <w:lang w:val="en-GB"/>
        </w:rPr>
        <w:tab/>
      </w:r>
      <w:r>
        <w:rPr>
          <w:lang w:val="en-GB"/>
        </w:rPr>
        <w:tab/>
      </w:r>
      <w:r>
        <w:rPr>
          <w:lang w:val="en-GB"/>
        </w:rPr>
        <w:tab/>
      </w:r>
      <w:r>
        <w:rPr>
          <w:lang w:val="en-GB"/>
        </w:rPr>
        <w:tab/>
      </w:r>
      <w:r>
        <w:rPr>
          <w:lang w:val="en-GB"/>
        </w:rPr>
        <w:tab/>
      </w:r>
      <w:r>
        <w:rPr>
          <w:lang w:val="en-GB"/>
        </w:rPr>
        <w:tab/>
      </w:r>
      <w:r>
        <w:rPr>
          <w:lang w:val="en-GB"/>
        </w:rPr>
        <w:tab/>
      </w:r>
      <w:r w:rsidRPr="00F20AE1">
        <w:rPr>
          <w:lang w:val="en-GB"/>
        </w:rPr>
        <w:t xml:space="preserve">(S-101 DCEG Clause </w:t>
      </w:r>
      <w:r>
        <w:rPr>
          <w:lang w:val="en-GB"/>
        </w:rPr>
        <w:t>19.2</w:t>
      </w:r>
      <w:r w:rsidRPr="00F20AE1">
        <w:rPr>
          <w:lang w:val="en-GB"/>
        </w:rPr>
        <w:t>)</w:t>
      </w:r>
    </w:p>
    <w:p w14:paraId="45C06D52" w14:textId="77777777" w:rsidR="00365C6C" w:rsidRDefault="00365C6C" w:rsidP="00365C6C">
      <w:pPr>
        <w:jc w:val="both"/>
        <w:rPr>
          <w:rFonts w:cs="Arial"/>
          <w:bCs/>
          <w:lang w:val="en-GB"/>
        </w:rPr>
      </w:pPr>
      <w:r>
        <w:rPr>
          <w:lang w:val="en-AU"/>
        </w:rPr>
        <w:t>All instances of encoding of the S-57 Feature object</w:t>
      </w:r>
      <w:r w:rsidRPr="00560C1D">
        <w:rPr>
          <w:lang w:val="en-AU"/>
        </w:rPr>
        <w:t xml:space="preserve"> </w:t>
      </w:r>
      <w:r w:rsidRPr="00F20AE1">
        <w:rPr>
          <w:b/>
          <w:lang w:val="en-GB"/>
        </w:rPr>
        <w:t>LIGHTS</w:t>
      </w:r>
      <w:r w:rsidRPr="00560C1D">
        <w:rPr>
          <w:lang w:val="en-AU"/>
        </w:rPr>
        <w:t xml:space="preserve"> </w:t>
      </w:r>
      <w:r>
        <w:rPr>
          <w:rFonts w:cs="Arial"/>
          <w:bCs/>
          <w:lang w:val="en-GB"/>
        </w:rPr>
        <w:t>having:</w:t>
      </w:r>
    </w:p>
    <w:p w14:paraId="12817F66" w14:textId="6A561E10" w:rsidR="00365C6C" w:rsidRPr="00365C6C" w:rsidRDefault="00365C6C" w:rsidP="00C93144">
      <w:pPr>
        <w:pStyle w:val="ListParagraph"/>
        <w:numPr>
          <w:ilvl w:val="0"/>
          <w:numId w:val="20"/>
        </w:numPr>
        <w:ind w:left="993" w:hanging="284"/>
        <w:jc w:val="both"/>
        <w:rPr>
          <w:lang w:val="en-AU"/>
        </w:rPr>
      </w:pPr>
      <w:r w:rsidRPr="00365C6C">
        <w:rPr>
          <w:rFonts w:cs="Arial"/>
          <w:bCs/>
          <w:lang w:val="en-GB"/>
        </w:rPr>
        <w:t xml:space="preserve">attributes ORIENT or SECTR1 and SECTR2 not present; </w:t>
      </w:r>
      <w:r w:rsidR="00DD4D1B">
        <w:rPr>
          <w:rFonts w:cs="Arial"/>
          <w:bCs/>
          <w:lang w:val="en-GB"/>
        </w:rPr>
        <w:t>and/</w:t>
      </w:r>
      <w:r w:rsidRPr="00365C6C">
        <w:rPr>
          <w:rFonts w:cs="Arial"/>
          <w:bCs/>
          <w:lang w:val="en-GB"/>
        </w:rPr>
        <w:t xml:space="preserve">or </w:t>
      </w:r>
    </w:p>
    <w:p w14:paraId="2B3F9EE1" w14:textId="77777777" w:rsidR="00365C6C" w:rsidRPr="00365C6C" w:rsidRDefault="00365C6C" w:rsidP="00C93144">
      <w:pPr>
        <w:pStyle w:val="ListParagraph"/>
        <w:numPr>
          <w:ilvl w:val="0"/>
          <w:numId w:val="20"/>
        </w:numPr>
        <w:ind w:left="993" w:hanging="284"/>
        <w:jc w:val="both"/>
        <w:rPr>
          <w:lang w:val="en-AU"/>
        </w:rPr>
      </w:pPr>
      <w:r w:rsidRPr="00365C6C">
        <w:rPr>
          <w:rFonts w:cs="Arial"/>
          <w:bCs/>
          <w:lang w:val="en-GB"/>
        </w:rPr>
        <w:t xml:space="preserve">attribute CATLIT ≠ </w:t>
      </w:r>
      <w:r w:rsidRPr="00365C6C">
        <w:rPr>
          <w:rFonts w:cs="Arial"/>
          <w:bCs/>
          <w:i/>
          <w:lang w:val="en-GB"/>
        </w:rPr>
        <w:t>1</w:t>
      </w:r>
      <w:r w:rsidRPr="00365C6C">
        <w:rPr>
          <w:rFonts w:cs="Arial"/>
          <w:bCs/>
          <w:lang w:val="en-GB"/>
        </w:rPr>
        <w:t xml:space="preserve"> (directional function), </w:t>
      </w:r>
      <w:r w:rsidRPr="00365C6C">
        <w:rPr>
          <w:rFonts w:cs="Arial"/>
          <w:bCs/>
          <w:i/>
          <w:lang w:val="en-GB"/>
        </w:rPr>
        <w:t>6</w:t>
      </w:r>
      <w:r w:rsidRPr="00365C6C">
        <w:rPr>
          <w:rFonts w:cs="Arial"/>
          <w:bCs/>
          <w:lang w:val="en-GB"/>
        </w:rPr>
        <w:t xml:space="preserve"> (air obstruction light), </w:t>
      </w:r>
      <w:r w:rsidRPr="00365C6C">
        <w:rPr>
          <w:rFonts w:cs="Arial"/>
          <w:bCs/>
          <w:i/>
          <w:lang w:val="en-GB"/>
        </w:rPr>
        <w:t>7</w:t>
      </w:r>
      <w:r w:rsidRPr="00365C6C">
        <w:rPr>
          <w:rFonts w:cs="Arial"/>
          <w:bCs/>
          <w:lang w:val="en-GB"/>
        </w:rPr>
        <w:t xml:space="preserve"> (fog detector light) or </w:t>
      </w:r>
      <w:r w:rsidRPr="00365C6C">
        <w:rPr>
          <w:rFonts w:cs="Arial"/>
          <w:bCs/>
          <w:i/>
          <w:lang w:val="en-GB"/>
        </w:rPr>
        <w:t>16</w:t>
      </w:r>
      <w:r w:rsidRPr="00365C6C">
        <w:rPr>
          <w:rFonts w:cs="Arial"/>
          <w:bCs/>
          <w:lang w:val="en-GB"/>
        </w:rPr>
        <w:t xml:space="preserve"> (moiré effect) </w:t>
      </w:r>
    </w:p>
    <w:p w14:paraId="0AC917E2" w14:textId="38846545" w:rsidR="00365C6C" w:rsidRPr="00365C6C" w:rsidRDefault="00365C6C" w:rsidP="00365C6C">
      <w:pPr>
        <w:spacing w:after="120"/>
        <w:jc w:val="both"/>
        <w:rPr>
          <w:lang w:val="en-AU"/>
        </w:rPr>
      </w:pPr>
      <w:r w:rsidRPr="00365C6C">
        <w:rPr>
          <w:lang w:val="en-AU"/>
        </w:rPr>
        <w:t xml:space="preserve">and its binding attributes will be </w:t>
      </w:r>
      <w:r w:rsidR="00B33F8E">
        <w:rPr>
          <w:lang w:val="en-AU"/>
        </w:rPr>
        <w:t>converted</w:t>
      </w:r>
      <w:r w:rsidR="00B33F8E" w:rsidRPr="00365C6C">
        <w:rPr>
          <w:lang w:val="en-AU"/>
        </w:rPr>
        <w:t xml:space="preserve"> </w:t>
      </w:r>
      <w:r w:rsidRPr="00365C6C">
        <w:rPr>
          <w:lang w:val="en-AU"/>
        </w:rPr>
        <w:t xml:space="preserve">automatically </w:t>
      </w:r>
      <w:r w:rsidR="00B33F8E">
        <w:rPr>
          <w:lang w:val="en-GB"/>
        </w:rPr>
        <w:t>to an instance of</w:t>
      </w:r>
      <w:r w:rsidRPr="00365C6C">
        <w:rPr>
          <w:lang w:val="en-AU"/>
        </w:rPr>
        <w:t xml:space="preserve"> the S-101 feature </w:t>
      </w:r>
      <w:r w:rsidR="00555A5D">
        <w:rPr>
          <w:b/>
          <w:lang w:val="en-GB"/>
        </w:rPr>
        <w:t>Light All Around</w:t>
      </w:r>
      <w:r w:rsidRPr="00365C6C">
        <w:rPr>
          <w:b/>
          <w:lang w:val="en-AU"/>
        </w:rPr>
        <w:t xml:space="preserve"> </w:t>
      </w:r>
      <w:r w:rsidRPr="00365C6C">
        <w:rPr>
          <w:lang w:val="en-AU"/>
        </w:rPr>
        <w:t xml:space="preserve">during the automated conversion process.  However, Data Producers are advised that the following enumerate type attributes have restricted allowable enumerate values for </w:t>
      </w:r>
      <w:r w:rsidR="00555A5D">
        <w:rPr>
          <w:b/>
          <w:lang w:val="en-GB"/>
        </w:rPr>
        <w:t>Light All Around</w:t>
      </w:r>
      <w:r w:rsidRPr="00365C6C">
        <w:rPr>
          <w:lang w:val="en-AU"/>
        </w:rPr>
        <w:t xml:space="preserve"> in S-101:</w:t>
      </w:r>
    </w:p>
    <w:p w14:paraId="57E7C76C" w14:textId="77777777" w:rsidR="00555A5D" w:rsidRDefault="00555A5D" w:rsidP="00555A5D">
      <w:pPr>
        <w:spacing w:after="120"/>
        <w:jc w:val="both"/>
        <w:rPr>
          <w:lang w:val="en-GB"/>
        </w:rPr>
      </w:pPr>
      <w:r>
        <w:rPr>
          <w:b/>
          <w:lang w:val="en-GB"/>
        </w:rPr>
        <w:t>marks navigational – system of</w:t>
      </w:r>
      <w:r>
        <w:rPr>
          <w:lang w:val="en-GB"/>
        </w:rPr>
        <w:tab/>
      </w:r>
      <w:r w:rsidRPr="00F20AE1">
        <w:rPr>
          <w:lang w:val="en-GB"/>
        </w:rPr>
        <w:t>(</w:t>
      </w:r>
      <w:r>
        <w:rPr>
          <w:lang w:val="en-GB"/>
        </w:rPr>
        <w:t>MARSYS</w:t>
      </w:r>
      <w:r w:rsidRPr="00F20AE1">
        <w:rPr>
          <w:lang w:val="en-GB"/>
        </w:rPr>
        <w:t>)</w:t>
      </w:r>
    </w:p>
    <w:p w14:paraId="71DA6E72" w14:textId="38FB8CE1" w:rsidR="00555A5D" w:rsidRPr="00F20AE1" w:rsidRDefault="00555A5D" w:rsidP="00555A5D">
      <w:pPr>
        <w:spacing w:after="120"/>
        <w:jc w:val="both"/>
        <w:rPr>
          <w:lang w:val="en-GB"/>
        </w:rPr>
      </w:pPr>
      <w:r>
        <w:rPr>
          <w:b/>
          <w:lang w:val="en-GB"/>
        </w:rPr>
        <w:t>light characteristic</w:t>
      </w:r>
      <w:r>
        <w:rPr>
          <w:lang w:val="en-GB"/>
        </w:rPr>
        <w:tab/>
      </w:r>
      <w:r>
        <w:rPr>
          <w:lang w:val="en-GB"/>
        </w:rPr>
        <w:tab/>
      </w:r>
      <w:r>
        <w:rPr>
          <w:lang w:val="en-GB"/>
        </w:rPr>
        <w:tab/>
      </w:r>
      <w:r w:rsidRPr="00F20AE1">
        <w:rPr>
          <w:lang w:val="en-GB"/>
        </w:rPr>
        <w:t>(</w:t>
      </w:r>
      <w:r>
        <w:rPr>
          <w:lang w:val="en-GB"/>
        </w:rPr>
        <w:t>LITCHR</w:t>
      </w:r>
      <w:r w:rsidRPr="00F20AE1">
        <w:rPr>
          <w:lang w:val="en-GB"/>
        </w:rPr>
        <w:t>)</w:t>
      </w:r>
    </w:p>
    <w:p w14:paraId="595BB086" w14:textId="50877F54" w:rsidR="00365C6C" w:rsidRDefault="00365C6C" w:rsidP="00365C6C">
      <w:pPr>
        <w:spacing w:after="120"/>
        <w:jc w:val="both"/>
        <w:rPr>
          <w:rFonts w:cs="Arial"/>
          <w:bCs/>
          <w:lang w:val="en-AU"/>
        </w:rPr>
      </w:pPr>
      <w:r>
        <w:rPr>
          <w:rFonts w:cs="Arial"/>
          <w:bCs/>
          <w:lang w:val="en-AU"/>
        </w:rPr>
        <w:t xml:space="preserve">See S-101 DCEG clause </w:t>
      </w:r>
      <w:r w:rsidR="00555A5D">
        <w:rPr>
          <w:rFonts w:cs="Arial"/>
          <w:bCs/>
          <w:lang w:val="en-AU"/>
        </w:rPr>
        <w:t>19.2</w:t>
      </w:r>
      <w:r>
        <w:rPr>
          <w:rFonts w:cs="Arial"/>
          <w:bCs/>
          <w:lang w:val="en-AU"/>
        </w:rPr>
        <w:t xml:space="preserve"> for the listings of allowable values.  Values populated in S-57 for these attributes other than the allowable values will</w:t>
      </w:r>
      <w:r>
        <w:rPr>
          <w:lang w:val="en-AU"/>
        </w:rPr>
        <w:t xml:space="preserve"> not be converted across to S-101</w:t>
      </w:r>
      <w:r w:rsidRPr="00560C1D">
        <w:rPr>
          <w:rFonts w:cs="Arial"/>
          <w:bCs/>
          <w:lang w:val="en-AU"/>
        </w:rPr>
        <w:t>.</w:t>
      </w:r>
      <w:r>
        <w:rPr>
          <w:rFonts w:cs="Arial"/>
          <w:bCs/>
          <w:lang w:val="en-AU"/>
        </w:rPr>
        <w:t xml:space="preserve">  Data Producers are advised to check any populated values for </w:t>
      </w:r>
      <w:r w:rsidR="00DD4D1B">
        <w:rPr>
          <w:rFonts w:cs="Arial"/>
          <w:bCs/>
          <w:lang w:val="en-AU"/>
        </w:rPr>
        <w:t>MARSYS</w:t>
      </w:r>
      <w:r>
        <w:rPr>
          <w:rFonts w:cs="Arial"/>
          <w:bCs/>
          <w:lang w:val="en-AU"/>
        </w:rPr>
        <w:t xml:space="preserve"> and </w:t>
      </w:r>
      <w:r w:rsidR="00DD4D1B">
        <w:rPr>
          <w:rFonts w:cs="Arial"/>
          <w:bCs/>
          <w:lang w:val="en-AU"/>
        </w:rPr>
        <w:t>LITCHR</w:t>
      </w:r>
      <w:r>
        <w:rPr>
          <w:rFonts w:cs="Arial"/>
          <w:bCs/>
          <w:lang w:val="en-AU"/>
        </w:rPr>
        <w:t xml:space="preserve"> on </w:t>
      </w:r>
      <w:r w:rsidRPr="002C20FE">
        <w:rPr>
          <w:rFonts w:cs="Arial"/>
          <w:b/>
          <w:bCs/>
          <w:lang w:val="en-AU"/>
        </w:rPr>
        <w:t>L</w:t>
      </w:r>
      <w:r w:rsidR="00555A5D">
        <w:rPr>
          <w:rFonts w:cs="Arial"/>
          <w:b/>
          <w:bCs/>
          <w:lang w:val="en-AU"/>
        </w:rPr>
        <w:t>IGHTS</w:t>
      </w:r>
      <w:r>
        <w:rPr>
          <w:rFonts w:cs="Arial"/>
          <w:bCs/>
          <w:lang w:val="en-AU"/>
        </w:rPr>
        <w:t xml:space="preserve"> and amend appropriately.</w:t>
      </w:r>
    </w:p>
    <w:p w14:paraId="5DE5C24C" w14:textId="77777777" w:rsidR="00DD4D1B" w:rsidRDefault="00DD4D1B" w:rsidP="00DD4D1B">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jc w:val="both"/>
        <w:rPr>
          <w:lang w:val="en-AU"/>
        </w:rPr>
      </w:pPr>
      <w:r>
        <w:rPr>
          <w:lang w:val="en-AU"/>
        </w:rPr>
        <w:t>The following additional requirements for S-57 dataset conversion must be noted:</w:t>
      </w:r>
    </w:p>
    <w:p w14:paraId="525BD87E" w14:textId="19270843" w:rsidR="00DD4D1B" w:rsidRDefault="00DD4D1B" w:rsidP="007163B4">
      <w:pPr>
        <w:pStyle w:val="ListParagraph"/>
        <w:numPr>
          <w:ilvl w:val="0"/>
          <w:numId w:val="20"/>
        </w:numPr>
        <w:tabs>
          <w:tab w:val="left" w:pos="0"/>
          <w:tab w:val="left" w:pos="283"/>
          <w:tab w:val="left" w:pos="566"/>
          <w:tab w:val="left" w:pos="851"/>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ind w:left="284" w:hanging="284"/>
        <w:contextualSpacing w:val="0"/>
        <w:jc w:val="both"/>
        <w:rPr>
          <w:ins w:id="1496" w:author="Teh Stand" w:date="2021-08-05T09:38:00Z"/>
          <w:rFonts w:cs="Arial"/>
          <w:bCs/>
          <w:lang w:val="en-AU"/>
        </w:rPr>
      </w:pPr>
      <w:commentRangeStart w:id="1497"/>
      <w:r>
        <w:rPr>
          <w:rFonts w:cs="Arial"/>
          <w:bCs/>
          <w:lang w:val="en-AU"/>
        </w:rPr>
        <w:t xml:space="preserve">The S-101 Boolean type attribute </w:t>
      </w:r>
      <w:r>
        <w:rPr>
          <w:rFonts w:cs="Arial"/>
          <w:b/>
          <w:bCs/>
          <w:lang w:val="en-AU"/>
        </w:rPr>
        <w:t>major light</w:t>
      </w:r>
      <w:r>
        <w:rPr>
          <w:rFonts w:cs="Arial"/>
          <w:bCs/>
          <w:lang w:val="en-AU"/>
        </w:rPr>
        <w:t xml:space="preserve"> has been introduced in S-101 to aid in </w:t>
      </w:r>
      <w:r w:rsidR="00AD2DBB">
        <w:rPr>
          <w:rFonts w:cs="Arial"/>
          <w:bCs/>
          <w:lang w:val="en-AU"/>
        </w:rPr>
        <w:t>improved portrayal of lights in ECDIS</w:t>
      </w:r>
      <w:r>
        <w:rPr>
          <w:rFonts w:cs="Arial"/>
          <w:bCs/>
          <w:lang w:val="en-AU"/>
        </w:rPr>
        <w:t xml:space="preserve">.  </w:t>
      </w:r>
      <w:r w:rsidR="00890249">
        <w:rPr>
          <w:rFonts w:cs="Arial"/>
          <w:bCs/>
          <w:lang w:val="en-AU"/>
        </w:rPr>
        <w:t xml:space="preserve">This attribute will be populated as </w:t>
      </w:r>
      <w:r w:rsidR="00890249">
        <w:rPr>
          <w:rFonts w:cs="Arial"/>
          <w:bCs/>
          <w:i/>
          <w:lang w:val="en-AU"/>
        </w:rPr>
        <w:t>True</w:t>
      </w:r>
      <w:r w:rsidR="00890249">
        <w:rPr>
          <w:rFonts w:cs="Arial"/>
          <w:bCs/>
          <w:lang w:val="en-AU"/>
        </w:rPr>
        <w:t xml:space="preserve"> during the automated conversion process for all </w:t>
      </w:r>
      <w:commentRangeStart w:id="1498"/>
      <w:r w:rsidR="00890249">
        <w:rPr>
          <w:rFonts w:cs="Arial"/>
          <w:bCs/>
          <w:lang w:val="en-AU"/>
        </w:rPr>
        <w:t>lights having a nominal range of 10 Nautical Miles or greater</w:t>
      </w:r>
      <w:commentRangeEnd w:id="1498"/>
      <w:r w:rsidR="00C27EF7">
        <w:rPr>
          <w:rStyle w:val="CommentReference"/>
          <w:rFonts w:ascii="Garamond" w:hAnsi="Garamond"/>
          <w:lang w:eastAsia="en-US"/>
        </w:rPr>
        <w:commentReference w:id="1498"/>
      </w:r>
      <w:r>
        <w:rPr>
          <w:rFonts w:cs="Arial"/>
          <w:bCs/>
          <w:lang w:val="en-AU"/>
        </w:rPr>
        <w:t xml:space="preserve">.  Data producers </w:t>
      </w:r>
      <w:r w:rsidR="00890249">
        <w:rPr>
          <w:rFonts w:cs="Arial"/>
          <w:bCs/>
          <w:lang w:val="en-AU"/>
        </w:rPr>
        <w:t>are advised to examine their converted ENCs and</w:t>
      </w:r>
      <w:r>
        <w:rPr>
          <w:rFonts w:cs="Arial"/>
          <w:bCs/>
          <w:lang w:val="en-AU"/>
        </w:rPr>
        <w:t xml:space="preserve"> amend this encoding </w:t>
      </w:r>
      <w:r w:rsidR="00890249">
        <w:rPr>
          <w:rFonts w:cs="Arial"/>
          <w:bCs/>
          <w:lang w:val="en-AU"/>
        </w:rPr>
        <w:t>as required</w:t>
      </w:r>
      <w:r>
        <w:rPr>
          <w:rFonts w:cs="Arial"/>
          <w:bCs/>
          <w:lang w:val="en-AU"/>
        </w:rPr>
        <w:t>.</w:t>
      </w:r>
      <w:commentRangeEnd w:id="1497"/>
      <w:r>
        <w:rPr>
          <w:rStyle w:val="CommentReference"/>
          <w:rFonts w:ascii="Garamond" w:hAnsi="Garamond"/>
        </w:rPr>
        <w:commentReference w:id="1497"/>
      </w:r>
    </w:p>
    <w:p w14:paraId="771674B5" w14:textId="7BD1DCBF" w:rsidR="00DD0A7E" w:rsidRDefault="00DD0A7E" w:rsidP="00C93144">
      <w:pPr>
        <w:pStyle w:val="ListParagraph"/>
        <w:numPr>
          <w:ilvl w:val="0"/>
          <w:numId w:val="20"/>
        </w:numPr>
        <w:tabs>
          <w:tab w:val="left" w:pos="0"/>
          <w:tab w:val="left" w:pos="283"/>
          <w:tab w:val="left" w:pos="566"/>
          <w:tab w:val="left" w:pos="851"/>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284" w:hanging="284"/>
        <w:jc w:val="both"/>
        <w:rPr>
          <w:rFonts w:cs="Arial"/>
          <w:bCs/>
          <w:lang w:val="en-AU"/>
        </w:rPr>
      </w:pPr>
      <w:commentRangeStart w:id="1499"/>
      <w:ins w:id="1500" w:author="Teh Stand" w:date="2021-08-05T09:39:00Z">
        <w:r>
          <w:rPr>
            <w:rFonts w:cs="Arial"/>
            <w:bCs/>
            <w:lang w:val="en-AU"/>
          </w:rPr>
          <w:t xml:space="preserve">The S-101 attribute </w:t>
        </w:r>
        <w:r>
          <w:rPr>
            <w:rFonts w:cs="Arial"/>
            <w:b/>
            <w:bCs/>
            <w:lang w:val="en-AU"/>
          </w:rPr>
          <w:t>vertical length</w:t>
        </w:r>
        <w:r>
          <w:rPr>
            <w:rFonts w:cs="Arial"/>
            <w:bCs/>
            <w:lang w:val="en-AU"/>
          </w:rPr>
          <w:t xml:space="preserve"> has been introduced to encode the height of a light above the sea surface</w:t>
        </w:r>
      </w:ins>
      <w:ins w:id="1501" w:author="Teh Stand" w:date="2021-08-05T09:40:00Z">
        <w:r w:rsidR="007163B4">
          <w:rPr>
            <w:rFonts w:cs="Arial"/>
            <w:bCs/>
            <w:lang w:val="en-AU"/>
          </w:rPr>
          <w:t xml:space="preserve"> for </w:t>
        </w:r>
        <w:r w:rsidR="007163B4">
          <w:rPr>
            <w:rFonts w:cs="Arial"/>
            <w:b/>
            <w:bCs/>
            <w:lang w:val="en-AU"/>
          </w:rPr>
          <w:t>Light All Around</w:t>
        </w:r>
        <w:r w:rsidR="007163B4">
          <w:rPr>
            <w:rFonts w:cs="Arial"/>
            <w:bCs/>
            <w:lang w:val="en-AU"/>
          </w:rPr>
          <w:t xml:space="preserve"> attached to floating structures</w:t>
        </w:r>
      </w:ins>
      <w:ins w:id="1502" w:author="Teh Stand" w:date="2021-08-05T09:39:00Z">
        <w:r>
          <w:rPr>
            <w:rFonts w:cs="Arial"/>
            <w:bCs/>
            <w:lang w:val="en-AU"/>
          </w:rPr>
          <w:t xml:space="preserve">.  This information is encoded in S-57 on </w:t>
        </w:r>
      </w:ins>
      <w:ins w:id="1503" w:author="Teh Stand" w:date="2021-08-05T09:40:00Z">
        <w:r w:rsidR="007163B4">
          <w:rPr>
            <w:rFonts w:cs="Arial"/>
            <w:b/>
            <w:bCs/>
            <w:lang w:val="en-AU"/>
          </w:rPr>
          <w:t>LIGHTS</w:t>
        </w:r>
      </w:ins>
      <w:ins w:id="1504" w:author="Teh Stand" w:date="2021-08-05T09:39:00Z">
        <w:r>
          <w:rPr>
            <w:rFonts w:cs="Arial"/>
            <w:bCs/>
            <w:lang w:val="en-AU"/>
          </w:rPr>
          <w:t xml:space="preserve"> </w:t>
        </w:r>
        <w:r w:rsidRPr="00231F30">
          <w:rPr>
            <w:rFonts w:cs="Arial"/>
            <w:bCs/>
            <w:lang w:val="en-AU"/>
          </w:rPr>
          <w:t>using</w:t>
        </w:r>
        <w:r>
          <w:rPr>
            <w:rFonts w:cs="Arial"/>
            <w:bCs/>
            <w:lang w:val="en-AU"/>
          </w:rPr>
          <w:t xml:space="preserve"> the attribute INFORM (see clause 2.3).  In order for this information to be converted across to S-101, the text string encoded in INFORM on the </w:t>
        </w:r>
      </w:ins>
      <w:ins w:id="1505" w:author="Teh Stand" w:date="2021-08-05T09:40:00Z">
        <w:r w:rsidR="007163B4">
          <w:rPr>
            <w:rFonts w:cs="Arial"/>
            <w:b/>
            <w:bCs/>
            <w:lang w:val="en-AU"/>
          </w:rPr>
          <w:t>LIGHTS</w:t>
        </w:r>
      </w:ins>
      <w:ins w:id="1506" w:author="Teh Stand" w:date="2021-08-05T09:39:00Z">
        <w:r>
          <w:rPr>
            <w:rFonts w:cs="Arial"/>
            <w:bCs/>
            <w:lang w:val="en-AU"/>
          </w:rPr>
          <w:t xml:space="preserve"> </w:t>
        </w:r>
      </w:ins>
      <w:ins w:id="1507" w:author="Teh Stand" w:date="2021-11-08T10:23:00Z">
        <w:r w:rsidR="00621CA2">
          <w:rPr>
            <w:rFonts w:cs="Arial"/>
            <w:bCs/>
            <w:lang w:val="en-AU"/>
          </w:rPr>
          <w:t>should</w:t>
        </w:r>
      </w:ins>
      <w:ins w:id="1508" w:author="Teh Stand" w:date="2021-08-05T09:39:00Z">
        <w:r>
          <w:rPr>
            <w:rFonts w:cs="Arial"/>
            <w:bCs/>
            <w:lang w:val="en-AU"/>
          </w:rPr>
          <w:t xml:space="preserve"> be in </w:t>
        </w:r>
      </w:ins>
      <w:ins w:id="1509" w:author="Teh Stand" w:date="2021-11-08T10:17:00Z">
        <w:r w:rsidR="001B2157">
          <w:rPr>
            <w:rFonts w:cs="Arial"/>
            <w:bCs/>
            <w:lang w:val="en-GB"/>
          </w:rPr>
          <w:t>a standardised</w:t>
        </w:r>
        <w:r w:rsidR="001B2157" w:rsidRPr="00F20AE1">
          <w:rPr>
            <w:rFonts w:cs="Arial"/>
            <w:bCs/>
            <w:lang w:val="en-GB"/>
          </w:rPr>
          <w:t xml:space="preserve"> format</w:t>
        </w:r>
        <w:r w:rsidR="001B2157">
          <w:rPr>
            <w:rFonts w:cs="Arial"/>
            <w:bCs/>
            <w:lang w:val="en-GB"/>
          </w:rPr>
          <w:t>, such as</w:t>
        </w:r>
        <w:r w:rsidR="001B2157" w:rsidRPr="00F20AE1">
          <w:rPr>
            <w:rFonts w:cs="Arial"/>
            <w:bCs/>
            <w:lang w:val="en-GB"/>
          </w:rPr>
          <w:t xml:space="preserve"> </w:t>
        </w:r>
      </w:ins>
      <w:ins w:id="1510" w:author="Teh Stand" w:date="2021-08-05T09:41:00Z">
        <w:r w:rsidR="007163B4">
          <w:rPr>
            <w:rFonts w:cs="Arial"/>
            <w:bCs/>
            <w:i/>
            <w:lang w:val="en-AU"/>
          </w:rPr>
          <w:t>Height of light xx metres</w:t>
        </w:r>
      </w:ins>
      <w:ins w:id="1511" w:author="Teh Stand" w:date="2021-11-08T10:18:00Z">
        <w:r w:rsidR="001B2157">
          <w:rPr>
            <w:rFonts w:cs="Arial"/>
            <w:bCs/>
            <w:lang w:val="en-AU"/>
          </w:rPr>
          <w:t xml:space="preserve">, where </w:t>
        </w:r>
        <w:r w:rsidR="001B2157">
          <w:rPr>
            <w:rFonts w:cs="Arial"/>
            <w:bCs/>
            <w:i/>
            <w:lang w:val="en-AU"/>
          </w:rPr>
          <w:t>xx</w:t>
        </w:r>
        <w:r w:rsidR="001B2157">
          <w:rPr>
            <w:rFonts w:cs="Arial"/>
            <w:bCs/>
            <w:lang w:val="en-AU"/>
          </w:rPr>
          <w:t xml:space="preserve"> is the height of the light</w:t>
        </w:r>
      </w:ins>
      <w:ins w:id="1512" w:author="Teh Stand" w:date="2021-08-05T09:39:00Z">
        <w:r>
          <w:rPr>
            <w:rFonts w:cs="Arial"/>
            <w:bCs/>
            <w:lang w:val="en-AU"/>
          </w:rPr>
          <w:t>.</w:t>
        </w:r>
        <w:commentRangeEnd w:id="1499"/>
        <w:r>
          <w:rPr>
            <w:rStyle w:val="CommentReference"/>
            <w:rFonts w:ascii="Garamond" w:hAnsi="Garamond"/>
          </w:rPr>
          <w:commentReference w:id="1499"/>
        </w:r>
      </w:ins>
    </w:p>
    <w:p w14:paraId="0092F9AD" w14:textId="31A3AFEC" w:rsidR="004B2A5D" w:rsidRDefault="004B2A5D" w:rsidP="004B2A5D">
      <w:pPr>
        <w:keepNext/>
        <w:keepLines/>
        <w:tabs>
          <w:tab w:val="left" w:pos="0"/>
          <w:tab w:val="left" w:pos="283"/>
          <w:tab w:val="left" w:pos="566"/>
          <w:tab w:val="left" w:pos="850"/>
          <w:tab w:val="left" w:pos="1134"/>
          <w:tab w:val="left" w:pos="1418"/>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S-57 Geo object:</w:t>
      </w:r>
      <w:r w:rsidRPr="00F20AE1">
        <w:rPr>
          <w:lang w:val="en-GB"/>
        </w:rPr>
        <w:tab/>
      </w:r>
      <w:r w:rsidRPr="00F20AE1">
        <w:rPr>
          <w:lang w:val="en-GB"/>
        </w:rPr>
        <w:tab/>
        <w:t>Light (</w:t>
      </w:r>
      <w:r w:rsidRPr="00F20AE1">
        <w:rPr>
          <w:b/>
          <w:lang w:val="en-GB"/>
        </w:rPr>
        <w:t>LIGHTS</w:t>
      </w:r>
      <w:r w:rsidRPr="00F20AE1">
        <w:rPr>
          <w:lang w:val="en-GB"/>
        </w:rPr>
        <w:t>)</w:t>
      </w:r>
      <w:r>
        <w:rPr>
          <w:lang w:val="en-GB"/>
        </w:rPr>
        <w:tab/>
      </w:r>
      <w:r>
        <w:rPr>
          <w:lang w:val="en-GB"/>
        </w:rPr>
        <w:tab/>
      </w:r>
      <w:r>
        <w:rPr>
          <w:lang w:val="en-GB"/>
        </w:rPr>
        <w:tab/>
      </w:r>
      <w:r>
        <w:rPr>
          <w:lang w:val="en-GB"/>
        </w:rPr>
        <w:tab/>
      </w:r>
      <w:r w:rsidRPr="00F20AE1">
        <w:rPr>
          <w:lang w:val="en-GB"/>
        </w:rPr>
        <w:t>(</w:t>
      </w:r>
      <w:r>
        <w:rPr>
          <w:lang w:val="en-GB"/>
        </w:rPr>
        <w:t>P</w:t>
      </w:r>
      <w:r w:rsidRPr="00F20AE1">
        <w:rPr>
          <w:lang w:val="en-GB"/>
        </w:rPr>
        <w:t>)</w:t>
      </w:r>
    </w:p>
    <w:p w14:paraId="21812330" w14:textId="4A2DD325" w:rsidR="004B2A5D" w:rsidRDefault="004B2A5D" w:rsidP="004B2A5D">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w:t>
      </w:r>
      <w:r w:rsidR="00492474">
        <w:rPr>
          <w:u w:val="single"/>
          <w:lang w:val="en-GB"/>
        </w:rPr>
        <w:t>-</w:t>
      </w:r>
      <w:r w:rsidRPr="00F20AE1">
        <w:rPr>
          <w:u w:val="single"/>
          <w:lang w:val="en-GB"/>
        </w:rPr>
        <w:t>101 Geo feature</w:t>
      </w:r>
      <w:r w:rsidRPr="00F20AE1">
        <w:rPr>
          <w:lang w:val="en-GB"/>
        </w:rPr>
        <w:t>:</w:t>
      </w:r>
      <w:r w:rsidRPr="00F20AE1">
        <w:rPr>
          <w:lang w:val="en-GB"/>
        </w:rPr>
        <w:tab/>
      </w:r>
      <w:r>
        <w:rPr>
          <w:b/>
          <w:lang w:val="en-GB"/>
        </w:rPr>
        <w:t xml:space="preserve">Light Fog </w:t>
      </w:r>
      <w:r w:rsidR="002A3A18">
        <w:rPr>
          <w:b/>
          <w:lang w:val="en-GB"/>
        </w:rPr>
        <w:t>Detector</w:t>
      </w:r>
      <w:r>
        <w:rPr>
          <w:b/>
          <w:lang w:val="en-GB"/>
        </w:rPr>
        <w:tab/>
      </w:r>
      <w:r>
        <w:rPr>
          <w:b/>
          <w:lang w:val="en-GB"/>
        </w:rPr>
        <w:tab/>
      </w:r>
      <w:r w:rsidRPr="00F20AE1">
        <w:rPr>
          <w:lang w:val="en-GB"/>
        </w:rPr>
        <w:t>(</w:t>
      </w:r>
      <w:r>
        <w:rPr>
          <w:lang w:val="en-GB"/>
        </w:rPr>
        <w:t>P)</w:t>
      </w:r>
      <w:r>
        <w:rPr>
          <w:lang w:val="en-GB"/>
        </w:rPr>
        <w:tab/>
      </w:r>
      <w:r>
        <w:rPr>
          <w:lang w:val="en-GB"/>
        </w:rPr>
        <w:tab/>
      </w:r>
      <w:r>
        <w:rPr>
          <w:lang w:val="en-GB"/>
        </w:rPr>
        <w:tab/>
      </w:r>
      <w:r>
        <w:rPr>
          <w:lang w:val="en-GB"/>
        </w:rPr>
        <w:tab/>
      </w:r>
      <w:r>
        <w:rPr>
          <w:lang w:val="en-GB"/>
        </w:rPr>
        <w:tab/>
      </w:r>
      <w:r>
        <w:rPr>
          <w:lang w:val="en-GB"/>
        </w:rPr>
        <w:tab/>
      </w:r>
      <w:r>
        <w:rPr>
          <w:lang w:val="en-GB"/>
        </w:rPr>
        <w:tab/>
      </w:r>
      <w:r w:rsidRPr="00F20AE1">
        <w:rPr>
          <w:lang w:val="en-GB"/>
        </w:rPr>
        <w:t xml:space="preserve">(S-101 DCEG Clause </w:t>
      </w:r>
      <w:r>
        <w:rPr>
          <w:lang w:val="en-GB"/>
        </w:rPr>
        <w:t>19.</w:t>
      </w:r>
      <w:r w:rsidR="002A3A18">
        <w:rPr>
          <w:lang w:val="en-GB"/>
        </w:rPr>
        <w:t>4</w:t>
      </w:r>
      <w:r w:rsidRPr="00F20AE1">
        <w:rPr>
          <w:lang w:val="en-GB"/>
        </w:rPr>
        <w:t>)</w:t>
      </w:r>
    </w:p>
    <w:p w14:paraId="09706782" w14:textId="1FEEC463" w:rsidR="002A3A18" w:rsidRPr="002A3A18" w:rsidRDefault="002A3A18" w:rsidP="002A3A18">
      <w:pPr>
        <w:spacing w:after="120"/>
        <w:jc w:val="both"/>
        <w:rPr>
          <w:rFonts w:cs="Arial"/>
          <w:bCs/>
          <w:lang w:val="en-GB"/>
        </w:rPr>
      </w:pPr>
      <w:r>
        <w:rPr>
          <w:lang w:val="en-AU"/>
        </w:rPr>
        <w:lastRenderedPageBreak/>
        <w:t>All instances of encoding of the S-57 Feature object</w:t>
      </w:r>
      <w:r w:rsidRPr="00560C1D">
        <w:rPr>
          <w:lang w:val="en-AU"/>
        </w:rPr>
        <w:t xml:space="preserve"> </w:t>
      </w:r>
      <w:r w:rsidRPr="00F20AE1">
        <w:rPr>
          <w:b/>
          <w:lang w:val="en-GB"/>
        </w:rPr>
        <w:t>LIGHTS</w:t>
      </w:r>
      <w:r w:rsidRPr="00560C1D">
        <w:rPr>
          <w:lang w:val="en-AU"/>
        </w:rPr>
        <w:t xml:space="preserve"> </w:t>
      </w:r>
      <w:r>
        <w:rPr>
          <w:rFonts w:cs="Arial"/>
          <w:bCs/>
          <w:lang w:val="en-GB"/>
        </w:rPr>
        <w:t xml:space="preserve">having attribute CATLIT = </w:t>
      </w:r>
      <w:r>
        <w:rPr>
          <w:rFonts w:cs="Arial"/>
          <w:bCs/>
          <w:i/>
          <w:lang w:val="en-GB"/>
        </w:rPr>
        <w:t>7</w:t>
      </w:r>
      <w:r>
        <w:rPr>
          <w:rFonts w:cs="Arial"/>
          <w:bCs/>
          <w:lang w:val="en-GB"/>
        </w:rPr>
        <w:t xml:space="preserve"> (fog detector light) </w:t>
      </w:r>
      <w:r w:rsidRPr="00365C6C">
        <w:rPr>
          <w:lang w:val="en-AU"/>
        </w:rPr>
        <w:t xml:space="preserve">and its binding attributes will be </w:t>
      </w:r>
      <w:r w:rsidR="00B33F8E">
        <w:rPr>
          <w:lang w:val="en-AU"/>
        </w:rPr>
        <w:t>converted</w:t>
      </w:r>
      <w:r w:rsidR="00B33F8E" w:rsidRPr="00365C6C">
        <w:rPr>
          <w:lang w:val="en-AU"/>
        </w:rPr>
        <w:t xml:space="preserve"> </w:t>
      </w:r>
      <w:r w:rsidRPr="00365C6C">
        <w:rPr>
          <w:lang w:val="en-AU"/>
        </w:rPr>
        <w:t xml:space="preserve">automatically </w:t>
      </w:r>
      <w:r w:rsidR="00B33F8E">
        <w:rPr>
          <w:lang w:val="en-GB"/>
        </w:rPr>
        <w:t>to an instance of</w:t>
      </w:r>
      <w:r w:rsidRPr="00365C6C">
        <w:rPr>
          <w:lang w:val="en-AU"/>
        </w:rPr>
        <w:t xml:space="preserve"> the S-101 feature </w:t>
      </w:r>
      <w:r>
        <w:rPr>
          <w:b/>
          <w:lang w:val="en-GB"/>
        </w:rPr>
        <w:t>Light Fog Detector</w:t>
      </w:r>
      <w:r w:rsidRPr="00365C6C">
        <w:rPr>
          <w:b/>
          <w:lang w:val="en-AU"/>
        </w:rPr>
        <w:t xml:space="preserve"> </w:t>
      </w:r>
      <w:r w:rsidRPr="00365C6C">
        <w:rPr>
          <w:lang w:val="en-AU"/>
        </w:rPr>
        <w:t>during the automated conversion process.  However, Data Producers are advised that the fol</w:t>
      </w:r>
      <w:r>
        <w:rPr>
          <w:lang w:val="en-AU"/>
        </w:rPr>
        <w:t>lowing enumerate type attribute</w:t>
      </w:r>
      <w:r w:rsidRPr="00365C6C">
        <w:rPr>
          <w:lang w:val="en-AU"/>
        </w:rPr>
        <w:t xml:space="preserve"> ha</w:t>
      </w:r>
      <w:r>
        <w:rPr>
          <w:lang w:val="en-AU"/>
        </w:rPr>
        <w:t>s</w:t>
      </w:r>
      <w:r w:rsidRPr="00365C6C">
        <w:rPr>
          <w:lang w:val="en-AU"/>
        </w:rPr>
        <w:t xml:space="preserve"> restricted allowable enumerate values for </w:t>
      </w:r>
      <w:r>
        <w:rPr>
          <w:b/>
          <w:lang w:val="en-GB"/>
        </w:rPr>
        <w:t>Light Fog Detector</w:t>
      </w:r>
      <w:r w:rsidRPr="00365C6C">
        <w:rPr>
          <w:lang w:val="en-AU"/>
        </w:rPr>
        <w:t xml:space="preserve"> in S-101:</w:t>
      </w:r>
    </w:p>
    <w:p w14:paraId="7CD2AAB8" w14:textId="77777777" w:rsidR="002A3A18" w:rsidRPr="00F20AE1" w:rsidRDefault="002A3A18" w:rsidP="002A3A18">
      <w:pPr>
        <w:spacing w:after="120"/>
        <w:jc w:val="both"/>
        <w:rPr>
          <w:lang w:val="en-GB"/>
        </w:rPr>
      </w:pPr>
      <w:r>
        <w:rPr>
          <w:b/>
          <w:lang w:val="en-GB"/>
        </w:rPr>
        <w:t>light characteristic</w:t>
      </w:r>
      <w:r>
        <w:rPr>
          <w:lang w:val="en-GB"/>
        </w:rPr>
        <w:tab/>
      </w:r>
      <w:r>
        <w:rPr>
          <w:lang w:val="en-GB"/>
        </w:rPr>
        <w:tab/>
      </w:r>
      <w:r>
        <w:rPr>
          <w:lang w:val="en-GB"/>
        </w:rPr>
        <w:tab/>
      </w:r>
      <w:r w:rsidRPr="00F20AE1">
        <w:rPr>
          <w:lang w:val="en-GB"/>
        </w:rPr>
        <w:t>(</w:t>
      </w:r>
      <w:r>
        <w:rPr>
          <w:lang w:val="en-GB"/>
        </w:rPr>
        <w:t>LITCHR</w:t>
      </w:r>
      <w:r w:rsidRPr="00F20AE1">
        <w:rPr>
          <w:lang w:val="en-GB"/>
        </w:rPr>
        <w:t>)</w:t>
      </w:r>
    </w:p>
    <w:p w14:paraId="38EC5F2A" w14:textId="077AF183" w:rsidR="002A3A18" w:rsidRDefault="002A3A18" w:rsidP="002A3A18">
      <w:pPr>
        <w:spacing w:after="120"/>
        <w:jc w:val="both"/>
        <w:rPr>
          <w:ins w:id="1513" w:author="Teh Stand" w:date="2021-08-05T09:42:00Z"/>
          <w:rFonts w:cs="Arial"/>
          <w:bCs/>
          <w:lang w:val="en-AU"/>
        </w:rPr>
      </w:pPr>
      <w:r>
        <w:rPr>
          <w:rFonts w:cs="Arial"/>
          <w:bCs/>
          <w:lang w:val="en-AU"/>
        </w:rPr>
        <w:t>See S-101 DCEG clause 19.</w:t>
      </w:r>
      <w:r w:rsidR="005A3712">
        <w:rPr>
          <w:rFonts w:cs="Arial"/>
          <w:bCs/>
          <w:lang w:val="en-AU"/>
        </w:rPr>
        <w:t>4</w:t>
      </w:r>
      <w:r>
        <w:rPr>
          <w:rFonts w:cs="Arial"/>
          <w:bCs/>
          <w:lang w:val="en-AU"/>
        </w:rPr>
        <w:t xml:space="preserve"> for the listings of allowable values.  Values populated in S-57 for th</w:t>
      </w:r>
      <w:r w:rsidR="005A3712">
        <w:rPr>
          <w:rFonts w:cs="Arial"/>
          <w:bCs/>
          <w:lang w:val="en-AU"/>
        </w:rPr>
        <w:t>is attribute</w:t>
      </w:r>
      <w:r>
        <w:rPr>
          <w:rFonts w:cs="Arial"/>
          <w:bCs/>
          <w:lang w:val="en-AU"/>
        </w:rPr>
        <w:t xml:space="preserve"> other than the allowable values will</w:t>
      </w:r>
      <w:r>
        <w:rPr>
          <w:lang w:val="en-AU"/>
        </w:rPr>
        <w:t xml:space="preserve"> not be converted across to S-101</w:t>
      </w:r>
      <w:r w:rsidRPr="00560C1D">
        <w:rPr>
          <w:rFonts w:cs="Arial"/>
          <w:bCs/>
          <w:lang w:val="en-AU"/>
        </w:rPr>
        <w:t>.</w:t>
      </w:r>
      <w:r>
        <w:rPr>
          <w:rFonts w:cs="Arial"/>
          <w:bCs/>
          <w:lang w:val="en-AU"/>
        </w:rPr>
        <w:t xml:space="preserve">  Data Producers are advised to check any populated values for LITCHR on </w:t>
      </w:r>
      <w:r w:rsidRPr="002C20FE">
        <w:rPr>
          <w:rFonts w:cs="Arial"/>
          <w:b/>
          <w:bCs/>
          <w:lang w:val="en-AU"/>
        </w:rPr>
        <w:t>L</w:t>
      </w:r>
      <w:r>
        <w:rPr>
          <w:rFonts w:cs="Arial"/>
          <w:b/>
          <w:bCs/>
          <w:lang w:val="en-AU"/>
        </w:rPr>
        <w:t>IGHTS</w:t>
      </w:r>
      <w:r>
        <w:rPr>
          <w:rFonts w:cs="Arial"/>
          <w:bCs/>
          <w:lang w:val="en-AU"/>
        </w:rPr>
        <w:t xml:space="preserve"> and amend appropriately.</w:t>
      </w:r>
    </w:p>
    <w:p w14:paraId="6B9ABA8E" w14:textId="77777777" w:rsidR="007163B4" w:rsidRDefault="007163B4" w:rsidP="007163B4">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jc w:val="both"/>
        <w:rPr>
          <w:ins w:id="1514" w:author="Teh Stand" w:date="2021-08-05T09:42:00Z"/>
          <w:lang w:val="en-AU"/>
        </w:rPr>
      </w:pPr>
      <w:ins w:id="1515" w:author="Teh Stand" w:date="2021-08-05T09:42:00Z">
        <w:r>
          <w:rPr>
            <w:lang w:val="en-AU"/>
          </w:rPr>
          <w:t>The following additional requirements for S-57 dataset conversion must be noted:</w:t>
        </w:r>
      </w:ins>
    </w:p>
    <w:p w14:paraId="3F592F4A" w14:textId="724785F1" w:rsidR="007163B4" w:rsidRPr="007163B4" w:rsidRDefault="007163B4" w:rsidP="007163B4">
      <w:pPr>
        <w:pStyle w:val="ListParagraph"/>
        <w:numPr>
          <w:ilvl w:val="0"/>
          <w:numId w:val="20"/>
        </w:numPr>
        <w:tabs>
          <w:tab w:val="left" w:pos="0"/>
          <w:tab w:val="left" w:pos="283"/>
          <w:tab w:val="left" w:pos="566"/>
          <w:tab w:val="left" w:pos="851"/>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284" w:hanging="284"/>
        <w:jc w:val="both"/>
        <w:rPr>
          <w:rFonts w:cs="Arial"/>
          <w:bCs/>
          <w:lang w:val="en-AU"/>
        </w:rPr>
      </w:pPr>
      <w:commentRangeStart w:id="1516"/>
      <w:ins w:id="1517" w:author="Teh Stand" w:date="2021-08-05T09:43:00Z">
        <w:r>
          <w:rPr>
            <w:rFonts w:cs="Arial"/>
            <w:bCs/>
            <w:lang w:val="en-AU"/>
          </w:rPr>
          <w:t xml:space="preserve">The S-101 attribute </w:t>
        </w:r>
        <w:r>
          <w:rPr>
            <w:rFonts w:cs="Arial"/>
            <w:b/>
            <w:bCs/>
            <w:lang w:val="en-AU"/>
          </w:rPr>
          <w:t>vertical length</w:t>
        </w:r>
        <w:r>
          <w:rPr>
            <w:rFonts w:cs="Arial"/>
            <w:bCs/>
            <w:lang w:val="en-AU"/>
          </w:rPr>
          <w:t xml:space="preserve"> has been introduced to encode the height of a light above the sea surface for </w:t>
        </w:r>
        <w:r>
          <w:rPr>
            <w:rFonts w:cs="Arial"/>
            <w:b/>
            <w:bCs/>
            <w:lang w:val="en-AU"/>
          </w:rPr>
          <w:t>Light Fog Detector</w:t>
        </w:r>
        <w:r>
          <w:rPr>
            <w:rFonts w:cs="Arial"/>
            <w:bCs/>
            <w:lang w:val="en-AU"/>
          </w:rPr>
          <w:t xml:space="preserve"> attached to floating structures.  This information is encoded in S-57 on </w:t>
        </w:r>
        <w:r>
          <w:rPr>
            <w:rFonts w:cs="Arial"/>
            <w:b/>
            <w:bCs/>
            <w:lang w:val="en-AU"/>
          </w:rPr>
          <w:t>LIGHTS</w:t>
        </w:r>
        <w:r>
          <w:rPr>
            <w:rFonts w:cs="Arial"/>
            <w:bCs/>
            <w:lang w:val="en-AU"/>
          </w:rPr>
          <w:t xml:space="preserve"> </w:t>
        </w:r>
        <w:r w:rsidRPr="00231F30">
          <w:rPr>
            <w:rFonts w:cs="Arial"/>
            <w:bCs/>
            <w:lang w:val="en-AU"/>
          </w:rPr>
          <w:t>using</w:t>
        </w:r>
        <w:r>
          <w:rPr>
            <w:rFonts w:cs="Arial"/>
            <w:bCs/>
            <w:lang w:val="en-AU"/>
          </w:rPr>
          <w:t xml:space="preserve"> the attribute INFORM (see clause 2.3).  In order for this information to be converted across to S-101, the text string encoded in INFORM on the </w:t>
        </w:r>
        <w:r>
          <w:rPr>
            <w:rFonts w:cs="Arial"/>
            <w:b/>
            <w:bCs/>
            <w:lang w:val="en-AU"/>
          </w:rPr>
          <w:t>LIGHTS</w:t>
        </w:r>
        <w:r>
          <w:rPr>
            <w:rFonts w:cs="Arial"/>
            <w:bCs/>
            <w:lang w:val="en-AU"/>
          </w:rPr>
          <w:t xml:space="preserve"> </w:t>
        </w:r>
      </w:ins>
      <w:ins w:id="1518" w:author="Teh Stand" w:date="2021-11-08T10:23:00Z">
        <w:r w:rsidR="00621CA2">
          <w:rPr>
            <w:rFonts w:cs="Arial"/>
            <w:bCs/>
            <w:lang w:val="en-AU"/>
          </w:rPr>
          <w:t>should</w:t>
        </w:r>
      </w:ins>
      <w:ins w:id="1519" w:author="Teh Stand" w:date="2021-08-05T09:43:00Z">
        <w:r>
          <w:rPr>
            <w:rFonts w:cs="Arial"/>
            <w:bCs/>
            <w:lang w:val="en-AU"/>
          </w:rPr>
          <w:t xml:space="preserve"> be in </w:t>
        </w:r>
      </w:ins>
      <w:ins w:id="1520" w:author="Teh Stand" w:date="2021-11-08T10:19:00Z">
        <w:r w:rsidR="001B2157">
          <w:rPr>
            <w:rFonts w:cs="Arial"/>
            <w:bCs/>
            <w:lang w:val="en-GB"/>
          </w:rPr>
          <w:t>a standardised</w:t>
        </w:r>
        <w:r w:rsidR="001B2157" w:rsidRPr="00F20AE1">
          <w:rPr>
            <w:rFonts w:cs="Arial"/>
            <w:bCs/>
            <w:lang w:val="en-GB"/>
          </w:rPr>
          <w:t xml:space="preserve"> format</w:t>
        </w:r>
        <w:r w:rsidR="001B2157">
          <w:rPr>
            <w:rFonts w:cs="Arial"/>
            <w:bCs/>
            <w:lang w:val="en-GB"/>
          </w:rPr>
          <w:t>, such as</w:t>
        </w:r>
        <w:r w:rsidR="001B2157" w:rsidRPr="00F20AE1">
          <w:rPr>
            <w:rFonts w:cs="Arial"/>
            <w:bCs/>
            <w:lang w:val="en-GB"/>
          </w:rPr>
          <w:t xml:space="preserve"> </w:t>
        </w:r>
      </w:ins>
      <w:ins w:id="1521" w:author="Teh Stand" w:date="2021-08-05T09:43:00Z">
        <w:r>
          <w:rPr>
            <w:rFonts w:cs="Arial"/>
            <w:bCs/>
            <w:i/>
            <w:lang w:val="en-AU"/>
          </w:rPr>
          <w:t>Height of light xx metres</w:t>
        </w:r>
      </w:ins>
      <w:ins w:id="1522" w:author="Teh Stand" w:date="2021-11-08T10:19:00Z">
        <w:r w:rsidR="001B2157">
          <w:rPr>
            <w:rFonts w:cs="Arial"/>
            <w:bCs/>
            <w:lang w:val="en-AU"/>
          </w:rPr>
          <w:t xml:space="preserve">, where </w:t>
        </w:r>
        <w:r w:rsidR="001B2157">
          <w:rPr>
            <w:rFonts w:cs="Arial"/>
            <w:bCs/>
            <w:i/>
            <w:lang w:val="en-AU"/>
          </w:rPr>
          <w:t>xx</w:t>
        </w:r>
        <w:r w:rsidR="001B2157">
          <w:rPr>
            <w:rFonts w:cs="Arial"/>
            <w:bCs/>
            <w:lang w:val="en-AU"/>
          </w:rPr>
          <w:t xml:space="preserve"> is the height of the light</w:t>
        </w:r>
      </w:ins>
      <w:ins w:id="1523" w:author="Teh Stand" w:date="2021-08-05T09:43:00Z">
        <w:r>
          <w:rPr>
            <w:rFonts w:cs="Arial"/>
            <w:bCs/>
            <w:lang w:val="en-AU"/>
          </w:rPr>
          <w:t>.</w:t>
        </w:r>
        <w:commentRangeEnd w:id="1516"/>
        <w:r>
          <w:rPr>
            <w:rStyle w:val="CommentReference"/>
            <w:rFonts w:ascii="Garamond" w:hAnsi="Garamond"/>
          </w:rPr>
          <w:commentReference w:id="1516"/>
        </w:r>
      </w:ins>
    </w:p>
    <w:p w14:paraId="57EB63FD" w14:textId="6A32F2D7" w:rsidR="002A3A18" w:rsidRPr="002B65F7" w:rsidDel="00B8034C" w:rsidRDefault="002A3A18" w:rsidP="002A3A18">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del w:id="1524" w:author="Teh Stand" w:date="2021-07-05T11:19:00Z"/>
          <w:strike/>
          <w:color w:val="FF0000"/>
          <w:lang w:val="en-AU"/>
        </w:rPr>
      </w:pPr>
      <w:del w:id="1525" w:author="Teh Stand" w:date="2021-07-05T11:19:00Z">
        <w:r w:rsidRPr="002B65F7" w:rsidDel="00B8034C">
          <w:rPr>
            <w:strike/>
            <w:color w:val="FF0000"/>
            <w:lang w:val="en-AU"/>
          </w:rPr>
          <w:delText xml:space="preserve">The S-101 attribute </w:delText>
        </w:r>
        <w:r w:rsidRPr="002B65F7" w:rsidDel="00B8034C">
          <w:rPr>
            <w:b/>
            <w:strike/>
            <w:color w:val="FF0000"/>
            <w:lang w:val="en-AU"/>
          </w:rPr>
          <w:delText>signal generation</w:delText>
        </w:r>
        <w:r w:rsidRPr="002B65F7" w:rsidDel="00B8034C">
          <w:rPr>
            <w:strike/>
            <w:color w:val="FF0000"/>
            <w:lang w:val="en-AU"/>
          </w:rPr>
          <w:delText xml:space="preserve"> introduces the option to encode additional information related to </w:delText>
        </w:r>
        <w:r w:rsidR="005A3712" w:rsidRPr="002B65F7" w:rsidDel="00B8034C">
          <w:rPr>
            <w:b/>
            <w:strike/>
            <w:color w:val="FF0000"/>
            <w:lang w:val="en-GB"/>
          </w:rPr>
          <w:delText>Light Fog Detector</w:delText>
        </w:r>
        <w:r w:rsidRPr="002B65F7" w:rsidDel="00B8034C">
          <w:rPr>
            <w:strike/>
            <w:color w:val="FF0000"/>
            <w:lang w:val="en-AU"/>
          </w:rPr>
          <w:delText xml:space="preserve">.  There is no corresponding encoding for this information on </w:delText>
        </w:r>
        <w:r w:rsidRPr="002B65F7" w:rsidDel="00B8034C">
          <w:rPr>
            <w:rFonts w:cs="Arial"/>
            <w:b/>
            <w:bCs/>
            <w:strike/>
            <w:color w:val="FF0000"/>
            <w:lang w:val="en-AU"/>
          </w:rPr>
          <w:delText>LIGHTS</w:delText>
        </w:r>
        <w:r w:rsidRPr="002B65F7" w:rsidDel="00B8034C">
          <w:rPr>
            <w:strike/>
            <w:color w:val="FF0000"/>
            <w:lang w:val="en-AU"/>
          </w:rPr>
          <w:delText xml:space="preserve"> in S-57 – for full capability S-101 data, Data Producers will be required to populate this attribute manually, if considered necessary.</w:delText>
        </w:r>
      </w:del>
    </w:p>
    <w:p w14:paraId="42D31463" w14:textId="77777777" w:rsidR="005A3712" w:rsidRDefault="005A3712" w:rsidP="005A3712">
      <w:pPr>
        <w:keepNext/>
        <w:keepLines/>
        <w:tabs>
          <w:tab w:val="left" w:pos="0"/>
          <w:tab w:val="left" w:pos="283"/>
          <w:tab w:val="left" w:pos="566"/>
          <w:tab w:val="left" w:pos="850"/>
          <w:tab w:val="left" w:pos="1134"/>
          <w:tab w:val="left" w:pos="1418"/>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S-57 Geo object:</w:t>
      </w:r>
      <w:r w:rsidRPr="00F20AE1">
        <w:rPr>
          <w:lang w:val="en-GB"/>
        </w:rPr>
        <w:tab/>
      </w:r>
      <w:r w:rsidRPr="00F20AE1">
        <w:rPr>
          <w:lang w:val="en-GB"/>
        </w:rPr>
        <w:tab/>
        <w:t>Light (</w:t>
      </w:r>
      <w:r w:rsidRPr="00F20AE1">
        <w:rPr>
          <w:b/>
          <w:lang w:val="en-GB"/>
        </w:rPr>
        <w:t>LIGHTS</w:t>
      </w:r>
      <w:r w:rsidRPr="00F20AE1">
        <w:rPr>
          <w:lang w:val="en-GB"/>
        </w:rPr>
        <w:t>)</w:t>
      </w:r>
      <w:r>
        <w:rPr>
          <w:lang w:val="en-GB"/>
        </w:rPr>
        <w:tab/>
      </w:r>
      <w:r>
        <w:rPr>
          <w:lang w:val="en-GB"/>
        </w:rPr>
        <w:tab/>
      </w:r>
      <w:r>
        <w:rPr>
          <w:lang w:val="en-GB"/>
        </w:rPr>
        <w:tab/>
      </w:r>
      <w:r>
        <w:rPr>
          <w:lang w:val="en-GB"/>
        </w:rPr>
        <w:tab/>
      </w:r>
      <w:r w:rsidRPr="00F20AE1">
        <w:rPr>
          <w:lang w:val="en-GB"/>
        </w:rPr>
        <w:t>(</w:t>
      </w:r>
      <w:r>
        <w:rPr>
          <w:lang w:val="en-GB"/>
        </w:rPr>
        <w:t>P</w:t>
      </w:r>
      <w:r w:rsidRPr="00F20AE1">
        <w:rPr>
          <w:lang w:val="en-GB"/>
        </w:rPr>
        <w:t>)</w:t>
      </w:r>
    </w:p>
    <w:p w14:paraId="36C1F78D" w14:textId="5B0A0C6E" w:rsidR="005A3712" w:rsidRDefault="005A3712" w:rsidP="005A3712">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w:t>
      </w:r>
      <w:r w:rsidR="00492474">
        <w:rPr>
          <w:u w:val="single"/>
          <w:lang w:val="en-GB"/>
        </w:rPr>
        <w:t>-</w:t>
      </w:r>
      <w:r w:rsidRPr="00F20AE1">
        <w:rPr>
          <w:u w:val="single"/>
          <w:lang w:val="en-GB"/>
        </w:rPr>
        <w:t>101 Geo feature</w:t>
      </w:r>
      <w:r w:rsidRPr="00F20AE1">
        <w:rPr>
          <w:lang w:val="en-GB"/>
        </w:rPr>
        <w:t>:</w:t>
      </w:r>
      <w:r w:rsidRPr="00F20AE1">
        <w:rPr>
          <w:lang w:val="en-GB"/>
        </w:rPr>
        <w:tab/>
      </w:r>
      <w:r>
        <w:rPr>
          <w:b/>
          <w:lang w:val="en-GB"/>
        </w:rPr>
        <w:t>Light Air Obstruction</w:t>
      </w:r>
      <w:r>
        <w:rPr>
          <w:b/>
          <w:lang w:val="en-GB"/>
        </w:rPr>
        <w:tab/>
      </w:r>
      <w:r w:rsidRPr="00F20AE1">
        <w:rPr>
          <w:lang w:val="en-GB"/>
        </w:rPr>
        <w:t>(</w:t>
      </w:r>
      <w:r>
        <w:rPr>
          <w:lang w:val="en-GB"/>
        </w:rPr>
        <w:t>P)</w:t>
      </w:r>
      <w:r>
        <w:rPr>
          <w:lang w:val="en-GB"/>
        </w:rPr>
        <w:tab/>
      </w:r>
      <w:r>
        <w:rPr>
          <w:lang w:val="en-GB"/>
        </w:rPr>
        <w:tab/>
      </w:r>
      <w:r>
        <w:rPr>
          <w:lang w:val="en-GB"/>
        </w:rPr>
        <w:tab/>
      </w:r>
      <w:r>
        <w:rPr>
          <w:lang w:val="en-GB"/>
        </w:rPr>
        <w:tab/>
      </w:r>
      <w:r>
        <w:rPr>
          <w:lang w:val="en-GB"/>
        </w:rPr>
        <w:tab/>
      </w:r>
      <w:r>
        <w:rPr>
          <w:lang w:val="en-GB"/>
        </w:rPr>
        <w:tab/>
      </w:r>
      <w:r>
        <w:rPr>
          <w:lang w:val="en-GB"/>
        </w:rPr>
        <w:tab/>
      </w:r>
      <w:r w:rsidRPr="00F20AE1">
        <w:rPr>
          <w:lang w:val="en-GB"/>
        </w:rPr>
        <w:t xml:space="preserve">(S-101 DCEG Clause </w:t>
      </w:r>
      <w:r>
        <w:rPr>
          <w:lang w:val="en-GB"/>
        </w:rPr>
        <w:t>19.5</w:t>
      </w:r>
      <w:r w:rsidRPr="00F20AE1">
        <w:rPr>
          <w:lang w:val="en-GB"/>
        </w:rPr>
        <w:t>)</w:t>
      </w:r>
    </w:p>
    <w:p w14:paraId="07BF799D" w14:textId="2A0E2D30" w:rsidR="005A3712" w:rsidRPr="002A3A18" w:rsidRDefault="005A3712" w:rsidP="005A3712">
      <w:pPr>
        <w:spacing w:after="120"/>
        <w:jc w:val="both"/>
        <w:rPr>
          <w:rFonts w:cs="Arial"/>
          <w:bCs/>
          <w:lang w:val="en-GB"/>
        </w:rPr>
      </w:pPr>
      <w:r>
        <w:rPr>
          <w:lang w:val="en-AU"/>
        </w:rPr>
        <w:t>All instances of encoding of the S-57 Feature object</w:t>
      </w:r>
      <w:r w:rsidRPr="00560C1D">
        <w:rPr>
          <w:lang w:val="en-AU"/>
        </w:rPr>
        <w:t xml:space="preserve"> </w:t>
      </w:r>
      <w:r w:rsidRPr="00F20AE1">
        <w:rPr>
          <w:b/>
          <w:lang w:val="en-GB"/>
        </w:rPr>
        <w:t>LIGHTS</w:t>
      </w:r>
      <w:r w:rsidRPr="00560C1D">
        <w:rPr>
          <w:lang w:val="en-AU"/>
        </w:rPr>
        <w:t xml:space="preserve"> </w:t>
      </w:r>
      <w:r>
        <w:rPr>
          <w:rFonts w:cs="Arial"/>
          <w:bCs/>
          <w:lang w:val="en-GB"/>
        </w:rPr>
        <w:t xml:space="preserve">having attribute CATLIT = </w:t>
      </w:r>
      <w:r>
        <w:rPr>
          <w:rFonts w:cs="Arial"/>
          <w:bCs/>
          <w:i/>
          <w:lang w:val="en-GB"/>
        </w:rPr>
        <w:t>6</w:t>
      </w:r>
      <w:r>
        <w:rPr>
          <w:rFonts w:cs="Arial"/>
          <w:bCs/>
          <w:lang w:val="en-GB"/>
        </w:rPr>
        <w:t xml:space="preserve"> (air obstruction light) </w:t>
      </w:r>
      <w:r w:rsidRPr="00365C6C">
        <w:rPr>
          <w:lang w:val="en-AU"/>
        </w:rPr>
        <w:t xml:space="preserve">and its binding attributes will be </w:t>
      </w:r>
      <w:r w:rsidR="00B8034C">
        <w:rPr>
          <w:lang w:val="en-AU"/>
        </w:rPr>
        <w:t>converted</w:t>
      </w:r>
      <w:r w:rsidR="00B8034C" w:rsidRPr="00365C6C">
        <w:rPr>
          <w:lang w:val="en-AU"/>
        </w:rPr>
        <w:t xml:space="preserve"> </w:t>
      </w:r>
      <w:r w:rsidRPr="00365C6C">
        <w:rPr>
          <w:lang w:val="en-AU"/>
        </w:rPr>
        <w:t xml:space="preserve">automatically </w:t>
      </w:r>
      <w:r w:rsidR="00B8034C">
        <w:rPr>
          <w:lang w:val="en-GB"/>
        </w:rPr>
        <w:t>to an instance of</w:t>
      </w:r>
      <w:r w:rsidRPr="00365C6C">
        <w:rPr>
          <w:lang w:val="en-AU"/>
        </w:rPr>
        <w:t xml:space="preserve"> the S-101 feature </w:t>
      </w:r>
      <w:r>
        <w:rPr>
          <w:b/>
          <w:lang w:val="en-GB"/>
        </w:rPr>
        <w:t>Light Air Obstruction</w:t>
      </w:r>
      <w:r w:rsidRPr="00365C6C">
        <w:rPr>
          <w:b/>
          <w:lang w:val="en-AU"/>
        </w:rPr>
        <w:t xml:space="preserve"> </w:t>
      </w:r>
      <w:r w:rsidRPr="00365C6C">
        <w:rPr>
          <w:lang w:val="en-AU"/>
        </w:rPr>
        <w:t>during the automated conversion process.  However, Data Producers are advised that the fol</w:t>
      </w:r>
      <w:r>
        <w:rPr>
          <w:lang w:val="en-AU"/>
        </w:rPr>
        <w:t>lowing enumerate type attribute</w:t>
      </w:r>
      <w:r w:rsidRPr="00365C6C">
        <w:rPr>
          <w:lang w:val="en-AU"/>
        </w:rPr>
        <w:t xml:space="preserve"> ha</w:t>
      </w:r>
      <w:r>
        <w:rPr>
          <w:lang w:val="en-AU"/>
        </w:rPr>
        <w:t>s</w:t>
      </w:r>
      <w:r w:rsidRPr="00365C6C">
        <w:rPr>
          <w:lang w:val="en-AU"/>
        </w:rPr>
        <w:t xml:space="preserve"> restricted allowable enumerate values for </w:t>
      </w:r>
      <w:r>
        <w:rPr>
          <w:b/>
          <w:lang w:val="en-GB"/>
        </w:rPr>
        <w:t>Light Air Obstruction</w:t>
      </w:r>
      <w:r w:rsidRPr="00365C6C">
        <w:rPr>
          <w:lang w:val="en-AU"/>
        </w:rPr>
        <w:t xml:space="preserve"> in S-101:</w:t>
      </w:r>
    </w:p>
    <w:p w14:paraId="57A925D8" w14:textId="77777777" w:rsidR="005A3712" w:rsidRPr="00F20AE1" w:rsidRDefault="005A3712" w:rsidP="005A3712">
      <w:pPr>
        <w:spacing w:after="120"/>
        <w:jc w:val="both"/>
        <w:rPr>
          <w:lang w:val="en-GB"/>
        </w:rPr>
      </w:pPr>
      <w:r>
        <w:rPr>
          <w:b/>
          <w:lang w:val="en-GB"/>
        </w:rPr>
        <w:t>light characteristic</w:t>
      </w:r>
      <w:r>
        <w:rPr>
          <w:lang w:val="en-GB"/>
        </w:rPr>
        <w:tab/>
      </w:r>
      <w:r>
        <w:rPr>
          <w:lang w:val="en-GB"/>
        </w:rPr>
        <w:tab/>
      </w:r>
      <w:r>
        <w:rPr>
          <w:lang w:val="en-GB"/>
        </w:rPr>
        <w:tab/>
      </w:r>
      <w:r w:rsidRPr="00F20AE1">
        <w:rPr>
          <w:lang w:val="en-GB"/>
        </w:rPr>
        <w:t>(</w:t>
      </w:r>
      <w:r>
        <w:rPr>
          <w:lang w:val="en-GB"/>
        </w:rPr>
        <w:t>LITCHR</w:t>
      </w:r>
      <w:r w:rsidRPr="00F20AE1">
        <w:rPr>
          <w:lang w:val="en-GB"/>
        </w:rPr>
        <w:t>)</w:t>
      </w:r>
    </w:p>
    <w:p w14:paraId="0F1DB6F3" w14:textId="43FFE7E8" w:rsidR="005A3712" w:rsidRDefault="005A3712" w:rsidP="005A3712">
      <w:pPr>
        <w:spacing w:after="120"/>
        <w:jc w:val="both"/>
        <w:rPr>
          <w:rFonts w:cs="Arial"/>
          <w:bCs/>
          <w:lang w:val="en-AU"/>
        </w:rPr>
      </w:pPr>
      <w:r>
        <w:rPr>
          <w:rFonts w:cs="Arial"/>
          <w:bCs/>
          <w:lang w:val="en-AU"/>
        </w:rPr>
        <w:t>See S-101 DCEG clause 19.5 for the listings of allowable values.  Values populated in S-57 for this attribute other than the allowable values will</w:t>
      </w:r>
      <w:r>
        <w:rPr>
          <w:lang w:val="en-AU"/>
        </w:rPr>
        <w:t xml:space="preserve"> not be converted across to S-101</w:t>
      </w:r>
      <w:r w:rsidRPr="00560C1D">
        <w:rPr>
          <w:rFonts w:cs="Arial"/>
          <w:bCs/>
          <w:lang w:val="en-AU"/>
        </w:rPr>
        <w:t>.</w:t>
      </w:r>
      <w:r>
        <w:rPr>
          <w:rFonts w:cs="Arial"/>
          <w:bCs/>
          <w:lang w:val="en-AU"/>
        </w:rPr>
        <w:t xml:space="preserve">  Data Producers are advised to check any populated values for LITCHR on </w:t>
      </w:r>
      <w:r w:rsidRPr="002C20FE">
        <w:rPr>
          <w:rFonts w:cs="Arial"/>
          <w:b/>
          <w:bCs/>
          <w:lang w:val="en-AU"/>
        </w:rPr>
        <w:t>L</w:t>
      </w:r>
      <w:r>
        <w:rPr>
          <w:rFonts w:cs="Arial"/>
          <w:b/>
          <w:bCs/>
          <w:lang w:val="en-AU"/>
        </w:rPr>
        <w:t>IGHTS</w:t>
      </w:r>
      <w:r>
        <w:rPr>
          <w:rFonts w:cs="Arial"/>
          <w:bCs/>
          <w:lang w:val="en-AU"/>
        </w:rPr>
        <w:t xml:space="preserve"> and amend appropriately.</w:t>
      </w:r>
    </w:p>
    <w:p w14:paraId="6BDB6BF5" w14:textId="742F95A2" w:rsidR="006B2826" w:rsidRPr="00F20AE1" w:rsidRDefault="006B2826" w:rsidP="00C93144">
      <w:pPr>
        <w:pStyle w:val="Heading3"/>
        <w:keepLines/>
        <w:numPr>
          <w:ilvl w:val="2"/>
          <w:numId w:val="13"/>
        </w:numPr>
        <w:tabs>
          <w:tab w:val="clear" w:pos="283"/>
          <w:tab w:val="clear" w:pos="566"/>
          <w:tab w:val="clear" w:pos="720"/>
          <w:tab w:val="clear" w:pos="850"/>
          <w:tab w:val="clear" w:pos="915"/>
          <w:tab w:val="clear" w:pos="2911"/>
          <w:tab w:val="left" w:pos="851"/>
        </w:tabs>
        <w:spacing w:before="240" w:after="120"/>
        <w:ind w:left="851" w:hanging="851"/>
        <w:rPr>
          <w:bCs/>
          <w:lang w:val="en-GB"/>
        </w:rPr>
      </w:pPr>
      <w:bookmarkStart w:id="1526" w:name="_Toc422735925"/>
      <w:bookmarkStart w:id="1527" w:name="_Toc460900663"/>
      <w:bookmarkStart w:id="1528" w:name="_Toc68293387"/>
      <w:r w:rsidRPr="00F20AE1">
        <w:rPr>
          <w:bCs/>
          <w:lang w:val="en-GB"/>
        </w:rPr>
        <w:t>Types and functions of lights</w:t>
      </w:r>
      <w:bookmarkEnd w:id="1526"/>
      <w:bookmarkEnd w:id="1527"/>
      <w:bookmarkEnd w:id="1528"/>
    </w:p>
    <w:p w14:paraId="01ACC285" w14:textId="5181CDF5" w:rsidR="003802B2" w:rsidRDefault="003802B2" w:rsidP="003802B2">
      <w:pPr>
        <w:spacing w:after="120"/>
        <w:jc w:val="both"/>
        <w:rPr>
          <w:rFonts w:cs="Arial"/>
          <w:bCs/>
          <w:lang w:val="en-AU"/>
        </w:rPr>
      </w:pPr>
      <w:bookmarkStart w:id="1529" w:name="_Toc422735927"/>
      <w:bookmarkStart w:id="1530" w:name="_Toc460900664"/>
      <w:r>
        <w:rPr>
          <w:rFonts w:cs="Arial"/>
          <w:bCs/>
          <w:lang w:val="en-AU"/>
        </w:rPr>
        <w:t>The guidance for the encoding types and functions of lights remains unchanged in S-101</w:t>
      </w:r>
      <w:r w:rsidRPr="00560C1D">
        <w:rPr>
          <w:rFonts w:cs="Arial"/>
          <w:bCs/>
          <w:lang w:val="en-AU"/>
        </w:rPr>
        <w:t>.</w:t>
      </w:r>
      <w:r>
        <w:rPr>
          <w:rFonts w:cs="Arial"/>
          <w:bCs/>
          <w:lang w:val="en-AU"/>
        </w:rPr>
        <w:t xml:space="preserve">  See S-101 DCEG clause 19.1.2.</w:t>
      </w:r>
    </w:p>
    <w:p w14:paraId="5D161DB6" w14:textId="284A61B9" w:rsidR="006B2826" w:rsidRPr="00F20AE1" w:rsidRDefault="006B2826" w:rsidP="00C93144">
      <w:pPr>
        <w:pStyle w:val="Heading3"/>
        <w:keepLines/>
        <w:numPr>
          <w:ilvl w:val="2"/>
          <w:numId w:val="13"/>
        </w:numPr>
        <w:tabs>
          <w:tab w:val="clear" w:pos="283"/>
          <w:tab w:val="clear" w:pos="566"/>
          <w:tab w:val="clear" w:pos="720"/>
          <w:tab w:val="clear" w:pos="850"/>
          <w:tab w:val="clear" w:pos="915"/>
          <w:tab w:val="clear" w:pos="2911"/>
          <w:tab w:val="left" w:pos="851"/>
        </w:tabs>
        <w:spacing w:before="240" w:after="120"/>
        <w:ind w:left="851" w:hanging="851"/>
        <w:rPr>
          <w:bCs/>
          <w:lang w:val="en-GB"/>
        </w:rPr>
      </w:pPr>
      <w:bookmarkStart w:id="1531" w:name="_Toc68293388"/>
      <w:r w:rsidRPr="00F20AE1">
        <w:rPr>
          <w:bCs/>
          <w:lang w:val="en-GB"/>
        </w:rPr>
        <w:t>Rhythms of lights</w:t>
      </w:r>
      <w:bookmarkEnd w:id="1529"/>
      <w:bookmarkEnd w:id="1530"/>
      <w:bookmarkEnd w:id="1531"/>
    </w:p>
    <w:p w14:paraId="6B8BF598" w14:textId="774C1617" w:rsidR="00465A0A" w:rsidRDefault="00465A0A" w:rsidP="00465A0A">
      <w:pPr>
        <w:spacing w:after="120"/>
        <w:jc w:val="both"/>
        <w:rPr>
          <w:rFonts w:cs="Arial"/>
          <w:bCs/>
          <w:lang w:val="en-AU"/>
        </w:rPr>
      </w:pPr>
      <w:r>
        <w:rPr>
          <w:rFonts w:cs="Arial"/>
          <w:bCs/>
          <w:lang w:val="en-AU"/>
        </w:rPr>
        <w:t>The guidance for the encoding the rhythm of lights remains unchanged in S-101</w:t>
      </w:r>
      <w:r w:rsidRPr="00560C1D">
        <w:rPr>
          <w:rFonts w:cs="Arial"/>
          <w:bCs/>
          <w:lang w:val="en-AU"/>
        </w:rPr>
        <w:t>.</w:t>
      </w:r>
      <w:r>
        <w:rPr>
          <w:rFonts w:cs="Arial"/>
          <w:bCs/>
          <w:lang w:val="en-AU"/>
        </w:rPr>
        <w:t xml:space="preserve">  See S-101 DCEG clause 19.1.1.</w:t>
      </w:r>
    </w:p>
    <w:p w14:paraId="5CB971E3" w14:textId="4F89B2C6" w:rsidR="006B2826" w:rsidRPr="00F20AE1" w:rsidRDefault="006B2826" w:rsidP="00C93144">
      <w:pPr>
        <w:pStyle w:val="Heading3"/>
        <w:keepLines/>
        <w:numPr>
          <w:ilvl w:val="2"/>
          <w:numId w:val="13"/>
        </w:numPr>
        <w:tabs>
          <w:tab w:val="clear" w:pos="283"/>
          <w:tab w:val="clear" w:pos="566"/>
          <w:tab w:val="clear" w:pos="720"/>
          <w:tab w:val="clear" w:pos="850"/>
          <w:tab w:val="clear" w:pos="915"/>
          <w:tab w:val="clear" w:pos="2911"/>
          <w:tab w:val="left" w:pos="851"/>
        </w:tabs>
        <w:spacing w:before="240" w:after="120"/>
        <w:ind w:left="851" w:hanging="851"/>
        <w:rPr>
          <w:bCs/>
          <w:lang w:val="en-GB"/>
        </w:rPr>
      </w:pPr>
      <w:bookmarkStart w:id="1532" w:name="_Toc422735929"/>
      <w:bookmarkStart w:id="1533" w:name="_Toc460900665"/>
      <w:bookmarkStart w:id="1534" w:name="_Toc68293389"/>
      <w:r w:rsidRPr="00F20AE1">
        <w:rPr>
          <w:bCs/>
          <w:lang w:val="en-GB"/>
        </w:rPr>
        <w:t>Elevations of lights</w:t>
      </w:r>
      <w:bookmarkEnd w:id="1532"/>
      <w:bookmarkEnd w:id="1533"/>
      <w:bookmarkEnd w:id="1534"/>
    </w:p>
    <w:p w14:paraId="6A14A2B1" w14:textId="20DDBCE4" w:rsidR="00465A0A" w:rsidRDefault="00465A0A" w:rsidP="00465A0A">
      <w:pPr>
        <w:spacing w:after="120"/>
        <w:jc w:val="both"/>
        <w:rPr>
          <w:rFonts w:cs="Arial"/>
          <w:bCs/>
          <w:lang w:val="en-AU"/>
        </w:rPr>
      </w:pPr>
      <w:r>
        <w:rPr>
          <w:rFonts w:cs="Arial"/>
          <w:bCs/>
          <w:lang w:val="en-AU"/>
        </w:rPr>
        <w:t>The guidance for the encoding the elevation of lights remains unchanged in S-101</w:t>
      </w:r>
      <w:r w:rsidRPr="00560C1D">
        <w:rPr>
          <w:rFonts w:cs="Arial"/>
          <w:bCs/>
          <w:lang w:val="en-AU"/>
        </w:rPr>
        <w:t>.</w:t>
      </w:r>
      <w:r>
        <w:rPr>
          <w:rFonts w:cs="Arial"/>
          <w:bCs/>
          <w:lang w:val="en-AU"/>
        </w:rPr>
        <w:t xml:space="preserve">  See S-101 DCEG clause 19.1.3.</w:t>
      </w:r>
    </w:p>
    <w:p w14:paraId="4D61CCFB" w14:textId="225352E6" w:rsidR="006B2826" w:rsidRPr="00F20AE1" w:rsidRDefault="006B2826" w:rsidP="00C93144">
      <w:pPr>
        <w:pStyle w:val="Heading3"/>
        <w:keepLines/>
        <w:numPr>
          <w:ilvl w:val="2"/>
          <w:numId w:val="13"/>
        </w:numPr>
        <w:tabs>
          <w:tab w:val="clear" w:pos="283"/>
          <w:tab w:val="clear" w:pos="566"/>
          <w:tab w:val="clear" w:pos="720"/>
          <w:tab w:val="clear" w:pos="850"/>
          <w:tab w:val="clear" w:pos="915"/>
          <w:tab w:val="clear" w:pos="2911"/>
          <w:tab w:val="left" w:pos="851"/>
        </w:tabs>
        <w:spacing w:before="240" w:after="120"/>
        <w:ind w:left="851" w:hanging="851"/>
        <w:rPr>
          <w:bCs/>
          <w:lang w:val="en-GB"/>
        </w:rPr>
      </w:pPr>
      <w:bookmarkStart w:id="1535" w:name="_Toc422735931"/>
      <w:bookmarkStart w:id="1536" w:name="_Toc460900666"/>
      <w:bookmarkStart w:id="1537" w:name="_Toc68293390"/>
      <w:r w:rsidRPr="00F20AE1">
        <w:rPr>
          <w:bCs/>
          <w:lang w:val="en-GB"/>
        </w:rPr>
        <w:t>Times of exhibition and exhibition conditions</w:t>
      </w:r>
      <w:bookmarkEnd w:id="1535"/>
      <w:bookmarkEnd w:id="1536"/>
      <w:bookmarkEnd w:id="1537"/>
    </w:p>
    <w:p w14:paraId="3C018AA2" w14:textId="77777777" w:rsidR="006B2826" w:rsidRPr="00F20AE1" w:rsidRDefault="006B2826" w:rsidP="00C93144">
      <w:pPr>
        <w:pStyle w:val="Heading4"/>
        <w:keepLines/>
        <w:widowControl/>
        <w:numPr>
          <w:ilvl w:val="3"/>
          <w:numId w:val="13"/>
        </w:numPr>
        <w:tabs>
          <w:tab w:val="clear" w:pos="915"/>
          <w:tab w:val="clear" w:pos="2911"/>
        </w:tabs>
        <w:spacing w:after="120"/>
        <w:ind w:left="862" w:hanging="862"/>
        <w:rPr>
          <w:bCs/>
          <w:lang w:val="en-GB"/>
        </w:rPr>
      </w:pPr>
      <w:bookmarkStart w:id="1538" w:name="_Toc68293391"/>
      <w:r w:rsidRPr="00F20AE1">
        <w:rPr>
          <w:bCs/>
          <w:lang w:val="en-GB"/>
        </w:rPr>
        <w:t>Night lights</w:t>
      </w:r>
      <w:bookmarkEnd w:id="1538"/>
    </w:p>
    <w:p w14:paraId="4EBF0BC2" w14:textId="36B2ED41" w:rsidR="00F91179" w:rsidRDefault="00F91179" w:rsidP="00F91179">
      <w:pPr>
        <w:spacing w:after="120"/>
        <w:jc w:val="both"/>
        <w:rPr>
          <w:rFonts w:cs="Arial"/>
          <w:bCs/>
          <w:lang w:val="en-AU"/>
        </w:rPr>
      </w:pPr>
      <w:r>
        <w:rPr>
          <w:rFonts w:cs="Arial"/>
          <w:bCs/>
          <w:lang w:val="en-AU"/>
        </w:rPr>
        <w:t>The guidance for the encoding of night lights remains unchanged in S-101</w:t>
      </w:r>
      <w:r w:rsidRPr="00560C1D">
        <w:rPr>
          <w:rFonts w:cs="Arial"/>
          <w:bCs/>
          <w:lang w:val="en-AU"/>
        </w:rPr>
        <w:t>.</w:t>
      </w:r>
      <w:r>
        <w:rPr>
          <w:rFonts w:cs="Arial"/>
          <w:bCs/>
          <w:lang w:val="en-AU"/>
        </w:rPr>
        <w:t xml:space="preserve">  See S-101 DCEG clause 19.1.4.1.</w:t>
      </w:r>
    </w:p>
    <w:p w14:paraId="2D4816D5" w14:textId="3F5EBC97" w:rsidR="006B2826" w:rsidRPr="00F20AE1" w:rsidRDefault="006B2826" w:rsidP="00C93144">
      <w:pPr>
        <w:pStyle w:val="Heading4"/>
        <w:keepLines/>
        <w:widowControl/>
        <w:numPr>
          <w:ilvl w:val="3"/>
          <w:numId w:val="13"/>
        </w:numPr>
        <w:tabs>
          <w:tab w:val="clear" w:pos="915"/>
          <w:tab w:val="clear" w:pos="2911"/>
        </w:tabs>
        <w:spacing w:after="120"/>
        <w:ind w:left="862" w:hanging="862"/>
        <w:rPr>
          <w:bCs/>
          <w:lang w:val="en-GB"/>
        </w:rPr>
      </w:pPr>
      <w:bookmarkStart w:id="1539" w:name="_Toc422735935"/>
      <w:bookmarkStart w:id="1540" w:name="_Toc460900668"/>
      <w:bookmarkStart w:id="1541" w:name="_Toc68293392"/>
      <w:r w:rsidRPr="00F20AE1">
        <w:rPr>
          <w:bCs/>
          <w:lang w:val="en-GB"/>
        </w:rPr>
        <w:t>Unwatched lights</w:t>
      </w:r>
      <w:bookmarkEnd w:id="1539"/>
      <w:bookmarkEnd w:id="1540"/>
      <w:bookmarkEnd w:id="1541"/>
    </w:p>
    <w:p w14:paraId="77DB1632" w14:textId="2BEA1B8A" w:rsidR="00F91179" w:rsidRDefault="00F91179" w:rsidP="00F91179">
      <w:pPr>
        <w:spacing w:after="120"/>
        <w:jc w:val="both"/>
        <w:rPr>
          <w:rFonts w:cs="Arial"/>
          <w:bCs/>
          <w:lang w:val="en-AU"/>
        </w:rPr>
      </w:pPr>
      <w:r>
        <w:rPr>
          <w:rFonts w:cs="Arial"/>
          <w:bCs/>
          <w:lang w:val="en-AU"/>
        </w:rPr>
        <w:t>The guidance for the encoding of unwatched lights remains unchanged in S-101</w:t>
      </w:r>
      <w:r w:rsidRPr="00560C1D">
        <w:rPr>
          <w:rFonts w:cs="Arial"/>
          <w:bCs/>
          <w:lang w:val="en-AU"/>
        </w:rPr>
        <w:t>.</w:t>
      </w:r>
      <w:r>
        <w:rPr>
          <w:rFonts w:cs="Arial"/>
          <w:bCs/>
          <w:lang w:val="en-AU"/>
        </w:rPr>
        <w:t xml:space="preserve">  See S-101 DCEG clause 19.1.4.2.</w:t>
      </w:r>
    </w:p>
    <w:p w14:paraId="4D268745" w14:textId="3D416A40" w:rsidR="006B2826" w:rsidRPr="00F20AE1" w:rsidRDefault="006B2826" w:rsidP="00C93144">
      <w:pPr>
        <w:pStyle w:val="Heading4"/>
        <w:keepLines/>
        <w:widowControl/>
        <w:numPr>
          <w:ilvl w:val="3"/>
          <w:numId w:val="13"/>
        </w:numPr>
        <w:tabs>
          <w:tab w:val="clear" w:pos="915"/>
          <w:tab w:val="clear" w:pos="2911"/>
        </w:tabs>
        <w:spacing w:after="120"/>
        <w:ind w:left="862" w:hanging="862"/>
        <w:rPr>
          <w:bCs/>
          <w:lang w:val="en-GB"/>
        </w:rPr>
      </w:pPr>
      <w:bookmarkStart w:id="1542" w:name="_Toc422735937"/>
      <w:bookmarkStart w:id="1543" w:name="_Toc460900669"/>
      <w:bookmarkStart w:id="1544" w:name="_Toc68293393"/>
      <w:r w:rsidRPr="00F20AE1">
        <w:rPr>
          <w:bCs/>
          <w:lang w:val="en-GB"/>
        </w:rPr>
        <w:lastRenderedPageBreak/>
        <w:t>Occasional lights</w:t>
      </w:r>
      <w:bookmarkEnd w:id="1542"/>
      <w:bookmarkEnd w:id="1543"/>
      <w:bookmarkEnd w:id="1544"/>
    </w:p>
    <w:p w14:paraId="6CB9B84F" w14:textId="7DB0F566" w:rsidR="00F91179" w:rsidRDefault="00F91179" w:rsidP="00F91179">
      <w:pPr>
        <w:spacing w:after="120"/>
        <w:jc w:val="both"/>
        <w:rPr>
          <w:rFonts w:cs="Arial"/>
          <w:bCs/>
          <w:lang w:val="en-AU"/>
        </w:rPr>
      </w:pPr>
      <w:r>
        <w:rPr>
          <w:rFonts w:cs="Arial"/>
          <w:bCs/>
          <w:lang w:val="en-AU"/>
        </w:rPr>
        <w:t>The guidance for the encoding of occasional lights remains unchanged in S-101</w:t>
      </w:r>
      <w:r w:rsidRPr="00560C1D">
        <w:rPr>
          <w:rFonts w:cs="Arial"/>
          <w:bCs/>
          <w:lang w:val="en-AU"/>
        </w:rPr>
        <w:t>.</w:t>
      </w:r>
      <w:r>
        <w:rPr>
          <w:rFonts w:cs="Arial"/>
          <w:bCs/>
          <w:lang w:val="en-AU"/>
        </w:rPr>
        <w:t xml:space="preserve">  See S-101 DCEG clause 19.1.4.</w:t>
      </w:r>
      <w:r w:rsidR="009C1285">
        <w:rPr>
          <w:rFonts w:cs="Arial"/>
          <w:bCs/>
          <w:lang w:val="en-AU"/>
        </w:rPr>
        <w:t>3</w:t>
      </w:r>
      <w:r>
        <w:rPr>
          <w:rFonts w:cs="Arial"/>
          <w:bCs/>
          <w:lang w:val="en-AU"/>
        </w:rPr>
        <w:t>.</w:t>
      </w:r>
    </w:p>
    <w:p w14:paraId="20793289" w14:textId="4A274344" w:rsidR="006B2826" w:rsidRPr="00F20AE1" w:rsidRDefault="006B2826" w:rsidP="00C93144">
      <w:pPr>
        <w:pStyle w:val="Heading4"/>
        <w:keepLines/>
        <w:widowControl/>
        <w:numPr>
          <w:ilvl w:val="3"/>
          <w:numId w:val="13"/>
        </w:numPr>
        <w:tabs>
          <w:tab w:val="clear" w:pos="915"/>
          <w:tab w:val="clear" w:pos="2911"/>
        </w:tabs>
        <w:spacing w:after="120"/>
        <w:ind w:left="862" w:hanging="862"/>
        <w:rPr>
          <w:bCs/>
          <w:lang w:val="en-GB"/>
        </w:rPr>
      </w:pPr>
      <w:bookmarkStart w:id="1545" w:name="_Toc422735941"/>
      <w:bookmarkStart w:id="1546" w:name="_Toc460900670"/>
      <w:bookmarkStart w:id="1547" w:name="_Toc68293394"/>
      <w:r w:rsidRPr="00F20AE1">
        <w:rPr>
          <w:bCs/>
          <w:lang w:val="en-GB"/>
        </w:rPr>
        <w:t>Daytime lights</w:t>
      </w:r>
      <w:bookmarkEnd w:id="1545"/>
      <w:bookmarkEnd w:id="1546"/>
      <w:bookmarkEnd w:id="1547"/>
    </w:p>
    <w:p w14:paraId="6C1FF03C" w14:textId="3F85F993" w:rsidR="009C1285" w:rsidRDefault="009C1285" w:rsidP="009C1285">
      <w:pPr>
        <w:spacing w:after="120"/>
        <w:jc w:val="both"/>
        <w:rPr>
          <w:rFonts w:cs="Arial"/>
          <w:bCs/>
          <w:lang w:val="en-AU"/>
        </w:rPr>
      </w:pPr>
      <w:r>
        <w:rPr>
          <w:rFonts w:cs="Arial"/>
          <w:bCs/>
          <w:lang w:val="en-AU"/>
        </w:rPr>
        <w:t>The guidance for the encoding of daytime lights remains unchanged in S-101</w:t>
      </w:r>
      <w:r w:rsidRPr="00560C1D">
        <w:rPr>
          <w:rFonts w:cs="Arial"/>
          <w:bCs/>
          <w:lang w:val="en-AU"/>
        </w:rPr>
        <w:t>.</w:t>
      </w:r>
      <w:r>
        <w:rPr>
          <w:rFonts w:cs="Arial"/>
          <w:bCs/>
          <w:lang w:val="en-AU"/>
        </w:rPr>
        <w:t xml:space="preserve">  See S-101 DCEG clause 19.1.4.4.</w:t>
      </w:r>
    </w:p>
    <w:p w14:paraId="2DAA91AF" w14:textId="41F6306A" w:rsidR="006B2826" w:rsidRPr="00F20AE1" w:rsidRDefault="006B2826" w:rsidP="00C93144">
      <w:pPr>
        <w:pStyle w:val="Heading4"/>
        <w:keepLines/>
        <w:widowControl/>
        <w:numPr>
          <w:ilvl w:val="3"/>
          <w:numId w:val="13"/>
        </w:numPr>
        <w:tabs>
          <w:tab w:val="clear" w:pos="915"/>
          <w:tab w:val="clear" w:pos="2911"/>
        </w:tabs>
        <w:spacing w:after="120"/>
        <w:ind w:left="862" w:hanging="862"/>
        <w:rPr>
          <w:bCs/>
          <w:lang w:val="en-GB"/>
        </w:rPr>
      </w:pPr>
      <w:bookmarkStart w:id="1548" w:name="_Toc422735943"/>
      <w:bookmarkStart w:id="1549" w:name="_Toc460900671"/>
      <w:bookmarkStart w:id="1550" w:name="_Toc68293395"/>
      <w:r w:rsidRPr="00F20AE1">
        <w:rPr>
          <w:bCs/>
          <w:lang w:val="en-GB"/>
        </w:rPr>
        <w:t>Fog lights</w:t>
      </w:r>
      <w:bookmarkEnd w:id="1548"/>
      <w:bookmarkEnd w:id="1549"/>
      <w:bookmarkEnd w:id="1550"/>
    </w:p>
    <w:p w14:paraId="24D1F8B7" w14:textId="473DDD7D" w:rsidR="009C1285" w:rsidRDefault="009C1285" w:rsidP="009C1285">
      <w:pPr>
        <w:spacing w:after="120"/>
        <w:jc w:val="both"/>
        <w:rPr>
          <w:rFonts w:cs="Arial"/>
          <w:bCs/>
          <w:lang w:val="en-AU"/>
        </w:rPr>
      </w:pPr>
      <w:r>
        <w:rPr>
          <w:rFonts w:cs="Arial"/>
          <w:bCs/>
          <w:lang w:val="en-AU"/>
        </w:rPr>
        <w:t>The guidance for the encoding of fog lights remains unchanged in S-101</w:t>
      </w:r>
      <w:r w:rsidRPr="00560C1D">
        <w:rPr>
          <w:rFonts w:cs="Arial"/>
          <w:bCs/>
          <w:lang w:val="en-AU"/>
        </w:rPr>
        <w:t>.</w:t>
      </w:r>
      <w:r>
        <w:rPr>
          <w:rFonts w:cs="Arial"/>
          <w:bCs/>
          <w:lang w:val="en-AU"/>
        </w:rPr>
        <w:t xml:space="preserve">  See S-101 DCEG clause 19.1.4.5.</w:t>
      </w:r>
    </w:p>
    <w:p w14:paraId="67469991" w14:textId="719C4678" w:rsidR="00B3534C" w:rsidRPr="00F20AE1" w:rsidRDefault="00B3534C" w:rsidP="00C93144">
      <w:pPr>
        <w:pStyle w:val="Heading4"/>
        <w:keepLines/>
        <w:widowControl/>
        <w:numPr>
          <w:ilvl w:val="3"/>
          <w:numId w:val="13"/>
        </w:numPr>
        <w:tabs>
          <w:tab w:val="clear" w:pos="915"/>
          <w:tab w:val="clear" w:pos="2911"/>
        </w:tabs>
        <w:spacing w:after="120"/>
        <w:ind w:left="862" w:hanging="862"/>
        <w:rPr>
          <w:bCs/>
          <w:lang w:val="en-GB"/>
        </w:rPr>
      </w:pPr>
      <w:bookmarkStart w:id="1551" w:name="_Toc68293396"/>
      <w:r w:rsidRPr="00F20AE1">
        <w:rPr>
          <w:bCs/>
          <w:lang w:val="en-GB"/>
        </w:rPr>
        <w:t>Manually-activated lights</w:t>
      </w:r>
      <w:bookmarkEnd w:id="1551"/>
    </w:p>
    <w:p w14:paraId="13486527" w14:textId="3E540289" w:rsidR="009C1285" w:rsidRDefault="00E713C3" w:rsidP="00B3534C">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Pr>
          <w:rFonts w:cs="Arial"/>
          <w:bCs/>
          <w:lang w:val="en-AU"/>
        </w:rPr>
        <w:t xml:space="preserve">The S-101 attribute </w:t>
      </w:r>
      <w:r>
        <w:rPr>
          <w:rFonts w:cs="Arial"/>
          <w:b/>
          <w:bCs/>
          <w:lang w:val="en-AU"/>
        </w:rPr>
        <w:t>signal generation</w:t>
      </w:r>
      <w:r>
        <w:rPr>
          <w:rFonts w:cs="Arial"/>
          <w:bCs/>
          <w:lang w:val="en-AU"/>
        </w:rPr>
        <w:t xml:space="preserve"> includes the new enumerate values </w:t>
      </w:r>
      <w:r>
        <w:rPr>
          <w:rFonts w:cs="Arial"/>
          <w:bCs/>
          <w:i/>
          <w:lang w:val="en-AU"/>
        </w:rPr>
        <w:t>5</w:t>
      </w:r>
      <w:r>
        <w:rPr>
          <w:rFonts w:cs="Arial"/>
          <w:bCs/>
          <w:lang w:val="en-AU"/>
        </w:rPr>
        <w:t xml:space="preserve"> (radio activated) and </w:t>
      </w:r>
      <w:r>
        <w:rPr>
          <w:rFonts w:cs="Arial"/>
          <w:bCs/>
          <w:i/>
          <w:lang w:val="en-AU"/>
        </w:rPr>
        <w:t>6</w:t>
      </w:r>
      <w:r>
        <w:rPr>
          <w:rFonts w:cs="Arial"/>
          <w:bCs/>
          <w:lang w:val="en-AU"/>
        </w:rPr>
        <w:t xml:space="preserve"> (call activated).  This information is encoded in S-57 on </w:t>
      </w:r>
      <w:r>
        <w:rPr>
          <w:b/>
          <w:lang w:val="en-GB"/>
        </w:rPr>
        <w:t>LIGHTS</w:t>
      </w:r>
      <w:r>
        <w:rPr>
          <w:rFonts w:cs="Arial"/>
          <w:bCs/>
          <w:lang w:val="en-AU"/>
        </w:rPr>
        <w:t xml:space="preserve"> </w:t>
      </w:r>
      <w:r w:rsidRPr="00231F30">
        <w:rPr>
          <w:rFonts w:cs="Arial"/>
          <w:bCs/>
          <w:lang w:val="en-AU"/>
        </w:rPr>
        <w:t>using</w:t>
      </w:r>
      <w:r>
        <w:rPr>
          <w:rFonts w:cs="Arial"/>
          <w:bCs/>
          <w:lang w:val="en-AU"/>
        </w:rPr>
        <w:t xml:space="preserve"> the attribute INFORM (see clause 2.3).  In order for this information to be converted across to S-101, the text string encoded in INFORM on the </w:t>
      </w:r>
      <w:r>
        <w:rPr>
          <w:b/>
          <w:lang w:val="en-GB"/>
        </w:rPr>
        <w:t>LIGHTS</w:t>
      </w:r>
      <w:r>
        <w:rPr>
          <w:rFonts w:cs="Arial"/>
          <w:bCs/>
          <w:lang w:val="en-AU"/>
        </w:rPr>
        <w:t xml:space="preserve"> </w:t>
      </w:r>
      <w:r w:rsidR="00621CA2">
        <w:rPr>
          <w:rFonts w:cs="Arial"/>
          <w:bCs/>
          <w:lang w:val="en-AU"/>
        </w:rPr>
        <w:t xml:space="preserve">should </w:t>
      </w:r>
      <w:r>
        <w:rPr>
          <w:rFonts w:cs="Arial"/>
          <w:bCs/>
          <w:lang w:val="en-AU"/>
        </w:rPr>
        <w:t xml:space="preserve">be in </w:t>
      </w:r>
      <w:r w:rsidR="00621CA2">
        <w:rPr>
          <w:rFonts w:cs="Arial"/>
          <w:bCs/>
          <w:lang w:val="en-GB"/>
        </w:rPr>
        <w:t>a standardised</w:t>
      </w:r>
      <w:r w:rsidR="00621CA2" w:rsidRPr="00F20AE1">
        <w:rPr>
          <w:rFonts w:cs="Arial"/>
          <w:bCs/>
          <w:lang w:val="en-GB"/>
        </w:rPr>
        <w:t xml:space="preserve"> format</w:t>
      </w:r>
      <w:r w:rsidR="00621CA2">
        <w:rPr>
          <w:rFonts w:cs="Arial"/>
          <w:bCs/>
          <w:lang w:val="en-GB"/>
        </w:rPr>
        <w:t>, such as</w:t>
      </w:r>
      <w:r w:rsidR="00621CA2" w:rsidRPr="00F20AE1">
        <w:rPr>
          <w:rFonts w:cs="Arial"/>
          <w:bCs/>
          <w:lang w:val="en-GB"/>
        </w:rPr>
        <w:t xml:space="preserve"> </w:t>
      </w:r>
      <w:commentRangeStart w:id="1552"/>
      <w:commentRangeStart w:id="1553"/>
      <w:r>
        <w:rPr>
          <w:rFonts w:cs="Arial"/>
          <w:bCs/>
          <w:i/>
          <w:lang w:val="en-AU"/>
        </w:rPr>
        <w:t>Radio activated light</w:t>
      </w:r>
      <w:r>
        <w:rPr>
          <w:rFonts w:cs="Arial"/>
          <w:bCs/>
          <w:lang w:val="en-AU"/>
        </w:rPr>
        <w:t xml:space="preserve"> or </w:t>
      </w:r>
      <w:r>
        <w:rPr>
          <w:rFonts w:cs="Arial"/>
          <w:bCs/>
          <w:i/>
          <w:lang w:val="en-AU"/>
        </w:rPr>
        <w:t>Call activated light</w:t>
      </w:r>
      <w:commentRangeEnd w:id="1552"/>
      <w:r>
        <w:rPr>
          <w:rStyle w:val="CommentReference"/>
          <w:rFonts w:ascii="Garamond" w:hAnsi="Garamond"/>
          <w:lang w:eastAsia="en-US"/>
        </w:rPr>
        <w:commentReference w:id="1552"/>
      </w:r>
      <w:commentRangeEnd w:id="1553"/>
      <w:r w:rsidR="00482E51">
        <w:rPr>
          <w:rStyle w:val="CommentReference"/>
          <w:rFonts w:ascii="Garamond" w:hAnsi="Garamond"/>
          <w:lang w:eastAsia="en-US"/>
        </w:rPr>
        <w:commentReference w:id="1553"/>
      </w:r>
      <w:r>
        <w:rPr>
          <w:rFonts w:cs="Arial"/>
          <w:bCs/>
          <w:lang w:val="en-AU"/>
        </w:rPr>
        <w:t>.  See S-101 DCEG clause 19.1.4.6.</w:t>
      </w:r>
    </w:p>
    <w:p w14:paraId="787DF6EB" w14:textId="3806AAE2" w:rsidR="006B2826" w:rsidRPr="00F20AE1" w:rsidRDefault="006B2826" w:rsidP="00C93144">
      <w:pPr>
        <w:pStyle w:val="Heading3"/>
        <w:keepLines/>
        <w:numPr>
          <w:ilvl w:val="2"/>
          <w:numId w:val="13"/>
        </w:numPr>
        <w:tabs>
          <w:tab w:val="clear" w:pos="283"/>
          <w:tab w:val="clear" w:pos="566"/>
          <w:tab w:val="clear" w:pos="720"/>
          <w:tab w:val="clear" w:pos="850"/>
          <w:tab w:val="clear" w:pos="915"/>
          <w:tab w:val="clear" w:pos="2911"/>
          <w:tab w:val="left" w:pos="851"/>
        </w:tabs>
        <w:spacing w:before="240" w:after="120"/>
        <w:ind w:left="851" w:hanging="851"/>
        <w:rPr>
          <w:bCs/>
          <w:lang w:val="en-GB"/>
        </w:rPr>
      </w:pPr>
      <w:bookmarkStart w:id="1554" w:name="_Toc422735945"/>
      <w:bookmarkStart w:id="1555" w:name="_Toc460900672"/>
      <w:bookmarkStart w:id="1556" w:name="_Toc68293397"/>
      <w:r w:rsidRPr="00F20AE1">
        <w:rPr>
          <w:bCs/>
          <w:lang w:val="en-GB"/>
        </w:rPr>
        <w:t>Sector lights and lights not visible all round</w:t>
      </w:r>
      <w:bookmarkEnd w:id="1554"/>
      <w:bookmarkEnd w:id="1555"/>
      <w:bookmarkEnd w:id="1556"/>
    </w:p>
    <w:p w14:paraId="137695F3" w14:textId="28E5C62A" w:rsidR="006B2826" w:rsidRPr="00F20AE1" w:rsidRDefault="006B2826" w:rsidP="00C93144">
      <w:pPr>
        <w:pStyle w:val="Heading4"/>
        <w:keepLines/>
        <w:widowControl/>
        <w:numPr>
          <w:ilvl w:val="3"/>
          <w:numId w:val="13"/>
        </w:numPr>
        <w:tabs>
          <w:tab w:val="clear" w:pos="915"/>
          <w:tab w:val="clear" w:pos="2911"/>
        </w:tabs>
        <w:spacing w:after="120"/>
        <w:rPr>
          <w:bCs/>
          <w:lang w:val="en-GB"/>
        </w:rPr>
      </w:pPr>
      <w:bookmarkStart w:id="1557" w:name="_Toc422735947"/>
      <w:bookmarkStart w:id="1558" w:name="_Toc460900673"/>
      <w:bookmarkStart w:id="1559" w:name="_Toc68293398"/>
      <w:r w:rsidRPr="00F20AE1">
        <w:rPr>
          <w:bCs/>
          <w:lang w:val="en-GB"/>
        </w:rPr>
        <w:t>Sector lights</w:t>
      </w:r>
      <w:bookmarkEnd w:id="1557"/>
      <w:bookmarkEnd w:id="1558"/>
      <w:bookmarkEnd w:id="1559"/>
    </w:p>
    <w:p w14:paraId="71E8C668" w14:textId="3BB21F4F" w:rsidR="00EE252B" w:rsidRDefault="00EE252B" w:rsidP="00EE252B">
      <w:pPr>
        <w:keepNext/>
        <w:keepLines/>
        <w:tabs>
          <w:tab w:val="left" w:pos="0"/>
          <w:tab w:val="left" w:pos="283"/>
          <w:tab w:val="left" w:pos="566"/>
          <w:tab w:val="left" w:pos="850"/>
          <w:tab w:val="left" w:pos="1134"/>
          <w:tab w:val="left" w:pos="1418"/>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S-57 Geo object:</w:t>
      </w:r>
      <w:r w:rsidRPr="00F20AE1">
        <w:rPr>
          <w:lang w:val="en-GB"/>
        </w:rPr>
        <w:tab/>
      </w:r>
      <w:r w:rsidRPr="00F20AE1">
        <w:rPr>
          <w:lang w:val="en-GB"/>
        </w:rPr>
        <w:tab/>
        <w:t>Light (</w:t>
      </w:r>
      <w:r w:rsidRPr="00F20AE1">
        <w:rPr>
          <w:b/>
          <w:lang w:val="en-GB"/>
        </w:rPr>
        <w:t>LIGHTS</w:t>
      </w:r>
      <w:r w:rsidRPr="00F20AE1">
        <w:rPr>
          <w:lang w:val="en-GB"/>
        </w:rPr>
        <w:t>)</w:t>
      </w:r>
      <w:r>
        <w:rPr>
          <w:lang w:val="en-GB"/>
        </w:rPr>
        <w:tab/>
      </w:r>
      <w:r>
        <w:rPr>
          <w:lang w:val="en-GB"/>
        </w:rPr>
        <w:tab/>
      </w:r>
      <w:r>
        <w:rPr>
          <w:lang w:val="en-GB"/>
        </w:rPr>
        <w:tab/>
      </w:r>
      <w:r w:rsidRPr="00F20AE1">
        <w:rPr>
          <w:lang w:val="en-GB"/>
        </w:rPr>
        <w:t>(</w:t>
      </w:r>
      <w:r>
        <w:rPr>
          <w:lang w:val="en-GB"/>
        </w:rPr>
        <w:t>P</w:t>
      </w:r>
      <w:r w:rsidRPr="00F20AE1">
        <w:rPr>
          <w:lang w:val="en-GB"/>
        </w:rPr>
        <w:t>)</w:t>
      </w:r>
    </w:p>
    <w:p w14:paraId="0A1066C4" w14:textId="7CE85969" w:rsidR="00EE252B" w:rsidRDefault="00EE252B" w:rsidP="00EE252B">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w:t>
      </w:r>
      <w:r w:rsidR="00492474">
        <w:rPr>
          <w:u w:val="single"/>
          <w:lang w:val="en-GB"/>
        </w:rPr>
        <w:t>-</w:t>
      </w:r>
      <w:r w:rsidRPr="00F20AE1">
        <w:rPr>
          <w:u w:val="single"/>
          <w:lang w:val="en-GB"/>
        </w:rPr>
        <w:t>101 Geo feature</w:t>
      </w:r>
      <w:r w:rsidRPr="00F20AE1">
        <w:rPr>
          <w:lang w:val="en-GB"/>
        </w:rPr>
        <w:t>:</w:t>
      </w:r>
      <w:r w:rsidRPr="00F20AE1">
        <w:rPr>
          <w:lang w:val="en-GB"/>
        </w:rPr>
        <w:tab/>
      </w:r>
      <w:r>
        <w:rPr>
          <w:b/>
          <w:lang w:val="en-GB"/>
        </w:rPr>
        <w:t>Light Sectored</w:t>
      </w:r>
      <w:r>
        <w:rPr>
          <w:b/>
          <w:lang w:val="en-GB"/>
        </w:rPr>
        <w:tab/>
      </w:r>
      <w:r>
        <w:rPr>
          <w:b/>
          <w:lang w:val="en-GB"/>
        </w:rPr>
        <w:tab/>
      </w:r>
      <w:r>
        <w:rPr>
          <w:b/>
          <w:lang w:val="en-GB"/>
        </w:rPr>
        <w:tab/>
      </w:r>
      <w:r w:rsidRPr="00F20AE1">
        <w:rPr>
          <w:lang w:val="en-GB"/>
        </w:rPr>
        <w:t>(</w:t>
      </w:r>
      <w:r>
        <w:rPr>
          <w:lang w:val="en-GB"/>
        </w:rPr>
        <w:t>P)</w:t>
      </w:r>
      <w:r>
        <w:rPr>
          <w:lang w:val="en-GB"/>
        </w:rPr>
        <w:tab/>
      </w:r>
      <w:r>
        <w:rPr>
          <w:lang w:val="en-GB"/>
        </w:rPr>
        <w:tab/>
      </w:r>
      <w:r>
        <w:rPr>
          <w:lang w:val="en-GB"/>
        </w:rPr>
        <w:tab/>
      </w:r>
      <w:r>
        <w:rPr>
          <w:lang w:val="en-GB"/>
        </w:rPr>
        <w:tab/>
      </w:r>
      <w:r>
        <w:rPr>
          <w:lang w:val="en-GB"/>
        </w:rPr>
        <w:tab/>
      </w:r>
      <w:r>
        <w:rPr>
          <w:lang w:val="en-GB"/>
        </w:rPr>
        <w:tab/>
      </w:r>
      <w:r>
        <w:rPr>
          <w:lang w:val="en-GB"/>
        </w:rPr>
        <w:tab/>
      </w:r>
      <w:r>
        <w:rPr>
          <w:lang w:val="en-GB"/>
        </w:rPr>
        <w:tab/>
      </w:r>
      <w:r w:rsidRPr="00F20AE1">
        <w:rPr>
          <w:lang w:val="en-GB"/>
        </w:rPr>
        <w:t xml:space="preserve">(S-101 DCEG Clause </w:t>
      </w:r>
      <w:r>
        <w:rPr>
          <w:lang w:val="en-GB"/>
        </w:rPr>
        <w:t>19.3</w:t>
      </w:r>
      <w:r w:rsidRPr="00F20AE1">
        <w:rPr>
          <w:lang w:val="en-GB"/>
        </w:rPr>
        <w:t>)</w:t>
      </w:r>
    </w:p>
    <w:p w14:paraId="6228D376" w14:textId="77777777" w:rsidR="00EE252B" w:rsidRDefault="00EE252B" w:rsidP="00EE252B">
      <w:pPr>
        <w:jc w:val="both"/>
        <w:rPr>
          <w:rFonts w:cs="Arial"/>
          <w:bCs/>
          <w:lang w:val="en-GB"/>
        </w:rPr>
      </w:pPr>
      <w:r>
        <w:rPr>
          <w:lang w:val="en-AU"/>
        </w:rPr>
        <w:t>All instances of encoding of the S-57 Feature object</w:t>
      </w:r>
      <w:r w:rsidRPr="00560C1D">
        <w:rPr>
          <w:lang w:val="en-AU"/>
        </w:rPr>
        <w:t xml:space="preserve"> </w:t>
      </w:r>
      <w:r w:rsidRPr="00F20AE1">
        <w:rPr>
          <w:b/>
          <w:lang w:val="en-GB"/>
        </w:rPr>
        <w:t>LIGHTS</w:t>
      </w:r>
      <w:r w:rsidRPr="00560C1D">
        <w:rPr>
          <w:lang w:val="en-AU"/>
        </w:rPr>
        <w:t xml:space="preserve"> </w:t>
      </w:r>
      <w:r>
        <w:rPr>
          <w:rFonts w:cs="Arial"/>
          <w:bCs/>
          <w:lang w:val="en-GB"/>
        </w:rPr>
        <w:t>having:</w:t>
      </w:r>
    </w:p>
    <w:p w14:paraId="53453E64" w14:textId="3B8719B2" w:rsidR="00EE252B" w:rsidRPr="00365C6C" w:rsidRDefault="00EE252B" w:rsidP="00C93144">
      <w:pPr>
        <w:pStyle w:val="ListParagraph"/>
        <w:numPr>
          <w:ilvl w:val="0"/>
          <w:numId w:val="20"/>
        </w:numPr>
        <w:ind w:left="993" w:hanging="284"/>
        <w:jc w:val="both"/>
        <w:rPr>
          <w:lang w:val="en-AU"/>
        </w:rPr>
      </w:pPr>
      <w:r w:rsidRPr="00365C6C">
        <w:rPr>
          <w:rFonts w:cs="Arial"/>
          <w:bCs/>
          <w:lang w:val="en-GB"/>
        </w:rPr>
        <w:t xml:space="preserve">attributes ORIENT or SECTR1 and SECTR2 present; </w:t>
      </w:r>
      <w:r>
        <w:rPr>
          <w:rFonts w:cs="Arial"/>
          <w:bCs/>
          <w:lang w:val="en-GB"/>
        </w:rPr>
        <w:t>and/</w:t>
      </w:r>
      <w:r w:rsidRPr="00365C6C">
        <w:rPr>
          <w:rFonts w:cs="Arial"/>
          <w:bCs/>
          <w:lang w:val="en-GB"/>
        </w:rPr>
        <w:t xml:space="preserve">or </w:t>
      </w:r>
    </w:p>
    <w:p w14:paraId="22776B14" w14:textId="43F3E282" w:rsidR="00EE252B" w:rsidRPr="00365C6C" w:rsidRDefault="00EE252B" w:rsidP="00C93144">
      <w:pPr>
        <w:pStyle w:val="ListParagraph"/>
        <w:numPr>
          <w:ilvl w:val="0"/>
          <w:numId w:val="20"/>
        </w:numPr>
        <w:ind w:left="993" w:hanging="284"/>
        <w:jc w:val="both"/>
        <w:rPr>
          <w:lang w:val="en-AU"/>
        </w:rPr>
      </w:pPr>
      <w:r w:rsidRPr="00365C6C">
        <w:rPr>
          <w:rFonts w:cs="Arial"/>
          <w:bCs/>
          <w:lang w:val="en-GB"/>
        </w:rPr>
        <w:t xml:space="preserve">attribute CATLIT </w:t>
      </w:r>
      <w:r>
        <w:rPr>
          <w:rFonts w:cs="Arial"/>
          <w:bCs/>
          <w:lang w:val="en-GB"/>
        </w:rPr>
        <w:t>=</w:t>
      </w:r>
      <w:r w:rsidRPr="00365C6C">
        <w:rPr>
          <w:rFonts w:cs="Arial"/>
          <w:bCs/>
          <w:lang w:val="en-GB"/>
        </w:rPr>
        <w:t xml:space="preserve"> </w:t>
      </w:r>
      <w:r w:rsidRPr="00365C6C">
        <w:rPr>
          <w:rFonts w:cs="Arial"/>
          <w:bCs/>
          <w:i/>
          <w:lang w:val="en-GB"/>
        </w:rPr>
        <w:t>1</w:t>
      </w:r>
      <w:r>
        <w:rPr>
          <w:rFonts w:cs="Arial"/>
          <w:bCs/>
          <w:lang w:val="en-GB"/>
        </w:rPr>
        <w:t xml:space="preserve"> (directional function)</w:t>
      </w:r>
      <w:r w:rsidRPr="00365C6C">
        <w:rPr>
          <w:rFonts w:cs="Arial"/>
          <w:bCs/>
          <w:lang w:val="en-GB"/>
        </w:rPr>
        <w:t xml:space="preserve"> or </w:t>
      </w:r>
      <w:r w:rsidRPr="00365C6C">
        <w:rPr>
          <w:rFonts w:cs="Arial"/>
          <w:bCs/>
          <w:i/>
          <w:lang w:val="en-GB"/>
        </w:rPr>
        <w:t>16</w:t>
      </w:r>
      <w:r w:rsidRPr="00365C6C">
        <w:rPr>
          <w:rFonts w:cs="Arial"/>
          <w:bCs/>
          <w:lang w:val="en-GB"/>
        </w:rPr>
        <w:t xml:space="preserve"> (moiré effect) </w:t>
      </w:r>
    </w:p>
    <w:p w14:paraId="5A53B58E" w14:textId="386AB98D" w:rsidR="00EE252B" w:rsidRPr="00365C6C" w:rsidRDefault="00EE252B" w:rsidP="00EE252B">
      <w:pPr>
        <w:spacing w:after="120"/>
        <w:jc w:val="both"/>
        <w:rPr>
          <w:lang w:val="en-AU"/>
        </w:rPr>
      </w:pPr>
      <w:r w:rsidRPr="00365C6C">
        <w:rPr>
          <w:lang w:val="en-AU"/>
        </w:rPr>
        <w:t xml:space="preserve">and its binding attributes will be </w:t>
      </w:r>
      <w:r w:rsidR="00B8034C">
        <w:rPr>
          <w:lang w:val="en-AU"/>
        </w:rPr>
        <w:t>converted</w:t>
      </w:r>
      <w:r w:rsidR="00B8034C" w:rsidRPr="00365C6C">
        <w:rPr>
          <w:lang w:val="en-AU"/>
        </w:rPr>
        <w:t xml:space="preserve"> </w:t>
      </w:r>
      <w:r w:rsidRPr="00365C6C">
        <w:rPr>
          <w:lang w:val="en-AU"/>
        </w:rPr>
        <w:t xml:space="preserve">automatically </w:t>
      </w:r>
      <w:r w:rsidR="00B8034C">
        <w:rPr>
          <w:lang w:val="en-GB"/>
        </w:rPr>
        <w:t>to an instance of</w:t>
      </w:r>
      <w:r w:rsidRPr="00365C6C">
        <w:rPr>
          <w:lang w:val="en-AU"/>
        </w:rPr>
        <w:t xml:space="preserve"> the S-101 feature </w:t>
      </w:r>
      <w:r>
        <w:rPr>
          <w:b/>
          <w:lang w:val="en-GB"/>
        </w:rPr>
        <w:t>Light Sectored</w:t>
      </w:r>
      <w:r w:rsidRPr="00365C6C">
        <w:rPr>
          <w:b/>
          <w:lang w:val="en-AU"/>
        </w:rPr>
        <w:t xml:space="preserve"> </w:t>
      </w:r>
      <w:r w:rsidRPr="00365C6C">
        <w:rPr>
          <w:lang w:val="en-AU"/>
        </w:rPr>
        <w:t xml:space="preserve">during the automated conversion process.  However, Data Producers are advised that the following enumerate type attributes have restricted allowable enumerate values for </w:t>
      </w:r>
      <w:r>
        <w:rPr>
          <w:b/>
          <w:lang w:val="en-GB"/>
        </w:rPr>
        <w:t>Light All Around</w:t>
      </w:r>
      <w:r w:rsidRPr="00365C6C">
        <w:rPr>
          <w:lang w:val="en-AU"/>
        </w:rPr>
        <w:t xml:space="preserve"> in S-101:</w:t>
      </w:r>
    </w:p>
    <w:p w14:paraId="5868F9E0" w14:textId="77777777" w:rsidR="00EE252B" w:rsidRDefault="00EE252B" w:rsidP="00EE252B">
      <w:pPr>
        <w:spacing w:after="120"/>
        <w:jc w:val="both"/>
        <w:rPr>
          <w:lang w:val="en-GB"/>
        </w:rPr>
      </w:pPr>
      <w:r>
        <w:rPr>
          <w:b/>
          <w:lang w:val="en-GB"/>
        </w:rPr>
        <w:t>marks navigational – system of</w:t>
      </w:r>
      <w:r>
        <w:rPr>
          <w:lang w:val="en-GB"/>
        </w:rPr>
        <w:tab/>
      </w:r>
      <w:r w:rsidRPr="00F20AE1">
        <w:rPr>
          <w:lang w:val="en-GB"/>
        </w:rPr>
        <w:t>(</w:t>
      </w:r>
      <w:r>
        <w:rPr>
          <w:lang w:val="en-GB"/>
        </w:rPr>
        <w:t>MARSYS</w:t>
      </w:r>
      <w:r w:rsidRPr="00F20AE1">
        <w:rPr>
          <w:lang w:val="en-GB"/>
        </w:rPr>
        <w:t>)</w:t>
      </w:r>
    </w:p>
    <w:p w14:paraId="4E46F8CA" w14:textId="77777777" w:rsidR="00EE252B" w:rsidRPr="00F20AE1" w:rsidRDefault="00EE252B" w:rsidP="00EE252B">
      <w:pPr>
        <w:spacing w:after="120"/>
        <w:jc w:val="both"/>
        <w:rPr>
          <w:lang w:val="en-GB"/>
        </w:rPr>
      </w:pPr>
      <w:r>
        <w:rPr>
          <w:b/>
          <w:lang w:val="en-GB"/>
        </w:rPr>
        <w:t>light characteristic</w:t>
      </w:r>
      <w:r>
        <w:rPr>
          <w:lang w:val="en-GB"/>
        </w:rPr>
        <w:tab/>
      </w:r>
      <w:r>
        <w:rPr>
          <w:lang w:val="en-GB"/>
        </w:rPr>
        <w:tab/>
      </w:r>
      <w:r>
        <w:rPr>
          <w:lang w:val="en-GB"/>
        </w:rPr>
        <w:tab/>
      </w:r>
      <w:r w:rsidRPr="00F20AE1">
        <w:rPr>
          <w:lang w:val="en-GB"/>
        </w:rPr>
        <w:t>(</w:t>
      </w:r>
      <w:r>
        <w:rPr>
          <w:lang w:val="en-GB"/>
        </w:rPr>
        <w:t>LITCHR</w:t>
      </w:r>
      <w:r w:rsidRPr="00F20AE1">
        <w:rPr>
          <w:lang w:val="en-GB"/>
        </w:rPr>
        <w:t>)</w:t>
      </w:r>
    </w:p>
    <w:p w14:paraId="13C3453D" w14:textId="28C05B17" w:rsidR="00EE252B" w:rsidRDefault="00EE252B" w:rsidP="00EE252B">
      <w:pPr>
        <w:spacing w:after="120"/>
        <w:jc w:val="both"/>
        <w:rPr>
          <w:rFonts w:cs="Arial"/>
          <w:bCs/>
          <w:lang w:val="en-AU"/>
        </w:rPr>
      </w:pPr>
      <w:r>
        <w:rPr>
          <w:rFonts w:cs="Arial"/>
          <w:bCs/>
          <w:lang w:val="en-AU"/>
        </w:rPr>
        <w:t>See S-101 DCEG clause 19.3 for the listings of allowable values.  Values populated in S-57 for these attributes other than the allowable values will</w:t>
      </w:r>
      <w:r>
        <w:rPr>
          <w:lang w:val="en-AU"/>
        </w:rPr>
        <w:t xml:space="preserve"> not be converted across to S-101</w:t>
      </w:r>
      <w:r w:rsidRPr="00560C1D">
        <w:rPr>
          <w:rFonts w:cs="Arial"/>
          <w:bCs/>
          <w:lang w:val="en-AU"/>
        </w:rPr>
        <w:t>.</w:t>
      </w:r>
      <w:r>
        <w:rPr>
          <w:rFonts w:cs="Arial"/>
          <w:bCs/>
          <w:lang w:val="en-AU"/>
        </w:rPr>
        <w:t xml:space="preserve">  Data Producers are advised to check any populated values for MARSYS and LITCHR on </w:t>
      </w:r>
      <w:r w:rsidRPr="002C20FE">
        <w:rPr>
          <w:rFonts w:cs="Arial"/>
          <w:b/>
          <w:bCs/>
          <w:lang w:val="en-AU"/>
        </w:rPr>
        <w:t>L</w:t>
      </w:r>
      <w:r>
        <w:rPr>
          <w:rFonts w:cs="Arial"/>
          <w:b/>
          <w:bCs/>
          <w:lang w:val="en-AU"/>
        </w:rPr>
        <w:t>IGHTS</w:t>
      </w:r>
      <w:r>
        <w:rPr>
          <w:rFonts w:cs="Arial"/>
          <w:bCs/>
          <w:lang w:val="en-AU"/>
        </w:rPr>
        <w:t xml:space="preserve"> and amend appropriately.</w:t>
      </w:r>
    </w:p>
    <w:p w14:paraId="4543DF32" w14:textId="77777777" w:rsidR="00EE252B" w:rsidRDefault="00EE252B" w:rsidP="00EE252B">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jc w:val="both"/>
        <w:rPr>
          <w:lang w:val="en-AU"/>
        </w:rPr>
      </w:pPr>
      <w:r>
        <w:rPr>
          <w:lang w:val="en-AU"/>
        </w:rPr>
        <w:t>The following additional requirements for S-57 dataset conversion must be noted:</w:t>
      </w:r>
    </w:p>
    <w:p w14:paraId="57D6572E" w14:textId="0FF015B3" w:rsidR="00EE252B" w:rsidRDefault="000C053F" w:rsidP="00C93144">
      <w:pPr>
        <w:pStyle w:val="ListParagraph"/>
        <w:numPr>
          <w:ilvl w:val="0"/>
          <w:numId w:val="20"/>
        </w:numPr>
        <w:tabs>
          <w:tab w:val="left" w:pos="0"/>
          <w:tab w:val="left" w:pos="283"/>
          <w:tab w:val="left" w:pos="566"/>
          <w:tab w:val="left" w:pos="851"/>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284" w:hanging="284"/>
        <w:jc w:val="both"/>
        <w:rPr>
          <w:rFonts w:cs="Arial"/>
          <w:bCs/>
          <w:lang w:val="en-AU"/>
        </w:rPr>
      </w:pPr>
      <w:r>
        <w:rPr>
          <w:rFonts w:cs="Arial"/>
          <w:bCs/>
          <w:lang w:val="en-AU"/>
        </w:rPr>
        <w:t xml:space="preserve">For S-57 ENC each light sector of a sectored light is required to be encoded as an individual </w:t>
      </w:r>
      <w:r>
        <w:rPr>
          <w:rFonts w:cs="Arial"/>
          <w:b/>
          <w:bCs/>
          <w:lang w:val="en-AU"/>
        </w:rPr>
        <w:t>LIGHTS</w:t>
      </w:r>
      <w:r>
        <w:rPr>
          <w:rFonts w:cs="Arial"/>
          <w:bCs/>
          <w:lang w:val="en-AU"/>
        </w:rPr>
        <w:t xml:space="preserve"> </w:t>
      </w:r>
      <w:r w:rsidR="001A6A7B">
        <w:rPr>
          <w:rFonts w:cs="Arial"/>
          <w:bCs/>
          <w:lang w:val="en-AU"/>
        </w:rPr>
        <w:t>object</w:t>
      </w:r>
      <w:r>
        <w:rPr>
          <w:rFonts w:cs="Arial"/>
          <w:bCs/>
          <w:lang w:val="en-AU"/>
        </w:rPr>
        <w:t xml:space="preserve">.  For S-101 ENC all sectors of a sectored light </w:t>
      </w:r>
      <w:r w:rsidR="00CA3FBB">
        <w:rPr>
          <w:rFonts w:cs="Arial"/>
          <w:bCs/>
          <w:lang w:val="en-AU"/>
        </w:rPr>
        <w:t xml:space="preserve">are encoded within a single </w:t>
      </w:r>
      <w:r w:rsidR="00CA3FBB">
        <w:rPr>
          <w:rFonts w:cs="Arial"/>
          <w:b/>
          <w:bCs/>
          <w:lang w:val="en-AU"/>
        </w:rPr>
        <w:t>Light Sectored</w:t>
      </w:r>
      <w:r w:rsidR="001A6A7B">
        <w:rPr>
          <w:rFonts w:cs="Arial"/>
          <w:bCs/>
          <w:lang w:val="en-AU"/>
        </w:rPr>
        <w:t xml:space="preserve"> feature</w:t>
      </w:r>
      <w:r w:rsidR="00CA3FBB">
        <w:rPr>
          <w:rFonts w:cs="Arial"/>
          <w:bCs/>
          <w:lang w:val="en-AU"/>
        </w:rPr>
        <w:t xml:space="preserve"> using the complex attribute </w:t>
      </w:r>
      <w:r w:rsidR="00CA3FBB">
        <w:rPr>
          <w:rFonts w:cs="Arial"/>
          <w:b/>
          <w:bCs/>
          <w:lang w:val="en-AU"/>
        </w:rPr>
        <w:t>sector characteristics</w:t>
      </w:r>
      <w:r w:rsidR="00CA3FBB">
        <w:rPr>
          <w:rFonts w:cs="Arial"/>
          <w:bCs/>
          <w:lang w:val="en-AU"/>
        </w:rPr>
        <w:t xml:space="preserve">, sub-complex attribute </w:t>
      </w:r>
      <w:r w:rsidR="00CA3FBB" w:rsidRPr="00CA3FBB">
        <w:rPr>
          <w:rFonts w:cs="Arial"/>
          <w:b/>
          <w:bCs/>
          <w:lang w:val="en-AU"/>
        </w:rPr>
        <w:t>light sector</w:t>
      </w:r>
      <w:r w:rsidR="00CA3FBB" w:rsidRPr="00CA3FBB">
        <w:rPr>
          <w:rFonts w:cs="Arial"/>
          <w:bCs/>
          <w:lang w:val="en-AU"/>
        </w:rPr>
        <w:t xml:space="preserve">.  </w:t>
      </w:r>
      <w:commentRangeStart w:id="1560"/>
      <w:r w:rsidR="00CA3FBB">
        <w:rPr>
          <w:rFonts w:cs="Arial"/>
          <w:bCs/>
          <w:lang w:val="en-AU"/>
        </w:rPr>
        <w:t xml:space="preserve">During the automated conversion process, </w:t>
      </w:r>
      <w:r w:rsidR="001A6A7B">
        <w:rPr>
          <w:rFonts w:cs="Arial"/>
          <w:bCs/>
          <w:lang w:val="en-AU"/>
        </w:rPr>
        <w:t xml:space="preserve">all </w:t>
      </w:r>
      <w:r w:rsidR="001A6A7B">
        <w:rPr>
          <w:rFonts w:cs="Arial"/>
          <w:b/>
          <w:bCs/>
          <w:lang w:val="en-AU"/>
        </w:rPr>
        <w:t>LIGHTS</w:t>
      </w:r>
      <w:r w:rsidR="001A6A7B">
        <w:rPr>
          <w:rFonts w:cs="Arial"/>
          <w:bCs/>
          <w:lang w:val="en-AU"/>
        </w:rPr>
        <w:t xml:space="preserve"> objects with ORIENT, SECTR1, SECTR2 and/or CATL</w:t>
      </w:r>
      <w:r w:rsidR="007710B5">
        <w:rPr>
          <w:rFonts w:cs="Arial"/>
          <w:bCs/>
          <w:lang w:val="en-AU"/>
        </w:rPr>
        <w:t>IT populated as described above,</w:t>
      </w:r>
      <w:r w:rsidR="001A6A7B">
        <w:rPr>
          <w:rFonts w:cs="Arial"/>
          <w:bCs/>
          <w:lang w:val="en-AU"/>
        </w:rPr>
        <w:t xml:space="preserve"> sharing the same spatial </w:t>
      </w:r>
      <w:r w:rsidR="00042D48">
        <w:rPr>
          <w:rFonts w:cs="Arial"/>
          <w:bCs/>
          <w:lang w:val="en-AU"/>
        </w:rPr>
        <w:t>object and</w:t>
      </w:r>
      <w:r w:rsidR="007710B5">
        <w:rPr>
          <w:rFonts w:cs="Arial"/>
          <w:bCs/>
          <w:lang w:val="en-AU"/>
        </w:rPr>
        <w:t xml:space="preserve"> included in the same structure/equipment relationship will be concatenated into a single </w:t>
      </w:r>
      <w:r w:rsidR="007710B5">
        <w:rPr>
          <w:rFonts w:cs="Arial"/>
          <w:b/>
          <w:bCs/>
          <w:lang w:val="en-AU"/>
        </w:rPr>
        <w:t>Light Sectored</w:t>
      </w:r>
      <w:r w:rsidR="007710B5">
        <w:rPr>
          <w:rFonts w:cs="Arial"/>
          <w:bCs/>
          <w:lang w:val="en-AU"/>
        </w:rPr>
        <w:t xml:space="preserve"> feature.</w:t>
      </w:r>
      <w:commentRangeEnd w:id="1560"/>
      <w:r w:rsidR="00042D48">
        <w:rPr>
          <w:rStyle w:val="CommentReference"/>
          <w:rFonts w:ascii="Garamond" w:hAnsi="Garamond"/>
          <w:lang w:eastAsia="en-US"/>
        </w:rPr>
        <w:commentReference w:id="1560"/>
      </w:r>
      <w:r w:rsidR="007710B5">
        <w:rPr>
          <w:rFonts w:cs="Arial"/>
          <w:bCs/>
          <w:lang w:val="en-AU"/>
        </w:rPr>
        <w:t xml:space="preserve">  Data Producers are advised to check their converted S-101 data and ensure that converted sector lights have been structured and attributed as intended</w:t>
      </w:r>
      <w:r w:rsidR="00EE252B">
        <w:rPr>
          <w:rFonts w:cs="Arial"/>
          <w:bCs/>
          <w:lang w:val="en-AU"/>
        </w:rPr>
        <w:t>.</w:t>
      </w:r>
    </w:p>
    <w:p w14:paraId="543AEACB" w14:textId="695C3826" w:rsidR="00042D48" w:rsidRDefault="00042D48" w:rsidP="00C93144">
      <w:pPr>
        <w:pStyle w:val="ListParagraph"/>
        <w:numPr>
          <w:ilvl w:val="0"/>
          <w:numId w:val="20"/>
        </w:numPr>
        <w:tabs>
          <w:tab w:val="left" w:pos="0"/>
          <w:tab w:val="left" w:pos="283"/>
          <w:tab w:val="left" w:pos="566"/>
          <w:tab w:val="left" w:pos="851"/>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284" w:hanging="284"/>
        <w:jc w:val="both"/>
        <w:rPr>
          <w:rFonts w:cs="Arial"/>
          <w:bCs/>
          <w:lang w:val="en-AU"/>
        </w:rPr>
      </w:pPr>
      <w:r>
        <w:rPr>
          <w:rFonts w:cs="Arial"/>
          <w:bCs/>
          <w:lang w:val="en-AU"/>
        </w:rPr>
        <w:t xml:space="preserve">The guidance for the encoding of oscillating light sectors remains unchanged in S-101, however Data Producers should note that the text populated in the INFORM attribute for the S-57 </w:t>
      </w:r>
      <w:r w:rsidR="00144F6F">
        <w:rPr>
          <w:rFonts w:cs="Arial"/>
          <w:b/>
          <w:bCs/>
          <w:lang w:val="en-AU"/>
        </w:rPr>
        <w:t>LIGHTS</w:t>
      </w:r>
      <w:r w:rsidR="00144F6F">
        <w:rPr>
          <w:rFonts w:cs="Arial"/>
          <w:bCs/>
          <w:lang w:val="en-AU"/>
        </w:rPr>
        <w:t xml:space="preserve"> object</w:t>
      </w:r>
      <w:r>
        <w:rPr>
          <w:rFonts w:cs="Arial"/>
          <w:bCs/>
          <w:lang w:val="en-AU"/>
        </w:rPr>
        <w:t xml:space="preserve"> will convert to </w:t>
      </w:r>
      <w:r w:rsidR="00BF2171">
        <w:rPr>
          <w:rFonts w:cs="Arial"/>
          <w:bCs/>
          <w:lang w:val="en-AU"/>
        </w:rPr>
        <w:t xml:space="preserve">the sub-complex attribute </w:t>
      </w:r>
      <w:r w:rsidR="00BF2171">
        <w:rPr>
          <w:rFonts w:cs="Arial"/>
          <w:b/>
          <w:bCs/>
          <w:lang w:val="en-AU"/>
        </w:rPr>
        <w:t>sector information</w:t>
      </w:r>
      <w:r w:rsidR="00BF2171">
        <w:rPr>
          <w:rFonts w:cs="Arial"/>
          <w:bCs/>
          <w:lang w:val="en-AU"/>
        </w:rPr>
        <w:t xml:space="preserve">, sub-attribute </w:t>
      </w:r>
      <w:r w:rsidR="00BF2171">
        <w:rPr>
          <w:rFonts w:cs="Arial"/>
          <w:b/>
          <w:bCs/>
          <w:lang w:val="en-AU"/>
        </w:rPr>
        <w:t>text</w:t>
      </w:r>
      <w:r w:rsidR="00BF2171">
        <w:rPr>
          <w:rFonts w:cs="Arial"/>
          <w:bCs/>
          <w:lang w:val="en-AU"/>
        </w:rPr>
        <w:t xml:space="preserve"> for the relevant instance of the </w:t>
      </w:r>
      <w:r w:rsidR="00BF2171">
        <w:rPr>
          <w:rFonts w:cs="Arial"/>
          <w:b/>
          <w:bCs/>
          <w:lang w:val="en-AU"/>
        </w:rPr>
        <w:t>sector limit</w:t>
      </w:r>
      <w:r w:rsidR="00BF2171">
        <w:rPr>
          <w:rFonts w:cs="Arial"/>
          <w:bCs/>
          <w:lang w:val="en-AU"/>
        </w:rPr>
        <w:t xml:space="preserve"> complex </w:t>
      </w:r>
      <w:r w:rsidR="00DD2FC0">
        <w:rPr>
          <w:rFonts w:cs="Arial"/>
          <w:bCs/>
          <w:lang w:val="en-AU"/>
        </w:rPr>
        <w:t>on</w:t>
      </w:r>
      <w:r w:rsidR="00BF2171">
        <w:rPr>
          <w:rFonts w:cs="Arial"/>
          <w:bCs/>
          <w:lang w:val="en-AU"/>
        </w:rPr>
        <w:t xml:space="preserve"> </w:t>
      </w:r>
      <w:r w:rsidR="00BF2171">
        <w:rPr>
          <w:rFonts w:cs="Arial"/>
          <w:b/>
          <w:bCs/>
          <w:lang w:val="en-AU"/>
        </w:rPr>
        <w:t>Light Sectored</w:t>
      </w:r>
      <w:r w:rsidRPr="00560C1D">
        <w:rPr>
          <w:rFonts w:cs="Arial"/>
          <w:bCs/>
          <w:lang w:val="en-AU"/>
        </w:rPr>
        <w:t>.</w:t>
      </w:r>
      <w:r>
        <w:rPr>
          <w:rFonts w:cs="Arial"/>
          <w:bCs/>
          <w:lang w:val="en-AU"/>
        </w:rPr>
        <w:t xml:space="preserve">  See S-101 DCEG clause 19.</w:t>
      </w:r>
      <w:r w:rsidR="00BF2171">
        <w:rPr>
          <w:rFonts w:cs="Arial"/>
          <w:bCs/>
          <w:lang w:val="en-AU"/>
        </w:rPr>
        <w:t>3.1.3</w:t>
      </w:r>
      <w:r>
        <w:rPr>
          <w:rFonts w:cs="Arial"/>
          <w:bCs/>
          <w:lang w:val="en-AU"/>
        </w:rPr>
        <w:t>.</w:t>
      </w:r>
    </w:p>
    <w:p w14:paraId="54DB6DA1" w14:textId="40459BC0" w:rsidR="00EE252B" w:rsidDel="004400A6" w:rsidRDefault="00EE252B" w:rsidP="00EE252B">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del w:id="1561" w:author="Teh Stand" w:date="2021-07-05T11:27:00Z"/>
          <w:lang w:val="en-AU"/>
        </w:rPr>
      </w:pPr>
      <w:del w:id="1562" w:author="Teh Stand" w:date="2021-07-05T11:27:00Z">
        <w:r w:rsidDel="004400A6">
          <w:rPr>
            <w:lang w:val="en-AU"/>
          </w:rPr>
          <w:lastRenderedPageBreak/>
          <w:delText>The S-101 attribute</w:delText>
        </w:r>
        <w:r w:rsidR="00042D48" w:rsidDel="004400A6">
          <w:rPr>
            <w:lang w:val="en-AU"/>
          </w:rPr>
          <w:delText xml:space="preserve"> </w:delText>
        </w:r>
        <w:r w:rsidR="00042D48" w:rsidDel="004400A6">
          <w:rPr>
            <w:b/>
            <w:lang w:val="en-AU"/>
          </w:rPr>
          <w:delText>sector line length</w:delText>
        </w:r>
        <w:r w:rsidR="00042D48" w:rsidDel="004400A6">
          <w:rPr>
            <w:lang w:val="en-AU"/>
          </w:rPr>
          <w:delText xml:space="preserve"> </w:delText>
        </w:r>
        <w:r w:rsidDel="004400A6">
          <w:rPr>
            <w:lang w:val="en-AU"/>
          </w:rPr>
          <w:delText>introduce</w:delText>
        </w:r>
        <w:r w:rsidR="00B757AA" w:rsidDel="004400A6">
          <w:rPr>
            <w:lang w:val="en-AU"/>
          </w:rPr>
          <w:delText>s</w:delText>
        </w:r>
        <w:r w:rsidDel="004400A6">
          <w:rPr>
            <w:lang w:val="en-AU"/>
          </w:rPr>
          <w:delText xml:space="preserve"> the option to encode additional information related to </w:delText>
        </w:r>
        <w:r w:rsidDel="004400A6">
          <w:rPr>
            <w:b/>
            <w:lang w:val="en-GB"/>
          </w:rPr>
          <w:delText xml:space="preserve">Light </w:delText>
        </w:r>
        <w:r w:rsidR="00042D48" w:rsidDel="004400A6">
          <w:rPr>
            <w:b/>
            <w:lang w:val="en-GB"/>
          </w:rPr>
          <w:delText>Sectored</w:delText>
        </w:r>
        <w:r w:rsidDel="004400A6">
          <w:rPr>
            <w:lang w:val="en-AU"/>
          </w:rPr>
          <w:delText xml:space="preserve">.  There is no corresponding encoding for this information on </w:delText>
        </w:r>
        <w:r w:rsidDel="004400A6">
          <w:rPr>
            <w:rFonts w:cs="Arial"/>
            <w:b/>
            <w:bCs/>
            <w:lang w:val="en-AU"/>
          </w:rPr>
          <w:delText>LIGHTS</w:delText>
        </w:r>
        <w:r w:rsidDel="004400A6">
          <w:rPr>
            <w:lang w:val="en-AU"/>
          </w:rPr>
          <w:delText xml:space="preserve"> in S-57 – for full capability S-101 data, Data Producers will be required to populate this attribute manually, if considered necessary</w:delText>
        </w:r>
        <w:r w:rsidR="00144F6F" w:rsidDel="004400A6">
          <w:rPr>
            <w:lang w:val="en-AU"/>
          </w:rPr>
          <w:delText xml:space="preserve">.  This </w:delText>
        </w:r>
        <w:r w:rsidR="0044259C" w:rsidDel="004400A6">
          <w:rPr>
            <w:lang w:val="en-AU"/>
          </w:rPr>
          <w:delText xml:space="preserve">new encoding should be noted in particular for assisting with the provision of a clearer indication </w:delText>
        </w:r>
        <w:r w:rsidR="00934961" w:rsidDel="004400A6">
          <w:rPr>
            <w:lang w:val="en-AU"/>
          </w:rPr>
          <w:delText xml:space="preserve">in ECDIS </w:delText>
        </w:r>
        <w:r w:rsidR="0044259C" w:rsidDel="004400A6">
          <w:rPr>
            <w:lang w:val="en-AU"/>
          </w:rPr>
          <w:delText xml:space="preserve">of an area of intersecting light sectors that are intended to indicate the existence of isolated and sometimes substantial dangers to navigation, through use of the attribute </w:delText>
        </w:r>
        <w:r w:rsidR="0044259C" w:rsidDel="004400A6">
          <w:rPr>
            <w:b/>
            <w:lang w:val="en-AU"/>
          </w:rPr>
          <w:delText>sector line length</w:delText>
        </w:r>
        <w:r w:rsidDel="004400A6">
          <w:rPr>
            <w:lang w:val="en-AU"/>
          </w:rPr>
          <w:delText>.</w:delText>
        </w:r>
      </w:del>
    </w:p>
    <w:p w14:paraId="4D3765E8" w14:textId="08BCAB6B" w:rsidR="006B2826" w:rsidRPr="00F20AE1" w:rsidRDefault="006B2826" w:rsidP="00C93144">
      <w:pPr>
        <w:pStyle w:val="Heading4"/>
        <w:keepLines/>
        <w:widowControl/>
        <w:numPr>
          <w:ilvl w:val="3"/>
          <w:numId w:val="13"/>
        </w:numPr>
        <w:tabs>
          <w:tab w:val="clear" w:pos="915"/>
          <w:tab w:val="clear" w:pos="2911"/>
        </w:tabs>
        <w:spacing w:after="120"/>
        <w:ind w:left="862" w:hanging="862"/>
        <w:rPr>
          <w:bCs/>
          <w:lang w:val="en-GB"/>
        </w:rPr>
      </w:pPr>
      <w:bookmarkStart w:id="1563" w:name="_Toc24363972"/>
      <w:bookmarkStart w:id="1564" w:name="_Toc68293399"/>
      <w:bookmarkEnd w:id="1563"/>
      <w:r w:rsidRPr="00F20AE1">
        <w:rPr>
          <w:bCs/>
          <w:lang w:val="en-GB"/>
        </w:rPr>
        <w:t>Lights obscured by obstructions</w:t>
      </w:r>
      <w:bookmarkEnd w:id="1564"/>
    </w:p>
    <w:p w14:paraId="601A0637" w14:textId="1B5DB287" w:rsidR="006B44CF" w:rsidRDefault="006B44CF" w:rsidP="006B44CF">
      <w:pPr>
        <w:spacing w:after="120"/>
        <w:jc w:val="both"/>
        <w:rPr>
          <w:rFonts w:cs="Arial"/>
          <w:bCs/>
          <w:lang w:val="en-AU"/>
        </w:rPr>
      </w:pPr>
      <w:r>
        <w:rPr>
          <w:rFonts w:cs="Arial"/>
          <w:bCs/>
          <w:lang w:val="en-AU"/>
        </w:rPr>
        <w:t>The guidance for the encoding of lights obscured by obstructions remains unchanged in S-101</w:t>
      </w:r>
      <w:r w:rsidRPr="00560C1D">
        <w:rPr>
          <w:rFonts w:cs="Arial"/>
          <w:bCs/>
          <w:lang w:val="en-AU"/>
        </w:rPr>
        <w:t>.</w:t>
      </w:r>
      <w:r>
        <w:rPr>
          <w:rFonts w:cs="Arial"/>
          <w:bCs/>
          <w:lang w:val="en-AU"/>
        </w:rPr>
        <w:t xml:space="preserve">  See S-101 DCEG clause 19.3.1.1.</w:t>
      </w:r>
    </w:p>
    <w:p w14:paraId="624288F9" w14:textId="1CFFA87F" w:rsidR="006B2826" w:rsidRPr="00F20AE1" w:rsidRDefault="006B2826" w:rsidP="00C93144">
      <w:pPr>
        <w:pStyle w:val="Heading4"/>
        <w:keepLines/>
        <w:widowControl/>
        <w:numPr>
          <w:ilvl w:val="3"/>
          <w:numId w:val="13"/>
        </w:numPr>
        <w:tabs>
          <w:tab w:val="clear" w:pos="915"/>
          <w:tab w:val="clear" w:pos="2911"/>
        </w:tabs>
        <w:spacing w:after="120"/>
        <w:ind w:left="862" w:hanging="862"/>
        <w:rPr>
          <w:bCs/>
          <w:lang w:val="en-GB"/>
        </w:rPr>
      </w:pPr>
      <w:bookmarkStart w:id="1565" w:name="_Toc422735951"/>
      <w:bookmarkStart w:id="1566" w:name="_Toc460900675"/>
      <w:bookmarkStart w:id="1567" w:name="_Toc68293400"/>
      <w:r w:rsidRPr="00F20AE1">
        <w:rPr>
          <w:bCs/>
          <w:lang w:val="en-GB"/>
        </w:rPr>
        <w:t>White fairway sectors</w:t>
      </w:r>
      <w:bookmarkEnd w:id="1565"/>
      <w:bookmarkEnd w:id="1566"/>
      <w:bookmarkEnd w:id="1567"/>
    </w:p>
    <w:p w14:paraId="74B12F9D" w14:textId="0C3A14FB" w:rsidR="006B44CF" w:rsidRDefault="006B44CF" w:rsidP="006B44CF">
      <w:pPr>
        <w:spacing w:after="120"/>
        <w:jc w:val="both"/>
        <w:rPr>
          <w:rFonts w:cs="Arial"/>
          <w:bCs/>
          <w:lang w:val="en-AU"/>
        </w:rPr>
      </w:pPr>
      <w:r>
        <w:rPr>
          <w:rFonts w:cs="Arial"/>
          <w:bCs/>
          <w:lang w:val="en-AU"/>
        </w:rPr>
        <w:t>The guidance for the encoding of fairways defined by a succession of white light sectors remains unchanged in S-101</w:t>
      </w:r>
      <w:r w:rsidRPr="00560C1D">
        <w:rPr>
          <w:rFonts w:cs="Arial"/>
          <w:bCs/>
          <w:lang w:val="en-AU"/>
        </w:rPr>
        <w:t>.</w:t>
      </w:r>
      <w:r>
        <w:rPr>
          <w:rFonts w:cs="Arial"/>
          <w:bCs/>
          <w:lang w:val="en-AU"/>
        </w:rPr>
        <w:t xml:space="preserve">  See S-101 DCEG clause 19.3.1.</w:t>
      </w:r>
    </w:p>
    <w:p w14:paraId="3070A2E3" w14:textId="439BF0BC" w:rsidR="006B2826" w:rsidRPr="00F20AE1" w:rsidRDefault="006B2826" w:rsidP="00C93144">
      <w:pPr>
        <w:pStyle w:val="Heading4"/>
        <w:keepLines/>
        <w:widowControl/>
        <w:numPr>
          <w:ilvl w:val="3"/>
          <w:numId w:val="13"/>
        </w:numPr>
        <w:tabs>
          <w:tab w:val="clear" w:pos="915"/>
          <w:tab w:val="clear" w:pos="2911"/>
        </w:tabs>
        <w:spacing w:after="120"/>
        <w:ind w:left="862" w:hanging="862"/>
        <w:rPr>
          <w:bCs/>
          <w:lang w:val="en-GB"/>
        </w:rPr>
      </w:pPr>
      <w:bookmarkStart w:id="1568" w:name="_Toc422735953"/>
      <w:bookmarkStart w:id="1569" w:name="_Toc460900676"/>
      <w:bookmarkStart w:id="1570" w:name="_Toc68293401"/>
      <w:r w:rsidRPr="00F20AE1">
        <w:rPr>
          <w:bCs/>
          <w:lang w:val="en-GB"/>
        </w:rPr>
        <w:t>Leading lights</w:t>
      </w:r>
      <w:bookmarkEnd w:id="1568"/>
      <w:bookmarkEnd w:id="1569"/>
      <w:bookmarkEnd w:id="1570"/>
    </w:p>
    <w:p w14:paraId="710E9831" w14:textId="1B07A7C7" w:rsidR="006B44CF" w:rsidRDefault="006B44CF" w:rsidP="006B44CF">
      <w:pPr>
        <w:spacing w:after="120"/>
        <w:jc w:val="both"/>
        <w:rPr>
          <w:rFonts w:cs="Arial"/>
          <w:bCs/>
          <w:lang w:val="en-AU"/>
        </w:rPr>
      </w:pPr>
      <w:r>
        <w:rPr>
          <w:rFonts w:cs="Arial"/>
          <w:bCs/>
          <w:lang w:val="en-AU"/>
        </w:rPr>
        <w:t xml:space="preserve">The guidance for the encoding of </w:t>
      </w:r>
      <w:r w:rsidR="0050512A">
        <w:rPr>
          <w:rFonts w:cs="Arial"/>
          <w:bCs/>
          <w:lang w:val="en-AU"/>
        </w:rPr>
        <w:t>leading lights</w:t>
      </w:r>
      <w:r>
        <w:rPr>
          <w:rFonts w:cs="Arial"/>
          <w:bCs/>
          <w:lang w:val="en-AU"/>
        </w:rPr>
        <w:t xml:space="preserve"> remains unchanged in S-101</w:t>
      </w:r>
      <w:r w:rsidRPr="00560C1D">
        <w:rPr>
          <w:rFonts w:cs="Arial"/>
          <w:bCs/>
          <w:lang w:val="en-AU"/>
        </w:rPr>
        <w:t>.</w:t>
      </w:r>
      <w:r>
        <w:rPr>
          <w:rFonts w:cs="Arial"/>
          <w:bCs/>
          <w:lang w:val="en-AU"/>
        </w:rPr>
        <w:t xml:space="preserve">  See S-101 DCEG clause 19.</w:t>
      </w:r>
      <w:r w:rsidR="0050512A">
        <w:rPr>
          <w:rFonts w:cs="Arial"/>
          <w:bCs/>
          <w:lang w:val="en-AU"/>
        </w:rPr>
        <w:t>1.5</w:t>
      </w:r>
      <w:r>
        <w:rPr>
          <w:rFonts w:cs="Arial"/>
          <w:bCs/>
          <w:lang w:val="en-AU"/>
        </w:rPr>
        <w:t>.</w:t>
      </w:r>
    </w:p>
    <w:p w14:paraId="238118E1" w14:textId="63F61E50" w:rsidR="006B2826" w:rsidRPr="00F20AE1" w:rsidRDefault="006B2826" w:rsidP="00C93144">
      <w:pPr>
        <w:pStyle w:val="Heading4"/>
        <w:keepLines/>
        <w:widowControl/>
        <w:numPr>
          <w:ilvl w:val="3"/>
          <w:numId w:val="13"/>
        </w:numPr>
        <w:tabs>
          <w:tab w:val="clear" w:pos="915"/>
          <w:tab w:val="clear" w:pos="2911"/>
        </w:tabs>
        <w:spacing w:after="120"/>
        <w:ind w:left="862" w:hanging="862"/>
        <w:rPr>
          <w:bCs/>
          <w:lang w:val="en-GB"/>
        </w:rPr>
      </w:pPr>
      <w:bookmarkStart w:id="1571" w:name="_Toc422735955"/>
      <w:bookmarkStart w:id="1572" w:name="_Toc460900677"/>
      <w:bookmarkStart w:id="1573" w:name="_Toc68293402"/>
      <w:r w:rsidRPr="00F20AE1">
        <w:rPr>
          <w:bCs/>
          <w:lang w:val="en-GB"/>
        </w:rPr>
        <w:t>Directional lights</w:t>
      </w:r>
      <w:bookmarkEnd w:id="1571"/>
      <w:bookmarkEnd w:id="1572"/>
      <w:bookmarkEnd w:id="1573"/>
    </w:p>
    <w:p w14:paraId="1521EA36" w14:textId="3E8D6A1E" w:rsidR="00977925" w:rsidRDefault="00977925" w:rsidP="00977925">
      <w:pPr>
        <w:spacing w:after="120"/>
        <w:jc w:val="both"/>
        <w:rPr>
          <w:rFonts w:cs="Arial"/>
          <w:bCs/>
          <w:lang w:val="en-AU"/>
        </w:rPr>
      </w:pPr>
      <w:r>
        <w:rPr>
          <w:rFonts w:cs="Arial"/>
          <w:bCs/>
          <w:lang w:val="en-AU"/>
        </w:rPr>
        <w:t>The guidance for the encoding of leading lights remains unchanged in S-101</w:t>
      </w:r>
      <w:r w:rsidRPr="00560C1D">
        <w:rPr>
          <w:rFonts w:cs="Arial"/>
          <w:bCs/>
          <w:lang w:val="en-AU"/>
        </w:rPr>
        <w:t>.</w:t>
      </w:r>
      <w:r>
        <w:rPr>
          <w:rFonts w:cs="Arial"/>
          <w:bCs/>
          <w:lang w:val="en-AU"/>
        </w:rPr>
        <w:t xml:space="preserve">  See S-101 DCEG clause 19.3.1.2.</w:t>
      </w:r>
    </w:p>
    <w:p w14:paraId="6EB07259" w14:textId="0CE766E2" w:rsidR="006B2826" w:rsidRPr="00F20AE1" w:rsidRDefault="006B2826" w:rsidP="00C93144">
      <w:pPr>
        <w:pStyle w:val="Heading4"/>
        <w:keepLines/>
        <w:widowControl/>
        <w:numPr>
          <w:ilvl w:val="3"/>
          <w:numId w:val="13"/>
        </w:numPr>
        <w:tabs>
          <w:tab w:val="clear" w:pos="915"/>
          <w:tab w:val="clear" w:pos="2911"/>
        </w:tabs>
        <w:spacing w:after="120"/>
        <w:ind w:left="862" w:hanging="862"/>
        <w:rPr>
          <w:bCs/>
          <w:lang w:val="en-GB"/>
        </w:rPr>
      </w:pPr>
      <w:bookmarkStart w:id="1574" w:name="_Toc422735957"/>
      <w:bookmarkStart w:id="1575" w:name="_Toc460900678"/>
      <w:bookmarkStart w:id="1576" w:name="_Toc68293403"/>
      <w:r w:rsidRPr="00F20AE1">
        <w:rPr>
          <w:bCs/>
          <w:lang w:val="en-GB"/>
        </w:rPr>
        <w:t>Moiré effect lights</w:t>
      </w:r>
      <w:bookmarkEnd w:id="1574"/>
      <w:bookmarkEnd w:id="1575"/>
      <w:bookmarkEnd w:id="1576"/>
    </w:p>
    <w:p w14:paraId="53A9FD6C" w14:textId="442D227A" w:rsidR="00896894" w:rsidRDefault="00896894" w:rsidP="00896894">
      <w:pPr>
        <w:spacing w:after="120"/>
        <w:jc w:val="both"/>
        <w:rPr>
          <w:rFonts w:cs="Arial"/>
          <w:bCs/>
          <w:lang w:val="en-AU"/>
        </w:rPr>
      </w:pPr>
      <w:r>
        <w:rPr>
          <w:rFonts w:cs="Arial"/>
          <w:bCs/>
          <w:lang w:val="en-AU"/>
        </w:rPr>
        <w:t xml:space="preserve">The guidance for the encoding of </w:t>
      </w:r>
      <w:r w:rsidRPr="00F20AE1">
        <w:rPr>
          <w:lang w:val="en-GB"/>
        </w:rPr>
        <w:t>moiré effect</w:t>
      </w:r>
      <w:r>
        <w:rPr>
          <w:rFonts w:cs="Arial"/>
          <w:bCs/>
          <w:lang w:val="en-AU"/>
        </w:rPr>
        <w:t xml:space="preserve"> lights remains unchanged in S-101</w:t>
      </w:r>
      <w:r w:rsidRPr="00560C1D">
        <w:rPr>
          <w:rFonts w:cs="Arial"/>
          <w:bCs/>
          <w:lang w:val="en-AU"/>
        </w:rPr>
        <w:t>.</w:t>
      </w:r>
      <w:r>
        <w:rPr>
          <w:rFonts w:cs="Arial"/>
          <w:bCs/>
          <w:lang w:val="en-AU"/>
        </w:rPr>
        <w:t xml:space="preserve">  See S-101 DCEG clause 19.3.1.2.</w:t>
      </w:r>
    </w:p>
    <w:p w14:paraId="4A13AEA9" w14:textId="77777777" w:rsidR="006B2826" w:rsidRDefault="006B2826" w:rsidP="00C93144">
      <w:pPr>
        <w:pStyle w:val="Heading3"/>
        <w:keepLines/>
        <w:numPr>
          <w:ilvl w:val="2"/>
          <w:numId w:val="13"/>
        </w:numPr>
        <w:tabs>
          <w:tab w:val="clear" w:pos="283"/>
          <w:tab w:val="clear" w:pos="566"/>
          <w:tab w:val="clear" w:pos="720"/>
          <w:tab w:val="clear" w:pos="850"/>
          <w:tab w:val="clear" w:pos="915"/>
          <w:tab w:val="clear" w:pos="2911"/>
          <w:tab w:val="left" w:pos="851"/>
        </w:tabs>
        <w:spacing w:before="240" w:after="120"/>
        <w:ind w:left="851" w:hanging="851"/>
        <w:rPr>
          <w:bCs/>
          <w:lang w:val="en-GB"/>
        </w:rPr>
      </w:pPr>
      <w:bookmarkStart w:id="1577" w:name="_Toc477864550"/>
      <w:bookmarkStart w:id="1578" w:name="_Toc477933461"/>
      <w:bookmarkStart w:id="1579" w:name="_Toc477944919"/>
      <w:bookmarkStart w:id="1580" w:name="_Toc422735959"/>
      <w:bookmarkStart w:id="1581" w:name="_Toc460900679"/>
      <w:bookmarkStart w:id="1582" w:name="_Toc68293404"/>
      <w:bookmarkEnd w:id="1577"/>
      <w:bookmarkEnd w:id="1578"/>
      <w:bookmarkEnd w:id="1579"/>
      <w:r w:rsidRPr="00F20AE1">
        <w:rPr>
          <w:bCs/>
          <w:lang w:val="en-GB"/>
        </w:rPr>
        <w:t>Various special types of lights</w:t>
      </w:r>
      <w:bookmarkEnd w:id="1580"/>
      <w:bookmarkEnd w:id="1581"/>
      <w:bookmarkEnd w:id="1582"/>
    </w:p>
    <w:p w14:paraId="67460352" w14:textId="0CFEF3A3" w:rsidR="00003117" w:rsidRDefault="00003117" w:rsidP="00003117">
      <w:pPr>
        <w:spacing w:after="120"/>
        <w:jc w:val="both"/>
        <w:rPr>
          <w:rFonts w:cs="Arial"/>
          <w:bCs/>
          <w:lang w:val="en-AU"/>
        </w:rPr>
      </w:pPr>
      <w:r>
        <w:rPr>
          <w:rFonts w:cs="Arial"/>
          <w:bCs/>
          <w:lang w:val="en-AU"/>
        </w:rPr>
        <w:t xml:space="preserve">The guidance for the encoding various special types of </w:t>
      </w:r>
      <w:commentRangeStart w:id="1583"/>
      <w:r>
        <w:rPr>
          <w:rFonts w:cs="Arial"/>
          <w:bCs/>
          <w:lang w:val="en-AU"/>
        </w:rPr>
        <w:t>remains unchanged in S-101</w:t>
      </w:r>
      <w:commentRangeEnd w:id="1583"/>
      <w:r>
        <w:rPr>
          <w:rStyle w:val="CommentReference"/>
          <w:rFonts w:ascii="Garamond" w:hAnsi="Garamond"/>
          <w:lang w:eastAsia="en-US"/>
        </w:rPr>
        <w:commentReference w:id="1583"/>
      </w:r>
      <w:r w:rsidRPr="00560C1D">
        <w:rPr>
          <w:rFonts w:cs="Arial"/>
          <w:bCs/>
          <w:lang w:val="en-AU"/>
        </w:rPr>
        <w:t>.</w:t>
      </w:r>
      <w:r>
        <w:rPr>
          <w:rFonts w:cs="Arial"/>
          <w:bCs/>
          <w:lang w:val="en-AU"/>
        </w:rPr>
        <w:t xml:space="preserve">  See S-101 DCEG clause 19.1.7.</w:t>
      </w:r>
    </w:p>
    <w:p w14:paraId="49060EC6" w14:textId="77777777" w:rsidR="006B2826" w:rsidRPr="00F20AE1" w:rsidRDefault="006B2826" w:rsidP="00C93144">
      <w:pPr>
        <w:pStyle w:val="Heading3"/>
        <w:keepLines/>
        <w:numPr>
          <w:ilvl w:val="2"/>
          <w:numId w:val="13"/>
        </w:numPr>
        <w:tabs>
          <w:tab w:val="clear" w:pos="283"/>
          <w:tab w:val="clear" w:pos="566"/>
          <w:tab w:val="clear" w:pos="720"/>
          <w:tab w:val="clear" w:pos="850"/>
          <w:tab w:val="clear" w:pos="915"/>
          <w:tab w:val="clear" w:pos="2911"/>
          <w:tab w:val="left" w:pos="851"/>
        </w:tabs>
        <w:spacing w:before="240" w:after="120"/>
        <w:ind w:left="851" w:hanging="851"/>
        <w:rPr>
          <w:bCs/>
          <w:lang w:val="en-GB"/>
        </w:rPr>
      </w:pPr>
      <w:bookmarkStart w:id="1584" w:name="_Toc422735961"/>
      <w:bookmarkStart w:id="1585" w:name="_Toc460900680"/>
      <w:bookmarkStart w:id="1586" w:name="_Toc68293405"/>
      <w:r w:rsidRPr="00F20AE1">
        <w:rPr>
          <w:bCs/>
          <w:lang w:val="en-GB"/>
        </w:rPr>
        <w:t>Light structures</w:t>
      </w:r>
      <w:bookmarkEnd w:id="1584"/>
      <w:bookmarkEnd w:id="1585"/>
      <w:bookmarkEnd w:id="1586"/>
    </w:p>
    <w:p w14:paraId="2343266B" w14:textId="08AD432A" w:rsidR="00AC7D62" w:rsidRDefault="00AC7D62" w:rsidP="00AC7D62">
      <w:pPr>
        <w:spacing w:after="120"/>
        <w:jc w:val="both"/>
        <w:rPr>
          <w:rFonts w:cs="Arial"/>
          <w:bCs/>
          <w:lang w:val="en-AU"/>
        </w:rPr>
      </w:pPr>
      <w:r>
        <w:rPr>
          <w:rFonts w:cs="Arial"/>
          <w:bCs/>
          <w:lang w:val="en-AU"/>
        </w:rPr>
        <w:t xml:space="preserve">The guidance for the encoding of </w:t>
      </w:r>
      <w:r>
        <w:rPr>
          <w:lang w:val="en-GB"/>
        </w:rPr>
        <w:t>light structures</w:t>
      </w:r>
      <w:r>
        <w:rPr>
          <w:rFonts w:cs="Arial"/>
          <w:bCs/>
          <w:lang w:val="en-AU"/>
        </w:rPr>
        <w:t xml:space="preserve"> remains unchanged in S-101</w:t>
      </w:r>
      <w:r w:rsidRPr="00560C1D">
        <w:rPr>
          <w:rFonts w:cs="Arial"/>
          <w:bCs/>
          <w:lang w:val="en-AU"/>
        </w:rPr>
        <w:t>.</w:t>
      </w:r>
      <w:r>
        <w:rPr>
          <w:rFonts w:cs="Arial"/>
          <w:bCs/>
          <w:lang w:val="en-AU"/>
        </w:rPr>
        <w:t xml:space="preserve">  See S-101 DCEG clause 19.1.8.</w:t>
      </w:r>
    </w:p>
    <w:p w14:paraId="1ECB070F" w14:textId="11252BC1" w:rsidR="00AC7D62" w:rsidRDefault="00AC7D62" w:rsidP="0022195C">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AU"/>
        </w:rPr>
      </w:pPr>
      <w:r>
        <w:rPr>
          <w:rFonts w:cs="Arial"/>
          <w:lang w:val="en-AU"/>
        </w:rPr>
        <w:t xml:space="preserve">S-101 includes the system attribute </w:t>
      </w:r>
      <w:r>
        <w:rPr>
          <w:rFonts w:cs="Arial"/>
          <w:b/>
          <w:lang w:val="en-AU"/>
        </w:rPr>
        <w:t>in the water</w:t>
      </w:r>
      <w:r>
        <w:rPr>
          <w:rFonts w:cs="Arial"/>
          <w:lang w:val="en-AU"/>
        </w:rPr>
        <w:t xml:space="preserve"> to indicate that particular light supporting structures that are located offshore are to be included in ECDIS Base display.  As such, there is no requirement to include an ECDIS Base display feature coincident with these features in S-101 so as to ensure display of a feature at the position of the feature in ECDIS Base display.  </w:t>
      </w:r>
      <w:r>
        <w:rPr>
          <w:lang w:val="en-AU"/>
        </w:rPr>
        <w:t>Data Producers should consider removing any redundant Base display features from their S-101 data during the conversion process.</w:t>
      </w:r>
    </w:p>
    <w:p w14:paraId="09AE0EFD" w14:textId="136B7522" w:rsidR="006B2826" w:rsidRPr="00F20AE1" w:rsidRDefault="006B2826" w:rsidP="00C93144">
      <w:pPr>
        <w:pStyle w:val="Heading2"/>
        <w:numPr>
          <w:ilvl w:val="1"/>
          <w:numId w:val="13"/>
        </w:numPr>
        <w:tabs>
          <w:tab w:val="clear" w:pos="283"/>
          <w:tab w:val="clear" w:pos="576"/>
          <w:tab w:val="clear" w:pos="720"/>
          <w:tab w:val="clear" w:pos="850"/>
          <w:tab w:val="clear" w:pos="915"/>
          <w:tab w:val="clear" w:pos="2911"/>
          <w:tab w:val="left" w:pos="851"/>
        </w:tabs>
        <w:spacing w:before="240" w:after="120"/>
        <w:ind w:left="851" w:hanging="851"/>
        <w:rPr>
          <w:bCs/>
          <w:sz w:val="20"/>
          <w:lang w:val="en-GB"/>
        </w:rPr>
      </w:pPr>
      <w:bookmarkStart w:id="1587" w:name="_Toc422735963"/>
      <w:bookmarkStart w:id="1588" w:name="_Toc460900681"/>
      <w:bookmarkStart w:id="1589" w:name="_Toc68293406"/>
      <w:r w:rsidRPr="00F20AE1">
        <w:rPr>
          <w:bCs/>
          <w:lang w:val="en-GB"/>
        </w:rPr>
        <w:t>Radio stations</w:t>
      </w:r>
      <w:bookmarkEnd w:id="1587"/>
      <w:bookmarkEnd w:id="1588"/>
      <w:bookmarkEnd w:id="1589"/>
    </w:p>
    <w:p w14:paraId="21314931" w14:textId="4B6AA772" w:rsidR="006A3B0D" w:rsidRDefault="006A3B0D" w:rsidP="006A3B0D">
      <w:pPr>
        <w:keepNext/>
        <w:keepLines/>
        <w:tabs>
          <w:tab w:val="left" w:pos="0"/>
          <w:tab w:val="left" w:pos="283"/>
          <w:tab w:val="left" w:pos="566"/>
          <w:tab w:val="left" w:pos="850"/>
          <w:tab w:val="left" w:pos="1134"/>
          <w:tab w:val="left" w:pos="1418"/>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S-57 Geo object:</w:t>
      </w:r>
      <w:r w:rsidRPr="00F20AE1">
        <w:rPr>
          <w:lang w:val="en-GB"/>
        </w:rPr>
        <w:tab/>
      </w:r>
      <w:r w:rsidRPr="00F20AE1">
        <w:rPr>
          <w:lang w:val="en-GB"/>
        </w:rPr>
        <w:tab/>
        <w:t>Radio station (</w:t>
      </w:r>
      <w:r w:rsidRPr="00F20AE1">
        <w:rPr>
          <w:b/>
          <w:lang w:val="en-GB"/>
        </w:rPr>
        <w:t>RDOSTA</w:t>
      </w:r>
      <w:r w:rsidRPr="00F20AE1">
        <w:rPr>
          <w:lang w:val="en-GB"/>
        </w:rPr>
        <w:t>)</w:t>
      </w:r>
      <w:r>
        <w:rPr>
          <w:lang w:val="en-GB"/>
        </w:rPr>
        <w:tab/>
      </w:r>
      <w:r>
        <w:rPr>
          <w:lang w:val="en-GB"/>
        </w:rPr>
        <w:tab/>
      </w:r>
      <w:r w:rsidRPr="00F20AE1">
        <w:rPr>
          <w:lang w:val="en-GB"/>
        </w:rPr>
        <w:t>(</w:t>
      </w:r>
      <w:r>
        <w:rPr>
          <w:lang w:val="en-GB"/>
        </w:rPr>
        <w:t>P</w:t>
      </w:r>
      <w:r w:rsidRPr="00F20AE1">
        <w:rPr>
          <w:lang w:val="en-GB"/>
        </w:rPr>
        <w:t>)</w:t>
      </w:r>
    </w:p>
    <w:p w14:paraId="7AD1A674" w14:textId="715D1B87" w:rsidR="006A3B0D" w:rsidRDefault="006A3B0D" w:rsidP="006A3B0D">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w:t>
      </w:r>
      <w:r w:rsidR="00492474">
        <w:rPr>
          <w:u w:val="single"/>
          <w:lang w:val="en-GB"/>
        </w:rPr>
        <w:t>-</w:t>
      </w:r>
      <w:r w:rsidRPr="00F20AE1">
        <w:rPr>
          <w:u w:val="single"/>
          <w:lang w:val="en-GB"/>
        </w:rPr>
        <w:t>101 Geo feature</w:t>
      </w:r>
      <w:r w:rsidRPr="00F20AE1">
        <w:rPr>
          <w:lang w:val="en-GB"/>
        </w:rPr>
        <w:t>:</w:t>
      </w:r>
      <w:r w:rsidRPr="00F20AE1">
        <w:rPr>
          <w:lang w:val="en-GB"/>
        </w:rPr>
        <w:tab/>
      </w:r>
      <w:r>
        <w:rPr>
          <w:b/>
          <w:lang w:val="en-GB"/>
        </w:rPr>
        <w:t>Radio Station</w:t>
      </w:r>
      <w:r>
        <w:rPr>
          <w:b/>
          <w:lang w:val="en-GB"/>
        </w:rPr>
        <w:tab/>
      </w:r>
      <w:r>
        <w:rPr>
          <w:b/>
          <w:lang w:val="en-GB"/>
        </w:rPr>
        <w:tab/>
      </w:r>
      <w:r>
        <w:rPr>
          <w:b/>
          <w:lang w:val="en-GB"/>
        </w:rPr>
        <w:tab/>
      </w:r>
      <w:r>
        <w:rPr>
          <w:b/>
          <w:lang w:val="en-GB"/>
        </w:rPr>
        <w:tab/>
      </w:r>
      <w:r>
        <w:rPr>
          <w:b/>
          <w:lang w:val="en-GB"/>
        </w:rPr>
        <w:tab/>
      </w:r>
      <w:r w:rsidRPr="00F20AE1">
        <w:rPr>
          <w:lang w:val="en-GB"/>
        </w:rPr>
        <w:t>(</w:t>
      </w:r>
      <w:r>
        <w:rPr>
          <w:lang w:val="en-GB"/>
        </w:rPr>
        <w:t>P)</w:t>
      </w:r>
      <w:r>
        <w:rPr>
          <w:lang w:val="en-GB"/>
        </w:rPr>
        <w:tab/>
      </w:r>
      <w:r>
        <w:rPr>
          <w:lang w:val="en-GB"/>
        </w:rPr>
        <w:tab/>
      </w:r>
      <w:r>
        <w:rPr>
          <w:lang w:val="en-GB"/>
        </w:rPr>
        <w:tab/>
      </w:r>
      <w:r>
        <w:rPr>
          <w:lang w:val="en-GB"/>
        </w:rPr>
        <w:tab/>
      </w:r>
      <w:r>
        <w:rPr>
          <w:lang w:val="en-GB"/>
        </w:rPr>
        <w:tab/>
      </w:r>
      <w:r>
        <w:rPr>
          <w:lang w:val="en-GB"/>
        </w:rPr>
        <w:tab/>
      </w:r>
      <w:r w:rsidRPr="00F20AE1">
        <w:rPr>
          <w:lang w:val="en-GB"/>
        </w:rPr>
        <w:t xml:space="preserve">(S-101 DCEG Clause </w:t>
      </w:r>
      <w:r>
        <w:rPr>
          <w:lang w:val="en-GB"/>
        </w:rPr>
        <w:t>21.4</w:t>
      </w:r>
      <w:r w:rsidRPr="00F20AE1">
        <w:rPr>
          <w:lang w:val="en-GB"/>
        </w:rPr>
        <w:t>)</w:t>
      </w:r>
    </w:p>
    <w:p w14:paraId="7F0ADA30" w14:textId="490DC365" w:rsidR="000941C8" w:rsidRDefault="000941C8" w:rsidP="000941C8">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jc w:val="both"/>
        <w:rPr>
          <w:lang w:val="en-AU"/>
        </w:rPr>
      </w:pPr>
      <w:r>
        <w:rPr>
          <w:lang w:val="en-AU"/>
        </w:rPr>
        <w:t>All instances of encoding of the S-57 Feature object</w:t>
      </w:r>
      <w:r w:rsidRPr="00560C1D">
        <w:rPr>
          <w:lang w:val="en-AU"/>
        </w:rPr>
        <w:t xml:space="preserve"> </w:t>
      </w:r>
      <w:r w:rsidRPr="00F20AE1">
        <w:rPr>
          <w:b/>
          <w:lang w:val="en-GB"/>
        </w:rPr>
        <w:t>RDOSTA</w:t>
      </w:r>
      <w:r w:rsidRPr="00560C1D">
        <w:rPr>
          <w:lang w:val="en-AU"/>
        </w:rPr>
        <w:t xml:space="preserve"> </w:t>
      </w:r>
      <w:r>
        <w:rPr>
          <w:lang w:val="en-AU"/>
        </w:rPr>
        <w:t xml:space="preserve">and its binding attributes will be </w:t>
      </w:r>
      <w:r w:rsidR="004400A6">
        <w:rPr>
          <w:lang w:val="en-AU"/>
        </w:rPr>
        <w:t xml:space="preserve">converted </w:t>
      </w:r>
      <w:r>
        <w:rPr>
          <w:lang w:val="en-AU"/>
        </w:rPr>
        <w:t xml:space="preserve">automatically </w:t>
      </w:r>
      <w:r w:rsidR="004400A6">
        <w:rPr>
          <w:lang w:val="en-GB"/>
        </w:rPr>
        <w:t>to an instance of</w:t>
      </w:r>
      <w:r>
        <w:rPr>
          <w:lang w:val="en-AU"/>
        </w:rPr>
        <w:t xml:space="preserve"> the S-101 feature </w:t>
      </w:r>
      <w:r>
        <w:rPr>
          <w:b/>
          <w:lang w:val="en-GB"/>
        </w:rPr>
        <w:t>Radio Station</w:t>
      </w:r>
      <w:r>
        <w:rPr>
          <w:b/>
          <w:lang w:val="en-AU"/>
        </w:rPr>
        <w:t xml:space="preserve"> </w:t>
      </w:r>
      <w:r>
        <w:rPr>
          <w:lang w:val="en-AU"/>
        </w:rPr>
        <w:t>during the automated conversion process.  However the following exceptions apply:</w:t>
      </w:r>
    </w:p>
    <w:p w14:paraId="5E6171BA" w14:textId="53954E6F" w:rsidR="000941C8" w:rsidRDefault="000941C8" w:rsidP="00C93144">
      <w:pPr>
        <w:pStyle w:val="ListParagraph"/>
        <w:numPr>
          <w:ilvl w:val="0"/>
          <w:numId w:val="20"/>
        </w:num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284" w:hanging="284"/>
        <w:jc w:val="both"/>
        <w:rPr>
          <w:lang w:val="en-AU"/>
        </w:rPr>
      </w:pPr>
      <w:r>
        <w:rPr>
          <w:lang w:val="en-AU"/>
        </w:rPr>
        <w:t xml:space="preserve">The S-57 attribute ORIENT for </w:t>
      </w:r>
      <w:r w:rsidRPr="00F20AE1">
        <w:rPr>
          <w:b/>
          <w:lang w:val="en-GB"/>
        </w:rPr>
        <w:t>RDOSTA</w:t>
      </w:r>
      <w:r>
        <w:rPr>
          <w:lang w:val="en-AU"/>
        </w:rPr>
        <w:t xml:space="preserve"> will not be converted.  It is considered that </w:t>
      </w:r>
      <w:r w:rsidRPr="00E33573">
        <w:rPr>
          <w:lang w:val="en-AU"/>
        </w:rPr>
        <w:t>th</w:t>
      </w:r>
      <w:r>
        <w:rPr>
          <w:lang w:val="en-AU"/>
        </w:rPr>
        <w:t>is attribute</w:t>
      </w:r>
      <w:r w:rsidRPr="00E33573">
        <w:rPr>
          <w:lang w:val="en-AU"/>
        </w:rPr>
        <w:t xml:space="preserve"> </w:t>
      </w:r>
      <w:r>
        <w:rPr>
          <w:lang w:val="en-AU"/>
        </w:rPr>
        <w:t xml:space="preserve">is </w:t>
      </w:r>
      <w:r w:rsidRPr="00E33573">
        <w:rPr>
          <w:lang w:val="en-AU"/>
        </w:rPr>
        <w:t xml:space="preserve">not relevant for </w:t>
      </w:r>
      <w:r>
        <w:rPr>
          <w:b/>
          <w:lang w:val="en-GB"/>
        </w:rPr>
        <w:t>Radio Station</w:t>
      </w:r>
      <w:r w:rsidRPr="00E33573">
        <w:rPr>
          <w:lang w:val="en-AU"/>
        </w:rPr>
        <w:t xml:space="preserve"> in S-101.</w:t>
      </w:r>
    </w:p>
    <w:p w14:paraId="3377836E" w14:textId="24EE715D" w:rsidR="000941C8" w:rsidRPr="00F20AE1" w:rsidRDefault="000941C8" w:rsidP="000941C8">
      <w:pPr>
        <w:spacing w:after="120"/>
        <w:jc w:val="both"/>
        <w:rPr>
          <w:lang w:val="en-GB"/>
        </w:rPr>
      </w:pPr>
      <w:r w:rsidRPr="00F20AE1">
        <w:rPr>
          <w:lang w:val="en-GB"/>
        </w:rPr>
        <w:t>Data Producers are advised that the following enumerate type attribute ha</w:t>
      </w:r>
      <w:r>
        <w:rPr>
          <w:lang w:val="en-GB"/>
        </w:rPr>
        <w:t>s</w:t>
      </w:r>
      <w:r w:rsidRPr="00F20AE1">
        <w:rPr>
          <w:lang w:val="en-GB"/>
        </w:rPr>
        <w:t xml:space="preserve"> restricted allowable enumerate values for </w:t>
      </w:r>
      <w:r w:rsidR="00831E60">
        <w:rPr>
          <w:b/>
          <w:lang w:val="en-GB"/>
        </w:rPr>
        <w:t>Radio Station</w:t>
      </w:r>
      <w:r w:rsidRPr="00F20AE1">
        <w:rPr>
          <w:lang w:val="en-GB"/>
        </w:rPr>
        <w:t xml:space="preserve"> in S-101:</w:t>
      </w:r>
    </w:p>
    <w:p w14:paraId="0AF9D460" w14:textId="3E875F0F" w:rsidR="000941C8" w:rsidRPr="00F20AE1" w:rsidRDefault="000941C8" w:rsidP="000941C8">
      <w:pPr>
        <w:spacing w:after="120"/>
        <w:jc w:val="both"/>
        <w:rPr>
          <w:lang w:val="en-GB"/>
        </w:rPr>
      </w:pPr>
      <w:r>
        <w:rPr>
          <w:b/>
          <w:lang w:val="en-GB"/>
        </w:rPr>
        <w:t>category of radio station</w:t>
      </w:r>
      <w:r>
        <w:rPr>
          <w:lang w:val="en-GB"/>
        </w:rPr>
        <w:tab/>
      </w:r>
      <w:r w:rsidRPr="00F20AE1">
        <w:rPr>
          <w:lang w:val="en-GB"/>
        </w:rPr>
        <w:t>(</w:t>
      </w:r>
      <w:r w:rsidR="00831E60">
        <w:rPr>
          <w:lang w:val="en-GB"/>
        </w:rPr>
        <w:t>CATROS</w:t>
      </w:r>
      <w:r w:rsidRPr="00F20AE1">
        <w:rPr>
          <w:lang w:val="en-GB"/>
        </w:rPr>
        <w:t>)</w:t>
      </w:r>
    </w:p>
    <w:p w14:paraId="1A4C9522" w14:textId="185A6D30" w:rsidR="000941C8" w:rsidRPr="000941C8" w:rsidRDefault="000941C8" w:rsidP="000941C8">
      <w:pPr>
        <w:pStyle w:val="NormalWeb"/>
        <w:spacing w:after="120"/>
        <w:jc w:val="both"/>
        <w:rPr>
          <w:rFonts w:ascii="Arial" w:hAnsi="Arial" w:cs="Arial"/>
          <w:sz w:val="20"/>
          <w:szCs w:val="20"/>
          <w:lang w:val="en-GB"/>
        </w:rPr>
      </w:pPr>
      <w:r w:rsidRPr="000941C8">
        <w:rPr>
          <w:rFonts w:ascii="Arial" w:hAnsi="Arial" w:cs="Arial"/>
          <w:bCs/>
          <w:sz w:val="20"/>
          <w:szCs w:val="20"/>
          <w:lang w:val="en-GB"/>
        </w:rPr>
        <w:t xml:space="preserve">See S-101 DCEG clause </w:t>
      </w:r>
      <w:r w:rsidR="00831E60">
        <w:rPr>
          <w:rFonts w:ascii="Arial" w:hAnsi="Arial" w:cs="Arial"/>
          <w:bCs/>
          <w:sz w:val="20"/>
          <w:szCs w:val="20"/>
          <w:lang w:val="en-GB"/>
        </w:rPr>
        <w:t>21.4</w:t>
      </w:r>
      <w:r w:rsidRPr="000941C8">
        <w:rPr>
          <w:rFonts w:ascii="Arial" w:hAnsi="Arial" w:cs="Arial"/>
          <w:bCs/>
          <w:sz w:val="20"/>
          <w:szCs w:val="20"/>
          <w:lang w:val="en-GB"/>
        </w:rPr>
        <w:t xml:space="preserve"> for the listing of allowable values.  Values populated in S-57 for this attribute other than the allowable values will</w:t>
      </w:r>
      <w:r w:rsidRPr="000941C8">
        <w:rPr>
          <w:rFonts w:ascii="Arial" w:hAnsi="Arial" w:cs="Arial"/>
          <w:sz w:val="20"/>
          <w:szCs w:val="20"/>
          <w:lang w:val="en-GB"/>
        </w:rPr>
        <w:t xml:space="preserve"> not be converted across to S-101</w:t>
      </w:r>
      <w:r w:rsidRPr="000941C8">
        <w:rPr>
          <w:rFonts w:ascii="Arial" w:hAnsi="Arial" w:cs="Arial"/>
          <w:bCs/>
          <w:sz w:val="20"/>
          <w:szCs w:val="20"/>
          <w:lang w:val="en-GB"/>
        </w:rPr>
        <w:t xml:space="preserve">.  Data Producers are advised to check any populated values for </w:t>
      </w:r>
      <w:r w:rsidR="00831E60">
        <w:rPr>
          <w:rFonts w:ascii="Arial" w:hAnsi="Arial" w:cs="Arial"/>
          <w:bCs/>
          <w:sz w:val="20"/>
          <w:szCs w:val="20"/>
          <w:lang w:val="en-GB"/>
        </w:rPr>
        <w:t>CATROS</w:t>
      </w:r>
      <w:r w:rsidRPr="000941C8">
        <w:rPr>
          <w:rFonts w:ascii="Arial" w:hAnsi="Arial" w:cs="Arial"/>
          <w:bCs/>
          <w:sz w:val="20"/>
          <w:szCs w:val="20"/>
          <w:lang w:val="en-GB"/>
        </w:rPr>
        <w:t xml:space="preserve"> on </w:t>
      </w:r>
      <w:r w:rsidR="00831E60" w:rsidRPr="00831E60">
        <w:rPr>
          <w:rFonts w:ascii="Arial" w:hAnsi="Arial" w:cs="Arial"/>
          <w:b/>
          <w:bCs/>
          <w:sz w:val="20"/>
          <w:szCs w:val="20"/>
          <w:lang w:val="en-GB"/>
        </w:rPr>
        <w:t>RDOSTA</w:t>
      </w:r>
      <w:r w:rsidRPr="000941C8">
        <w:rPr>
          <w:rFonts w:ascii="Arial" w:hAnsi="Arial" w:cs="Arial"/>
          <w:bCs/>
          <w:sz w:val="20"/>
          <w:szCs w:val="20"/>
          <w:lang w:val="en-GB"/>
        </w:rPr>
        <w:t xml:space="preserve"> and amend appropriately.</w:t>
      </w:r>
    </w:p>
    <w:p w14:paraId="6BD5FBC7" w14:textId="42C3B0DF" w:rsidR="00831E60" w:rsidDel="004400A6" w:rsidRDefault="00831E60" w:rsidP="00831E60">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jc w:val="both"/>
        <w:rPr>
          <w:del w:id="1590" w:author="Teh Stand" w:date="2021-07-05T11:30:00Z"/>
          <w:lang w:val="en-AU"/>
        </w:rPr>
      </w:pPr>
      <w:del w:id="1591" w:author="Teh Stand" w:date="2021-07-05T11:30:00Z">
        <w:r w:rsidDel="004400A6">
          <w:rPr>
            <w:lang w:val="en-AU"/>
          </w:rPr>
          <w:lastRenderedPageBreak/>
          <w:delText>The following additional requirements for S-57 attribution must be noted:</w:delText>
        </w:r>
      </w:del>
    </w:p>
    <w:p w14:paraId="0B28F56F" w14:textId="3AD67677" w:rsidR="00831E60" w:rsidDel="004400A6" w:rsidRDefault="00831E60" w:rsidP="00C93144">
      <w:pPr>
        <w:pStyle w:val="ListParagraph"/>
        <w:numPr>
          <w:ilvl w:val="0"/>
          <w:numId w:val="20"/>
        </w:numPr>
        <w:tabs>
          <w:tab w:val="left" w:pos="0"/>
          <w:tab w:val="left" w:pos="283"/>
          <w:tab w:val="left" w:pos="566"/>
          <w:tab w:val="left" w:pos="851"/>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284" w:hanging="284"/>
        <w:jc w:val="both"/>
        <w:rPr>
          <w:del w:id="1592" w:author="Teh Stand" w:date="2021-07-05T11:30:00Z"/>
          <w:rFonts w:cs="Arial"/>
          <w:bCs/>
          <w:lang w:val="en-AU"/>
        </w:rPr>
      </w:pPr>
      <w:del w:id="1593" w:author="Teh Stand" w:date="2021-07-05T11:30:00Z">
        <w:r w:rsidDel="004400A6">
          <w:rPr>
            <w:rFonts w:cs="Arial"/>
            <w:bCs/>
            <w:lang w:val="en-AU"/>
          </w:rPr>
          <w:delText xml:space="preserve">The S-101 complex attribute </w:delText>
        </w:r>
        <w:r w:rsidDel="004400A6">
          <w:rPr>
            <w:rFonts w:cs="Arial"/>
            <w:b/>
            <w:bCs/>
            <w:lang w:val="en-AU"/>
          </w:rPr>
          <w:delText>frequency pair</w:delText>
        </w:r>
        <w:r w:rsidDel="004400A6">
          <w:rPr>
            <w:rFonts w:cs="Arial"/>
            <w:bCs/>
            <w:lang w:val="en-AU"/>
          </w:rPr>
          <w:delText xml:space="preserve"> has been introduced in S-101 to enable the encoding of the frequency that a shore station </w:delText>
        </w:r>
        <w:r w:rsidR="00C34237" w:rsidDel="004400A6">
          <w:rPr>
            <w:rFonts w:cs="Arial"/>
            <w:bCs/>
            <w:lang w:val="en-AU"/>
          </w:rPr>
          <w:delText xml:space="preserve">both </w:delText>
        </w:r>
        <w:r w:rsidDel="004400A6">
          <w:rPr>
            <w:rFonts w:cs="Arial"/>
            <w:bCs/>
            <w:lang w:val="en-AU"/>
          </w:rPr>
          <w:delText xml:space="preserve">transmits and receives radio signals.  During the automated conversion process instances of the S-57 attribute SIGFRQ will convert to the sub-attribute </w:delText>
        </w:r>
        <w:r w:rsidR="00A54489" w:rsidDel="004400A6">
          <w:rPr>
            <w:rFonts w:cs="Arial"/>
            <w:b/>
            <w:bCs/>
            <w:lang w:val="en-AU"/>
          </w:rPr>
          <w:delText>frequency shore station transmits</w:delText>
        </w:r>
        <w:r w:rsidR="00A54489" w:rsidDel="004400A6">
          <w:rPr>
            <w:rFonts w:cs="Arial"/>
            <w:bCs/>
            <w:lang w:val="en-AU"/>
          </w:rPr>
          <w:delText xml:space="preserve">.  </w:delText>
        </w:r>
        <w:r w:rsidDel="004400A6">
          <w:rPr>
            <w:rFonts w:cs="Arial"/>
            <w:bCs/>
            <w:lang w:val="en-AU"/>
          </w:rPr>
          <w:delText xml:space="preserve"> </w:delText>
        </w:r>
        <w:r w:rsidR="00A54489" w:rsidDel="004400A6">
          <w:rPr>
            <w:lang w:val="en-AU"/>
          </w:rPr>
          <w:delText xml:space="preserve">For full capability S-101 data, Data Producers will be required to populate manually the sub-attribute </w:delText>
        </w:r>
        <w:r w:rsidR="00A54489" w:rsidDel="004400A6">
          <w:rPr>
            <w:rFonts w:cs="Arial"/>
            <w:b/>
            <w:bCs/>
            <w:lang w:val="en-AU"/>
          </w:rPr>
          <w:delText>frequency shore station receives</w:delText>
        </w:r>
        <w:r w:rsidR="00A54489" w:rsidDel="004400A6">
          <w:rPr>
            <w:lang w:val="en-AU"/>
          </w:rPr>
          <w:delText>, if considered necessary.</w:delText>
        </w:r>
      </w:del>
    </w:p>
    <w:p w14:paraId="5C41BBB6" w14:textId="5C709A40" w:rsidR="006B2826" w:rsidRPr="00F20AE1" w:rsidRDefault="006B2826" w:rsidP="00C93144">
      <w:pPr>
        <w:pStyle w:val="Heading3"/>
        <w:keepLines/>
        <w:numPr>
          <w:ilvl w:val="2"/>
          <w:numId w:val="13"/>
        </w:numPr>
        <w:tabs>
          <w:tab w:val="clear" w:pos="283"/>
          <w:tab w:val="clear" w:pos="566"/>
          <w:tab w:val="clear" w:pos="720"/>
          <w:tab w:val="clear" w:pos="850"/>
          <w:tab w:val="clear" w:pos="915"/>
          <w:tab w:val="clear" w:pos="2911"/>
          <w:tab w:val="left" w:pos="851"/>
        </w:tabs>
        <w:spacing w:before="240" w:after="120"/>
        <w:ind w:left="851" w:hanging="851"/>
        <w:rPr>
          <w:bCs/>
          <w:lang w:val="en-GB"/>
        </w:rPr>
      </w:pPr>
      <w:bookmarkStart w:id="1594" w:name="_Toc422735965"/>
      <w:bookmarkStart w:id="1595" w:name="_Toc460900682"/>
      <w:bookmarkStart w:id="1596" w:name="_Toc68293407"/>
      <w:r w:rsidRPr="00F20AE1">
        <w:rPr>
          <w:bCs/>
          <w:lang w:val="en-GB"/>
        </w:rPr>
        <w:t xml:space="preserve">Marine and aero-marine </w:t>
      </w:r>
      <w:proofErr w:type="spellStart"/>
      <w:r w:rsidRPr="00F20AE1">
        <w:rPr>
          <w:bCs/>
          <w:lang w:val="en-GB"/>
        </w:rPr>
        <w:t>radiobeacons</w:t>
      </w:r>
      <w:bookmarkEnd w:id="1594"/>
      <w:bookmarkEnd w:id="1595"/>
      <w:bookmarkEnd w:id="1596"/>
      <w:proofErr w:type="spellEnd"/>
    </w:p>
    <w:p w14:paraId="52C7A7BC" w14:textId="77777777" w:rsidR="004D5596" w:rsidRDefault="004D5596" w:rsidP="004D5596">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lang w:val="en-GB"/>
        </w:rPr>
        <w:t>Not applicable.</w:t>
      </w:r>
    </w:p>
    <w:p w14:paraId="13EE95A3" w14:textId="693EA4DA" w:rsidR="006B2826" w:rsidRPr="00F20AE1" w:rsidRDefault="006B2826" w:rsidP="00C93144">
      <w:pPr>
        <w:pStyle w:val="Heading3"/>
        <w:keepLines/>
        <w:numPr>
          <w:ilvl w:val="2"/>
          <w:numId w:val="13"/>
        </w:numPr>
        <w:tabs>
          <w:tab w:val="clear" w:pos="283"/>
          <w:tab w:val="clear" w:pos="566"/>
          <w:tab w:val="clear" w:pos="720"/>
          <w:tab w:val="clear" w:pos="850"/>
          <w:tab w:val="clear" w:pos="915"/>
          <w:tab w:val="clear" w:pos="2911"/>
          <w:tab w:val="left" w:pos="851"/>
        </w:tabs>
        <w:spacing w:before="240" w:after="120"/>
        <w:ind w:left="851" w:hanging="851"/>
        <w:rPr>
          <w:bCs/>
          <w:lang w:val="en-GB"/>
        </w:rPr>
      </w:pPr>
      <w:bookmarkStart w:id="1597" w:name="_Toc422735967"/>
      <w:bookmarkStart w:id="1598" w:name="_Toc460900683"/>
      <w:bookmarkStart w:id="1599" w:name="_Toc68293408"/>
      <w:r w:rsidRPr="00F20AE1">
        <w:rPr>
          <w:bCs/>
          <w:lang w:val="en-GB"/>
        </w:rPr>
        <w:t xml:space="preserve">Aeronautical </w:t>
      </w:r>
      <w:proofErr w:type="spellStart"/>
      <w:r w:rsidRPr="00F20AE1">
        <w:rPr>
          <w:bCs/>
          <w:lang w:val="en-GB"/>
        </w:rPr>
        <w:t>radiobeacons</w:t>
      </w:r>
      <w:bookmarkEnd w:id="1597"/>
      <w:bookmarkEnd w:id="1598"/>
      <w:bookmarkEnd w:id="1599"/>
      <w:proofErr w:type="spellEnd"/>
    </w:p>
    <w:p w14:paraId="3791D658" w14:textId="77777777" w:rsidR="004D5596" w:rsidRDefault="004D5596" w:rsidP="004D5596">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lang w:val="en-GB"/>
        </w:rPr>
        <w:t>Not applicable.</w:t>
      </w:r>
    </w:p>
    <w:p w14:paraId="4237410D" w14:textId="371FA30E" w:rsidR="006B2826" w:rsidRPr="00F20AE1" w:rsidRDefault="006B2826" w:rsidP="00C93144">
      <w:pPr>
        <w:pStyle w:val="Heading3"/>
        <w:keepLines/>
        <w:numPr>
          <w:ilvl w:val="2"/>
          <w:numId w:val="13"/>
        </w:numPr>
        <w:tabs>
          <w:tab w:val="clear" w:pos="283"/>
          <w:tab w:val="clear" w:pos="566"/>
          <w:tab w:val="clear" w:pos="720"/>
          <w:tab w:val="clear" w:pos="850"/>
          <w:tab w:val="clear" w:pos="915"/>
          <w:tab w:val="clear" w:pos="2911"/>
          <w:tab w:val="left" w:pos="851"/>
        </w:tabs>
        <w:spacing w:before="240" w:after="120"/>
        <w:ind w:left="851" w:hanging="851"/>
        <w:rPr>
          <w:bCs/>
          <w:lang w:val="en-GB"/>
        </w:rPr>
      </w:pPr>
      <w:bookmarkStart w:id="1600" w:name="_Toc422735969"/>
      <w:bookmarkStart w:id="1601" w:name="_Toc460900684"/>
      <w:bookmarkStart w:id="1602" w:name="_Toc68293409"/>
      <w:r w:rsidRPr="00F20AE1">
        <w:rPr>
          <w:bCs/>
          <w:lang w:val="en-GB"/>
        </w:rPr>
        <w:t>Radio direction-finding stations</w:t>
      </w:r>
      <w:bookmarkEnd w:id="1600"/>
      <w:bookmarkEnd w:id="1601"/>
      <w:bookmarkEnd w:id="1602"/>
    </w:p>
    <w:p w14:paraId="58EB3338" w14:textId="2C1425C8" w:rsidR="004D5596" w:rsidRDefault="004D5596" w:rsidP="004D5596">
      <w:pPr>
        <w:spacing w:after="120"/>
        <w:jc w:val="both"/>
        <w:rPr>
          <w:rFonts w:cs="Arial"/>
          <w:bCs/>
          <w:lang w:val="en-AU"/>
        </w:rPr>
      </w:pPr>
      <w:r>
        <w:rPr>
          <w:rFonts w:cs="Arial"/>
          <w:bCs/>
          <w:lang w:val="en-AU"/>
        </w:rPr>
        <w:t xml:space="preserve">The guidance for the encoding of </w:t>
      </w:r>
      <w:r w:rsidR="00BF4E94">
        <w:rPr>
          <w:rFonts w:cs="Arial"/>
          <w:bCs/>
          <w:lang w:val="en-AU"/>
        </w:rPr>
        <w:t>radio direction-finding stations</w:t>
      </w:r>
      <w:r>
        <w:rPr>
          <w:rFonts w:cs="Arial"/>
          <w:bCs/>
          <w:lang w:val="en-AU"/>
        </w:rPr>
        <w:t xml:space="preserve"> remains unchanged in S-101</w:t>
      </w:r>
      <w:r w:rsidRPr="00560C1D">
        <w:rPr>
          <w:rFonts w:cs="Arial"/>
          <w:bCs/>
          <w:lang w:val="en-AU"/>
        </w:rPr>
        <w:t>.</w:t>
      </w:r>
      <w:r>
        <w:rPr>
          <w:rFonts w:cs="Arial"/>
          <w:bCs/>
          <w:lang w:val="en-AU"/>
        </w:rPr>
        <w:t xml:space="preserve">  See S-101 DCEG clause </w:t>
      </w:r>
      <w:r w:rsidR="00BF4E94">
        <w:rPr>
          <w:rFonts w:cs="Arial"/>
          <w:bCs/>
          <w:lang w:val="en-AU"/>
        </w:rPr>
        <w:t>21.4.2</w:t>
      </w:r>
      <w:r>
        <w:rPr>
          <w:rFonts w:cs="Arial"/>
          <w:bCs/>
          <w:lang w:val="en-AU"/>
        </w:rPr>
        <w:t>.</w:t>
      </w:r>
    </w:p>
    <w:p w14:paraId="0439A13E" w14:textId="22B6F83E" w:rsidR="006B2826" w:rsidRPr="00F20AE1" w:rsidRDefault="006B2826" w:rsidP="00C93144">
      <w:pPr>
        <w:pStyle w:val="Heading3"/>
        <w:keepLines/>
        <w:numPr>
          <w:ilvl w:val="2"/>
          <w:numId w:val="13"/>
        </w:numPr>
        <w:tabs>
          <w:tab w:val="clear" w:pos="283"/>
          <w:tab w:val="clear" w:pos="566"/>
          <w:tab w:val="clear" w:pos="720"/>
          <w:tab w:val="clear" w:pos="850"/>
          <w:tab w:val="clear" w:pos="915"/>
          <w:tab w:val="clear" w:pos="2911"/>
          <w:tab w:val="left" w:pos="851"/>
        </w:tabs>
        <w:spacing w:before="240" w:after="120"/>
        <w:ind w:left="851" w:hanging="851"/>
        <w:rPr>
          <w:bCs/>
          <w:lang w:val="en-GB"/>
        </w:rPr>
      </w:pPr>
      <w:bookmarkStart w:id="1603" w:name="_Toc422735971"/>
      <w:bookmarkStart w:id="1604" w:name="_Toc460900685"/>
      <w:bookmarkStart w:id="1605" w:name="_Toc68293410"/>
      <w:r w:rsidRPr="00F20AE1">
        <w:rPr>
          <w:bCs/>
          <w:lang w:val="en-GB"/>
        </w:rPr>
        <w:t>Coast radio stations providing QTG service</w:t>
      </w:r>
      <w:bookmarkEnd w:id="1603"/>
      <w:bookmarkEnd w:id="1604"/>
      <w:bookmarkEnd w:id="1605"/>
    </w:p>
    <w:p w14:paraId="03C60AF4" w14:textId="77777777" w:rsidR="00BF4E94" w:rsidRDefault="00BF4E94" w:rsidP="00BF4E94">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lang w:val="en-GB"/>
        </w:rPr>
        <w:t>Not applicable.</w:t>
      </w:r>
    </w:p>
    <w:p w14:paraId="5805372E" w14:textId="27553094" w:rsidR="006B2826" w:rsidRPr="00F20AE1" w:rsidRDefault="006B2826" w:rsidP="00C93144">
      <w:pPr>
        <w:pStyle w:val="Heading2"/>
        <w:numPr>
          <w:ilvl w:val="1"/>
          <w:numId w:val="13"/>
        </w:numPr>
        <w:tabs>
          <w:tab w:val="clear" w:pos="283"/>
          <w:tab w:val="clear" w:pos="576"/>
          <w:tab w:val="clear" w:pos="720"/>
          <w:tab w:val="clear" w:pos="850"/>
          <w:tab w:val="clear" w:pos="915"/>
          <w:tab w:val="clear" w:pos="2911"/>
          <w:tab w:val="left" w:pos="851"/>
        </w:tabs>
        <w:spacing w:before="240" w:after="120"/>
        <w:ind w:left="851" w:hanging="851"/>
        <w:rPr>
          <w:bCs/>
          <w:sz w:val="20"/>
          <w:lang w:val="en-GB"/>
        </w:rPr>
      </w:pPr>
      <w:bookmarkStart w:id="1606" w:name="_Toc422735973"/>
      <w:bookmarkStart w:id="1607" w:name="_Toc460900686"/>
      <w:bookmarkStart w:id="1608" w:name="_Toc68293411"/>
      <w:r w:rsidRPr="00F20AE1">
        <w:rPr>
          <w:bCs/>
          <w:lang w:val="en-GB"/>
        </w:rPr>
        <w:t>Radar beacons</w:t>
      </w:r>
      <w:bookmarkEnd w:id="1606"/>
      <w:bookmarkEnd w:id="1607"/>
      <w:bookmarkEnd w:id="1608"/>
    </w:p>
    <w:p w14:paraId="2538FD1E" w14:textId="29624219" w:rsidR="00BF4E94" w:rsidRDefault="00BF4E94" w:rsidP="00BF4E94">
      <w:pPr>
        <w:keepNext/>
        <w:keepLines/>
        <w:tabs>
          <w:tab w:val="left" w:pos="0"/>
          <w:tab w:val="left" w:pos="283"/>
          <w:tab w:val="left" w:pos="566"/>
          <w:tab w:val="left" w:pos="850"/>
          <w:tab w:val="left" w:pos="1134"/>
          <w:tab w:val="left" w:pos="1418"/>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S-57 Geo object:</w:t>
      </w:r>
      <w:r w:rsidRPr="00F20AE1">
        <w:rPr>
          <w:lang w:val="en-GB"/>
        </w:rPr>
        <w:tab/>
      </w:r>
      <w:r w:rsidRPr="00F20AE1">
        <w:rPr>
          <w:lang w:val="en-GB"/>
        </w:rPr>
        <w:tab/>
        <w:t>Radar transponder beacon (</w:t>
      </w:r>
      <w:r w:rsidRPr="00F20AE1">
        <w:rPr>
          <w:b/>
          <w:lang w:val="en-GB"/>
        </w:rPr>
        <w:t>RTPBCN</w:t>
      </w:r>
      <w:r w:rsidRPr="00F20AE1">
        <w:rPr>
          <w:lang w:val="en-GB"/>
        </w:rPr>
        <w:t>)</w:t>
      </w:r>
      <w:r>
        <w:rPr>
          <w:lang w:val="en-GB"/>
        </w:rPr>
        <w:tab/>
      </w:r>
      <w:r>
        <w:rPr>
          <w:lang w:val="en-GB"/>
        </w:rPr>
        <w:tab/>
      </w:r>
      <w:r w:rsidRPr="00F20AE1">
        <w:rPr>
          <w:lang w:val="en-GB"/>
        </w:rPr>
        <w:t>(</w:t>
      </w:r>
      <w:r>
        <w:rPr>
          <w:lang w:val="en-GB"/>
        </w:rPr>
        <w:t>P</w:t>
      </w:r>
      <w:r w:rsidRPr="00F20AE1">
        <w:rPr>
          <w:lang w:val="en-GB"/>
        </w:rPr>
        <w:t>)</w:t>
      </w:r>
    </w:p>
    <w:p w14:paraId="16532C3C" w14:textId="300DD45B" w:rsidR="00BF4E94" w:rsidRDefault="00BF4E94" w:rsidP="00BF4E94">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w:t>
      </w:r>
      <w:r w:rsidR="00492474">
        <w:rPr>
          <w:u w:val="single"/>
          <w:lang w:val="en-GB"/>
        </w:rPr>
        <w:t>-</w:t>
      </w:r>
      <w:r w:rsidRPr="00F20AE1">
        <w:rPr>
          <w:u w:val="single"/>
          <w:lang w:val="en-GB"/>
        </w:rPr>
        <w:t>101 Geo feature</w:t>
      </w:r>
      <w:r w:rsidRPr="00F20AE1">
        <w:rPr>
          <w:lang w:val="en-GB"/>
        </w:rPr>
        <w:t>:</w:t>
      </w:r>
      <w:r w:rsidRPr="00F20AE1">
        <w:rPr>
          <w:lang w:val="en-GB"/>
        </w:rPr>
        <w:tab/>
      </w:r>
      <w:r>
        <w:rPr>
          <w:b/>
          <w:lang w:val="en-GB"/>
        </w:rPr>
        <w:t>Radar Transponder Beacon</w:t>
      </w:r>
      <w:r>
        <w:rPr>
          <w:b/>
          <w:lang w:val="en-GB"/>
        </w:rPr>
        <w:tab/>
      </w:r>
      <w:r>
        <w:rPr>
          <w:b/>
          <w:lang w:val="en-GB"/>
        </w:rPr>
        <w:tab/>
      </w:r>
      <w:r>
        <w:rPr>
          <w:b/>
          <w:lang w:val="en-GB"/>
        </w:rPr>
        <w:tab/>
      </w:r>
      <w:r>
        <w:rPr>
          <w:b/>
          <w:lang w:val="en-GB"/>
        </w:rPr>
        <w:tab/>
      </w:r>
      <w:r w:rsidRPr="00F20AE1">
        <w:rPr>
          <w:lang w:val="en-GB"/>
        </w:rPr>
        <w:t>(</w:t>
      </w:r>
      <w:r>
        <w:rPr>
          <w:lang w:val="en-GB"/>
        </w:rPr>
        <w:t>P)</w:t>
      </w:r>
      <w:r>
        <w:rPr>
          <w:lang w:val="en-GB"/>
        </w:rPr>
        <w:tab/>
      </w:r>
      <w:r>
        <w:rPr>
          <w:lang w:val="en-GB"/>
        </w:rPr>
        <w:tab/>
      </w:r>
      <w:r w:rsidRPr="00F20AE1">
        <w:rPr>
          <w:lang w:val="en-GB"/>
        </w:rPr>
        <w:t xml:space="preserve">(S-101 DCEG Clause </w:t>
      </w:r>
      <w:r>
        <w:rPr>
          <w:lang w:val="en-GB"/>
        </w:rPr>
        <w:t>21.5</w:t>
      </w:r>
      <w:r w:rsidRPr="00F20AE1">
        <w:rPr>
          <w:lang w:val="en-GB"/>
        </w:rPr>
        <w:t>)</w:t>
      </w:r>
    </w:p>
    <w:p w14:paraId="63F27747" w14:textId="7D599773" w:rsidR="00934961" w:rsidRDefault="00934961" w:rsidP="0022195C">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Pr>
          <w:lang w:val="en-AU"/>
        </w:rPr>
        <w:t>All instances of encoding of the S-57 Feature object</w:t>
      </w:r>
      <w:r w:rsidRPr="00560C1D">
        <w:rPr>
          <w:lang w:val="en-AU"/>
        </w:rPr>
        <w:t xml:space="preserve"> </w:t>
      </w:r>
      <w:r w:rsidRPr="00F20AE1">
        <w:rPr>
          <w:b/>
          <w:lang w:val="en-GB"/>
        </w:rPr>
        <w:t>RTPBCN</w:t>
      </w:r>
      <w:r w:rsidRPr="00560C1D">
        <w:rPr>
          <w:lang w:val="en-AU"/>
        </w:rPr>
        <w:t xml:space="preserve"> </w:t>
      </w:r>
      <w:r>
        <w:rPr>
          <w:lang w:val="en-AU"/>
        </w:rPr>
        <w:t xml:space="preserve">and its binding attributes will be </w:t>
      </w:r>
      <w:r w:rsidR="004400A6">
        <w:rPr>
          <w:lang w:val="en-AU"/>
        </w:rPr>
        <w:t xml:space="preserve">converted </w:t>
      </w:r>
      <w:r>
        <w:rPr>
          <w:lang w:val="en-AU"/>
        </w:rPr>
        <w:t xml:space="preserve">automatically </w:t>
      </w:r>
      <w:r w:rsidR="004400A6">
        <w:rPr>
          <w:lang w:val="en-GB"/>
        </w:rPr>
        <w:t>to an instance of</w:t>
      </w:r>
      <w:r>
        <w:rPr>
          <w:lang w:val="en-AU"/>
        </w:rPr>
        <w:t xml:space="preserve"> the S-101 feature </w:t>
      </w:r>
      <w:r>
        <w:rPr>
          <w:b/>
          <w:lang w:val="en-GB"/>
        </w:rPr>
        <w:t>Radar Transponder Beacon</w:t>
      </w:r>
      <w:r>
        <w:rPr>
          <w:b/>
          <w:lang w:val="en-AU"/>
        </w:rPr>
        <w:t xml:space="preserve"> </w:t>
      </w:r>
      <w:r>
        <w:rPr>
          <w:lang w:val="en-AU"/>
        </w:rPr>
        <w:t>during the automated conversion process.</w:t>
      </w:r>
    </w:p>
    <w:p w14:paraId="73E51120" w14:textId="4A0A1650" w:rsidR="006B2826" w:rsidRPr="00F20AE1" w:rsidRDefault="006B2826" w:rsidP="00C93144">
      <w:pPr>
        <w:pStyle w:val="Heading2"/>
        <w:numPr>
          <w:ilvl w:val="1"/>
          <w:numId w:val="13"/>
        </w:numPr>
        <w:tabs>
          <w:tab w:val="clear" w:pos="283"/>
          <w:tab w:val="clear" w:pos="576"/>
          <w:tab w:val="clear" w:pos="720"/>
          <w:tab w:val="clear" w:pos="850"/>
          <w:tab w:val="clear" w:pos="915"/>
          <w:tab w:val="clear" w:pos="2911"/>
          <w:tab w:val="left" w:pos="851"/>
        </w:tabs>
        <w:spacing w:before="240" w:after="120"/>
        <w:ind w:left="851" w:hanging="851"/>
        <w:rPr>
          <w:bCs/>
          <w:sz w:val="20"/>
          <w:lang w:val="en-GB"/>
        </w:rPr>
      </w:pPr>
      <w:bookmarkStart w:id="1609" w:name="_Toc422735975"/>
      <w:bookmarkStart w:id="1610" w:name="_Toc460900687"/>
      <w:bookmarkStart w:id="1611" w:name="_Toc68293412"/>
      <w:r w:rsidRPr="00F20AE1">
        <w:rPr>
          <w:bCs/>
          <w:lang w:val="en-GB"/>
        </w:rPr>
        <w:t>Radar surveillance systems</w:t>
      </w:r>
      <w:bookmarkEnd w:id="1609"/>
      <w:bookmarkEnd w:id="1610"/>
      <w:bookmarkEnd w:id="1611"/>
    </w:p>
    <w:p w14:paraId="5CB476CC" w14:textId="0018B833" w:rsidR="006B2826" w:rsidRPr="00F20AE1" w:rsidRDefault="006B2826" w:rsidP="00C93144">
      <w:pPr>
        <w:pStyle w:val="Heading3"/>
        <w:keepLines/>
        <w:numPr>
          <w:ilvl w:val="2"/>
          <w:numId w:val="13"/>
        </w:numPr>
        <w:tabs>
          <w:tab w:val="clear" w:pos="283"/>
          <w:tab w:val="clear" w:pos="566"/>
          <w:tab w:val="clear" w:pos="720"/>
          <w:tab w:val="clear" w:pos="850"/>
          <w:tab w:val="clear" w:pos="915"/>
          <w:tab w:val="clear" w:pos="2911"/>
          <w:tab w:val="left" w:pos="851"/>
        </w:tabs>
        <w:spacing w:before="240" w:after="120"/>
        <w:ind w:left="851" w:hanging="851"/>
        <w:rPr>
          <w:bCs/>
          <w:lang w:val="en-GB"/>
        </w:rPr>
      </w:pPr>
      <w:bookmarkStart w:id="1612" w:name="_Toc422735977"/>
      <w:bookmarkStart w:id="1613" w:name="_Toc460900688"/>
      <w:bookmarkStart w:id="1614" w:name="_Toc68293413"/>
      <w:r w:rsidRPr="00F20AE1">
        <w:rPr>
          <w:bCs/>
          <w:lang w:val="en-GB"/>
        </w:rPr>
        <w:t>Radar ranges</w:t>
      </w:r>
      <w:bookmarkEnd w:id="1612"/>
      <w:bookmarkEnd w:id="1613"/>
      <w:bookmarkEnd w:id="1614"/>
    </w:p>
    <w:p w14:paraId="5985473D" w14:textId="0BCDDA0F" w:rsidR="00805598" w:rsidRDefault="00805598" w:rsidP="00805598">
      <w:pPr>
        <w:keepNext/>
        <w:keepLines/>
        <w:tabs>
          <w:tab w:val="left" w:pos="0"/>
          <w:tab w:val="left" w:pos="283"/>
          <w:tab w:val="left" w:pos="566"/>
          <w:tab w:val="left" w:pos="850"/>
          <w:tab w:val="left" w:pos="1134"/>
          <w:tab w:val="left" w:pos="1418"/>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S-57 Geo object:</w:t>
      </w:r>
      <w:r w:rsidRPr="00F20AE1">
        <w:rPr>
          <w:lang w:val="en-GB"/>
        </w:rPr>
        <w:tab/>
      </w:r>
      <w:r w:rsidRPr="00F20AE1">
        <w:rPr>
          <w:lang w:val="en-GB"/>
        </w:rPr>
        <w:tab/>
        <w:t>Radar range (</w:t>
      </w:r>
      <w:r w:rsidRPr="00F20AE1">
        <w:rPr>
          <w:b/>
          <w:lang w:val="en-GB"/>
        </w:rPr>
        <w:t>RADRNG</w:t>
      </w:r>
      <w:r w:rsidRPr="00F20AE1">
        <w:rPr>
          <w:lang w:val="en-GB"/>
        </w:rPr>
        <w:t>)</w:t>
      </w:r>
      <w:r>
        <w:rPr>
          <w:lang w:val="en-GB"/>
        </w:rPr>
        <w:tab/>
      </w:r>
      <w:r>
        <w:rPr>
          <w:lang w:val="en-GB"/>
        </w:rPr>
        <w:tab/>
      </w:r>
      <w:r w:rsidRPr="00F20AE1">
        <w:rPr>
          <w:lang w:val="en-GB"/>
        </w:rPr>
        <w:t>(</w:t>
      </w:r>
      <w:r>
        <w:rPr>
          <w:lang w:val="en-GB"/>
        </w:rPr>
        <w:t>A</w:t>
      </w:r>
      <w:r w:rsidRPr="00F20AE1">
        <w:rPr>
          <w:lang w:val="en-GB"/>
        </w:rPr>
        <w:t>)</w:t>
      </w:r>
    </w:p>
    <w:p w14:paraId="690AE0AD" w14:textId="71140F7C" w:rsidR="00805598" w:rsidRDefault="00805598" w:rsidP="00805598">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w:t>
      </w:r>
      <w:r w:rsidR="00492474">
        <w:rPr>
          <w:u w:val="single"/>
          <w:lang w:val="en-GB"/>
        </w:rPr>
        <w:t>-</w:t>
      </w:r>
      <w:r w:rsidRPr="00F20AE1">
        <w:rPr>
          <w:u w:val="single"/>
          <w:lang w:val="en-GB"/>
        </w:rPr>
        <w:t>101 Geo feature</w:t>
      </w:r>
      <w:r w:rsidRPr="00F20AE1">
        <w:rPr>
          <w:lang w:val="en-GB"/>
        </w:rPr>
        <w:t>:</w:t>
      </w:r>
      <w:r w:rsidRPr="00F20AE1">
        <w:rPr>
          <w:lang w:val="en-GB"/>
        </w:rPr>
        <w:tab/>
      </w:r>
      <w:r>
        <w:rPr>
          <w:b/>
          <w:lang w:val="en-GB"/>
        </w:rPr>
        <w:t>Radar Range</w:t>
      </w:r>
      <w:r>
        <w:rPr>
          <w:b/>
          <w:lang w:val="en-GB"/>
        </w:rPr>
        <w:tab/>
      </w:r>
      <w:r>
        <w:rPr>
          <w:b/>
          <w:lang w:val="en-GB"/>
        </w:rPr>
        <w:tab/>
      </w:r>
      <w:r>
        <w:rPr>
          <w:b/>
          <w:lang w:val="en-GB"/>
        </w:rPr>
        <w:tab/>
      </w:r>
      <w:r>
        <w:rPr>
          <w:b/>
          <w:lang w:val="en-GB"/>
        </w:rPr>
        <w:tab/>
      </w:r>
      <w:r>
        <w:rPr>
          <w:b/>
          <w:lang w:val="en-GB"/>
        </w:rPr>
        <w:tab/>
      </w:r>
      <w:r w:rsidRPr="00F20AE1">
        <w:rPr>
          <w:lang w:val="en-GB"/>
        </w:rPr>
        <w:t>(</w:t>
      </w:r>
      <w:r>
        <w:rPr>
          <w:lang w:val="en-GB"/>
        </w:rPr>
        <w:t>S)</w:t>
      </w:r>
      <w:r>
        <w:rPr>
          <w:lang w:val="en-GB"/>
        </w:rPr>
        <w:tab/>
      </w:r>
      <w:r>
        <w:rPr>
          <w:lang w:val="en-GB"/>
        </w:rPr>
        <w:tab/>
      </w:r>
      <w:r>
        <w:rPr>
          <w:lang w:val="en-GB"/>
        </w:rPr>
        <w:tab/>
      </w:r>
      <w:r>
        <w:rPr>
          <w:lang w:val="en-GB"/>
        </w:rPr>
        <w:tab/>
      </w:r>
      <w:r>
        <w:rPr>
          <w:lang w:val="en-GB"/>
        </w:rPr>
        <w:tab/>
      </w:r>
      <w:r>
        <w:rPr>
          <w:lang w:val="en-GB"/>
        </w:rPr>
        <w:tab/>
      </w:r>
      <w:r w:rsidRPr="00F20AE1">
        <w:rPr>
          <w:lang w:val="en-GB"/>
        </w:rPr>
        <w:t xml:space="preserve">(S-101 DCEG Clause </w:t>
      </w:r>
      <w:r>
        <w:rPr>
          <w:lang w:val="en-GB"/>
        </w:rPr>
        <w:t>15.31</w:t>
      </w:r>
      <w:r w:rsidRPr="00F20AE1">
        <w:rPr>
          <w:lang w:val="en-GB"/>
        </w:rPr>
        <w:t>)</w:t>
      </w:r>
    </w:p>
    <w:p w14:paraId="02A13CC3" w14:textId="16E0BBFD" w:rsidR="00805598" w:rsidRDefault="00805598" w:rsidP="00805598">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commentRangeStart w:id="1615"/>
      <w:r>
        <w:rPr>
          <w:lang w:val="en-AU"/>
        </w:rPr>
        <w:t>All instances of encoding of the S-57 Feature object</w:t>
      </w:r>
      <w:r w:rsidRPr="00560C1D">
        <w:rPr>
          <w:lang w:val="en-AU"/>
        </w:rPr>
        <w:t xml:space="preserve"> </w:t>
      </w:r>
      <w:r w:rsidRPr="00F20AE1">
        <w:rPr>
          <w:b/>
          <w:lang w:val="en-GB"/>
        </w:rPr>
        <w:t>RADRNG</w:t>
      </w:r>
      <w:r w:rsidRPr="00560C1D">
        <w:rPr>
          <w:lang w:val="en-AU"/>
        </w:rPr>
        <w:t xml:space="preserve"> </w:t>
      </w:r>
      <w:r>
        <w:rPr>
          <w:lang w:val="en-AU"/>
        </w:rPr>
        <w:t xml:space="preserve">and its binding attributes will be </w:t>
      </w:r>
      <w:r w:rsidR="004400A6">
        <w:rPr>
          <w:lang w:val="en-AU"/>
        </w:rPr>
        <w:t xml:space="preserve">converted </w:t>
      </w:r>
      <w:r>
        <w:rPr>
          <w:lang w:val="en-AU"/>
        </w:rPr>
        <w:t xml:space="preserve">automatically </w:t>
      </w:r>
      <w:r w:rsidR="004400A6">
        <w:rPr>
          <w:lang w:val="en-GB"/>
        </w:rPr>
        <w:t>to an instance of</w:t>
      </w:r>
      <w:r>
        <w:rPr>
          <w:lang w:val="en-AU"/>
        </w:rPr>
        <w:t xml:space="preserve"> the S-101 feature </w:t>
      </w:r>
      <w:r>
        <w:rPr>
          <w:b/>
          <w:lang w:val="en-GB"/>
        </w:rPr>
        <w:t>Radar Range</w:t>
      </w:r>
      <w:r>
        <w:rPr>
          <w:b/>
          <w:lang w:val="en-AU"/>
        </w:rPr>
        <w:t xml:space="preserve"> </w:t>
      </w:r>
      <w:r>
        <w:rPr>
          <w:lang w:val="en-AU"/>
        </w:rPr>
        <w:t>during the automated conversion process.</w:t>
      </w:r>
      <w:commentRangeEnd w:id="1615"/>
      <w:r w:rsidR="00482E51">
        <w:rPr>
          <w:rStyle w:val="CommentReference"/>
          <w:rFonts w:ascii="Garamond" w:hAnsi="Garamond"/>
          <w:lang w:eastAsia="en-US"/>
        </w:rPr>
        <w:commentReference w:id="1615"/>
      </w:r>
    </w:p>
    <w:p w14:paraId="42DA1C12" w14:textId="2143CEEF" w:rsidR="006B2826" w:rsidRPr="00536A29" w:rsidRDefault="006B2826" w:rsidP="00C93144">
      <w:pPr>
        <w:pStyle w:val="Heading3"/>
        <w:keepLines/>
        <w:numPr>
          <w:ilvl w:val="2"/>
          <w:numId w:val="13"/>
        </w:numPr>
        <w:tabs>
          <w:tab w:val="clear" w:pos="283"/>
          <w:tab w:val="clear" w:pos="566"/>
          <w:tab w:val="clear" w:pos="720"/>
          <w:tab w:val="clear" w:pos="850"/>
          <w:tab w:val="clear" w:pos="915"/>
          <w:tab w:val="clear" w:pos="2911"/>
          <w:tab w:val="left" w:pos="851"/>
        </w:tabs>
        <w:spacing w:before="240" w:after="120"/>
        <w:ind w:left="851" w:hanging="851"/>
        <w:rPr>
          <w:bCs/>
          <w:lang w:val="en-GB"/>
        </w:rPr>
      </w:pPr>
      <w:bookmarkStart w:id="1616" w:name="_Toc422735979"/>
      <w:bookmarkStart w:id="1617" w:name="_Toc460900689"/>
      <w:bookmarkStart w:id="1618" w:name="_Toc68293414"/>
      <w:r w:rsidRPr="00536A29">
        <w:rPr>
          <w:bCs/>
          <w:lang w:val="en-GB"/>
        </w:rPr>
        <w:t>Radar reference lines</w:t>
      </w:r>
      <w:bookmarkEnd w:id="1616"/>
      <w:bookmarkEnd w:id="1617"/>
      <w:bookmarkEnd w:id="1618"/>
    </w:p>
    <w:p w14:paraId="04656CED" w14:textId="6D0C2773" w:rsidR="00536A29" w:rsidRDefault="00536A29" w:rsidP="00536A29">
      <w:pPr>
        <w:keepNext/>
        <w:keepLines/>
        <w:tabs>
          <w:tab w:val="left" w:pos="0"/>
          <w:tab w:val="left" w:pos="283"/>
          <w:tab w:val="left" w:pos="566"/>
          <w:tab w:val="left" w:pos="850"/>
          <w:tab w:val="left" w:pos="1134"/>
          <w:tab w:val="left" w:pos="1418"/>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S-57 Geo object:</w:t>
      </w:r>
      <w:r w:rsidRPr="00F20AE1">
        <w:rPr>
          <w:lang w:val="en-GB"/>
        </w:rPr>
        <w:tab/>
      </w:r>
      <w:r w:rsidRPr="00F20AE1">
        <w:rPr>
          <w:lang w:val="en-GB"/>
        </w:rPr>
        <w:tab/>
        <w:t>Radar line (</w:t>
      </w:r>
      <w:r w:rsidRPr="00F20AE1">
        <w:rPr>
          <w:b/>
          <w:lang w:val="en-GB"/>
        </w:rPr>
        <w:t>RADLNE</w:t>
      </w:r>
      <w:r w:rsidRPr="00F20AE1">
        <w:rPr>
          <w:lang w:val="en-GB"/>
        </w:rPr>
        <w:t>)</w:t>
      </w:r>
      <w:r>
        <w:rPr>
          <w:lang w:val="en-GB"/>
        </w:rPr>
        <w:tab/>
      </w:r>
      <w:r>
        <w:rPr>
          <w:lang w:val="en-GB"/>
        </w:rPr>
        <w:tab/>
      </w:r>
      <w:r w:rsidRPr="00F20AE1">
        <w:rPr>
          <w:lang w:val="en-GB"/>
        </w:rPr>
        <w:t>(</w:t>
      </w:r>
      <w:r>
        <w:rPr>
          <w:lang w:val="en-GB"/>
        </w:rPr>
        <w:t>L</w:t>
      </w:r>
      <w:r w:rsidRPr="00F20AE1">
        <w:rPr>
          <w:lang w:val="en-GB"/>
        </w:rPr>
        <w:t>)</w:t>
      </w:r>
    </w:p>
    <w:p w14:paraId="421085B5" w14:textId="4698A7F6" w:rsidR="00536A29" w:rsidRDefault="00536A29" w:rsidP="00536A29">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w:t>
      </w:r>
      <w:r w:rsidR="00492474">
        <w:rPr>
          <w:u w:val="single"/>
          <w:lang w:val="en-GB"/>
        </w:rPr>
        <w:t>-</w:t>
      </w:r>
      <w:r w:rsidRPr="00F20AE1">
        <w:rPr>
          <w:u w:val="single"/>
          <w:lang w:val="en-GB"/>
        </w:rPr>
        <w:t>101 Geo feature</w:t>
      </w:r>
      <w:r w:rsidRPr="00F20AE1">
        <w:rPr>
          <w:lang w:val="en-GB"/>
        </w:rPr>
        <w:t>:</w:t>
      </w:r>
      <w:r w:rsidRPr="00F20AE1">
        <w:rPr>
          <w:lang w:val="en-GB"/>
        </w:rPr>
        <w:tab/>
      </w:r>
      <w:r>
        <w:rPr>
          <w:b/>
          <w:lang w:val="en-GB"/>
        </w:rPr>
        <w:t>Radar Line</w:t>
      </w:r>
      <w:r>
        <w:rPr>
          <w:b/>
          <w:lang w:val="en-GB"/>
        </w:rPr>
        <w:tab/>
      </w:r>
      <w:r>
        <w:rPr>
          <w:b/>
          <w:lang w:val="en-GB"/>
        </w:rPr>
        <w:tab/>
      </w:r>
      <w:r>
        <w:rPr>
          <w:b/>
          <w:lang w:val="en-GB"/>
        </w:rPr>
        <w:tab/>
      </w:r>
      <w:r>
        <w:rPr>
          <w:b/>
          <w:lang w:val="en-GB"/>
        </w:rPr>
        <w:tab/>
      </w:r>
      <w:r>
        <w:rPr>
          <w:b/>
          <w:lang w:val="en-GB"/>
        </w:rPr>
        <w:tab/>
      </w:r>
      <w:r w:rsidRPr="00F20AE1">
        <w:rPr>
          <w:lang w:val="en-GB"/>
        </w:rPr>
        <w:t>(</w:t>
      </w:r>
      <w:r>
        <w:rPr>
          <w:lang w:val="en-GB"/>
        </w:rPr>
        <w:t>C)</w:t>
      </w:r>
      <w:r>
        <w:rPr>
          <w:lang w:val="en-GB"/>
        </w:rPr>
        <w:tab/>
      </w:r>
      <w:r>
        <w:rPr>
          <w:lang w:val="en-GB"/>
        </w:rPr>
        <w:tab/>
      </w:r>
      <w:r>
        <w:rPr>
          <w:lang w:val="en-GB"/>
        </w:rPr>
        <w:tab/>
      </w:r>
      <w:r>
        <w:rPr>
          <w:lang w:val="en-GB"/>
        </w:rPr>
        <w:tab/>
      </w:r>
      <w:r>
        <w:rPr>
          <w:lang w:val="en-GB"/>
        </w:rPr>
        <w:tab/>
      </w:r>
      <w:r>
        <w:rPr>
          <w:lang w:val="en-GB"/>
        </w:rPr>
        <w:tab/>
      </w:r>
      <w:r>
        <w:rPr>
          <w:lang w:val="en-GB"/>
        </w:rPr>
        <w:tab/>
      </w:r>
      <w:r w:rsidRPr="00F20AE1">
        <w:rPr>
          <w:lang w:val="en-GB"/>
        </w:rPr>
        <w:t xml:space="preserve">(S-101 DCEG Clause </w:t>
      </w:r>
      <w:r>
        <w:rPr>
          <w:lang w:val="en-GB"/>
        </w:rPr>
        <w:t>15.30</w:t>
      </w:r>
      <w:r w:rsidRPr="00F20AE1">
        <w:rPr>
          <w:lang w:val="en-GB"/>
        </w:rPr>
        <w:t>)</w:t>
      </w:r>
    </w:p>
    <w:p w14:paraId="4D9D89A6" w14:textId="1555155F" w:rsidR="00B86B20" w:rsidRDefault="00B86B20" w:rsidP="00B86B20">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Pr>
          <w:lang w:val="en-AU"/>
        </w:rPr>
        <w:t>All instances of encoding of the S-57 Feature object</w:t>
      </w:r>
      <w:r w:rsidRPr="00560C1D">
        <w:rPr>
          <w:lang w:val="en-AU"/>
        </w:rPr>
        <w:t xml:space="preserve"> </w:t>
      </w:r>
      <w:r w:rsidRPr="00F20AE1">
        <w:rPr>
          <w:b/>
          <w:lang w:val="en-GB"/>
        </w:rPr>
        <w:t>RADLNE</w:t>
      </w:r>
      <w:r w:rsidRPr="00560C1D">
        <w:rPr>
          <w:lang w:val="en-AU"/>
        </w:rPr>
        <w:t xml:space="preserve"> </w:t>
      </w:r>
      <w:r>
        <w:rPr>
          <w:lang w:val="en-AU"/>
        </w:rPr>
        <w:t xml:space="preserve">and its binding attributes will be </w:t>
      </w:r>
      <w:r w:rsidR="004400A6">
        <w:rPr>
          <w:lang w:val="en-AU"/>
        </w:rPr>
        <w:t xml:space="preserve">converted </w:t>
      </w:r>
      <w:r>
        <w:rPr>
          <w:lang w:val="en-AU"/>
        </w:rPr>
        <w:t xml:space="preserve">automatically </w:t>
      </w:r>
      <w:r w:rsidR="009E6453">
        <w:rPr>
          <w:lang w:val="en-GB"/>
        </w:rPr>
        <w:t>to an instance of</w:t>
      </w:r>
      <w:r>
        <w:rPr>
          <w:lang w:val="en-AU"/>
        </w:rPr>
        <w:t xml:space="preserve"> the S-101 feature </w:t>
      </w:r>
      <w:r>
        <w:rPr>
          <w:b/>
          <w:lang w:val="en-GB"/>
        </w:rPr>
        <w:t>Radar Line</w:t>
      </w:r>
      <w:r>
        <w:rPr>
          <w:b/>
          <w:lang w:val="en-AU"/>
        </w:rPr>
        <w:t xml:space="preserve"> </w:t>
      </w:r>
      <w:r>
        <w:rPr>
          <w:lang w:val="en-AU"/>
        </w:rPr>
        <w:t>during the automated conversion process.</w:t>
      </w:r>
    </w:p>
    <w:p w14:paraId="4E9F4938" w14:textId="39D96F6C" w:rsidR="006B2826" w:rsidRPr="00F20AE1" w:rsidRDefault="006B2826" w:rsidP="00C93144">
      <w:pPr>
        <w:pStyle w:val="Heading3"/>
        <w:keepLines/>
        <w:numPr>
          <w:ilvl w:val="2"/>
          <w:numId w:val="13"/>
        </w:numPr>
        <w:tabs>
          <w:tab w:val="clear" w:pos="283"/>
          <w:tab w:val="clear" w:pos="566"/>
          <w:tab w:val="clear" w:pos="720"/>
          <w:tab w:val="clear" w:pos="850"/>
          <w:tab w:val="clear" w:pos="915"/>
          <w:tab w:val="clear" w:pos="2911"/>
          <w:tab w:val="left" w:pos="851"/>
        </w:tabs>
        <w:spacing w:before="240" w:after="120"/>
        <w:ind w:left="851" w:hanging="851"/>
        <w:rPr>
          <w:bCs/>
          <w:lang w:val="en-GB"/>
        </w:rPr>
      </w:pPr>
      <w:bookmarkStart w:id="1619" w:name="_Toc422735981"/>
      <w:bookmarkStart w:id="1620" w:name="_Toc460900690"/>
      <w:bookmarkStart w:id="1621" w:name="_Toc68293415"/>
      <w:commentRangeStart w:id="1622"/>
      <w:r w:rsidRPr="00F20AE1">
        <w:rPr>
          <w:bCs/>
          <w:lang w:val="en-GB"/>
        </w:rPr>
        <w:t>Radar station</w:t>
      </w:r>
      <w:bookmarkEnd w:id="1619"/>
      <w:bookmarkEnd w:id="1620"/>
      <w:bookmarkEnd w:id="1621"/>
      <w:commentRangeEnd w:id="1622"/>
      <w:r w:rsidR="00482E51">
        <w:rPr>
          <w:rStyle w:val="CommentReference"/>
          <w:rFonts w:ascii="Garamond" w:hAnsi="Garamond"/>
          <w:b w:val="0"/>
        </w:rPr>
        <w:commentReference w:id="1622"/>
      </w:r>
    </w:p>
    <w:p w14:paraId="1615C065" w14:textId="062F0EEF" w:rsidR="00B86B20" w:rsidRDefault="00B86B20" w:rsidP="00B86B20">
      <w:pPr>
        <w:keepNext/>
        <w:keepLines/>
        <w:tabs>
          <w:tab w:val="left" w:pos="0"/>
          <w:tab w:val="left" w:pos="283"/>
          <w:tab w:val="left" w:pos="566"/>
          <w:tab w:val="left" w:pos="850"/>
          <w:tab w:val="left" w:pos="1134"/>
          <w:tab w:val="left" w:pos="1418"/>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S-57 Geo object:</w:t>
      </w:r>
      <w:r w:rsidRPr="00F20AE1">
        <w:rPr>
          <w:lang w:val="en-GB"/>
        </w:rPr>
        <w:tab/>
      </w:r>
      <w:r w:rsidRPr="00F20AE1">
        <w:rPr>
          <w:lang w:val="en-GB"/>
        </w:rPr>
        <w:tab/>
        <w:t>Radar station (</w:t>
      </w:r>
      <w:r w:rsidRPr="00F20AE1">
        <w:rPr>
          <w:b/>
          <w:lang w:val="en-GB"/>
        </w:rPr>
        <w:t>RADSTA</w:t>
      </w:r>
      <w:r w:rsidRPr="00F20AE1">
        <w:rPr>
          <w:lang w:val="en-GB"/>
        </w:rPr>
        <w:t>)</w:t>
      </w:r>
      <w:r>
        <w:rPr>
          <w:lang w:val="en-GB"/>
        </w:rPr>
        <w:tab/>
      </w:r>
      <w:r>
        <w:rPr>
          <w:lang w:val="en-GB"/>
        </w:rPr>
        <w:tab/>
      </w:r>
      <w:r w:rsidRPr="00F20AE1">
        <w:rPr>
          <w:lang w:val="en-GB"/>
        </w:rPr>
        <w:t>(</w:t>
      </w:r>
      <w:r>
        <w:rPr>
          <w:lang w:val="en-GB"/>
        </w:rPr>
        <w:t>P</w:t>
      </w:r>
      <w:r w:rsidRPr="00F20AE1">
        <w:rPr>
          <w:lang w:val="en-GB"/>
        </w:rPr>
        <w:t>)</w:t>
      </w:r>
    </w:p>
    <w:p w14:paraId="5B8292DE" w14:textId="7C219C26" w:rsidR="00B86B20" w:rsidRDefault="00B86B20" w:rsidP="00B86B20">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w:t>
      </w:r>
      <w:r w:rsidR="00BD6507">
        <w:rPr>
          <w:u w:val="single"/>
          <w:lang w:val="en-GB"/>
        </w:rPr>
        <w:t>-</w:t>
      </w:r>
      <w:r w:rsidRPr="00F20AE1">
        <w:rPr>
          <w:u w:val="single"/>
          <w:lang w:val="en-GB"/>
        </w:rPr>
        <w:t>101 Geo feature</w:t>
      </w:r>
      <w:r w:rsidRPr="00F20AE1">
        <w:rPr>
          <w:lang w:val="en-GB"/>
        </w:rPr>
        <w:t>:</w:t>
      </w:r>
      <w:r w:rsidRPr="00F20AE1">
        <w:rPr>
          <w:lang w:val="en-GB"/>
        </w:rPr>
        <w:tab/>
      </w:r>
      <w:r>
        <w:rPr>
          <w:b/>
          <w:lang w:val="en-GB"/>
        </w:rPr>
        <w:t>Radar Station</w:t>
      </w:r>
      <w:r>
        <w:rPr>
          <w:b/>
          <w:lang w:val="en-GB"/>
        </w:rPr>
        <w:tab/>
      </w:r>
      <w:r>
        <w:rPr>
          <w:b/>
          <w:lang w:val="en-GB"/>
        </w:rPr>
        <w:tab/>
      </w:r>
      <w:r>
        <w:rPr>
          <w:b/>
          <w:lang w:val="en-GB"/>
        </w:rPr>
        <w:tab/>
      </w:r>
      <w:r>
        <w:rPr>
          <w:b/>
          <w:lang w:val="en-GB"/>
        </w:rPr>
        <w:tab/>
      </w:r>
      <w:r>
        <w:rPr>
          <w:b/>
          <w:lang w:val="en-GB"/>
        </w:rPr>
        <w:tab/>
      </w:r>
      <w:r w:rsidRPr="00F20AE1">
        <w:rPr>
          <w:lang w:val="en-GB"/>
        </w:rPr>
        <w:t>(</w:t>
      </w:r>
      <w:r>
        <w:rPr>
          <w:lang w:val="en-GB"/>
        </w:rPr>
        <w:t>P</w:t>
      </w:r>
      <w:r w:rsidR="00DB378E">
        <w:rPr>
          <w:lang w:val="en-GB"/>
        </w:rPr>
        <w:t>)</w:t>
      </w:r>
      <w:r w:rsidR="00DB378E">
        <w:rPr>
          <w:lang w:val="en-GB"/>
        </w:rPr>
        <w:tab/>
      </w:r>
      <w:r w:rsidR="00DB378E">
        <w:rPr>
          <w:lang w:val="en-GB"/>
        </w:rPr>
        <w:tab/>
      </w:r>
      <w:r w:rsidR="00DB378E">
        <w:rPr>
          <w:lang w:val="en-GB"/>
        </w:rPr>
        <w:tab/>
      </w:r>
      <w:r w:rsidR="00DB378E">
        <w:rPr>
          <w:lang w:val="en-GB"/>
        </w:rPr>
        <w:tab/>
      </w:r>
      <w:r w:rsidR="00DB378E">
        <w:rPr>
          <w:lang w:val="en-GB"/>
        </w:rPr>
        <w:tab/>
      </w:r>
      <w:r w:rsidR="00DB378E">
        <w:rPr>
          <w:lang w:val="en-GB"/>
        </w:rPr>
        <w:tab/>
      </w:r>
      <w:r w:rsidRPr="00F20AE1">
        <w:rPr>
          <w:lang w:val="en-GB"/>
        </w:rPr>
        <w:t xml:space="preserve">(S-101 DCEG Clause </w:t>
      </w:r>
      <w:r>
        <w:rPr>
          <w:lang w:val="en-GB"/>
        </w:rPr>
        <w:t>15.32</w:t>
      </w:r>
      <w:r w:rsidRPr="00F20AE1">
        <w:rPr>
          <w:lang w:val="en-GB"/>
        </w:rPr>
        <w:t>)</w:t>
      </w:r>
    </w:p>
    <w:p w14:paraId="0FA0B114" w14:textId="60F8CE4D" w:rsidR="00DB378E" w:rsidRDefault="00DB378E" w:rsidP="00DB378E">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jc w:val="both"/>
        <w:rPr>
          <w:lang w:val="en-AU"/>
        </w:rPr>
      </w:pPr>
      <w:r>
        <w:rPr>
          <w:lang w:val="en-AU"/>
        </w:rPr>
        <w:t>All instances of encoding of the S-57 Feature object</w:t>
      </w:r>
      <w:r w:rsidRPr="00560C1D">
        <w:rPr>
          <w:lang w:val="en-AU"/>
        </w:rPr>
        <w:t xml:space="preserve"> </w:t>
      </w:r>
      <w:r w:rsidRPr="00F20AE1">
        <w:rPr>
          <w:b/>
          <w:lang w:val="en-GB"/>
        </w:rPr>
        <w:t>RADSTA</w:t>
      </w:r>
      <w:r w:rsidRPr="00560C1D">
        <w:rPr>
          <w:lang w:val="en-AU"/>
        </w:rPr>
        <w:t xml:space="preserve"> </w:t>
      </w:r>
      <w:r>
        <w:rPr>
          <w:lang w:val="en-AU"/>
        </w:rPr>
        <w:t xml:space="preserve">and its binding attributes will be </w:t>
      </w:r>
      <w:r w:rsidR="009E6453">
        <w:rPr>
          <w:lang w:val="en-AU"/>
        </w:rPr>
        <w:t xml:space="preserve">converted </w:t>
      </w:r>
      <w:r>
        <w:rPr>
          <w:lang w:val="en-AU"/>
        </w:rPr>
        <w:t xml:space="preserve">automatically </w:t>
      </w:r>
      <w:r w:rsidR="009E6453">
        <w:rPr>
          <w:lang w:val="en-GB"/>
        </w:rPr>
        <w:t>to an instance of</w:t>
      </w:r>
      <w:r>
        <w:rPr>
          <w:lang w:val="en-AU"/>
        </w:rPr>
        <w:t xml:space="preserve"> the S-101 feature </w:t>
      </w:r>
      <w:r>
        <w:rPr>
          <w:b/>
          <w:lang w:val="en-GB"/>
        </w:rPr>
        <w:t>Radar Station</w:t>
      </w:r>
      <w:r>
        <w:rPr>
          <w:b/>
          <w:lang w:val="en-AU"/>
        </w:rPr>
        <w:t xml:space="preserve"> </w:t>
      </w:r>
      <w:r>
        <w:rPr>
          <w:lang w:val="en-AU"/>
        </w:rPr>
        <w:t>during the automated conversion process.  However the following exceptions apply:</w:t>
      </w:r>
    </w:p>
    <w:p w14:paraId="22B6165F" w14:textId="0D37E4B5" w:rsidR="00DB378E" w:rsidRDefault="00DB378E" w:rsidP="00C93144">
      <w:pPr>
        <w:pStyle w:val="ListParagraph"/>
        <w:numPr>
          <w:ilvl w:val="0"/>
          <w:numId w:val="20"/>
        </w:num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284" w:hanging="284"/>
        <w:jc w:val="both"/>
        <w:rPr>
          <w:lang w:val="en-AU"/>
        </w:rPr>
      </w:pPr>
      <w:r>
        <w:rPr>
          <w:lang w:val="en-AU"/>
        </w:rPr>
        <w:t xml:space="preserve">The S-57 attributes DATEND and DATSTA for </w:t>
      </w:r>
      <w:r w:rsidRPr="00F20AE1">
        <w:rPr>
          <w:b/>
          <w:lang w:val="en-GB"/>
        </w:rPr>
        <w:t>RADSTA</w:t>
      </w:r>
      <w:r>
        <w:rPr>
          <w:lang w:val="en-AU"/>
        </w:rPr>
        <w:t xml:space="preserve"> will not be converted.  It is considered that </w:t>
      </w:r>
      <w:r w:rsidRPr="00E33573">
        <w:rPr>
          <w:lang w:val="en-AU"/>
        </w:rPr>
        <w:t>the</w:t>
      </w:r>
      <w:r>
        <w:rPr>
          <w:lang w:val="en-AU"/>
        </w:rPr>
        <w:t>se</w:t>
      </w:r>
      <w:r w:rsidRPr="00E33573">
        <w:rPr>
          <w:lang w:val="en-AU"/>
        </w:rPr>
        <w:t xml:space="preserve"> attributes </w:t>
      </w:r>
      <w:r>
        <w:rPr>
          <w:lang w:val="en-AU"/>
        </w:rPr>
        <w:t xml:space="preserve">are </w:t>
      </w:r>
      <w:r w:rsidRPr="00E33573">
        <w:rPr>
          <w:lang w:val="en-AU"/>
        </w:rPr>
        <w:t xml:space="preserve">not relevant for </w:t>
      </w:r>
      <w:r>
        <w:rPr>
          <w:b/>
          <w:lang w:val="en-GB"/>
        </w:rPr>
        <w:t>Radar Station</w:t>
      </w:r>
      <w:r w:rsidRPr="00E33573">
        <w:rPr>
          <w:lang w:val="en-AU"/>
        </w:rPr>
        <w:t xml:space="preserve"> in S-101.</w:t>
      </w:r>
    </w:p>
    <w:p w14:paraId="48A73928" w14:textId="1C7408A0" w:rsidR="006B2826" w:rsidRPr="00F20AE1" w:rsidRDefault="006B2826" w:rsidP="00C93144">
      <w:pPr>
        <w:pStyle w:val="Heading2"/>
        <w:numPr>
          <w:ilvl w:val="1"/>
          <w:numId w:val="13"/>
        </w:numPr>
        <w:tabs>
          <w:tab w:val="clear" w:pos="283"/>
          <w:tab w:val="clear" w:pos="576"/>
          <w:tab w:val="clear" w:pos="720"/>
          <w:tab w:val="clear" w:pos="850"/>
          <w:tab w:val="clear" w:pos="915"/>
          <w:tab w:val="clear" w:pos="2911"/>
          <w:tab w:val="left" w:pos="851"/>
        </w:tabs>
        <w:spacing w:before="240" w:after="120"/>
        <w:ind w:left="851" w:hanging="851"/>
        <w:rPr>
          <w:bCs/>
          <w:sz w:val="20"/>
          <w:lang w:val="en-GB"/>
        </w:rPr>
      </w:pPr>
      <w:bookmarkStart w:id="1623" w:name="_Toc422735983"/>
      <w:bookmarkStart w:id="1624" w:name="_Toc460900691"/>
      <w:bookmarkStart w:id="1625" w:name="_Toc68293416"/>
      <w:r w:rsidRPr="00F20AE1">
        <w:rPr>
          <w:bCs/>
          <w:lang w:val="en-GB"/>
        </w:rPr>
        <w:t>Radar conspicuous objects</w:t>
      </w:r>
      <w:bookmarkEnd w:id="1623"/>
      <w:bookmarkEnd w:id="1624"/>
      <w:bookmarkEnd w:id="1625"/>
    </w:p>
    <w:p w14:paraId="11B4335A" w14:textId="53E28E39" w:rsidR="008D5963" w:rsidRDefault="008D5963" w:rsidP="008D5963">
      <w:pPr>
        <w:spacing w:after="120"/>
        <w:jc w:val="both"/>
        <w:rPr>
          <w:rFonts w:cs="Arial"/>
          <w:bCs/>
          <w:lang w:val="en-AU"/>
        </w:rPr>
      </w:pPr>
      <w:r>
        <w:rPr>
          <w:rFonts w:cs="Arial"/>
          <w:bCs/>
          <w:lang w:val="en-AU"/>
        </w:rPr>
        <w:t>The guidance for the encoding of radar conspicuous objects remains unchanged in S-101</w:t>
      </w:r>
      <w:r w:rsidRPr="00560C1D">
        <w:rPr>
          <w:rFonts w:cs="Arial"/>
          <w:bCs/>
          <w:lang w:val="en-AU"/>
        </w:rPr>
        <w:t>.</w:t>
      </w:r>
      <w:r>
        <w:rPr>
          <w:rFonts w:cs="Arial"/>
          <w:bCs/>
          <w:lang w:val="en-AU"/>
        </w:rPr>
        <w:t xml:space="preserve">  See S-101 DCEG clause 2.4.11.</w:t>
      </w:r>
    </w:p>
    <w:p w14:paraId="1EEC3F90" w14:textId="1A615306" w:rsidR="008D5963" w:rsidRDefault="008D5963" w:rsidP="008D5963">
      <w:pPr>
        <w:keepNext/>
        <w:keepLines/>
        <w:tabs>
          <w:tab w:val="left" w:pos="0"/>
          <w:tab w:val="left" w:pos="283"/>
          <w:tab w:val="left" w:pos="566"/>
          <w:tab w:val="left" w:pos="850"/>
          <w:tab w:val="left" w:pos="1134"/>
          <w:tab w:val="left" w:pos="1418"/>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lastRenderedPageBreak/>
        <w:t>S-57 Geo object:</w:t>
      </w:r>
      <w:r w:rsidRPr="00F20AE1">
        <w:rPr>
          <w:lang w:val="en-GB"/>
        </w:rPr>
        <w:tab/>
      </w:r>
      <w:r w:rsidRPr="00F20AE1">
        <w:rPr>
          <w:lang w:val="en-GB"/>
        </w:rPr>
        <w:tab/>
        <w:t>Radar reflector (</w:t>
      </w:r>
      <w:r w:rsidRPr="00F20AE1">
        <w:rPr>
          <w:b/>
          <w:lang w:val="en-GB"/>
        </w:rPr>
        <w:t>RADRFL</w:t>
      </w:r>
      <w:r w:rsidRPr="00F20AE1">
        <w:rPr>
          <w:lang w:val="en-GB"/>
        </w:rPr>
        <w:t>)</w:t>
      </w:r>
      <w:r>
        <w:rPr>
          <w:lang w:val="en-GB"/>
        </w:rPr>
        <w:tab/>
      </w:r>
      <w:r>
        <w:rPr>
          <w:lang w:val="en-GB"/>
        </w:rPr>
        <w:tab/>
      </w:r>
      <w:r w:rsidRPr="00F20AE1">
        <w:rPr>
          <w:lang w:val="en-GB"/>
        </w:rPr>
        <w:t>(</w:t>
      </w:r>
      <w:r>
        <w:rPr>
          <w:lang w:val="en-GB"/>
        </w:rPr>
        <w:t>P</w:t>
      </w:r>
      <w:r w:rsidRPr="00F20AE1">
        <w:rPr>
          <w:lang w:val="en-GB"/>
        </w:rPr>
        <w:t>)</w:t>
      </w:r>
    </w:p>
    <w:p w14:paraId="684F3D12" w14:textId="440F46A0" w:rsidR="008D5963" w:rsidRDefault="008D5963" w:rsidP="008D5963">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w:t>
      </w:r>
      <w:r w:rsidR="00BD6507">
        <w:rPr>
          <w:u w:val="single"/>
          <w:lang w:val="en-GB"/>
        </w:rPr>
        <w:t>-</w:t>
      </w:r>
      <w:r w:rsidRPr="00F20AE1">
        <w:rPr>
          <w:u w:val="single"/>
          <w:lang w:val="en-GB"/>
        </w:rPr>
        <w:t>101 Geo feature</w:t>
      </w:r>
      <w:r w:rsidRPr="00F20AE1">
        <w:rPr>
          <w:lang w:val="en-GB"/>
        </w:rPr>
        <w:t>:</w:t>
      </w:r>
      <w:r w:rsidRPr="00F20AE1">
        <w:rPr>
          <w:lang w:val="en-GB"/>
        </w:rPr>
        <w:tab/>
      </w:r>
      <w:r>
        <w:rPr>
          <w:b/>
          <w:lang w:val="en-GB"/>
        </w:rPr>
        <w:t>Radar Reflector</w:t>
      </w:r>
      <w:r>
        <w:rPr>
          <w:b/>
          <w:lang w:val="en-GB"/>
        </w:rPr>
        <w:tab/>
      </w:r>
      <w:r>
        <w:rPr>
          <w:b/>
          <w:lang w:val="en-GB"/>
        </w:rPr>
        <w:tab/>
      </w:r>
      <w:r>
        <w:rPr>
          <w:b/>
          <w:lang w:val="en-GB"/>
        </w:rPr>
        <w:tab/>
      </w:r>
      <w:r>
        <w:rPr>
          <w:b/>
          <w:lang w:val="en-GB"/>
        </w:rPr>
        <w:tab/>
      </w:r>
      <w:r>
        <w:rPr>
          <w:b/>
          <w:lang w:val="en-GB"/>
        </w:rPr>
        <w:tab/>
      </w:r>
      <w:r w:rsidRPr="00F20AE1">
        <w:rPr>
          <w:lang w:val="en-GB"/>
        </w:rPr>
        <w:t>(</w:t>
      </w:r>
      <w:r>
        <w:rPr>
          <w:lang w:val="en-GB"/>
        </w:rPr>
        <w:t>P)</w:t>
      </w:r>
      <w:r>
        <w:rPr>
          <w:lang w:val="en-GB"/>
        </w:rPr>
        <w:tab/>
      </w:r>
      <w:r>
        <w:rPr>
          <w:lang w:val="en-GB"/>
        </w:rPr>
        <w:tab/>
      </w:r>
      <w:r>
        <w:rPr>
          <w:lang w:val="en-GB"/>
        </w:rPr>
        <w:tab/>
      </w:r>
      <w:r>
        <w:rPr>
          <w:lang w:val="en-GB"/>
        </w:rPr>
        <w:tab/>
      </w:r>
      <w:r>
        <w:rPr>
          <w:lang w:val="en-GB"/>
        </w:rPr>
        <w:tab/>
      </w:r>
      <w:r w:rsidRPr="00F20AE1">
        <w:rPr>
          <w:lang w:val="en-GB"/>
        </w:rPr>
        <w:t xml:space="preserve">(S-101 DCEG Clause </w:t>
      </w:r>
      <w:r>
        <w:rPr>
          <w:lang w:val="en-GB"/>
        </w:rPr>
        <w:t>20.17</w:t>
      </w:r>
      <w:r w:rsidRPr="00F20AE1">
        <w:rPr>
          <w:lang w:val="en-GB"/>
        </w:rPr>
        <w:t>)</w:t>
      </w:r>
    </w:p>
    <w:p w14:paraId="338AC93D" w14:textId="5EB03C7D" w:rsidR="004A049D" w:rsidRDefault="004A049D" w:rsidP="004A049D">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Pr>
          <w:lang w:val="en-AU"/>
        </w:rPr>
        <w:t>All instances of encoding of the S-57 Feature object</w:t>
      </w:r>
      <w:r w:rsidRPr="00560C1D">
        <w:rPr>
          <w:lang w:val="en-AU"/>
        </w:rPr>
        <w:t xml:space="preserve"> </w:t>
      </w:r>
      <w:r w:rsidRPr="00F20AE1">
        <w:rPr>
          <w:b/>
          <w:lang w:val="en-GB"/>
        </w:rPr>
        <w:t>RADRFL</w:t>
      </w:r>
      <w:r w:rsidRPr="00560C1D">
        <w:rPr>
          <w:lang w:val="en-AU"/>
        </w:rPr>
        <w:t xml:space="preserve"> </w:t>
      </w:r>
      <w:r>
        <w:rPr>
          <w:lang w:val="en-AU"/>
        </w:rPr>
        <w:t xml:space="preserve">and its binding attributes will be </w:t>
      </w:r>
      <w:r w:rsidR="009E6453">
        <w:rPr>
          <w:lang w:val="en-AU"/>
        </w:rPr>
        <w:t xml:space="preserve">converted </w:t>
      </w:r>
      <w:r>
        <w:rPr>
          <w:lang w:val="en-AU"/>
        </w:rPr>
        <w:t xml:space="preserve">automatically </w:t>
      </w:r>
      <w:r w:rsidR="009E6453">
        <w:rPr>
          <w:lang w:val="en-GB"/>
        </w:rPr>
        <w:t>to an instance of</w:t>
      </w:r>
      <w:r>
        <w:rPr>
          <w:lang w:val="en-AU"/>
        </w:rPr>
        <w:t xml:space="preserve"> the S-101 feature </w:t>
      </w:r>
      <w:r>
        <w:rPr>
          <w:b/>
          <w:lang w:val="en-GB"/>
        </w:rPr>
        <w:t>Radar Reflector</w:t>
      </w:r>
      <w:r>
        <w:rPr>
          <w:b/>
          <w:lang w:val="en-AU"/>
        </w:rPr>
        <w:t xml:space="preserve"> </w:t>
      </w:r>
      <w:r>
        <w:rPr>
          <w:lang w:val="en-AU"/>
        </w:rPr>
        <w:t>during the automated conversion process.</w:t>
      </w:r>
    </w:p>
    <w:p w14:paraId="5A9136AD" w14:textId="47DD659D" w:rsidR="006B2826" w:rsidRPr="00F20AE1" w:rsidRDefault="006B2826" w:rsidP="00C93144">
      <w:pPr>
        <w:pStyle w:val="Heading2"/>
        <w:numPr>
          <w:ilvl w:val="1"/>
          <w:numId w:val="13"/>
        </w:numPr>
        <w:tabs>
          <w:tab w:val="clear" w:pos="283"/>
          <w:tab w:val="clear" w:pos="576"/>
          <w:tab w:val="clear" w:pos="720"/>
          <w:tab w:val="clear" w:pos="850"/>
          <w:tab w:val="clear" w:pos="915"/>
          <w:tab w:val="clear" w:pos="2911"/>
          <w:tab w:val="left" w:pos="851"/>
        </w:tabs>
        <w:spacing w:before="240" w:after="120"/>
        <w:ind w:left="851" w:hanging="851"/>
        <w:rPr>
          <w:bCs/>
          <w:sz w:val="20"/>
          <w:lang w:val="en-GB"/>
        </w:rPr>
      </w:pPr>
      <w:bookmarkStart w:id="1626" w:name="_Toc422735985"/>
      <w:bookmarkStart w:id="1627" w:name="_Toc460900692"/>
      <w:bookmarkStart w:id="1628" w:name="_Toc68293417"/>
      <w:r w:rsidRPr="00F20AE1">
        <w:rPr>
          <w:bCs/>
          <w:lang w:val="en-GB"/>
        </w:rPr>
        <w:t>Radio reporting (calling-in) points</w:t>
      </w:r>
      <w:bookmarkEnd w:id="1626"/>
      <w:bookmarkEnd w:id="1627"/>
      <w:bookmarkEnd w:id="1628"/>
    </w:p>
    <w:p w14:paraId="5F6B0A67" w14:textId="705E8925" w:rsidR="001B2073" w:rsidRDefault="001B2073" w:rsidP="001B2073">
      <w:pPr>
        <w:keepNext/>
        <w:keepLines/>
        <w:tabs>
          <w:tab w:val="left" w:pos="0"/>
          <w:tab w:val="left" w:pos="283"/>
          <w:tab w:val="left" w:pos="566"/>
          <w:tab w:val="left" w:pos="850"/>
          <w:tab w:val="left" w:pos="1134"/>
          <w:tab w:val="left" w:pos="1418"/>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S-57 Geo object:</w:t>
      </w:r>
      <w:r w:rsidRPr="00F20AE1">
        <w:rPr>
          <w:lang w:val="en-GB"/>
        </w:rPr>
        <w:tab/>
      </w:r>
      <w:r w:rsidRPr="00F20AE1">
        <w:rPr>
          <w:lang w:val="en-GB"/>
        </w:rPr>
        <w:tab/>
        <w:t>Radio calling-in point (</w:t>
      </w:r>
      <w:r w:rsidRPr="00F20AE1">
        <w:rPr>
          <w:b/>
          <w:lang w:val="en-GB"/>
        </w:rPr>
        <w:t>RDOCAL</w:t>
      </w:r>
      <w:r w:rsidRPr="00F20AE1">
        <w:rPr>
          <w:lang w:val="en-GB"/>
        </w:rPr>
        <w:t>)</w:t>
      </w:r>
      <w:r>
        <w:rPr>
          <w:lang w:val="en-GB"/>
        </w:rPr>
        <w:tab/>
      </w:r>
      <w:r>
        <w:rPr>
          <w:lang w:val="en-GB"/>
        </w:rPr>
        <w:tab/>
      </w:r>
      <w:r w:rsidRPr="00F20AE1">
        <w:rPr>
          <w:lang w:val="en-GB"/>
        </w:rPr>
        <w:t>(</w:t>
      </w:r>
      <w:r>
        <w:rPr>
          <w:lang w:val="en-GB"/>
        </w:rPr>
        <w:t>P</w:t>
      </w:r>
      <w:proofErr w:type="gramStart"/>
      <w:r>
        <w:rPr>
          <w:lang w:val="en-GB"/>
        </w:rPr>
        <w:t>,L</w:t>
      </w:r>
      <w:proofErr w:type="gramEnd"/>
      <w:r w:rsidRPr="00F20AE1">
        <w:rPr>
          <w:lang w:val="en-GB"/>
        </w:rPr>
        <w:t>)</w:t>
      </w:r>
    </w:p>
    <w:p w14:paraId="287AEE8E" w14:textId="62279AC8" w:rsidR="001B2073" w:rsidRDefault="001B2073" w:rsidP="001B2073">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w:t>
      </w:r>
      <w:r w:rsidR="00BD6507">
        <w:rPr>
          <w:u w:val="single"/>
          <w:lang w:val="en-GB"/>
        </w:rPr>
        <w:t>-</w:t>
      </w:r>
      <w:r w:rsidRPr="00F20AE1">
        <w:rPr>
          <w:u w:val="single"/>
          <w:lang w:val="en-GB"/>
        </w:rPr>
        <w:t>101 Geo feature</w:t>
      </w:r>
      <w:r w:rsidRPr="00F20AE1">
        <w:rPr>
          <w:lang w:val="en-GB"/>
        </w:rPr>
        <w:t>:</w:t>
      </w:r>
      <w:r w:rsidRPr="00F20AE1">
        <w:rPr>
          <w:lang w:val="en-GB"/>
        </w:rPr>
        <w:tab/>
      </w:r>
      <w:r>
        <w:rPr>
          <w:b/>
          <w:lang w:val="en-GB"/>
        </w:rPr>
        <w:t>Radio Calling-In Point</w:t>
      </w:r>
      <w:r>
        <w:rPr>
          <w:b/>
          <w:lang w:val="en-GB"/>
        </w:rPr>
        <w:tab/>
      </w:r>
      <w:r>
        <w:rPr>
          <w:b/>
          <w:lang w:val="en-GB"/>
        </w:rPr>
        <w:tab/>
      </w:r>
      <w:r>
        <w:rPr>
          <w:b/>
          <w:lang w:val="en-GB"/>
        </w:rPr>
        <w:tab/>
      </w:r>
      <w:r>
        <w:rPr>
          <w:b/>
          <w:lang w:val="en-GB"/>
        </w:rPr>
        <w:tab/>
      </w:r>
      <w:r>
        <w:rPr>
          <w:b/>
          <w:lang w:val="en-GB"/>
        </w:rPr>
        <w:tab/>
      </w:r>
      <w:r w:rsidRPr="00F20AE1">
        <w:rPr>
          <w:lang w:val="en-GB"/>
        </w:rPr>
        <w:t>(</w:t>
      </w:r>
      <w:r>
        <w:rPr>
          <w:lang w:val="en-GB"/>
        </w:rPr>
        <w:t>P</w:t>
      </w:r>
      <w:proofErr w:type="gramStart"/>
      <w:r>
        <w:rPr>
          <w:lang w:val="en-GB"/>
        </w:rPr>
        <w:t>,C</w:t>
      </w:r>
      <w:proofErr w:type="gramEnd"/>
      <w:r>
        <w:rPr>
          <w:lang w:val="en-GB"/>
        </w:rPr>
        <w:t>)</w:t>
      </w:r>
      <w:r>
        <w:rPr>
          <w:lang w:val="en-GB"/>
        </w:rPr>
        <w:tab/>
      </w:r>
      <w:r>
        <w:rPr>
          <w:lang w:val="en-GB"/>
        </w:rPr>
        <w:tab/>
      </w:r>
      <w:r w:rsidRPr="00F20AE1">
        <w:rPr>
          <w:lang w:val="en-GB"/>
        </w:rPr>
        <w:t xml:space="preserve">(S-101 DCEG Clause </w:t>
      </w:r>
      <w:r>
        <w:rPr>
          <w:lang w:val="en-GB"/>
        </w:rPr>
        <w:t>15.28</w:t>
      </w:r>
      <w:r w:rsidRPr="00F20AE1">
        <w:rPr>
          <w:lang w:val="en-GB"/>
        </w:rPr>
        <w:t>)</w:t>
      </w:r>
    </w:p>
    <w:p w14:paraId="4C7C22B1" w14:textId="0BDA28D3" w:rsidR="00086AA8" w:rsidRDefault="00086AA8" w:rsidP="00086AA8">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jc w:val="both"/>
        <w:rPr>
          <w:lang w:val="en-AU"/>
        </w:rPr>
      </w:pPr>
      <w:r>
        <w:rPr>
          <w:lang w:val="en-AU"/>
        </w:rPr>
        <w:t>All instances of encoding of the S-57 Feature object</w:t>
      </w:r>
      <w:r w:rsidRPr="00560C1D">
        <w:rPr>
          <w:lang w:val="en-AU"/>
        </w:rPr>
        <w:t xml:space="preserve"> </w:t>
      </w:r>
      <w:r w:rsidRPr="00F20AE1">
        <w:rPr>
          <w:b/>
          <w:lang w:val="en-GB"/>
        </w:rPr>
        <w:t>RDOCAL</w:t>
      </w:r>
      <w:r w:rsidRPr="00560C1D">
        <w:rPr>
          <w:lang w:val="en-AU"/>
        </w:rPr>
        <w:t xml:space="preserve"> </w:t>
      </w:r>
      <w:r>
        <w:rPr>
          <w:lang w:val="en-AU"/>
        </w:rPr>
        <w:t xml:space="preserve">and its binding attributes will be </w:t>
      </w:r>
      <w:r w:rsidR="009E6453">
        <w:rPr>
          <w:lang w:val="en-AU"/>
        </w:rPr>
        <w:t xml:space="preserve">converted </w:t>
      </w:r>
      <w:r>
        <w:rPr>
          <w:lang w:val="en-AU"/>
        </w:rPr>
        <w:t xml:space="preserve">automatically </w:t>
      </w:r>
      <w:r w:rsidR="002B65F7">
        <w:rPr>
          <w:lang w:val="en-AU"/>
        </w:rPr>
        <w:t xml:space="preserve">to an instance of </w:t>
      </w:r>
      <w:r>
        <w:rPr>
          <w:lang w:val="en-AU"/>
        </w:rPr>
        <w:t xml:space="preserve">the S-101 feature </w:t>
      </w:r>
      <w:r>
        <w:rPr>
          <w:b/>
          <w:lang w:val="en-GB"/>
        </w:rPr>
        <w:t>Radio Calling-In Point</w:t>
      </w:r>
      <w:r>
        <w:rPr>
          <w:b/>
          <w:lang w:val="en-AU"/>
        </w:rPr>
        <w:t xml:space="preserve"> </w:t>
      </w:r>
      <w:r>
        <w:rPr>
          <w:lang w:val="en-AU"/>
        </w:rPr>
        <w:t>during the automated conversion process.  However the following exceptions apply:</w:t>
      </w:r>
    </w:p>
    <w:p w14:paraId="514BB9FD" w14:textId="335984A0" w:rsidR="00086AA8" w:rsidRPr="00764AD4" w:rsidRDefault="00086AA8" w:rsidP="00C93144">
      <w:pPr>
        <w:pStyle w:val="ListParagraph"/>
        <w:numPr>
          <w:ilvl w:val="0"/>
          <w:numId w:val="20"/>
        </w:num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284" w:hanging="284"/>
        <w:jc w:val="both"/>
        <w:rPr>
          <w:lang w:val="en-AU"/>
        </w:rPr>
      </w:pPr>
      <w:commentRangeStart w:id="1629"/>
      <w:r>
        <w:rPr>
          <w:lang w:val="en-AU"/>
        </w:rPr>
        <w:t xml:space="preserve">The S-57 attribute COMCHA will convert to an instance of the </w:t>
      </w:r>
      <w:r w:rsidRPr="00F20AE1">
        <w:rPr>
          <w:lang w:val="en-GB"/>
        </w:rPr>
        <w:t xml:space="preserve">S-101 </w:t>
      </w:r>
      <w:r>
        <w:rPr>
          <w:lang w:val="en-GB"/>
        </w:rPr>
        <w:t xml:space="preserve">Information type </w:t>
      </w:r>
      <w:r>
        <w:rPr>
          <w:b/>
          <w:lang w:val="en-GB"/>
        </w:rPr>
        <w:t>Contact Details</w:t>
      </w:r>
      <w:r>
        <w:rPr>
          <w:lang w:val="en-GB"/>
        </w:rPr>
        <w:t xml:space="preserve"> (see S-101 DCEG clause </w:t>
      </w:r>
      <w:r w:rsidR="00387E51">
        <w:rPr>
          <w:lang w:val="en-GB"/>
        </w:rPr>
        <w:t>24.1</w:t>
      </w:r>
      <w:r>
        <w:rPr>
          <w:lang w:val="en-GB"/>
        </w:rPr>
        <w:t xml:space="preserve">), attribute </w:t>
      </w:r>
      <w:r w:rsidR="00387E51">
        <w:rPr>
          <w:b/>
          <w:lang w:val="en-GB"/>
        </w:rPr>
        <w:t>communication channel</w:t>
      </w:r>
      <w:r>
        <w:rPr>
          <w:lang w:val="en-GB"/>
        </w:rPr>
        <w:t xml:space="preserve">, associated to the </w:t>
      </w:r>
      <w:r w:rsidR="00387E51">
        <w:rPr>
          <w:b/>
          <w:lang w:val="en-GB"/>
        </w:rPr>
        <w:t>Radio Calling-In Point</w:t>
      </w:r>
      <w:r w:rsidR="00387E51">
        <w:rPr>
          <w:lang w:val="en-GB"/>
        </w:rPr>
        <w:t xml:space="preserve"> feature</w:t>
      </w:r>
      <w:r>
        <w:rPr>
          <w:lang w:val="en-GB"/>
        </w:rPr>
        <w:t xml:space="preserve"> using the association </w:t>
      </w:r>
      <w:r w:rsidR="00387E51">
        <w:rPr>
          <w:b/>
          <w:lang w:val="en-GB"/>
        </w:rPr>
        <w:t>Additional Information</w:t>
      </w:r>
      <w:r>
        <w:rPr>
          <w:lang w:val="en-GB"/>
        </w:rPr>
        <w:t xml:space="preserve">.  Because of the capability to encode these relationships in a “one to many” manner in S-101, Data Producers are advised to check identical instances of </w:t>
      </w:r>
      <w:r w:rsidR="00387E51">
        <w:rPr>
          <w:b/>
          <w:lang w:val="en-GB"/>
        </w:rPr>
        <w:t>Additional Information</w:t>
      </w:r>
      <w:r>
        <w:rPr>
          <w:lang w:val="en-GB"/>
        </w:rPr>
        <w:t xml:space="preserve"> within a </w:t>
      </w:r>
      <w:r w:rsidR="00387E51">
        <w:rPr>
          <w:lang w:val="en-GB"/>
        </w:rPr>
        <w:t xml:space="preserve">converted </w:t>
      </w:r>
      <w:r>
        <w:rPr>
          <w:lang w:val="en-GB"/>
        </w:rPr>
        <w:t>dataset and rationalise these instances accordingly.</w:t>
      </w:r>
      <w:commentRangeEnd w:id="1629"/>
      <w:r w:rsidR="00482E51">
        <w:rPr>
          <w:rStyle w:val="CommentReference"/>
          <w:rFonts w:ascii="Garamond" w:hAnsi="Garamond"/>
          <w:lang w:eastAsia="en-US"/>
        </w:rPr>
        <w:commentReference w:id="1629"/>
      </w:r>
    </w:p>
    <w:p w14:paraId="782A3112" w14:textId="77777777" w:rsidR="002A324B" w:rsidRDefault="002A324B" w:rsidP="002A324B">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jc w:val="both"/>
        <w:rPr>
          <w:lang w:val="en-AU"/>
        </w:rPr>
      </w:pPr>
      <w:r>
        <w:rPr>
          <w:lang w:val="en-AU"/>
        </w:rPr>
        <w:t>The following additional requirements for S-57 dataset conversion must be noted:</w:t>
      </w:r>
    </w:p>
    <w:p w14:paraId="05A96705" w14:textId="10C52444" w:rsidR="002A324B" w:rsidRDefault="002A324B" w:rsidP="00C93144">
      <w:pPr>
        <w:pStyle w:val="ListParagraph"/>
        <w:numPr>
          <w:ilvl w:val="0"/>
          <w:numId w:val="20"/>
        </w:numPr>
        <w:tabs>
          <w:tab w:val="left" w:pos="0"/>
          <w:tab w:val="left" w:pos="283"/>
          <w:tab w:val="left" w:pos="566"/>
          <w:tab w:val="left" w:pos="851"/>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284" w:hanging="284"/>
        <w:jc w:val="both"/>
        <w:rPr>
          <w:rFonts w:cs="Arial"/>
          <w:bCs/>
          <w:lang w:val="en-AU"/>
        </w:rPr>
      </w:pPr>
      <w:r>
        <w:rPr>
          <w:rFonts w:cs="Arial"/>
          <w:bCs/>
          <w:lang w:val="en-AU"/>
        </w:rPr>
        <w:t xml:space="preserve">For S-57 ENCs a two-way radio-calling-in point having non-reciprocal directions of traffic flow required the encoding of separate instances of </w:t>
      </w:r>
      <w:r>
        <w:rPr>
          <w:rFonts w:cs="Arial"/>
          <w:b/>
          <w:bCs/>
          <w:lang w:val="en-AU"/>
        </w:rPr>
        <w:t>RDOCAL</w:t>
      </w:r>
      <w:r>
        <w:rPr>
          <w:rFonts w:cs="Arial"/>
          <w:bCs/>
          <w:lang w:val="en-AU"/>
        </w:rPr>
        <w:t xml:space="preserve"> for each direction.  </w:t>
      </w:r>
      <w:commentRangeStart w:id="1630"/>
      <w:commentRangeStart w:id="1631"/>
      <w:r>
        <w:rPr>
          <w:rFonts w:cs="Arial"/>
          <w:bCs/>
          <w:lang w:val="en-AU"/>
        </w:rPr>
        <w:t>For S-101 ENC</w:t>
      </w:r>
      <w:r w:rsidR="00412630">
        <w:rPr>
          <w:rFonts w:cs="Arial"/>
          <w:bCs/>
          <w:lang w:val="en-AU"/>
        </w:rPr>
        <w:t xml:space="preserve">s it is possible to encode both directions using a single instance of </w:t>
      </w:r>
      <w:r w:rsidR="00412630">
        <w:rPr>
          <w:b/>
          <w:lang w:val="en-GB"/>
        </w:rPr>
        <w:t>Radio Calling-In Point</w:t>
      </w:r>
      <w:commentRangeEnd w:id="1630"/>
      <w:r w:rsidR="00412630">
        <w:rPr>
          <w:rStyle w:val="CommentReference"/>
          <w:rFonts w:ascii="Garamond" w:hAnsi="Garamond"/>
          <w:lang w:eastAsia="en-US"/>
        </w:rPr>
        <w:commentReference w:id="1630"/>
      </w:r>
      <w:commentRangeEnd w:id="1631"/>
      <w:r w:rsidR="0002403E">
        <w:rPr>
          <w:rStyle w:val="CommentReference"/>
          <w:rFonts w:ascii="Garamond" w:hAnsi="Garamond"/>
          <w:lang w:eastAsia="en-US"/>
        </w:rPr>
        <w:commentReference w:id="1631"/>
      </w:r>
      <w:r w:rsidR="00412630">
        <w:rPr>
          <w:lang w:val="en-GB"/>
        </w:rPr>
        <w:t>.  Data producers will be required to examine their converted S-101 datasets and amend the encoding as required</w:t>
      </w:r>
      <w:r>
        <w:rPr>
          <w:rFonts w:cs="Arial"/>
          <w:bCs/>
          <w:lang w:val="en-AU"/>
        </w:rPr>
        <w:t>.</w:t>
      </w:r>
    </w:p>
    <w:p w14:paraId="4A683588" w14:textId="4B5CE451" w:rsidR="002E5058" w:rsidRDefault="002E5058" w:rsidP="002E5058">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bookmarkStart w:id="1632" w:name="_Toc422735987"/>
      <w:bookmarkStart w:id="1633" w:name="_Toc460900693"/>
      <w:r w:rsidRPr="00F20AE1">
        <w:rPr>
          <w:u w:val="single"/>
          <w:lang w:val="en-GB"/>
        </w:rPr>
        <w:t>S</w:t>
      </w:r>
      <w:r w:rsidR="00BD6507">
        <w:rPr>
          <w:u w:val="single"/>
          <w:lang w:val="en-GB"/>
        </w:rPr>
        <w:t>-</w:t>
      </w:r>
      <w:r w:rsidRPr="00F20AE1">
        <w:rPr>
          <w:u w:val="single"/>
          <w:lang w:val="en-GB"/>
        </w:rPr>
        <w:t>101 Geo feature</w:t>
      </w:r>
      <w:r w:rsidRPr="00F20AE1">
        <w:rPr>
          <w:lang w:val="en-GB"/>
        </w:rPr>
        <w:t>:</w:t>
      </w:r>
      <w:r w:rsidRPr="00F20AE1">
        <w:rPr>
          <w:lang w:val="en-GB"/>
        </w:rPr>
        <w:tab/>
      </w:r>
      <w:r w:rsidR="000B6DED">
        <w:rPr>
          <w:b/>
          <w:lang w:val="en-GB"/>
        </w:rPr>
        <w:t>Vessel Traffic Service</w:t>
      </w:r>
      <w:r>
        <w:rPr>
          <w:b/>
          <w:lang w:val="en-GB"/>
        </w:rPr>
        <w:t xml:space="preserve"> Area</w:t>
      </w:r>
      <w:r>
        <w:rPr>
          <w:b/>
          <w:lang w:val="en-GB"/>
        </w:rPr>
        <w:tab/>
      </w:r>
      <w:r>
        <w:rPr>
          <w:b/>
          <w:lang w:val="en-GB"/>
        </w:rPr>
        <w:tab/>
      </w:r>
      <w:r w:rsidRPr="00F20AE1">
        <w:rPr>
          <w:lang w:val="en-GB"/>
        </w:rPr>
        <w:t>(</w:t>
      </w:r>
      <w:r>
        <w:rPr>
          <w:lang w:val="en-GB"/>
        </w:rPr>
        <w:t>S)</w:t>
      </w:r>
      <w:r>
        <w:rPr>
          <w:lang w:val="en-GB"/>
        </w:rPr>
        <w:tab/>
      </w:r>
      <w:r>
        <w:rPr>
          <w:lang w:val="en-GB"/>
        </w:rPr>
        <w:tab/>
      </w:r>
      <w:r>
        <w:rPr>
          <w:lang w:val="en-GB"/>
        </w:rPr>
        <w:tab/>
      </w:r>
      <w:r w:rsidR="000B6DED">
        <w:rPr>
          <w:lang w:val="en-GB"/>
        </w:rPr>
        <w:tab/>
      </w:r>
      <w:r w:rsidRPr="00F20AE1">
        <w:rPr>
          <w:lang w:val="en-GB"/>
        </w:rPr>
        <w:t xml:space="preserve">(S-101 DCEG Clause </w:t>
      </w:r>
      <w:r w:rsidR="000B6DED">
        <w:rPr>
          <w:lang w:val="en-GB"/>
        </w:rPr>
        <w:t>22.2</w:t>
      </w:r>
      <w:r w:rsidRPr="00F20AE1">
        <w:rPr>
          <w:lang w:val="en-GB"/>
        </w:rPr>
        <w:t>)</w:t>
      </w:r>
    </w:p>
    <w:p w14:paraId="1ADA853D" w14:textId="3B380B75" w:rsidR="002E5058" w:rsidRPr="004313C6" w:rsidRDefault="002E5058" w:rsidP="002E5058">
      <w:pPr>
        <w:tabs>
          <w:tab w:val="left" w:pos="0"/>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commentRangeStart w:id="1634"/>
      <w:r>
        <w:rPr>
          <w:rFonts w:cs="Arial"/>
          <w:bCs/>
          <w:lang w:val="en-AU"/>
        </w:rPr>
        <w:t xml:space="preserve">The S-101 feature </w:t>
      </w:r>
      <w:r w:rsidR="000B6DED">
        <w:rPr>
          <w:b/>
          <w:lang w:val="en-GB"/>
        </w:rPr>
        <w:t xml:space="preserve">Vessel Traffic Service </w:t>
      </w:r>
      <w:r>
        <w:rPr>
          <w:b/>
          <w:lang w:val="en-GB"/>
        </w:rPr>
        <w:t>Area</w:t>
      </w:r>
      <w:r>
        <w:rPr>
          <w:rFonts w:cs="Arial"/>
          <w:bCs/>
          <w:lang w:val="en-AU"/>
        </w:rPr>
        <w:t xml:space="preserve"> has been introduced in S-101 </w:t>
      </w:r>
      <w:r w:rsidR="000B6DED">
        <w:rPr>
          <w:rFonts w:cs="Arial"/>
          <w:bCs/>
          <w:lang w:val="en-AU"/>
        </w:rPr>
        <w:t xml:space="preserve">as a dedicated feature </w:t>
      </w:r>
      <w:r>
        <w:rPr>
          <w:rFonts w:cs="Arial"/>
          <w:bCs/>
          <w:lang w:val="en-AU"/>
        </w:rPr>
        <w:t xml:space="preserve">to encode </w:t>
      </w:r>
      <w:r w:rsidR="000B6DED">
        <w:rPr>
          <w:rFonts w:cs="Arial"/>
          <w:bCs/>
          <w:lang w:val="en-AU"/>
        </w:rPr>
        <w:t>such areas</w:t>
      </w:r>
      <w:r>
        <w:rPr>
          <w:rFonts w:cs="Arial"/>
          <w:bCs/>
          <w:lang w:val="en-AU"/>
        </w:rPr>
        <w:t xml:space="preserve">.  This information is encoded in S-57 using the Object class </w:t>
      </w:r>
      <w:r>
        <w:rPr>
          <w:rFonts w:cs="Arial"/>
          <w:b/>
          <w:bCs/>
          <w:lang w:val="en-AU"/>
        </w:rPr>
        <w:t>ADMARE</w:t>
      </w:r>
      <w:r>
        <w:rPr>
          <w:rFonts w:cs="Arial"/>
          <w:bCs/>
          <w:lang w:val="en-AU"/>
        </w:rPr>
        <w:t xml:space="preserve">.  In order for this information to be converted across to S-101, the text string encoded in INFORM on the </w:t>
      </w:r>
      <w:r w:rsidR="000B6DED">
        <w:rPr>
          <w:rFonts w:cs="Arial"/>
          <w:b/>
          <w:bCs/>
          <w:lang w:val="en-AU"/>
        </w:rPr>
        <w:t>ADMARE</w:t>
      </w:r>
      <w:r>
        <w:rPr>
          <w:rFonts w:cs="Arial"/>
          <w:bCs/>
          <w:lang w:val="en-AU"/>
        </w:rPr>
        <w:t xml:space="preserve"> must be include the text string </w:t>
      </w:r>
      <w:commentRangeStart w:id="1635"/>
      <w:r w:rsidR="000B6DED">
        <w:rPr>
          <w:rFonts w:cs="Arial"/>
          <w:bCs/>
          <w:i/>
          <w:lang w:val="en-AU"/>
        </w:rPr>
        <w:t>Vessel traffic service</w:t>
      </w:r>
      <w:r>
        <w:rPr>
          <w:rFonts w:cs="Arial"/>
          <w:bCs/>
          <w:i/>
          <w:lang w:val="en-AU"/>
        </w:rPr>
        <w:t xml:space="preserve"> area</w:t>
      </w:r>
      <w:commentRangeEnd w:id="1635"/>
      <w:r w:rsidR="0002403E">
        <w:rPr>
          <w:rStyle w:val="CommentReference"/>
          <w:rFonts w:ascii="Garamond" w:hAnsi="Garamond"/>
          <w:lang w:eastAsia="en-US"/>
        </w:rPr>
        <w:commentReference w:id="1635"/>
      </w:r>
      <w:r>
        <w:rPr>
          <w:rFonts w:cs="Arial"/>
          <w:bCs/>
          <w:lang w:val="en-AU"/>
        </w:rPr>
        <w:t>.</w:t>
      </w:r>
      <w:commentRangeEnd w:id="1634"/>
      <w:r>
        <w:rPr>
          <w:rStyle w:val="CommentReference"/>
          <w:rFonts w:ascii="Garamond" w:hAnsi="Garamond"/>
        </w:rPr>
        <w:commentReference w:id="1634"/>
      </w:r>
      <w:r>
        <w:rPr>
          <w:rFonts w:cs="Arial"/>
          <w:bCs/>
          <w:lang w:val="en-AU"/>
        </w:rPr>
        <w:t xml:space="preserve">  Data Producers are advised to examine any </w:t>
      </w:r>
      <w:r w:rsidR="000B6DED">
        <w:rPr>
          <w:b/>
          <w:lang w:val="en-GB"/>
        </w:rPr>
        <w:t xml:space="preserve">Vessel Traffic Service </w:t>
      </w:r>
      <w:r>
        <w:rPr>
          <w:b/>
          <w:lang w:val="en-GB"/>
        </w:rPr>
        <w:t>Area</w:t>
      </w:r>
      <w:r>
        <w:rPr>
          <w:lang w:val="en-GB"/>
        </w:rPr>
        <w:t xml:space="preserve"> features created during the automated conversion process and confirm the attribution for these features as required, including any </w:t>
      </w:r>
      <w:r w:rsidR="00AA06DF">
        <w:rPr>
          <w:lang w:val="en-GB"/>
        </w:rPr>
        <w:t>values populated for</w:t>
      </w:r>
      <w:r>
        <w:rPr>
          <w:lang w:val="en-GB"/>
        </w:rPr>
        <w:t xml:space="preserve"> the </w:t>
      </w:r>
      <w:r w:rsidR="00A3582D">
        <w:rPr>
          <w:lang w:val="en-GB"/>
        </w:rPr>
        <w:t>complex attribute</w:t>
      </w:r>
      <w:r>
        <w:rPr>
          <w:lang w:val="en-GB"/>
        </w:rPr>
        <w:t xml:space="preserve"> </w:t>
      </w:r>
      <w:r w:rsidR="00A3582D">
        <w:rPr>
          <w:b/>
          <w:lang w:val="en-GB"/>
        </w:rPr>
        <w:t>i</w:t>
      </w:r>
      <w:r>
        <w:rPr>
          <w:b/>
          <w:lang w:val="en-GB"/>
        </w:rPr>
        <w:t>nformation</w:t>
      </w:r>
      <w:r>
        <w:rPr>
          <w:lang w:val="en-GB"/>
        </w:rPr>
        <w:t>.</w:t>
      </w:r>
    </w:p>
    <w:p w14:paraId="254CFD75" w14:textId="77777777" w:rsidR="006B2826" w:rsidRPr="00F20AE1" w:rsidRDefault="006B2826" w:rsidP="00C93144">
      <w:pPr>
        <w:pStyle w:val="Heading2"/>
        <w:numPr>
          <w:ilvl w:val="1"/>
          <w:numId w:val="13"/>
        </w:numPr>
        <w:tabs>
          <w:tab w:val="clear" w:pos="283"/>
          <w:tab w:val="clear" w:pos="576"/>
          <w:tab w:val="clear" w:pos="720"/>
          <w:tab w:val="clear" w:pos="850"/>
          <w:tab w:val="clear" w:pos="915"/>
          <w:tab w:val="clear" w:pos="2911"/>
          <w:tab w:val="left" w:pos="851"/>
        </w:tabs>
        <w:spacing w:before="240" w:after="120"/>
        <w:ind w:left="851" w:hanging="851"/>
        <w:rPr>
          <w:bCs/>
          <w:lang w:val="en-GB"/>
        </w:rPr>
      </w:pPr>
      <w:bookmarkStart w:id="1636" w:name="_Toc68293418"/>
      <w:r w:rsidRPr="00F20AE1">
        <w:rPr>
          <w:bCs/>
          <w:lang w:val="en-GB"/>
        </w:rPr>
        <w:t>Automatic Identification Systems (AIS)</w:t>
      </w:r>
      <w:bookmarkEnd w:id="1636"/>
    </w:p>
    <w:p w14:paraId="15A42D00" w14:textId="24F61CD7" w:rsidR="006B2826" w:rsidRPr="00F20AE1" w:rsidRDefault="006B2826" w:rsidP="00C93144">
      <w:pPr>
        <w:pStyle w:val="Heading3"/>
        <w:keepLines/>
        <w:numPr>
          <w:ilvl w:val="2"/>
          <w:numId w:val="13"/>
        </w:numPr>
        <w:tabs>
          <w:tab w:val="clear" w:pos="283"/>
          <w:tab w:val="clear" w:pos="566"/>
          <w:tab w:val="clear" w:pos="720"/>
          <w:tab w:val="clear" w:pos="850"/>
          <w:tab w:val="clear" w:pos="915"/>
          <w:tab w:val="clear" w:pos="2911"/>
          <w:tab w:val="left" w:pos="851"/>
        </w:tabs>
        <w:spacing w:before="240" w:after="120"/>
        <w:ind w:left="851" w:hanging="851"/>
        <w:rPr>
          <w:bCs/>
          <w:lang w:val="en-GB"/>
        </w:rPr>
      </w:pPr>
      <w:bookmarkStart w:id="1637" w:name="_Toc68293419"/>
      <w:r w:rsidRPr="00F20AE1">
        <w:rPr>
          <w:bCs/>
          <w:lang w:val="en-GB"/>
        </w:rPr>
        <w:t>AIS equipped aids to navigation</w:t>
      </w:r>
      <w:bookmarkEnd w:id="1637"/>
    </w:p>
    <w:p w14:paraId="565A4F5F" w14:textId="45AFE412" w:rsidR="005F2030" w:rsidRDefault="005F2030" w:rsidP="005F2030">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w:t>
      </w:r>
      <w:r w:rsidR="00BD6507">
        <w:rPr>
          <w:u w:val="single"/>
          <w:lang w:val="en-GB"/>
        </w:rPr>
        <w:t>-</w:t>
      </w:r>
      <w:r w:rsidRPr="00F20AE1">
        <w:rPr>
          <w:u w:val="single"/>
          <w:lang w:val="en-GB"/>
        </w:rPr>
        <w:t>101 Geo feature</w:t>
      </w:r>
      <w:r w:rsidRPr="00F20AE1">
        <w:rPr>
          <w:lang w:val="en-GB"/>
        </w:rPr>
        <w:t>:</w:t>
      </w:r>
      <w:r w:rsidRPr="00F20AE1">
        <w:rPr>
          <w:lang w:val="en-GB"/>
        </w:rPr>
        <w:tab/>
      </w:r>
      <w:r>
        <w:rPr>
          <w:b/>
          <w:lang w:val="en-GB"/>
        </w:rPr>
        <w:t>Physical AIS Aid to Navigation</w:t>
      </w:r>
      <w:r>
        <w:rPr>
          <w:b/>
          <w:lang w:val="en-GB"/>
        </w:rPr>
        <w:tab/>
      </w:r>
      <w:r w:rsidR="00170AB0">
        <w:rPr>
          <w:b/>
          <w:lang w:val="en-GB"/>
        </w:rPr>
        <w:tab/>
      </w:r>
      <w:r w:rsidRPr="00F20AE1">
        <w:rPr>
          <w:lang w:val="en-GB"/>
        </w:rPr>
        <w:t>(</w:t>
      </w:r>
      <w:r>
        <w:rPr>
          <w:lang w:val="en-GB"/>
        </w:rPr>
        <w:t>P)</w:t>
      </w:r>
      <w:r>
        <w:rPr>
          <w:lang w:val="en-GB"/>
        </w:rPr>
        <w:tab/>
      </w:r>
      <w:r>
        <w:rPr>
          <w:lang w:val="en-GB"/>
        </w:rPr>
        <w:tab/>
      </w:r>
      <w:r w:rsidR="00170AB0">
        <w:rPr>
          <w:lang w:val="en-GB"/>
        </w:rPr>
        <w:tab/>
      </w:r>
      <w:r w:rsidRPr="00F20AE1">
        <w:rPr>
          <w:lang w:val="en-GB"/>
        </w:rPr>
        <w:t xml:space="preserve">(S-101 DCEG Clause </w:t>
      </w:r>
      <w:r w:rsidR="00170AB0">
        <w:rPr>
          <w:lang w:val="en-GB"/>
        </w:rPr>
        <w:t>21.2</w:t>
      </w:r>
      <w:r w:rsidRPr="00F20AE1">
        <w:rPr>
          <w:lang w:val="en-GB"/>
        </w:rPr>
        <w:t>)</w:t>
      </w:r>
    </w:p>
    <w:p w14:paraId="34A32AF5" w14:textId="299978AC" w:rsidR="00170AB0" w:rsidRDefault="00170AB0" w:rsidP="00170AB0">
      <w:pPr>
        <w:spacing w:after="120"/>
        <w:jc w:val="both"/>
        <w:rPr>
          <w:rFonts w:cs="Arial"/>
          <w:bCs/>
          <w:lang w:val="en-AU"/>
        </w:rPr>
      </w:pPr>
      <w:r>
        <w:rPr>
          <w:rFonts w:cs="Arial"/>
          <w:bCs/>
          <w:lang w:val="en-AU"/>
        </w:rPr>
        <w:t xml:space="preserve">The S-101 feature </w:t>
      </w:r>
      <w:r>
        <w:rPr>
          <w:b/>
          <w:lang w:val="en-GB"/>
        </w:rPr>
        <w:t>Physical AIS Aid to Navigation</w:t>
      </w:r>
      <w:r>
        <w:rPr>
          <w:rFonts w:cs="Arial"/>
          <w:bCs/>
          <w:lang w:val="en-AU"/>
        </w:rPr>
        <w:t xml:space="preserve"> has been introduced in S-101 to provide the capability to encode a dedicated feature to indicate the presence of an AIS signal that is </w:t>
      </w:r>
      <w:r w:rsidRPr="00170AB0">
        <w:rPr>
          <w:rFonts w:cs="Arial"/>
          <w:bCs/>
        </w:rPr>
        <w:t>actually transmitted from a physical aid to navigation, or appear</w:t>
      </w:r>
      <w:r>
        <w:rPr>
          <w:rFonts w:cs="Arial"/>
          <w:bCs/>
        </w:rPr>
        <w:t>s</w:t>
      </w:r>
      <w:r w:rsidRPr="00170AB0">
        <w:rPr>
          <w:rFonts w:cs="Arial"/>
          <w:bCs/>
        </w:rPr>
        <w:t xml:space="preserve"> to be transmitted from a physical aid to navigation but is actually trans</w:t>
      </w:r>
      <w:r>
        <w:rPr>
          <w:rFonts w:cs="Arial"/>
          <w:bCs/>
        </w:rPr>
        <w:t>mitted from an AIS base station</w:t>
      </w:r>
      <w:r>
        <w:rPr>
          <w:rFonts w:cs="Arial"/>
          <w:bCs/>
          <w:lang w:val="en-AU"/>
        </w:rPr>
        <w:t xml:space="preserve">.  This information may be encoded in S-57 using </w:t>
      </w:r>
      <w:r w:rsidRPr="00170AB0">
        <w:rPr>
          <w:rFonts w:cs="Arial"/>
          <w:bCs/>
          <w:lang w:val="en-AU"/>
        </w:rPr>
        <w:t xml:space="preserve">the </w:t>
      </w:r>
      <w:r>
        <w:rPr>
          <w:rFonts w:cs="Arial"/>
          <w:bCs/>
          <w:lang w:val="en-AU"/>
        </w:rPr>
        <w:t xml:space="preserve">attribute INFORM on the </w:t>
      </w:r>
      <w:r w:rsidR="000C3EA1">
        <w:rPr>
          <w:rFonts w:cs="Arial"/>
          <w:bCs/>
          <w:lang w:val="en-AU"/>
        </w:rPr>
        <w:t>physical aid to navigation structure object</w:t>
      </w:r>
      <w:r>
        <w:rPr>
          <w:rFonts w:cs="Arial"/>
          <w:bCs/>
          <w:lang w:val="en-AU"/>
        </w:rPr>
        <w:t xml:space="preserve">.  In order for this information to be converted across to S-101, the text string encoded in INFORM on the </w:t>
      </w:r>
      <w:r w:rsidR="000C3EA1">
        <w:rPr>
          <w:rFonts w:cs="Arial"/>
          <w:bCs/>
          <w:lang w:val="en-AU"/>
        </w:rPr>
        <w:t>navigation aid structure</w:t>
      </w:r>
      <w:r>
        <w:rPr>
          <w:rFonts w:cs="Arial"/>
          <w:bCs/>
          <w:lang w:val="en-AU"/>
        </w:rPr>
        <w:t xml:space="preserve"> must be in the format </w:t>
      </w:r>
      <w:commentRangeStart w:id="1638"/>
      <w:r w:rsidR="000C3EA1" w:rsidRPr="00F20AE1">
        <w:rPr>
          <w:i/>
          <w:lang w:val="en-GB" w:eastAsia="en-US"/>
        </w:rPr>
        <w:t>Automatic Identification System (AIS) aid to navigation</w:t>
      </w:r>
      <w:commentRangeEnd w:id="1638"/>
      <w:r w:rsidR="0002403E">
        <w:rPr>
          <w:rStyle w:val="CommentReference"/>
          <w:rFonts w:ascii="Garamond" w:hAnsi="Garamond"/>
          <w:lang w:eastAsia="en-US"/>
        </w:rPr>
        <w:commentReference w:id="1638"/>
      </w:r>
      <w:r>
        <w:rPr>
          <w:rFonts w:cs="Arial"/>
          <w:bCs/>
          <w:lang w:val="en-AU"/>
        </w:rPr>
        <w:t>.</w:t>
      </w:r>
    </w:p>
    <w:p w14:paraId="7FB72669" w14:textId="264672F7" w:rsidR="000C3EA1" w:rsidRPr="000C3EA1" w:rsidRDefault="000C3EA1" w:rsidP="00170AB0">
      <w:pPr>
        <w:spacing w:after="120"/>
        <w:jc w:val="both"/>
        <w:rPr>
          <w:rFonts w:cs="Arial"/>
          <w:bCs/>
        </w:rPr>
      </w:pPr>
      <w:r>
        <w:rPr>
          <w:rFonts w:cs="Arial"/>
          <w:bCs/>
          <w:lang w:val="en-AU"/>
        </w:rPr>
        <w:t xml:space="preserve">Data Producers will be required to evaluate each instance of the feature </w:t>
      </w:r>
      <w:r>
        <w:rPr>
          <w:b/>
          <w:lang w:val="en-GB"/>
        </w:rPr>
        <w:t>Physical AIS Aid to Navigation</w:t>
      </w:r>
      <w:r>
        <w:rPr>
          <w:lang w:val="en-GB"/>
        </w:rPr>
        <w:t xml:space="preserve"> created during the automated conversion process and populate</w:t>
      </w:r>
      <w:r w:rsidR="002F7B5C">
        <w:rPr>
          <w:lang w:val="en-GB"/>
        </w:rPr>
        <w:t xml:space="preserve"> </w:t>
      </w:r>
      <w:r w:rsidR="00985408">
        <w:rPr>
          <w:lang w:val="en-GB"/>
        </w:rPr>
        <w:t>allowable</w:t>
      </w:r>
      <w:r w:rsidR="002F7B5C">
        <w:rPr>
          <w:lang w:val="en-GB"/>
        </w:rPr>
        <w:t xml:space="preserve"> attributes as required.</w:t>
      </w:r>
    </w:p>
    <w:p w14:paraId="52F9E549" w14:textId="1E5477CD" w:rsidR="006B2826" w:rsidRPr="00F20AE1" w:rsidRDefault="006B2826" w:rsidP="00C93144">
      <w:pPr>
        <w:pStyle w:val="Heading4"/>
        <w:keepLines/>
        <w:widowControl/>
        <w:numPr>
          <w:ilvl w:val="3"/>
          <w:numId w:val="13"/>
        </w:numPr>
        <w:tabs>
          <w:tab w:val="clear" w:pos="915"/>
          <w:tab w:val="clear" w:pos="2911"/>
        </w:tabs>
        <w:spacing w:after="120"/>
        <w:ind w:left="862" w:hanging="862"/>
        <w:rPr>
          <w:bCs/>
          <w:lang w:val="en-GB"/>
        </w:rPr>
      </w:pPr>
      <w:bookmarkStart w:id="1639" w:name="_Toc68293420"/>
      <w:r w:rsidRPr="00F20AE1">
        <w:rPr>
          <w:bCs/>
          <w:lang w:val="en-GB"/>
        </w:rPr>
        <w:lastRenderedPageBreak/>
        <w:t>Virtual AIS aids to navigation</w:t>
      </w:r>
      <w:bookmarkEnd w:id="1639"/>
    </w:p>
    <w:p w14:paraId="4CF8A836" w14:textId="541F018C" w:rsidR="00E425AB" w:rsidRDefault="00E425AB" w:rsidP="00E425AB">
      <w:pPr>
        <w:keepNext/>
        <w:keepLines/>
        <w:tabs>
          <w:tab w:val="left" w:pos="0"/>
          <w:tab w:val="left" w:pos="283"/>
          <w:tab w:val="left" w:pos="566"/>
          <w:tab w:val="left" w:pos="850"/>
          <w:tab w:val="left" w:pos="1134"/>
          <w:tab w:val="left" w:pos="1418"/>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S-57 Geo object:</w:t>
      </w:r>
      <w:r w:rsidRPr="00F20AE1">
        <w:rPr>
          <w:lang w:val="en-GB"/>
        </w:rPr>
        <w:tab/>
      </w:r>
      <w:r w:rsidRPr="00F20AE1">
        <w:rPr>
          <w:lang w:val="en-GB"/>
        </w:rPr>
        <w:tab/>
        <w:t>New object (</w:t>
      </w:r>
      <w:r w:rsidRPr="00F20AE1">
        <w:rPr>
          <w:b/>
          <w:lang w:val="en-GB"/>
        </w:rPr>
        <w:t>NEWOBJ</w:t>
      </w:r>
      <w:r w:rsidRPr="00F20AE1">
        <w:rPr>
          <w:lang w:val="en-GB"/>
        </w:rPr>
        <w:t>)</w:t>
      </w:r>
      <w:r>
        <w:rPr>
          <w:lang w:val="en-GB"/>
        </w:rPr>
        <w:tab/>
      </w:r>
      <w:r>
        <w:rPr>
          <w:lang w:val="en-GB"/>
        </w:rPr>
        <w:tab/>
      </w:r>
      <w:r>
        <w:rPr>
          <w:lang w:val="en-GB"/>
        </w:rPr>
        <w:tab/>
      </w:r>
      <w:r>
        <w:rPr>
          <w:lang w:val="en-GB"/>
        </w:rPr>
        <w:tab/>
      </w:r>
      <w:r>
        <w:rPr>
          <w:lang w:val="en-GB"/>
        </w:rPr>
        <w:tab/>
      </w:r>
      <w:r w:rsidRPr="00F20AE1">
        <w:rPr>
          <w:lang w:val="en-GB"/>
        </w:rPr>
        <w:t>(</w:t>
      </w:r>
      <w:r>
        <w:rPr>
          <w:lang w:val="en-GB"/>
        </w:rPr>
        <w:t>P</w:t>
      </w:r>
      <w:r w:rsidRPr="00F20AE1">
        <w:rPr>
          <w:lang w:val="en-GB"/>
        </w:rPr>
        <w:t>)</w:t>
      </w:r>
    </w:p>
    <w:p w14:paraId="7A5A01FF" w14:textId="07CD6EEB" w:rsidR="00E425AB" w:rsidRDefault="00E425AB" w:rsidP="00E425AB">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w:t>
      </w:r>
      <w:r w:rsidR="00BD6507">
        <w:rPr>
          <w:u w:val="single"/>
          <w:lang w:val="en-GB"/>
        </w:rPr>
        <w:t>-</w:t>
      </w:r>
      <w:r w:rsidRPr="00F20AE1">
        <w:rPr>
          <w:u w:val="single"/>
          <w:lang w:val="en-GB"/>
        </w:rPr>
        <w:t>101 Geo feature</w:t>
      </w:r>
      <w:r w:rsidRPr="00F20AE1">
        <w:rPr>
          <w:lang w:val="en-GB"/>
        </w:rPr>
        <w:t>:</w:t>
      </w:r>
      <w:r w:rsidRPr="00F20AE1">
        <w:rPr>
          <w:lang w:val="en-GB"/>
        </w:rPr>
        <w:tab/>
      </w:r>
      <w:r>
        <w:rPr>
          <w:b/>
          <w:lang w:val="en-GB"/>
        </w:rPr>
        <w:t>Virtual AIS Aid to Navigation</w:t>
      </w:r>
      <w:r>
        <w:rPr>
          <w:b/>
          <w:lang w:val="en-GB"/>
        </w:rPr>
        <w:tab/>
      </w:r>
      <w:r>
        <w:rPr>
          <w:b/>
          <w:lang w:val="en-GB"/>
        </w:rPr>
        <w:tab/>
      </w:r>
      <w:r>
        <w:rPr>
          <w:b/>
          <w:lang w:val="en-GB"/>
        </w:rPr>
        <w:tab/>
      </w:r>
      <w:r w:rsidRPr="00F20AE1">
        <w:rPr>
          <w:lang w:val="en-GB"/>
        </w:rPr>
        <w:t>(</w:t>
      </w:r>
      <w:r>
        <w:rPr>
          <w:lang w:val="en-GB"/>
        </w:rPr>
        <w:t>P)</w:t>
      </w:r>
      <w:r>
        <w:rPr>
          <w:lang w:val="en-GB"/>
        </w:rPr>
        <w:tab/>
      </w:r>
      <w:r>
        <w:rPr>
          <w:lang w:val="en-GB"/>
        </w:rPr>
        <w:tab/>
      </w:r>
      <w:r>
        <w:rPr>
          <w:lang w:val="en-GB"/>
        </w:rPr>
        <w:tab/>
      </w:r>
      <w:r w:rsidRPr="00F20AE1">
        <w:rPr>
          <w:lang w:val="en-GB"/>
        </w:rPr>
        <w:t xml:space="preserve">(S-101 DCEG Clause </w:t>
      </w:r>
      <w:r w:rsidR="00C0534B">
        <w:rPr>
          <w:lang w:val="en-GB"/>
        </w:rPr>
        <w:t>21.3</w:t>
      </w:r>
      <w:r w:rsidRPr="00F20AE1">
        <w:rPr>
          <w:lang w:val="en-GB"/>
        </w:rPr>
        <w:t>)</w:t>
      </w:r>
    </w:p>
    <w:p w14:paraId="3B9AEA31" w14:textId="56541813" w:rsidR="00E425AB" w:rsidRDefault="00E425AB" w:rsidP="006C389E">
      <w:pPr>
        <w:spacing w:after="120"/>
        <w:jc w:val="both"/>
        <w:rPr>
          <w:lang w:val="en-AU"/>
        </w:rPr>
      </w:pPr>
      <w:r>
        <w:rPr>
          <w:rFonts w:cs="Arial"/>
          <w:lang w:val="en-GB"/>
        </w:rPr>
        <w:t xml:space="preserve">The encoding of </w:t>
      </w:r>
      <w:r w:rsidRPr="00F20AE1">
        <w:rPr>
          <w:rFonts w:cs="Arial"/>
          <w:lang w:val="en-GB"/>
        </w:rPr>
        <w:t>Virtual AIS aid</w:t>
      </w:r>
      <w:r>
        <w:rPr>
          <w:rFonts w:cs="Arial"/>
          <w:lang w:val="en-GB"/>
        </w:rPr>
        <w:t>s</w:t>
      </w:r>
      <w:r w:rsidRPr="00F20AE1">
        <w:rPr>
          <w:rFonts w:cs="Arial"/>
          <w:lang w:val="en-GB"/>
        </w:rPr>
        <w:t xml:space="preserve"> to navigation</w:t>
      </w:r>
      <w:r>
        <w:rPr>
          <w:rFonts w:cs="Arial"/>
          <w:lang w:val="en-GB"/>
        </w:rPr>
        <w:t xml:space="preserve"> using the Object class </w:t>
      </w:r>
      <w:r>
        <w:rPr>
          <w:rFonts w:cs="Arial"/>
          <w:b/>
          <w:lang w:val="en-GB"/>
        </w:rPr>
        <w:t>NEWOBJ</w:t>
      </w:r>
      <w:r>
        <w:rPr>
          <w:rFonts w:cs="Arial"/>
          <w:lang w:val="en-GB"/>
        </w:rPr>
        <w:t xml:space="preserve"> is the only approved application of </w:t>
      </w:r>
      <w:r w:rsidR="00D121C1">
        <w:rPr>
          <w:rFonts w:cs="Arial"/>
          <w:b/>
          <w:lang w:val="en-GB"/>
        </w:rPr>
        <w:t>NEWOBJ</w:t>
      </w:r>
      <w:r w:rsidR="00D121C1">
        <w:rPr>
          <w:rFonts w:cs="Arial"/>
          <w:lang w:val="en-GB"/>
        </w:rPr>
        <w:t xml:space="preserve"> in S-57.  As such, </w:t>
      </w:r>
      <w:r w:rsidR="00D121C1">
        <w:rPr>
          <w:lang w:val="en-AU"/>
        </w:rPr>
        <w:t>all instances of encoding of the S-57 Feature object</w:t>
      </w:r>
      <w:r w:rsidR="00D121C1" w:rsidRPr="00560C1D">
        <w:rPr>
          <w:lang w:val="en-AU"/>
        </w:rPr>
        <w:t xml:space="preserve"> </w:t>
      </w:r>
      <w:r w:rsidR="00D121C1">
        <w:rPr>
          <w:rFonts w:cs="Arial"/>
          <w:b/>
          <w:lang w:val="en-GB"/>
        </w:rPr>
        <w:t>NEWOBJ</w:t>
      </w:r>
      <w:r w:rsidR="00D121C1" w:rsidRPr="00560C1D">
        <w:rPr>
          <w:lang w:val="en-AU"/>
        </w:rPr>
        <w:t xml:space="preserve"> </w:t>
      </w:r>
      <w:r w:rsidR="00D121C1">
        <w:rPr>
          <w:lang w:val="en-AU"/>
        </w:rPr>
        <w:t xml:space="preserve">will be converted to an instance of the S-101 feature </w:t>
      </w:r>
      <w:r w:rsidR="00D121C1">
        <w:rPr>
          <w:b/>
          <w:lang w:val="en-GB"/>
        </w:rPr>
        <w:t>Virtual AIS Aid to Navigation</w:t>
      </w:r>
      <w:r w:rsidR="00D121C1">
        <w:rPr>
          <w:b/>
          <w:lang w:val="en-AU"/>
        </w:rPr>
        <w:t xml:space="preserve"> </w:t>
      </w:r>
      <w:r w:rsidR="00D121C1">
        <w:rPr>
          <w:lang w:val="en-AU"/>
        </w:rPr>
        <w:t>during the automated conversion process.</w:t>
      </w:r>
    </w:p>
    <w:p w14:paraId="0C9F5B23" w14:textId="77777777" w:rsidR="00D121C1" w:rsidRDefault="00D121C1" w:rsidP="00D121C1">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jc w:val="both"/>
        <w:rPr>
          <w:lang w:val="en-AU"/>
        </w:rPr>
      </w:pPr>
      <w:r>
        <w:rPr>
          <w:lang w:val="en-AU"/>
        </w:rPr>
        <w:t>The following additional requirements for S-57 dataset conversion must be noted:</w:t>
      </w:r>
    </w:p>
    <w:p w14:paraId="5878010A" w14:textId="30826330" w:rsidR="00D121C1" w:rsidRDefault="00D121C1" w:rsidP="00C93144">
      <w:pPr>
        <w:pStyle w:val="ListParagraph"/>
        <w:numPr>
          <w:ilvl w:val="0"/>
          <w:numId w:val="20"/>
        </w:numPr>
        <w:tabs>
          <w:tab w:val="left" w:pos="0"/>
          <w:tab w:val="left" w:pos="283"/>
          <w:tab w:val="left" w:pos="566"/>
          <w:tab w:val="left" w:pos="851"/>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284" w:hanging="284"/>
        <w:jc w:val="both"/>
        <w:rPr>
          <w:rFonts w:cs="Arial"/>
          <w:bCs/>
          <w:lang w:val="en-AU"/>
        </w:rPr>
      </w:pPr>
      <w:commentRangeStart w:id="1640"/>
      <w:r>
        <w:rPr>
          <w:lang w:val="en-AU"/>
        </w:rPr>
        <w:t xml:space="preserve">The S-101 mandatory attribute </w:t>
      </w:r>
      <w:r>
        <w:rPr>
          <w:b/>
          <w:lang w:val="en-AU"/>
        </w:rPr>
        <w:t>virtual AIS aid to navigation type</w:t>
      </w:r>
      <w:r>
        <w:rPr>
          <w:lang w:val="en-AU"/>
        </w:rPr>
        <w:t xml:space="preserve"> will be automatically populated according to the value populated</w:t>
      </w:r>
      <w:r w:rsidR="004509C1">
        <w:rPr>
          <w:lang w:val="en-AU"/>
        </w:rPr>
        <w:t xml:space="preserve"> for the S-57 mandatory attribute CLSNAM on </w:t>
      </w:r>
      <w:r w:rsidR="004509C1">
        <w:rPr>
          <w:b/>
          <w:lang w:val="en-AU"/>
        </w:rPr>
        <w:t>NEWOBJ</w:t>
      </w:r>
      <w:commentRangeEnd w:id="1640"/>
      <w:r w:rsidR="00595589">
        <w:rPr>
          <w:rStyle w:val="CommentReference"/>
          <w:rFonts w:ascii="Garamond" w:hAnsi="Garamond"/>
          <w:lang w:eastAsia="en-US"/>
        </w:rPr>
        <w:commentReference w:id="1640"/>
      </w:r>
      <w:r>
        <w:rPr>
          <w:rFonts w:cs="Arial"/>
          <w:bCs/>
          <w:lang w:val="en-AU"/>
        </w:rPr>
        <w:t>.</w:t>
      </w:r>
    </w:p>
    <w:p w14:paraId="1523EF9F" w14:textId="04FC853B" w:rsidR="004509C1" w:rsidRDefault="004509C1" w:rsidP="00C93144">
      <w:pPr>
        <w:pStyle w:val="ListParagraph"/>
        <w:numPr>
          <w:ilvl w:val="0"/>
          <w:numId w:val="20"/>
        </w:numPr>
        <w:tabs>
          <w:tab w:val="left" w:pos="0"/>
          <w:tab w:val="left" w:pos="283"/>
          <w:tab w:val="left" w:pos="566"/>
          <w:tab w:val="left" w:pos="851"/>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284" w:hanging="284"/>
        <w:jc w:val="both"/>
        <w:rPr>
          <w:rFonts w:cs="Arial"/>
          <w:bCs/>
          <w:lang w:val="en-AU"/>
        </w:rPr>
      </w:pPr>
      <w:commentRangeStart w:id="1641"/>
      <w:r>
        <w:rPr>
          <w:rFonts w:cs="Arial"/>
          <w:bCs/>
          <w:lang w:val="en-AU"/>
        </w:rPr>
        <w:t xml:space="preserve">Similarly, </w:t>
      </w:r>
      <w:r w:rsidR="00EE2C7B">
        <w:rPr>
          <w:rFonts w:cs="Arial"/>
          <w:bCs/>
          <w:lang w:val="en-AU"/>
        </w:rPr>
        <w:t xml:space="preserve">values populated for the </w:t>
      </w:r>
      <w:r w:rsidR="00EE2C7B">
        <w:rPr>
          <w:rFonts w:cs="Arial"/>
          <w:b/>
          <w:bCs/>
          <w:lang w:val="en-AU"/>
        </w:rPr>
        <w:t>NEWOBJ</w:t>
      </w:r>
      <w:r w:rsidR="00EE2C7B">
        <w:rPr>
          <w:rFonts w:cs="Arial"/>
          <w:bCs/>
          <w:lang w:val="en-AU"/>
        </w:rPr>
        <w:t xml:space="preserve"> attributes DATEND, DATSTA, NOBJNM, OBJNAM, SCAMIN and STATUS will be converted to the corresponding attributes for </w:t>
      </w:r>
      <w:r w:rsidR="00EE2C7B">
        <w:rPr>
          <w:b/>
          <w:lang w:val="en-GB"/>
        </w:rPr>
        <w:t>Virtual AIS Aid to Navigation</w:t>
      </w:r>
      <w:r w:rsidR="00EE2C7B">
        <w:rPr>
          <w:lang w:val="en-GB"/>
        </w:rPr>
        <w:t xml:space="preserve">.  Note however </w:t>
      </w:r>
      <w:r w:rsidR="00EE2C7B">
        <w:rPr>
          <w:lang w:val="en-AU"/>
        </w:rPr>
        <w:t>that the STATUS ha</w:t>
      </w:r>
      <w:r w:rsidR="00C0534B">
        <w:rPr>
          <w:lang w:val="en-AU"/>
        </w:rPr>
        <w:t>s</w:t>
      </w:r>
      <w:r w:rsidR="00EE2C7B">
        <w:rPr>
          <w:lang w:val="en-AU"/>
        </w:rPr>
        <w:t xml:space="preserve"> restricted allowable enumerate values for </w:t>
      </w:r>
      <w:r w:rsidR="00C0534B">
        <w:rPr>
          <w:b/>
          <w:lang w:val="en-GB"/>
        </w:rPr>
        <w:t>Virtual AIS Aid to Navigation</w:t>
      </w:r>
      <w:r w:rsidR="00EE2C7B">
        <w:rPr>
          <w:lang w:val="en-AU"/>
        </w:rPr>
        <w:t xml:space="preserve"> in S-101</w:t>
      </w:r>
      <w:r w:rsidR="00C0534B">
        <w:rPr>
          <w:lang w:val="en-AU"/>
        </w:rPr>
        <w:t xml:space="preserve"> (see S-101 DCEG clause 21.3); </w:t>
      </w:r>
      <w:r w:rsidR="00C0534B">
        <w:rPr>
          <w:rFonts w:cs="Arial"/>
          <w:bCs/>
          <w:lang w:val="en-AU"/>
        </w:rPr>
        <w:t xml:space="preserve">Data Producers are advised to check any populated values for STATUS on </w:t>
      </w:r>
      <w:r w:rsidR="00C0534B">
        <w:rPr>
          <w:rFonts w:cs="Arial"/>
          <w:b/>
          <w:bCs/>
          <w:lang w:val="en-AU"/>
        </w:rPr>
        <w:t>NEWOBJ</w:t>
      </w:r>
      <w:r w:rsidR="00C0534B">
        <w:rPr>
          <w:rFonts w:cs="Arial"/>
          <w:bCs/>
          <w:lang w:val="en-AU"/>
        </w:rPr>
        <w:t xml:space="preserve"> and amend appropriately.</w:t>
      </w:r>
      <w:commentRangeEnd w:id="1641"/>
      <w:r w:rsidR="0002403E">
        <w:rPr>
          <w:rStyle w:val="CommentReference"/>
          <w:rFonts w:ascii="Garamond" w:hAnsi="Garamond"/>
          <w:lang w:eastAsia="en-US"/>
        </w:rPr>
        <w:commentReference w:id="1641"/>
      </w:r>
    </w:p>
    <w:p w14:paraId="668FDFE1" w14:textId="7858EB71" w:rsidR="00C0534B" w:rsidRPr="00C0534B" w:rsidRDefault="00C0534B" w:rsidP="00C93144">
      <w:pPr>
        <w:pStyle w:val="ListParagraph"/>
        <w:numPr>
          <w:ilvl w:val="0"/>
          <w:numId w:val="20"/>
        </w:numPr>
        <w:tabs>
          <w:tab w:val="left" w:pos="0"/>
          <w:tab w:val="left" w:pos="283"/>
          <w:tab w:val="left" w:pos="566"/>
          <w:tab w:val="left" w:pos="851"/>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284" w:hanging="284"/>
        <w:jc w:val="both"/>
        <w:rPr>
          <w:rFonts w:cs="Arial"/>
          <w:bCs/>
          <w:lang w:val="en-AU"/>
        </w:rPr>
      </w:pPr>
      <w:r>
        <w:rPr>
          <w:rFonts w:cs="Arial"/>
          <w:bCs/>
          <w:lang w:val="en-AU"/>
        </w:rPr>
        <w:t xml:space="preserve">Data Producers will be required to evaluate each instance of the feature </w:t>
      </w:r>
      <w:r>
        <w:rPr>
          <w:b/>
          <w:lang w:val="en-GB"/>
        </w:rPr>
        <w:t>Virtual AIS Aid to Navigation</w:t>
      </w:r>
      <w:r>
        <w:rPr>
          <w:lang w:val="en-GB"/>
        </w:rPr>
        <w:t xml:space="preserve"> created during the automated conversion process and populate other allowable attributes as required.</w:t>
      </w:r>
    </w:p>
    <w:p w14:paraId="064D3D53" w14:textId="05716FAE" w:rsidR="00C0534B" w:rsidRDefault="00C0534B" w:rsidP="00C93144">
      <w:pPr>
        <w:pStyle w:val="ListParagraph"/>
        <w:numPr>
          <w:ilvl w:val="0"/>
          <w:numId w:val="20"/>
        </w:numPr>
        <w:tabs>
          <w:tab w:val="left" w:pos="0"/>
          <w:tab w:val="left" w:pos="283"/>
          <w:tab w:val="left" w:pos="566"/>
          <w:tab w:val="left" w:pos="851"/>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284" w:hanging="284"/>
        <w:jc w:val="both"/>
        <w:rPr>
          <w:rFonts w:cs="Arial"/>
          <w:bCs/>
          <w:lang w:val="en-AU"/>
        </w:rPr>
      </w:pPr>
      <w:commentRangeStart w:id="1642"/>
      <w:commentRangeStart w:id="1643"/>
      <w:r>
        <w:rPr>
          <w:lang w:val="en-AU"/>
        </w:rPr>
        <w:t xml:space="preserve">The S-57 attribute INFORM for </w:t>
      </w:r>
      <w:r>
        <w:rPr>
          <w:b/>
          <w:lang w:val="en-AU"/>
        </w:rPr>
        <w:t>NEWOBJ</w:t>
      </w:r>
      <w:r>
        <w:rPr>
          <w:lang w:val="en-AU"/>
        </w:rPr>
        <w:t xml:space="preserve"> will not be converted, as information populated in INFORM </w:t>
      </w:r>
      <w:r w:rsidR="00595589">
        <w:rPr>
          <w:lang w:val="en-AU"/>
        </w:rPr>
        <w:t xml:space="preserve">in this case </w:t>
      </w:r>
      <w:r>
        <w:rPr>
          <w:lang w:val="en-AU"/>
        </w:rPr>
        <w:t xml:space="preserve">is intended </w:t>
      </w:r>
      <w:r w:rsidR="00595589">
        <w:rPr>
          <w:lang w:val="en-AU"/>
        </w:rPr>
        <w:t>to allow for ECDIS backward compatibility</w:t>
      </w:r>
      <w:commentRangeEnd w:id="1642"/>
      <w:r w:rsidR="00595589">
        <w:rPr>
          <w:rStyle w:val="CommentReference"/>
          <w:rFonts w:ascii="Garamond" w:hAnsi="Garamond"/>
          <w:lang w:eastAsia="en-US"/>
        </w:rPr>
        <w:commentReference w:id="1642"/>
      </w:r>
      <w:r>
        <w:rPr>
          <w:lang w:val="en-AU"/>
        </w:rPr>
        <w:t>.</w:t>
      </w:r>
      <w:commentRangeEnd w:id="1643"/>
      <w:r w:rsidR="00E9131F">
        <w:rPr>
          <w:rStyle w:val="CommentReference"/>
          <w:rFonts w:ascii="Garamond" w:hAnsi="Garamond"/>
          <w:lang w:eastAsia="en-US"/>
        </w:rPr>
        <w:commentReference w:id="1643"/>
      </w:r>
    </w:p>
    <w:p w14:paraId="6E6AE36D" w14:textId="6BD625F9" w:rsidR="006B2826" w:rsidRPr="00F20AE1" w:rsidRDefault="006B2826" w:rsidP="00C93144">
      <w:pPr>
        <w:pStyle w:val="Heading1"/>
        <w:pageBreakBefore/>
        <w:numPr>
          <w:ilvl w:val="0"/>
          <w:numId w:val="13"/>
        </w:numPr>
        <w:tabs>
          <w:tab w:val="clear" w:pos="283"/>
          <w:tab w:val="clear" w:pos="432"/>
          <w:tab w:val="clear" w:pos="566"/>
          <w:tab w:val="clear" w:pos="720"/>
          <w:tab w:val="clear" w:pos="850"/>
          <w:tab w:val="clear" w:pos="915"/>
          <w:tab w:val="clear" w:pos="2911"/>
          <w:tab w:val="left" w:pos="851"/>
        </w:tabs>
        <w:spacing w:before="240" w:after="120"/>
        <w:ind w:left="851" w:hanging="851"/>
        <w:rPr>
          <w:bCs/>
          <w:sz w:val="20"/>
          <w:lang w:val="en-GB"/>
        </w:rPr>
      </w:pPr>
      <w:bookmarkStart w:id="1644" w:name="_Toc68293421"/>
      <w:r w:rsidRPr="00F20AE1">
        <w:rPr>
          <w:bCs/>
          <w:lang w:val="en-GB"/>
        </w:rPr>
        <w:lastRenderedPageBreak/>
        <w:t>Marine services and signal stations</w:t>
      </w:r>
      <w:bookmarkEnd w:id="1632"/>
      <w:bookmarkEnd w:id="1633"/>
      <w:bookmarkEnd w:id="1644"/>
    </w:p>
    <w:p w14:paraId="15A3AED5" w14:textId="13D39B62" w:rsidR="006B2826" w:rsidRPr="00F20AE1" w:rsidRDefault="006B2826" w:rsidP="00C93144">
      <w:pPr>
        <w:pStyle w:val="Heading2"/>
        <w:numPr>
          <w:ilvl w:val="1"/>
          <w:numId w:val="13"/>
        </w:numPr>
        <w:tabs>
          <w:tab w:val="clear" w:pos="283"/>
          <w:tab w:val="clear" w:pos="576"/>
          <w:tab w:val="clear" w:pos="720"/>
          <w:tab w:val="clear" w:pos="850"/>
          <w:tab w:val="clear" w:pos="915"/>
          <w:tab w:val="clear" w:pos="2911"/>
          <w:tab w:val="left" w:pos="851"/>
        </w:tabs>
        <w:spacing w:before="240" w:after="120"/>
        <w:ind w:left="851" w:hanging="851"/>
        <w:rPr>
          <w:bCs/>
          <w:sz w:val="20"/>
          <w:lang w:val="en-GB"/>
        </w:rPr>
      </w:pPr>
      <w:bookmarkStart w:id="1645" w:name="_Toc422735989"/>
      <w:bookmarkStart w:id="1646" w:name="_Toc460900694"/>
      <w:bookmarkStart w:id="1647" w:name="_Toc68293422"/>
      <w:r w:rsidRPr="00F20AE1">
        <w:rPr>
          <w:bCs/>
          <w:lang w:val="en-GB"/>
        </w:rPr>
        <w:t>Pilot stations</w:t>
      </w:r>
      <w:bookmarkEnd w:id="1645"/>
      <w:bookmarkEnd w:id="1646"/>
      <w:bookmarkEnd w:id="1647"/>
    </w:p>
    <w:p w14:paraId="4376D9F3" w14:textId="76CC5DF7" w:rsidR="006B2826" w:rsidRPr="00F20AE1" w:rsidRDefault="006B2826" w:rsidP="00C93144">
      <w:pPr>
        <w:pStyle w:val="Heading3"/>
        <w:keepLines/>
        <w:numPr>
          <w:ilvl w:val="2"/>
          <w:numId w:val="13"/>
        </w:numPr>
        <w:tabs>
          <w:tab w:val="clear" w:pos="283"/>
          <w:tab w:val="clear" w:pos="566"/>
          <w:tab w:val="clear" w:pos="720"/>
          <w:tab w:val="clear" w:pos="850"/>
          <w:tab w:val="clear" w:pos="915"/>
          <w:tab w:val="clear" w:pos="2911"/>
          <w:tab w:val="left" w:pos="851"/>
        </w:tabs>
        <w:spacing w:before="240" w:after="120"/>
        <w:ind w:left="851" w:hanging="851"/>
        <w:rPr>
          <w:bCs/>
          <w:lang w:val="en-GB"/>
        </w:rPr>
      </w:pPr>
      <w:bookmarkStart w:id="1648" w:name="_Toc422735991"/>
      <w:bookmarkStart w:id="1649" w:name="_Toc460900695"/>
      <w:bookmarkStart w:id="1650" w:name="_Toc68293423"/>
      <w:r w:rsidRPr="00F20AE1">
        <w:rPr>
          <w:bCs/>
          <w:lang w:val="en-GB"/>
        </w:rPr>
        <w:t>Pilot stations ashore</w:t>
      </w:r>
      <w:bookmarkEnd w:id="1648"/>
      <w:bookmarkEnd w:id="1649"/>
      <w:bookmarkEnd w:id="1650"/>
    </w:p>
    <w:p w14:paraId="5B8BD7A5" w14:textId="478A742E" w:rsidR="00985408" w:rsidRDefault="00985408" w:rsidP="00985408">
      <w:pPr>
        <w:spacing w:after="120"/>
        <w:jc w:val="both"/>
        <w:rPr>
          <w:rFonts w:cs="Arial"/>
          <w:bCs/>
          <w:lang w:val="en-AU"/>
        </w:rPr>
      </w:pPr>
      <w:r>
        <w:rPr>
          <w:rFonts w:cs="Arial"/>
          <w:bCs/>
          <w:lang w:val="en-AU"/>
        </w:rPr>
        <w:t>The guidance for the encoding of pilot stations ashore remains unchanged in S-101</w:t>
      </w:r>
      <w:r w:rsidRPr="00560C1D">
        <w:rPr>
          <w:rFonts w:cs="Arial"/>
          <w:bCs/>
          <w:lang w:val="en-AU"/>
        </w:rPr>
        <w:t>.</w:t>
      </w:r>
      <w:r>
        <w:rPr>
          <w:rFonts w:cs="Arial"/>
          <w:bCs/>
          <w:lang w:val="en-AU"/>
        </w:rPr>
        <w:t xml:space="preserve">  See S-101 DCEG clause 22.1.2.</w:t>
      </w:r>
    </w:p>
    <w:p w14:paraId="6A607C63" w14:textId="098F9B76" w:rsidR="006B2826" w:rsidRPr="00C77B05" w:rsidRDefault="006B2826" w:rsidP="00C93144">
      <w:pPr>
        <w:pStyle w:val="Heading3"/>
        <w:keepLines/>
        <w:numPr>
          <w:ilvl w:val="2"/>
          <w:numId w:val="13"/>
        </w:numPr>
        <w:tabs>
          <w:tab w:val="clear" w:pos="283"/>
          <w:tab w:val="clear" w:pos="566"/>
          <w:tab w:val="clear" w:pos="720"/>
          <w:tab w:val="clear" w:pos="850"/>
          <w:tab w:val="clear" w:pos="915"/>
          <w:tab w:val="clear" w:pos="2911"/>
          <w:tab w:val="left" w:pos="851"/>
        </w:tabs>
        <w:spacing w:before="240" w:after="120"/>
        <w:ind w:left="851" w:hanging="851"/>
        <w:rPr>
          <w:bCs/>
          <w:lang w:val="en-GB"/>
        </w:rPr>
      </w:pPr>
      <w:bookmarkStart w:id="1651" w:name="_Toc422735993"/>
      <w:bookmarkStart w:id="1652" w:name="_Toc460900696"/>
      <w:bookmarkStart w:id="1653" w:name="_Toc68293424"/>
      <w:r w:rsidRPr="00C77B05">
        <w:rPr>
          <w:bCs/>
          <w:lang w:val="en-GB"/>
        </w:rPr>
        <w:t>Pilot boarding places</w:t>
      </w:r>
      <w:bookmarkEnd w:id="1651"/>
      <w:bookmarkEnd w:id="1652"/>
      <w:bookmarkEnd w:id="1653"/>
    </w:p>
    <w:p w14:paraId="6094842E" w14:textId="13AE1C3C" w:rsidR="00985408" w:rsidRDefault="00985408" w:rsidP="00985408">
      <w:pPr>
        <w:keepNext/>
        <w:keepLines/>
        <w:tabs>
          <w:tab w:val="left" w:pos="0"/>
          <w:tab w:val="left" w:pos="283"/>
          <w:tab w:val="left" w:pos="566"/>
          <w:tab w:val="left" w:pos="850"/>
          <w:tab w:val="left" w:pos="1134"/>
          <w:tab w:val="left" w:pos="1418"/>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S-57 Geo object:</w:t>
      </w:r>
      <w:r w:rsidRPr="00F20AE1">
        <w:rPr>
          <w:lang w:val="en-GB"/>
        </w:rPr>
        <w:tab/>
      </w:r>
      <w:r w:rsidRPr="00F20AE1">
        <w:rPr>
          <w:lang w:val="en-GB"/>
        </w:rPr>
        <w:tab/>
        <w:t>Pilot boarding place (</w:t>
      </w:r>
      <w:r w:rsidRPr="00F20AE1">
        <w:rPr>
          <w:b/>
          <w:lang w:val="en-GB"/>
        </w:rPr>
        <w:t>PILBOP</w:t>
      </w:r>
      <w:r w:rsidRPr="00F20AE1">
        <w:rPr>
          <w:lang w:val="en-GB"/>
        </w:rPr>
        <w:t>)</w:t>
      </w:r>
      <w:r>
        <w:rPr>
          <w:lang w:val="en-GB"/>
        </w:rPr>
        <w:tab/>
      </w:r>
      <w:r>
        <w:rPr>
          <w:lang w:val="en-GB"/>
        </w:rPr>
        <w:tab/>
      </w:r>
      <w:r w:rsidRPr="00F20AE1">
        <w:rPr>
          <w:lang w:val="en-GB"/>
        </w:rPr>
        <w:t>(</w:t>
      </w:r>
      <w:r>
        <w:rPr>
          <w:lang w:val="en-GB"/>
        </w:rPr>
        <w:t>P</w:t>
      </w:r>
      <w:proofErr w:type="gramStart"/>
      <w:r>
        <w:rPr>
          <w:lang w:val="en-GB"/>
        </w:rPr>
        <w:t>,A</w:t>
      </w:r>
      <w:proofErr w:type="gramEnd"/>
      <w:r w:rsidRPr="00F20AE1">
        <w:rPr>
          <w:lang w:val="en-GB"/>
        </w:rPr>
        <w:t>)</w:t>
      </w:r>
    </w:p>
    <w:p w14:paraId="3C9FCBBA" w14:textId="6F24E1D1" w:rsidR="00985408" w:rsidRDefault="00985408" w:rsidP="00985408">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w:t>
      </w:r>
      <w:r w:rsidR="00BD6507">
        <w:rPr>
          <w:u w:val="single"/>
          <w:lang w:val="en-GB"/>
        </w:rPr>
        <w:t>-</w:t>
      </w:r>
      <w:r w:rsidRPr="00F20AE1">
        <w:rPr>
          <w:u w:val="single"/>
          <w:lang w:val="en-GB"/>
        </w:rPr>
        <w:t>101 Geo feature</w:t>
      </w:r>
      <w:r w:rsidRPr="00F20AE1">
        <w:rPr>
          <w:lang w:val="en-GB"/>
        </w:rPr>
        <w:t>:</w:t>
      </w:r>
      <w:r w:rsidRPr="00F20AE1">
        <w:rPr>
          <w:lang w:val="en-GB"/>
        </w:rPr>
        <w:tab/>
      </w:r>
      <w:r>
        <w:rPr>
          <w:b/>
          <w:lang w:val="en-GB"/>
        </w:rPr>
        <w:t>Pilot Boarding Place</w:t>
      </w:r>
      <w:r>
        <w:rPr>
          <w:b/>
          <w:lang w:val="en-GB"/>
        </w:rPr>
        <w:tab/>
      </w:r>
      <w:r>
        <w:rPr>
          <w:b/>
          <w:lang w:val="en-GB"/>
        </w:rPr>
        <w:tab/>
      </w:r>
      <w:r>
        <w:rPr>
          <w:b/>
          <w:lang w:val="en-GB"/>
        </w:rPr>
        <w:tab/>
      </w:r>
      <w:r>
        <w:rPr>
          <w:b/>
          <w:lang w:val="en-GB"/>
        </w:rPr>
        <w:tab/>
      </w:r>
      <w:r>
        <w:rPr>
          <w:b/>
          <w:lang w:val="en-GB"/>
        </w:rPr>
        <w:tab/>
      </w:r>
      <w:r w:rsidRPr="00F20AE1">
        <w:rPr>
          <w:lang w:val="en-GB"/>
        </w:rPr>
        <w:t>(</w:t>
      </w:r>
      <w:r>
        <w:rPr>
          <w:lang w:val="en-GB"/>
        </w:rPr>
        <w:t>P</w:t>
      </w:r>
      <w:proofErr w:type="gramStart"/>
      <w:r>
        <w:rPr>
          <w:lang w:val="en-GB"/>
        </w:rPr>
        <w:t>,S</w:t>
      </w:r>
      <w:proofErr w:type="gramEnd"/>
      <w:r>
        <w:rPr>
          <w:lang w:val="en-GB"/>
        </w:rPr>
        <w:t>)</w:t>
      </w:r>
      <w:r>
        <w:rPr>
          <w:lang w:val="en-GB"/>
        </w:rPr>
        <w:tab/>
      </w:r>
      <w:r>
        <w:rPr>
          <w:lang w:val="en-GB"/>
        </w:rPr>
        <w:tab/>
      </w:r>
      <w:r>
        <w:rPr>
          <w:lang w:val="en-GB"/>
        </w:rPr>
        <w:tab/>
      </w:r>
      <w:r w:rsidRPr="00F20AE1">
        <w:rPr>
          <w:lang w:val="en-GB"/>
        </w:rPr>
        <w:t xml:space="preserve">(S-101 DCEG Clause </w:t>
      </w:r>
      <w:r>
        <w:rPr>
          <w:lang w:val="en-GB"/>
        </w:rPr>
        <w:t>22.1</w:t>
      </w:r>
      <w:r w:rsidRPr="00F20AE1">
        <w:rPr>
          <w:lang w:val="en-GB"/>
        </w:rPr>
        <w:t>)</w:t>
      </w:r>
    </w:p>
    <w:p w14:paraId="40EE821B" w14:textId="6C43ACE7" w:rsidR="00BD18F3" w:rsidRDefault="00BD18F3" w:rsidP="00BD18F3">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jc w:val="both"/>
        <w:rPr>
          <w:lang w:val="en-AU"/>
        </w:rPr>
      </w:pPr>
      <w:r>
        <w:rPr>
          <w:lang w:val="en-AU"/>
        </w:rPr>
        <w:t>All instances of encoding of the S-57 Feature object</w:t>
      </w:r>
      <w:r w:rsidRPr="00560C1D">
        <w:rPr>
          <w:lang w:val="en-AU"/>
        </w:rPr>
        <w:t xml:space="preserve"> </w:t>
      </w:r>
      <w:r w:rsidRPr="00F20AE1">
        <w:rPr>
          <w:b/>
          <w:lang w:val="en-GB"/>
        </w:rPr>
        <w:t>PILBOP</w:t>
      </w:r>
      <w:r w:rsidRPr="00560C1D">
        <w:rPr>
          <w:lang w:val="en-AU"/>
        </w:rPr>
        <w:t xml:space="preserve"> </w:t>
      </w:r>
      <w:r>
        <w:rPr>
          <w:lang w:val="en-AU"/>
        </w:rPr>
        <w:t xml:space="preserve">and its binding attributes will be </w:t>
      </w:r>
      <w:r w:rsidR="00162050">
        <w:rPr>
          <w:lang w:val="en-AU"/>
        </w:rPr>
        <w:t xml:space="preserve">converted </w:t>
      </w:r>
      <w:r>
        <w:rPr>
          <w:lang w:val="en-AU"/>
        </w:rPr>
        <w:t xml:space="preserve">automatically </w:t>
      </w:r>
      <w:r w:rsidR="00162050">
        <w:rPr>
          <w:lang w:val="en-GB"/>
        </w:rPr>
        <w:t>to an instance of</w:t>
      </w:r>
      <w:r>
        <w:rPr>
          <w:lang w:val="en-AU"/>
        </w:rPr>
        <w:t xml:space="preserve"> the S-101 feature </w:t>
      </w:r>
      <w:r>
        <w:rPr>
          <w:b/>
          <w:lang w:val="en-GB"/>
        </w:rPr>
        <w:t>Pilot Boarding Place</w:t>
      </w:r>
      <w:r>
        <w:rPr>
          <w:b/>
          <w:lang w:val="en-AU"/>
        </w:rPr>
        <w:t xml:space="preserve"> </w:t>
      </w:r>
      <w:r>
        <w:rPr>
          <w:lang w:val="en-AU"/>
        </w:rPr>
        <w:t>during the automated conversion process.  However the following exceptions apply:</w:t>
      </w:r>
    </w:p>
    <w:p w14:paraId="6E6BA96E" w14:textId="53EBE1A1" w:rsidR="00BD18F3" w:rsidRDefault="00BD18F3" w:rsidP="00C93144">
      <w:pPr>
        <w:pStyle w:val="ListParagraph"/>
        <w:numPr>
          <w:ilvl w:val="0"/>
          <w:numId w:val="20"/>
        </w:num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284" w:hanging="284"/>
        <w:jc w:val="both"/>
        <w:rPr>
          <w:lang w:val="en-AU"/>
        </w:rPr>
      </w:pPr>
      <w:r>
        <w:rPr>
          <w:lang w:val="en-AU"/>
        </w:rPr>
        <w:t xml:space="preserve">The S-57 attributes NPLDST and PILDST for </w:t>
      </w:r>
      <w:r w:rsidRPr="00F20AE1">
        <w:rPr>
          <w:b/>
          <w:lang w:val="en-GB"/>
        </w:rPr>
        <w:t>PILBOP</w:t>
      </w:r>
      <w:r>
        <w:rPr>
          <w:lang w:val="en-AU"/>
        </w:rPr>
        <w:t xml:space="preserve"> will not be converted.  See guidance on new S-101 feature </w:t>
      </w:r>
      <w:r>
        <w:rPr>
          <w:b/>
          <w:lang w:val="en-AU"/>
        </w:rPr>
        <w:t>Pilotage District</w:t>
      </w:r>
      <w:r>
        <w:rPr>
          <w:lang w:val="en-AU"/>
        </w:rPr>
        <w:t xml:space="preserve"> below</w:t>
      </w:r>
      <w:r w:rsidRPr="00E33573">
        <w:rPr>
          <w:lang w:val="en-AU"/>
        </w:rPr>
        <w:t>.</w:t>
      </w:r>
    </w:p>
    <w:p w14:paraId="190222F3" w14:textId="69654DEF" w:rsidR="00BD18F3" w:rsidRPr="00F315BF" w:rsidRDefault="00BD18F3" w:rsidP="00C93144">
      <w:pPr>
        <w:pStyle w:val="ListParagraph"/>
        <w:numPr>
          <w:ilvl w:val="0"/>
          <w:numId w:val="20"/>
        </w:num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284" w:hanging="284"/>
        <w:jc w:val="both"/>
        <w:rPr>
          <w:lang w:val="en-AU"/>
        </w:rPr>
      </w:pPr>
      <w:r>
        <w:rPr>
          <w:lang w:val="en-AU"/>
        </w:rPr>
        <w:t xml:space="preserve">The S-57 attribute COMCHA will convert to an instance of the </w:t>
      </w:r>
      <w:r w:rsidRPr="00F20AE1">
        <w:rPr>
          <w:lang w:val="en-GB"/>
        </w:rPr>
        <w:t xml:space="preserve">S-101 </w:t>
      </w:r>
      <w:r>
        <w:rPr>
          <w:lang w:val="en-GB"/>
        </w:rPr>
        <w:t xml:space="preserve">Information type </w:t>
      </w:r>
      <w:r>
        <w:rPr>
          <w:b/>
          <w:lang w:val="en-GB"/>
        </w:rPr>
        <w:t>Contact Details</w:t>
      </w:r>
      <w:r>
        <w:rPr>
          <w:lang w:val="en-GB"/>
        </w:rPr>
        <w:t xml:space="preserve"> (see S-101 DCEG clause 24.1), attribute </w:t>
      </w:r>
      <w:r>
        <w:rPr>
          <w:b/>
          <w:lang w:val="en-GB"/>
        </w:rPr>
        <w:t>communication channel</w:t>
      </w:r>
      <w:r>
        <w:rPr>
          <w:lang w:val="en-GB"/>
        </w:rPr>
        <w:t xml:space="preserve">, associated to the </w:t>
      </w:r>
      <w:r>
        <w:rPr>
          <w:b/>
          <w:lang w:val="en-GB"/>
        </w:rPr>
        <w:t>Pilot Boarding Place</w:t>
      </w:r>
      <w:r>
        <w:rPr>
          <w:lang w:val="en-GB"/>
        </w:rPr>
        <w:t xml:space="preserve"> feature using the association </w:t>
      </w:r>
      <w:r>
        <w:rPr>
          <w:b/>
          <w:lang w:val="en-GB"/>
        </w:rPr>
        <w:t>Additional Information</w:t>
      </w:r>
      <w:r>
        <w:rPr>
          <w:lang w:val="en-GB"/>
        </w:rPr>
        <w:t xml:space="preserve">.  </w:t>
      </w:r>
      <w:commentRangeStart w:id="1654"/>
      <w:r>
        <w:rPr>
          <w:lang w:val="en-GB"/>
        </w:rPr>
        <w:t xml:space="preserve">Because of the capability to encode these relationships in a “one to many” manner in S-101, Data Producers are advised to check identical instances of </w:t>
      </w:r>
      <w:r>
        <w:rPr>
          <w:b/>
          <w:lang w:val="en-GB"/>
        </w:rPr>
        <w:t>Additional Information</w:t>
      </w:r>
      <w:r>
        <w:rPr>
          <w:lang w:val="en-GB"/>
        </w:rPr>
        <w:t xml:space="preserve"> within a converted dataset and rationalise these instances accordingly.</w:t>
      </w:r>
      <w:commentRangeEnd w:id="1654"/>
      <w:r w:rsidR="000D477D">
        <w:rPr>
          <w:rStyle w:val="CommentReference"/>
          <w:rFonts w:ascii="Garamond" w:hAnsi="Garamond"/>
          <w:lang w:eastAsia="en-US"/>
        </w:rPr>
        <w:commentReference w:id="1654"/>
      </w:r>
    </w:p>
    <w:p w14:paraId="02E586EE" w14:textId="7B4D1A6B" w:rsidR="00985408" w:rsidRDefault="00985408" w:rsidP="00985408">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w:t>
      </w:r>
      <w:r w:rsidR="002306BE">
        <w:rPr>
          <w:u w:val="single"/>
          <w:lang w:val="en-GB"/>
        </w:rPr>
        <w:t>-</w:t>
      </w:r>
      <w:r w:rsidRPr="00F20AE1">
        <w:rPr>
          <w:u w:val="single"/>
          <w:lang w:val="en-GB"/>
        </w:rPr>
        <w:t>101 Geo feature</w:t>
      </w:r>
      <w:r w:rsidRPr="00F20AE1">
        <w:rPr>
          <w:lang w:val="en-GB"/>
        </w:rPr>
        <w:t>:</w:t>
      </w:r>
      <w:r w:rsidRPr="00F20AE1">
        <w:rPr>
          <w:lang w:val="en-GB"/>
        </w:rPr>
        <w:tab/>
      </w:r>
      <w:r>
        <w:rPr>
          <w:b/>
          <w:lang w:val="en-GB"/>
        </w:rPr>
        <w:t>Pilotage District</w:t>
      </w:r>
      <w:r>
        <w:rPr>
          <w:b/>
          <w:lang w:val="en-GB"/>
        </w:rPr>
        <w:tab/>
      </w:r>
      <w:r>
        <w:rPr>
          <w:b/>
          <w:lang w:val="en-GB"/>
        </w:rPr>
        <w:tab/>
      </w:r>
      <w:r w:rsidR="00BD6507">
        <w:rPr>
          <w:b/>
          <w:lang w:val="en-GB"/>
        </w:rPr>
        <w:tab/>
      </w:r>
      <w:r w:rsidR="00BD6507">
        <w:rPr>
          <w:b/>
          <w:lang w:val="en-GB"/>
        </w:rPr>
        <w:tab/>
      </w:r>
      <w:r w:rsidR="00BD6507">
        <w:rPr>
          <w:b/>
          <w:lang w:val="en-GB"/>
        </w:rPr>
        <w:tab/>
      </w:r>
      <w:r w:rsidR="00BD6507">
        <w:rPr>
          <w:b/>
          <w:lang w:val="en-GB"/>
        </w:rPr>
        <w:tab/>
      </w:r>
      <w:r w:rsidRPr="00F20AE1">
        <w:rPr>
          <w:lang w:val="en-GB"/>
        </w:rPr>
        <w:t>(</w:t>
      </w:r>
      <w:r>
        <w:rPr>
          <w:lang w:val="en-GB"/>
        </w:rPr>
        <w:t>S)</w:t>
      </w:r>
      <w:r>
        <w:rPr>
          <w:lang w:val="en-GB"/>
        </w:rPr>
        <w:tab/>
      </w:r>
      <w:r>
        <w:rPr>
          <w:lang w:val="en-GB"/>
        </w:rPr>
        <w:tab/>
      </w:r>
      <w:r>
        <w:rPr>
          <w:lang w:val="en-GB"/>
        </w:rPr>
        <w:tab/>
      </w:r>
      <w:r>
        <w:rPr>
          <w:lang w:val="en-GB"/>
        </w:rPr>
        <w:tab/>
      </w:r>
      <w:r w:rsidRPr="00F20AE1">
        <w:rPr>
          <w:lang w:val="en-GB"/>
        </w:rPr>
        <w:t xml:space="preserve">(S-101 DCEG Clause </w:t>
      </w:r>
      <w:r w:rsidR="00C97C5B">
        <w:rPr>
          <w:lang w:val="en-GB"/>
        </w:rPr>
        <w:t>16.25</w:t>
      </w:r>
      <w:r w:rsidRPr="00F20AE1">
        <w:rPr>
          <w:lang w:val="en-GB"/>
        </w:rPr>
        <w:t>)</w:t>
      </w:r>
    </w:p>
    <w:p w14:paraId="60352F60" w14:textId="0A658618" w:rsidR="00BD6507" w:rsidRDefault="00BD6507" w:rsidP="00BD6507">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ins w:id="1655" w:author="Teh Stand" w:date="2021-07-06T12:59:00Z"/>
          <w:lang w:val="en-GB"/>
        </w:rPr>
      </w:pPr>
      <w:ins w:id="1656" w:author="Teh Stand" w:date="2021-07-06T12:59:00Z">
        <w:r w:rsidRPr="00F20AE1">
          <w:rPr>
            <w:u w:val="single"/>
            <w:lang w:val="en-GB"/>
          </w:rPr>
          <w:t>S</w:t>
        </w:r>
        <w:r>
          <w:rPr>
            <w:u w:val="single"/>
            <w:lang w:val="en-GB"/>
          </w:rPr>
          <w:t>-</w:t>
        </w:r>
        <w:r w:rsidRPr="00F20AE1">
          <w:rPr>
            <w:u w:val="single"/>
            <w:lang w:val="en-GB"/>
          </w:rPr>
          <w:t xml:space="preserve">101 </w:t>
        </w:r>
        <w:r>
          <w:rPr>
            <w:u w:val="single"/>
            <w:lang w:val="en-GB"/>
          </w:rPr>
          <w:t>Association</w:t>
        </w:r>
        <w:r w:rsidRPr="00F20AE1">
          <w:rPr>
            <w:lang w:val="en-GB"/>
          </w:rPr>
          <w:t>:</w:t>
        </w:r>
        <w:r w:rsidRPr="00F20AE1">
          <w:rPr>
            <w:lang w:val="en-GB"/>
          </w:rPr>
          <w:tab/>
        </w:r>
        <w:r w:rsidRPr="00F20AE1">
          <w:rPr>
            <w:lang w:val="en-GB"/>
          </w:rPr>
          <w:tab/>
        </w:r>
      </w:ins>
      <w:ins w:id="1657" w:author="Teh Stand" w:date="2021-07-06T13:00:00Z">
        <w:r>
          <w:rPr>
            <w:b/>
            <w:lang w:val="en-GB"/>
          </w:rPr>
          <w:t>Pilotage District Association</w:t>
        </w:r>
      </w:ins>
      <w:ins w:id="1658" w:author="Teh Stand" w:date="2021-07-06T12:59:00Z">
        <w:r w:rsidRPr="00F20AE1">
          <w:rPr>
            <w:b/>
            <w:lang w:val="en-GB"/>
          </w:rPr>
          <w:tab/>
        </w:r>
        <w:r>
          <w:rPr>
            <w:b/>
            <w:lang w:val="en-GB"/>
          </w:rPr>
          <w:tab/>
        </w:r>
        <w:r w:rsidRPr="00F20AE1">
          <w:rPr>
            <w:lang w:val="en-GB"/>
          </w:rPr>
          <w:t>(</w:t>
        </w:r>
        <w:r>
          <w:rPr>
            <w:lang w:val="en-GB"/>
          </w:rPr>
          <w:t>N)</w:t>
        </w:r>
        <w:r>
          <w:rPr>
            <w:lang w:val="en-GB"/>
          </w:rPr>
          <w:tab/>
        </w:r>
        <w:r>
          <w:rPr>
            <w:lang w:val="en-GB"/>
          </w:rPr>
          <w:tab/>
        </w:r>
        <w:r>
          <w:rPr>
            <w:lang w:val="en-GB"/>
          </w:rPr>
          <w:tab/>
        </w:r>
        <w:r>
          <w:rPr>
            <w:lang w:val="en-GB"/>
          </w:rPr>
          <w:tab/>
        </w:r>
        <w:r w:rsidRPr="00F20AE1">
          <w:rPr>
            <w:lang w:val="en-GB"/>
          </w:rPr>
          <w:t xml:space="preserve">(S-101 DCEG Clause </w:t>
        </w:r>
        <w:r>
          <w:rPr>
            <w:lang w:val="en-GB"/>
          </w:rPr>
          <w:t>25.1</w:t>
        </w:r>
      </w:ins>
      <w:ins w:id="1659" w:author="Teh Stand" w:date="2021-07-06T13:00:00Z">
        <w:r>
          <w:rPr>
            <w:lang w:val="en-GB"/>
          </w:rPr>
          <w:t>1</w:t>
        </w:r>
      </w:ins>
      <w:ins w:id="1660" w:author="Teh Stand" w:date="2021-07-06T12:59:00Z">
        <w:r w:rsidRPr="00F20AE1">
          <w:rPr>
            <w:lang w:val="en-GB"/>
          </w:rPr>
          <w:t>)</w:t>
        </w:r>
      </w:ins>
    </w:p>
    <w:p w14:paraId="6E9B7D11" w14:textId="5B880AB1" w:rsidR="005831E5" w:rsidRPr="004313C6" w:rsidRDefault="005831E5" w:rsidP="005831E5">
      <w:pPr>
        <w:tabs>
          <w:tab w:val="left" w:pos="0"/>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pPr>
      <w:commentRangeStart w:id="1661"/>
      <w:r>
        <w:rPr>
          <w:rFonts w:cs="Arial"/>
          <w:bCs/>
          <w:lang w:val="en-AU"/>
        </w:rPr>
        <w:t xml:space="preserve">The S-101 feature </w:t>
      </w:r>
      <w:r>
        <w:rPr>
          <w:b/>
          <w:lang w:val="en-GB"/>
        </w:rPr>
        <w:t>Pilotage District</w:t>
      </w:r>
      <w:r>
        <w:rPr>
          <w:rFonts w:cs="Arial"/>
          <w:bCs/>
          <w:lang w:val="en-AU"/>
        </w:rPr>
        <w:t xml:space="preserve"> has been introduced in S-101 as a dedicated feature to encode such areas.  This information is encoded in S-57 using the Object class </w:t>
      </w:r>
      <w:r>
        <w:rPr>
          <w:rFonts w:cs="Arial"/>
          <w:b/>
          <w:bCs/>
          <w:lang w:val="en-AU"/>
        </w:rPr>
        <w:t>ADMARE</w:t>
      </w:r>
      <w:r>
        <w:rPr>
          <w:rFonts w:cs="Arial"/>
          <w:bCs/>
          <w:lang w:val="en-AU"/>
        </w:rPr>
        <w:t xml:space="preserve">.  In order for this information to be converted across to S-101, the text string encoded in INFORM on the </w:t>
      </w:r>
      <w:r>
        <w:rPr>
          <w:rFonts w:cs="Arial"/>
          <w:b/>
          <w:bCs/>
          <w:lang w:val="en-AU"/>
        </w:rPr>
        <w:t>ADMARE</w:t>
      </w:r>
      <w:r>
        <w:rPr>
          <w:rFonts w:cs="Arial"/>
          <w:bCs/>
          <w:lang w:val="en-AU"/>
        </w:rPr>
        <w:t xml:space="preserve"> must be include the text string </w:t>
      </w:r>
      <w:r>
        <w:rPr>
          <w:rFonts w:cs="Arial"/>
          <w:bCs/>
          <w:i/>
          <w:lang w:val="en-AU"/>
        </w:rPr>
        <w:t>Pilotage district</w:t>
      </w:r>
      <w:r>
        <w:rPr>
          <w:rFonts w:cs="Arial"/>
          <w:bCs/>
          <w:lang w:val="en-AU"/>
        </w:rPr>
        <w:t>.</w:t>
      </w:r>
      <w:commentRangeEnd w:id="1661"/>
      <w:r>
        <w:rPr>
          <w:rStyle w:val="CommentReference"/>
          <w:rFonts w:ascii="Garamond" w:hAnsi="Garamond"/>
        </w:rPr>
        <w:commentReference w:id="1661"/>
      </w:r>
      <w:r>
        <w:rPr>
          <w:rFonts w:cs="Arial"/>
          <w:bCs/>
          <w:lang w:val="en-AU"/>
        </w:rPr>
        <w:t xml:space="preserve">  Data Producers are advised to examine any </w:t>
      </w:r>
      <w:r>
        <w:rPr>
          <w:b/>
          <w:lang w:val="en-GB"/>
        </w:rPr>
        <w:t>Pilotage District</w:t>
      </w:r>
      <w:r>
        <w:rPr>
          <w:lang w:val="en-GB"/>
        </w:rPr>
        <w:t xml:space="preserve"> features created during the automated conversion process and confirm the attribution for these features as required, including any </w:t>
      </w:r>
      <w:r w:rsidR="00A3582D">
        <w:rPr>
          <w:lang w:val="en-GB"/>
        </w:rPr>
        <w:t>values populated for</w:t>
      </w:r>
      <w:r>
        <w:rPr>
          <w:lang w:val="en-GB"/>
        </w:rPr>
        <w:t xml:space="preserve"> the </w:t>
      </w:r>
      <w:r w:rsidR="00A3582D">
        <w:rPr>
          <w:lang w:val="en-GB"/>
        </w:rPr>
        <w:t>complex attribute</w:t>
      </w:r>
      <w:r>
        <w:rPr>
          <w:lang w:val="en-GB"/>
        </w:rPr>
        <w:t xml:space="preserve"> </w:t>
      </w:r>
      <w:r w:rsidR="00A3582D">
        <w:rPr>
          <w:b/>
          <w:lang w:val="en-GB"/>
        </w:rPr>
        <w:t>i</w:t>
      </w:r>
      <w:r>
        <w:rPr>
          <w:b/>
          <w:lang w:val="en-GB"/>
        </w:rPr>
        <w:t>nformation</w:t>
      </w:r>
      <w:r>
        <w:rPr>
          <w:lang w:val="en-GB"/>
        </w:rPr>
        <w:t>.</w:t>
      </w:r>
    </w:p>
    <w:p w14:paraId="40919C03" w14:textId="56D2F875" w:rsidR="006B2826" w:rsidRPr="00F20AE1" w:rsidRDefault="006B2826" w:rsidP="00C93144">
      <w:pPr>
        <w:pStyle w:val="Heading2"/>
        <w:numPr>
          <w:ilvl w:val="1"/>
          <w:numId w:val="13"/>
        </w:numPr>
        <w:tabs>
          <w:tab w:val="clear" w:pos="283"/>
          <w:tab w:val="clear" w:pos="576"/>
          <w:tab w:val="clear" w:pos="720"/>
          <w:tab w:val="clear" w:pos="850"/>
          <w:tab w:val="clear" w:pos="915"/>
          <w:tab w:val="clear" w:pos="2911"/>
          <w:tab w:val="left" w:pos="851"/>
        </w:tabs>
        <w:spacing w:before="240" w:after="120"/>
        <w:ind w:left="851" w:hanging="851"/>
        <w:rPr>
          <w:bCs/>
          <w:sz w:val="20"/>
          <w:lang w:val="en-GB"/>
        </w:rPr>
      </w:pPr>
      <w:bookmarkStart w:id="1662" w:name="_Toc422735995"/>
      <w:bookmarkStart w:id="1663" w:name="_Toc460900697"/>
      <w:bookmarkStart w:id="1664" w:name="_Toc68293425"/>
      <w:r w:rsidRPr="00F20AE1">
        <w:rPr>
          <w:bCs/>
          <w:lang w:val="en-GB"/>
        </w:rPr>
        <w:t>Coastguard stations</w:t>
      </w:r>
      <w:bookmarkEnd w:id="1662"/>
      <w:bookmarkEnd w:id="1663"/>
      <w:bookmarkEnd w:id="1664"/>
    </w:p>
    <w:p w14:paraId="35C0764D" w14:textId="3668A41B" w:rsidR="00C77B05" w:rsidRDefault="00C77B05" w:rsidP="00C77B05">
      <w:pPr>
        <w:keepNext/>
        <w:keepLines/>
        <w:tabs>
          <w:tab w:val="left" w:pos="0"/>
          <w:tab w:val="left" w:pos="283"/>
          <w:tab w:val="left" w:pos="566"/>
          <w:tab w:val="left" w:pos="850"/>
          <w:tab w:val="left" w:pos="1134"/>
          <w:tab w:val="left" w:pos="1418"/>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S-57 Geo object:</w:t>
      </w:r>
      <w:r w:rsidRPr="00F20AE1">
        <w:rPr>
          <w:lang w:val="en-GB"/>
        </w:rPr>
        <w:tab/>
      </w:r>
      <w:r w:rsidRPr="00F20AE1">
        <w:rPr>
          <w:lang w:val="en-GB"/>
        </w:rPr>
        <w:tab/>
        <w:t>Coastguard station (</w:t>
      </w:r>
      <w:r w:rsidRPr="00F20AE1">
        <w:rPr>
          <w:b/>
          <w:lang w:val="en-GB"/>
        </w:rPr>
        <w:t>CGUSTA</w:t>
      </w:r>
      <w:r w:rsidRPr="00F20AE1">
        <w:rPr>
          <w:lang w:val="en-GB"/>
        </w:rPr>
        <w:t>)</w:t>
      </w:r>
      <w:r>
        <w:rPr>
          <w:lang w:val="en-GB"/>
        </w:rPr>
        <w:tab/>
      </w:r>
      <w:r>
        <w:rPr>
          <w:lang w:val="en-GB"/>
        </w:rPr>
        <w:tab/>
      </w:r>
      <w:r w:rsidRPr="00F20AE1">
        <w:rPr>
          <w:lang w:val="en-GB"/>
        </w:rPr>
        <w:t>(</w:t>
      </w:r>
      <w:r>
        <w:rPr>
          <w:lang w:val="en-GB"/>
        </w:rPr>
        <w:t>P</w:t>
      </w:r>
      <w:r w:rsidRPr="00F20AE1">
        <w:rPr>
          <w:lang w:val="en-GB"/>
        </w:rPr>
        <w:t>)</w:t>
      </w:r>
    </w:p>
    <w:p w14:paraId="33873959" w14:textId="7A30F907" w:rsidR="00C77B05" w:rsidRDefault="00C77B05" w:rsidP="00C77B05">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w:t>
      </w:r>
      <w:r w:rsidR="00BD6507">
        <w:rPr>
          <w:u w:val="single"/>
          <w:lang w:val="en-GB"/>
        </w:rPr>
        <w:t>-</w:t>
      </w:r>
      <w:r w:rsidRPr="00F20AE1">
        <w:rPr>
          <w:u w:val="single"/>
          <w:lang w:val="en-GB"/>
        </w:rPr>
        <w:t>101 Geo feature</w:t>
      </w:r>
      <w:r w:rsidRPr="00F20AE1">
        <w:rPr>
          <w:lang w:val="en-GB"/>
        </w:rPr>
        <w:t>:</w:t>
      </w:r>
      <w:r w:rsidRPr="00F20AE1">
        <w:rPr>
          <w:lang w:val="en-GB"/>
        </w:rPr>
        <w:tab/>
      </w:r>
      <w:r>
        <w:rPr>
          <w:b/>
          <w:lang w:val="en-GB"/>
        </w:rPr>
        <w:t>Coast Guard Station</w:t>
      </w:r>
      <w:r>
        <w:rPr>
          <w:b/>
          <w:lang w:val="en-GB"/>
        </w:rPr>
        <w:tab/>
      </w:r>
      <w:r>
        <w:rPr>
          <w:b/>
          <w:lang w:val="en-GB"/>
        </w:rPr>
        <w:tab/>
      </w:r>
      <w:r>
        <w:rPr>
          <w:b/>
          <w:lang w:val="en-GB"/>
        </w:rPr>
        <w:tab/>
      </w:r>
      <w:r>
        <w:rPr>
          <w:b/>
          <w:lang w:val="en-GB"/>
        </w:rPr>
        <w:tab/>
      </w:r>
      <w:r>
        <w:rPr>
          <w:b/>
          <w:lang w:val="en-GB"/>
        </w:rPr>
        <w:tab/>
      </w:r>
      <w:r w:rsidRPr="00F20AE1">
        <w:rPr>
          <w:lang w:val="en-GB"/>
        </w:rPr>
        <w:t>(</w:t>
      </w:r>
      <w:r>
        <w:rPr>
          <w:lang w:val="en-GB"/>
        </w:rPr>
        <w:t>P</w:t>
      </w:r>
      <w:proofErr w:type="gramStart"/>
      <w:r>
        <w:rPr>
          <w:lang w:val="en-GB"/>
        </w:rPr>
        <w:t>,S</w:t>
      </w:r>
      <w:proofErr w:type="gramEnd"/>
      <w:r>
        <w:rPr>
          <w:lang w:val="en-GB"/>
        </w:rPr>
        <w:t>)</w:t>
      </w:r>
      <w:r>
        <w:rPr>
          <w:lang w:val="en-GB"/>
        </w:rPr>
        <w:tab/>
      </w:r>
      <w:r>
        <w:rPr>
          <w:lang w:val="en-GB"/>
        </w:rPr>
        <w:tab/>
      </w:r>
      <w:r>
        <w:rPr>
          <w:lang w:val="en-GB"/>
        </w:rPr>
        <w:tab/>
      </w:r>
      <w:r w:rsidRPr="00F20AE1">
        <w:rPr>
          <w:lang w:val="en-GB"/>
        </w:rPr>
        <w:t xml:space="preserve">(S-101 DCEG Clause </w:t>
      </w:r>
      <w:r>
        <w:rPr>
          <w:lang w:val="en-GB"/>
        </w:rPr>
        <w:t>22.3</w:t>
      </w:r>
      <w:r w:rsidRPr="00F20AE1">
        <w:rPr>
          <w:lang w:val="en-GB"/>
        </w:rPr>
        <w:t>)</w:t>
      </w:r>
    </w:p>
    <w:p w14:paraId="74AC7052" w14:textId="61746F3D" w:rsidR="0059462A" w:rsidRDefault="0059462A" w:rsidP="0059462A">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Pr>
          <w:lang w:val="en-AU"/>
        </w:rPr>
        <w:t>All instances of encoding of the S-57 Feature object</w:t>
      </w:r>
      <w:r w:rsidRPr="00560C1D">
        <w:rPr>
          <w:lang w:val="en-AU"/>
        </w:rPr>
        <w:t xml:space="preserve"> </w:t>
      </w:r>
      <w:r w:rsidRPr="00F20AE1">
        <w:rPr>
          <w:b/>
          <w:lang w:val="en-GB"/>
        </w:rPr>
        <w:t>CGUSTA</w:t>
      </w:r>
      <w:r w:rsidRPr="00560C1D">
        <w:rPr>
          <w:lang w:val="en-AU"/>
        </w:rPr>
        <w:t xml:space="preserve"> </w:t>
      </w:r>
      <w:r>
        <w:rPr>
          <w:lang w:val="en-AU"/>
        </w:rPr>
        <w:t xml:space="preserve">and its binding attributes will be </w:t>
      </w:r>
      <w:r w:rsidR="00162050">
        <w:rPr>
          <w:lang w:val="en-AU"/>
        </w:rPr>
        <w:t xml:space="preserve">converted </w:t>
      </w:r>
      <w:r>
        <w:rPr>
          <w:lang w:val="en-AU"/>
        </w:rPr>
        <w:t xml:space="preserve">automatically </w:t>
      </w:r>
      <w:r w:rsidR="00162050">
        <w:rPr>
          <w:lang w:val="en-GB"/>
        </w:rPr>
        <w:t>to an instance of</w:t>
      </w:r>
      <w:r>
        <w:rPr>
          <w:lang w:val="en-AU"/>
        </w:rPr>
        <w:t xml:space="preserve"> the S-101 feature </w:t>
      </w:r>
      <w:r>
        <w:rPr>
          <w:b/>
          <w:lang w:val="en-GB"/>
        </w:rPr>
        <w:t>Coast Guard Station</w:t>
      </w:r>
      <w:r>
        <w:rPr>
          <w:b/>
          <w:lang w:val="en-AU"/>
        </w:rPr>
        <w:t xml:space="preserve"> </w:t>
      </w:r>
      <w:r>
        <w:rPr>
          <w:lang w:val="en-AU"/>
        </w:rPr>
        <w:t>during the automated conversion process.</w:t>
      </w:r>
    </w:p>
    <w:p w14:paraId="2ECE084E" w14:textId="77777777" w:rsidR="0059462A" w:rsidRDefault="0059462A" w:rsidP="0059462A">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jc w:val="both"/>
        <w:rPr>
          <w:lang w:val="en-AU"/>
        </w:rPr>
      </w:pPr>
      <w:r>
        <w:rPr>
          <w:lang w:val="en-AU"/>
        </w:rPr>
        <w:t>The following additional requirements for S-57 attribution must be noted:</w:t>
      </w:r>
    </w:p>
    <w:p w14:paraId="31216A9C" w14:textId="3AD58255" w:rsidR="0059462A" w:rsidRDefault="0059462A" w:rsidP="00C93144">
      <w:pPr>
        <w:pStyle w:val="ListParagraph"/>
        <w:numPr>
          <w:ilvl w:val="0"/>
          <w:numId w:val="20"/>
        </w:numPr>
        <w:tabs>
          <w:tab w:val="left" w:pos="0"/>
          <w:tab w:val="left" w:pos="283"/>
          <w:tab w:val="left" w:pos="566"/>
          <w:tab w:val="left" w:pos="851"/>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284" w:hanging="284"/>
        <w:jc w:val="both"/>
        <w:rPr>
          <w:rFonts w:cs="Arial"/>
          <w:bCs/>
          <w:lang w:val="en-AU"/>
        </w:rPr>
      </w:pPr>
      <w:commentRangeStart w:id="1665"/>
      <w:r>
        <w:rPr>
          <w:rFonts w:cs="Arial"/>
          <w:bCs/>
          <w:lang w:val="en-AU"/>
        </w:rPr>
        <w:t xml:space="preserve">The S-101 Boolean attribute </w:t>
      </w:r>
      <w:r>
        <w:rPr>
          <w:rFonts w:cs="Arial"/>
          <w:b/>
          <w:bCs/>
          <w:lang w:val="en-AU"/>
        </w:rPr>
        <w:t>is MRCC</w:t>
      </w:r>
      <w:r>
        <w:rPr>
          <w:rFonts w:cs="Arial"/>
          <w:bCs/>
          <w:lang w:val="en-AU"/>
        </w:rPr>
        <w:t xml:space="preserve"> has been introduced in S-101 to indicate that a coast guard station also performs the function of a </w:t>
      </w:r>
      <w:r w:rsidRPr="00F20AE1">
        <w:rPr>
          <w:lang w:val="en-GB"/>
        </w:rPr>
        <w:t>Maritime Rescue and Coordination Centres (MRCC)</w:t>
      </w:r>
      <w:r>
        <w:rPr>
          <w:rFonts w:cs="Arial"/>
          <w:bCs/>
          <w:lang w:val="en-AU"/>
        </w:rPr>
        <w:t xml:space="preserve">.  This information is encoded in S-57 on </w:t>
      </w:r>
      <w:r w:rsidRPr="00F20AE1">
        <w:rPr>
          <w:b/>
          <w:lang w:val="en-GB"/>
        </w:rPr>
        <w:t>CGUSTA</w:t>
      </w:r>
      <w:r>
        <w:rPr>
          <w:rFonts w:cs="Arial"/>
          <w:bCs/>
          <w:lang w:val="en-AU"/>
        </w:rPr>
        <w:t xml:space="preserve"> </w:t>
      </w:r>
      <w:r w:rsidRPr="00231F30">
        <w:rPr>
          <w:rFonts w:cs="Arial"/>
          <w:bCs/>
          <w:lang w:val="en-AU"/>
        </w:rPr>
        <w:t>using</w:t>
      </w:r>
      <w:r>
        <w:rPr>
          <w:rFonts w:cs="Arial"/>
          <w:bCs/>
          <w:lang w:val="en-AU"/>
        </w:rPr>
        <w:t xml:space="preserve"> the attribute INFORM (see clause 2.3).  In order for this information to be converted across to S-101, the text string encoded in INFORM on the </w:t>
      </w:r>
      <w:r w:rsidRPr="00F20AE1">
        <w:rPr>
          <w:b/>
          <w:lang w:val="en-GB"/>
        </w:rPr>
        <w:t>CGUSTA</w:t>
      </w:r>
      <w:r>
        <w:rPr>
          <w:rFonts w:cs="Arial"/>
          <w:bCs/>
          <w:lang w:val="en-AU"/>
        </w:rPr>
        <w:t xml:space="preserve"> </w:t>
      </w:r>
      <w:r w:rsidR="00621CA2">
        <w:rPr>
          <w:rFonts w:cs="Arial"/>
          <w:bCs/>
          <w:lang w:val="en-AU"/>
        </w:rPr>
        <w:t xml:space="preserve">should </w:t>
      </w:r>
      <w:r>
        <w:rPr>
          <w:rFonts w:cs="Arial"/>
          <w:bCs/>
          <w:lang w:val="en-AU"/>
        </w:rPr>
        <w:t xml:space="preserve">be in </w:t>
      </w:r>
      <w:r w:rsidR="00621CA2">
        <w:rPr>
          <w:rFonts w:cs="Arial"/>
          <w:bCs/>
          <w:lang w:val="en-GB"/>
        </w:rPr>
        <w:t>a standardised</w:t>
      </w:r>
      <w:r w:rsidR="00621CA2" w:rsidRPr="00F20AE1">
        <w:rPr>
          <w:rFonts w:cs="Arial"/>
          <w:bCs/>
          <w:lang w:val="en-GB"/>
        </w:rPr>
        <w:t xml:space="preserve"> format</w:t>
      </w:r>
      <w:r w:rsidR="00621CA2">
        <w:rPr>
          <w:rFonts w:cs="Arial"/>
          <w:bCs/>
          <w:lang w:val="en-GB"/>
        </w:rPr>
        <w:t>, such as</w:t>
      </w:r>
      <w:r w:rsidR="00621CA2" w:rsidRPr="00F20AE1">
        <w:rPr>
          <w:rFonts w:cs="Arial"/>
          <w:bCs/>
          <w:lang w:val="en-GB"/>
        </w:rPr>
        <w:t xml:space="preserve"> </w:t>
      </w:r>
      <w:r w:rsidRPr="00F20AE1">
        <w:rPr>
          <w:i/>
          <w:lang w:val="en-GB"/>
        </w:rPr>
        <w:t>Maritime Rescue and Coordination Centre</w:t>
      </w:r>
      <w:r>
        <w:rPr>
          <w:rFonts w:cs="Arial"/>
          <w:bCs/>
          <w:lang w:val="en-AU"/>
        </w:rPr>
        <w:t>.</w:t>
      </w:r>
      <w:commentRangeEnd w:id="1665"/>
      <w:r w:rsidR="00AF0E7B">
        <w:rPr>
          <w:rStyle w:val="CommentReference"/>
          <w:rFonts w:ascii="Garamond" w:hAnsi="Garamond"/>
          <w:lang w:eastAsia="en-US"/>
        </w:rPr>
        <w:commentReference w:id="1665"/>
      </w:r>
    </w:p>
    <w:p w14:paraId="2FD0C1A7" w14:textId="1C36C88E" w:rsidR="006B2826" w:rsidRPr="00F20AE1" w:rsidRDefault="006B2826" w:rsidP="00C93144">
      <w:pPr>
        <w:pStyle w:val="Heading2"/>
        <w:numPr>
          <w:ilvl w:val="1"/>
          <w:numId w:val="13"/>
        </w:numPr>
        <w:tabs>
          <w:tab w:val="clear" w:pos="283"/>
          <w:tab w:val="clear" w:pos="576"/>
          <w:tab w:val="clear" w:pos="720"/>
          <w:tab w:val="clear" w:pos="850"/>
          <w:tab w:val="clear" w:pos="915"/>
          <w:tab w:val="clear" w:pos="2911"/>
          <w:tab w:val="left" w:pos="851"/>
        </w:tabs>
        <w:spacing w:before="240" w:after="120"/>
        <w:ind w:left="851" w:hanging="851"/>
        <w:rPr>
          <w:bCs/>
          <w:sz w:val="20"/>
          <w:lang w:val="en-GB"/>
        </w:rPr>
      </w:pPr>
      <w:bookmarkStart w:id="1666" w:name="_Toc422735997"/>
      <w:bookmarkStart w:id="1667" w:name="_Toc460900698"/>
      <w:bookmarkStart w:id="1668" w:name="_Toc68293426"/>
      <w:r w:rsidRPr="00F20AE1">
        <w:rPr>
          <w:bCs/>
          <w:lang w:val="en-GB"/>
        </w:rPr>
        <w:t>Rescue stations</w:t>
      </w:r>
      <w:bookmarkEnd w:id="1666"/>
      <w:bookmarkEnd w:id="1667"/>
      <w:bookmarkEnd w:id="1668"/>
    </w:p>
    <w:p w14:paraId="727E4E2C" w14:textId="4CF906CC" w:rsidR="008B0330" w:rsidRDefault="008B0330" w:rsidP="008B0330">
      <w:pPr>
        <w:keepNext/>
        <w:keepLines/>
        <w:tabs>
          <w:tab w:val="left" w:pos="0"/>
          <w:tab w:val="left" w:pos="283"/>
          <w:tab w:val="left" w:pos="566"/>
          <w:tab w:val="left" w:pos="850"/>
          <w:tab w:val="left" w:pos="1134"/>
          <w:tab w:val="left" w:pos="1418"/>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S-57 Geo object:</w:t>
      </w:r>
      <w:r w:rsidRPr="00F20AE1">
        <w:rPr>
          <w:lang w:val="en-GB"/>
        </w:rPr>
        <w:tab/>
      </w:r>
      <w:r w:rsidRPr="00F20AE1">
        <w:rPr>
          <w:lang w:val="en-GB"/>
        </w:rPr>
        <w:tab/>
        <w:t>Rescue station (</w:t>
      </w:r>
      <w:r w:rsidRPr="00F20AE1">
        <w:rPr>
          <w:b/>
          <w:lang w:val="en-GB"/>
        </w:rPr>
        <w:t>RSCSTA</w:t>
      </w:r>
      <w:r w:rsidRPr="00F20AE1">
        <w:rPr>
          <w:lang w:val="en-GB"/>
        </w:rPr>
        <w:t>)</w:t>
      </w:r>
      <w:r>
        <w:rPr>
          <w:lang w:val="en-GB"/>
        </w:rPr>
        <w:tab/>
      </w:r>
      <w:r>
        <w:rPr>
          <w:lang w:val="en-GB"/>
        </w:rPr>
        <w:tab/>
      </w:r>
      <w:r w:rsidRPr="00F20AE1">
        <w:rPr>
          <w:lang w:val="en-GB"/>
        </w:rPr>
        <w:t>(</w:t>
      </w:r>
      <w:r>
        <w:rPr>
          <w:lang w:val="en-GB"/>
        </w:rPr>
        <w:t>P</w:t>
      </w:r>
      <w:r w:rsidRPr="00F20AE1">
        <w:rPr>
          <w:lang w:val="en-GB"/>
        </w:rPr>
        <w:t>)</w:t>
      </w:r>
    </w:p>
    <w:p w14:paraId="7289EE69" w14:textId="4ADC6AB3" w:rsidR="008B0330" w:rsidRDefault="008B0330" w:rsidP="008B0330">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w:t>
      </w:r>
      <w:r w:rsidR="00BD6507">
        <w:rPr>
          <w:u w:val="single"/>
          <w:lang w:val="en-GB"/>
        </w:rPr>
        <w:t>-</w:t>
      </w:r>
      <w:r w:rsidRPr="00F20AE1">
        <w:rPr>
          <w:u w:val="single"/>
          <w:lang w:val="en-GB"/>
        </w:rPr>
        <w:t>101 Geo feature</w:t>
      </w:r>
      <w:r w:rsidRPr="00F20AE1">
        <w:rPr>
          <w:lang w:val="en-GB"/>
        </w:rPr>
        <w:t>:</w:t>
      </w:r>
      <w:r w:rsidRPr="00F20AE1">
        <w:rPr>
          <w:lang w:val="en-GB"/>
        </w:rPr>
        <w:tab/>
      </w:r>
      <w:r>
        <w:rPr>
          <w:b/>
          <w:lang w:val="en-GB"/>
        </w:rPr>
        <w:t>Rescue Station</w:t>
      </w:r>
      <w:r>
        <w:rPr>
          <w:b/>
          <w:lang w:val="en-GB"/>
        </w:rPr>
        <w:tab/>
      </w:r>
      <w:r>
        <w:rPr>
          <w:b/>
          <w:lang w:val="en-GB"/>
        </w:rPr>
        <w:tab/>
      </w:r>
      <w:r>
        <w:rPr>
          <w:b/>
          <w:lang w:val="en-GB"/>
        </w:rPr>
        <w:tab/>
      </w:r>
      <w:r>
        <w:rPr>
          <w:b/>
          <w:lang w:val="en-GB"/>
        </w:rPr>
        <w:tab/>
      </w:r>
      <w:r>
        <w:rPr>
          <w:b/>
          <w:lang w:val="en-GB"/>
        </w:rPr>
        <w:tab/>
      </w:r>
      <w:r w:rsidRPr="00F20AE1">
        <w:rPr>
          <w:lang w:val="en-GB"/>
        </w:rPr>
        <w:t>(</w:t>
      </w:r>
      <w:r>
        <w:rPr>
          <w:lang w:val="en-GB"/>
        </w:rPr>
        <w:t>P</w:t>
      </w:r>
      <w:proofErr w:type="gramStart"/>
      <w:r>
        <w:rPr>
          <w:lang w:val="en-GB"/>
        </w:rPr>
        <w:t>,S</w:t>
      </w:r>
      <w:proofErr w:type="gramEnd"/>
      <w:r>
        <w:rPr>
          <w:lang w:val="en-GB"/>
        </w:rPr>
        <w:t>)</w:t>
      </w:r>
      <w:r>
        <w:rPr>
          <w:lang w:val="en-GB"/>
        </w:rPr>
        <w:tab/>
      </w:r>
      <w:r>
        <w:rPr>
          <w:lang w:val="en-GB"/>
        </w:rPr>
        <w:tab/>
      </w:r>
      <w:r>
        <w:rPr>
          <w:lang w:val="en-GB"/>
        </w:rPr>
        <w:tab/>
      </w:r>
      <w:r>
        <w:rPr>
          <w:lang w:val="en-GB"/>
        </w:rPr>
        <w:tab/>
      </w:r>
      <w:r w:rsidRPr="00F20AE1">
        <w:rPr>
          <w:lang w:val="en-GB"/>
        </w:rPr>
        <w:t xml:space="preserve">(S-101 DCEG Clause </w:t>
      </w:r>
      <w:r>
        <w:rPr>
          <w:lang w:val="en-GB"/>
        </w:rPr>
        <w:t>22.6</w:t>
      </w:r>
      <w:r w:rsidRPr="00F20AE1">
        <w:rPr>
          <w:lang w:val="en-GB"/>
        </w:rPr>
        <w:t>)</w:t>
      </w:r>
    </w:p>
    <w:p w14:paraId="6BA6888E" w14:textId="73F5065E" w:rsidR="002C399C" w:rsidRDefault="002C399C" w:rsidP="002C399C">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Pr>
          <w:lang w:val="en-AU"/>
        </w:rPr>
        <w:lastRenderedPageBreak/>
        <w:t>All instances of encoding of the S-57 Feature object</w:t>
      </w:r>
      <w:r w:rsidRPr="00560C1D">
        <w:rPr>
          <w:lang w:val="en-AU"/>
        </w:rPr>
        <w:t xml:space="preserve"> </w:t>
      </w:r>
      <w:r w:rsidRPr="00F20AE1">
        <w:rPr>
          <w:b/>
          <w:lang w:val="en-GB"/>
        </w:rPr>
        <w:t>RSCSTA</w:t>
      </w:r>
      <w:r w:rsidRPr="00560C1D">
        <w:rPr>
          <w:lang w:val="en-AU"/>
        </w:rPr>
        <w:t xml:space="preserve"> </w:t>
      </w:r>
      <w:r>
        <w:rPr>
          <w:lang w:val="en-AU"/>
        </w:rPr>
        <w:t xml:space="preserve">and its binding attributes will be </w:t>
      </w:r>
      <w:r w:rsidR="00162050">
        <w:rPr>
          <w:lang w:val="en-AU"/>
        </w:rPr>
        <w:t xml:space="preserve">converted </w:t>
      </w:r>
      <w:r>
        <w:rPr>
          <w:lang w:val="en-AU"/>
        </w:rPr>
        <w:t xml:space="preserve">automatically </w:t>
      </w:r>
      <w:r w:rsidR="00162050">
        <w:rPr>
          <w:lang w:val="en-GB"/>
        </w:rPr>
        <w:t>to an instance of</w:t>
      </w:r>
      <w:r>
        <w:rPr>
          <w:lang w:val="en-AU"/>
        </w:rPr>
        <w:t xml:space="preserve"> the S-101 feature </w:t>
      </w:r>
      <w:r>
        <w:rPr>
          <w:b/>
          <w:lang w:val="en-GB"/>
        </w:rPr>
        <w:t>Rescue Station</w:t>
      </w:r>
      <w:r>
        <w:rPr>
          <w:b/>
          <w:lang w:val="en-AU"/>
        </w:rPr>
        <w:t xml:space="preserve"> </w:t>
      </w:r>
      <w:r>
        <w:rPr>
          <w:lang w:val="en-AU"/>
        </w:rPr>
        <w:t>during the automated conversion process.</w:t>
      </w:r>
    </w:p>
    <w:p w14:paraId="4E630B24" w14:textId="1711120F" w:rsidR="006B2826" w:rsidRPr="00F20AE1" w:rsidRDefault="006B2826" w:rsidP="00C93144">
      <w:pPr>
        <w:pStyle w:val="Heading2"/>
        <w:numPr>
          <w:ilvl w:val="1"/>
          <w:numId w:val="13"/>
        </w:numPr>
        <w:tabs>
          <w:tab w:val="clear" w:pos="283"/>
          <w:tab w:val="clear" w:pos="576"/>
          <w:tab w:val="clear" w:pos="720"/>
          <w:tab w:val="clear" w:pos="850"/>
          <w:tab w:val="clear" w:pos="915"/>
          <w:tab w:val="clear" w:pos="2911"/>
          <w:tab w:val="left" w:pos="851"/>
        </w:tabs>
        <w:spacing w:before="240" w:after="120"/>
        <w:ind w:left="851" w:hanging="851"/>
        <w:rPr>
          <w:bCs/>
          <w:sz w:val="20"/>
          <w:lang w:val="en-GB"/>
        </w:rPr>
      </w:pPr>
      <w:bookmarkStart w:id="1669" w:name="_Toc422735999"/>
      <w:bookmarkStart w:id="1670" w:name="_Toc460900699"/>
      <w:bookmarkStart w:id="1671" w:name="_Toc68293427"/>
      <w:commentRangeStart w:id="1672"/>
      <w:r w:rsidRPr="00F20AE1">
        <w:rPr>
          <w:bCs/>
          <w:lang w:val="en-GB"/>
        </w:rPr>
        <w:t>Signal stations</w:t>
      </w:r>
      <w:bookmarkEnd w:id="1669"/>
      <w:bookmarkEnd w:id="1670"/>
      <w:bookmarkEnd w:id="1671"/>
      <w:commentRangeEnd w:id="1672"/>
      <w:r w:rsidR="00AF0E7B">
        <w:rPr>
          <w:rStyle w:val="CommentReference"/>
          <w:rFonts w:ascii="Garamond" w:hAnsi="Garamond"/>
          <w:b w:val="0"/>
        </w:rPr>
        <w:commentReference w:id="1672"/>
      </w:r>
    </w:p>
    <w:p w14:paraId="249FED32" w14:textId="483B2548" w:rsidR="002C1F9C" w:rsidRDefault="002C1F9C" w:rsidP="002C1F9C">
      <w:pPr>
        <w:keepNext/>
        <w:keepLines/>
        <w:tabs>
          <w:tab w:val="left" w:pos="0"/>
          <w:tab w:val="left" w:pos="283"/>
          <w:tab w:val="left" w:pos="566"/>
          <w:tab w:val="left" w:pos="850"/>
          <w:tab w:val="left" w:pos="1134"/>
          <w:tab w:val="left" w:pos="1418"/>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S-57 Geo object:</w:t>
      </w:r>
      <w:r w:rsidRPr="00F20AE1">
        <w:rPr>
          <w:lang w:val="en-GB"/>
        </w:rPr>
        <w:tab/>
      </w:r>
      <w:r w:rsidRPr="00F20AE1">
        <w:rPr>
          <w:lang w:val="en-GB"/>
        </w:rPr>
        <w:tab/>
      </w:r>
      <w:r w:rsidR="009D1718" w:rsidRPr="00F20AE1">
        <w:rPr>
          <w:lang w:val="en-GB"/>
        </w:rPr>
        <w:t>Signal station, traffic (</w:t>
      </w:r>
      <w:r w:rsidR="009D1718" w:rsidRPr="00F20AE1">
        <w:rPr>
          <w:b/>
          <w:lang w:val="en-GB"/>
        </w:rPr>
        <w:t>SISTAT</w:t>
      </w:r>
      <w:r w:rsidR="009D1718" w:rsidRPr="00F20AE1">
        <w:rPr>
          <w:lang w:val="en-GB"/>
        </w:rPr>
        <w:t>)</w:t>
      </w:r>
      <w:r>
        <w:rPr>
          <w:lang w:val="en-GB"/>
        </w:rPr>
        <w:tab/>
      </w:r>
      <w:r>
        <w:rPr>
          <w:lang w:val="en-GB"/>
        </w:rPr>
        <w:tab/>
      </w:r>
      <w:r w:rsidRPr="00F20AE1">
        <w:rPr>
          <w:lang w:val="en-GB"/>
        </w:rPr>
        <w:t>(</w:t>
      </w:r>
      <w:r>
        <w:rPr>
          <w:lang w:val="en-GB"/>
        </w:rPr>
        <w:t>P</w:t>
      </w:r>
      <w:r w:rsidRPr="00F20AE1">
        <w:rPr>
          <w:lang w:val="en-GB"/>
        </w:rPr>
        <w:t>)</w:t>
      </w:r>
    </w:p>
    <w:p w14:paraId="265B6CE2" w14:textId="1A024627" w:rsidR="002C1F9C" w:rsidRDefault="002C1F9C" w:rsidP="002C1F9C">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w:t>
      </w:r>
      <w:ins w:id="1673" w:author="Teh Stand" w:date="2021-07-06T13:02:00Z">
        <w:r w:rsidR="00BD6507">
          <w:rPr>
            <w:u w:val="single"/>
            <w:lang w:val="en-GB"/>
          </w:rPr>
          <w:t>-</w:t>
        </w:r>
      </w:ins>
      <w:r w:rsidRPr="00F20AE1">
        <w:rPr>
          <w:u w:val="single"/>
          <w:lang w:val="en-GB"/>
        </w:rPr>
        <w:t>101 Geo feature</w:t>
      </w:r>
      <w:r w:rsidRPr="00F20AE1">
        <w:rPr>
          <w:lang w:val="en-GB"/>
        </w:rPr>
        <w:t>:</w:t>
      </w:r>
      <w:r w:rsidRPr="00F20AE1">
        <w:rPr>
          <w:lang w:val="en-GB"/>
        </w:rPr>
        <w:tab/>
      </w:r>
      <w:r w:rsidR="009D1718">
        <w:rPr>
          <w:b/>
          <w:lang w:val="en-GB"/>
        </w:rPr>
        <w:t xml:space="preserve">Signal Station </w:t>
      </w:r>
      <w:del w:id="1674" w:author="Teh Stand" w:date="2021-07-23T09:37:00Z">
        <w:r w:rsidR="00ED2DAB" w:rsidDel="00703A3C">
          <w:rPr>
            <w:b/>
            <w:lang w:val="en-GB"/>
          </w:rPr>
          <w:delText>Warning</w:delText>
        </w:r>
      </w:del>
      <w:ins w:id="1675" w:author="Teh Stand" w:date="2021-07-23T09:37:00Z">
        <w:r w:rsidR="00703A3C">
          <w:rPr>
            <w:b/>
            <w:lang w:val="en-GB"/>
          </w:rPr>
          <w:t>Traffic</w:t>
        </w:r>
      </w:ins>
      <w:r>
        <w:rPr>
          <w:b/>
          <w:lang w:val="en-GB"/>
        </w:rPr>
        <w:tab/>
      </w:r>
      <w:r>
        <w:rPr>
          <w:b/>
          <w:lang w:val="en-GB"/>
        </w:rPr>
        <w:tab/>
      </w:r>
      <w:r>
        <w:rPr>
          <w:b/>
          <w:lang w:val="en-GB"/>
        </w:rPr>
        <w:tab/>
      </w:r>
      <w:r>
        <w:rPr>
          <w:b/>
          <w:lang w:val="en-GB"/>
        </w:rPr>
        <w:tab/>
      </w:r>
      <w:r w:rsidRPr="00F20AE1">
        <w:rPr>
          <w:lang w:val="en-GB"/>
        </w:rPr>
        <w:t>(</w:t>
      </w:r>
      <w:r>
        <w:rPr>
          <w:lang w:val="en-GB"/>
        </w:rPr>
        <w:t>P</w:t>
      </w:r>
      <w:proofErr w:type="gramStart"/>
      <w:r>
        <w:rPr>
          <w:lang w:val="en-GB"/>
        </w:rPr>
        <w:t>,S</w:t>
      </w:r>
      <w:proofErr w:type="gramEnd"/>
      <w:r>
        <w:rPr>
          <w:lang w:val="en-GB"/>
        </w:rPr>
        <w:t>)</w:t>
      </w:r>
      <w:r>
        <w:rPr>
          <w:lang w:val="en-GB"/>
        </w:rPr>
        <w:tab/>
      </w:r>
      <w:r>
        <w:rPr>
          <w:lang w:val="en-GB"/>
        </w:rPr>
        <w:tab/>
      </w:r>
      <w:r>
        <w:rPr>
          <w:lang w:val="en-GB"/>
        </w:rPr>
        <w:tab/>
      </w:r>
      <w:r w:rsidRPr="00F20AE1">
        <w:rPr>
          <w:lang w:val="en-GB"/>
        </w:rPr>
        <w:t xml:space="preserve">(S-101 DCEG Clause </w:t>
      </w:r>
      <w:r>
        <w:rPr>
          <w:lang w:val="en-GB"/>
        </w:rPr>
        <w:t>22.</w:t>
      </w:r>
      <w:del w:id="1676" w:author="Teh Stand" w:date="2021-07-23T09:38:00Z">
        <w:r w:rsidR="00ED2DAB" w:rsidDel="005D5C1D">
          <w:rPr>
            <w:lang w:val="en-GB"/>
          </w:rPr>
          <w:delText>4</w:delText>
        </w:r>
      </w:del>
      <w:ins w:id="1677" w:author="Teh Stand" w:date="2021-07-23T09:38:00Z">
        <w:r w:rsidR="005D5C1D">
          <w:rPr>
            <w:lang w:val="en-GB"/>
          </w:rPr>
          <w:t>5</w:t>
        </w:r>
      </w:ins>
      <w:r w:rsidRPr="00F20AE1">
        <w:rPr>
          <w:lang w:val="en-GB"/>
        </w:rPr>
        <w:t>)</w:t>
      </w:r>
    </w:p>
    <w:p w14:paraId="1E3A9759" w14:textId="05D576CA" w:rsidR="009D1718" w:rsidRDefault="009D1718" w:rsidP="009D1718">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Pr>
          <w:lang w:val="en-AU"/>
        </w:rPr>
        <w:t>All instances of encoding of the S-57 Feature object</w:t>
      </w:r>
      <w:r w:rsidRPr="00560C1D">
        <w:rPr>
          <w:lang w:val="en-AU"/>
        </w:rPr>
        <w:t xml:space="preserve"> </w:t>
      </w:r>
      <w:r w:rsidRPr="00F20AE1">
        <w:rPr>
          <w:b/>
          <w:lang w:val="en-GB"/>
        </w:rPr>
        <w:t>SISTAT</w:t>
      </w:r>
      <w:r w:rsidRPr="00560C1D">
        <w:rPr>
          <w:lang w:val="en-AU"/>
        </w:rPr>
        <w:t xml:space="preserve"> </w:t>
      </w:r>
      <w:r>
        <w:rPr>
          <w:lang w:val="en-AU"/>
        </w:rPr>
        <w:t xml:space="preserve">and its binding attributes will be </w:t>
      </w:r>
      <w:r w:rsidR="00162050">
        <w:rPr>
          <w:lang w:val="en-AU"/>
        </w:rPr>
        <w:t xml:space="preserve">converted </w:t>
      </w:r>
      <w:r>
        <w:rPr>
          <w:lang w:val="en-AU"/>
        </w:rPr>
        <w:t xml:space="preserve">automatically </w:t>
      </w:r>
      <w:r w:rsidR="00162050">
        <w:rPr>
          <w:lang w:val="en-GB"/>
        </w:rPr>
        <w:t>to an instance of</w:t>
      </w:r>
      <w:r>
        <w:rPr>
          <w:lang w:val="en-AU"/>
        </w:rPr>
        <w:t xml:space="preserve"> the S-101 feature </w:t>
      </w:r>
      <w:r w:rsidR="00ED2DAB">
        <w:rPr>
          <w:b/>
          <w:lang w:val="en-GB"/>
        </w:rPr>
        <w:t>Signal Station Traffic</w:t>
      </w:r>
      <w:r>
        <w:rPr>
          <w:b/>
          <w:lang w:val="en-AU"/>
        </w:rPr>
        <w:t xml:space="preserve"> </w:t>
      </w:r>
      <w:r>
        <w:rPr>
          <w:lang w:val="en-AU"/>
        </w:rPr>
        <w:t>during the automated conversion process.</w:t>
      </w:r>
    </w:p>
    <w:p w14:paraId="4D4121D1" w14:textId="3D5EF2C4" w:rsidR="00ED2DAB" w:rsidRDefault="00ED2DAB" w:rsidP="00ED2DAB">
      <w:pPr>
        <w:keepNext/>
        <w:keepLines/>
        <w:tabs>
          <w:tab w:val="left" w:pos="0"/>
          <w:tab w:val="left" w:pos="283"/>
          <w:tab w:val="left" w:pos="566"/>
          <w:tab w:val="left" w:pos="850"/>
          <w:tab w:val="left" w:pos="1134"/>
          <w:tab w:val="left" w:pos="1418"/>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S-57 Geo object:</w:t>
      </w:r>
      <w:r w:rsidRPr="00F20AE1">
        <w:rPr>
          <w:lang w:val="en-GB"/>
        </w:rPr>
        <w:tab/>
      </w:r>
      <w:r w:rsidRPr="00F20AE1">
        <w:rPr>
          <w:lang w:val="en-GB"/>
        </w:rPr>
        <w:tab/>
        <w:t>Signal station, warning (</w:t>
      </w:r>
      <w:r w:rsidRPr="00F20AE1">
        <w:rPr>
          <w:b/>
          <w:lang w:val="en-GB"/>
        </w:rPr>
        <w:t>SISTAW</w:t>
      </w:r>
      <w:r w:rsidRPr="00F20AE1">
        <w:rPr>
          <w:lang w:val="en-GB"/>
        </w:rPr>
        <w:t>)</w:t>
      </w:r>
      <w:r>
        <w:rPr>
          <w:lang w:val="en-GB"/>
        </w:rPr>
        <w:tab/>
      </w:r>
      <w:r>
        <w:rPr>
          <w:lang w:val="en-GB"/>
        </w:rPr>
        <w:tab/>
      </w:r>
      <w:r w:rsidRPr="00F20AE1">
        <w:rPr>
          <w:lang w:val="en-GB"/>
        </w:rPr>
        <w:t>(</w:t>
      </w:r>
      <w:r>
        <w:rPr>
          <w:lang w:val="en-GB"/>
        </w:rPr>
        <w:t>P</w:t>
      </w:r>
      <w:r w:rsidRPr="00F20AE1">
        <w:rPr>
          <w:lang w:val="en-GB"/>
        </w:rPr>
        <w:t>)</w:t>
      </w:r>
    </w:p>
    <w:p w14:paraId="56BB270A" w14:textId="693AD01D" w:rsidR="00ED2DAB" w:rsidRDefault="00ED2DAB" w:rsidP="00ED2DAB">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w:t>
      </w:r>
      <w:ins w:id="1678" w:author="Teh Stand" w:date="2021-07-06T13:02:00Z">
        <w:r w:rsidR="00BD6507">
          <w:rPr>
            <w:u w:val="single"/>
            <w:lang w:val="en-GB"/>
          </w:rPr>
          <w:t>-</w:t>
        </w:r>
      </w:ins>
      <w:r w:rsidRPr="00F20AE1">
        <w:rPr>
          <w:u w:val="single"/>
          <w:lang w:val="en-GB"/>
        </w:rPr>
        <w:t>101 Geo feature</w:t>
      </w:r>
      <w:r w:rsidRPr="00F20AE1">
        <w:rPr>
          <w:lang w:val="en-GB"/>
        </w:rPr>
        <w:t>:</w:t>
      </w:r>
      <w:r w:rsidRPr="00F20AE1">
        <w:rPr>
          <w:lang w:val="en-GB"/>
        </w:rPr>
        <w:tab/>
      </w:r>
      <w:r>
        <w:rPr>
          <w:b/>
          <w:lang w:val="en-GB"/>
        </w:rPr>
        <w:t xml:space="preserve">Signal Station </w:t>
      </w:r>
      <w:del w:id="1679" w:author="Teh Stand" w:date="2021-07-23T09:37:00Z">
        <w:r w:rsidDel="00703A3C">
          <w:rPr>
            <w:b/>
            <w:lang w:val="en-GB"/>
          </w:rPr>
          <w:delText>Traffic</w:delText>
        </w:r>
      </w:del>
      <w:ins w:id="1680" w:author="Teh Stand" w:date="2021-07-23T09:37:00Z">
        <w:r w:rsidR="00703A3C">
          <w:rPr>
            <w:b/>
            <w:lang w:val="en-GB"/>
          </w:rPr>
          <w:t>Warning</w:t>
        </w:r>
      </w:ins>
      <w:r>
        <w:rPr>
          <w:b/>
          <w:lang w:val="en-GB"/>
        </w:rPr>
        <w:tab/>
      </w:r>
      <w:r>
        <w:rPr>
          <w:b/>
          <w:lang w:val="en-GB"/>
        </w:rPr>
        <w:tab/>
      </w:r>
      <w:r>
        <w:rPr>
          <w:b/>
          <w:lang w:val="en-GB"/>
        </w:rPr>
        <w:tab/>
      </w:r>
      <w:r>
        <w:rPr>
          <w:b/>
          <w:lang w:val="en-GB"/>
        </w:rPr>
        <w:tab/>
      </w:r>
      <w:r w:rsidR="00B226A7">
        <w:rPr>
          <w:b/>
          <w:lang w:val="en-GB"/>
        </w:rPr>
        <w:tab/>
      </w:r>
      <w:r w:rsidRPr="00F20AE1">
        <w:rPr>
          <w:lang w:val="en-GB"/>
        </w:rPr>
        <w:t>(</w:t>
      </w:r>
      <w:r w:rsidR="00B226A7">
        <w:rPr>
          <w:lang w:val="en-GB"/>
        </w:rPr>
        <w:t>P</w:t>
      </w:r>
      <w:proofErr w:type="gramStart"/>
      <w:r w:rsidR="00B226A7">
        <w:rPr>
          <w:lang w:val="en-GB"/>
        </w:rPr>
        <w:t>,S</w:t>
      </w:r>
      <w:proofErr w:type="gramEnd"/>
      <w:r w:rsidR="00B226A7">
        <w:rPr>
          <w:lang w:val="en-GB"/>
        </w:rPr>
        <w:t>)</w:t>
      </w:r>
      <w:r w:rsidR="00B226A7">
        <w:rPr>
          <w:lang w:val="en-GB"/>
        </w:rPr>
        <w:tab/>
      </w:r>
      <w:r w:rsidR="00B226A7">
        <w:rPr>
          <w:lang w:val="en-GB"/>
        </w:rPr>
        <w:tab/>
      </w:r>
      <w:r w:rsidRPr="00F20AE1">
        <w:rPr>
          <w:lang w:val="en-GB"/>
        </w:rPr>
        <w:t xml:space="preserve">(S-101 DCEG Clause </w:t>
      </w:r>
      <w:r>
        <w:rPr>
          <w:lang w:val="en-GB"/>
        </w:rPr>
        <w:t>22.</w:t>
      </w:r>
      <w:del w:id="1681" w:author="Teh Stand" w:date="2021-07-23T09:38:00Z">
        <w:r w:rsidDel="005D5C1D">
          <w:rPr>
            <w:lang w:val="en-GB"/>
          </w:rPr>
          <w:delText>5</w:delText>
        </w:r>
      </w:del>
      <w:ins w:id="1682" w:author="Teh Stand" w:date="2021-07-23T09:38:00Z">
        <w:r w:rsidR="005D5C1D">
          <w:rPr>
            <w:lang w:val="en-GB"/>
          </w:rPr>
          <w:t>4</w:t>
        </w:r>
      </w:ins>
      <w:r w:rsidRPr="00F20AE1">
        <w:rPr>
          <w:lang w:val="en-GB"/>
        </w:rPr>
        <w:t>)</w:t>
      </w:r>
    </w:p>
    <w:p w14:paraId="348E938B" w14:textId="3B0A7173" w:rsidR="00ED2DAB" w:rsidRDefault="00ED2DAB" w:rsidP="00ED2DAB">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Pr>
          <w:lang w:val="en-AU"/>
        </w:rPr>
        <w:t>All instances of encoding of the S-57 Feature object</w:t>
      </w:r>
      <w:r w:rsidRPr="00560C1D">
        <w:rPr>
          <w:lang w:val="en-AU"/>
        </w:rPr>
        <w:t xml:space="preserve"> </w:t>
      </w:r>
      <w:r w:rsidRPr="00F20AE1">
        <w:rPr>
          <w:b/>
          <w:lang w:val="en-GB"/>
        </w:rPr>
        <w:t>SISTA</w:t>
      </w:r>
      <w:r>
        <w:rPr>
          <w:b/>
          <w:lang w:val="en-GB"/>
        </w:rPr>
        <w:t>W</w:t>
      </w:r>
      <w:r w:rsidRPr="00560C1D">
        <w:rPr>
          <w:lang w:val="en-AU"/>
        </w:rPr>
        <w:t xml:space="preserve"> </w:t>
      </w:r>
      <w:r>
        <w:rPr>
          <w:lang w:val="en-AU"/>
        </w:rPr>
        <w:t xml:space="preserve">and its binding attributes will be </w:t>
      </w:r>
      <w:r w:rsidR="00255892">
        <w:rPr>
          <w:lang w:val="en-AU"/>
        </w:rPr>
        <w:t xml:space="preserve">converted </w:t>
      </w:r>
      <w:r>
        <w:rPr>
          <w:lang w:val="en-AU"/>
        </w:rPr>
        <w:t xml:space="preserve">automatically </w:t>
      </w:r>
      <w:r w:rsidR="00255892">
        <w:rPr>
          <w:lang w:val="en-GB"/>
        </w:rPr>
        <w:t>to an instance of</w:t>
      </w:r>
      <w:r>
        <w:rPr>
          <w:lang w:val="en-AU"/>
        </w:rPr>
        <w:t xml:space="preserve"> the S-101 feature </w:t>
      </w:r>
      <w:r>
        <w:rPr>
          <w:b/>
          <w:lang w:val="en-GB"/>
        </w:rPr>
        <w:t>Signal Station Warning</w:t>
      </w:r>
      <w:r>
        <w:rPr>
          <w:b/>
          <w:lang w:val="en-AU"/>
        </w:rPr>
        <w:t xml:space="preserve"> </w:t>
      </w:r>
      <w:r>
        <w:rPr>
          <w:lang w:val="en-AU"/>
        </w:rPr>
        <w:t>during the automated conversion process.</w:t>
      </w:r>
    </w:p>
    <w:p w14:paraId="17D1F847" w14:textId="77777777" w:rsidR="006B2826" w:rsidRPr="00F20AE1" w:rsidRDefault="006B2826" w:rsidP="00C93144">
      <w:pPr>
        <w:pStyle w:val="Heading1"/>
        <w:numPr>
          <w:ilvl w:val="0"/>
          <w:numId w:val="13"/>
        </w:numPr>
        <w:tabs>
          <w:tab w:val="clear" w:pos="283"/>
          <w:tab w:val="clear" w:pos="432"/>
          <w:tab w:val="clear" w:pos="566"/>
          <w:tab w:val="clear" w:pos="720"/>
          <w:tab w:val="clear" w:pos="850"/>
          <w:tab w:val="clear" w:pos="915"/>
          <w:tab w:val="clear" w:pos="2911"/>
          <w:tab w:val="left" w:pos="851"/>
        </w:tabs>
        <w:spacing w:before="240" w:after="120"/>
        <w:ind w:left="851" w:hanging="851"/>
        <w:rPr>
          <w:bCs/>
          <w:sz w:val="20"/>
          <w:lang w:val="en-GB"/>
        </w:rPr>
      </w:pPr>
      <w:bookmarkStart w:id="1683" w:name="_Toc422736001"/>
      <w:bookmarkStart w:id="1684" w:name="_Toc460900700"/>
      <w:r w:rsidRPr="00F20AE1">
        <w:rPr>
          <w:lang w:val="en-GB"/>
        </w:rPr>
        <w:br w:type="page"/>
      </w:r>
      <w:bookmarkStart w:id="1685" w:name="_Toc68293428"/>
      <w:r w:rsidRPr="00F20AE1">
        <w:rPr>
          <w:bCs/>
          <w:lang w:val="en-GB"/>
        </w:rPr>
        <w:lastRenderedPageBreak/>
        <w:t>Geographic names</w:t>
      </w:r>
      <w:bookmarkEnd w:id="1683"/>
      <w:bookmarkEnd w:id="1684"/>
      <w:bookmarkEnd w:id="1685"/>
    </w:p>
    <w:p w14:paraId="155ED218" w14:textId="4AC48519" w:rsidR="00856AE6" w:rsidRDefault="00856AE6" w:rsidP="00856AE6">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sidRPr="00F20AE1">
        <w:rPr>
          <w:u w:val="single"/>
          <w:lang w:val="en-GB"/>
        </w:rPr>
        <w:t>S</w:t>
      </w:r>
      <w:r w:rsidR="00BD6507">
        <w:rPr>
          <w:u w:val="single"/>
          <w:lang w:val="en-GB"/>
        </w:rPr>
        <w:t>-</w:t>
      </w:r>
      <w:r w:rsidRPr="00F20AE1">
        <w:rPr>
          <w:u w:val="single"/>
          <w:lang w:val="en-GB"/>
        </w:rPr>
        <w:t>101 Geo feature</w:t>
      </w:r>
      <w:r w:rsidRPr="00F20AE1">
        <w:rPr>
          <w:lang w:val="en-GB"/>
        </w:rPr>
        <w:t>:</w:t>
      </w:r>
      <w:r w:rsidRPr="00F20AE1">
        <w:rPr>
          <w:lang w:val="en-GB"/>
        </w:rPr>
        <w:tab/>
      </w:r>
      <w:r>
        <w:rPr>
          <w:b/>
          <w:lang w:val="en-GB"/>
        </w:rPr>
        <w:t>Island Group</w:t>
      </w:r>
      <w:r>
        <w:rPr>
          <w:b/>
          <w:lang w:val="en-GB"/>
        </w:rPr>
        <w:tab/>
      </w:r>
      <w:r>
        <w:rPr>
          <w:b/>
          <w:lang w:val="en-GB"/>
        </w:rPr>
        <w:tab/>
      </w:r>
      <w:r w:rsidR="00BD6507">
        <w:rPr>
          <w:b/>
          <w:lang w:val="en-GB"/>
        </w:rPr>
        <w:tab/>
      </w:r>
      <w:r w:rsidR="00BD6507">
        <w:rPr>
          <w:b/>
          <w:lang w:val="en-GB"/>
        </w:rPr>
        <w:tab/>
      </w:r>
      <w:r w:rsidRPr="00F20AE1">
        <w:rPr>
          <w:lang w:val="en-GB"/>
        </w:rPr>
        <w:t>(</w:t>
      </w:r>
      <w:r>
        <w:rPr>
          <w:lang w:val="en-GB"/>
        </w:rPr>
        <w:t>N)</w:t>
      </w:r>
      <w:r>
        <w:rPr>
          <w:lang w:val="en-GB"/>
        </w:rPr>
        <w:tab/>
      </w:r>
      <w:r>
        <w:rPr>
          <w:lang w:val="en-GB"/>
        </w:rPr>
        <w:tab/>
      </w:r>
      <w:r>
        <w:rPr>
          <w:lang w:val="en-GB"/>
        </w:rPr>
        <w:tab/>
      </w:r>
      <w:r>
        <w:rPr>
          <w:lang w:val="en-GB"/>
        </w:rPr>
        <w:tab/>
      </w:r>
      <w:r w:rsidR="00DF1487">
        <w:rPr>
          <w:lang w:val="en-GB"/>
        </w:rPr>
        <w:tab/>
      </w:r>
      <w:r w:rsidR="00DF1487">
        <w:rPr>
          <w:lang w:val="en-GB"/>
        </w:rPr>
        <w:tab/>
      </w:r>
      <w:r w:rsidR="00DF1487">
        <w:rPr>
          <w:lang w:val="en-GB"/>
        </w:rPr>
        <w:tab/>
      </w:r>
      <w:r w:rsidRPr="00F20AE1">
        <w:rPr>
          <w:lang w:val="en-GB"/>
        </w:rPr>
        <w:t xml:space="preserve">(S-101 DCEG Clause </w:t>
      </w:r>
      <w:r w:rsidR="00DF1487">
        <w:rPr>
          <w:lang w:val="en-GB"/>
        </w:rPr>
        <w:t>5</w:t>
      </w:r>
      <w:r>
        <w:rPr>
          <w:lang w:val="en-GB"/>
        </w:rPr>
        <w:t>.5</w:t>
      </w:r>
      <w:r w:rsidRPr="00F20AE1">
        <w:rPr>
          <w:lang w:val="en-GB"/>
        </w:rPr>
        <w:t>)</w:t>
      </w:r>
    </w:p>
    <w:p w14:paraId="0736BEB5" w14:textId="516C20EF" w:rsidR="00BD6507" w:rsidRDefault="00BD6507" w:rsidP="00BD6507">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ins w:id="1686" w:author="Teh Stand" w:date="2021-07-06T13:16:00Z"/>
          <w:lang w:val="en-GB"/>
        </w:rPr>
      </w:pPr>
      <w:ins w:id="1687" w:author="Teh Stand" w:date="2021-07-06T13:03:00Z">
        <w:r w:rsidRPr="00F20AE1">
          <w:rPr>
            <w:u w:val="single"/>
            <w:lang w:val="en-GB"/>
          </w:rPr>
          <w:t>S</w:t>
        </w:r>
        <w:r>
          <w:rPr>
            <w:u w:val="single"/>
            <w:lang w:val="en-GB"/>
          </w:rPr>
          <w:t>-</w:t>
        </w:r>
        <w:r w:rsidRPr="00F20AE1">
          <w:rPr>
            <w:u w:val="single"/>
            <w:lang w:val="en-GB"/>
          </w:rPr>
          <w:t xml:space="preserve">101 </w:t>
        </w:r>
        <w:r>
          <w:rPr>
            <w:u w:val="single"/>
            <w:lang w:val="en-GB"/>
          </w:rPr>
          <w:t>Association</w:t>
        </w:r>
        <w:r w:rsidRPr="00F20AE1">
          <w:rPr>
            <w:lang w:val="en-GB"/>
          </w:rPr>
          <w:t>:</w:t>
        </w:r>
        <w:r w:rsidRPr="00F20AE1">
          <w:rPr>
            <w:lang w:val="en-GB"/>
          </w:rPr>
          <w:tab/>
        </w:r>
        <w:r w:rsidRPr="00F20AE1">
          <w:rPr>
            <w:lang w:val="en-GB"/>
          </w:rPr>
          <w:tab/>
        </w:r>
        <w:r>
          <w:rPr>
            <w:b/>
            <w:lang w:val="en-GB"/>
          </w:rPr>
          <w:t>Island Aggregation</w:t>
        </w:r>
        <w:r w:rsidRPr="00F20AE1">
          <w:rPr>
            <w:b/>
            <w:lang w:val="en-GB"/>
          </w:rPr>
          <w:tab/>
        </w:r>
        <w:r>
          <w:rPr>
            <w:b/>
            <w:lang w:val="en-GB"/>
          </w:rPr>
          <w:tab/>
        </w:r>
        <w:r w:rsidRPr="00F20AE1">
          <w:rPr>
            <w:lang w:val="en-GB"/>
          </w:rPr>
          <w:t>(</w:t>
        </w:r>
        <w:r>
          <w:rPr>
            <w:lang w:val="en-GB"/>
          </w:rPr>
          <w:t>N)</w:t>
        </w:r>
        <w:r>
          <w:rPr>
            <w:lang w:val="en-GB"/>
          </w:rPr>
          <w:tab/>
        </w:r>
        <w:r>
          <w:rPr>
            <w:lang w:val="en-GB"/>
          </w:rPr>
          <w:tab/>
        </w:r>
        <w:r>
          <w:rPr>
            <w:lang w:val="en-GB"/>
          </w:rPr>
          <w:tab/>
        </w:r>
        <w:r>
          <w:rPr>
            <w:lang w:val="en-GB"/>
          </w:rPr>
          <w:tab/>
        </w:r>
        <w:r>
          <w:rPr>
            <w:lang w:val="en-GB"/>
          </w:rPr>
          <w:tab/>
        </w:r>
        <w:r>
          <w:rPr>
            <w:lang w:val="en-GB"/>
          </w:rPr>
          <w:tab/>
        </w:r>
        <w:r>
          <w:rPr>
            <w:lang w:val="en-GB"/>
          </w:rPr>
          <w:tab/>
        </w:r>
        <w:r w:rsidRPr="00F20AE1">
          <w:rPr>
            <w:lang w:val="en-GB"/>
          </w:rPr>
          <w:t xml:space="preserve">(S-101 DCEG Clause </w:t>
        </w:r>
        <w:r>
          <w:rPr>
            <w:lang w:val="en-GB"/>
          </w:rPr>
          <w:t>25.</w:t>
        </w:r>
      </w:ins>
      <w:ins w:id="1688" w:author="Teh Stand" w:date="2021-07-06T13:04:00Z">
        <w:r>
          <w:rPr>
            <w:lang w:val="en-GB"/>
          </w:rPr>
          <w:t>9</w:t>
        </w:r>
      </w:ins>
      <w:ins w:id="1689" w:author="Teh Stand" w:date="2021-07-06T13:03:00Z">
        <w:r w:rsidRPr="00F20AE1">
          <w:rPr>
            <w:lang w:val="en-GB"/>
          </w:rPr>
          <w:t>)</w:t>
        </w:r>
      </w:ins>
    </w:p>
    <w:p w14:paraId="5771551F" w14:textId="35805BD0" w:rsidR="00B429E3" w:rsidRDefault="00B429E3" w:rsidP="00B429E3">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ins w:id="1690" w:author="Teh Stand" w:date="2021-07-06T13:16:00Z"/>
          <w:lang w:val="en-GB"/>
        </w:rPr>
      </w:pPr>
      <w:ins w:id="1691" w:author="Teh Stand" w:date="2021-07-06T13:16:00Z">
        <w:r w:rsidRPr="00F20AE1">
          <w:rPr>
            <w:u w:val="single"/>
            <w:lang w:val="en-GB"/>
          </w:rPr>
          <w:t>S</w:t>
        </w:r>
        <w:r>
          <w:rPr>
            <w:u w:val="single"/>
            <w:lang w:val="en-GB"/>
          </w:rPr>
          <w:t>-</w:t>
        </w:r>
        <w:r w:rsidRPr="00F20AE1">
          <w:rPr>
            <w:u w:val="single"/>
            <w:lang w:val="en-GB"/>
          </w:rPr>
          <w:t xml:space="preserve">101 </w:t>
        </w:r>
        <w:r>
          <w:rPr>
            <w:u w:val="single"/>
            <w:lang w:val="en-GB"/>
          </w:rPr>
          <w:t>Association</w:t>
        </w:r>
        <w:r w:rsidRPr="00F20AE1">
          <w:rPr>
            <w:lang w:val="en-GB"/>
          </w:rPr>
          <w:t>:</w:t>
        </w:r>
        <w:r w:rsidRPr="00F20AE1">
          <w:rPr>
            <w:lang w:val="en-GB"/>
          </w:rPr>
          <w:tab/>
        </w:r>
        <w:r w:rsidRPr="00F20AE1">
          <w:rPr>
            <w:lang w:val="en-GB"/>
          </w:rPr>
          <w:tab/>
        </w:r>
        <w:r>
          <w:rPr>
            <w:b/>
            <w:lang w:val="en-GB"/>
          </w:rPr>
          <w:t>Text Association</w:t>
        </w:r>
        <w:r w:rsidRPr="00F20AE1">
          <w:rPr>
            <w:b/>
            <w:lang w:val="en-GB"/>
          </w:rPr>
          <w:tab/>
        </w:r>
        <w:r>
          <w:rPr>
            <w:b/>
            <w:lang w:val="en-GB"/>
          </w:rPr>
          <w:tab/>
        </w:r>
        <w:r>
          <w:rPr>
            <w:b/>
            <w:lang w:val="en-GB"/>
          </w:rPr>
          <w:tab/>
        </w:r>
        <w:r w:rsidRPr="00F20AE1">
          <w:rPr>
            <w:lang w:val="en-GB"/>
          </w:rPr>
          <w:t>(</w:t>
        </w:r>
        <w:r>
          <w:rPr>
            <w:lang w:val="en-GB"/>
          </w:rPr>
          <w:t>N)</w:t>
        </w:r>
        <w:r>
          <w:rPr>
            <w:lang w:val="en-GB"/>
          </w:rPr>
          <w:tab/>
        </w:r>
        <w:r>
          <w:rPr>
            <w:lang w:val="en-GB"/>
          </w:rPr>
          <w:tab/>
        </w:r>
        <w:r>
          <w:rPr>
            <w:lang w:val="en-GB"/>
          </w:rPr>
          <w:tab/>
        </w:r>
        <w:r>
          <w:rPr>
            <w:lang w:val="en-GB"/>
          </w:rPr>
          <w:tab/>
        </w:r>
        <w:r>
          <w:rPr>
            <w:lang w:val="en-GB"/>
          </w:rPr>
          <w:tab/>
        </w:r>
        <w:r>
          <w:rPr>
            <w:lang w:val="en-GB"/>
          </w:rPr>
          <w:tab/>
        </w:r>
        <w:r>
          <w:rPr>
            <w:lang w:val="en-GB"/>
          </w:rPr>
          <w:tab/>
        </w:r>
        <w:r w:rsidRPr="00F20AE1">
          <w:rPr>
            <w:lang w:val="en-GB"/>
          </w:rPr>
          <w:t xml:space="preserve">(S-101 DCEG Clause </w:t>
        </w:r>
        <w:r>
          <w:rPr>
            <w:lang w:val="en-GB"/>
          </w:rPr>
          <w:t>25.</w:t>
        </w:r>
      </w:ins>
      <w:ins w:id="1692" w:author="Teh Stand" w:date="2021-07-06T13:17:00Z">
        <w:r>
          <w:rPr>
            <w:lang w:val="en-GB"/>
          </w:rPr>
          <w:t>16</w:t>
        </w:r>
      </w:ins>
      <w:ins w:id="1693" w:author="Teh Stand" w:date="2021-07-06T13:16:00Z">
        <w:r w:rsidRPr="00F20AE1">
          <w:rPr>
            <w:lang w:val="en-GB"/>
          </w:rPr>
          <w:t>)</w:t>
        </w:r>
      </w:ins>
    </w:p>
    <w:p w14:paraId="715ADE17" w14:textId="50414FF5" w:rsidR="00DF1487" w:rsidRDefault="00DF1487" w:rsidP="00DF1487">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jc w:val="both"/>
        <w:rPr>
          <w:lang w:val="en-AU"/>
        </w:rPr>
      </w:pPr>
      <w:r>
        <w:rPr>
          <w:rFonts w:cs="Arial"/>
          <w:bCs/>
          <w:lang w:val="en-AU"/>
        </w:rPr>
        <w:t>In general, the guidance for the encoding of geographic names remains unchanged in S-101</w:t>
      </w:r>
      <w:r w:rsidRPr="00560C1D">
        <w:rPr>
          <w:rFonts w:cs="Arial"/>
          <w:bCs/>
          <w:lang w:val="en-AU"/>
        </w:rPr>
        <w:t>.</w:t>
      </w:r>
      <w:r>
        <w:rPr>
          <w:rFonts w:cs="Arial"/>
          <w:bCs/>
          <w:lang w:val="en-AU"/>
        </w:rPr>
        <w:t xml:space="preserve">  See S-101 DCEG clause 2.5.8.  </w:t>
      </w:r>
      <w:r>
        <w:rPr>
          <w:lang w:val="en-AU"/>
        </w:rPr>
        <w:t>However, the following additional requirements for S-57 attribution must be noted:</w:t>
      </w:r>
    </w:p>
    <w:p w14:paraId="46071317" w14:textId="6DFB8A1D" w:rsidR="00DF1487" w:rsidRPr="001B198D" w:rsidRDefault="00DF1487" w:rsidP="00C93144">
      <w:pPr>
        <w:pStyle w:val="ListParagraph"/>
        <w:numPr>
          <w:ilvl w:val="0"/>
          <w:numId w:val="20"/>
        </w:numPr>
        <w:tabs>
          <w:tab w:val="left" w:pos="0"/>
          <w:tab w:val="left" w:pos="283"/>
          <w:tab w:val="left" w:pos="566"/>
          <w:tab w:val="left" w:pos="851"/>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284" w:hanging="284"/>
        <w:jc w:val="both"/>
        <w:rPr>
          <w:rFonts w:cs="Arial"/>
          <w:bCs/>
          <w:lang w:val="en-AU"/>
        </w:rPr>
      </w:pPr>
      <w:commentRangeStart w:id="1694"/>
      <w:commentRangeStart w:id="1695"/>
      <w:r>
        <w:rPr>
          <w:rFonts w:cs="Arial"/>
          <w:bCs/>
          <w:lang w:val="en-AU"/>
        </w:rPr>
        <w:t xml:space="preserve">The S-101 feature </w:t>
      </w:r>
      <w:r>
        <w:rPr>
          <w:rFonts w:cs="Arial"/>
          <w:b/>
          <w:bCs/>
          <w:lang w:val="en-AU"/>
        </w:rPr>
        <w:t>Island group</w:t>
      </w:r>
      <w:r>
        <w:rPr>
          <w:rFonts w:cs="Arial"/>
          <w:bCs/>
          <w:lang w:val="en-AU"/>
        </w:rPr>
        <w:t xml:space="preserve"> has been introduced in S-101 to </w:t>
      </w:r>
      <w:commentRangeStart w:id="1696"/>
      <w:r>
        <w:rPr>
          <w:rFonts w:cs="Arial"/>
          <w:bCs/>
          <w:lang w:val="en-AU"/>
        </w:rPr>
        <w:t>provide a</w:t>
      </w:r>
      <w:del w:id="1697" w:author="Teh Stand" w:date="2021-06-02T14:46:00Z">
        <w:r w:rsidDel="00C27EF7">
          <w:rPr>
            <w:rFonts w:cs="Arial"/>
            <w:bCs/>
            <w:lang w:val="en-AU"/>
          </w:rPr>
          <w:delText>n</w:delText>
        </w:r>
      </w:del>
      <w:r>
        <w:rPr>
          <w:rFonts w:cs="Arial"/>
          <w:bCs/>
          <w:lang w:val="en-AU"/>
        </w:rPr>
        <w:t xml:space="preserve"> </w:t>
      </w:r>
      <w:r w:rsidR="00C1133A">
        <w:rPr>
          <w:rFonts w:cs="Arial"/>
          <w:bCs/>
          <w:lang w:val="en-AU"/>
        </w:rPr>
        <w:t>dedicated method for t</w:t>
      </w:r>
      <w:del w:id="1698" w:author="Teh Stand" w:date="2021-06-02T14:46:00Z">
        <w:r w:rsidR="00C1133A" w:rsidDel="00C27EF7">
          <w:rPr>
            <w:rFonts w:cs="Arial"/>
            <w:bCs/>
            <w:lang w:val="en-AU"/>
          </w:rPr>
          <w:delText>r</w:delText>
        </w:r>
      </w:del>
      <w:r w:rsidR="00C1133A">
        <w:rPr>
          <w:rFonts w:cs="Arial"/>
          <w:bCs/>
          <w:lang w:val="en-AU"/>
        </w:rPr>
        <w:t xml:space="preserve">he encoding </w:t>
      </w:r>
      <w:commentRangeEnd w:id="1696"/>
      <w:r w:rsidR="00C27EF7">
        <w:rPr>
          <w:rStyle w:val="CommentReference"/>
          <w:rFonts w:ascii="Garamond" w:hAnsi="Garamond"/>
          <w:lang w:eastAsia="en-US"/>
        </w:rPr>
        <w:commentReference w:id="1696"/>
      </w:r>
      <w:r w:rsidR="00C1133A">
        <w:rPr>
          <w:rFonts w:cs="Arial"/>
          <w:bCs/>
          <w:lang w:val="en-AU"/>
        </w:rPr>
        <w:t>of named groups of islands and archipelagos</w:t>
      </w:r>
      <w:r>
        <w:rPr>
          <w:rFonts w:cs="Arial"/>
          <w:bCs/>
          <w:lang w:val="en-AU"/>
        </w:rPr>
        <w:t xml:space="preserve">.  This information may be encoded in S-57 using a </w:t>
      </w:r>
      <w:r w:rsidR="00C1133A">
        <w:rPr>
          <w:rFonts w:cs="Arial"/>
          <w:b/>
          <w:bCs/>
          <w:lang w:val="en-AU"/>
        </w:rPr>
        <w:t>LNDRGN</w:t>
      </w:r>
      <w:r>
        <w:rPr>
          <w:rFonts w:cs="Arial"/>
          <w:bCs/>
          <w:lang w:val="en-AU"/>
        </w:rPr>
        <w:t xml:space="preserve"> object covering </w:t>
      </w:r>
      <w:r w:rsidR="00C1133A">
        <w:rPr>
          <w:rFonts w:cs="Arial"/>
          <w:bCs/>
          <w:lang w:val="en-AU"/>
        </w:rPr>
        <w:t xml:space="preserve">or centred in </w:t>
      </w:r>
      <w:r>
        <w:rPr>
          <w:rFonts w:cs="Arial"/>
          <w:bCs/>
          <w:lang w:val="en-AU"/>
        </w:rPr>
        <w:t xml:space="preserve">the </w:t>
      </w:r>
      <w:r w:rsidR="00C1133A">
        <w:rPr>
          <w:rFonts w:cs="Arial"/>
          <w:bCs/>
          <w:lang w:val="en-AU"/>
        </w:rPr>
        <w:t>group of islands</w:t>
      </w:r>
      <w:r>
        <w:rPr>
          <w:rFonts w:cs="Arial"/>
          <w:bCs/>
          <w:lang w:val="en-AU"/>
        </w:rPr>
        <w:t xml:space="preserve">.  In order for this information to be converted across to </w:t>
      </w:r>
      <w:r w:rsidR="00C1133A">
        <w:rPr>
          <w:rFonts w:cs="Arial"/>
          <w:bCs/>
          <w:lang w:val="en-AU"/>
        </w:rPr>
        <w:t xml:space="preserve">an incidence of </w:t>
      </w:r>
      <w:r w:rsidR="00C1133A">
        <w:rPr>
          <w:rFonts w:cs="Arial"/>
          <w:b/>
          <w:bCs/>
          <w:lang w:val="en-AU"/>
        </w:rPr>
        <w:t>Island Group</w:t>
      </w:r>
      <w:r w:rsidR="00C1133A">
        <w:rPr>
          <w:rFonts w:cs="Arial"/>
          <w:bCs/>
          <w:lang w:val="en-AU"/>
        </w:rPr>
        <w:t xml:space="preserve"> </w:t>
      </w:r>
      <w:r>
        <w:rPr>
          <w:rFonts w:cs="Arial"/>
          <w:bCs/>
          <w:lang w:val="en-AU"/>
        </w:rPr>
        <w:t xml:space="preserve">S-101, the </w:t>
      </w:r>
      <w:r w:rsidR="00C1133A">
        <w:rPr>
          <w:rFonts w:cs="Arial"/>
          <w:bCs/>
          <w:lang w:val="en-AU"/>
        </w:rPr>
        <w:t>attribute</w:t>
      </w:r>
      <w:r>
        <w:rPr>
          <w:rFonts w:cs="Arial"/>
          <w:bCs/>
          <w:lang w:val="en-AU"/>
        </w:rPr>
        <w:t xml:space="preserve"> INFORM on the </w:t>
      </w:r>
      <w:r w:rsidR="00C1133A">
        <w:rPr>
          <w:rFonts w:cs="Arial"/>
          <w:b/>
          <w:bCs/>
          <w:lang w:val="en-AU"/>
        </w:rPr>
        <w:t>LNDRGN</w:t>
      </w:r>
      <w:r>
        <w:rPr>
          <w:rFonts w:cs="Arial"/>
          <w:bCs/>
          <w:lang w:val="en-AU"/>
        </w:rPr>
        <w:t xml:space="preserve"> must be </w:t>
      </w:r>
      <w:r w:rsidR="00C1133A">
        <w:rPr>
          <w:rFonts w:cs="Arial"/>
          <w:bCs/>
          <w:lang w:val="en-AU"/>
        </w:rPr>
        <w:t xml:space="preserve">populated with a text string </w:t>
      </w:r>
      <w:r>
        <w:rPr>
          <w:rFonts w:cs="Arial"/>
          <w:bCs/>
          <w:lang w:val="en-AU"/>
        </w:rPr>
        <w:t xml:space="preserve">in the format </w:t>
      </w:r>
      <w:r w:rsidR="00C1133A">
        <w:rPr>
          <w:rFonts w:cs="Arial"/>
          <w:bCs/>
          <w:i/>
          <w:lang w:val="en-AU"/>
        </w:rPr>
        <w:t>Island group</w:t>
      </w:r>
      <w:r w:rsidR="002D25A6">
        <w:rPr>
          <w:rFonts w:cs="Arial"/>
          <w:bCs/>
          <w:lang w:val="en-AU"/>
        </w:rPr>
        <w:t>, noting that this should be done at the source database level only so as to avoid unwanted additional clutter in ECDIS (see clause 2.3)</w:t>
      </w:r>
      <w:r>
        <w:rPr>
          <w:rFonts w:cs="Arial"/>
          <w:bCs/>
          <w:lang w:val="en-AU"/>
        </w:rPr>
        <w:t xml:space="preserve">. </w:t>
      </w:r>
      <w:commentRangeEnd w:id="1694"/>
      <w:r>
        <w:rPr>
          <w:rStyle w:val="CommentReference"/>
          <w:rFonts w:ascii="Garamond" w:hAnsi="Garamond"/>
        </w:rPr>
        <w:commentReference w:id="1694"/>
      </w:r>
      <w:commentRangeEnd w:id="1695"/>
      <w:r w:rsidR="00AF0E7B">
        <w:rPr>
          <w:rStyle w:val="CommentReference"/>
          <w:rFonts w:ascii="Garamond" w:hAnsi="Garamond"/>
          <w:lang w:eastAsia="en-US"/>
        </w:rPr>
        <w:commentReference w:id="1695"/>
      </w:r>
      <w:r>
        <w:rPr>
          <w:rFonts w:cs="Arial"/>
          <w:bCs/>
          <w:lang w:val="en-AU"/>
        </w:rPr>
        <w:t xml:space="preserve"> </w:t>
      </w:r>
      <w:commentRangeStart w:id="1699"/>
      <w:r>
        <w:rPr>
          <w:lang w:val="en-GB"/>
        </w:rPr>
        <w:t xml:space="preserve">The S-101 </w:t>
      </w:r>
      <w:r w:rsidR="00C1133A">
        <w:rPr>
          <w:rFonts w:cs="Arial"/>
          <w:b/>
          <w:bCs/>
          <w:lang w:val="en-AU"/>
        </w:rPr>
        <w:t>Land Region</w:t>
      </w:r>
      <w:r>
        <w:rPr>
          <w:rFonts w:cs="Arial"/>
          <w:bCs/>
          <w:lang w:val="en-AU"/>
        </w:rPr>
        <w:t xml:space="preserve"> feature resulting from the conversion of the </w:t>
      </w:r>
      <w:r w:rsidR="00C1133A">
        <w:rPr>
          <w:rFonts w:cs="Arial"/>
          <w:b/>
          <w:bCs/>
          <w:lang w:val="en-AU"/>
        </w:rPr>
        <w:t>LNDRGN</w:t>
      </w:r>
      <w:r>
        <w:rPr>
          <w:rFonts w:cs="Arial"/>
          <w:bCs/>
          <w:lang w:val="en-AU"/>
        </w:rPr>
        <w:t xml:space="preserve"> </w:t>
      </w:r>
      <w:r>
        <w:rPr>
          <w:lang w:val="en-GB"/>
        </w:rPr>
        <w:t>should be removed from the converted S-101 dataset in this case.</w:t>
      </w:r>
      <w:commentRangeEnd w:id="1699"/>
      <w:r w:rsidR="002D25A6">
        <w:rPr>
          <w:rStyle w:val="CommentReference"/>
          <w:rFonts w:ascii="Garamond" w:hAnsi="Garamond"/>
          <w:lang w:eastAsia="en-US"/>
        </w:rPr>
        <w:commentReference w:id="1699"/>
      </w:r>
    </w:p>
    <w:p w14:paraId="5806CCED" w14:textId="0726F12D" w:rsidR="001B198D" w:rsidRPr="001B198D" w:rsidRDefault="001B198D" w:rsidP="00C93144">
      <w:pPr>
        <w:pStyle w:val="ListParagraph"/>
        <w:numPr>
          <w:ilvl w:val="0"/>
          <w:numId w:val="19"/>
        </w:num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284" w:hanging="284"/>
        <w:contextualSpacing w:val="0"/>
        <w:jc w:val="both"/>
        <w:rPr>
          <w:lang w:val="en-GB"/>
        </w:rPr>
      </w:pPr>
      <w:r w:rsidRPr="00F20AE1">
        <w:rPr>
          <w:lang w:val="en-GB"/>
        </w:rPr>
        <w:t xml:space="preserve">Information encoded in </w:t>
      </w:r>
      <w:r w:rsidR="002D0369">
        <w:rPr>
          <w:lang w:val="en-GB"/>
        </w:rPr>
        <w:t xml:space="preserve">the attribute </w:t>
      </w:r>
      <w:r>
        <w:rPr>
          <w:lang w:val="en-GB"/>
        </w:rPr>
        <w:t>NOBJNM</w:t>
      </w:r>
      <w:r w:rsidRPr="00F20AE1">
        <w:rPr>
          <w:lang w:val="en-GB"/>
        </w:rPr>
        <w:t xml:space="preserve">, when converted to S-101, requires an entry in the </w:t>
      </w:r>
      <w:r>
        <w:rPr>
          <w:b/>
          <w:lang w:val="en-GB"/>
        </w:rPr>
        <w:t>feature name</w:t>
      </w:r>
      <w:r w:rsidRPr="00F20AE1">
        <w:rPr>
          <w:lang w:val="en-GB"/>
        </w:rPr>
        <w:t xml:space="preserve"> complex attribute instance, sub-attribute </w:t>
      </w:r>
      <w:r w:rsidRPr="00F20AE1">
        <w:rPr>
          <w:b/>
          <w:lang w:val="en-GB"/>
        </w:rPr>
        <w:t>language</w:t>
      </w:r>
      <w:r w:rsidRPr="00F20AE1">
        <w:rPr>
          <w:lang w:val="en-GB"/>
        </w:rPr>
        <w:t xml:space="preserve"> to indicate the language of the </w:t>
      </w:r>
      <w:r>
        <w:rPr>
          <w:lang w:val="en-GB"/>
        </w:rPr>
        <w:t>name</w:t>
      </w:r>
      <w:r w:rsidRPr="00F20AE1">
        <w:rPr>
          <w:lang w:val="en-GB"/>
        </w:rPr>
        <w:t xml:space="preserve">.  </w:t>
      </w:r>
      <w:commentRangeStart w:id="1700"/>
      <w:r w:rsidRPr="00F20AE1">
        <w:rPr>
          <w:lang w:val="en-GB"/>
        </w:rPr>
        <w:t>There is no corresponding attribute in S-57 to provide this information.  Data Producers will be required to manually populate this attribute during the conversion process (see S-101 DCEG clause 2.</w:t>
      </w:r>
      <w:r>
        <w:rPr>
          <w:lang w:val="en-GB"/>
        </w:rPr>
        <w:t>5.8</w:t>
      </w:r>
      <w:r w:rsidRPr="00F20AE1">
        <w:rPr>
          <w:lang w:val="en-GB"/>
        </w:rPr>
        <w:t>).</w:t>
      </w:r>
      <w:commentRangeEnd w:id="1700"/>
      <w:r w:rsidRPr="00F20AE1">
        <w:rPr>
          <w:rStyle w:val="CommentReference"/>
          <w:rFonts w:ascii="Garamond" w:hAnsi="Garamond"/>
          <w:lang w:val="en-GB" w:eastAsia="en-US"/>
        </w:rPr>
        <w:commentReference w:id="1700"/>
      </w:r>
    </w:p>
    <w:p w14:paraId="1DC0E848" w14:textId="77777777" w:rsidR="006B2826" w:rsidRPr="00F20AE1" w:rsidRDefault="006B2826" w:rsidP="00C93144">
      <w:pPr>
        <w:pStyle w:val="Heading1"/>
        <w:numPr>
          <w:ilvl w:val="0"/>
          <w:numId w:val="13"/>
        </w:numPr>
        <w:tabs>
          <w:tab w:val="clear" w:pos="283"/>
          <w:tab w:val="clear" w:pos="432"/>
          <w:tab w:val="clear" w:pos="566"/>
          <w:tab w:val="clear" w:pos="720"/>
          <w:tab w:val="clear" w:pos="850"/>
          <w:tab w:val="clear" w:pos="915"/>
          <w:tab w:val="clear" w:pos="2911"/>
          <w:tab w:val="left" w:pos="851"/>
        </w:tabs>
        <w:spacing w:before="240" w:after="120"/>
        <w:ind w:left="851" w:hanging="851"/>
        <w:rPr>
          <w:bCs/>
          <w:sz w:val="20"/>
          <w:lang w:val="en-GB"/>
        </w:rPr>
      </w:pPr>
      <w:bookmarkStart w:id="1701" w:name="_Toc422736003"/>
      <w:bookmarkStart w:id="1702" w:name="_Toc460900701"/>
      <w:r w:rsidRPr="00F20AE1">
        <w:rPr>
          <w:bCs/>
          <w:lang w:val="en-GB"/>
        </w:rPr>
        <w:br w:type="page"/>
      </w:r>
      <w:bookmarkStart w:id="1703" w:name="_Toc68293429"/>
      <w:r w:rsidRPr="00F20AE1">
        <w:rPr>
          <w:bCs/>
          <w:lang w:val="en-GB"/>
        </w:rPr>
        <w:lastRenderedPageBreak/>
        <w:t>Collection objects</w:t>
      </w:r>
      <w:bookmarkEnd w:id="1701"/>
      <w:bookmarkEnd w:id="1702"/>
      <w:bookmarkEnd w:id="1703"/>
    </w:p>
    <w:p w14:paraId="0AD006BA" w14:textId="42047C7C" w:rsidR="008E3C3E" w:rsidRDefault="008E3C3E" w:rsidP="0022195C">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lang w:val="en-GB"/>
        </w:rPr>
      </w:pPr>
      <w:r>
        <w:rPr>
          <w:lang w:val="en-GB"/>
        </w:rPr>
        <w:t>For a description of the Named Associations that may be encoded in S-101, see S-101 DCEG Section 25.</w:t>
      </w:r>
      <w:r w:rsidR="00BC3255">
        <w:rPr>
          <w:lang w:val="en-GB"/>
        </w:rPr>
        <w:t xml:space="preserve">  Data Producers are advised to </w:t>
      </w:r>
      <w:r w:rsidR="00860CD4">
        <w:rPr>
          <w:lang w:val="en-GB"/>
        </w:rPr>
        <w:t>check all relationships created during the automated conversion process to ensure all relevant features are included as required.</w:t>
      </w:r>
    </w:p>
    <w:p w14:paraId="2FB4C6A0" w14:textId="303CE426" w:rsidR="006B2826" w:rsidRPr="00F20AE1" w:rsidRDefault="003C0624" w:rsidP="0022195C">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outlineLvl w:val="0"/>
        <w:rPr>
          <w:lang w:val="en-GB"/>
        </w:rPr>
      </w:pPr>
      <w:commentRangeStart w:id="1704"/>
      <w:r>
        <w:rPr>
          <w:lang w:val="en-GB"/>
        </w:rPr>
        <w:t>T</w:t>
      </w:r>
      <w:r w:rsidR="006B2826" w:rsidRPr="00F20AE1">
        <w:rPr>
          <w:lang w:val="en-GB"/>
        </w:rPr>
        <w:t>he most common examples of the application of collection objects</w:t>
      </w:r>
      <w:r>
        <w:rPr>
          <w:lang w:val="en-GB"/>
        </w:rPr>
        <w:t xml:space="preserve"> as described in S-57 Appendix B.1, Annex A – </w:t>
      </w:r>
      <w:r>
        <w:rPr>
          <w:i/>
          <w:lang w:val="en-GB"/>
        </w:rPr>
        <w:t>Use of the Object Catalogue for ENC</w:t>
      </w:r>
      <w:r>
        <w:rPr>
          <w:lang w:val="en-GB"/>
        </w:rPr>
        <w:t xml:space="preserve"> will be converted during the automated conversion process as follows</w:t>
      </w:r>
      <w:commentRangeEnd w:id="1704"/>
      <w:r>
        <w:rPr>
          <w:rStyle w:val="CommentReference"/>
          <w:rFonts w:ascii="Garamond" w:hAnsi="Garamond"/>
          <w:lang w:eastAsia="en-US"/>
        </w:rPr>
        <w:commentReference w:id="1704"/>
      </w:r>
      <w:r>
        <w:rPr>
          <w:lang w:val="en-GB"/>
        </w:rPr>
        <w:t>:</w:t>
      </w:r>
    </w:p>
    <w:tbl>
      <w:tblPr>
        <w:tblW w:w="9285" w:type="dxa"/>
        <w:tblInd w:w="-202" w:type="dxa"/>
        <w:tblLayout w:type="fixed"/>
        <w:tblCellMar>
          <w:left w:w="120" w:type="dxa"/>
          <w:right w:w="120" w:type="dxa"/>
        </w:tblCellMar>
        <w:tblLook w:val="0000" w:firstRow="0" w:lastRow="0" w:firstColumn="0" w:lastColumn="0" w:noHBand="0" w:noVBand="0"/>
      </w:tblPr>
      <w:tblGrid>
        <w:gridCol w:w="2970"/>
        <w:gridCol w:w="1680"/>
        <w:gridCol w:w="2354"/>
        <w:gridCol w:w="2281"/>
      </w:tblGrid>
      <w:tr w:rsidR="00AD4562" w:rsidRPr="00F20AE1" w14:paraId="6B83C450" w14:textId="3F426FFA" w:rsidTr="008C7503">
        <w:tc>
          <w:tcPr>
            <w:tcW w:w="2970" w:type="dxa"/>
            <w:tcBorders>
              <w:top w:val="single" w:sz="18" w:space="0" w:color="000000"/>
              <w:left w:val="single" w:sz="18" w:space="0" w:color="000000"/>
              <w:bottom w:val="single" w:sz="18" w:space="0" w:color="000000"/>
              <w:right w:val="single" w:sz="6" w:space="0" w:color="000000"/>
            </w:tcBorders>
            <w:shd w:val="clear" w:color="000000" w:fill="E0E0E0"/>
            <w:vAlign w:val="center"/>
          </w:tcPr>
          <w:p w14:paraId="4534AFAE" w14:textId="77777777" w:rsidR="00AD4562" w:rsidRPr="00F20AE1" w:rsidRDefault="00AD4562" w:rsidP="00215641">
            <w:pPr>
              <w:keepNext/>
              <w:keepLines/>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rPr>
                <w:b/>
                <w:sz w:val="16"/>
                <w:lang w:val="en-GB"/>
              </w:rPr>
            </w:pPr>
            <w:r w:rsidRPr="00F20AE1">
              <w:rPr>
                <w:b/>
                <w:sz w:val="16"/>
                <w:lang w:val="en-GB"/>
              </w:rPr>
              <w:t>Relationships</w:t>
            </w:r>
          </w:p>
        </w:tc>
        <w:tc>
          <w:tcPr>
            <w:tcW w:w="1680" w:type="dxa"/>
            <w:tcBorders>
              <w:top w:val="single" w:sz="18" w:space="0" w:color="000000"/>
              <w:left w:val="single" w:sz="6" w:space="0" w:color="000000"/>
              <w:bottom w:val="single" w:sz="18" w:space="0" w:color="000000"/>
              <w:right w:val="single" w:sz="6" w:space="0" w:color="000000"/>
            </w:tcBorders>
            <w:shd w:val="clear" w:color="000000" w:fill="E0E0E0"/>
            <w:vAlign w:val="center"/>
          </w:tcPr>
          <w:p w14:paraId="0EA0457D" w14:textId="04653A7C" w:rsidR="00AD4562" w:rsidRPr="00F20AE1" w:rsidRDefault="00AD4562" w:rsidP="00215641">
            <w:pPr>
              <w:keepNext/>
              <w:keepLines/>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rPr>
                <w:b/>
                <w:sz w:val="16"/>
                <w:lang w:val="en-GB"/>
              </w:rPr>
            </w:pPr>
            <w:r>
              <w:rPr>
                <w:b/>
                <w:sz w:val="16"/>
                <w:lang w:val="en-GB"/>
              </w:rPr>
              <w:t xml:space="preserve">S-57 </w:t>
            </w:r>
            <w:r w:rsidRPr="00F20AE1">
              <w:rPr>
                <w:b/>
                <w:sz w:val="16"/>
                <w:lang w:val="en-GB"/>
              </w:rPr>
              <w:t>Collection object</w:t>
            </w:r>
          </w:p>
        </w:tc>
        <w:tc>
          <w:tcPr>
            <w:tcW w:w="2354" w:type="dxa"/>
            <w:tcBorders>
              <w:top w:val="single" w:sz="18" w:space="0" w:color="000000"/>
              <w:left w:val="single" w:sz="6" w:space="0" w:color="000000"/>
              <w:bottom w:val="single" w:sz="18" w:space="0" w:color="000000"/>
              <w:right w:val="single" w:sz="18" w:space="0" w:color="000000"/>
            </w:tcBorders>
            <w:shd w:val="clear" w:color="000000" w:fill="E0E0E0"/>
            <w:vAlign w:val="center"/>
          </w:tcPr>
          <w:p w14:paraId="35968BF3" w14:textId="364FB99E" w:rsidR="00AD4562" w:rsidRPr="00F20AE1" w:rsidRDefault="00AD4562" w:rsidP="00215641">
            <w:pPr>
              <w:keepNext/>
              <w:keepLines/>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rPr>
                <w:b/>
                <w:sz w:val="16"/>
                <w:lang w:val="en-GB"/>
              </w:rPr>
            </w:pPr>
            <w:r>
              <w:rPr>
                <w:b/>
                <w:sz w:val="16"/>
                <w:lang w:val="en-GB"/>
              </w:rPr>
              <w:t>S-101 Association</w:t>
            </w:r>
          </w:p>
        </w:tc>
        <w:tc>
          <w:tcPr>
            <w:tcW w:w="2281" w:type="dxa"/>
            <w:tcBorders>
              <w:top w:val="single" w:sz="18" w:space="0" w:color="000000"/>
              <w:left w:val="single" w:sz="6" w:space="0" w:color="000000"/>
              <w:bottom w:val="single" w:sz="18" w:space="0" w:color="000000"/>
              <w:right w:val="single" w:sz="18" w:space="0" w:color="000000"/>
            </w:tcBorders>
            <w:shd w:val="clear" w:color="000000" w:fill="E0E0E0"/>
            <w:vAlign w:val="center"/>
          </w:tcPr>
          <w:p w14:paraId="72CEA6BB" w14:textId="4A8E0E22" w:rsidR="00AD4562" w:rsidRPr="00F20AE1" w:rsidRDefault="000D7350" w:rsidP="000D7350">
            <w:pPr>
              <w:keepNext/>
              <w:keepLines/>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rPr>
                <w:b/>
                <w:sz w:val="16"/>
                <w:lang w:val="en-GB"/>
              </w:rPr>
            </w:pPr>
            <w:r>
              <w:rPr>
                <w:b/>
                <w:sz w:val="16"/>
                <w:lang w:val="en-GB"/>
              </w:rPr>
              <w:t>Comments</w:t>
            </w:r>
          </w:p>
        </w:tc>
      </w:tr>
      <w:tr w:rsidR="00AD4562" w:rsidRPr="00F20AE1" w14:paraId="73026EAF" w14:textId="7CDF36C3" w:rsidTr="008C7503">
        <w:tc>
          <w:tcPr>
            <w:tcW w:w="2970" w:type="dxa"/>
            <w:tcBorders>
              <w:top w:val="single" w:sz="18" w:space="0" w:color="000000"/>
              <w:left w:val="single" w:sz="6" w:space="0" w:color="000000"/>
              <w:bottom w:val="single" w:sz="6" w:space="0" w:color="000000"/>
              <w:right w:val="single" w:sz="6" w:space="0" w:color="000000"/>
            </w:tcBorders>
            <w:vAlign w:val="center"/>
          </w:tcPr>
          <w:p w14:paraId="390F2580" w14:textId="77777777" w:rsidR="00AD4562" w:rsidRPr="00F20AE1" w:rsidRDefault="00AD4562" w:rsidP="00215641">
            <w:pPr>
              <w:keepNext/>
              <w:keepLines/>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rPr>
                <w:sz w:val="16"/>
                <w:lang w:val="en-GB"/>
              </w:rPr>
            </w:pPr>
            <w:r w:rsidRPr="00F20AE1">
              <w:rPr>
                <w:sz w:val="16"/>
                <w:lang w:val="en-GB"/>
              </w:rPr>
              <w:t>Mooring trots</w:t>
            </w:r>
          </w:p>
        </w:tc>
        <w:tc>
          <w:tcPr>
            <w:tcW w:w="1680" w:type="dxa"/>
            <w:tcBorders>
              <w:top w:val="single" w:sz="18" w:space="0" w:color="000000"/>
              <w:left w:val="single" w:sz="6" w:space="0" w:color="000000"/>
              <w:bottom w:val="single" w:sz="6" w:space="0" w:color="000000"/>
              <w:right w:val="single" w:sz="6" w:space="0" w:color="000000"/>
            </w:tcBorders>
            <w:vAlign w:val="center"/>
          </w:tcPr>
          <w:p w14:paraId="4EB43E2C" w14:textId="77777777" w:rsidR="00AD4562" w:rsidRPr="00F20AE1" w:rsidRDefault="00AD4562" w:rsidP="00215641">
            <w:pPr>
              <w:spacing w:before="60" w:after="60"/>
              <w:rPr>
                <w:b/>
                <w:sz w:val="16"/>
                <w:lang w:val="en-GB"/>
              </w:rPr>
            </w:pPr>
            <w:r w:rsidRPr="00F20AE1">
              <w:rPr>
                <w:b/>
                <w:sz w:val="16"/>
                <w:lang w:val="en-GB"/>
              </w:rPr>
              <w:t>C_AGGR</w:t>
            </w:r>
          </w:p>
        </w:tc>
        <w:tc>
          <w:tcPr>
            <w:tcW w:w="2354" w:type="dxa"/>
            <w:tcBorders>
              <w:top w:val="single" w:sz="18" w:space="0" w:color="000000"/>
              <w:left w:val="single" w:sz="6" w:space="0" w:color="000000"/>
              <w:bottom w:val="single" w:sz="6" w:space="0" w:color="000000"/>
              <w:right w:val="single" w:sz="6" w:space="0" w:color="000000"/>
            </w:tcBorders>
            <w:vAlign w:val="center"/>
          </w:tcPr>
          <w:p w14:paraId="73C1F5DF" w14:textId="1B08653E" w:rsidR="00AD4562" w:rsidRPr="000D7350" w:rsidRDefault="000D7350" w:rsidP="00215641">
            <w:pPr>
              <w:keepNext/>
              <w:keepLines/>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rPr>
                <w:b/>
                <w:sz w:val="16"/>
                <w:lang w:val="en-GB"/>
              </w:rPr>
            </w:pPr>
            <w:r>
              <w:rPr>
                <w:b/>
                <w:sz w:val="16"/>
                <w:lang w:val="en-GB"/>
              </w:rPr>
              <w:t>Mooring Trot Aggregation</w:t>
            </w:r>
          </w:p>
        </w:tc>
        <w:tc>
          <w:tcPr>
            <w:tcW w:w="2281" w:type="dxa"/>
            <w:tcBorders>
              <w:top w:val="single" w:sz="18" w:space="0" w:color="000000"/>
              <w:left w:val="single" w:sz="6" w:space="0" w:color="000000"/>
              <w:bottom w:val="single" w:sz="6" w:space="0" w:color="000000"/>
              <w:right w:val="single" w:sz="6" w:space="0" w:color="000000"/>
            </w:tcBorders>
          </w:tcPr>
          <w:p w14:paraId="1A44C729" w14:textId="28356020" w:rsidR="00AD4562" w:rsidRPr="00F20AE1" w:rsidRDefault="000D7350" w:rsidP="008E3C3E">
            <w:pPr>
              <w:keepNext/>
              <w:keepLines/>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rPr>
                <w:sz w:val="16"/>
                <w:lang w:val="en-GB"/>
              </w:rPr>
            </w:pPr>
            <w:r>
              <w:rPr>
                <w:sz w:val="16"/>
                <w:lang w:val="en-GB"/>
              </w:rPr>
              <w:t xml:space="preserve">S-101 DCEG clause </w:t>
            </w:r>
            <w:r w:rsidR="008E3C3E">
              <w:rPr>
                <w:sz w:val="16"/>
                <w:lang w:val="en-GB"/>
              </w:rPr>
              <w:t>8.21.1</w:t>
            </w:r>
            <w:ins w:id="1705" w:author="Teh Stand" w:date="2021-09-14T14:47:00Z">
              <w:r w:rsidR="004836AC">
                <w:rPr>
                  <w:sz w:val="16"/>
                  <w:lang w:val="en-GB"/>
                </w:rPr>
                <w:t xml:space="preserve"> (not mandatory but recommended)</w:t>
              </w:r>
            </w:ins>
          </w:p>
        </w:tc>
      </w:tr>
      <w:tr w:rsidR="000D7350" w:rsidRPr="00F20AE1" w14:paraId="7AF537C7" w14:textId="5B992E29" w:rsidTr="008C7503">
        <w:tc>
          <w:tcPr>
            <w:tcW w:w="2970" w:type="dxa"/>
            <w:tcBorders>
              <w:top w:val="single" w:sz="6" w:space="0" w:color="000000"/>
              <w:left w:val="single" w:sz="6" w:space="0" w:color="000000"/>
              <w:bottom w:val="single" w:sz="6" w:space="0" w:color="000000"/>
              <w:right w:val="single" w:sz="6" w:space="0" w:color="000000"/>
            </w:tcBorders>
            <w:vAlign w:val="center"/>
          </w:tcPr>
          <w:p w14:paraId="3F5D2763" w14:textId="77777777" w:rsidR="000D7350" w:rsidRPr="00F20AE1" w:rsidRDefault="000D7350" w:rsidP="000D7350">
            <w:pPr>
              <w:keepNext/>
              <w:keepLines/>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rPr>
                <w:sz w:val="16"/>
                <w:lang w:val="en-GB"/>
              </w:rPr>
            </w:pPr>
            <w:r w:rsidRPr="00F20AE1">
              <w:rPr>
                <w:sz w:val="16"/>
                <w:lang w:val="en-GB"/>
              </w:rPr>
              <w:t>Measured distances</w:t>
            </w:r>
          </w:p>
        </w:tc>
        <w:tc>
          <w:tcPr>
            <w:tcW w:w="1680" w:type="dxa"/>
            <w:tcBorders>
              <w:top w:val="single" w:sz="6" w:space="0" w:color="000000"/>
              <w:left w:val="single" w:sz="6" w:space="0" w:color="000000"/>
              <w:bottom w:val="single" w:sz="6" w:space="0" w:color="000000"/>
              <w:right w:val="single" w:sz="6" w:space="0" w:color="000000"/>
            </w:tcBorders>
            <w:vAlign w:val="center"/>
          </w:tcPr>
          <w:p w14:paraId="2BF2873D" w14:textId="77777777" w:rsidR="000D7350" w:rsidRPr="00F20AE1" w:rsidRDefault="000D7350" w:rsidP="000D7350">
            <w:pPr>
              <w:spacing w:before="60" w:after="60"/>
              <w:rPr>
                <w:b/>
                <w:sz w:val="16"/>
                <w:lang w:val="en-GB"/>
              </w:rPr>
            </w:pPr>
            <w:r w:rsidRPr="00F20AE1">
              <w:rPr>
                <w:b/>
                <w:sz w:val="16"/>
                <w:lang w:val="en-GB"/>
              </w:rPr>
              <w:t>C_AGGR</w:t>
            </w:r>
          </w:p>
        </w:tc>
        <w:tc>
          <w:tcPr>
            <w:tcW w:w="2354" w:type="dxa"/>
            <w:tcBorders>
              <w:top w:val="single" w:sz="6" w:space="0" w:color="000000"/>
              <w:left w:val="single" w:sz="6" w:space="0" w:color="000000"/>
              <w:bottom w:val="single" w:sz="6" w:space="0" w:color="000000"/>
              <w:right w:val="single" w:sz="6" w:space="0" w:color="000000"/>
            </w:tcBorders>
            <w:vAlign w:val="center"/>
          </w:tcPr>
          <w:p w14:paraId="123AF5D2" w14:textId="3DED4C7B" w:rsidR="000D7350" w:rsidRPr="000D7350" w:rsidRDefault="000D7350" w:rsidP="000D7350">
            <w:pPr>
              <w:keepNext/>
              <w:keepLines/>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rPr>
                <w:b/>
                <w:sz w:val="16"/>
                <w:lang w:val="en-GB"/>
              </w:rPr>
            </w:pPr>
            <w:r>
              <w:rPr>
                <w:b/>
                <w:sz w:val="16"/>
                <w:lang w:val="en-GB"/>
              </w:rPr>
              <w:t>Range System</w:t>
            </w:r>
            <w:ins w:id="1706" w:author="Teh Stand" w:date="2021-09-14T14:39:00Z">
              <w:r w:rsidR="00416CF5">
                <w:rPr>
                  <w:b/>
                  <w:sz w:val="16"/>
                  <w:lang w:val="en-GB"/>
                </w:rPr>
                <w:t xml:space="preserve"> Aggregation</w:t>
              </w:r>
            </w:ins>
          </w:p>
        </w:tc>
        <w:tc>
          <w:tcPr>
            <w:tcW w:w="2281" w:type="dxa"/>
            <w:tcBorders>
              <w:top w:val="single" w:sz="6" w:space="0" w:color="000000"/>
              <w:left w:val="single" w:sz="6" w:space="0" w:color="000000"/>
              <w:bottom w:val="single" w:sz="6" w:space="0" w:color="000000"/>
              <w:right w:val="single" w:sz="6" w:space="0" w:color="000000"/>
            </w:tcBorders>
          </w:tcPr>
          <w:p w14:paraId="1E8CB290" w14:textId="22B586D1" w:rsidR="000D7350" w:rsidRPr="00F20AE1" w:rsidRDefault="000D7350" w:rsidP="000D7350">
            <w:pPr>
              <w:keepNext/>
              <w:keepLines/>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rPr>
                <w:sz w:val="16"/>
                <w:lang w:val="en-GB"/>
              </w:rPr>
            </w:pPr>
            <w:r>
              <w:rPr>
                <w:sz w:val="16"/>
                <w:lang w:val="en-GB"/>
              </w:rPr>
              <w:t>S-101 DCEG clause 15.4.2</w:t>
            </w:r>
            <w:ins w:id="1707" w:author="Teh Stand" w:date="2021-09-14T14:48:00Z">
              <w:r w:rsidR="004836AC">
                <w:rPr>
                  <w:sz w:val="16"/>
                  <w:lang w:val="en-GB"/>
                </w:rPr>
                <w:t xml:space="preserve"> (mandatory)</w:t>
              </w:r>
            </w:ins>
          </w:p>
        </w:tc>
      </w:tr>
      <w:tr w:rsidR="006B6DF4" w:rsidRPr="00F20AE1" w14:paraId="067311E9" w14:textId="16AB05B9" w:rsidTr="008C7503">
        <w:tc>
          <w:tcPr>
            <w:tcW w:w="2970" w:type="dxa"/>
            <w:tcBorders>
              <w:top w:val="single" w:sz="6" w:space="0" w:color="000000"/>
              <w:left w:val="single" w:sz="6" w:space="0" w:color="000000"/>
              <w:bottom w:val="single" w:sz="6" w:space="0" w:color="000000"/>
              <w:right w:val="single" w:sz="6" w:space="0" w:color="000000"/>
            </w:tcBorders>
            <w:vAlign w:val="center"/>
          </w:tcPr>
          <w:p w14:paraId="2C69B9DE" w14:textId="77777777" w:rsidR="006B6DF4" w:rsidRPr="00F20AE1" w:rsidRDefault="006B6DF4" w:rsidP="006B6DF4">
            <w:pPr>
              <w:keepNext/>
              <w:keepLines/>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rPr>
                <w:sz w:val="16"/>
                <w:lang w:val="en-GB"/>
              </w:rPr>
            </w:pPr>
            <w:r w:rsidRPr="00F20AE1">
              <w:rPr>
                <w:sz w:val="16"/>
                <w:lang w:val="en-GB"/>
              </w:rPr>
              <w:t>Traffic Separation Scheme</w:t>
            </w:r>
            <w:r w:rsidRPr="00F20AE1">
              <w:rPr>
                <w:dstrike/>
                <w:sz w:val="16"/>
                <w:lang w:val="en-GB"/>
              </w:rPr>
              <w:t>s</w:t>
            </w:r>
            <w:r w:rsidRPr="00F20AE1">
              <w:rPr>
                <w:sz w:val="16"/>
                <w:lang w:val="en-GB"/>
              </w:rPr>
              <w:t xml:space="preserve"> systems</w:t>
            </w:r>
          </w:p>
        </w:tc>
        <w:tc>
          <w:tcPr>
            <w:tcW w:w="1680" w:type="dxa"/>
            <w:tcBorders>
              <w:top w:val="single" w:sz="6" w:space="0" w:color="000000"/>
              <w:left w:val="single" w:sz="6" w:space="0" w:color="000000"/>
              <w:bottom w:val="single" w:sz="6" w:space="0" w:color="000000"/>
              <w:right w:val="single" w:sz="6" w:space="0" w:color="000000"/>
            </w:tcBorders>
            <w:vAlign w:val="center"/>
          </w:tcPr>
          <w:p w14:paraId="4251291B" w14:textId="77777777" w:rsidR="006B6DF4" w:rsidRPr="00F20AE1" w:rsidRDefault="006B6DF4" w:rsidP="006B6DF4">
            <w:pPr>
              <w:keepNext/>
              <w:keepLines/>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rPr>
                <w:sz w:val="16"/>
                <w:lang w:val="en-GB"/>
              </w:rPr>
            </w:pPr>
            <w:r w:rsidRPr="00F20AE1">
              <w:rPr>
                <w:b/>
                <w:sz w:val="16"/>
                <w:lang w:val="en-GB"/>
              </w:rPr>
              <w:t>C_AGGR</w:t>
            </w:r>
          </w:p>
        </w:tc>
        <w:tc>
          <w:tcPr>
            <w:tcW w:w="2354" w:type="dxa"/>
            <w:tcBorders>
              <w:top w:val="single" w:sz="6" w:space="0" w:color="000000"/>
              <w:left w:val="single" w:sz="6" w:space="0" w:color="000000"/>
              <w:bottom w:val="single" w:sz="6" w:space="0" w:color="000000"/>
              <w:right w:val="single" w:sz="6" w:space="0" w:color="000000"/>
            </w:tcBorders>
            <w:vAlign w:val="center"/>
          </w:tcPr>
          <w:p w14:paraId="3EA2CBD9" w14:textId="13811910" w:rsidR="006B6DF4" w:rsidRPr="000D7350" w:rsidRDefault="006B6DF4" w:rsidP="006B6DF4">
            <w:pPr>
              <w:keepNext/>
              <w:keepLines/>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rPr>
                <w:b/>
                <w:sz w:val="16"/>
                <w:lang w:val="en-GB"/>
              </w:rPr>
            </w:pPr>
            <w:r>
              <w:rPr>
                <w:b/>
                <w:sz w:val="16"/>
                <w:lang w:val="en-GB"/>
              </w:rPr>
              <w:t>Traffic Separation Scheme Aggregation</w:t>
            </w:r>
          </w:p>
        </w:tc>
        <w:tc>
          <w:tcPr>
            <w:tcW w:w="2281" w:type="dxa"/>
            <w:tcBorders>
              <w:top w:val="single" w:sz="6" w:space="0" w:color="000000"/>
              <w:left w:val="single" w:sz="6" w:space="0" w:color="000000"/>
              <w:bottom w:val="single" w:sz="6" w:space="0" w:color="000000"/>
              <w:right w:val="single" w:sz="6" w:space="0" w:color="000000"/>
            </w:tcBorders>
          </w:tcPr>
          <w:p w14:paraId="3A0741A8" w14:textId="2901B593" w:rsidR="006B6DF4" w:rsidRPr="00F20AE1" w:rsidRDefault="006B6DF4" w:rsidP="006E7D55">
            <w:pPr>
              <w:keepNext/>
              <w:keepLines/>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rPr>
                <w:sz w:val="16"/>
                <w:lang w:val="en-GB"/>
              </w:rPr>
            </w:pPr>
            <w:r>
              <w:rPr>
                <w:sz w:val="16"/>
                <w:lang w:val="en-GB"/>
              </w:rPr>
              <w:t xml:space="preserve">S-101 DCEG clause </w:t>
            </w:r>
            <w:r w:rsidR="006E7D55">
              <w:rPr>
                <w:sz w:val="16"/>
                <w:lang w:val="en-GB"/>
              </w:rPr>
              <w:t>15</w:t>
            </w:r>
            <w:r>
              <w:rPr>
                <w:sz w:val="16"/>
                <w:lang w:val="en-GB"/>
              </w:rPr>
              <w:t>.</w:t>
            </w:r>
            <w:r w:rsidR="008E3C3E">
              <w:rPr>
                <w:sz w:val="16"/>
                <w:lang w:val="en-GB"/>
              </w:rPr>
              <w:t>3</w:t>
            </w:r>
            <w:ins w:id="1708" w:author="Teh Stand" w:date="2021-09-14T14:49:00Z">
              <w:r w:rsidR="004836AC">
                <w:rPr>
                  <w:sz w:val="16"/>
                  <w:lang w:val="en-GB"/>
                </w:rPr>
                <w:t xml:space="preserve"> (mandatory)</w:t>
              </w:r>
            </w:ins>
          </w:p>
        </w:tc>
      </w:tr>
      <w:tr w:rsidR="006B6DF4" w:rsidRPr="00F20AE1" w14:paraId="4FE9B4ED" w14:textId="436E8D64" w:rsidTr="008C7503">
        <w:tc>
          <w:tcPr>
            <w:tcW w:w="2970" w:type="dxa"/>
            <w:tcBorders>
              <w:top w:val="single" w:sz="6" w:space="0" w:color="000000"/>
              <w:left w:val="single" w:sz="6" w:space="0" w:color="000000"/>
              <w:bottom w:val="single" w:sz="6" w:space="0" w:color="000000"/>
              <w:right w:val="single" w:sz="6" w:space="0" w:color="000000"/>
            </w:tcBorders>
            <w:vAlign w:val="center"/>
          </w:tcPr>
          <w:p w14:paraId="0782D577" w14:textId="77777777" w:rsidR="006B6DF4" w:rsidRPr="00F20AE1" w:rsidRDefault="006B6DF4" w:rsidP="006B6DF4">
            <w:pPr>
              <w:keepLines/>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rPr>
                <w:sz w:val="16"/>
                <w:lang w:val="en-GB"/>
              </w:rPr>
            </w:pPr>
            <w:r w:rsidRPr="00F20AE1">
              <w:rPr>
                <w:sz w:val="16"/>
                <w:lang w:val="en-GB"/>
              </w:rPr>
              <w:t>Navigation lines and tracks</w:t>
            </w:r>
          </w:p>
        </w:tc>
        <w:tc>
          <w:tcPr>
            <w:tcW w:w="1680" w:type="dxa"/>
            <w:tcBorders>
              <w:top w:val="single" w:sz="6" w:space="0" w:color="000000"/>
              <w:left w:val="single" w:sz="6" w:space="0" w:color="000000"/>
              <w:bottom w:val="single" w:sz="6" w:space="0" w:color="000000"/>
              <w:right w:val="single" w:sz="6" w:space="0" w:color="000000"/>
            </w:tcBorders>
            <w:vAlign w:val="center"/>
          </w:tcPr>
          <w:p w14:paraId="64920020" w14:textId="77777777" w:rsidR="006B6DF4" w:rsidRPr="00F20AE1" w:rsidRDefault="006B6DF4" w:rsidP="006B6DF4">
            <w:pPr>
              <w:spacing w:before="60" w:after="60"/>
              <w:rPr>
                <w:b/>
                <w:sz w:val="16"/>
                <w:lang w:val="en-GB"/>
              </w:rPr>
            </w:pPr>
            <w:r w:rsidRPr="00F20AE1">
              <w:rPr>
                <w:b/>
                <w:sz w:val="16"/>
                <w:lang w:val="en-GB"/>
              </w:rPr>
              <w:t>C_AGGR</w:t>
            </w:r>
          </w:p>
        </w:tc>
        <w:tc>
          <w:tcPr>
            <w:tcW w:w="2354" w:type="dxa"/>
            <w:tcBorders>
              <w:top w:val="single" w:sz="6" w:space="0" w:color="000000"/>
              <w:left w:val="single" w:sz="6" w:space="0" w:color="000000"/>
              <w:bottom w:val="single" w:sz="6" w:space="0" w:color="000000"/>
              <w:right w:val="single" w:sz="6" w:space="0" w:color="000000"/>
            </w:tcBorders>
            <w:vAlign w:val="center"/>
          </w:tcPr>
          <w:p w14:paraId="501BA730" w14:textId="1E1B7650" w:rsidR="006B6DF4" w:rsidRPr="000D7350" w:rsidRDefault="006B6DF4" w:rsidP="006B6DF4">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rPr>
                <w:b/>
                <w:sz w:val="16"/>
                <w:lang w:val="en-GB"/>
              </w:rPr>
            </w:pPr>
            <w:r>
              <w:rPr>
                <w:b/>
                <w:sz w:val="16"/>
                <w:lang w:val="en-GB"/>
              </w:rPr>
              <w:t>Range System Aggregation</w:t>
            </w:r>
          </w:p>
        </w:tc>
        <w:tc>
          <w:tcPr>
            <w:tcW w:w="2281" w:type="dxa"/>
            <w:tcBorders>
              <w:top w:val="single" w:sz="6" w:space="0" w:color="000000"/>
              <w:left w:val="single" w:sz="6" w:space="0" w:color="000000"/>
              <w:bottom w:val="single" w:sz="6" w:space="0" w:color="000000"/>
              <w:right w:val="single" w:sz="6" w:space="0" w:color="000000"/>
            </w:tcBorders>
          </w:tcPr>
          <w:p w14:paraId="03331A7C" w14:textId="4592183A" w:rsidR="006B6DF4" w:rsidRPr="00F20AE1" w:rsidRDefault="006B6DF4" w:rsidP="006B6DF4">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rPr>
                <w:sz w:val="16"/>
                <w:lang w:val="en-GB"/>
              </w:rPr>
            </w:pPr>
            <w:r>
              <w:rPr>
                <w:sz w:val="16"/>
                <w:lang w:val="en-GB"/>
              </w:rPr>
              <w:t>S-101 DCEG clause 15.1.1</w:t>
            </w:r>
            <w:ins w:id="1709" w:author="Teh Stand" w:date="2021-09-14T14:50:00Z">
              <w:r w:rsidR="00486C53">
                <w:rPr>
                  <w:sz w:val="16"/>
                  <w:lang w:val="en-GB"/>
                </w:rPr>
                <w:t xml:space="preserve"> (not mandatory but recommended)</w:t>
              </w:r>
            </w:ins>
          </w:p>
        </w:tc>
      </w:tr>
      <w:tr w:rsidR="00AD4562" w:rsidRPr="00F20AE1" w14:paraId="4EA7246B" w14:textId="5A8BC2C3" w:rsidTr="008C7503">
        <w:tc>
          <w:tcPr>
            <w:tcW w:w="2970" w:type="dxa"/>
            <w:tcBorders>
              <w:top w:val="single" w:sz="6" w:space="0" w:color="000000"/>
              <w:left w:val="single" w:sz="6" w:space="0" w:color="000000"/>
              <w:bottom w:val="single" w:sz="6" w:space="0" w:color="000000"/>
              <w:right w:val="single" w:sz="6" w:space="0" w:color="000000"/>
            </w:tcBorders>
            <w:vAlign w:val="center"/>
          </w:tcPr>
          <w:p w14:paraId="53CED5CB" w14:textId="77777777" w:rsidR="00AD4562" w:rsidRPr="00F20AE1" w:rsidRDefault="00AD4562" w:rsidP="00215641">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rPr>
                <w:sz w:val="16"/>
                <w:lang w:val="en-GB"/>
              </w:rPr>
            </w:pPr>
            <w:r w:rsidRPr="00F20AE1">
              <w:rPr>
                <w:sz w:val="16"/>
                <w:lang w:val="en-GB"/>
              </w:rPr>
              <w:t>Navigation lines, tracks and dangers</w:t>
            </w:r>
          </w:p>
        </w:tc>
        <w:tc>
          <w:tcPr>
            <w:tcW w:w="1680" w:type="dxa"/>
            <w:tcBorders>
              <w:top w:val="single" w:sz="6" w:space="0" w:color="000000"/>
              <w:left w:val="single" w:sz="6" w:space="0" w:color="000000"/>
              <w:bottom w:val="single" w:sz="6" w:space="0" w:color="000000"/>
              <w:right w:val="single" w:sz="6" w:space="0" w:color="000000"/>
            </w:tcBorders>
            <w:vAlign w:val="center"/>
          </w:tcPr>
          <w:p w14:paraId="514C9F56" w14:textId="77777777" w:rsidR="00AD4562" w:rsidRPr="00F20AE1" w:rsidRDefault="00AD4562" w:rsidP="00215641">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rPr>
                <w:sz w:val="16"/>
                <w:lang w:val="en-GB"/>
              </w:rPr>
            </w:pPr>
            <w:r w:rsidRPr="00F20AE1">
              <w:rPr>
                <w:b/>
                <w:sz w:val="16"/>
                <w:lang w:val="en-GB"/>
              </w:rPr>
              <w:t>C_ASSO</w:t>
            </w:r>
          </w:p>
        </w:tc>
        <w:tc>
          <w:tcPr>
            <w:tcW w:w="2354" w:type="dxa"/>
            <w:tcBorders>
              <w:top w:val="single" w:sz="6" w:space="0" w:color="000000"/>
              <w:left w:val="single" w:sz="6" w:space="0" w:color="000000"/>
              <w:bottom w:val="single" w:sz="6" w:space="0" w:color="000000"/>
              <w:right w:val="single" w:sz="6" w:space="0" w:color="000000"/>
            </w:tcBorders>
            <w:vAlign w:val="center"/>
          </w:tcPr>
          <w:p w14:paraId="03898B06" w14:textId="76E57BEB" w:rsidR="00AD4562" w:rsidRPr="006E7D55" w:rsidRDefault="006E7D55" w:rsidP="00215641">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rPr>
                <w:sz w:val="16"/>
                <w:lang w:val="en-GB"/>
              </w:rPr>
            </w:pPr>
            <w:r>
              <w:rPr>
                <w:sz w:val="16"/>
                <w:lang w:val="en-GB"/>
              </w:rPr>
              <w:t>-</w:t>
            </w:r>
          </w:p>
        </w:tc>
        <w:tc>
          <w:tcPr>
            <w:tcW w:w="2281" w:type="dxa"/>
            <w:tcBorders>
              <w:top w:val="single" w:sz="6" w:space="0" w:color="000000"/>
              <w:left w:val="single" w:sz="6" w:space="0" w:color="000000"/>
              <w:bottom w:val="single" w:sz="6" w:space="0" w:color="000000"/>
              <w:right w:val="single" w:sz="6" w:space="0" w:color="000000"/>
            </w:tcBorders>
          </w:tcPr>
          <w:p w14:paraId="3EBBAA21" w14:textId="5CCFDB55" w:rsidR="00AD4562" w:rsidRPr="00F20AE1" w:rsidRDefault="006E7D55" w:rsidP="00215641">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rPr>
                <w:sz w:val="16"/>
                <w:lang w:val="en-GB"/>
              </w:rPr>
            </w:pPr>
            <w:r>
              <w:rPr>
                <w:sz w:val="16"/>
                <w:lang w:val="en-GB"/>
              </w:rPr>
              <w:t>Not in S-101</w:t>
            </w:r>
          </w:p>
        </w:tc>
      </w:tr>
      <w:tr w:rsidR="00521A25" w:rsidRPr="00F20AE1" w14:paraId="119D04A2" w14:textId="407A8510" w:rsidTr="008C7503">
        <w:tc>
          <w:tcPr>
            <w:tcW w:w="2970" w:type="dxa"/>
            <w:tcBorders>
              <w:top w:val="single" w:sz="6" w:space="0" w:color="000000"/>
              <w:left w:val="single" w:sz="6" w:space="0" w:color="000000"/>
              <w:bottom w:val="single" w:sz="6" w:space="0" w:color="000000"/>
              <w:right w:val="single" w:sz="6" w:space="0" w:color="000000"/>
            </w:tcBorders>
            <w:vAlign w:val="center"/>
          </w:tcPr>
          <w:p w14:paraId="7D2D0265" w14:textId="77777777" w:rsidR="00521A25" w:rsidRPr="00F20AE1" w:rsidRDefault="00521A25" w:rsidP="00521A25">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rPr>
                <w:sz w:val="16"/>
                <w:lang w:val="en-GB"/>
              </w:rPr>
            </w:pPr>
            <w:r w:rsidRPr="00F20AE1">
              <w:rPr>
                <w:sz w:val="16"/>
                <w:lang w:val="en-GB"/>
              </w:rPr>
              <w:t>Synchronised lights</w:t>
            </w:r>
          </w:p>
        </w:tc>
        <w:tc>
          <w:tcPr>
            <w:tcW w:w="1680" w:type="dxa"/>
            <w:tcBorders>
              <w:top w:val="single" w:sz="6" w:space="0" w:color="000000"/>
              <w:left w:val="single" w:sz="6" w:space="0" w:color="000000"/>
              <w:bottom w:val="single" w:sz="6" w:space="0" w:color="000000"/>
              <w:right w:val="single" w:sz="6" w:space="0" w:color="000000"/>
            </w:tcBorders>
            <w:vAlign w:val="center"/>
          </w:tcPr>
          <w:p w14:paraId="22F926DE" w14:textId="77777777" w:rsidR="00521A25" w:rsidRPr="00F20AE1" w:rsidRDefault="00521A25" w:rsidP="00521A25">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rPr>
                <w:sz w:val="16"/>
                <w:lang w:val="en-GB"/>
              </w:rPr>
            </w:pPr>
            <w:r w:rsidRPr="00F20AE1">
              <w:rPr>
                <w:b/>
                <w:sz w:val="16"/>
                <w:lang w:val="en-GB"/>
              </w:rPr>
              <w:t>C_ASSO</w:t>
            </w:r>
          </w:p>
        </w:tc>
        <w:tc>
          <w:tcPr>
            <w:tcW w:w="2354" w:type="dxa"/>
            <w:tcBorders>
              <w:top w:val="single" w:sz="6" w:space="0" w:color="000000"/>
              <w:left w:val="single" w:sz="6" w:space="0" w:color="000000"/>
              <w:bottom w:val="single" w:sz="6" w:space="0" w:color="000000"/>
              <w:right w:val="single" w:sz="6" w:space="0" w:color="000000"/>
            </w:tcBorders>
            <w:vAlign w:val="center"/>
          </w:tcPr>
          <w:p w14:paraId="4B54DC87" w14:textId="46D10F4A" w:rsidR="00521A25" w:rsidRPr="000D7350" w:rsidRDefault="00521A25" w:rsidP="00521A25">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rPr>
                <w:b/>
                <w:sz w:val="16"/>
                <w:lang w:val="en-GB"/>
              </w:rPr>
            </w:pPr>
            <w:r>
              <w:rPr>
                <w:b/>
                <w:sz w:val="16"/>
                <w:lang w:val="en-GB"/>
              </w:rPr>
              <w:t>Range System Aggregation</w:t>
            </w:r>
          </w:p>
        </w:tc>
        <w:tc>
          <w:tcPr>
            <w:tcW w:w="2281" w:type="dxa"/>
            <w:tcBorders>
              <w:top w:val="single" w:sz="6" w:space="0" w:color="000000"/>
              <w:left w:val="single" w:sz="6" w:space="0" w:color="000000"/>
              <w:bottom w:val="single" w:sz="6" w:space="0" w:color="000000"/>
              <w:right w:val="single" w:sz="6" w:space="0" w:color="000000"/>
            </w:tcBorders>
          </w:tcPr>
          <w:p w14:paraId="374F7ED2" w14:textId="25AB9984" w:rsidR="00521A25" w:rsidRPr="00F20AE1" w:rsidRDefault="00521A25" w:rsidP="00521A25">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rPr>
                <w:sz w:val="16"/>
                <w:lang w:val="en-GB"/>
              </w:rPr>
            </w:pPr>
            <w:r>
              <w:rPr>
                <w:sz w:val="16"/>
                <w:lang w:val="en-GB"/>
              </w:rPr>
              <w:t>S-101 DCEG clause 19.1.7</w:t>
            </w:r>
            <w:ins w:id="1710" w:author="Teh Stand" w:date="2021-09-14T15:01:00Z">
              <w:r w:rsidR="00AD125D">
                <w:rPr>
                  <w:sz w:val="16"/>
                  <w:lang w:val="en-GB"/>
                </w:rPr>
                <w:t xml:space="preserve"> (not mandatory)</w:t>
              </w:r>
            </w:ins>
          </w:p>
        </w:tc>
      </w:tr>
      <w:tr w:rsidR="00521A25" w:rsidRPr="00F20AE1" w14:paraId="17F0CF8E" w14:textId="7FC1071E" w:rsidTr="008C7503">
        <w:tc>
          <w:tcPr>
            <w:tcW w:w="2970" w:type="dxa"/>
            <w:tcBorders>
              <w:top w:val="single" w:sz="6" w:space="0" w:color="000000"/>
              <w:left w:val="single" w:sz="6" w:space="0" w:color="000000"/>
              <w:bottom w:val="single" w:sz="6" w:space="0" w:color="000000"/>
              <w:right w:val="single" w:sz="6" w:space="0" w:color="000000"/>
            </w:tcBorders>
            <w:vAlign w:val="center"/>
          </w:tcPr>
          <w:p w14:paraId="4FC7694E" w14:textId="77777777" w:rsidR="00521A25" w:rsidRPr="00F20AE1" w:rsidRDefault="00521A25" w:rsidP="00521A25">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rPr>
                <w:sz w:val="16"/>
                <w:lang w:val="en-GB"/>
              </w:rPr>
            </w:pPr>
            <w:r w:rsidRPr="00F20AE1">
              <w:rPr>
                <w:sz w:val="16"/>
                <w:lang w:val="en-GB"/>
              </w:rPr>
              <w:t>Airfield, airport, (runway, control etc.)</w:t>
            </w:r>
          </w:p>
        </w:tc>
        <w:tc>
          <w:tcPr>
            <w:tcW w:w="1680" w:type="dxa"/>
            <w:tcBorders>
              <w:top w:val="single" w:sz="6" w:space="0" w:color="000000"/>
              <w:left w:val="single" w:sz="6" w:space="0" w:color="000000"/>
              <w:bottom w:val="single" w:sz="6" w:space="0" w:color="000000"/>
              <w:right w:val="single" w:sz="6" w:space="0" w:color="000000"/>
            </w:tcBorders>
            <w:vAlign w:val="center"/>
          </w:tcPr>
          <w:p w14:paraId="4E1C7A27" w14:textId="77777777" w:rsidR="00521A25" w:rsidRPr="00F20AE1" w:rsidRDefault="00521A25" w:rsidP="00521A25">
            <w:pPr>
              <w:spacing w:before="60" w:after="60"/>
              <w:rPr>
                <w:b/>
                <w:sz w:val="16"/>
                <w:lang w:val="en-GB"/>
              </w:rPr>
            </w:pPr>
            <w:r w:rsidRPr="00F20AE1">
              <w:rPr>
                <w:b/>
                <w:sz w:val="16"/>
                <w:lang w:val="en-GB"/>
              </w:rPr>
              <w:t>C_ASSO</w:t>
            </w:r>
          </w:p>
        </w:tc>
        <w:tc>
          <w:tcPr>
            <w:tcW w:w="2354" w:type="dxa"/>
            <w:tcBorders>
              <w:top w:val="single" w:sz="6" w:space="0" w:color="000000"/>
              <w:left w:val="single" w:sz="6" w:space="0" w:color="000000"/>
              <w:bottom w:val="single" w:sz="6" w:space="0" w:color="000000"/>
              <w:right w:val="single" w:sz="6" w:space="0" w:color="000000"/>
            </w:tcBorders>
            <w:vAlign w:val="center"/>
          </w:tcPr>
          <w:p w14:paraId="358705A8" w14:textId="5B218785" w:rsidR="00521A25" w:rsidRPr="000D7350" w:rsidRDefault="00521A25" w:rsidP="00521A25">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rPr>
                <w:b/>
                <w:sz w:val="16"/>
                <w:lang w:val="en-GB"/>
              </w:rPr>
            </w:pPr>
            <w:r>
              <w:rPr>
                <w:sz w:val="16"/>
                <w:lang w:val="en-GB"/>
              </w:rPr>
              <w:t>-</w:t>
            </w:r>
          </w:p>
        </w:tc>
        <w:tc>
          <w:tcPr>
            <w:tcW w:w="2281" w:type="dxa"/>
            <w:tcBorders>
              <w:top w:val="single" w:sz="6" w:space="0" w:color="000000"/>
              <w:left w:val="single" w:sz="6" w:space="0" w:color="000000"/>
              <w:bottom w:val="single" w:sz="6" w:space="0" w:color="000000"/>
              <w:right w:val="single" w:sz="6" w:space="0" w:color="000000"/>
            </w:tcBorders>
          </w:tcPr>
          <w:p w14:paraId="2B3AF905" w14:textId="3058CFB6" w:rsidR="00521A25" w:rsidRPr="00F20AE1" w:rsidRDefault="00521A25" w:rsidP="00521A25">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rPr>
                <w:sz w:val="16"/>
                <w:lang w:val="en-GB"/>
              </w:rPr>
            </w:pPr>
            <w:r>
              <w:rPr>
                <w:sz w:val="16"/>
                <w:lang w:val="en-GB"/>
              </w:rPr>
              <w:t>Not in S-101</w:t>
            </w:r>
          </w:p>
        </w:tc>
      </w:tr>
      <w:tr w:rsidR="00521A25" w:rsidRPr="00F20AE1" w14:paraId="5A168FD6" w14:textId="106FF6AE" w:rsidTr="008C7503">
        <w:tc>
          <w:tcPr>
            <w:tcW w:w="2970" w:type="dxa"/>
            <w:tcBorders>
              <w:top w:val="single" w:sz="6" w:space="0" w:color="000000"/>
              <w:left w:val="single" w:sz="6" w:space="0" w:color="000000"/>
              <w:bottom w:val="single" w:sz="6" w:space="0" w:color="000000"/>
              <w:right w:val="single" w:sz="6" w:space="0" w:color="000000"/>
            </w:tcBorders>
            <w:vAlign w:val="center"/>
          </w:tcPr>
          <w:p w14:paraId="0C57460B" w14:textId="77777777" w:rsidR="00521A25" w:rsidRPr="00F20AE1" w:rsidRDefault="00521A25" w:rsidP="00521A25">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rPr>
                <w:sz w:val="16"/>
                <w:lang w:val="en-GB"/>
              </w:rPr>
            </w:pPr>
            <w:r w:rsidRPr="00F20AE1">
              <w:rPr>
                <w:sz w:val="16"/>
                <w:lang w:val="en-GB"/>
              </w:rPr>
              <w:t>Tide, tidal stream (non-harmonic prediction – time series or harmonic prediction)</w:t>
            </w:r>
          </w:p>
        </w:tc>
        <w:tc>
          <w:tcPr>
            <w:tcW w:w="1680" w:type="dxa"/>
            <w:tcBorders>
              <w:top w:val="single" w:sz="6" w:space="0" w:color="000000"/>
              <w:left w:val="single" w:sz="6" w:space="0" w:color="000000"/>
              <w:bottom w:val="single" w:sz="6" w:space="0" w:color="000000"/>
              <w:right w:val="single" w:sz="6" w:space="0" w:color="000000"/>
            </w:tcBorders>
            <w:vAlign w:val="center"/>
          </w:tcPr>
          <w:p w14:paraId="693DE472" w14:textId="77777777" w:rsidR="00521A25" w:rsidRPr="00F20AE1" w:rsidRDefault="00521A25" w:rsidP="00521A25">
            <w:pPr>
              <w:spacing w:before="60" w:after="60"/>
              <w:rPr>
                <w:b/>
                <w:sz w:val="16"/>
                <w:lang w:val="en-GB"/>
              </w:rPr>
            </w:pPr>
            <w:r w:rsidRPr="00F20AE1">
              <w:rPr>
                <w:b/>
                <w:sz w:val="16"/>
                <w:lang w:val="en-GB"/>
              </w:rPr>
              <w:t>C_ASSO</w:t>
            </w:r>
          </w:p>
        </w:tc>
        <w:tc>
          <w:tcPr>
            <w:tcW w:w="2354" w:type="dxa"/>
            <w:tcBorders>
              <w:top w:val="single" w:sz="6" w:space="0" w:color="000000"/>
              <w:left w:val="single" w:sz="6" w:space="0" w:color="000000"/>
              <w:bottom w:val="single" w:sz="6" w:space="0" w:color="000000"/>
              <w:right w:val="single" w:sz="6" w:space="0" w:color="000000"/>
            </w:tcBorders>
            <w:vAlign w:val="center"/>
          </w:tcPr>
          <w:p w14:paraId="0671E2CD" w14:textId="06207FEC" w:rsidR="00521A25" w:rsidRPr="000D7350" w:rsidRDefault="00521A25" w:rsidP="00521A25">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rPr>
                <w:b/>
                <w:sz w:val="16"/>
                <w:lang w:val="en-GB"/>
              </w:rPr>
            </w:pPr>
            <w:r>
              <w:rPr>
                <w:sz w:val="16"/>
                <w:lang w:val="en-GB"/>
              </w:rPr>
              <w:t>-</w:t>
            </w:r>
          </w:p>
        </w:tc>
        <w:tc>
          <w:tcPr>
            <w:tcW w:w="2281" w:type="dxa"/>
            <w:tcBorders>
              <w:top w:val="single" w:sz="6" w:space="0" w:color="000000"/>
              <w:left w:val="single" w:sz="6" w:space="0" w:color="000000"/>
              <w:bottom w:val="single" w:sz="6" w:space="0" w:color="000000"/>
              <w:right w:val="single" w:sz="6" w:space="0" w:color="000000"/>
            </w:tcBorders>
          </w:tcPr>
          <w:p w14:paraId="32573E17" w14:textId="74B748B4" w:rsidR="00521A25" w:rsidRPr="00F20AE1" w:rsidRDefault="00521A25" w:rsidP="00521A25">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rPr>
                <w:sz w:val="16"/>
                <w:lang w:val="en-GB"/>
              </w:rPr>
            </w:pPr>
            <w:r>
              <w:rPr>
                <w:sz w:val="16"/>
                <w:lang w:val="en-GB"/>
              </w:rPr>
              <w:t>Tide and tidal stream features not included in S-101.</w:t>
            </w:r>
          </w:p>
        </w:tc>
      </w:tr>
      <w:tr w:rsidR="00521A25" w:rsidRPr="00F20AE1" w14:paraId="6178EA9E" w14:textId="57F5B9C4" w:rsidTr="008C7503">
        <w:tc>
          <w:tcPr>
            <w:tcW w:w="2970" w:type="dxa"/>
            <w:tcBorders>
              <w:top w:val="single" w:sz="6" w:space="0" w:color="000000"/>
              <w:left w:val="single" w:sz="6" w:space="0" w:color="000000"/>
              <w:bottom w:val="single" w:sz="6" w:space="0" w:color="000000"/>
              <w:right w:val="single" w:sz="6" w:space="0" w:color="000000"/>
            </w:tcBorders>
            <w:vAlign w:val="center"/>
          </w:tcPr>
          <w:p w14:paraId="2E98FBE1" w14:textId="77777777" w:rsidR="00521A25" w:rsidRPr="00F20AE1" w:rsidRDefault="00521A25" w:rsidP="00521A25">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rPr>
                <w:sz w:val="16"/>
                <w:lang w:val="en-GB"/>
              </w:rPr>
            </w:pPr>
            <w:r w:rsidRPr="00F20AE1">
              <w:rPr>
                <w:sz w:val="16"/>
                <w:lang w:val="en-GB"/>
              </w:rPr>
              <w:t>Anchorage</w:t>
            </w:r>
          </w:p>
        </w:tc>
        <w:tc>
          <w:tcPr>
            <w:tcW w:w="1680" w:type="dxa"/>
            <w:tcBorders>
              <w:top w:val="single" w:sz="6" w:space="0" w:color="000000"/>
              <w:left w:val="single" w:sz="6" w:space="0" w:color="000000"/>
              <w:bottom w:val="single" w:sz="6" w:space="0" w:color="000000"/>
              <w:right w:val="single" w:sz="6" w:space="0" w:color="000000"/>
            </w:tcBorders>
            <w:vAlign w:val="center"/>
          </w:tcPr>
          <w:p w14:paraId="2FE60C1D" w14:textId="77777777" w:rsidR="00521A25" w:rsidRPr="00F20AE1" w:rsidRDefault="00521A25" w:rsidP="00521A25">
            <w:pPr>
              <w:spacing w:before="60" w:after="60"/>
              <w:rPr>
                <w:b/>
                <w:sz w:val="16"/>
                <w:lang w:val="en-GB"/>
              </w:rPr>
            </w:pPr>
            <w:r w:rsidRPr="00F20AE1">
              <w:rPr>
                <w:b/>
                <w:sz w:val="16"/>
                <w:lang w:val="en-GB"/>
              </w:rPr>
              <w:t>C_ASSO</w:t>
            </w:r>
          </w:p>
        </w:tc>
        <w:tc>
          <w:tcPr>
            <w:tcW w:w="2354" w:type="dxa"/>
            <w:tcBorders>
              <w:top w:val="single" w:sz="6" w:space="0" w:color="000000"/>
              <w:left w:val="single" w:sz="6" w:space="0" w:color="000000"/>
              <w:bottom w:val="single" w:sz="6" w:space="0" w:color="000000"/>
              <w:right w:val="single" w:sz="6" w:space="0" w:color="000000"/>
            </w:tcBorders>
            <w:vAlign w:val="center"/>
          </w:tcPr>
          <w:p w14:paraId="276B7BCB" w14:textId="32E0D2E2" w:rsidR="00521A25" w:rsidRPr="000D7350" w:rsidRDefault="00521A25" w:rsidP="00521A25">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rPr>
                <w:b/>
                <w:sz w:val="16"/>
                <w:lang w:val="en-GB"/>
              </w:rPr>
            </w:pPr>
            <w:r>
              <w:rPr>
                <w:sz w:val="16"/>
                <w:lang w:val="en-GB"/>
              </w:rPr>
              <w:t>-</w:t>
            </w:r>
          </w:p>
        </w:tc>
        <w:tc>
          <w:tcPr>
            <w:tcW w:w="2281" w:type="dxa"/>
            <w:tcBorders>
              <w:top w:val="single" w:sz="6" w:space="0" w:color="000000"/>
              <w:left w:val="single" w:sz="6" w:space="0" w:color="000000"/>
              <w:bottom w:val="single" w:sz="6" w:space="0" w:color="000000"/>
              <w:right w:val="single" w:sz="6" w:space="0" w:color="000000"/>
            </w:tcBorders>
          </w:tcPr>
          <w:p w14:paraId="08E48400" w14:textId="76070370" w:rsidR="00521A25" w:rsidRPr="00F20AE1" w:rsidRDefault="00521A25" w:rsidP="00521A25">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rPr>
                <w:sz w:val="16"/>
                <w:lang w:val="en-GB"/>
              </w:rPr>
            </w:pPr>
            <w:r>
              <w:rPr>
                <w:sz w:val="16"/>
                <w:lang w:val="en-GB"/>
              </w:rPr>
              <w:t>Not in S-101</w:t>
            </w:r>
          </w:p>
        </w:tc>
      </w:tr>
      <w:tr w:rsidR="00521A25" w:rsidRPr="00F20AE1" w14:paraId="24C7C951" w14:textId="41A8A7C7" w:rsidTr="008C7503">
        <w:tc>
          <w:tcPr>
            <w:tcW w:w="2970" w:type="dxa"/>
            <w:tcBorders>
              <w:top w:val="single" w:sz="6" w:space="0" w:color="000000"/>
              <w:left w:val="single" w:sz="6" w:space="0" w:color="000000"/>
              <w:bottom w:val="single" w:sz="6" w:space="0" w:color="000000"/>
              <w:right w:val="single" w:sz="6" w:space="0" w:color="000000"/>
            </w:tcBorders>
            <w:vAlign w:val="center"/>
          </w:tcPr>
          <w:p w14:paraId="76CDA15D" w14:textId="77777777" w:rsidR="00521A25" w:rsidRPr="00F20AE1" w:rsidRDefault="00521A25" w:rsidP="00521A25">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rPr>
                <w:sz w:val="16"/>
                <w:lang w:val="en-GB"/>
              </w:rPr>
            </w:pPr>
            <w:r w:rsidRPr="00F20AE1">
              <w:rPr>
                <w:sz w:val="16"/>
                <w:lang w:val="en-GB"/>
              </w:rPr>
              <w:t>Fairway</w:t>
            </w:r>
          </w:p>
        </w:tc>
        <w:tc>
          <w:tcPr>
            <w:tcW w:w="1680" w:type="dxa"/>
            <w:tcBorders>
              <w:top w:val="single" w:sz="6" w:space="0" w:color="000000"/>
              <w:left w:val="single" w:sz="6" w:space="0" w:color="000000"/>
              <w:bottom w:val="single" w:sz="6" w:space="0" w:color="000000"/>
              <w:right w:val="single" w:sz="6" w:space="0" w:color="000000"/>
            </w:tcBorders>
            <w:vAlign w:val="center"/>
          </w:tcPr>
          <w:p w14:paraId="259B8790" w14:textId="77777777" w:rsidR="00521A25" w:rsidRPr="00F20AE1" w:rsidRDefault="00521A25" w:rsidP="00521A25">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rPr>
                <w:sz w:val="16"/>
                <w:lang w:val="en-GB"/>
              </w:rPr>
            </w:pPr>
            <w:r w:rsidRPr="00F20AE1">
              <w:rPr>
                <w:b/>
                <w:sz w:val="16"/>
                <w:lang w:val="en-GB"/>
              </w:rPr>
              <w:t>C_ASSO</w:t>
            </w:r>
            <w:r w:rsidRPr="00F20AE1">
              <w:rPr>
                <w:sz w:val="16"/>
                <w:lang w:val="en-GB"/>
              </w:rPr>
              <w:t>/</w:t>
            </w:r>
            <w:r w:rsidRPr="00F20AE1">
              <w:rPr>
                <w:b/>
                <w:sz w:val="16"/>
                <w:lang w:val="en-GB"/>
              </w:rPr>
              <w:t>C_AGGR</w:t>
            </w:r>
          </w:p>
        </w:tc>
        <w:tc>
          <w:tcPr>
            <w:tcW w:w="2354" w:type="dxa"/>
            <w:tcBorders>
              <w:top w:val="single" w:sz="6" w:space="0" w:color="000000"/>
              <w:left w:val="single" w:sz="6" w:space="0" w:color="000000"/>
              <w:bottom w:val="single" w:sz="6" w:space="0" w:color="000000"/>
              <w:right w:val="single" w:sz="6" w:space="0" w:color="000000"/>
            </w:tcBorders>
            <w:vAlign w:val="center"/>
          </w:tcPr>
          <w:p w14:paraId="5AAC7315" w14:textId="7313460F" w:rsidR="00521A25" w:rsidRPr="000D7350" w:rsidRDefault="00521A25" w:rsidP="00521A25">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rPr>
                <w:b/>
                <w:sz w:val="16"/>
                <w:lang w:val="en-GB"/>
              </w:rPr>
            </w:pPr>
            <w:r>
              <w:rPr>
                <w:b/>
                <w:sz w:val="16"/>
                <w:lang w:val="en-GB"/>
              </w:rPr>
              <w:t>Fairway Aggregation</w:t>
            </w:r>
          </w:p>
        </w:tc>
        <w:tc>
          <w:tcPr>
            <w:tcW w:w="2281" w:type="dxa"/>
            <w:tcBorders>
              <w:top w:val="single" w:sz="6" w:space="0" w:color="000000"/>
              <w:left w:val="single" w:sz="6" w:space="0" w:color="000000"/>
              <w:bottom w:val="single" w:sz="6" w:space="0" w:color="000000"/>
              <w:right w:val="single" w:sz="6" w:space="0" w:color="000000"/>
            </w:tcBorders>
          </w:tcPr>
          <w:p w14:paraId="7E394479" w14:textId="432D239C" w:rsidR="00521A25" w:rsidRPr="00F20AE1" w:rsidRDefault="00521A25" w:rsidP="00521A25">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rPr>
                <w:sz w:val="16"/>
                <w:lang w:val="en-GB"/>
              </w:rPr>
            </w:pPr>
            <w:r>
              <w:rPr>
                <w:sz w:val="16"/>
                <w:lang w:val="en-GB"/>
              </w:rPr>
              <w:t>S-101 DCEG clause 15.8.1</w:t>
            </w:r>
            <w:ins w:id="1711" w:author="Teh Stand" w:date="2021-09-14T15:01:00Z">
              <w:r w:rsidR="00AD125D">
                <w:rPr>
                  <w:sz w:val="16"/>
                  <w:lang w:val="en-GB"/>
                </w:rPr>
                <w:t xml:space="preserve"> (mandatory)</w:t>
              </w:r>
            </w:ins>
          </w:p>
        </w:tc>
      </w:tr>
      <w:tr w:rsidR="008C7503" w:rsidRPr="00F20AE1" w14:paraId="3CD28049" w14:textId="7604C539" w:rsidTr="008C7503">
        <w:tc>
          <w:tcPr>
            <w:tcW w:w="2970" w:type="dxa"/>
            <w:tcBorders>
              <w:top w:val="single" w:sz="6" w:space="0" w:color="000000"/>
              <w:left w:val="single" w:sz="6" w:space="0" w:color="000000"/>
              <w:bottom w:val="single" w:sz="6" w:space="0" w:color="000000"/>
              <w:right w:val="single" w:sz="6" w:space="0" w:color="000000"/>
            </w:tcBorders>
            <w:vAlign w:val="center"/>
          </w:tcPr>
          <w:p w14:paraId="1F82F65A" w14:textId="77777777" w:rsidR="008C7503" w:rsidRPr="00F20AE1" w:rsidRDefault="008C7503" w:rsidP="008C7503">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rPr>
                <w:sz w:val="16"/>
                <w:lang w:val="en-GB"/>
              </w:rPr>
            </w:pPr>
            <w:r w:rsidRPr="00F20AE1">
              <w:rPr>
                <w:sz w:val="16"/>
                <w:lang w:val="en-GB"/>
              </w:rPr>
              <w:t>Radar beacon</w:t>
            </w:r>
          </w:p>
        </w:tc>
        <w:tc>
          <w:tcPr>
            <w:tcW w:w="1680" w:type="dxa"/>
            <w:tcBorders>
              <w:top w:val="single" w:sz="6" w:space="0" w:color="000000"/>
              <w:left w:val="single" w:sz="6" w:space="0" w:color="000000"/>
              <w:bottom w:val="single" w:sz="6" w:space="0" w:color="000000"/>
              <w:right w:val="single" w:sz="6" w:space="0" w:color="000000"/>
            </w:tcBorders>
            <w:vAlign w:val="center"/>
          </w:tcPr>
          <w:p w14:paraId="535DC3A6" w14:textId="77777777" w:rsidR="008C7503" w:rsidRPr="00F20AE1" w:rsidRDefault="008C7503" w:rsidP="008C7503">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rPr>
                <w:sz w:val="16"/>
                <w:lang w:val="en-GB"/>
              </w:rPr>
            </w:pPr>
            <w:r w:rsidRPr="00F20AE1">
              <w:rPr>
                <w:b/>
                <w:sz w:val="16"/>
                <w:lang w:val="en-GB"/>
              </w:rPr>
              <w:t>C_AGGR</w:t>
            </w:r>
          </w:p>
        </w:tc>
        <w:tc>
          <w:tcPr>
            <w:tcW w:w="2354" w:type="dxa"/>
            <w:tcBorders>
              <w:top w:val="single" w:sz="6" w:space="0" w:color="000000"/>
              <w:left w:val="single" w:sz="6" w:space="0" w:color="000000"/>
              <w:bottom w:val="single" w:sz="6" w:space="0" w:color="000000"/>
              <w:right w:val="single" w:sz="6" w:space="0" w:color="000000"/>
            </w:tcBorders>
            <w:vAlign w:val="center"/>
          </w:tcPr>
          <w:p w14:paraId="4F2796D6" w14:textId="3524CEF4" w:rsidR="008C7503" w:rsidRPr="000D7350" w:rsidRDefault="008C7503" w:rsidP="008C7503">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rPr>
                <w:b/>
                <w:sz w:val="16"/>
                <w:lang w:val="en-GB"/>
              </w:rPr>
            </w:pPr>
            <w:r>
              <w:rPr>
                <w:b/>
                <w:sz w:val="16"/>
                <w:lang w:val="en-GB"/>
              </w:rPr>
              <w:t>Range System Aggregation</w:t>
            </w:r>
          </w:p>
        </w:tc>
        <w:tc>
          <w:tcPr>
            <w:tcW w:w="2281" w:type="dxa"/>
            <w:tcBorders>
              <w:top w:val="single" w:sz="6" w:space="0" w:color="000000"/>
              <w:left w:val="single" w:sz="6" w:space="0" w:color="000000"/>
              <w:bottom w:val="single" w:sz="6" w:space="0" w:color="000000"/>
              <w:right w:val="single" w:sz="6" w:space="0" w:color="000000"/>
            </w:tcBorders>
          </w:tcPr>
          <w:p w14:paraId="300F11DF" w14:textId="4F5258F7" w:rsidR="008C7503" w:rsidRPr="00F20AE1" w:rsidRDefault="008C7503" w:rsidP="008C7503">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rPr>
                <w:sz w:val="16"/>
                <w:lang w:val="en-GB"/>
              </w:rPr>
            </w:pPr>
            <w:r>
              <w:rPr>
                <w:sz w:val="16"/>
                <w:lang w:val="en-GB"/>
              </w:rPr>
              <w:t>S-101 DCEG clause 21.5.1</w:t>
            </w:r>
            <w:ins w:id="1712" w:author="Teh Stand" w:date="2021-09-14T15:03:00Z">
              <w:r w:rsidR="00AD125D">
                <w:rPr>
                  <w:sz w:val="16"/>
                  <w:lang w:val="en-GB"/>
                </w:rPr>
                <w:t xml:space="preserve"> (not mandatory but recommended)</w:t>
              </w:r>
            </w:ins>
          </w:p>
        </w:tc>
      </w:tr>
      <w:tr w:rsidR="00AD4562" w:rsidRPr="00F20AE1" w14:paraId="4D35DFDF" w14:textId="4D2D5CB8" w:rsidTr="008C7503">
        <w:trPr>
          <w:cantSplit/>
        </w:trPr>
        <w:tc>
          <w:tcPr>
            <w:tcW w:w="2970" w:type="dxa"/>
            <w:tcBorders>
              <w:top w:val="single" w:sz="6" w:space="0" w:color="000000"/>
            </w:tcBorders>
          </w:tcPr>
          <w:p w14:paraId="7290439D" w14:textId="77777777" w:rsidR="00AD4562" w:rsidRPr="00F20AE1" w:rsidRDefault="00AD4562">
            <w:pPr>
              <w:spacing w:line="120" w:lineRule="exact"/>
              <w:rPr>
                <w:sz w:val="16"/>
                <w:lang w:val="en-GB"/>
              </w:rPr>
            </w:pPr>
          </w:p>
          <w:p w14:paraId="237EC8BC" w14:textId="77777777" w:rsidR="00AD4562" w:rsidRPr="00F20AE1" w:rsidRDefault="00AD4562">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58"/>
              <w:rPr>
                <w:sz w:val="16"/>
                <w:lang w:val="en-GB"/>
              </w:rPr>
            </w:pPr>
          </w:p>
        </w:tc>
        <w:tc>
          <w:tcPr>
            <w:tcW w:w="1680" w:type="dxa"/>
            <w:tcBorders>
              <w:top w:val="single" w:sz="6" w:space="0" w:color="000000"/>
            </w:tcBorders>
          </w:tcPr>
          <w:p w14:paraId="7B005098" w14:textId="77777777" w:rsidR="00AD4562" w:rsidRPr="00F20AE1" w:rsidRDefault="00AD4562">
            <w:pPr>
              <w:spacing w:line="120" w:lineRule="exact"/>
              <w:rPr>
                <w:sz w:val="16"/>
                <w:lang w:val="en-GB"/>
              </w:rPr>
            </w:pPr>
          </w:p>
          <w:p w14:paraId="5620D699" w14:textId="77777777" w:rsidR="00AD4562" w:rsidRPr="00F20AE1" w:rsidRDefault="00AD4562">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58"/>
              <w:rPr>
                <w:sz w:val="16"/>
                <w:lang w:val="en-GB"/>
              </w:rPr>
            </w:pPr>
          </w:p>
        </w:tc>
        <w:tc>
          <w:tcPr>
            <w:tcW w:w="2354" w:type="dxa"/>
            <w:tcBorders>
              <w:top w:val="single" w:sz="6" w:space="0" w:color="000000"/>
            </w:tcBorders>
            <w:vAlign w:val="center"/>
          </w:tcPr>
          <w:p w14:paraId="44D57D54" w14:textId="1EDFC5CA" w:rsidR="00AD4562" w:rsidRPr="00F20AE1" w:rsidRDefault="00AD4562" w:rsidP="00215641">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jc w:val="right"/>
              <w:rPr>
                <w:sz w:val="16"/>
                <w:lang w:val="en-GB"/>
              </w:rPr>
            </w:pPr>
          </w:p>
        </w:tc>
        <w:tc>
          <w:tcPr>
            <w:tcW w:w="2281" w:type="dxa"/>
            <w:tcBorders>
              <w:top w:val="single" w:sz="6" w:space="0" w:color="000000"/>
            </w:tcBorders>
          </w:tcPr>
          <w:p w14:paraId="604AEE56" w14:textId="09B39CAB" w:rsidR="00AD4562" w:rsidRPr="00F20AE1" w:rsidRDefault="000D7350" w:rsidP="00215641">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jc w:val="right"/>
              <w:rPr>
                <w:i/>
                <w:sz w:val="16"/>
                <w:lang w:val="en-GB"/>
              </w:rPr>
            </w:pPr>
            <w:r w:rsidRPr="00F20AE1">
              <w:rPr>
                <w:i/>
                <w:sz w:val="16"/>
                <w:lang w:val="en-GB"/>
              </w:rPr>
              <w:t>table 15.1</w:t>
            </w:r>
          </w:p>
        </w:tc>
      </w:tr>
    </w:tbl>
    <w:p w14:paraId="6216175A" w14:textId="07D06CCE" w:rsidR="00745AF4" w:rsidRPr="00E551D4" w:rsidRDefault="00416CF5" w:rsidP="00E551D4">
      <w:pPr>
        <w:spacing w:after="120"/>
        <w:jc w:val="both"/>
        <w:rPr>
          <w:ins w:id="1713" w:author="Teh Stand" w:date="2021-09-14T14:33:00Z"/>
          <w:lang w:val="en-GB"/>
        </w:rPr>
      </w:pPr>
      <w:ins w:id="1714" w:author="Teh Stand" w:date="2021-09-14T14:40:00Z">
        <w:r>
          <w:t>It is recommended th</w:t>
        </w:r>
      </w:ins>
      <w:ins w:id="1715" w:author="Teh Stand" w:date="2021-09-14T14:42:00Z">
        <w:r>
          <w:t>at</w:t>
        </w:r>
      </w:ins>
      <w:ins w:id="1716" w:author="Teh Stand" w:date="2021-09-14T14:40:00Z">
        <w:r>
          <w:t xml:space="preserve"> Data Producers</w:t>
        </w:r>
      </w:ins>
      <w:ins w:id="1717" w:author="Teh Stand" w:date="2021-09-14T15:04:00Z">
        <w:r w:rsidR="00AD125D">
          <w:t xml:space="preserve">, as a minimum, </w:t>
        </w:r>
      </w:ins>
      <w:ins w:id="1718" w:author="Teh Stand" w:date="2021-09-14T15:07:00Z">
        <w:r w:rsidR="00E551D4">
          <w:t>include</w:t>
        </w:r>
      </w:ins>
      <w:ins w:id="1719" w:author="Teh Stand" w:date="2021-09-14T15:04:00Z">
        <w:r w:rsidR="00AD125D">
          <w:t xml:space="preserve"> the appropriate </w:t>
        </w:r>
      </w:ins>
      <w:ins w:id="1720" w:author="Teh Stand" w:date="2021-09-14T15:05:00Z">
        <w:r w:rsidR="00E551D4">
          <w:t xml:space="preserve">S-57 collection objects </w:t>
        </w:r>
      </w:ins>
      <w:ins w:id="1721" w:author="Teh Stand" w:date="2021-09-14T15:08:00Z">
        <w:r w:rsidR="00E551D4">
          <w:t xml:space="preserve">within their data holdings </w:t>
        </w:r>
      </w:ins>
      <w:ins w:id="1722" w:author="Teh Stand" w:date="2021-09-14T15:06:00Z">
        <w:r w:rsidR="00E551D4">
          <w:t>i</w:t>
        </w:r>
      </w:ins>
      <w:ins w:id="1723" w:author="Teh Stand" w:date="2021-09-14T15:11:00Z">
        <w:r w:rsidR="001F4A19">
          <w:t>ndicated</w:t>
        </w:r>
      </w:ins>
      <w:ins w:id="1724" w:author="Teh Stand" w:date="2021-09-14T15:06:00Z">
        <w:r w:rsidR="00E551D4">
          <w:t xml:space="preserve"> for the corresponding S-101 association</w:t>
        </w:r>
      </w:ins>
      <w:ins w:id="1725" w:author="Teh Stand" w:date="2021-09-14T15:10:00Z">
        <w:r w:rsidR="001F4A19">
          <w:t>s</w:t>
        </w:r>
      </w:ins>
      <w:ins w:id="1726" w:author="Teh Stand" w:date="2021-09-14T15:06:00Z">
        <w:r w:rsidR="00E551D4">
          <w:t xml:space="preserve"> in table 15.1 above as mandatory.</w:t>
        </w:r>
      </w:ins>
    </w:p>
    <w:p w14:paraId="38E0FA7D" w14:textId="77777777" w:rsidR="006B2826" w:rsidRPr="00F20AE1" w:rsidRDefault="006B2826" w:rsidP="00E551D4">
      <w:pPr>
        <w:pStyle w:val="Heading1"/>
        <w:keepNext w:val="0"/>
        <w:keepLines w:val="0"/>
        <w:numPr>
          <w:ilvl w:val="0"/>
          <w:numId w:val="13"/>
        </w:numPr>
        <w:tabs>
          <w:tab w:val="clear" w:pos="283"/>
          <w:tab w:val="clear" w:pos="432"/>
          <w:tab w:val="clear" w:pos="566"/>
          <w:tab w:val="clear" w:pos="720"/>
          <w:tab w:val="clear" w:pos="850"/>
          <w:tab w:val="clear" w:pos="915"/>
          <w:tab w:val="clear" w:pos="2911"/>
          <w:tab w:val="left" w:pos="851"/>
        </w:tabs>
        <w:spacing w:before="240" w:after="120"/>
        <w:ind w:left="851" w:hanging="851"/>
        <w:rPr>
          <w:bCs/>
          <w:szCs w:val="28"/>
          <w:lang w:val="en-GB"/>
        </w:rPr>
      </w:pPr>
      <w:r w:rsidRPr="00F20AE1">
        <w:rPr>
          <w:lang w:val="en-GB"/>
        </w:rPr>
        <w:br w:type="page"/>
      </w:r>
      <w:bookmarkStart w:id="1727" w:name="_Toc68293430"/>
      <w:r w:rsidRPr="00F20AE1">
        <w:rPr>
          <w:bCs/>
          <w:szCs w:val="28"/>
          <w:lang w:val="en-GB"/>
        </w:rPr>
        <w:lastRenderedPageBreak/>
        <w:t>New Object</w:t>
      </w:r>
      <w:bookmarkEnd w:id="1727"/>
    </w:p>
    <w:p w14:paraId="4824B1F7" w14:textId="39F206FB" w:rsidR="00860CD4" w:rsidRDefault="00860CD4" w:rsidP="009F57C3">
      <w:pPr>
        <w:tabs>
          <w:tab w:val="left" w:pos="0"/>
          <w:tab w:val="left" w:pos="900"/>
        </w:tabs>
        <w:spacing w:after="120"/>
        <w:jc w:val="both"/>
        <w:rPr>
          <w:lang w:val="en-GB"/>
        </w:rPr>
      </w:pPr>
      <w:r>
        <w:rPr>
          <w:lang w:val="en-GB"/>
        </w:rPr>
        <w:t>See clause 12.14.1.1.</w:t>
      </w:r>
    </w:p>
    <w:p w14:paraId="721EB313" w14:textId="15029045" w:rsidR="006B2826" w:rsidRPr="00F20AE1" w:rsidRDefault="006B2826" w:rsidP="00C93144">
      <w:pPr>
        <w:pStyle w:val="Heading1"/>
        <w:keepNext w:val="0"/>
        <w:keepLines w:val="0"/>
        <w:pageBreakBefore/>
        <w:numPr>
          <w:ilvl w:val="0"/>
          <w:numId w:val="13"/>
        </w:numPr>
        <w:tabs>
          <w:tab w:val="clear" w:pos="283"/>
          <w:tab w:val="clear" w:pos="432"/>
          <w:tab w:val="clear" w:pos="566"/>
          <w:tab w:val="clear" w:pos="720"/>
          <w:tab w:val="clear" w:pos="850"/>
          <w:tab w:val="clear" w:pos="915"/>
          <w:tab w:val="clear" w:pos="2911"/>
          <w:tab w:val="left" w:pos="851"/>
        </w:tabs>
        <w:spacing w:before="240" w:after="120"/>
        <w:ind w:left="851" w:hanging="851"/>
        <w:rPr>
          <w:bCs/>
          <w:szCs w:val="28"/>
          <w:lang w:val="en-GB"/>
        </w:rPr>
      </w:pPr>
      <w:bookmarkStart w:id="1728" w:name="_Toc68293431"/>
      <w:r w:rsidRPr="00F20AE1">
        <w:rPr>
          <w:bCs/>
          <w:szCs w:val="28"/>
          <w:lang w:val="en-GB"/>
        </w:rPr>
        <w:lastRenderedPageBreak/>
        <w:t>Masking</w:t>
      </w:r>
      <w:bookmarkEnd w:id="1728"/>
    </w:p>
    <w:p w14:paraId="6C8DA4C8" w14:textId="7A65E586" w:rsidR="00860CD4" w:rsidRDefault="00860CD4" w:rsidP="00860CD4">
      <w:pPr>
        <w:spacing w:after="120"/>
        <w:jc w:val="both"/>
        <w:rPr>
          <w:rFonts w:cs="Arial"/>
          <w:bCs/>
          <w:lang w:val="en-AU"/>
        </w:rPr>
      </w:pPr>
      <w:r>
        <w:rPr>
          <w:rFonts w:cs="Arial"/>
          <w:bCs/>
          <w:lang w:val="en-AU"/>
        </w:rPr>
        <w:t>The guidance for masking remains unchanged in S-101</w:t>
      </w:r>
      <w:r w:rsidRPr="00560C1D">
        <w:rPr>
          <w:rFonts w:cs="Arial"/>
          <w:bCs/>
          <w:lang w:val="en-AU"/>
        </w:rPr>
        <w:t>.</w:t>
      </w:r>
      <w:r>
        <w:rPr>
          <w:rFonts w:cs="Arial"/>
          <w:bCs/>
          <w:lang w:val="en-AU"/>
        </w:rPr>
        <w:t xml:space="preserve">  See S-101 DCEG clause 2.5.10.</w:t>
      </w:r>
    </w:p>
    <w:p w14:paraId="288566DC" w14:textId="439DA686" w:rsidR="007A682D" w:rsidRDefault="007A682D">
      <w:pPr>
        <w:rPr>
          <w:lang w:val="en-GB"/>
        </w:rPr>
      </w:pPr>
      <w:r>
        <w:rPr>
          <w:lang w:val="en-GB"/>
        </w:rPr>
        <w:br w:type="page"/>
      </w:r>
    </w:p>
    <w:p w14:paraId="362206C0" w14:textId="77777777" w:rsidR="007A682D" w:rsidRPr="00560C1D" w:rsidRDefault="007A682D" w:rsidP="007A682D">
      <w:pPr>
        <w:tabs>
          <w:tab w:val="left" w:pos="0"/>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rPr>
          <w:lang w:val="en-AU"/>
        </w:rPr>
      </w:pPr>
    </w:p>
    <w:p w14:paraId="5269B22A" w14:textId="77777777" w:rsidR="007A682D" w:rsidRPr="00560C1D" w:rsidRDefault="007A682D" w:rsidP="007A682D">
      <w:pPr>
        <w:tabs>
          <w:tab w:val="left" w:pos="0"/>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rPr>
          <w:lang w:val="en-AU"/>
        </w:rPr>
      </w:pPr>
    </w:p>
    <w:p w14:paraId="3BE4DADC" w14:textId="77777777" w:rsidR="007A682D" w:rsidRPr="00560C1D" w:rsidRDefault="007A682D" w:rsidP="007A682D">
      <w:pPr>
        <w:tabs>
          <w:tab w:val="left" w:pos="0"/>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rPr>
          <w:lang w:val="en-AU"/>
        </w:rPr>
      </w:pPr>
    </w:p>
    <w:p w14:paraId="55AD0F73" w14:textId="77777777" w:rsidR="007A682D" w:rsidRPr="00560C1D" w:rsidRDefault="007A682D" w:rsidP="007A682D">
      <w:pPr>
        <w:tabs>
          <w:tab w:val="left" w:pos="0"/>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rPr>
          <w:lang w:val="en-AU"/>
        </w:rPr>
      </w:pPr>
    </w:p>
    <w:p w14:paraId="6B368D56" w14:textId="77777777" w:rsidR="007A682D" w:rsidRPr="00560C1D" w:rsidRDefault="007A682D" w:rsidP="007A682D">
      <w:pPr>
        <w:tabs>
          <w:tab w:val="left" w:pos="0"/>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rPr>
          <w:lang w:val="en-AU"/>
        </w:rPr>
      </w:pPr>
    </w:p>
    <w:p w14:paraId="26D8FEED" w14:textId="77777777" w:rsidR="007A682D" w:rsidRPr="00560C1D" w:rsidRDefault="007A682D" w:rsidP="007A682D">
      <w:pPr>
        <w:tabs>
          <w:tab w:val="left" w:pos="0"/>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rPr>
          <w:lang w:val="en-AU"/>
        </w:rPr>
      </w:pPr>
    </w:p>
    <w:p w14:paraId="6DB8861D" w14:textId="77777777" w:rsidR="007A682D" w:rsidRPr="00560C1D" w:rsidRDefault="007A682D" w:rsidP="007A682D">
      <w:pPr>
        <w:tabs>
          <w:tab w:val="left" w:pos="0"/>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rPr>
          <w:lang w:val="en-AU"/>
        </w:rPr>
      </w:pPr>
    </w:p>
    <w:p w14:paraId="5AFDF354" w14:textId="77777777" w:rsidR="007A682D" w:rsidRPr="00560C1D" w:rsidRDefault="007A682D" w:rsidP="007A682D">
      <w:pPr>
        <w:tabs>
          <w:tab w:val="left" w:pos="0"/>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rPr>
          <w:lang w:val="en-AU"/>
        </w:rPr>
      </w:pPr>
    </w:p>
    <w:p w14:paraId="5B6CD3D3" w14:textId="77777777" w:rsidR="007A682D" w:rsidRPr="00560C1D" w:rsidRDefault="007A682D" w:rsidP="007A682D">
      <w:pPr>
        <w:tabs>
          <w:tab w:val="left" w:pos="0"/>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rPr>
          <w:lang w:val="en-AU"/>
        </w:rPr>
      </w:pPr>
    </w:p>
    <w:p w14:paraId="79073E95" w14:textId="77777777" w:rsidR="007A682D" w:rsidRPr="00560C1D" w:rsidRDefault="007A682D" w:rsidP="007A682D">
      <w:pPr>
        <w:tabs>
          <w:tab w:val="left" w:pos="0"/>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rPr>
          <w:lang w:val="en-AU"/>
        </w:rPr>
      </w:pPr>
    </w:p>
    <w:p w14:paraId="25F8E0C7" w14:textId="77777777" w:rsidR="007A682D" w:rsidRPr="00560C1D" w:rsidRDefault="007A682D" w:rsidP="007A682D">
      <w:pPr>
        <w:tabs>
          <w:tab w:val="left" w:pos="0"/>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rPr>
          <w:lang w:val="en-AU"/>
        </w:rPr>
      </w:pPr>
    </w:p>
    <w:p w14:paraId="57D3F581" w14:textId="77777777" w:rsidR="007A682D" w:rsidRPr="00560C1D" w:rsidRDefault="007A682D" w:rsidP="007A682D">
      <w:pPr>
        <w:tabs>
          <w:tab w:val="left" w:pos="0"/>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rPr>
          <w:lang w:val="en-AU"/>
        </w:rPr>
      </w:pPr>
    </w:p>
    <w:p w14:paraId="797E2D14" w14:textId="77777777" w:rsidR="007A682D" w:rsidRPr="00560C1D" w:rsidRDefault="007A682D" w:rsidP="007A682D">
      <w:pPr>
        <w:tabs>
          <w:tab w:val="left" w:pos="0"/>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rPr>
          <w:lang w:val="en-AU"/>
        </w:rPr>
      </w:pPr>
    </w:p>
    <w:p w14:paraId="78944296" w14:textId="77777777" w:rsidR="007A682D" w:rsidRPr="00560C1D" w:rsidRDefault="007A682D" w:rsidP="007A682D">
      <w:pPr>
        <w:tabs>
          <w:tab w:val="left" w:pos="0"/>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rPr>
          <w:lang w:val="en-AU"/>
        </w:rPr>
      </w:pPr>
    </w:p>
    <w:p w14:paraId="6ACB6B1A" w14:textId="77777777" w:rsidR="007A682D" w:rsidRPr="00560C1D" w:rsidRDefault="007A682D" w:rsidP="007A682D">
      <w:pPr>
        <w:tabs>
          <w:tab w:val="left" w:pos="0"/>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rPr>
          <w:lang w:val="en-AU"/>
        </w:rPr>
      </w:pPr>
    </w:p>
    <w:p w14:paraId="18D8B2F8" w14:textId="77777777" w:rsidR="007A682D" w:rsidRPr="00560C1D" w:rsidRDefault="007A682D" w:rsidP="007A682D">
      <w:pPr>
        <w:tabs>
          <w:tab w:val="left" w:pos="0"/>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rPr>
          <w:lang w:val="en-AU"/>
        </w:rPr>
      </w:pPr>
    </w:p>
    <w:p w14:paraId="4C568492" w14:textId="77777777" w:rsidR="007A682D" w:rsidRPr="00560C1D" w:rsidRDefault="007A682D" w:rsidP="007A682D">
      <w:pPr>
        <w:tabs>
          <w:tab w:val="left" w:pos="0"/>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rPr>
          <w:lang w:val="en-AU"/>
        </w:rPr>
      </w:pPr>
    </w:p>
    <w:p w14:paraId="2E28C2E3" w14:textId="77777777" w:rsidR="007A682D" w:rsidRPr="00560C1D" w:rsidRDefault="007A682D" w:rsidP="007A682D">
      <w:pPr>
        <w:tabs>
          <w:tab w:val="left" w:pos="0"/>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rPr>
          <w:lang w:val="en-AU"/>
        </w:rPr>
      </w:pPr>
    </w:p>
    <w:p w14:paraId="6CC93CE1" w14:textId="77777777" w:rsidR="007A682D" w:rsidRPr="00560C1D" w:rsidRDefault="007A682D" w:rsidP="007A682D">
      <w:pPr>
        <w:tabs>
          <w:tab w:val="left" w:pos="0"/>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rPr>
          <w:lang w:val="en-AU"/>
        </w:rPr>
      </w:pPr>
    </w:p>
    <w:p w14:paraId="7F316956" w14:textId="77777777" w:rsidR="007A682D" w:rsidRPr="00560C1D" w:rsidRDefault="007A682D" w:rsidP="007A682D">
      <w:pPr>
        <w:tabs>
          <w:tab w:val="left" w:pos="0"/>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rPr>
          <w:lang w:val="en-AU"/>
        </w:rPr>
      </w:pPr>
    </w:p>
    <w:p w14:paraId="25A31423" w14:textId="77777777" w:rsidR="007A682D" w:rsidRPr="00560C1D" w:rsidRDefault="007A682D" w:rsidP="007A682D">
      <w:pPr>
        <w:tabs>
          <w:tab w:val="left" w:pos="0"/>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rPr>
          <w:lang w:val="en-AU"/>
        </w:rPr>
      </w:pPr>
    </w:p>
    <w:p w14:paraId="7C483AFC" w14:textId="77777777" w:rsidR="007A682D" w:rsidRPr="00560C1D" w:rsidRDefault="007A682D" w:rsidP="007A682D">
      <w:pPr>
        <w:framePr w:w="4406" w:hSpace="240" w:vSpace="240" w:wrap="auto" w:vAnchor="text" w:hAnchor="page" w:x="3742" w:y="1"/>
        <w:pBdr>
          <w:top w:val="single" w:sz="6" w:space="0" w:color="000000" w:shadow="1"/>
          <w:left w:val="single" w:sz="6" w:space="0" w:color="000000" w:shadow="1"/>
          <w:bottom w:val="single" w:sz="6" w:space="0" w:color="000000" w:shadow="1"/>
          <w:right w:val="single" w:sz="6" w:space="0" w:color="000000" w:shadow="1"/>
        </w:pBdr>
        <w:tabs>
          <w:tab w:val="center" w:pos="2203"/>
          <w:tab w:val="left" w:pos="2880"/>
          <w:tab w:val="left" w:pos="3600"/>
          <w:tab w:val="left" w:pos="4320"/>
          <w:tab w:val="left" w:pos="5040"/>
          <w:tab w:val="left" w:pos="5760"/>
          <w:tab w:val="left" w:pos="6480"/>
          <w:tab w:val="left" w:pos="7200"/>
          <w:tab w:val="left" w:pos="7920"/>
          <w:tab w:val="left" w:pos="8640"/>
        </w:tabs>
        <w:rPr>
          <w:sz w:val="22"/>
          <w:lang w:val="en-AU"/>
        </w:rPr>
      </w:pPr>
      <w:r w:rsidRPr="00560C1D">
        <w:rPr>
          <w:sz w:val="22"/>
          <w:lang w:val="en-AU"/>
        </w:rPr>
        <w:tab/>
        <w:t>Page intentionally left blank</w:t>
      </w:r>
    </w:p>
    <w:p w14:paraId="120A2EA9" w14:textId="77777777" w:rsidR="005D7373" w:rsidRDefault="005D7373" w:rsidP="005D7373">
      <w:pPr>
        <w:tabs>
          <w:tab w:val="left" w:pos="0"/>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jc w:val="both"/>
        <w:rPr>
          <w:lang w:val="en-GB"/>
        </w:rPr>
      </w:pPr>
    </w:p>
    <w:p w14:paraId="014CF569" w14:textId="006F64C9" w:rsidR="005D7373" w:rsidRDefault="005D7373" w:rsidP="0081716D">
      <w:pPr>
        <w:tabs>
          <w:tab w:val="left" w:pos="0"/>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jc w:val="center"/>
        <w:rPr>
          <w:lang w:val="en-GB"/>
        </w:rPr>
      </w:pPr>
    </w:p>
    <w:p w14:paraId="2181C310" w14:textId="77777777" w:rsidR="005D7373" w:rsidRDefault="005D7373" w:rsidP="005D7373">
      <w:pPr>
        <w:tabs>
          <w:tab w:val="left" w:pos="0"/>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jc w:val="both"/>
        <w:rPr>
          <w:lang w:val="en-GB"/>
        </w:rPr>
        <w:sectPr w:rsidR="005D7373" w:rsidSect="006A59A8">
          <w:headerReference w:type="even" r:id="rId22"/>
          <w:headerReference w:type="default" r:id="rId23"/>
          <w:footerReference w:type="even" r:id="rId24"/>
          <w:footerReference w:type="default" r:id="rId25"/>
          <w:pgSz w:w="11907" w:h="16840" w:code="9"/>
          <w:pgMar w:top="1440" w:right="1440" w:bottom="1440" w:left="1440" w:header="1440" w:footer="1440" w:gutter="0"/>
          <w:pgNumType w:start="1"/>
          <w:cols w:space="720"/>
          <w:rtlGutter/>
          <w:docGrid w:linePitch="360"/>
        </w:sectPr>
      </w:pPr>
    </w:p>
    <w:p w14:paraId="40891A3D" w14:textId="081C5555" w:rsidR="005D7373" w:rsidRDefault="005D7373" w:rsidP="00B94EC2">
      <w:pPr>
        <w:pStyle w:val="Heading1"/>
        <w:spacing w:before="120" w:after="240"/>
        <w:ind w:left="431" w:hanging="431"/>
        <w:rPr>
          <w:lang w:val="en-AU"/>
        </w:rPr>
      </w:pPr>
      <w:bookmarkStart w:id="1729" w:name="_Toc68293432"/>
      <w:r w:rsidRPr="005D7373">
        <w:rPr>
          <w:lang w:val="en-AU"/>
        </w:rPr>
        <w:lastRenderedPageBreak/>
        <w:t>Annex A:  S-57 to S-101 conversion quick references</w:t>
      </w:r>
      <w:bookmarkEnd w:id="1729"/>
    </w:p>
    <w:p w14:paraId="753FB4BE" w14:textId="3DCBEB1C" w:rsidR="00F51A55" w:rsidRPr="005D7373" w:rsidRDefault="00F51A55" w:rsidP="00E2471A">
      <w:pPr>
        <w:pStyle w:val="Heading2Annex"/>
        <w:numPr>
          <w:ilvl w:val="0"/>
          <w:numId w:val="27"/>
        </w:numPr>
        <w:ind w:left="567" w:hanging="567"/>
        <w:rPr>
          <w:lang w:val="en-GB"/>
        </w:rPr>
      </w:pPr>
      <w:bookmarkStart w:id="1730" w:name="_Toc68293433"/>
      <w:r>
        <w:rPr>
          <w:lang w:val="en-GB"/>
        </w:rPr>
        <w:t>Summary of diff</w:t>
      </w:r>
      <w:r w:rsidR="008310B2">
        <w:rPr>
          <w:lang w:val="en-GB"/>
        </w:rPr>
        <w:t>erences</w:t>
      </w:r>
      <w:bookmarkEnd w:id="1730"/>
    </w:p>
    <w:p w14:paraId="7EEBE94C" w14:textId="77777777" w:rsidR="005D7373" w:rsidRPr="005D7373" w:rsidRDefault="005D7373" w:rsidP="005D7373">
      <w:pPr>
        <w:jc w:val="both"/>
        <w:rPr>
          <w:rFonts w:eastAsia="Calibri" w:cs="Arial"/>
          <w:lang w:val="en-AU" w:eastAsia="en-US"/>
        </w:rPr>
      </w:pPr>
      <w:r w:rsidRPr="005D7373">
        <w:rPr>
          <w:rFonts w:eastAsia="Calibri" w:cs="Arial"/>
          <w:lang w:val="en-AU" w:eastAsia="en-US"/>
        </w:rPr>
        <w:t>The following conventions apply for Table A.1 below:</w:t>
      </w:r>
    </w:p>
    <w:p w14:paraId="3B621553" w14:textId="77777777" w:rsidR="005D7373" w:rsidRPr="005D7373" w:rsidRDefault="005D7373" w:rsidP="00C93144">
      <w:pPr>
        <w:numPr>
          <w:ilvl w:val="0"/>
          <w:numId w:val="21"/>
        </w:numPr>
        <w:spacing w:after="160" w:line="259" w:lineRule="auto"/>
        <w:ind w:left="284" w:hanging="284"/>
        <w:contextualSpacing/>
        <w:jc w:val="both"/>
        <w:rPr>
          <w:rFonts w:eastAsia="Calibri" w:cs="Arial"/>
          <w:lang w:val="en-AU" w:eastAsia="en-US"/>
        </w:rPr>
      </w:pPr>
      <w:r w:rsidRPr="005D7373">
        <w:rPr>
          <w:rFonts w:eastAsia="Calibri" w:cs="Arial"/>
          <w:lang w:val="en-AU" w:eastAsia="en-US"/>
        </w:rPr>
        <w:t xml:space="preserve">Column 3 provides an overall indication as to whether S-57 data </w:t>
      </w:r>
      <w:r w:rsidRPr="005D7373">
        <w:rPr>
          <w:rFonts w:eastAsia="Calibri" w:cs="Arial"/>
          <w:u w:val="single"/>
          <w:lang w:val="en-AU" w:eastAsia="en-US"/>
        </w:rPr>
        <w:t>may</w:t>
      </w:r>
      <w:r w:rsidRPr="005D7373">
        <w:rPr>
          <w:rFonts w:eastAsia="Calibri" w:cs="Arial"/>
          <w:lang w:val="en-AU" w:eastAsia="en-US"/>
        </w:rPr>
        <w:t xml:space="preserve"> require some examination and/or intervention prior to or after conversion to S-101 in order to ensure that the converted S-101 dataset is at a minimum the equivalent, in terms of content and impact on safety of navigation, to the original S-57 dataset.  If there is no “</w:t>
      </w:r>
      <w:r w:rsidRPr="005D7373">
        <w:rPr>
          <w:rFonts w:eastAsia="Calibri" w:cs="Arial"/>
          <w:b/>
          <w:lang w:val="en-AU" w:eastAsia="en-US"/>
        </w:rPr>
        <w:t>x</w:t>
      </w:r>
      <w:r w:rsidRPr="005D7373">
        <w:rPr>
          <w:rFonts w:eastAsia="Calibri" w:cs="Arial"/>
          <w:lang w:val="en-AU" w:eastAsia="en-US"/>
        </w:rPr>
        <w:t>” in this column, there will be direct “one for one” conversion of the S-57 Object class from S-57 to S-101.</w:t>
      </w:r>
    </w:p>
    <w:p w14:paraId="3CD8EFCA" w14:textId="77777777" w:rsidR="005D7373" w:rsidRPr="005D7373" w:rsidRDefault="005D7373" w:rsidP="00C93144">
      <w:pPr>
        <w:numPr>
          <w:ilvl w:val="0"/>
          <w:numId w:val="21"/>
        </w:numPr>
        <w:spacing w:after="160" w:line="259" w:lineRule="auto"/>
        <w:ind w:left="284" w:hanging="284"/>
        <w:contextualSpacing/>
        <w:jc w:val="both"/>
        <w:rPr>
          <w:rFonts w:eastAsia="Calibri" w:cs="Arial"/>
          <w:lang w:val="en-AU" w:eastAsia="en-US"/>
        </w:rPr>
      </w:pPr>
      <w:r w:rsidRPr="005D7373">
        <w:rPr>
          <w:rFonts w:eastAsia="Calibri" w:cs="Arial"/>
          <w:lang w:val="en-AU" w:eastAsia="en-US"/>
        </w:rPr>
        <w:t>Columns 4 and 5 provide further qualification as to possible action required of the Data Producer:</w:t>
      </w:r>
    </w:p>
    <w:p w14:paraId="6973DBAB" w14:textId="77777777" w:rsidR="005D7373" w:rsidRPr="005D7373" w:rsidRDefault="005D7373" w:rsidP="00C93144">
      <w:pPr>
        <w:numPr>
          <w:ilvl w:val="1"/>
          <w:numId w:val="21"/>
        </w:numPr>
        <w:spacing w:after="160" w:line="259" w:lineRule="auto"/>
        <w:ind w:left="851" w:hanging="284"/>
        <w:contextualSpacing/>
        <w:jc w:val="both"/>
        <w:rPr>
          <w:rFonts w:eastAsia="Calibri" w:cs="Arial"/>
          <w:lang w:val="en-AU" w:eastAsia="en-US"/>
        </w:rPr>
      </w:pPr>
      <w:r w:rsidRPr="005D7373">
        <w:rPr>
          <w:rFonts w:eastAsia="Calibri" w:cs="Arial"/>
          <w:u w:val="single"/>
          <w:lang w:val="en-AU" w:eastAsia="en-US"/>
        </w:rPr>
        <w:t>Attribution:</w:t>
      </w:r>
      <w:r w:rsidRPr="005D7373">
        <w:rPr>
          <w:rFonts w:eastAsia="Calibri" w:cs="Arial"/>
          <w:lang w:val="en-AU" w:eastAsia="en-US"/>
        </w:rPr>
        <w:t xml:space="preserve">  Indicates possible action required in S-57 attribute population, such as population of a standardised text string in the S-57 attribute INFORM (indicated by “x”); or information regarding conversion of attributes, such as allowable S-57 attributes that are not allowed in S-101, may be relevant (indicated by “x*”).</w:t>
      </w:r>
    </w:p>
    <w:p w14:paraId="1CBF0D4F" w14:textId="77777777" w:rsidR="005D7373" w:rsidRPr="005D7373" w:rsidRDefault="005D7373" w:rsidP="00C93144">
      <w:pPr>
        <w:numPr>
          <w:ilvl w:val="1"/>
          <w:numId w:val="21"/>
        </w:numPr>
        <w:spacing w:after="160" w:line="259" w:lineRule="auto"/>
        <w:ind w:left="851" w:hanging="284"/>
        <w:contextualSpacing/>
        <w:jc w:val="both"/>
        <w:rPr>
          <w:rFonts w:eastAsia="Calibri" w:cs="Arial"/>
          <w:lang w:val="en-AU" w:eastAsia="en-US"/>
        </w:rPr>
      </w:pPr>
      <w:r w:rsidRPr="005D7373">
        <w:rPr>
          <w:rFonts w:eastAsia="Calibri" w:cs="Arial"/>
          <w:u w:val="single"/>
          <w:lang w:val="en-AU" w:eastAsia="en-US"/>
        </w:rPr>
        <w:t>Enumerates:</w:t>
      </w:r>
      <w:r w:rsidRPr="005D7373">
        <w:rPr>
          <w:rFonts w:eastAsia="Calibri" w:cs="Arial"/>
          <w:lang w:val="en-AU" w:eastAsia="en-US"/>
        </w:rPr>
        <w:t xml:space="preserve">  Indicates that an enumeration type attribute(s) has allowable values in S-57 that are not allowable in S-101 and as such will not be converted.  The list of S-57 “allowable” values is in accordance with the values listed in S-58 Check 2000.  Further information can be found in Table A.2.</w:t>
      </w:r>
    </w:p>
    <w:p w14:paraId="686E4F89" w14:textId="77777777" w:rsidR="005D7373" w:rsidRPr="005D7373" w:rsidRDefault="005D7373" w:rsidP="00C93144">
      <w:pPr>
        <w:numPr>
          <w:ilvl w:val="0"/>
          <w:numId w:val="21"/>
        </w:numPr>
        <w:spacing w:after="160" w:line="259" w:lineRule="auto"/>
        <w:ind w:left="284" w:hanging="284"/>
        <w:contextualSpacing/>
        <w:jc w:val="both"/>
        <w:rPr>
          <w:rFonts w:eastAsia="Calibri" w:cs="Arial"/>
          <w:lang w:val="en-AU" w:eastAsia="en-US"/>
        </w:rPr>
      </w:pPr>
      <w:r w:rsidRPr="005D7373">
        <w:rPr>
          <w:rFonts w:eastAsia="Calibri" w:cs="Arial"/>
          <w:lang w:val="en-AU" w:eastAsia="en-US"/>
        </w:rPr>
        <w:t>Columns 6 to 8 provide indications of extensions to S-57 included in S-101.  Undertaking additional S-101 encoding based on these extensions is optional (see also Tables A.2 and A.3).</w:t>
      </w:r>
    </w:p>
    <w:p w14:paraId="6AEE31AE" w14:textId="77777777" w:rsidR="005D7373" w:rsidRPr="005D7373" w:rsidRDefault="005D7373" w:rsidP="00C93144">
      <w:pPr>
        <w:numPr>
          <w:ilvl w:val="1"/>
          <w:numId w:val="21"/>
        </w:numPr>
        <w:spacing w:after="160" w:line="259" w:lineRule="auto"/>
        <w:ind w:left="851" w:hanging="284"/>
        <w:contextualSpacing/>
        <w:jc w:val="both"/>
        <w:rPr>
          <w:rFonts w:eastAsia="Calibri" w:cs="Arial"/>
          <w:lang w:val="en-AU" w:eastAsia="en-US"/>
        </w:rPr>
      </w:pPr>
      <w:r w:rsidRPr="005D7373">
        <w:rPr>
          <w:rFonts w:eastAsia="Calibri" w:cs="Arial"/>
          <w:u w:val="single"/>
          <w:lang w:val="en-AU" w:eastAsia="en-US"/>
        </w:rPr>
        <w:t>New Attributes:</w:t>
      </w:r>
      <w:r w:rsidRPr="005D7373">
        <w:rPr>
          <w:rFonts w:eastAsia="Calibri" w:cs="Arial"/>
          <w:lang w:val="en-AU" w:eastAsia="en-US"/>
        </w:rPr>
        <w:t xml:space="preserve">  Indicates that new attribute binding has been included in S-101 for the Feature class corresponding to the relevant S-57 Object class.  New attributes may be either attributes that are new in S-101; or new allowable binding of existing S-57 attributes to the feature.  However, this does not include new attributes that may be populated based on standardised S-57 to S-101 conversion rules, such as standardised text strings populated in the S-57 attribute INFORM.  For lists of new attributes by Feature class in S-101, see Table A.3.</w:t>
      </w:r>
    </w:p>
    <w:p w14:paraId="4EF4C42A" w14:textId="77777777" w:rsidR="005D7373" w:rsidRPr="005D7373" w:rsidRDefault="005D7373" w:rsidP="00C93144">
      <w:pPr>
        <w:numPr>
          <w:ilvl w:val="1"/>
          <w:numId w:val="21"/>
        </w:numPr>
        <w:spacing w:after="120" w:line="259" w:lineRule="auto"/>
        <w:ind w:left="851" w:hanging="284"/>
        <w:contextualSpacing/>
        <w:jc w:val="both"/>
        <w:rPr>
          <w:rFonts w:eastAsia="Calibri" w:cs="Arial"/>
          <w:lang w:val="en-AU" w:eastAsia="en-US"/>
        </w:rPr>
      </w:pPr>
      <w:r w:rsidRPr="005D7373">
        <w:rPr>
          <w:rFonts w:eastAsia="Calibri" w:cs="Arial"/>
          <w:u w:val="single"/>
          <w:lang w:val="en-AU" w:eastAsia="en-US"/>
        </w:rPr>
        <w:t>New Enumerates:</w:t>
      </w:r>
      <w:r w:rsidRPr="005D7373">
        <w:rPr>
          <w:rFonts w:eastAsia="Calibri" w:cs="Arial"/>
          <w:lang w:val="en-AU" w:eastAsia="en-US"/>
        </w:rPr>
        <w:t xml:space="preserve">  Indicates that the enumerate list for at least one of the binding attributes for the Feature class corresponding to the relevant S-57 Object class has new enumerate values.  New enumerate values may be either values that are new in S-101; or new allowable S-57 enumerate values other than those listed for the attribute in S-58 Check 2000.  Further information can be found in Table A.2.  Data Producers will be required to refer to the relevant clause(s) of the S-101 DCEG.</w:t>
      </w:r>
    </w:p>
    <w:p w14:paraId="1F166516" w14:textId="77777777" w:rsidR="005D7373" w:rsidRPr="005D7373" w:rsidRDefault="005D7373" w:rsidP="005D7373">
      <w:pPr>
        <w:spacing w:after="120"/>
        <w:jc w:val="both"/>
        <w:rPr>
          <w:rFonts w:eastAsia="Calibri" w:cs="Arial"/>
          <w:lang w:val="en-AU" w:eastAsia="en-US"/>
        </w:rPr>
      </w:pPr>
      <w:r w:rsidRPr="005D7373">
        <w:rPr>
          <w:rFonts w:eastAsia="Calibri" w:cs="Arial"/>
          <w:lang w:val="en-AU" w:eastAsia="en-US"/>
        </w:rPr>
        <w:t xml:space="preserve">Additional guidance within this document can be found in the clause numbers listed in column 2.  NOTE:  Where there are multiple clause numbers listed against an S-57 Object class, the clause number listed in </w:t>
      </w:r>
      <w:r w:rsidRPr="005D7373">
        <w:rPr>
          <w:rFonts w:eastAsia="Calibri" w:cs="Arial"/>
          <w:b/>
          <w:lang w:val="en-AU" w:eastAsia="en-US"/>
        </w:rPr>
        <w:t>bold</w:t>
      </w:r>
      <w:r w:rsidRPr="005D7373">
        <w:rPr>
          <w:rFonts w:eastAsia="Calibri" w:cs="Arial"/>
          <w:lang w:val="en-AU" w:eastAsia="en-US"/>
        </w:rPr>
        <w:t xml:space="preserve"> is the principle reference.</w:t>
      </w:r>
    </w:p>
    <w:p w14:paraId="3930D110" w14:textId="77777777" w:rsidR="005D7373" w:rsidRPr="005D7373" w:rsidRDefault="005D7373" w:rsidP="005D7373">
      <w:pPr>
        <w:spacing w:after="120"/>
        <w:jc w:val="both"/>
        <w:rPr>
          <w:rFonts w:eastAsia="Calibri" w:cs="Arial"/>
          <w:lang w:val="en-AU" w:eastAsia="en-US"/>
        </w:rPr>
      </w:pPr>
      <w:r w:rsidRPr="005D7373">
        <w:rPr>
          <w:rFonts w:eastAsia="Calibri" w:cs="Arial"/>
          <w:u w:val="single"/>
          <w:lang w:val="en-AU" w:eastAsia="en-US"/>
        </w:rPr>
        <w:t>NOTE 1:</w:t>
      </w:r>
      <w:r w:rsidRPr="005D7373">
        <w:rPr>
          <w:rFonts w:eastAsia="Calibri" w:cs="Arial"/>
          <w:lang w:val="en-AU" w:eastAsia="en-US"/>
        </w:rPr>
        <w:t xml:space="preserve">  All converted instances of the S-57 attributes NINFOM, NOBJNM and NTXTDS will require manual intervention in the S-101 converted dataset to provide an indication of the national language used.  This is not indicated in the table below.  See clauses 2.3 and 14.</w:t>
      </w:r>
    </w:p>
    <w:p w14:paraId="20D12503" w14:textId="77777777" w:rsidR="005D7373" w:rsidRPr="005D7373" w:rsidRDefault="005D7373" w:rsidP="005D7373">
      <w:pPr>
        <w:spacing w:after="120"/>
        <w:jc w:val="both"/>
        <w:rPr>
          <w:rFonts w:eastAsia="Calibri" w:cs="Arial"/>
          <w:lang w:val="en-AU" w:eastAsia="en-US"/>
        </w:rPr>
      </w:pPr>
      <w:r w:rsidRPr="005D7373">
        <w:rPr>
          <w:rFonts w:eastAsia="Calibri" w:cs="Arial"/>
          <w:u w:val="single"/>
          <w:lang w:val="en-AU" w:eastAsia="en-US"/>
        </w:rPr>
        <w:t>NOTE 2:</w:t>
      </w:r>
      <w:r w:rsidRPr="005D7373">
        <w:rPr>
          <w:rFonts w:eastAsia="Calibri" w:cs="Arial"/>
          <w:lang w:val="en-AU" w:eastAsia="en-US"/>
        </w:rPr>
        <w:t xml:space="preserve">  All S-101 Feature classes corresponding to S-57 </w:t>
      </w:r>
      <w:r w:rsidRPr="005D7373">
        <w:rPr>
          <w:rFonts w:eastAsia="Calibri" w:cs="Arial"/>
          <w:b/>
          <w:lang w:val="en-AU" w:eastAsia="en-US"/>
        </w:rPr>
        <w:t>BCN***</w:t>
      </w:r>
      <w:r w:rsidRPr="005D7373">
        <w:rPr>
          <w:rFonts w:eastAsia="Calibri" w:cs="Arial"/>
          <w:lang w:val="en-AU" w:eastAsia="en-US"/>
        </w:rPr>
        <w:t xml:space="preserve"> and </w:t>
      </w:r>
      <w:r w:rsidRPr="005D7373">
        <w:rPr>
          <w:rFonts w:eastAsia="Calibri" w:cs="Arial"/>
          <w:b/>
          <w:lang w:val="en-AU" w:eastAsia="en-US"/>
        </w:rPr>
        <w:t>BOY***</w:t>
      </w:r>
      <w:r w:rsidRPr="005D7373">
        <w:rPr>
          <w:rFonts w:eastAsia="Calibri" w:cs="Arial"/>
          <w:lang w:val="en-AU" w:eastAsia="en-US"/>
        </w:rPr>
        <w:t xml:space="preserve"> Object classes have the new complex attribute </w:t>
      </w:r>
      <w:proofErr w:type="spellStart"/>
      <w:r w:rsidRPr="005D7373">
        <w:rPr>
          <w:rFonts w:eastAsia="Calibri" w:cs="Arial"/>
          <w:b/>
          <w:lang w:val="en-AU" w:eastAsia="en-US"/>
        </w:rPr>
        <w:t>topmark</w:t>
      </w:r>
      <w:proofErr w:type="spellEnd"/>
      <w:r w:rsidRPr="005D7373">
        <w:rPr>
          <w:rFonts w:eastAsia="Calibri" w:cs="Arial"/>
          <w:lang w:val="en-AU" w:eastAsia="en-US"/>
        </w:rPr>
        <w:t xml:space="preserve"> as an allowable attribute.  Automatic population of this complex attribute during the S-57 to S-101 conversion process will be based on incidences of the S-57 Object </w:t>
      </w:r>
      <w:r w:rsidRPr="005D7373">
        <w:rPr>
          <w:rFonts w:eastAsia="Calibri" w:cs="Arial"/>
          <w:b/>
          <w:lang w:val="en-AU" w:eastAsia="en-US"/>
        </w:rPr>
        <w:t>TOPMAR</w:t>
      </w:r>
      <w:r w:rsidRPr="005D7373">
        <w:rPr>
          <w:rFonts w:eastAsia="Calibri" w:cs="Arial"/>
          <w:lang w:val="en-AU" w:eastAsia="en-US"/>
        </w:rPr>
        <w:t xml:space="preserve"> associated with the beacon or buoy structure.  For impacts of this new S-101 modelling, see the table entry for </w:t>
      </w:r>
      <w:r w:rsidRPr="005D7373">
        <w:rPr>
          <w:rFonts w:eastAsia="Calibri" w:cs="Arial"/>
          <w:b/>
          <w:lang w:val="en-AU" w:eastAsia="en-US"/>
        </w:rPr>
        <w:t>TOPMAR</w:t>
      </w:r>
      <w:r w:rsidRPr="005D7373">
        <w:rPr>
          <w:rFonts w:eastAsia="Calibri" w:cs="Arial"/>
          <w:lang w:val="en-AU" w:eastAsia="en-US"/>
        </w:rPr>
        <w:t xml:space="preserve"> and clauses 12.3.1, 12.4.1 and 12.4.2.</w:t>
      </w:r>
    </w:p>
    <w:p w14:paraId="1285A189" w14:textId="77777777" w:rsidR="005D7373" w:rsidRPr="005D7373" w:rsidRDefault="005D7373" w:rsidP="005D7373">
      <w:pPr>
        <w:spacing w:after="120"/>
        <w:jc w:val="both"/>
        <w:rPr>
          <w:rFonts w:eastAsia="Calibri" w:cs="Arial"/>
          <w:lang w:val="en-AU" w:eastAsia="en-US"/>
        </w:rPr>
      </w:pPr>
      <w:r w:rsidRPr="005D7373">
        <w:rPr>
          <w:rFonts w:eastAsia="Calibri" w:cs="Arial"/>
          <w:u w:val="single"/>
          <w:lang w:val="en-AU" w:eastAsia="en-US"/>
        </w:rPr>
        <w:t>NOTE 3:</w:t>
      </w:r>
      <w:r w:rsidRPr="005D7373">
        <w:rPr>
          <w:rFonts w:eastAsia="Calibri" w:cs="Arial"/>
          <w:lang w:val="en-AU" w:eastAsia="en-US"/>
        </w:rPr>
        <w:t xml:space="preserve">  The S-57 Object class </w:t>
      </w:r>
      <w:r w:rsidRPr="005D7373">
        <w:rPr>
          <w:rFonts w:eastAsia="Calibri" w:cs="Arial"/>
          <w:b/>
          <w:lang w:val="en-AU" w:eastAsia="en-US"/>
        </w:rPr>
        <w:t>BRIDGE</w:t>
      </w:r>
      <w:r w:rsidRPr="005D7373">
        <w:rPr>
          <w:rFonts w:eastAsia="Calibri" w:cs="Arial"/>
          <w:lang w:val="en-AU" w:eastAsia="en-US"/>
        </w:rPr>
        <w:t xml:space="preserve"> has been remodelled in S-101 to allow for the encoding of individual bridge spans as separate features.  Data Producers should check all converted instances of bridges to ensure desirable S-101 representation.  See clause 4.8.10.</w:t>
      </w:r>
    </w:p>
    <w:p w14:paraId="2B92B626" w14:textId="640B37CA" w:rsidR="005D7373" w:rsidRPr="005D7373" w:rsidRDefault="005D7373" w:rsidP="005D7373">
      <w:pPr>
        <w:spacing w:after="120"/>
        <w:jc w:val="both"/>
        <w:rPr>
          <w:rFonts w:eastAsia="Calibri" w:cs="Arial"/>
          <w:lang w:val="en-AU" w:eastAsia="en-US"/>
        </w:rPr>
      </w:pPr>
      <w:r w:rsidRPr="005D7373">
        <w:rPr>
          <w:rFonts w:eastAsia="Calibri" w:cs="Arial"/>
          <w:u w:val="single"/>
          <w:lang w:val="en-AU" w:eastAsia="en-US"/>
        </w:rPr>
        <w:t>NOTE 4:</w:t>
      </w:r>
      <w:r w:rsidRPr="005D7373">
        <w:rPr>
          <w:rFonts w:eastAsia="Calibri" w:cs="Arial"/>
          <w:lang w:val="en-AU" w:eastAsia="en-US"/>
        </w:rPr>
        <w:t xml:space="preserve">  For additional manual intervention required during the </w:t>
      </w:r>
      <w:commentRangeStart w:id="1731"/>
      <w:r w:rsidRPr="005D7373">
        <w:rPr>
          <w:rFonts w:eastAsia="Calibri" w:cs="Arial"/>
          <w:lang w:val="en-AU" w:eastAsia="en-US"/>
        </w:rPr>
        <w:t>S</w:t>
      </w:r>
      <w:ins w:id="1732" w:author="Teh Stand" w:date="2021-06-02T14:48:00Z">
        <w:r w:rsidR="00A7208C">
          <w:rPr>
            <w:rFonts w:eastAsia="Calibri" w:cs="Arial"/>
            <w:lang w:val="en-AU" w:eastAsia="en-US"/>
          </w:rPr>
          <w:t>-</w:t>
        </w:r>
      </w:ins>
      <w:del w:id="1733" w:author="Teh Stand" w:date="2021-06-02T14:48:00Z">
        <w:r w:rsidRPr="005D7373" w:rsidDel="00A7208C">
          <w:rPr>
            <w:rFonts w:eastAsia="Calibri" w:cs="Arial"/>
            <w:lang w:val="en-AU" w:eastAsia="en-US"/>
          </w:rPr>
          <w:delText>0</w:delText>
        </w:r>
      </w:del>
      <w:r w:rsidRPr="005D7373">
        <w:rPr>
          <w:rFonts w:eastAsia="Calibri" w:cs="Arial"/>
          <w:lang w:val="en-AU" w:eastAsia="en-US"/>
        </w:rPr>
        <w:t>57</w:t>
      </w:r>
      <w:commentRangeEnd w:id="1731"/>
      <w:r w:rsidR="00A7208C">
        <w:rPr>
          <w:rStyle w:val="CommentReference"/>
          <w:rFonts w:ascii="Garamond" w:hAnsi="Garamond"/>
          <w:lang w:eastAsia="en-US"/>
        </w:rPr>
        <w:commentReference w:id="1731"/>
      </w:r>
      <w:r w:rsidRPr="005D7373">
        <w:rPr>
          <w:rFonts w:eastAsia="Calibri" w:cs="Arial"/>
          <w:lang w:val="en-AU" w:eastAsia="en-US"/>
        </w:rPr>
        <w:t xml:space="preserve"> to S-101 conversion process regarding the population of the S-101 system attribute </w:t>
      </w:r>
      <w:r w:rsidRPr="005D7373">
        <w:rPr>
          <w:rFonts w:eastAsia="Calibri" w:cs="Arial"/>
          <w:b/>
          <w:lang w:val="en-AU" w:eastAsia="en-US"/>
        </w:rPr>
        <w:t>in the water</w:t>
      </w:r>
      <w:r w:rsidRPr="005D7373">
        <w:rPr>
          <w:rFonts w:eastAsia="Calibri" w:cs="Arial"/>
          <w:lang w:val="en-AU" w:eastAsia="en-US"/>
        </w:rPr>
        <w:t>, refer to the referenced clause</w:t>
      </w:r>
      <w:ins w:id="1734" w:author="Teh Stand" w:date="2021-07-05T15:43:00Z">
        <w:r w:rsidR="00886173">
          <w:rPr>
            <w:rFonts w:eastAsia="Calibri" w:cs="Arial"/>
            <w:lang w:val="en-AU" w:eastAsia="en-US"/>
          </w:rPr>
          <w:t>s</w:t>
        </w:r>
      </w:ins>
      <w:r w:rsidRPr="005D7373">
        <w:rPr>
          <w:rFonts w:eastAsia="Calibri" w:cs="Arial"/>
          <w:lang w:val="en-AU" w:eastAsia="en-US"/>
        </w:rPr>
        <w:t xml:space="preserve"> in this document.</w:t>
      </w:r>
    </w:p>
    <w:tbl>
      <w:tblPr>
        <w:tblStyle w:val="TableGrid1"/>
        <w:tblW w:w="9408" w:type="dxa"/>
        <w:jc w:val="center"/>
        <w:tblLook w:val="04A0" w:firstRow="1" w:lastRow="0" w:firstColumn="1" w:lastColumn="0" w:noHBand="0" w:noVBand="1"/>
      </w:tblPr>
      <w:tblGrid>
        <w:gridCol w:w="1252"/>
        <w:gridCol w:w="867"/>
        <w:gridCol w:w="1287"/>
        <w:gridCol w:w="1137"/>
        <w:gridCol w:w="1320"/>
        <w:gridCol w:w="1232"/>
        <w:gridCol w:w="1066"/>
        <w:gridCol w:w="1247"/>
      </w:tblGrid>
      <w:tr w:rsidR="005D7373" w:rsidRPr="005D7373" w14:paraId="3FB3DCF9" w14:textId="77777777" w:rsidTr="005D7373">
        <w:trPr>
          <w:cantSplit/>
          <w:tblHeader/>
          <w:jc w:val="center"/>
        </w:trPr>
        <w:tc>
          <w:tcPr>
            <w:tcW w:w="1252" w:type="dxa"/>
            <w:shd w:val="clear" w:color="auto" w:fill="D9D9D9"/>
          </w:tcPr>
          <w:p w14:paraId="36629E2E" w14:textId="77777777" w:rsidR="005D7373" w:rsidRPr="005D7373" w:rsidRDefault="005D7373" w:rsidP="005D7373">
            <w:pPr>
              <w:spacing w:before="60" w:after="60"/>
              <w:jc w:val="center"/>
              <w:rPr>
                <w:rFonts w:cs="Arial"/>
                <w:b/>
                <w:sz w:val="18"/>
                <w:szCs w:val="18"/>
                <w:lang w:val="en-AU" w:eastAsia="en-US"/>
              </w:rPr>
            </w:pPr>
            <w:r w:rsidRPr="005D7373">
              <w:rPr>
                <w:rFonts w:cs="Arial"/>
                <w:b/>
                <w:sz w:val="18"/>
                <w:szCs w:val="18"/>
                <w:lang w:val="en-AU" w:eastAsia="en-US"/>
              </w:rPr>
              <w:lastRenderedPageBreak/>
              <w:t>1</w:t>
            </w:r>
          </w:p>
        </w:tc>
        <w:tc>
          <w:tcPr>
            <w:tcW w:w="867" w:type="dxa"/>
            <w:tcBorders>
              <w:right w:val="double" w:sz="4" w:space="0" w:color="auto"/>
            </w:tcBorders>
            <w:shd w:val="clear" w:color="auto" w:fill="D9D9D9"/>
          </w:tcPr>
          <w:p w14:paraId="005B2468" w14:textId="77777777" w:rsidR="005D7373" w:rsidRPr="005D7373" w:rsidRDefault="005D7373" w:rsidP="005D7373">
            <w:pPr>
              <w:spacing w:before="60" w:after="60"/>
              <w:jc w:val="center"/>
              <w:rPr>
                <w:rFonts w:cs="Arial"/>
                <w:b/>
                <w:sz w:val="18"/>
                <w:szCs w:val="18"/>
                <w:lang w:val="en-AU" w:eastAsia="en-US"/>
              </w:rPr>
            </w:pPr>
            <w:r w:rsidRPr="005D7373">
              <w:rPr>
                <w:rFonts w:cs="Arial"/>
                <w:b/>
                <w:sz w:val="18"/>
                <w:szCs w:val="18"/>
                <w:lang w:val="en-AU" w:eastAsia="en-US"/>
              </w:rPr>
              <w:t>2</w:t>
            </w:r>
          </w:p>
        </w:tc>
        <w:tc>
          <w:tcPr>
            <w:tcW w:w="1287" w:type="dxa"/>
            <w:tcBorders>
              <w:left w:val="double" w:sz="4" w:space="0" w:color="auto"/>
              <w:right w:val="double" w:sz="4" w:space="0" w:color="auto"/>
            </w:tcBorders>
            <w:shd w:val="clear" w:color="auto" w:fill="D9D9D9"/>
          </w:tcPr>
          <w:p w14:paraId="43904727" w14:textId="77777777" w:rsidR="005D7373" w:rsidRPr="005D7373" w:rsidRDefault="005D7373" w:rsidP="005D7373">
            <w:pPr>
              <w:spacing w:before="60" w:after="60"/>
              <w:jc w:val="center"/>
              <w:rPr>
                <w:rFonts w:cs="Arial"/>
                <w:b/>
                <w:sz w:val="18"/>
                <w:szCs w:val="18"/>
                <w:lang w:val="en-AU" w:eastAsia="en-US"/>
              </w:rPr>
            </w:pPr>
            <w:r w:rsidRPr="005D7373">
              <w:rPr>
                <w:rFonts w:cs="Arial"/>
                <w:b/>
                <w:sz w:val="18"/>
                <w:szCs w:val="18"/>
                <w:lang w:val="en-AU" w:eastAsia="en-US"/>
              </w:rPr>
              <w:t>3</w:t>
            </w:r>
          </w:p>
        </w:tc>
        <w:tc>
          <w:tcPr>
            <w:tcW w:w="1137" w:type="dxa"/>
            <w:tcBorders>
              <w:left w:val="double" w:sz="4" w:space="0" w:color="auto"/>
            </w:tcBorders>
            <w:shd w:val="clear" w:color="auto" w:fill="D9D9D9"/>
          </w:tcPr>
          <w:p w14:paraId="110684CE" w14:textId="77777777" w:rsidR="005D7373" w:rsidRPr="005D7373" w:rsidRDefault="005D7373" w:rsidP="005D7373">
            <w:pPr>
              <w:spacing w:before="60" w:after="60"/>
              <w:jc w:val="center"/>
              <w:rPr>
                <w:rFonts w:cs="Arial"/>
                <w:b/>
                <w:sz w:val="18"/>
                <w:szCs w:val="18"/>
                <w:lang w:val="en-AU" w:eastAsia="en-US"/>
              </w:rPr>
            </w:pPr>
            <w:r w:rsidRPr="005D7373">
              <w:rPr>
                <w:rFonts w:cs="Arial"/>
                <w:b/>
                <w:sz w:val="18"/>
                <w:szCs w:val="18"/>
                <w:lang w:val="en-AU" w:eastAsia="en-US"/>
              </w:rPr>
              <w:t>4</w:t>
            </w:r>
          </w:p>
        </w:tc>
        <w:tc>
          <w:tcPr>
            <w:tcW w:w="1320" w:type="dxa"/>
            <w:tcBorders>
              <w:right w:val="double" w:sz="4" w:space="0" w:color="auto"/>
            </w:tcBorders>
            <w:shd w:val="clear" w:color="auto" w:fill="D9D9D9"/>
          </w:tcPr>
          <w:p w14:paraId="42218856" w14:textId="77777777" w:rsidR="005D7373" w:rsidRPr="005D7373" w:rsidRDefault="005D7373" w:rsidP="005D7373">
            <w:pPr>
              <w:spacing w:before="60" w:after="60"/>
              <w:jc w:val="center"/>
              <w:rPr>
                <w:rFonts w:cs="Arial"/>
                <w:b/>
                <w:sz w:val="18"/>
                <w:szCs w:val="18"/>
                <w:lang w:val="en-AU" w:eastAsia="en-US"/>
              </w:rPr>
            </w:pPr>
            <w:r w:rsidRPr="005D7373">
              <w:rPr>
                <w:rFonts w:cs="Arial"/>
                <w:b/>
                <w:sz w:val="18"/>
                <w:szCs w:val="18"/>
                <w:lang w:val="en-AU" w:eastAsia="en-US"/>
              </w:rPr>
              <w:t>5</w:t>
            </w:r>
          </w:p>
        </w:tc>
        <w:tc>
          <w:tcPr>
            <w:tcW w:w="1232" w:type="dxa"/>
            <w:tcBorders>
              <w:left w:val="double" w:sz="4" w:space="0" w:color="auto"/>
            </w:tcBorders>
            <w:shd w:val="clear" w:color="auto" w:fill="D9D9D9"/>
          </w:tcPr>
          <w:p w14:paraId="1B78193F" w14:textId="77777777" w:rsidR="005D7373" w:rsidRPr="005D7373" w:rsidRDefault="005D7373" w:rsidP="005D7373">
            <w:pPr>
              <w:spacing w:before="60" w:after="60"/>
              <w:jc w:val="center"/>
              <w:rPr>
                <w:rFonts w:cs="Arial"/>
                <w:b/>
                <w:color w:val="808080"/>
                <w:sz w:val="18"/>
                <w:szCs w:val="18"/>
                <w:lang w:val="en-AU" w:eastAsia="en-US"/>
              </w:rPr>
            </w:pPr>
            <w:r w:rsidRPr="005D7373">
              <w:rPr>
                <w:rFonts w:cs="Arial"/>
                <w:b/>
                <w:color w:val="808080"/>
                <w:sz w:val="18"/>
                <w:szCs w:val="18"/>
                <w:lang w:val="en-AU" w:eastAsia="en-US"/>
              </w:rPr>
              <w:t>6</w:t>
            </w:r>
          </w:p>
        </w:tc>
        <w:tc>
          <w:tcPr>
            <w:tcW w:w="1066" w:type="dxa"/>
            <w:shd w:val="clear" w:color="auto" w:fill="D9D9D9"/>
          </w:tcPr>
          <w:p w14:paraId="696D3CBB" w14:textId="77777777" w:rsidR="005D7373" w:rsidRPr="005D7373" w:rsidRDefault="005D7373" w:rsidP="005D7373">
            <w:pPr>
              <w:spacing w:before="60" w:after="60"/>
              <w:jc w:val="center"/>
              <w:rPr>
                <w:rFonts w:cs="Arial"/>
                <w:b/>
                <w:color w:val="808080"/>
                <w:sz w:val="18"/>
                <w:szCs w:val="18"/>
                <w:lang w:val="en-AU" w:eastAsia="en-US"/>
              </w:rPr>
            </w:pPr>
            <w:r w:rsidRPr="005D7373">
              <w:rPr>
                <w:rFonts w:cs="Arial"/>
                <w:b/>
                <w:color w:val="808080"/>
                <w:sz w:val="18"/>
                <w:szCs w:val="18"/>
                <w:lang w:val="en-AU" w:eastAsia="en-US"/>
              </w:rPr>
              <w:t>7</w:t>
            </w:r>
          </w:p>
        </w:tc>
        <w:tc>
          <w:tcPr>
            <w:tcW w:w="1247" w:type="dxa"/>
            <w:shd w:val="clear" w:color="auto" w:fill="D9D9D9"/>
          </w:tcPr>
          <w:p w14:paraId="1EBFD0A4" w14:textId="77777777" w:rsidR="005D7373" w:rsidRPr="005D7373" w:rsidRDefault="005D7373" w:rsidP="005D7373">
            <w:pPr>
              <w:spacing w:before="60" w:after="60"/>
              <w:jc w:val="center"/>
              <w:rPr>
                <w:rFonts w:cs="Arial"/>
                <w:b/>
                <w:color w:val="808080"/>
                <w:sz w:val="18"/>
                <w:szCs w:val="18"/>
                <w:lang w:val="en-AU" w:eastAsia="en-US"/>
              </w:rPr>
            </w:pPr>
            <w:r w:rsidRPr="005D7373">
              <w:rPr>
                <w:rFonts w:cs="Arial"/>
                <w:b/>
                <w:color w:val="808080"/>
                <w:sz w:val="18"/>
                <w:szCs w:val="18"/>
                <w:lang w:val="en-AU" w:eastAsia="en-US"/>
              </w:rPr>
              <w:t>8</w:t>
            </w:r>
          </w:p>
        </w:tc>
      </w:tr>
      <w:tr w:rsidR="005D7373" w:rsidRPr="005D7373" w14:paraId="2A575836" w14:textId="77777777" w:rsidTr="005D7373">
        <w:trPr>
          <w:cantSplit/>
          <w:tblHeader/>
          <w:jc w:val="center"/>
        </w:trPr>
        <w:tc>
          <w:tcPr>
            <w:tcW w:w="1252" w:type="dxa"/>
            <w:shd w:val="clear" w:color="auto" w:fill="D9D9D9"/>
          </w:tcPr>
          <w:p w14:paraId="72311B8A" w14:textId="77777777" w:rsidR="005D7373" w:rsidRPr="005D7373" w:rsidRDefault="005D7373" w:rsidP="005D7373">
            <w:pPr>
              <w:spacing w:before="60" w:after="60"/>
              <w:jc w:val="center"/>
              <w:rPr>
                <w:rFonts w:cs="Arial"/>
                <w:b/>
                <w:sz w:val="18"/>
                <w:szCs w:val="18"/>
                <w:lang w:val="en-AU" w:eastAsia="en-US"/>
              </w:rPr>
            </w:pPr>
            <w:r w:rsidRPr="005D7373">
              <w:rPr>
                <w:rFonts w:cs="Arial"/>
                <w:b/>
                <w:sz w:val="18"/>
                <w:szCs w:val="18"/>
                <w:lang w:val="en-AU" w:eastAsia="en-US"/>
              </w:rPr>
              <w:t>S-57 Object Class</w:t>
            </w:r>
          </w:p>
        </w:tc>
        <w:tc>
          <w:tcPr>
            <w:tcW w:w="867" w:type="dxa"/>
            <w:tcBorders>
              <w:right w:val="double" w:sz="4" w:space="0" w:color="auto"/>
            </w:tcBorders>
            <w:shd w:val="clear" w:color="auto" w:fill="D9D9D9"/>
          </w:tcPr>
          <w:p w14:paraId="60FA6A3A" w14:textId="77777777" w:rsidR="005D7373" w:rsidRPr="005D7373" w:rsidRDefault="005D7373" w:rsidP="005D7373">
            <w:pPr>
              <w:spacing w:before="60" w:after="60"/>
              <w:jc w:val="center"/>
              <w:rPr>
                <w:rFonts w:cs="Arial"/>
                <w:b/>
                <w:sz w:val="18"/>
                <w:szCs w:val="18"/>
                <w:lang w:val="en-AU" w:eastAsia="en-US"/>
              </w:rPr>
            </w:pPr>
            <w:r w:rsidRPr="005D7373">
              <w:rPr>
                <w:rFonts w:cs="Arial"/>
                <w:b/>
                <w:sz w:val="18"/>
                <w:szCs w:val="18"/>
                <w:lang w:val="en-AU" w:eastAsia="en-US"/>
              </w:rPr>
              <w:t>Clause</w:t>
            </w:r>
          </w:p>
        </w:tc>
        <w:tc>
          <w:tcPr>
            <w:tcW w:w="1287" w:type="dxa"/>
            <w:tcBorders>
              <w:left w:val="double" w:sz="4" w:space="0" w:color="auto"/>
              <w:right w:val="double" w:sz="4" w:space="0" w:color="auto"/>
            </w:tcBorders>
            <w:shd w:val="clear" w:color="auto" w:fill="D9D9D9"/>
          </w:tcPr>
          <w:p w14:paraId="01CA1EE5" w14:textId="77777777" w:rsidR="005D7373" w:rsidRPr="005D7373" w:rsidRDefault="005D7373" w:rsidP="005D7373">
            <w:pPr>
              <w:spacing w:before="60" w:after="60"/>
              <w:jc w:val="center"/>
              <w:rPr>
                <w:rFonts w:cs="Arial"/>
                <w:b/>
                <w:sz w:val="18"/>
                <w:szCs w:val="18"/>
                <w:lang w:val="en-AU" w:eastAsia="en-US"/>
              </w:rPr>
            </w:pPr>
            <w:r w:rsidRPr="005D7373">
              <w:rPr>
                <w:rFonts w:cs="Arial"/>
                <w:b/>
                <w:sz w:val="18"/>
                <w:szCs w:val="18"/>
                <w:lang w:val="en-AU" w:eastAsia="en-US"/>
              </w:rPr>
              <w:t>Examination Required</w:t>
            </w:r>
          </w:p>
        </w:tc>
        <w:tc>
          <w:tcPr>
            <w:tcW w:w="1137" w:type="dxa"/>
            <w:tcBorders>
              <w:left w:val="double" w:sz="4" w:space="0" w:color="auto"/>
            </w:tcBorders>
            <w:shd w:val="clear" w:color="auto" w:fill="D9D9D9"/>
          </w:tcPr>
          <w:p w14:paraId="420FF947" w14:textId="77777777" w:rsidR="005D7373" w:rsidRPr="005D7373" w:rsidRDefault="005D7373" w:rsidP="005D7373">
            <w:pPr>
              <w:spacing w:before="60" w:after="60"/>
              <w:jc w:val="center"/>
              <w:rPr>
                <w:rFonts w:cs="Arial"/>
                <w:b/>
                <w:sz w:val="18"/>
                <w:szCs w:val="18"/>
                <w:lang w:val="en-AU" w:eastAsia="en-US"/>
              </w:rPr>
            </w:pPr>
            <w:r w:rsidRPr="005D7373">
              <w:rPr>
                <w:rFonts w:cs="Arial"/>
                <w:b/>
                <w:sz w:val="18"/>
                <w:szCs w:val="18"/>
                <w:lang w:val="en-AU" w:eastAsia="en-US"/>
              </w:rPr>
              <w:t>Attribution</w:t>
            </w:r>
          </w:p>
        </w:tc>
        <w:tc>
          <w:tcPr>
            <w:tcW w:w="1320" w:type="dxa"/>
            <w:tcBorders>
              <w:right w:val="double" w:sz="4" w:space="0" w:color="auto"/>
            </w:tcBorders>
            <w:shd w:val="clear" w:color="auto" w:fill="D9D9D9"/>
          </w:tcPr>
          <w:p w14:paraId="79DAFA93" w14:textId="77777777" w:rsidR="005D7373" w:rsidRPr="005D7373" w:rsidRDefault="005D7373" w:rsidP="005D7373">
            <w:pPr>
              <w:spacing w:before="60" w:after="60"/>
              <w:jc w:val="center"/>
              <w:rPr>
                <w:rFonts w:cs="Arial"/>
                <w:b/>
                <w:sz w:val="18"/>
                <w:szCs w:val="18"/>
                <w:lang w:val="en-AU" w:eastAsia="en-US"/>
              </w:rPr>
            </w:pPr>
            <w:r w:rsidRPr="005D7373">
              <w:rPr>
                <w:rFonts w:cs="Arial"/>
                <w:b/>
                <w:sz w:val="18"/>
                <w:szCs w:val="18"/>
                <w:lang w:val="en-AU" w:eastAsia="en-US"/>
              </w:rPr>
              <w:t>Enumerates</w:t>
            </w:r>
          </w:p>
        </w:tc>
        <w:tc>
          <w:tcPr>
            <w:tcW w:w="1232" w:type="dxa"/>
            <w:tcBorders>
              <w:left w:val="double" w:sz="4" w:space="0" w:color="auto"/>
            </w:tcBorders>
            <w:shd w:val="clear" w:color="auto" w:fill="D9D9D9"/>
          </w:tcPr>
          <w:p w14:paraId="60CBCBD1" w14:textId="77777777" w:rsidR="005D7373" w:rsidRPr="005D7373" w:rsidRDefault="005D7373" w:rsidP="005D7373">
            <w:pPr>
              <w:spacing w:before="60" w:after="60"/>
              <w:jc w:val="center"/>
              <w:rPr>
                <w:rFonts w:cs="Arial"/>
                <w:b/>
                <w:color w:val="808080"/>
                <w:sz w:val="18"/>
                <w:szCs w:val="18"/>
                <w:lang w:val="en-AU" w:eastAsia="en-US"/>
              </w:rPr>
            </w:pPr>
            <w:r w:rsidRPr="005D7373">
              <w:rPr>
                <w:rFonts w:cs="Arial"/>
                <w:b/>
                <w:color w:val="808080"/>
                <w:sz w:val="18"/>
                <w:szCs w:val="18"/>
                <w:lang w:val="en-AU" w:eastAsia="en-US"/>
              </w:rPr>
              <w:t>New Geo Primitive(s)</w:t>
            </w:r>
          </w:p>
        </w:tc>
        <w:tc>
          <w:tcPr>
            <w:tcW w:w="1066" w:type="dxa"/>
            <w:shd w:val="clear" w:color="auto" w:fill="D9D9D9"/>
          </w:tcPr>
          <w:p w14:paraId="0556F8DB" w14:textId="77777777" w:rsidR="005D7373" w:rsidRPr="005D7373" w:rsidRDefault="005D7373" w:rsidP="005D7373">
            <w:pPr>
              <w:spacing w:before="60" w:after="60"/>
              <w:jc w:val="center"/>
              <w:rPr>
                <w:rFonts w:cs="Arial"/>
                <w:b/>
                <w:color w:val="808080"/>
                <w:sz w:val="18"/>
                <w:szCs w:val="18"/>
                <w:lang w:val="en-AU" w:eastAsia="en-US"/>
              </w:rPr>
            </w:pPr>
            <w:r w:rsidRPr="005D7373">
              <w:rPr>
                <w:rFonts w:cs="Arial"/>
                <w:b/>
                <w:color w:val="808080"/>
                <w:sz w:val="18"/>
                <w:szCs w:val="18"/>
                <w:lang w:val="en-AU" w:eastAsia="en-US"/>
              </w:rPr>
              <w:t>New Attributes</w:t>
            </w:r>
          </w:p>
        </w:tc>
        <w:tc>
          <w:tcPr>
            <w:tcW w:w="1247" w:type="dxa"/>
            <w:shd w:val="clear" w:color="auto" w:fill="D9D9D9"/>
          </w:tcPr>
          <w:p w14:paraId="74959A8F" w14:textId="77777777" w:rsidR="005D7373" w:rsidRPr="005D7373" w:rsidRDefault="005D7373" w:rsidP="005D7373">
            <w:pPr>
              <w:spacing w:before="60" w:after="60"/>
              <w:jc w:val="center"/>
              <w:rPr>
                <w:rFonts w:cs="Arial"/>
                <w:b/>
                <w:color w:val="808080"/>
                <w:sz w:val="18"/>
                <w:szCs w:val="18"/>
                <w:lang w:val="en-AU" w:eastAsia="en-US"/>
              </w:rPr>
            </w:pPr>
            <w:r w:rsidRPr="005D7373">
              <w:rPr>
                <w:rFonts w:cs="Arial"/>
                <w:b/>
                <w:color w:val="808080"/>
                <w:sz w:val="18"/>
                <w:szCs w:val="18"/>
                <w:lang w:val="en-AU" w:eastAsia="en-US"/>
              </w:rPr>
              <w:t>New Enumerates</w:t>
            </w:r>
          </w:p>
        </w:tc>
      </w:tr>
      <w:tr w:rsidR="005D7373" w:rsidRPr="005D7373" w14:paraId="318CEE08" w14:textId="77777777" w:rsidTr="005D7373">
        <w:trPr>
          <w:cantSplit/>
          <w:jc w:val="center"/>
        </w:trPr>
        <w:tc>
          <w:tcPr>
            <w:tcW w:w="1252" w:type="dxa"/>
            <w:vAlign w:val="center"/>
          </w:tcPr>
          <w:p w14:paraId="73DFD79F" w14:textId="77777777" w:rsidR="005D7373" w:rsidRPr="005D7373" w:rsidRDefault="005D7373" w:rsidP="005D7373">
            <w:pPr>
              <w:spacing w:before="60" w:after="60"/>
              <w:jc w:val="center"/>
              <w:rPr>
                <w:rFonts w:cs="Arial"/>
                <w:b/>
                <w:sz w:val="18"/>
                <w:szCs w:val="18"/>
                <w:lang w:val="en-AU" w:eastAsia="en-US"/>
              </w:rPr>
            </w:pPr>
            <w:r w:rsidRPr="005D7373">
              <w:rPr>
                <w:rFonts w:cs="Arial"/>
                <w:b/>
                <w:sz w:val="18"/>
                <w:szCs w:val="18"/>
                <w:lang w:val="en-AU" w:eastAsia="en-US"/>
              </w:rPr>
              <w:t>ACHARE</w:t>
            </w:r>
          </w:p>
        </w:tc>
        <w:tc>
          <w:tcPr>
            <w:tcW w:w="867" w:type="dxa"/>
            <w:tcBorders>
              <w:right w:val="double" w:sz="4" w:space="0" w:color="auto"/>
            </w:tcBorders>
            <w:vAlign w:val="center"/>
          </w:tcPr>
          <w:p w14:paraId="6D5FDDF4" w14:textId="77777777" w:rsidR="005D7373" w:rsidRPr="005D7373" w:rsidRDefault="005D7373" w:rsidP="005D7373">
            <w:pPr>
              <w:spacing w:before="60" w:after="60"/>
              <w:jc w:val="center"/>
              <w:rPr>
                <w:rFonts w:cs="Arial"/>
                <w:sz w:val="18"/>
                <w:szCs w:val="18"/>
                <w:lang w:val="en-AU" w:eastAsia="en-US"/>
              </w:rPr>
            </w:pPr>
            <w:r w:rsidRPr="005D7373">
              <w:rPr>
                <w:rFonts w:cs="Arial"/>
                <w:sz w:val="18"/>
                <w:szCs w:val="18"/>
                <w:lang w:val="en-AU" w:eastAsia="en-US"/>
              </w:rPr>
              <w:t>9.2.1</w:t>
            </w:r>
          </w:p>
        </w:tc>
        <w:tc>
          <w:tcPr>
            <w:tcW w:w="1287" w:type="dxa"/>
            <w:tcBorders>
              <w:left w:val="double" w:sz="4" w:space="0" w:color="auto"/>
              <w:right w:val="double" w:sz="4" w:space="0" w:color="auto"/>
            </w:tcBorders>
            <w:vAlign w:val="center"/>
          </w:tcPr>
          <w:p w14:paraId="11D2C8C3" w14:textId="77777777" w:rsidR="005D7373" w:rsidRPr="005D7373" w:rsidRDefault="005D7373" w:rsidP="005D7373">
            <w:pPr>
              <w:spacing w:before="60" w:after="60"/>
              <w:jc w:val="center"/>
              <w:rPr>
                <w:rFonts w:cs="Arial"/>
                <w:b/>
                <w:sz w:val="18"/>
                <w:szCs w:val="18"/>
                <w:lang w:val="en-AU" w:eastAsia="en-US"/>
              </w:rPr>
            </w:pPr>
            <w:r w:rsidRPr="005D7373">
              <w:rPr>
                <w:rFonts w:cs="Arial"/>
                <w:b/>
                <w:sz w:val="18"/>
                <w:szCs w:val="18"/>
                <w:lang w:val="en-AU" w:eastAsia="en-US"/>
              </w:rPr>
              <w:t>x</w:t>
            </w:r>
          </w:p>
        </w:tc>
        <w:tc>
          <w:tcPr>
            <w:tcW w:w="1137" w:type="dxa"/>
            <w:tcBorders>
              <w:left w:val="double" w:sz="4" w:space="0" w:color="auto"/>
            </w:tcBorders>
            <w:vAlign w:val="center"/>
          </w:tcPr>
          <w:p w14:paraId="5E6CA2B3" w14:textId="77777777" w:rsidR="005D7373" w:rsidRPr="005D7373" w:rsidRDefault="005D7373" w:rsidP="005D7373">
            <w:pPr>
              <w:spacing w:before="60" w:after="60"/>
              <w:jc w:val="center"/>
              <w:rPr>
                <w:rFonts w:cs="Arial"/>
                <w:sz w:val="18"/>
                <w:szCs w:val="18"/>
                <w:lang w:val="en-AU" w:eastAsia="en-US"/>
              </w:rPr>
            </w:pPr>
            <w:r w:rsidRPr="005D7373">
              <w:rPr>
                <w:rFonts w:cs="Arial"/>
                <w:sz w:val="18"/>
                <w:szCs w:val="18"/>
                <w:lang w:val="en-AU" w:eastAsia="en-US"/>
              </w:rPr>
              <w:t>x</w:t>
            </w:r>
          </w:p>
        </w:tc>
        <w:tc>
          <w:tcPr>
            <w:tcW w:w="1320" w:type="dxa"/>
            <w:tcBorders>
              <w:right w:val="double" w:sz="4" w:space="0" w:color="auto"/>
            </w:tcBorders>
            <w:vAlign w:val="center"/>
          </w:tcPr>
          <w:p w14:paraId="08AAA045" w14:textId="77777777" w:rsidR="005D7373" w:rsidRPr="005D7373" w:rsidRDefault="005D7373" w:rsidP="005D7373">
            <w:pPr>
              <w:spacing w:before="60" w:after="60"/>
              <w:jc w:val="center"/>
              <w:rPr>
                <w:rFonts w:cs="Arial"/>
                <w:sz w:val="18"/>
                <w:szCs w:val="18"/>
                <w:lang w:val="en-AU" w:eastAsia="en-US"/>
              </w:rPr>
            </w:pPr>
          </w:p>
        </w:tc>
        <w:tc>
          <w:tcPr>
            <w:tcW w:w="1232" w:type="dxa"/>
            <w:tcBorders>
              <w:left w:val="double" w:sz="4" w:space="0" w:color="auto"/>
            </w:tcBorders>
            <w:vAlign w:val="center"/>
          </w:tcPr>
          <w:p w14:paraId="14D3387B" w14:textId="77777777" w:rsidR="005D7373" w:rsidRPr="005D7373" w:rsidRDefault="005D7373" w:rsidP="005D7373">
            <w:pPr>
              <w:spacing w:before="60" w:after="60"/>
              <w:jc w:val="center"/>
              <w:rPr>
                <w:rFonts w:cs="Arial"/>
                <w:color w:val="808080"/>
                <w:sz w:val="18"/>
                <w:szCs w:val="18"/>
                <w:lang w:val="en-AU" w:eastAsia="en-US"/>
              </w:rPr>
            </w:pPr>
          </w:p>
        </w:tc>
        <w:tc>
          <w:tcPr>
            <w:tcW w:w="1066" w:type="dxa"/>
            <w:vAlign w:val="center"/>
          </w:tcPr>
          <w:p w14:paraId="062A901E" w14:textId="77777777" w:rsidR="005D7373" w:rsidRPr="005D7373" w:rsidRDefault="005D7373" w:rsidP="005D7373">
            <w:pPr>
              <w:spacing w:before="60" w:after="60"/>
              <w:jc w:val="center"/>
              <w:rPr>
                <w:rFonts w:cs="Arial"/>
                <w:color w:val="808080"/>
                <w:sz w:val="18"/>
                <w:szCs w:val="18"/>
                <w:lang w:val="en-AU" w:eastAsia="en-US"/>
              </w:rPr>
            </w:pPr>
          </w:p>
        </w:tc>
        <w:tc>
          <w:tcPr>
            <w:tcW w:w="1247" w:type="dxa"/>
            <w:vAlign w:val="center"/>
          </w:tcPr>
          <w:p w14:paraId="29E782AD" w14:textId="77777777" w:rsidR="005D7373" w:rsidRPr="005D7373" w:rsidRDefault="005D7373" w:rsidP="005D7373">
            <w:pPr>
              <w:spacing w:before="60" w:after="60"/>
              <w:jc w:val="center"/>
              <w:rPr>
                <w:rFonts w:cs="Arial"/>
                <w:color w:val="808080"/>
                <w:sz w:val="18"/>
                <w:szCs w:val="18"/>
                <w:lang w:val="en-AU" w:eastAsia="en-US"/>
              </w:rPr>
            </w:pPr>
            <w:r w:rsidRPr="005D7373">
              <w:rPr>
                <w:rFonts w:cs="Arial"/>
                <w:color w:val="808080"/>
                <w:sz w:val="18"/>
                <w:szCs w:val="18"/>
                <w:lang w:val="en-AU" w:eastAsia="en-US"/>
              </w:rPr>
              <w:t>x</w:t>
            </w:r>
          </w:p>
        </w:tc>
      </w:tr>
      <w:tr w:rsidR="005D7373" w:rsidRPr="005D7373" w14:paraId="7329282E" w14:textId="77777777" w:rsidTr="005D7373">
        <w:trPr>
          <w:cantSplit/>
          <w:jc w:val="center"/>
        </w:trPr>
        <w:tc>
          <w:tcPr>
            <w:tcW w:w="1252" w:type="dxa"/>
            <w:vAlign w:val="center"/>
          </w:tcPr>
          <w:p w14:paraId="069471D1" w14:textId="77777777" w:rsidR="005D7373" w:rsidRPr="005D7373" w:rsidRDefault="005D7373" w:rsidP="005D7373">
            <w:pPr>
              <w:spacing w:before="60" w:after="60"/>
              <w:jc w:val="center"/>
              <w:rPr>
                <w:rFonts w:cs="Arial"/>
                <w:b/>
                <w:sz w:val="18"/>
                <w:szCs w:val="18"/>
                <w:lang w:val="en-AU" w:eastAsia="en-US"/>
              </w:rPr>
            </w:pPr>
            <w:r w:rsidRPr="005D7373">
              <w:rPr>
                <w:rFonts w:cs="Arial"/>
                <w:b/>
                <w:sz w:val="18"/>
                <w:szCs w:val="18"/>
                <w:lang w:val="en-AU" w:eastAsia="en-US"/>
              </w:rPr>
              <w:t>ACHBRT</w:t>
            </w:r>
          </w:p>
        </w:tc>
        <w:tc>
          <w:tcPr>
            <w:tcW w:w="867" w:type="dxa"/>
            <w:tcBorders>
              <w:right w:val="double" w:sz="4" w:space="0" w:color="auto"/>
            </w:tcBorders>
            <w:vAlign w:val="center"/>
          </w:tcPr>
          <w:p w14:paraId="07DF084A" w14:textId="77777777" w:rsidR="005D7373" w:rsidRPr="005D7373" w:rsidRDefault="005D7373" w:rsidP="005D7373">
            <w:pPr>
              <w:spacing w:before="60" w:after="60"/>
              <w:jc w:val="center"/>
              <w:rPr>
                <w:rFonts w:cs="Arial"/>
                <w:sz w:val="18"/>
                <w:szCs w:val="18"/>
                <w:lang w:val="en-AU" w:eastAsia="en-US"/>
              </w:rPr>
            </w:pPr>
            <w:r w:rsidRPr="005D7373">
              <w:rPr>
                <w:rFonts w:cs="Arial"/>
                <w:sz w:val="18"/>
                <w:szCs w:val="18"/>
                <w:lang w:val="en-AU" w:eastAsia="en-US"/>
              </w:rPr>
              <w:t>9.2.2</w:t>
            </w:r>
          </w:p>
        </w:tc>
        <w:tc>
          <w:tcPr>
            <w:tcW w:w="1287" w:type="dxa"/>
            <w:tcBorders>
              <w:left w:val="double" w:sz="4" w:space="0" w:color="auto"/>
              <w:right w:val="double" w:sz="4" w:space="0" w:color="auto"/>
            </w:tcBorders>
            <w:shd w:val="clear" w:color="auto" w:fill="F2F2F2"/>
            <w:vAlign w:val="center"/>
          </w:tcPr>
          <w:p w14:paraId="124DBC8D" w14:textId="77777777" w:rsidR="005D7373" w:rsidRPr="005D7373" w:rsidRDefault="005D7373" w:rsidP="005D7373">
            <w:pPr>
              <w:spacing w:before="60" w:after="60"/>
              <w:jc w:val="center"/>
              <w:rPr>
                <w:rFonts w:cs="Arial"/>
                <w:b/>
                <w:sz w:val="18"/>
                <w:szCs w:val="18"/>
                <w:lang w:val="en-AU" w:eastAsia="en-US"/>
              </w:rPr>
            </w:pPr>
          </w:p>
        </w:tc>
        <w:tc>
          <w:tcPr>
            <w:tcW w:w="1137" w:type="dxa"/>
            <w:tcBorders>
              <w:left w:val="double" w:sz="4" w:space="0" w:color="auto"/>
            </w:tcBorders>
            <w:shd w:val="clear" w:color="auto" w:fill="F2F2F2"/>
            <w:vAlign w:val="center"/>
          </w:tcPr>
          <w:p w14:paraId="4B473381" w14:textId="77777777" w:rsidR="005D7373" w:rsidRPr="005D7373" w:rsidRDefault="005D7373" w:rsidP="005D7373">
            <w:pPr>
              <w:spacing w:before="60" w:after="60"/>
              <w:jc w:val="center"/>
              <w:rPr>
                <w:rFonts w:cs="Arial"/>
                <w:sz w:val="18"/>
                <w:szCs w:val="18"/>
                <w:lang w:val="en-AU" w:eastAsia="en-US"/>
              </w:rPr>
            </w:pPr>
          </w:p>
        </w:tc>
        <w:tc>
          <w:tcPr>
            <w:tcW w:w="1320" w:type="dxa"/>
            <w:tcBorders>
              <w:right w:val="double" w:sz="4" w:space="0" w:color="auto"/>
            </w:tcBorders>
            <w:shd w:val="clear" w:color="auto" w:fill="F2F2F2"/>
            <w:vAlign w:val="center"/>
          </w:tcPr>
          <w:p w14:paraId="058FC43E" w14:textId="77777777" w:rsidR="005D7373" w:rsidRPr="005D7373" w:rsidRDefault="005D7373" w:rsidP="005D7373">
            <w:pPr>
              <w:spacing w:before="60" w:after="60"/>
              <w:jc w:val="center"/>
              <w:rPr>
                <w:rFonts w:cs="Arial"/>
                <w:sz w:val="18"/>
                <w:szCs w:val="18"/>
                <w:lang w:val="en-AU" w:eastAsia="en-US"/>
              </w:rPr>
            </w:pPr>
          </w:p>
        </w:tc>
        <w:tc>
          <w:tcPr>
            <w:tcW w:w="1232" w:type="dxa"/>
            <w:tcBorders>
              <w:left w:val="double" w:sz="4" w:space="0" w:color="auto"/>
            </w:tcBorders>
            <w:shd w:val="clear" w:color="auto" w:fill="F2F2F2"/>
            <w:vAlign w:val="center"/>
          </w:tcPr>
          <w:p w14:paraId="776832F8" w14:textId="77777777" w:rsidR="005D7373" w:rsidRPr="005D7373" w:rsidRDefault="005D7373" w:rsidP="005D7373">
            <w:pPr>
              <w:spacing w:before="60" w:after="60"/>
              <w:jc w:val="center"/>
              <w:rPr>
                <w:rFonts w:cs="Arial"/>
                <w:color w:val="808080"/>
                <w:sz w:val="18"/>
                <w:szCs w:val="18"/>
                <w:lang w:val="en-AU" w:eastAsia="en-US"/>
              </w:rPr>
            </w:pPr>
          </w:p>
        </w:tc>
        <w:tc>
          <w:tcPr>
            <w:tcW w:w="1066" w:type="dxa"/>
            <w:shd w:val="clear" w:color="auto" w:fill="F2F2F2"/>
            <w:vAlign w:val="center"/>
          </w:tcPr>
          <w:p w14:paraId="737859FD" w14:textId="77777777" w:rsidR="005D7373" w:rsidRPr="005D7373" w:rsidRDefault="005D7373" w:rsidP="005D7373">
            <w:pPr>
              <w:spacing w:before="60" w:after="60"/>
              <w:jc w:val="center"/>
              <w:rPr>
                <w:rFonts w:cs="Arial"/>
                <w:color w:val="808080"/>
                <w:sz w:val="18"/>
                <w:szCs w:val="18"/>
                <w:lang w:val="en-AU" w:eastAsia="en-US"/>
              </w:rPr>
            </w:pPr>
          </w:p>
        </w:tc>
        <w:tc>
          <w:tcPr>
            <w:tcW w:w="1247" w:type="dxa"/>
            <w:shd w:val="clear" w:color="auto" w:fill="F2F2F2"/>
            <w:vAlign w:val="center"/>
          </w:tcPr>
          <w:p w14:paraId="6B212F86" w14:textId="77777777" w:rsidR="005D7373" w:rsidRPr="005D7373" w:rsidRDefault="005D7373" w:rsidP="005D7373">
            <w:pPr>
              <w:spacing w:before="60" w:after="60"/>
              <w:jc w:val="center"/>
              <w:rPr>
                <w:rFonts w:cs="Arial"/>
                <w:color w:val="808080"/>
                <w:sz w:val="18"/>
                <w:szCs w:val="18"/>
                <w:lang w:val="en-AU" w:eastAsia="en-US"/>
              </w:rPr>
            </w:pPr>
          </w:p>
        </w:tc>
      </w:tr>
      <w:tr w:rsidR="005D7373" w:rsidRPr="005D7373" w14:paraId="3DF6C2A7" w14:textId="77777777" w:rsidTr="005D7373">
        <w:trPr>
          <w:cantSplit/>
          <w:jc w:val="center"/>
        </w:trPr>
        <w:tc>
          <w:tcPr>
            <w:tcW w:w="1252" w:type="dxa"/>
            <w:vAlign w:val="center"/>
          </w:tcPr>
          <w:p w14:paraId="0CF75A56" w14:textId="77777777" w:rsidR="005D7373" w:rsidRPr="005D7373" w:rsidRDefault="005D7373" w:rsidP="005D7373">
            <w:pPr>
              <w:spacing w:before="60" w:after="60"/>
              <w:jc w:val="center"/>
              <w:rPr>
                <w:rFonts w:cs="Arial"/>
                <w:b/>
                <w:sz w:val="18"/>
                <w:szCs w:val="18"/>
                <w:lang w:val="en-AU" w:eastAsia="en-US"/>
              </w:rPr>
            </w:pPr>
            <w:r w:rsidRPr="005D7373">
              <w:rPr>
                <w:rFonts w:cs="Arial"/>
                <w:b/>
                <w:sz w:val="18"/>
                <w:szCs w:val="18"/>
                <w:lang w:val="en-AU" w:eastAsia="en-US"/>
              </w:rPr>
              <w:t>ADMARE</w:t>
            </w:r>
          </w:p>
        </w:tc>
        <w:tc>
          <w:tcPr>
            <w:tcW w:w="867" w:type="dxa"/>
            <w:tcBorders>
              <w:right w:val="double" w:sz="4" w:space="0" w:color="auto"/>
            </w:tcBorders>
            <w:vAlign w:val="center"/>
          </w:tcPr>
          <w:p w14:paraId="08513ED5" w14:textId="77777777" w:rsidR="005D7373" w:rsidRPr="005D7373" w:rsidRDefault="005D7373" w:rsidP="005D7373">
            <w:pPr>
              <w:spacing w:before="60" w:after="60"/>
              <w:jc w:val="center"/>
              <w:rPr>
                <w:rFonts w:cs="Arial"/>
                <w:sz w:val="18"/>
                <w:szCs w:val="18"/>
                <w:lang w:val="en-AU" w:eastAsia="en-US"/>
              </w:rPr>
            </w:pPr>
            <w:r w:rsidRPr="005D7373">
              <w:rPr>
                <w:rFonts w:cs="Arial"/>
                <w:b/>
                <w:sz w:val="18"/>
                <w:szCs w:val="18"/>
                <w:lang w:val="en-AU" w:eastAsia="en-US"/>
              </w:rPr>
              <w:t>11.2.1</w:t>
            </w:r>
            <w:r w:rsidRPr="005D7373">
              <w:rPr>
                <w:rFonts w:cs="Arial"/>
                <w:sz w:val="18"/>
                <w:szCs w:val="18"/>
                <w:lang w:val="en-AU" w:eastAsia="en-US"/>
              </w:rPr>
              <w:t xml:space="preserve"> 11.16 12.13 13.1.2</w:t>
            </w:r>
          </w:p>
        </w:tc>
        <w:tc>
          <w:tcPr>
            <w:tcW w:w="1287" w:type="dxa"/>
            <w:tcBorders>
              <w:left w:val="double" w:sz="4" w:space="0" w:color="auto"/>
              <w:right w:val="double" w:sz="4" w:space="0" w:color="auto"/>
            </w:tcBorders>
            <w:vAlign w:val="center"/>
          </w:tcPr>
          <w:p w14:paraId="2FE41D97" w14:textId="77777777" w:rsidR="005D7373" w:rsidRPr="005D7373" w:rsidRDefault="005D7373" w:rsidP="005D7373">
            <w:pPr>
              <w:spacing w:before="60" w:after="60"/>
              <w:jc w:val="center"/>
              <w:rPr>
                <w:rFonts w:cs="Arial"/>
                <w:b/>
                <w:sz w:val="18"/>
                <w:szCs w:val="18"/>
                <w:lang w:val="en-AU" w:eastAsia="en-US"/>
              </w:rPr>
            </w:pPr>
            <w:r w:rsidRPr="005D7373">
              <w:rPr>
                <w:rFonts w:cs="Arial"/>
                <w:b/>
                <w:sz w:val="18"/>
                <w:szCs w:val="18"/>
                <w:lang w:val="en-AU" w:eastAsia="en-US"/>
              </w:rPr>
              <w:t>x</w:t>
            </w:r>
          </w:p>
        </w:tc>
        <w:tc>
          <w:tcPr>
            <w:tcW w:w="1137" w:type="dxa"/>
            <w:tcBorders>
              <w:left w:val="double" w:sz="4" w:space="0" w:color="auto"/>
            </w:tcBorders>
            <w:vAlign w:val="center"/>
          </w:tcPr>
          <w:p w14:paraId="5D4FE3C6" w14:textId="77777777" w:rsidR="005D7373" w:rsidRPr="005D7373" w:rsidRDefault="005D7373" w:rsidP="005D7373">
            <w:pPr>
              <w:spacing w:before="60" w:after="60"/>
              <w:jc w:val="center"/>
              <w:rPr>
                <w:rFonts w:cs="Arial"/>
                <w:sz w:val="18"/>
                <w:szCs w:val="18"/>
                <w:lang w:val="en-AU" w:eastAsia="en-US"/>
              </w:rPr>
            </w:pPr>
            <w:r w:rsidRPr="005D7373">
              <w:rPr>
                <w:rFonts w:cs="Arial"/>
                <w:sz w:val="18"/>
                <w:szCs w:val="18"/>
                <w:lang w:val="en-AU" w:eastAsia="en-US"/>
              </w:rPr>
              <w:t>x</w:t>
            </w:r>
          </w:p>
        </w:tc>
        <w:tc>
          <w:tcPr>
            <w:tcW w:w="1320" w:type="dxa"/>
            <w:tcBorders>
              <w:right w:val="double" w:sz="4" w:space="0" w:color="auto"/>
            </w:tcBorders>
            <w:vAlign w:val="center"/>
          </w:tcPr>
          <w:p w14:paraId="5CE20C6D" w14:textId="77777777" w:rsidR="005D7373" w:rsidRPr="005D7373" w:rsidRDefault="005D7373" w:rsidP="005D7373">
            <w:pPr>
              <w:spacing w:before="60" w:after="60"/>
              <w:jc w:val="center"/>
              <w:rPr>
                <w:rFonts w:cs="Arial"/>
                <w:sz w:val="18"/>
                <w:szCs w:val="18"/>
                <w:lang w:val="en-AU" w:eastAsia="en-US"/>
              </w:rPr>
            </w:pPr>
          </w:p>
        </w:tc>
        <w:tc>
          <w:tcPr>
            <w:tcW w:w="1232" w:type="dxa"/>
            <w:tcBorders>
              <w:left w:val="double" w:sz="4" w:space="0" w:color="auto"/>
            </w:tcBorders>
            <w:vAlign w:val="center"/>
          </w:tcPr>
          <w:p w14:paraId="6703A835" w14:textId="77777777" w:rsidR="005D7373" w:rsidRPr="005D7373" w:rsidRDefault="005D7373" w:rsidP="005D7373">
            <w:pPr>
              <w:spacing w:before="60" w:after="60"/>
              <w:jc w:val="center"/>
              <w:rPr>
                <w:rFonts w:cs="Arial"/>
                <w:color w:val="808080"/>
                <w:sz w:val="18"/>
                <w:szCs w:val="18"/>
                <w:lang w:val="en-AU" w:eastAsia="en-US"/>
              </w:rPr>
            </w:pPr>
          </w:p>
        </w:tc>
        <w:tc>
          <w:tcPr>
            <w:tcW w:w="1066" w:type="dxa"/>
            <w:vAlign w:val="center"/>
          </w:tcPr>
          <w:p w14:paraId="1258E7B4" w14:textId="77777777" w:rsidR="005D7373" w:rsidRPr="005D7373" w:rsidRDefault="005D7373" w:rsidP="005D7373">
            <w:pPr>
              <w:spacing w:before="60" w:after="60"/>
              <w:jc w:val="center"/>
              <w:rPr>
                <w:rFonts w:cs="Arial"/>
                <w:color w:val="808080"/>
                <w:sz w:val="18"/>
                <w:szCs w:val="18"/>
                <w:lang w:val="en-AU" w:eastAsia="en-US"/>
              </w:rPr>
            </w:pPr>
          </w:p>
        </w:tc>
        <w:tc>
          <w:tcPr>
            <w:tcW w:w="1247" w:type="dxa"/>
            <w:vAlign w:val="center"/>
          </w:tcPr>
          <w:p w14:paraId="77BD8DD3" w14:textId="77777777" w:rsidR="005D7373" w:rsidRPr="005D7373" w:rsidRDefault="005D7373" w:rsidP="005D7373">
            <w:pPr>
              <w:spacing w:before="60" w:after="60"/>
              <w:jc w:val="center"/>
              <w:rPr>
                <w:rFonts w:cs="Arial"/>
                <w:color w:val="808080"/>
                <w:sz w:val="18"/>
                <w:szCs w:val="18"/>
                <w:lang w:val="en-AU" w:eastAsia="en-US"/>
              </w:rPr>
            </w:pPr>
          </w:p>
        </w:tc>
      </w:tr>
      <w:tr w:rsidR="005D7373" w:rsidRPr="005D7373" w14:paraId="497DB811" w14:textId="77777777" w:rsidTr="005D7373">
        <w:trPr>
          <w:cantSplit/>
          <w:jc w:val="center"/>
        </w:trPr>
        <w:tc>
          <w:tcPr>
            <w:tcW w:w="1252" w:type="dxa"/>
            <w:vAlign w:val="center"/>
          </w:tcPr>
          <w:p w14:paraId="3E9642D4" w14:textId="77777777" w:rsidR="005D7373" w:rsidRPr="005D7373" w:rsidRDefault="005D7373" w:rsidP="005D7373">
            <w:pPr>
              <w:spacing w:before="60" w:after="60"/>
              <w:jc w:val="center"/>
              <w:rPr>
                <w:rFonts w:cs="Arial"/>
                <w:b/>
                <w:sz w:val="18"/>
                <w:szCs w:val="18"/>
                <w:lang w:val="en-AU" w:eastAsia="en-US"/>
              </w:rPr>
            </w:pPr>
            <w:r w:rsidRPr="005D7373">
              <w:rPr>
                <w:rFonts w:cs="Arial"/>
                <w:b/>
                <w:sz w:val="18"/>
                <w:szCs w:val="18"/>
                <w:lang w:val="en-AU" w:eastAsia="en-US"/>
              </w:rPr>
              <w:t>AIRARE</w:t>
            </w:r>
          </w:p>
        </w:tc>
        <w:tc>
          <w:tcPr>
            <w:tcW w:w="867" w:type="dxa"/>
            <w:tcBorders>
              <w:right w:val="double" w:sz="4" w:space="0" w:color="auto"/>
            </w:tcBorders>
            <w:vAlign w:val="center"/>
          </w:tcPr>
          <w:p w14:paraId="258EA7C4" w14:textId="77777777" w:rsidR="005D7373" w:rsidRPr="005D7373" w:rsidRDefault="005D7373" w:rsidP="005D7373">
            <w:pPr>
              <w:spacing w:before="60" w:after="60"/>
              <w:jc w:val="center"/>
              <w:rPr>
                <w:rFonts w:cs="Arial"/>
                <w:sz w:val="18"/>
                <w:szCs w:val="18"/>
                <w:lang w:val="en-AU" w:eastAsia="en-US"/>
              </w:rPr>
            </w:pPr>
            <w:r w:rsidRPr="005D7373">
              <w:rPr>
                <w:rFonts w:cs="Arial"/>
                <w:sz w:val="18"/>
                <w:szCs w:val="18"/>
                <w:lang w:val="en-AU" w:eastAsia="en-US"/>
              </w:rPr>
              <w:t>4.8.12</w:t>
            </w:r>
          </w:p>
        </w:tc>
        <w:tc>
          <w:tcPr>
            <w:tcW w:w="1287" w:type="dxa"/>
            <w:tcBorders>
              <w:left w:val="double" w:sz="4" w:space="0" w:color="auto"/>
              <w:right w:val="double" w:sz="4" w:space="0" w:color="auto"/>
            </w:tcBorders>
            <w:vAlign w:val="center"/>
          </w:tcPr>
          <w:p w14:paraId="6CC6E17E" w14:textId="77777777" w:rsidR="005D7373" w:rsidRPr="005D7373" w:rsidRDefault="005D7373" w:rsidP="005D7373">
            <w:pPr>
              <w:spacing w:before="60" w:after="60"/>
              <w:jc w:val="center"/>
              <w:rPr>
                <w:rFonts w:cs="Arial"/>
                <w:b/>
                <w:sz w:val="18"/>
                <w:szCs w:val="18"/>
                <w:lang w:val="en-AU" w:eastAsia="en-US"/>
              </w:rPr>
            </w:pPr>
            <w:r w:rsidRPr="005D7373">
              <w:rPr>
                <w:rFonts w:cs="Arial"/>
                <w:b/>
                <w:sz w:val="18"/>
                <w:szCs w:val="18"/>
                <w:lang w:val="en-AU" w:eastAsia="en-US"/>
              </w:rPr>
              <w:t>x</w:t>
            </w:r>
          </w:p>
        </w:tc>
        <w:tc>
          <w:tcPr>
            <w:tcW w:w="1137" w:type="dxa"/>
            <w:tcBorders>
              <w:left w:val="double" w:sz="4" w:space="0" w:color="auto"/>
            </w:tcBorders>
            <w:vAlign w:val="center"/>
          </w:tcPr>
          <w:p w14:paraId="24C59011" w14:textId="77777777" w:rsidR="005D7373" w:rsidRPr="005D7373" w:rsidRDefault="005D7373" w:rsidP="005D7373">
            <w:pPr>
              <w:spacing w:before="60" w:after="60"/>
              <w:jc w:val="center"/>
              <w:rPr>
                <w:rFonts w:cs="Arial"/>
                <w:sz w:val="18"/>
                <w:szCs w:val="18"/>
                <w:lang w:val="en-AU" w:eastAsia="en-US"/>
              </w:rPr>
            </w:pPr>
          </w:p>
        </w:tc>
        <w:tc>
          <w:tcPr>
            <w:tcW w:w="1320" w:type="dxa"/>
            <w:tcBorders>
              <w:right w:val="double" w:sz="4" w:space="0" w:color="auto"/>
            </w:tcBorders>
            <w:vAlign w:val="center"/>
          </w:tcPr>
          <w:p w14:paraId="4A34A83A" w14:textId="77777777" w:rsidR="005D7373" w:rsidRPr="005D7373" w:rsidRDefault="005D7373" w:rsidP="005D7373">
            <w:pPr>
              <w:spacing w:before="60" w:after="60"/>
              <w:jc w:val="center"/>
              <w:rPr>
                <w:rFonts w:cs="Arial"/>
                <w:sz w:val="18"/>
                <w:szCs w:val="18"/>
                <w:lang w:val="en-AU" w:eastAsia="en-US"/>
              </w:rPr>
            </w:pPr>
            <w:r w:rsidRPr="005D7373">
              <w:rPr>
                <w:rFonts w:cs="Arial"/>
                <w:sz w:val="18"/>
                <w:szCs w:val="18"/>
                <w:lang w:val="en-AU" w:eastAsia="en-US"/>
              </w:rPr>
              <w:t>x</w:t>
            </w:r>
          </w:p>
        </w:tc>
        <w:tc>
          <w:tcPr>
            <w:tcW w:w="1232" w:type="dxa"/>
            <w:tcBorders>
              <w:left w:val="double" w:sz="4" w:space="0" w:color="auto"/>
            </w:tcBorders>
            <w:vAlign w:val="center"/>
          </w:tcPr>
          <w:p w14:paraId="6126A0EB" w14:textId="77777777" w:rsidR="005D7373" w:rsidRPr="005D7373" w:rsidRDefault="005D7373" w:rsidP="005D7373">
            <w:pPr>
              <w:spacing w:before="60" w:after="60"/>
              <w:jc w:val="center"/>
              <w:rPr>
                <w:rFonts w:cs="Arial"/>
                <w:color w:val="808080"/>
                <w:sz w:val="18"/>
                <w:szCs w:val="18"/>
                <w:lang w:val="en-AU" w:eastAsia="en-US"/>
              </w:rPr>
            </w:pPr>
          </w:p>
        </w:tc>
        <w:tc>
          <w:tcPr>
            <w:tcW w:w="1066" w:type="dxa"/>
            <w:vAlign w:val="center"/>
          </w:tcPr>
          <w:p w14:paraId="21F84E22" w14:textId="77777777" w:rsidR="005D7373" w:rsidRPr="005D7373" w:rsidRDefault="005D7373" w:rsidP="005D7373">
            <w:pPr>
              <w:spacing w:before="60" w:after="60"/>
              <w:jc w:val="center"/>
              <w:rPr>
                <w:rFonts w:cs="Arial"/>
                <w:color w:val="808080"/>
                <w:sz w:val="18"/>
                <w:szCs w:val="18"/>
                <w:lang w:val="en-AU" w:eastAsia="en-US"/>
              </w:rPr>
            </w:pPr>
          </w:p>
        </w:tc>
        <w:tc>
          <w:tcPr>
            <w:tcW w:w="1247" w:type="dxa"/>
            <w:vAlign w:val="center"/>
          </w:tcPr>
          <w:p w14:paraId="4DDA445E" w14:textId="77777777" w:rsidR="005D7373" w:rsidRPr="005D7373" w:rsidRDefault="005D7373" w:rsidP="005D7373">
            <w:pPr>
              <w:spacing w:before="60" w:after="60"/>
              <w:jc w:val="center"/>
              <w:rPr>
                <w:rFonts w:cs="Arial"/>
                <w:color w:val="808080"/>
                <w:sz w:val="18"/>
                <w:szCs w:val="18"/>
                <w:lang w:val="en-AU" w:eastAsia="en-US"/>
              </w:rPr>
            </w:pPr>
            <w:r w:rsidRPr="005D7373">
              <w:rPr>
                <w:rFonts w:cs="Arial"/>
                <w:color w:val="808080"/>
                <w:sz w:val="18"/>
                <w:szCs w:val="18"/>
                <w:lang w:val="en-AU" w:eastAsia="en-US"/>
              </w:rPr>
              <w:t>x</w:t>
            </w:r>
          </w:p>
        </w:tc>
      </w:tr>
      <w:tr w:rsidR="005D7373" w:rsidRPr="005D7373" w14:paraId="0DA36EC7" w14:textId="77777777" w:rsidTr="005D7373">
        <w:trPr>
          <w:cantSplit/>
          <w:jc w:val="center"/>
        </w:trPr>
        <w:tc>
          <w:tcPr>
            <w:tcW w:w="1252" w:type="dxa"/>
            <w:vAlign w:val="center"/>
          </w:tcPr>
          <w:p w14:paraId="770B4FEB" w14:textId="77777777" w:rsidR="005D7373" w:rsidRPr="005D7373" w:rsidRDefault="005D7373" w:rsidP="005D7373">
            <w:pPr>
              <w:spacing w:before="60" w:after="60"/>
              <w:jc w:val="center"/>
              <w:rPr>
                <w:rFonts w:cs="Arial"/>
                <w:b/>
                <w:sz w:val="18"/>
                <w:szCs w:val="18"/>
                <w:lang w:val="en-AU" w:eastAsia="en-US"/>
              </w:rPr>
            </w:pPr>
            <w:r w:rsidRPr="005D7373">
              <w:rPr>
                <w:rFonts w:cs="Arial"/>
                <w:b/>
                <w:sz w:val="18"/>
                <w:szCs w:val="18"/>
                <w:lang w:val="en-AU" w:eastAsia="en-US"/>
              </w:rPr>
              <w:t>BCNCAR</w:t>
            </w:r>
          </w:p>
        </w:tc>
        <w:tc>
          <w:tcPr>
            <w:tcW w:w="867" w:type="dxa"/>
            <w:tcBorders>
              <w:right w:val="double" w:sz="4" w:space="0" w:color="auto"/>
            </w:tcBorders>
            <w:vAlign w:val="center"/>
          </w:tcPr>
          <w:p w14:paraId="0805F238" w14:textId="77777777" w:rsidR="005D7373" w:rsidRPr="005D7373" w:rsidRDefault="005D7373" w:rsidP="005D7373">
            <w:pPr>
              <w:spacing w:before="60" w:after="60"/>
              <w:jc w:val="center"/>
              <w:rPr>
                <w:rFonts w:cs="Arial"/>
                <w:sz w:val="18"/>
                <w:szCs w:val="18"/>
                <w:lang w:val="en-AU" w:eastAsia="en-US"/>
              </w:rPr>
            </w:pPr>
            <w:r w:rsidRPr="005D7373">
              <w:rPr>
                <w:rFonts w:cs="Arial"/>
                <w:sz w:val="18"/>
                <w:szCs w:val="18"/>
                <w:lang w:val="en-AU" w:eastAsia="en-US"/>
              </w:rPr>
              <w:t>12.3.1</w:t>
            </w:r>
          </w:p>
        </w:tc>
        <w:tc>
          <w:tcPr>
            <w:tcW w:w="1287" w:type="dxa"/>
            <w:tcBorders>
              <w:left w:val="double" w:sz="4" w:space="0" w:color="auto"/>
              <w:right w:val="double" w:sz="4" w:space="0" w:color="auto"/>
            </w:tcBorders>
            <w:vAlign w:val="center"/>
          </w:tcPr>
          <w:p w14:paraId="672A0DF5" w14:textId="77777777" w:rsidR="005D7373" w:rsidRPr="005D7373" w:rsidRDefault="005D7373" w:rsidP="005D7373">
            <w:pPr>
              <w:spacing w:before="60" w:after="60"/>
              <w:jc w:val="center"/>
              <w:rPr>
                <w:rFonts w:cs="Arial"/>
                <w:b/>
                <w:sz w:val="18"/>
                <w:szCs w:val="18"/>
                <w:lang w:val="en-AU" w:eastAsia="en-US"/>
              </w:rPr>
            </w:pPr>
            <w:r w:rsidRPr="005D7373">
              <w:rPr>
                <w:rFonts w:cs="Arial"/>
                <w:b/>
                <w:sz w:val="18"/>
                <w:szCs w:val="18"/>
                <w:lang w:val="en-AU" w:eastAsia="en-US"/>
              </w:rPr>
              <w:t>x</w:t>
            </w:r>
          </w:p>
        </w:tc>
        <w:tc>
          <w:tcPr>
            <w:tcW w:w="1137" w:type="dxa"/>
            <w:tcBorders>
              <w:left w:val="double" w:sz="4" w:space="0" w:color="auto"/>
            </w:tcBorders>
            <w:vAlign w:val="center"/>
          </w:tcPr>
          <w:p w14:paraId="53665202" w14:textId="77777777" w:rsidR="005D7373" w:rsidRPr="005D7373" w:rsidRDefault="005D7373" w:rsidP="005D7373">
            <w:pPr>
              <w:spacing w:before="60" w:after="60"/>
              <w:jc w:val="center"/>
              <w:rPr>
                <w:rFonts w:cs="Arial"/>
                <w:sz w:val="18"/>
                <w:szCs w:val="18"/>
                <w:lang w:val="en-AU" w:eastAsia="en-US"/>
              </w:rPr>
            </w:pPr>
          </w:p>
        </w:tc>
        <w:tc>
          <w:tcPr>
            <w:tcW w:w="1320" w:type="dxa"/>
            <w:tcBorders>
              <w:right w:val="double" w:sz="4" w:space="0" w:color="auto"/>
            </w:tcBorders>
            <w:vAlign w:val="center"/>
          </w:tcPr>
          <w:p w14:paraId="1765070C" w14:textId="77777777" w:rsidR="005D7373" w:rsidRPr="005D7373" w:rsidRDefault="005D7373" w:rsidP="005D7373">
            <w:pPr>
              <w:spacing w:before="60" w:after="60"/>
              <w:jc w:val="center"/>
              <w:rPr>
                <w:rFonts w:cs="Arial"/>
                <w:sz w:val="18"/>
                <w:szCs w:val="18"/>
                <w:lang w:val="en-AU" w:eastAsia="en-US"/>
              </w:rPr>
            </w:pPr>
            <w:r w:rsidRPr="005D7373">
              <w:rPr>
                <w:rFonts w:cs="Arial"/>
                <w:sz w:val="18"/>
                <w:szCs w:val="18"/>
                <w:lang w:val="en-AU" w:eastAsia="en-US"/>
              </w:rPr>
              <w:t>x</w:t>
            </w:r>
          </w:p>
        </w:tc>
        <w:tc>
          <w:tcPr>
            <w:tcW w:w="1232" w:type="dxa"/>
            <w:tcBorders>
              <w:left w:val="double" w:sz="4" w:space="0" w:color="auto"/>
            </w:tcBorders>
            <w:vAlign w:val="center"/>
          </w:tcPr>
          <w:p w14:paraId="19CC158D" w14:textId="77777777" w:rsidR="005D7373" w:rsidRPr="005D7373" w:rsidRDefault="005D7373" w:rsidP="005D7373">
            <w:pPr>
              <w:spacing w:before="60" w:after="60"/>
              <w:jc w:val="center"/>
              <w:rPr>
                <w:rFonts w:cs="Arial"/>
                <w:color w:val="808080"/>
                <w:sz w:val="18"/>
                <w:szCs w:val="18"/>
                <w:lang w:val="en-AU" w:eastAsia="en-US"/>
              </w:rPr>
            </w:pPr>
          </w:p>
        </w:tc>
        <w:tc>
          <w:tcPr>
            <w:tcW w:w="1066" w:type="dxa"/>
            <w:vAlign w:val="center"/>
          </w:tcPr>
          <w:p w14:paraId="456392EC" w14:textId="77777777" w:rsidR="005D7373" w:rsidRPr="005D7373" w:rsidRDefault="005D7373" w:rsidP="005D7373">
            <w:pPr>
              <w:spacing w:before="60" w:after="60"/>
              <w:jc w:val="center"/>
              <w:rPr>
                <w:rFonts w:cs="Arial"/>
                <w:color w:val="808080"/>
                <w:sz w:val="18"/>
                <w:szCs w:val="18"/>
                <w:lang w:val="en-AU" w:eastAsia="en-US"/>
              </w:rPr>
            </w:pPr>
            <w:r w:rsidRPr="005D7373">
              <w:rPr>
                <w:rFonts w:cs="Arial"/>
                <w:color w:val="808080"/>
                <w:sz w:val="18"/>
                <w:szCs w:val="18"/>
                <w:lang w:val="en-AU" w:eastAsia="en-US"/>
              </w:rPr>
              <w:t>Note 2</w:t>
            </w:r>
          </w:p>
        </w:tc>
        <w:tc>
          <w:tcPr>
            <w:tcW w:w="1247" w:type="dxa"/>
            <w:vAlign w:val="center"/>
          </w:tcPr>
          <w:p w14:paraId="18083344" w14:textId="77777777" w:rsidR="005D7373" w:rsidRPr="005D7373" w:rsidRDefault="005D7373" w:rsidP="005D7373">
            <w:pPr>
              <w:spacing w:before="60" w:after="60"/>
              <w:jc w:val="center"/>
              <w:rPr>
                <w:rFonts w:cs="Arial"/>
                <w:color w:val="808080"/>
                <w:sz w:val="18"/>
                <w:szCs w:val="18"/>
                <w:lang w:val="en-AU" w:eastAsia="en-US"/>
              </w:rPr>
            </w:pPr>
            <w:r w:rsidRPr="005D7373">
              <w:rPr>
                <w:rFonts w:cs="Arial"/>
                <w:color w:val="808080"/>
                <w:sz w:val="18"/>
                <w:szCs w:val="18"/>
                <w:lang w:val="en-AU" w:eastAsia="en-US"/>
              </w:rPr>
              <w:t>x</w:t>
            </w:r>
          </w:p>
        </w:tc>
      </w:tr>
      <w:tr w:rsidR="005D7373" w:rsidRPr="005D7373" w14:paraId="533D5108" w14:textId="77777777" w:rsidTr="005D7373">
        <w:trPr>
          <w:cantSplit/>
          <w:jc w:val="center"/>
        </w:trPr>
        <w:tc>
          <w:tcPr>
            <w:tcW w:w="1252" w:type="dxa"/>
            <w:vAlign w:val="center"/>
          </w:tcPr>
          <w:p w14:paraId="51DD8F2D" w14:textId="77777777" w:rsidR="005D7373" w:rsidRPr="005D7373" w:rsidRDefault="005D7373" w:rsidP="005D7373">
            <w:pPr>
              <w:spacing w:before="60" w:after="60"/>
              <w:jc w:val="center"/>
              <w:rPr>
                <w:rFonts w:cs="Arial"/>
                <w:b/>
                <w:sz w:val="18"/>
                <w:szCs w:val="18"/>
                <w:lang w:val="en-AU" w:eastAsia="en-US"/>
              </w:rPr>
            </w:pPr>
            <w:r w:rsidRPr="005D7373">
              <w:rPr>
                <w:rFonts w:cs="Arial"/>
                <w:b/>
                <w:sz w:val="18"/>
                <w:szCs w:val="18"/>
                <w:lang w:val="en-AU" w:eastAsia="en-US"/>
              </w:rPr>
              <w:t>BCNISD</w:t>
            </w:r>
          </w:p>
        </w:tc>
        <w:tc>
          <w:tcPr>
            <w:tcW w:w="867" w:type="dxa"/>
            <w:tcBorders>
              <w:right w:val="double" w:sz="4" w:space="0" w:color="auto"/>
            </w:tcBorders>
            <w:vAlign w:val="center"/>
          </w:tcPr>
          <w:p w14:paraId="3BCA84BE" w14:textId="77777777" w:rsidR="005D7373" w:rsidRPr="005D7373" w:rsidRDefault="005D7373" w:rsidP="005D7373">
            <w:pPr>
              <w:spacing w:before="60" w:after="60"/>
              <w:jc w:val="center"/>
              <w:rPr>
                <w:rFonts w:cs="Arial"/>
                <w:sz w:val="18"/>
                <w:szCs w:val="18"/>
                <w:lang w:val="en-AU" w:eastAsia="en-US"/>
              </w:rPr>
            </w:pPr>
            <w:r w:rsidRPr="005D7373">
              <w:rPr>
                <w:rFonts w:cs="Arial"/>
                <w:sz w:val="18"/>
                <w:szCs w:val="18"/>
                <w:lang w:val="en-AU" w:eastAsia="en-US"/>
              </w:rPr>
              <w:t>12.3.1</w:t>
            </w:r>
          </w:p>
        </w:tc>
        <w:tc>
          <w:tcPr>
            <w:tcW w:w="1287" w:type="dxa"/>
            <w:tcBorders>
              <w:left w:val="double" w:sz="4" w:space="0" w:color="auto"/>
              <w:right w:val="double" w:sz="4" w:space="0" w:color="auto"/>
            </w:tcBorders>
            <w:vAlign w:val="center"/>
          </w:tcPr>
          <w:p w14:paraId="63534D3B" w14:textId="77777777" w:rsidR="005D7373" w:rsidRPr="005D7373" w:rsidRDefault="005D7373" w:rsidP="005D7373">
            <w:pPr>
              <w:spacing w:before="60" w:after="60"/>
              <w:jc w:val="center"/>
              <w:rPr>
                <w:rFonts w:cs="Arial"/>
                <w:b/>
                <w:sz w:val="18"/>
                <w:szCs w:val="18"/>
                <w:lang w:val="en-AU" w:eastAsia="en-US"/>
              </w:rPr>
            </w:pPr>
            <w:r w:rsidRPr="005D7373">
              <w:rPr>
                <w:rFonts w:cs="Arial"/>
                <w:b/>
                <w:sz w:val="18"/>
                <w:szCs w:val="18"/>
                <w:lang w:val="en-AU" w:eastAsia="en-US"/>
              </w:rPr>
              <w:t>x</w:t>
            </w:r>
          </w:p>
        </w:tc>
        <w:tc>
          <w:tcPr>
            <w:tcW w:w="1137" w:type="dxa"/>
            <w:tcBorders>
              <w:left w:val="double" w:sz="4" w:space="0" w:color="auto"/>
            </w:tcBorders>
            <w:vAlign w:val="center"/>
          </w:tcPr>
          <w:p w14:paraId="0DC6B2F8" w14:textId="77777777" w:rsidR="005D7373" w:rsidRPr="005D7373" w:rsidRDefault="005D7373" w:rsidP="005D7373">
            <w:pPr>
              <w:spacing w:before="60" w:after="60"/>
              <w:jc w:val="center"/>
              <w:rPr>
                <w:rFonts w:cs="Arial"/>
                <w:sz w:val="18"/>
                <w:szCs w:val="18"/>
                <w:lang w:val="en-AU" w:eastAsia="en-US"/>
              </w:rPr>
            </w:pPr>
          </w:p>
        </w:tc>
        <w:tc>
          <w:tcPr>
            <w:tcW w:w="1320" w:type="dxa"/>
            <w:tcBorders>
              <w:right w:val="double" w:sz="4" w:space="0" w:color="auto"/>
            </w:tcBorders>
            <w:vAlign w:val="center"/>
          </w:tcPr>
          <w:p w14:paraId="1ACC821A" w14:textId="77777777" w:rsidR="005D7373" w:rsidRPr="005D7373" w:rsidRDefault="005D7373" w:rsidP="005D7373">
            <w:pPr>
              <w:spacing w:before="60" w:after="60"/>
              <w:jc w:val="center"/>
              <w:rPr>
                <w:rFonts w:cs="Arial"/>
                <w:sz w:val="18"/>
                <w:szCs w:val="18"/>
                <w:lang w:val="en-AU" w:eastAsia="en-US"/>
              </w:rPr>
            </w:pPr>
            <w:r w:rsidRPr="005D7373">
              <w:rPr>
                <w:rFonts w:cs="Arial"/>
                <w:sz w:val="18"/>
                <w:szCs w:val="18"/>
                <w:lang w:val="en-AU" w:eastAsia="en-US"/>
              </w:rPr>
              <w:t>x</w:t>
            </w:r>
          </w:p>
        </w:tc>
        <w:tc>
          <w:tcPr>
            <w:tcW w:w="1232" w:type="dxa"/>
            <w:tcBorders>
              <w:left w:val="double" w:sz="4" w:space="0" w:color="auto"/>
            </w:tcBorders>
            <w:vAlign w:val="center"/>
          </w:tcPr>
          <w:p w14:paraId="32A7E727" w14:textId="77777777" w:rsidR="005D7373" w:rsidRPr="005D7373" w:rsidRDefault="005D7373" w:rsidP="005D7373">
            <w:pPr>
              <w:spacing w:before="60" w:after="60"/>
              <w:jc w:val="center"/>
              <w:rPr>
                <w:rFonts w:cs="Arial"/>
                <w:color w:val="808080"/>
                <w:sz w:val="18"/>
                <w:szCs w:val="18"/>
                <w:lang w:val="en-AU" w:eastAsia="en-US"/>
              </w:rPr>
            </w:pPr>
          </w:p>
        </w:tc>
        <w:tc>
          <w:tcPr>
            <w:tcW w:w="1066" w:type="dxa"/>
            <w:vAlign w:val="center"/>
          </w:tcPr>
          <w:p w14:paraId="6E5B967C" w14:textId="77777777" w:rsidR="005D7373" w:rsidRPr="005D7373" w:rsidRDefault="005D7373" w:rsidP="005D7373">
            <w:pPr>
              <w:spacing w:before="60" w:after="60"/>
              <w:jc w:val="center"/>
              <w:rPr>
                <w:rFonts w:cs="Arial"/>
                <w:color w:val="808080"/>
                <w:sz w:val="18"/>
                <w:szCs w:val="18"/>
                <w:lang w:val="en-AU" w:eastAsia="en-US"/>
              </w:rPr>
            </w:pPr>
            <w:r w:rsidRPr="005D7373">
              <w:rPr>
                <w:rFonts w:cs="Arial"/>
                <w:color w:val="808080"/>
                <w:sz w:val="18"/>
                <w:szCs w:val="18"/>
                <w:lang w:val="en-AU" w:eastAsia="en-US"/>
              </w:rPr>
              <w:t>Note 2</w:t>
            </w:r>
          </w:p>
        </w:tc>
        <w:tc>
          <w:tcPr>
            <w:tcW w:w="1247" w:type="dxa"/>
            <w:vAlign w:val="center"/>
          </w:tcPr>
          <w:p w14:paraId="4AA912A6" w14:textId="77777777" w:rsidR="005D7373" w:rsidRPr="005D7373" w:rsidRDefault="005D7373" w:rsidP="005D7373">
            <w:pPr>
              <w:spacing w:before="60" w:after="60"/>
              <w:jc w:val="center"/>
              <w:rPr>
                <w:rFonts w:cs="Arial"/>
                <w:color w:val="808080"/>
                <w:sz w:val="18"/>
                <w:szCs w:val="18"/>
                <w:lang w:val="en-AU" w:eastAsia="en-US"/>
              </w:rPr>
            </w:pPr>
            <w:r w:rsidRPr="005D7373">
              <w:rPr>
                <w:rFonts w:cs="Arial"/>
                <w:color w:val="808080"/>
                <w:sz w:val="18"/>
                <w:szCs w:val="18"/>
                <w:lang w:val="en-AU" w:eastAsia="en-US"/>
              </w:rPr>
              <w:t>x</w:t>
            </w:r>
          </w:p>
        </w:tc>
      </w:tr>
      <w:tr w:rsidR="005D7373" w:rsidRPr="005D7373" w14:paraId="0C97B4AC" w14:textId="77777777" w:rsidTr="005D7373">
        <w:trPr>
          <w:cantSplit/>
          <w:jc w:val="center"/>
        </w:trPr>
        <w:tc>
          <w:tcPr>
            <w:tcW w:w="1252" w:type="dxa"/>
            <w:vAlign w:val="center"/>
          </w:tcPr>
          <w:p w14:paraId="725A7ADE" w14:textId="77777777" w:rsidR="005D7373" w:rsidRPr="005D7373" w:rsidRDefault="005D7373" w:rsidP="005D7373">
            <w:pPr>
              <w:spacing w:before="60" w:after="60"/>
              <w:jc w:val="center"/>
              <w:rPr>
                <w:rFonts w:cs="Arial"/>
                <w:b/>
                <w:sz w:val="18"/>
                <w:szCs w:val="18"/>
                <w:lang w:val="en-AU" w:eastAsia="en-US"/>
              </w:rPr>
            </w:pPr>
            <w:r w:rsidRPr="005D7373">
              <w:rPr>
                <w:rFonts w:cs="Arial"/>
                <w:b/>
                <w:sz w:val="18"/>
                <w:szCs w:val="18"/>
                <w:lang w:val="en-AU" w:eastAsia="en-US"/>
              </w:rPr>
              <w:t>BCNLAT</w:t>
            </w:r>
          </w:p>
        </w:tc>
        <w:tc>
          <w:tcPr>
            <w:tcW w:w="867" w:type="dxa"/>
            <w:tcBorders>
              <w:right w:val="double" w:sz="4" w:space="0" w:color="auto"/>
            </w:tcBorders>
            <w:vAlign w:val="center"/>
          </w:tcPr>
          <w:p w14:paraId="1428841F" w14:textId="77777777" w:rsidR="005D7373" w:rsidRPr="005D7373" w:rsidRDefault="005D7373" w:rsidP="005D7373">
            <w:pPr>
              <w:spacing w:before="60" w:after="60"/>
              <w:jc w:val="center"/>
              <w:rPr>
                <w:rFonts w:cs="Arial"/>
                <w:sz w:val="18"/>
                <w:szCs w:val="18"/>
                <w:lang w:val="en-AU" w:eastAsia="en-US"/>
              </w:rPr>
            </w:pPr>
            <w:r w:rsidRPr="005D7373">
              <w:rPr>
                <w:rFonts w:cs="Arial"/>
                <w:sz w:val="18"/>
                <w:szCs w:val="18"/>
                <w:lang w:val="en-AU" w:eastAsia="en-US"/>
              </w:rPr>
              <w:t>12.3.1</w:t>
            </w:r>
          </w:p>
        </w:tc>
        <w:tc>
          <w:tcPr>
            <w:tcW w:w="1287" w:type="dxa"/>
            <w:tcBorders>
              <w:left w:val="double" w:sz="4" w:space="0" w:color="auto"/>
              <w:right w:val="double" w:sz="4" w:space="0" w:color="auto"/>
            </w:tcBorders>
            <w:vAlign w:val="center"/>
          </w:tcPr>
          <w:p w14:paraId="71615B45" w14:textId="77777777" w:rsidR="005D7373" w:rsidRPr="005D7373" w:rsidRDefault="005D7373" w:rsidP="005D7373">
            <w:pPr>
              <w:spacing w:before="60" w:after="60"/>
              <w:jc w:val="center"/>
              <w:rPr>
                <w:rFonts w:cs="Arial"/>
                <w:b/>
                <w:sz w:val="18"/>
                <w:szCs w:val="18"/>
                <w:lang w:val="en-AU" w:eastAsia="en-US"/>
              </w:rPr>
            </w:pPr>
            <w:r w:rsidRPr="005D7373">
              <w:rPr>
                <w:rFonts w:cs="Arial"/>
                <w:b/>
                <w:sz w:val="18"/>
                <w:szCs w:val="18"/>
                <w:lang w:val="en-AU" w:eastAsia="en-US"/>
              </w:rPr>
              <w:t>x</w:t>
            </w:r>
          </w:p>
        </w:tc>
        <w:tc>
          <w:tcPr>
            <w:tcW w:w="1137" w:type="dxa"/>
            <w:tcBorders>
              <w:left w:val="double" w:sz="4" w:space="0" w:color="auto"/>
            </w:tcBorders>
            <w:vAlign w:val="center"/>
          </w:tcPr>
          <w:p w14:paraId="3EF7673E" w14:textId="77777777" w:rsidR="005D7373" w:rsidRPr="005D7373" w:rsidRDefault="005D7373" w:rsidP="005D7373">
            <w:pPr>
              <w:spacing w:before="60" w:after="60"/>
              <w:jc w:val="center"/>
              <w:rPr>
                <w:rFonts w:cs="Arial"/>
                <w:sz w:val="18"/>
                <w:szCs w:val="18"/>
                <w:lang w:val="en-AU" w:eastAsia="en-US"/>
              </w:rPr>
            </w:pPr>
          </w:p>
        </w:tc>
        <w:tc>
          <w:tcPr>
            <w:tcW w:w="1320" w:type="dxa"/>
            <w:tcBorders>
              <w:right w:val="double" w:sz="4" w:space="0" w:color="auto"/>
            </w:tcBorders>
            <w:vAlign w:val="center"/>
          </w:tcPr>
          <w:p w14:paraId="3440950F" w14:textId="77777777" w:rsidR="005D7373" w:rsidRPr="005D7373" w:rsidRDefault="005D7373" w:rsidP="005D7373">
            <w:pPr>
              <w:spacing w:before="60" w:after="60"/>
              <w:jc w:val="center"/>
              <w:rPr>
                <w:rFonts w:cs="Arial"/>
                <w:sz w:val="18"/>
                <w:szCs w:val="18"/>
                <w:lang w:val="en-AU" w:eastAsia="en-US"/>
              </w:rPr>
            </w:pPr>
            <w:r w:rsidRPr="005D7373">
              <w:rPr>
                <w:rFonts w:cs="Arial"/>
                <w:sz w:val="18"/>
                <w:szCs w:val="18"/>
                <w:lang w:val="en-AU" w:eastAsia="en-US"/>
              </w:rPr>
              <w:t>x</w:t>
            </w:r>
          </w:p>
        </w:tc>
        <w:tc>
          <w:tcPr>
            <w:tcW w:w="1232" w:type="dxa"/>
            <w:tcBorders>
              <w:left w:val="double" w:sz="4" w:space="0" w:color="auto"/>
            </w:tcBorders>
            <w:vAlign w:val="center"/>
          </w:tcPr>
          <w:p w14:paraId="2CA32AA1" w14:textId="77777777" w:rsidR="005D7373" w:rsidRPr="005D7373" w:rsidRDefault="005D7373" w:rsidP="005D7373">
            <w:pPr>
              <w:spacing w:before="60" w:after="60"/>
              <w:jc w:val="center"/>
              <w:rPr>
                <w:rFonts w:cs="Arial"/>
                <w:color w:val="808080"/>
                <w:sz w:val="18"/>
                <w:szCs w:val="18"/>
                <w:lang w:val="en-AU" w:eastAsia="en-US"/>
              </w:rPr>
            </w:pPr>
          </w:p>
        </w:tc>
        <w:tc>
          <w:tcPr>
            <w:tcW w:w="1066" w:type="dxa"/>
            <w:vAlign w:val="center"/>
          </w:tcPr>
          <w:p w14:paraId="0AA73596" w14:textId="77777777" w:rsidR="005D7373" w:rsidRPr="005D7373" w:rsidRDefault="005D7373" w:rsidP="005D7373">
            <w:pPr>
              <w:spacing w:before="60" w:after="60"/>
              <w:jc w:val="center"/>
              <w:rPr>
                <w:rFonts w:cs="Arial"/>
                <w:color w:val="808080"/>
                <w:sz w:val="18"/>
                <w:szCs w:val="18"/>
                <w:lang w:val="en-AU" w:eastAsia="en-US"/>
              </w:rPr>
            </w:pPr>
            <w:r w:rsidRPr="005D7373">
              <w:rPr>
                <w:rFonts w:cs="Arial"/>
                <w:color w:val="808080"/>
                <w:sz w:val="18"/>
                <w:szCs w:val="18"/>
                <w:lang w:val="en-AU" w:eastAsia="en-US"/>
              </w:rPr>
              <w:t>Note 2</w:t>
            </w:r>
          </w:p>
        </w:tc>
        <w:tc>
          <w:tcPr>
            <w:tcW w:w="1247" w:type="dxa"/>
            <w:vAlign w:val="center"/>
          </w:tcPr>
          <w:p w14:paraId="4BBF7FD4" w14:textId="77777777" w:rsidR="005D7373" w:rsidRPr="005D7373" w:rsidRDefault="005D7373" w:rsidP="005D7373">
            <w:pPr>
              <w:spacing w:before="60" w:after="60"/>
              <w:jc w:val="center"/>
              <w:rPr>
                <w:rFonts w:cs="Arial"/>
                <w:color w:val="808080"/>
                <w:sz w:val="18"/>
                <w:szCs w:val="18"/>
                <w:lang w:val="en-AU" w:eastAsia="en-US"/>
              </w:rPr>
            </w:pPr>
            <w:r w:rsidRPr="005D7373">
              <w:rPr>
                <w:rFonts w:cs="Arial"/>
                <w:color w:val="808080"/>
                <w:sz w:val="18"/>
                <w:szCs w:val="18"/>
                <w:lang w:val="en-AU" w:eastAsia="en-US"/>
              </w:rPr>
              <w:t>x</w:t>
            </w:r>
          </w:p>
        </w:tc>
      </w:tr>
      <w:tr w:rsidR="005D7373" w:rsidRPr="005D7373" w14:paraId="4A7F484E" w14:textId="77777777" w:rsidTr="005D7373">
        <w:trPr>
          <w:cantSplit/>
          <w:jc w:val="center"/>
        </w:trPr>
        <w:tc>
          <w:tcPr>
            <w:tcW w:w="1252" w:type="dxa"/>
            <w:vAlign w:val="center"/>
          </w:tcPr>
          <w:p w14:paraId="32FAD6FE" w14:textId="77777777" w:rsidR="005D7373" w:rsidRPr="005D7373" w:rsidRDefault="005D7373" w:rsidP="005D7373">
            <w:pPr>
              <w:spacing w:before="60" w:after="60"/>
              <w:jc w:val="center"/>
              <w:rPr>
                <w:rFonts w:cs="Arial"/>
                <w:b/>
                <w:sz w:val="18"/>
                <w:szCs w:val="18"/>
                <w:lang w:val="en-AU" w:eastAsia="en-US"/>
              </w:rPr>
            </w:pPr>
            <w:r w:rsidRPr="005D7373">
              <w:rPr>
                <w:rFonts w:cs="Arial"/>
                <w:b/>
                <w:sz w:val="18"/>
                <w:szCs w:val="18"/>
                <w:lang w:val="en-AU" w:eastAsia="en-US"/>
              </w:rPr>
              <w:t>BCNSAW</w:t>
            </w:r>
          </w:p>
        </w:tc>
        <w:tc>
          <w:tcPr>
            <w:tcW w:w="867" w:type="dxa"/>
            <w:tcBorders>
              <w:right w:val="double" w:sz="4" w:space="0" w:color="auto"/>
            </w:tcBorders>
            <w:vAlign w:val="center"/>
          </w:tcPr>
          <w:p w14:paraId="5C16A411" w14:textId="77777777" w:rsidR="005D7373" w:rsidRPr="005D7373" w:rsidRDefault="005D7373" w:rsidP="005D7373">
            <w:pPr>
              <w:spacing w:before="60" w:after="60"/>
              <w:jc w:val="center"/>
              <w:rPr>
                <w:rFonts w:cs="Arial"/>
                <w:sz w:val="18"/>
                <w:szCs w:val="18"/>
                <w:lang w:val="en-AU" w:eastAsia="en-US"/>
              </w:rPr>
            </w:pPr>
            <w:r w:rsidRPr="005D7373">
              <w:rPr>
                <w:rFonts w:cs="Arial"/>
                <w:sz w:val="18"/>
                <w:szCs w:val="18"/>
                <w:lang w:val="en-AU" w:eastAsia="en-US"/>
              </w:rPr>
              <w:t>12.3.1</w:t>
            </w:r>
          </w:p>
        </w:tc>
        <w:tc>
          <w:tcPr>
            <w:tcW w:w="1287" w:type="dxa"/>
            <w:tcBorders>
              <w:left w:val="double" w:sz="4" w:space="0" w:color="auto"/>
              <w:right w:val="double" w:sz="4" w:space="0" w:color="auto"/>
            </w:tcBorders>
            <w:vAlign w:val="center"/>
          </w:tcPr>
          <w:p w14:paraId="6BA0F930" w14:textId="77777777" w:rsidR="005D7373" w:rsidRPr="005D7373" w:rsidRDefault="005D7373" w:rsidP="005D7373">
            <w:pPr>
              <w:spacing w:before="60" w:after="60"/>
              <w:jc w:val="center"/>
              <w:rPr>
                <w:rFonts w:cs="Arial"/>
                <w:b/>
                <w:sz w:val="18"/>
                <w:szCs w:val="18"/>
                <w:lang w:val="en-AU" w:eastAsia="en-US"/>
              </w:rPr>
            </w:pPr>
            <w:r w:rsidRPr="005D7373">
              <w:rPr>
                <w:rFonts w:cs="Arial"/>
                <w:b/>
                <w:sz w:val="18"/>
                <w:szCs w:val="18"/>
                <w:lang w:val="en-AU" w:eastAsia="en-US"/>
              </w:rPr>
              <w:t>x</w:t>
            </w:r>
          </w:p>
        </w:tc>
        <w:tc>
          <w:tcPr>
            <w:tcW w:w="1137" w:type="dxa"/>
            <w:tcBorders>
              <w:left w:val="double" w:sz="4" w:space="0" w:color="auto"/>
            </w:tcBorders>
            <w:vAlign w:val="center"/>
          </w:tcPr>
          <w:p w14:paraId="19849E8D" w14:textId="77777777" w:rsidR="005D7373" w:rsidRPr="005D7373" w:rsidRDefault="005D7373" w:rsidP="005D7373">
            <w:pPr>
              <w:spacing w:before="60" w:after="60"/>
              <w:jc w:val="center"/>
              <w:rPr>
                <w:rFonts w:cs="Arial"/>
                <w:sz w:val="18"/>
                <w:szCs w:val="18"/>
                <w:lang w:val="en-AU" w:eastAsia="en-US"/>
              </w:rPr>
            </w:pPr>
          </w:p>
        </w:tc>
        <w:tc>
          <w:tcPr>
            <w:tcW w:w="1320" w:type="dxa"/>
            <w:tcBorders>
              <w:right w:val="double" w:sz="4" w:space="0" w:color="auto"/>
            </w:tcBorders>
            <w:vAlign w:val="center"/>
          </w:tcPr>
          <w:p w14:paraId="0FC3414C" w14:textId="77777777" w:rsidR="005D7373" w:rsidRPr="005D7373" w:rsidRDefault="005D7373" w:rsidP="005D7373">
            <w:pPr>
              <w:spacing w:before="60" w:after="60"/>
              <w:jc w:val="center"/>
              <w:rPr>
                <w:rFonts w:cs="Arial"/>
                <w:sz w:val="18"/>
                <w:szCs w:val="18"/>
                <w:lang w:val="en-AU" w:eastAsia="en-US"/>
              </w:rPr>
            </w:pPr>
            <w:r w:rsidRPr="005D7373">
              <w:rPr>
                <w:rFonts w:cs="Arial"/>
                <w:sz w:val="18"/>
                <w:szCs w:val="18"/>
                <w:lang w:val="en-AU" w:eastAsia="en-US"/>
              </w:rPr>
              <w:t>x</w:t>
            </w:r>
          </w:p>
        </w:tc>
        <w:tc>
          <w:tcPr>
            <w:tcW w:w="1232" w:type="dxa"/>
            <w:tcBorders>
              <w:left w:val="double" w:sz="4" w:space="0" w:color="auto"/>
            </w:tcBorders>
            <w:vAlign w:val="center"/>
          </w:tcPr>
          <w:p w14:paraId="50ACAB51" w14:textId="77777777" w:rsidR="005D7373" w:rsidRPr="005D7373" w:rsidRDefault="005D7373" w:rsidP="005D7373">
            <w:pPr>
              <w:spacing w:before="60" w:after="60"/>
              <w:jc w:val="center"/>
              <w:rPr>
                <w:rFonts w:cs="Arial"/>
                <w:color w:val="808080"/>
                <w:sz w:val="18"/>
                <w:szCs w:val="18"/>
                <w:lang w:val="en-AU" w:eastAsia="en-US"/>
              </w:rPr>
            </w:pPr>
          </w:p>
        </w:tc>
        <w:tc>
          <w:tcPr>
            <w:tcW w:w="1066" w:type="dxa"/>
            <w:vAlign w:val="center"/>
          </w:tcPr>
          <w:p w14:paraId="0B3530CC" w14:textId="77777777" w:rsidR="005D7373" w:rsidRPr="005D7373" w:rsidRDefault="005D7373" w:rsidP="005D7373">
            <w:pPr>
              <w:spacing w:before="60" w:after="60"/>
              <w:jc w:val="center"/>
              <w:rPr>
                <w:rFonts w:cs="Arial"/>
                <w:color w:val="808080"/>
                <w:sz w:val="18"/>
                <w:szCs w:val="18"/>
                <w:lang w:val="en-AU" w:eastAsia="en-US"/>
              </w:rPr>
            </w:pPr>
            <w:r w:rsidRPr="005D7373">
              <w:rPr>
                <w:rFonts w:cs="Arial"/>
                <w:color w:val="808080"/>
                <w:sz w:val="18"/>
                <w:szCs w:val="18"/>
                <w:lang w:val="en-AU" w:eastAsia="en-US"/>
              </w:rPr>
              <w:t>Note 2</w:t>
            </w:r>
          </w:p>
        </w:tc>
        <w:tc>
          <w:tcPr>
            <w:tcW w:w="1247" w:type="dxa"/>
            <w:vAlign w:val="center"/>
          </w:tcPr>
          <w:p w14:paraId="129DCAF1" w14:textId="77777777" w:rsidR="005D7373" w:rsidRPr="005D7373" w:rsidRDefault="005D7373" w:rsidP="005D7373">
            <w:pPr>
              <w:spacing w:before="60" w:after="60"/>
              <w:jc w:val="center"/>
              <w:rPr>
                <w:rFonts w:cs="Arial"/>
                <w:color w:val="808080"/>
                <w:sz w:val="18"/>
                <w:szCs w:val="18"/>
                <w:lang w:val="en-AU" w:eastAsia="en-US"/>
              </w:rPr>
            </w:pPr>
            <w:r w:rsidRPr="005D7373">
              <w:rPr>
                <w:rFonts w:cs="Arial"/>
                <w:color w:val="808080"/>
                <w:sz w:val="18"/>
                <w:szCs w:val="18"/>
                <w:lang w:val="en-AU" w:eastAsia="en-US"/>
              </w:rPr>
              <w:t>x</w:t>
            </w:r>
          </w:p>
        </w:tc>
      </w:tr>
      <w:tr w:rsidR="005D7373" w:rsidRPr="005D7373" w14:paraId="61EA3E1C" w14:textId="77777777" w:rsidTr="005D7373">
        <w:trPr>
          <w:cantSplit/>
          <w:jc w:val="center"/>
        </w:trPr>
        <w:tc>
          <w:tcPr>
            <w:tcW w:w="1252" w:type="dxa"/>
            <w:vAlign w:val="center"/>
          </w:tcPr>
          <w:p w14:paraId="1005C07D" w14:textId="77777777" w:rsidR="005D7373" w:rsidRPr="005D7373" w:rsidRDefault="005D7373" w:rsidP="005D7373">
            <w:pPr>
              <w:spacing w:before="60" w:after="60"/>
              <w:jc w:val="center"/>
              <w:rPr>
                <w:rFonts w:cs="Arial"/>
                <w:b/>
                <w:sz w:val="18"/>
                <w:szCs w:val="18"/>
                <w:lang w:val="en-AU" w:eastAsia="en-US"/>
              </w:rPr>
            </w:pPr>
            <w:r w:rsidRPr="005D7373">
              <w:rPr>
                <w:rFonts w:cs="Arial"/>
                <w:b/>
                <w:sz w:val="18"/>
                <w:szCs w:val="18"/>
                <w:lang w:val="en-AU" w:eastAsia="en-US"/>
              </w:rPr>
              <w:t>BCNSPP</w:t>
            </w:r>
          </w:p>
        </w:tc>
        <w:tc>
          <w:tcPr>
            <w:tcW w:w="867" w:type="dxa"/>
            <w:tcBorders>
              <w:right w:val="double" w:sz="4" w:space="0" w:color="auto"/>
            </w:tcBorders>
            <w:vAlign w:val="center"/>
          </w:tcPr>
          <w:p w14:paraId="47B64151" w14:textId="77777777" w:rsidR="005D7373" w:rsidRPr="005D7373" w:rsidRDefault="005D7373" w:rsidP="005D7373">
            <w:pPr>
              <w:spacing w:before="60" w:after="60"/>
              <w:jc w:val="center"/>
              <w:rPr>
                <w:rFonts w:cs="Arial"/>
                <w:sz w:val="18"/>
                <w:szCs w:val="18"/>
                <w:lang w:val="en-AU" w:eastAsia="en-US"/>
              </w:rPr>
            </w:pPr>
            <w:r w:rsidRPr="005D7373">
              <w:rPr>
                <w:rFonts w:cs="Arial"/>
                <w:sz w:val="18"/>
                <w:szCs w:val="18"/>
                <w:lang w:val="en-AU" w:eastAsia="en-US"/>
              </w:rPr>
              <w:t>12.3.1</w:t>
            </w:r>
          </w:p>
        </w:tc>
        <w:tc>
          <w:tcPr>
            <w:tcW w:w="1287" w:type="dxa"/>
            <w:tcBorders>
              <w:left w:val="double" w:sz="4" w:space="0" w:color="auto"/>
              <w:right w:val="double" w:sz="4" w:space="0" w:color="auto"/>
            </w:tcBorders>
            <w:vAlign w:val="center"/>
          </w:tcPr>
          <w:p w14:paraId="35F4AC53" w14:textId="77777777" w:rsidR="005D7373" w:rsidRPr="005D7373" w:rsidRDefault="005D7373" w:rsidP="005D7373">
            <w:pPr>
              <w:spacing w:before="60" w:after="60"/>
              <w:jc w:val="center"/>
              <w:rPr>
                <w:rFonts w:cs="Arial"/>
                <w:b/>
                <w:sz w:val="18"/>
                <w:szCs w:val="18"/>
                <w:lang w:val="en-AU" w:eastAsia="en-US"/>
              </w:rPr>
            </w:pPr>
            <w:r w:rsidRPr="005D7373">
              <w:rPr>
                <w:rFonts w:cs="Arial"/>
                <w:b/>
                <w:sz w:val="18"/>
                <w:szCs w:val="18"/>
                <w:lang w:val="en-AU" w:eastAsia="en-US"/>
              </w:rPr>
              <w:t>x</w:t>
            </w:r>
          </w:p>
        </w:tc>
        <w:tc>
          <w:tcPr>
            <w:tcW w:w="1137" w:type="dxa"/>
            <w:tcBorders>
              <w:left w:val="double" w:sz="4" w:space="0" w:color="auto"/>
            </w:tcBorders>
            <w:vAlign w:val="center"/>
          </w:tcPr>
          <w:p w14:paraId="0683B536" w14:textId="77777777" w:rsidR="005D7373" w:rsidRPr="005D7373" w:rsidRDefault="005D7373" w:rsidP="005D7373">
            <w:pPr>
              <w:spacing w:before="60" w:after="60"/>
              <w:jc w:val="center"/>
              <w:rPr>
                <w:rFonts w:cs="Arial"/>
                <w:sz w:val="18"/>
                <w:szCs w:val="18"/>
                <w:lang w:val="en-AU" w:eastAsia="en-US"/>
              </w:rPr>
            </w:pPr>
          </w:p>
        </w:tc>
        <w:tc>
          <w:tcPr>
            <w:tcW w:w="1320" w:type="dxa"/>
            <w:tcBorders>
              <w:right w:val="double" w:sz="4" w:space="0" w:color="auto"/>
            </w:tcBorders>
            <w:vAlign w:val="center"/>
          </w:tcPr>
          <w:p w14:paraId="05CB8FEB" w14:textId="77777777" w:rsidR="005D7373" w:rsidRPr="005D7373" w:rsidRDefault="005D7373" w:rsidP="005D7373">
            <w:pPr>
              <w:spacing w:before="60" w:after="60"/>
              <w:jc w:val="center"/>
              <w:rPr>
                <w:rFonts w:cs="Arial"/>
                <w:sz w:val="18"/>
                <w:szCs w:val="18"/>
                <w:lang w:val="en-AU" w:eastAsia="en-US"/>
              </w:rPr>
            </w:pPr>
            <w:r w:rsidRPr="005D7373">
              <w:rPr>
                <w:rFonts w:cs="Arial"/>
                <w:sz w:val="18"/>
                <w:szCs w:val="18"/>
                <w:lang w:val="en-AU" w:eastAsia="en-US"/>
              </w:rPr>
              <w:t>x</w:t>
            </w:r>
          </w:p>
        </w:tc>
        <w:tc>
          <w:tcPr>
            <w:tcW w:w="1232" w:type="dxa"/>
            <w:tcBorders>
              <w:left w:val="double" w:sz="4" w:space="0" w:color="auto"/>
            </w:tcBorders>
            <w:vAlign w:val="center"/>
          </w:tcPr>
          <w:p w14:paraId="6D5CDFCB" w14:textId="77777777" w:rsidR="005D7373" w:rsidRPr="005D7373" w:rsidRDefault="005D7373" w:rsidP="005D7373">
            <w:pPr>
              <w:spacing w:before="60" w:after="60"/>
              <w:jc w:val="center"/>
              <w:rPr>
                <w:rFonts w:cs="Arial"/>
                <w:color w:val="808080"/>
                <w:sz w:val="18"/>
                <w:szCs w:val="18"/>
                <w:lang w:val="en-AU" w:eastAsia="en-US"/>
              </w:rPr>
            </w:pPr>
          </w:p>
        </w:tc>
        <w:tc>
          <w:tcPr>
            <w:tcW w:w="1066" w:type="dxa"/>
            <w:vAlign w:val="center"/>
          </w:tcPr>
          <w:p w14:paraId="1F025C25" w14:textId="77777777" w:rsidR="005D7373" w:rsidRPr="005D7373" w:rsidRDefault="005D7373" w:rsidP="005D7373">
            <w:pPr>
              <w:spacing w:before="60" w:after="60"/>
              <w:jc w:val="center"/>
              <w:rPr>
                <w:rFonts w:cs="Arial"/>
                <w:color w:val="808080"/>
                <w:sz w:val="18"/>
                <w:szCs w:val="18"/>
                <w:lang w:val="en-AU" w:eastAsia="en-US"/>
              </w:rPr>
            </w:pPr>
            <w:r w:rsidRPr="005D7373">
              <w:rPr>
                <w:rFonts w:cs="Arial"/>
                <w:color w:val="808080"/>
                <w:sz w:val="18"/>
                <w:szCs w:val="18"/>
                <w:lang w:val="en-AU" w:eastAsia="en-US"/>
              </w:rPr>
              <w:t>Note 2</w:t>
            </w:r>
          </w:p>
        </w:tc>
        <w:tc>
          <w:tcPr>
            <w:tcW w:w="1247" w:type="dxa"/>
            <w:vAlign w:val="center"/>
          </w:tcPr>
          <w:p w14:paraId="3895B269" w14:textId="77777777" w:rsidR="005D7373" w:rsidRPr="005D7373" w:rsidRDefault="005D7373" w:rsidP="005D7373">
            <w:pPr>
              <w:spacing w:before="60" w:after="60"/>
              <w:jc w:val="center"/>
              <w:rPr>
                <w:rFonts w:cs="Arial"/>
                <w:color w:val="808080"/>
                <w:sz w:val="18"/>
                <w:szCs w:val="18"/>
                <w:lang w:val="en-AU" w:eastAsia="en-US"/>
              </w:rPr>
            </w:pPr>
            <w:r w:rsidRPr="005D7373">
              <w:rPr>
                <w:rFonts w:cs="Arial"/>
                <w:color w:val="808080"/>
                <w:sz w:val="18"/>
                <w:szCs w:val="18"/>
                <w:lang w:val="en-AU" w:eastAsia="en-US"/>
              </w:rPr>
              <w:t>x</w:t>
            </w:r>
          </w:p>
        </w:tc>
      </w:tr>
      <w:tr w:rsidR="005D7373" w:rsidRPr="005D7373" w14:paraId="55A8BD5B" w14:textId="77777777" w:rsidTr="005D7373">
        <w:trPr>
          <w:cantSplit/>
          <w:jc w:val="center"/>
        </w:trPr>
        <w:tc>
          <w:tcPr>
            <w:tcW w:w="1252" w:type="dxa"/>
            <w:vAlign w:val="center"/>
          </w:tcPr>
          <w:p w14:paraId="725D9B73" w14:textId="77777777" w:rsidR="005D7373" w:rsidRPr="005D7373" w:rsidRDefault="005D7373" w:rsidP="005D7373">
            <w:pPr>
              <w:spacing w:before="60" w:after="60"/>
              <w:jc w:val="center"/>
              <w:rPr>
                <w:rFonts w:cs="Arial"/>
                <w:b/>
                <w:sz w:val="18"/>
                <w:szCs w:val="18"/>
                <w:lang w:val="en-AU" w:eastAsia="en-US"/>
              </w:rPr>
            </w:pPr>
            <w:r w:rsidRPr="005D7373">
              <w:rPr>
                <w:rFonts w:cs="Arial"/>
                <w:b/>
                <w:sz w:val="18"/>
                <w:szCs w:val="18"/>
                <w:lang w:val="en-AU" w:eastAsia="en-US"/>
              </w:rPr>
              <w:t>BERTHS</w:t>
            </w:r>
          </w:p>
        </w:tc>
        <w:tc>
          <w:tcPr>
            <w:tcW w:w="867" w:type="dxa"/>
            <w:tcBorders>
              <w:right w:val="double" w:sz="4" w:space="0" w:color="auto"/>
            </w:tcBorders>
            <w:vAlign w:val="center"/>
          </w:tcPr>
          <w:p w14:paraId="0C217E78" w14:textId="77777777" w:rsidR="005D7373" w:rsidRPr="005D7373" w:rsidRDefault="005D7373" w:rsidP="005D7373">
            <w:pPr>
              <w:spacing w:before="60" w:after="60"/>
              <w:jc w:val="center"/>
              <w:rPr>
                <w:rFonts w:cs="Arial"/>
                <w:sz w:val="18"/>
                <w:szCs w:val="18"/>
                <w:lang w:val="en-AU" w:eastAsia="en-US"/>
              </w:rPr>
            </w:pPr>
            <w:r w:rsidRPr="005D7373">
              <w:rPr>
                <w:rFonts w:cs="Arial"/>
                <w:sz w:val="18"/>
                <w:szCs w:val="18"/>
                <w:lang w:val="en-AU" w:eastAsia="en-US"/>
              </w:rPr>
              <w:t>4.6.2</w:t>
            </w:r>
          </w:p>
        </w:tc>
        <w:tc>
          <w:tcPr>
            <w:tcW w:w="1287" w:type="dxa"/>
            <w:tcBorders>
              <w:left w:val="double" w:sz="4" w:space="0" w:color="auto"/>
              <w:right w:val="double" w:sz="4" w:space="0" w:color="auto"/>
            </w:tcBorders>
            <w:vAlign w:val="center"/>
          </w:tcPr>
          <w:p w14:paraId="7BFD8673" w14:textId="77777777" w:rsidR="005D7373" w:rsidRPr="005D7373" w:rsidRDefault="005D7373" w:rsidP="005D7373">
            <w:pPr>
              <w:spacing w:before="60" w:after="60"/>
              <w:jc w:val="center"/>
              <w:rPr>
                <w:rFonts w:cs="Arial"/>
                <w:b/>
                <w:sz w:val="18"/>
                <w:szCs w:val="18"/>
                <w:lang w:val="en-AU" w:eastAsia="en-US"/>
              </w:rPr>
            </w:pPr>
          </w:p>
        </w:tc>
        <w:tc>
          <w:tcPr>
            <w:tcW w:w="1137" w:type="dxa"/>
            <w:tcBorders>
              <w:left w:val="double" w:sz="4" w:space="0" w:color="auto"/>
            </w:tcBorders>
            <w:vAlign w:val="center"/>
          </w:tcPr>
          <w:p w14:paraId="481BE735" w14:textId="77777777" w:rsidR="005D7373" w:rsidRPr="005D7373" w:rsidRDefault="005D7373" w:rsidP="005D7373">
            <w:pPr>
              <w:spacing w:before="60" w:after="60"/>
              <w:jc w:val="center"/>
              <w:rPr>
                <w:rFonts w:cs="Arial"/>
                <w:sz w:val="18"/>
                <w:szCs w:val="18"/>
                <w:lang w:val="en-AU" w:eastAsia="en-US"/>
              </w:rPr>
            </w:pPr>
          </w:p>
        </w:tc>
        <w:tc>
          <w:tcPr>
            <w:tcW w:w="1320" w:type="dxa"/>
            <w:tcBorders>
              <w:right w:val="double" w:sz="4" w:space="0" w:color="auto"/>
            </w:tcBorders>
            <w:vAlign w:val="center"/>
          </w:tcPr>
          <w:p w14:paraId="7181B8CA" w14:textId="77777777" w:rsidR="005D7373" w:rsidRPr="005D7373" w:rsidRDefault="005D7373" w:rsidP="005D7373">
            <w:pPr>
              <w:spacing w:before="60" w:after="60"/>
              <w:jc w:val="center"/>
              <w:rPr>
                <w:rFonts w:cs="Arial"/>
                <w:sz w:val="18"/>
                <w:szCs w:val="18"/>
                <w:lang w:val="en-AU" w:eastAsia="en-US"/>
              </w:rPr>
            </w:pPr>
          </w:p>
        </w:tc>
        <w:tc>
          <w:tcPr>
            <w:tcW w:w="1232" w:type="dxa"/>
            <w:tcBorders>
              <w:left w:val="double" w:sz="4" w:space="0" w:color="auto"/>
            </w:tcBorders>
            <w:vAlign w:val="center"/>
          </w:tcPr>
          <w:p w14:paraId="189B03BD" w14:textId="77777777" w:rsidR="005D7373" w:rsidRPr="005D7373" w:rsidRDefault="005D7373" w:rsidP="005D7373">
            <w:pPr>
              <w:spacing w:before="60" w:after="60"/>
              <w:jc w:val="center"/>
              <w:rPr>
                <w:rFonts w:cs="Arial"/>
                <w:color w:val="808080"/>
                <w:sz w:val="18"/>
                <w:szCs w:val="18"/>
                <w:lang w:val="en-AU" w:eastAsia="en-US"/>
              </w:rPr>
            </w:pPr>
          </w:p>
        </w:tc>
        <w:tc>
          <w:tcPr>
            <w:tcW w:w="1066" w:type="dxa"/>
            <w:vAlign w:val="center"/>
          </w:tcPr>
          <w:p w14:paraId="0DEB21EF" w14:textId="77777777" w:rsidR="005D7373" w:rsidRPr="005D7373" w:rsidRDefault="005D7373" w:rsidP="005D7373">
            <w:pPr>
              <w:spacing w:before="60" w:after="60"/>
              <w:jc w:val="center"/>
              <w:rPr>
                <w:rFonts w:cs="Arial"/>
                <w:color w:val="808080"/>
                <w:sz w:val="18"/>
                <w:szCs w:val="18"/>
                <w:lang w:val="en-AU" w:eastAsia="en-US"/>
              </w:rPr>
            </w:pPr>
            <w:r w:rsidRPr="005D7373">
              <w:rPr>
                <w:rFonts w:cs="Arial"/>
                <w:color w:val="808080"/>
                <w:sz w:val="18"/>
                <w:szCs w:val="18"/>
                <w:lang w:val="en-AU" w:eastAsia="en-US"/>
              </w:rPr>
              <w:t>x</w:t>
            </w:r>
          </w:p>
        </w:tc>
        <w:tc>
          <w:tcPr>
            <w:tcW w:w="1247" w:type="dxa"/>
            <w:vAlign w:val="center"/>
          </w:tcPr>
          <w:p w14:paraId="1081911D" w14:textId="77777777" w:rsidR="005D7373" w:rsidRPr="005D7373" w:rsidRDefault="005D7373" w:rsidP="005D7373">
            <w:pPr>
              <w:spacing w:before="60" w:after="60"/>
              <w:jc w:val="center"/>
              <w:rPr>
                <w:rFonts w:cs="Arial"/>
                <w:color w:val="808080"/>
                <w:sz w:val="18"/>
                <w:szCs w:val="18"/>
                <w:lang w:val="en-AU" w:eastAsia="en-US"/>
              </w:rPr>
            </w:pPr>
          </w:p>
        </w:tc>
      </w:tr>
      <w:tr w:rsidR="005D7373" w:rsidRPr="005D7373" w14:paraId="1DCE30C2" w14:textId="77777777" w:rsidTr="005D7373">
        <w:trPr>
          <w:cantSplit/>
          <w:jc w:val="center"/>
        </w:trPr>
        <w:tc>
          <w:tcPr>
            <w:tcW w:w="1252" w:type="dxa"/>
            <w:vAlign w:val="center"/>
          </w:tcPr>
          <w:p w14:paraId="45753243" w14:textId="77777777" w:rsidR="005D7373" w:rsidRPr="005D7373" w:rsidRDefault="005D7373" w:rsidP="005D7373">
            <w:pPr>
              <w:spacing w:before="60" w:after="60"/>
              <w:jc w:val="center"/>
              <w:rPr>
                <w:rFonts w:cs="Arial"/>
                <w:b/>
                <w:sz w:val="18"/>
                <w:szCs w:val="18"/>
                <w:lang w:val="en-AU" w:eastAsia="en-US"/>
              </w:rPr>
            </w:pPr>
            <w:r w:rsidRPr="005D7373">
              <w:rPr>
                <w:rFonts w:cs="Arial"/>
                <w:b/>
                <w:sz w:val="18"/>
                <w:szCs w:val="18"/>
                <w:lang w:val="en-AU" w:eastAsia="en-US"/>
              </w:rPr>
              <w:t>BOYCAR</w:t>
            </w:r>
          </w:p>
        </w:tc>
        <w:tc>
          <w:tcPr>
            <w:tcW w:w="867" w:type="dxa"/>
            <w:tcBorders>
              <w:right w:val="double" w:sz="4" w:space="0" w:color="auto"/>
            </w:tcBorders>
            <w:vAlign w:val="center"/>
          </w:tcPr>
          <w:p w14:paraId="3C1604E3" w14:textId="77777777" w:rsidR="005D7373" w:rsidRPr="005D7373" w:rsidRDefault="005D7373" w:rsidP="005D7373">
            <w:pPr>
              <w:spacing w:before="60" w:after="60"/>
              <w:jc w:val="center"/>
              <w:rPr>
                <w:rFonts w:cs="Arial"/>
                <w:sz w:val="18"/>
                <w:szCs w:val="18"/>
                <w:lang w:val="en-AU" w:eastAsia="en-US"/>
              </w:rPr>
            </w:pPr>
            <w:r w:rsidRPr="005D7373">
              <w:rPr>
                <w:rFonts w:cs="Arial"/>
                <w:sz w:val="18"/>
                <w:szCs w:val="18"/>
                <w:lang w:val="en-AU" w:eastAsia="en-US"/>
              </w:rPr>
              <w:t>12.4.1</w:t>
            </w:r>
          </w:p>
        </w:tc>
        <w:tc>
          <w:tcPr>
            <w:tcW w:w="1287" w:type="dxa"/>
            <w:tcBorders>
              <w:left w:val="double" w:sz="4" w:space="0" w:color="auto"/>
              <w:right w:val="double" w:sz="4" w:space="0" w:color="auto"/>
            </w:tcBorders>
            <w:vAlign w:val="center"/>
          </w:tcPr>
          <w:p w14:paraId="33C65C6C" w14:textId="77777777" w:rsidR="005D7373" w:rsidRPr="005D7373" w:rsidRDefault="005D7373" w:rsidP="005D7373">
            <w:pPr>
              <w:spacing w:before="60" w:after="60"/>
              <w:jc w:val="center"/>
              <w:rPr>
                <w:rFonts w:cs="Arial"/>
                <w:b/>
                <w:sz w:val="18"/>
                <w:szCs w:val="18"/>
                <w:lang w:val="en-AU" w:eastAsia="en-US"/>
              </w:rPr>
            </w:pPr>
            <w:r w:rsidRPr="005D7373">
              <w:rPr>
                <w:rFonts w:cs="Arial"/>
                <w:b/>
                <w:sz w:val="18"/>
                <w:szCs w:val="18"/>
                <w:lang w:val="en-AU" w:eastAsia="en-US"/>
              </w:rPr>
              <w:t>x</w:t>
            </w:r>
          </w:p>
        </w:tc>
        <w:tc>
          <w:tcPr>
            <w:tcW w:w="1137" w:type="dxa"/>
            <w:tcBorders>
              <w:left w:val="double" w:sz="4" w:space="0" w:color="auto"/>
            </w:tcBorders>
            <w:vAlign w:val="center"/>
          </w:tcPr>
          <w:p w14:paraId="5BD45A8C" w14:textId="77777777" w:rsidR="005D7373" w:rsidRPr="005D7373" w:rsidRDefault="005D7373" w:rsidP="005D7373">
            <w:pPr>
              <w:spacing w:before="60" w:after="60"/>
              <w:jc w:val="center"/>
              <w:rPr>
                <w:rFonts w:cs="Arial"/>
                <w:sz w:val="18"/>
                <w:szCs w:val="18"/>
                <w:lang w:val="en-AU" w:eastAsia="en-US"/>
              </w:rPr>
            </w:pPr>
          </w:p>
        </w:tc>
        <w:tc>
          <w:tcPr>
            <w:tcW w:w="1320" w:type="dxa"/>
            <w:tcBorders>
              <w:right w:val="double" w:sz="4" w:space="0" w:color="auto"/>
            </w:tcBorders>
            <w:vAlign w:val="center"/>
          </w:tcPr>
          <w:p w14:paraId="7CA2995A" w14:textId="77777777" w:rsidR="005D7373" w:rsidRPr="005D7373" w:rsidRDefault="005D7373" w:rsidP="005D7373">
            <w:pPr>
              <w:spacing w:before="60" w:after="60"/>
              <w:jc w:val="center"/>
              <w:rPr>
                <w:rFonts w:cs="Arial"/>
                <w:sz w:val="18"/>
                <w:szCs w:val="18"/>
                <w:lang w:val="en-AU" w:eastAsia="en-US"/>
              </w:rPr>
            </w:pPr>
            <w:r w:rsidRPr="005D7373">
              <w:rPr>
                <w:rFonts w:cs="Arial"/>
                <w:sz w:val="18"/>
                <w:szCs w:val="18"/>
                <w:lang w:val="en-AU" w:eastAsia="en-US"/>
              </w:rPr>
              <w:t>x</w:t>
            </w:r>
          </w:p>
        </w:tc>
        <w:tc>
          <w:tcPr>
            <w:tcW w:w="1232" w:type="dxa"/>
            <w:tcBorders>
              <w:left w:val="double" w:sz="4" w:space="0" w:color="auto"/>
            </w:tcBorders>
            <w:vAlign w:val="center"/>
          </w:tcPr>
          <w:p w14:paraId="04E21280" w14:textId="77777777" w:rsidR="005D7373" w:rsidRPr="005D7373" w:rsidRDefault="005D7373" w:rsidP="005D7373">
            <w:pPr>
              <w:spacing w:before="60" w:after="60"/>
              <w:jc w:val="center"/>
              <w:rPr>
                <w:rFonts w:cs="Arial"/>
                <w:color w:val="808080"/>
                <w:sz w:val="18"/>
                <w:szCs w:val="18"/>
                <w:lang w:val="en-AU" w:eastAsia="en-US"/>
              </w:rPr>
            </w:pPr>
          </w:p>
        </w:tc>
        <w:tc>
          <w:tcPr>
            <w:tcW w:w="1066" w:type="dxa"/>
            <w:vAlign w:val="center"/>
          </w:tcPr>
          <w:p w14:paraId="6FEC7544" w14:textId="77777777" w:rsidR="005D7373" w:rsidRPr="005D7373" w:rsidRDefault="005D7373" w:rsidP="005D7373">
            <w:pPr>
              <w:spacing w:before="60" w:after="60"/>
              <w:jc w:val="center"/>
              <w:rPr>
                <w:rFonts w:cs="Arial"/>
                <w:color w:val="808080"/>
                <w:sz w:val="18"/>
                <w:szCs w:val="18"/>
                <w:lang w:val="en-AU" w:eastAsia="en-US"/>
              </w:rPr>
            </w:pPr>
            <w:r w:rsidRPr="005D7373">
              <w:rPr>
                <w:rFonts w:cs="Arial"/>
                <w:color w:val="808080"/>
                <w:sz w:val="18"/>
                <w:szCs w:val="18"/>
                <w:lang w:val="en-AU" w:eastAsia="en-US"/>
              </w:rPr>
              <w:t>Note 2</w:t>
            </w:r>
          </w:p>
        </w:tc>
        <w:tc>
          <w:tcPr>
            <w:tcW w:w="1247" w:type="dxa"/>
            <w:vAlign w:val="center"/>
          </w:tcPr>
          <w:p w14:paraId="5D5B9774" w14:textId="77777777" w:rsidR="005D7373" w:rsidRPr="005D7373" w:rsidRDefault="005D7373" w:rsidP="005D7373">
            <w:pPr>
              <w:spacing w:before="60" w:after="60"/>
              <w:jc w:val="center"/>
              <w:rPr>
                <w:rFonts w:cs="Arial"/>
                <w:color w:val="808080"/>
                <w:sz w:val="18"/>
                <w:szCs w:val="18"/>
                <w:lang w:val="en-AU" w:eastAsia="en-US"/>
              </w:rPr>
            </w:pPr>
          </w:p>
        </w:tc>
      </w:tr>
      <w:tr w:rsidR="005D7373" w:rsidRPr="005D7373" w14:paraId="530EC2AA" w14:textId="77777777" w:rsidTr="005D7373">
        <w:trPr>
          <w:cantSplit/>
          <w:jc w:val="center"/>
        </w:trPr>
        <w:tc>
          <w:tcPr>
            <w:tcW w:w="1252" w:type="dxa"/>
            <w:vAlign w:val="center"/>
          </w:tcPr>
          <w:p w14:paraId="0A31405F" w14:textId="77777777" w:rsidR="005D7373" w:rsidRPr="005D7373" w:rsidRDefault="005D7373" w:rsidP="005D7373">
            <w:pPr>
              <w:spacing w:before="60" w:after="60"/>
              <w:jc w:val="center"/>
              <w:rPr>
                <w:rFonts w:cs="Arial"/>
                <w:b/>
                <w:sz w:val="18"/>
                <w:szCs w:val="18"/>
                <w:lang w:val="en-AU" w:eastAsia="en-US"/>
              </w:rPr>
            </w:pPr>
            <w:r w:rsidRPr="005D7373">
              <w:rPr>
                <w:rFonts w:cs="Arial"/>
                <w:b/>
                <w:sz w:val="18"/>
                <w:szCs w:val="18"/>
                <w:lang w:val="en-AU" w:eastAsia="en-US"/>
              </w:rPr>
              <w:t>BOYINB</w:t>
            </w:r>
          </w:p>
        </w:tc>
        <w:tc>
          <w:tcPr>
            <w:tcW w:w="867" w:type="dxa"/>
            <w:tcBorders>
              <w:right w:val="double" w:sz="4" w:space="0" w:color="auto"/>
            </w:tcBorders>
            <w:vAlign w:val="center"/>
          </w:tcPr>
          <w:p w14:paraId="1E7F3157" w14:textId="77777777" w:rsidR="005D7373" w:rsidRPr="005D7373" w:rsidRDefault="005D7373" w:rsidP="005D7373">
            <w:pPr>
              <w:spacing w:before="60" w:after="60"/>
              <w:jc w:val="center"/>
              <w:rPr>
                <w:rFonts w:cs="Arial"/>
                <w:sz w:val="18"/>
                <w:szCs w:val="18"/>
                <w:lang w:val="en-AU" w:eastAsia="en-US"/>
              </w:rPr>
            </w:pPr>
            <w:r w:rsidRPr="005D7373">
              <w:rPr>
                <w:rFonts w:cs="Arial"/>
                <w:sz w:val="18"/>
                <w:szCs w:val="18"/>
                <w:lang w:val="en-AU" w:eastAsia="en-US"/>
              </w:rPr>
              <w:t>12.4.1</w:t>
            </w:r>
          </w:p>
        </w:tc>
        <w:tc>
          <w:tcPr>
            <w:tcW w:w="1287" w:type="dxa"/>
            <w:tcBorders>
              <w:left w:val="double" w:sz="4" w:space="0" w:color="auto"/>
              <w:right w:val="double" w:sz="4" w:space="0" w:color="auto"/>
            </w:tcBorders>
            <w:vAlign w:val="center"/>
          </w:tcPr>
          <w:p w14:paraId="10948C42" w14:textId="77777777" w:rsidR="005D7373" w:rsidRPr="005D7373" w:rsidRDefault="005D7373" w:rsidP="005D7373">
            <w:pPr>
              <w:spacing w:before="60" w:after="60"/>
              <w:jc w:val="center"/>
              <w:rPr>
                <w:rFonts w:cs="Arial"/>
                <w:b/>
                <w:sz w:val="18"/>
                <w:szCs w:val="18"/>
                <w:lang w:val="en-AU" w:eastAsia="en-US"/>
              </w:rPr>
            </w:pPr>
            <w:r w:rsidRPr="005D7373">
              <w:rPr>
                <w:rFonts w:cs="Arial"/>
                <w:b/>
                <w:sz w:val="18"/>
                <w:szCs w:val="18"/>
                <w:lang w:val="en-AU" w:eastAsia="en-US"/>
              </w:rPr>
              <w:t>x</w:t>
            </w:r>
          </w:p>
        </w:tc>
        <w:tc>
          <w:tcPr>
            <w:tcW w:w="1137" w:type="dxa"/>
            <w:tcBorders>
              <w:left w:val="double" w:sz="4" w:space="0" w:color="auto"/>
            </w:tcBorders>
            <w:vAlign w:val="center"/>
          </w:tcPr>
          <w:p w14:paraId="2DD5758D" w14:textId="77777777" w:rsidR="005D7373" w:rsidRPr="005D7373" w:rsidRDefault="005D7373" w:rsidP="005D7373">
            <w:pPr>
              <w:spacing w:before="60" w:after="60"/>
              <w:jc w:val="center"/>
              <w:rPr>
                <w:rFonts w:cs="Arial"/>
                <w:sz w:val="18"/>
                <w:szCs w:val="18"/>
                <w:lang w:val="en-AU" w:eastAsia="en-US"/>
              </w:rPr>
            </w:pPr>
            <w:r w:rsidRPr="005D7373">
              <w:rPr>
                <w:rFonts w:cs="Arial"/>
                <w:sz w:val="18"/>
                <w:szCs w:val="18"/>
                <w:lang w:val="en-AU" w:eastAsia="en-US"/>
              </w:rPr>
              <w:t>x*</w:t>
            </w:r>
          </w:p>
        </w:tc>
        <w:tc>
          <w:tcPr>
            <w:tcW w:w="1320" w:type="dxa"/>
            <w:tcBorders>
              <w:right w:val="double" w:sz="4" w:space="0" w:color="auto"/>
            </w:tcBorders>
            <w:vAlign w:val="center"/>
          </w:tcPr>
          <w:p w14:paraId="710B7730" w14:textId="77777777" w:rsidR="005D7373" w:rsidRPr="005D7373" w:rsidRDefault="005D7373" w:rsidP="005D7373">
            <w:pPr>
              <w:spacing w:before="60" w:after="60"/>
              <w:jc w:val="center"/>
              <w:rPr>
                <w:rFonts w:cs="Arial"/>
                <w:sz w:val="18"/>
                <w:szCs w:val="18"/>
                <w:lang w:val="en-AU" w:eastAsia="en-US"/>
              </w:rPr>
            </w:pPr>
            <w:r w:rsidRPr="005D7373">
              <w:rPr>
                <w:rFonts w:cs="Arial"/>
                <w:sz w:val="18"/>
                <w:szCs w:val="18"/>
                <w:lang w:val="en-AU" w:eastAsia="en-US"/>
              </w:rPr>
              <w:t>x</w:t>
            </w:r>
          </w:p>
        </w:tc>
        <w:tc>
          <w:tcPr>
            <w:tcW w:w="1232" w:type="dxa"/>
            <w:tcBorders>
              <w:left w:val="double" w:sz="4" w:space="0" w:color="auto"/>
            </w:tcBorders>
            <w:vAlign w:val="center"/>
          </w:tcPr>
          <w:p w14:paraId="5FE86BE4" w14:textId="77777777" w:rsidR="005D7373" w:rsidRPr="005D7373" w:rsidRDefault="005D7373" w:rsidP="005D7373">
            <w:pPr>
              <w:spacing w:before="60" w:after="60"/>
              <w:jc w:val="center"/>
              <w:rPr>
                <w:rFonts w:cs="Arial"/>
                <w:color w:val="808080"/>
                <w:sz w:val="18"/>
                <w:szCs w:val="18"/>
                <w:lang w:val="en-AU" w:eastAsia="en-US"/>
              </w:rPr>
            </w:pPr>
          </w:p>
        </w:tc>
        <w:tc>
          <w:tcPr>
            <w:tcW w:w="1066" w:type="dxa"/>
            <w:vAlign w:val="center"/>
          </w:tcPr>
          <w:p w14:paraId="727FE29E" w14:textId="77777777" w:rsidR="005D7373" w:rsidRPr="005D7373" w:rsidRDefault="005D7373" w:rsidP="005D7373">
            <w:pPr>
              <w:spacing w:before="60" w:after="60"/>
              <w:jc w:val="center"/>
              <w:rPr>
                <w:rFonts w:cs="Arial"/>
                <w:color w:val="808080"/>
                <w:sz w:val="18"/>
                <w:szCs w:val="18"/>
                <w:lang w:val="en-AU" w:eastAsia="en-US"/>
              </w:rPr>
            </w:pPr>
          </w:p>
        </w:tc>
        <w:tc>
          <w:tcPr>
            <w:tcW w:w="1247" w:type="dxa"/>
            <w:vAlign w:val="center"/>
          </w:tcPr>
          <w:p w14:paraId="2F25AA9B" w14:textId="77777777" w:rsidR="005D7373" w:rsidRPr="005D7373" w:rsidRDefault="005D7373" w:rsidP="005D7373">
            <w:pPr>
              <w:spacing w:before="60" w:after="60"/>
              <w:jc w:val="center"/>
              <w:rPr>
                <w:rFonts w:cs="Arial"/>
                <w:color w:val="808080"/>
                <w:sz w:val="18"/>
                <w:szCs w:val="18"/>
                <w:lang w:val="en-AU" w:eastAsia="en-US"/>
              </w:rPr>
            </w:pPr>
          </w:p>
        </w:tc>
      </w:tr>
      <w:tr w:rsidR="005D7373" w:rsidRPr="005D7373" w14:paraId="617E89C7" w14:textId="77777777" w:rsidTr="005D7373">
        <w:trPr>
          <w:cantSplit/>
          <w:jc w:val="center"/>
        </w:trPr>
        <w:tc>
          <w:tcPr>
            <w:tcW w:w="1252" w:type="dxa"/>
            <w:vAlign w:val="center"/>
          </w:tcPr>
          <w:p w14:paraId="784EE319" w14:textId="77777777" w:rsidR="005D7373" w:rsidRPr="005D7373" w:rsidRDefault="005D7373" w:rsidP="005D7373">
            <w:pPr>
              <w:spacing w:before="60" w:after="60"/>
              <w:jc w:val="center"/>
              <w:rPr>
                <w:rFonts w:cs="Arial"/>
                <w:b/>
                <w:sz w:val="18"/>
                <w:szCs w:val="18"/>
                <w:lang w:val="en-AU" w:eastAsia="en-US"/>
              </w:rPr>
            </w:pPr>
            <w:r w:rsidRPr="005D7373">
              <w:rPr>
                <w:rFonts w:cs="Arial"/>
                <w:b/>
                <w:sz w:val="18"/>
                <w:szCs w:val="18"/>
                <w:lang w:val="en-AU" w:eastAsia="en-US"/>
              </w:rPr>
              <w:t>BOYISD</w:t>
            </w:r>
          </w:p>
        </w:tc>
        <w:tc>
          <w:tcPr>
            <w:tcW w:w="867" w:type="dxa"/>
            <w:tcBorders>
              <w:right w:val="double" w:sz="4" w:space="0" w:color="auto"/>
            </w:tcBorders>
            <w:vAlign w:val="center"/>
          </w:tcPr>
          <w:p w14:paraId="056B3324" w14:textId="77777777" w:rsidR="005D7373" w:rsidRPr="005D7373" w:rsidRDefault="005D7373" w:rsidP="005D7373">
            <w:pPr>
              <w:spacing w:before="60" w:after="60"/>
              <w:jc w:val="center"/>
              <w:rPr>
                <w:rFonts w:cs="Arial"/>
                <w:sz w:val="18"/>
                <w:szCs w:val="18"/>
                <w:lang w:val="en-AU" w:eastAsia="en-US"/>
              </w:rPr>
            </w:pPr>
            <w:r w:rsidRPr="005D7373">
              <w:rPr>
                <w:rFonts w:cs="Arial"/>
                <w:sz w:val="18"/>
                <w:szCs w:val="18"/>
                <w:lang w:val="en-AU" w:eastAsia="en-US"/>
              </w:rPr>
              <w:t>12.4.1</w:t>
            </w:r>
          </w:p>
        </w:tc>
        <w:tc>
          <w:tcPr>
            <w:tcW w:w="1287" w:type="dxa"/>
            <w:tcBorders>
              <w:left w:val="double" w:sz="4" w:space="0" w:color="auto"/>
              <w:right w:val="double" w:sz="4" w:space="0" w:color="auto"/>
            </w:tcBorders>
            <w:vAlign w:val="center"/>
          </w:tcPr>
          <w:p w14:paraId="7C95A5B2" w14:textId="77777777" w:rsidR="005D7373" w:rsidRPr="005D7373" w:rsidRDefault="005D7373" w:rsidP="005D7373">
            <w:pPr>
              <w:spacing w:before="60" w:after="60"/>
              <w:jc w:val="center"/>
              <w:rPr>
                <w:rFonts w:cs="Arial"/>
                <w:b/>
                <w:sz w:val="18"/>
                <w:szCs w:val="18"/>
                <w:lang w:val="en-AU" w:eastAsia="en-US"/>
              </w:rPr>
            </w:pPr>
            <w:r w:rsidRPr="005D7373">
              <w:rPr>
                <w:rFonts w:cs="Arial"/>
                <w:b/>
                <w:sz w:val="18"/>
                <w:szCs w:val="18"/>
                <w:lang w:val="en-AU" w:eastAsia="en-US"/>
              </w:rPr>
              <w:t>x</w:t>
            </w:r>
          </w:p>
        </w:tc>
        <w:tc>
          <w:tcPr>
            <w:tcW w:w="1137" w:type="dxa"/>
            <w:tcBorders>
              <w:left w:val="double" w:sz="4" w:space="0" w:color="auto"/>
            </w:tcBorders>
            <w:vAlign w:val="center"/>
          </w:tcPr>
          <w:p w14:paraId="140291A8" w14:textId="77777777" w:rsidR="005D7373" w:rsidRPr="005D7373" w:rsidRDefault="005D7373" w:rsidP="005D7373">
            <w:pPr>
              <w:spacing w:before="60" w:after="60"/>
              <w:jc w:val="center"/>
              <w:rPr>
                <w:rFonts w:cs="Arial"/>
                <w:sz w:val="18"/>
                <w:szCs w:val="18"/>
                <w:lang w:val="en-AU" w:eastAsia="en-US"/>
              </w:rPr>
            </w:pPr>
          </w:p>
        </w:tc>
        <w:tc>
          <w:tcPr>
            <w:tcW w:w="1320" w:type="dxa"/>
            <w:tcBorders>
              <w:right w:val="double" w:sz="4" w:space="0" w:color="auto"/>
            </w:tcBorders>
            <w:vAlign w:val="center"/>
          </w:tcPr>
          <w:p w14:paraId="419A9467" w14:textId="77777777" w:rsidR="005D7373" w:rsidRPr="005D7373" w:rsidRDefault="005D7373" w:rsidP="005D7373">
            <w:pPr>
              <w:spacing w:before="60" w:after="60"/>
              <w:jc w:val="center"/>
              <w:rPr>
                <w:rFonts w:cs="Arial"/>
                <w:sz w:val="18"/>
                <w:szCs w:val="18"/>
                <w:lang w:val="en-AU" w:eastAsia="en-US"/>
              </w:rPr>
            </w:pPr>
            <w:r w:rsidRPr="005D7373">
              <w:rPr>
                <w:rFonts w:cs="Arial"/>
                <w:sz w:val="18"/>
                <w:szCs w:val="18"/>
                <w:lang w:val="en-AU" w:eastAsia="en-US"/>
              </w:rPr>
              <w:t>x</w:t>
            </w:r>
          </w:p>
        </w:tc>
        <w:tc>
          <w:tcPr>
            <w:tcW w:w="1232" w:type="dxa"/>
            <w:tcBorders>
              <w:left w:val="double" w:sz="4" w:space="0" w:color="auto"/>
            </w:tcBorders>
            <w:vAlign w:val="center"/>
          </w:tcPr>
          <w:p w14:paraId="623BFA00" w14:textId="77777777" w:rsidR="005D7373" w:rsidRPr="005D7373" w:rsidRDefault="005D7373" w:rsidP="005D7373">
            <w:pPr>
              <w:spacing w:before="60" w:after="60"/>
              <w:jc w:val="center"/>
              <w:rPr>
                <w:rFonts w:cs="Arial"/>
                <w:color w:val="808080"/>
                <w:sz w:val="18"/>
                <w:szCs w:val="18"/>
                <w:lang w:val="en-AU" w:eastAsia="en-US"/>
              </w:rPr>
            </w:pPr>
          </w:p>
        </w:tc>
        <w:tc>
          <w:tcPr>
            <w:tcW w:w="1066" w:type="dxa"/>
            <w:vAlign w:val="center"/>
          </w:tcPr>
          <w:p w14:paraId="31F2AFE3" w14:textId="77777777" w:rsidR="005D7373" w:rsidRPr="005D7373" w:rsidRDefault="005D7373" w:rsidP="005D7373">
            <w:pPr>
              <w:spacing w:before="60" w:after="60"/>
              <w:jc w:val="center"/>
              <w:rPr>
                <w:rFonts w:cs="Arial"/>
                <w:color w:val="808080"/>
                <w:sz w:val="18"/>
                <w:szCs w:val="18"/>
                <w:lang w:val="en-AU" w:eastAsia="en-US"/>
              </w:rPr>
            </w:pPr>
            <w:r w:rsidRPr="005D7373">
              <w:rPr>
                <w:rFonts w:cs="Arial"/>
                <w:color w:val="808080"/>
                <w:sz w:val="18"/>
                <w:szCs w:val="18"/>
                <w:lang w:val="en-AU" w:eastAsia="en-US"/>
              </w:rPr>
              <w:t>Note 2</w:t>
            </w:r>
          </w:p>
        </w:tc>
        <w:tc>
          <w:tcPr>
            <w:tcW w:w="1247" w:type="dxa"/>
            <w:vAlign w:val="center"/>
          </w:tcPr>
          <w:p w14:paraId="465261CB" w14:textId="77777777" w:rsidR="005D7373" w:rsidRPr="005D7373" w:rsidRDefault="005D7373" w:rsidP="005D7373">
            <w:pPr>
              <w:spacing w:before="60" w:after="60"/>
              <w:jc w:val="center"/>
              <w:rPr>
                <w:rFonts w:cs="Arial"/>
                <w:color w:val="808080"/>
                <w:sz w:val="18"/>
                <w:szCs w:val="18"/>
                <w:lang w:val="en-AU" w:eastAsia="en-US"/>
              </w:rPr>
            </w:pPr>
          </w:p>
        </w:tc>
      </w:tr>
      <w:tr w:rsidR="005D7373" w:rsidRPr="005D7373" w14:paraId="526CC3EE" w14:textId="77777777" w:rsidTr="005D7373">
        <w:trPr>
          <w:cantSplit/>
          <w:jc w:val="center"/>
        </w:trPr>
        <w:tc>
          <w:tcPr>
            <w:tcW w:w="1252" w:type="dxa"/>
            <w:vAlign w:val="center"/>
          </w:tcPr>
          <w:p w14:paraId="4E7879C0" w14:textId="77777777" w:rsidR="005D7373" w:rsidRPr="005D7373" w:rsidRDefault="005D7373" w:rsidP="005D7373">
            <w:pPr>
              <w:spacing w:before="60" w:after="60"/>
              <w:jc w:val="center"/>
              <w:rPr>
                <w:rFonts w:cs="Arial"/>
                <w:b/>
                <w:sz w:val="18"/>
                <w:szCs w:val="18"/>
                <w:lang w:val="en-AU" w:eastAsia="en-US"/>
              </w:rPr>
            </w:pPr>
            <w:r w:rsidRPr="005D7373">
              <w:rPr>
                <w:rFonts w:cs="Arial"/>
                <w:b/>
                <w:sz w:val="18"/>
                <w:szCs w:val="18"/>
                <w:lang w:val="en-AU" w:eastAsia="en-US"/>
              </w:rPr>
              <w:t>BOYLAT</w:t>
            </w:r>
          </w:p>
        </w:tc>
        <w:tc>
          <w:tcPr>
            <w:tcW w:w="867" w:type="dxa"/>
            <w:tcBorders>
              <w:right w:val="double" w:sz="4" w:space="0" w:color="auto"/>
            </w:tcBorders>
            <w:vAlign w:val="center"/>
          </w:tcPr>
          <w:p w14:paraId="7EE38826" w14:textId="77777777" w:rsidR="005D7373" w:rsidRPr="005D7373" w:rsidRDefault="005D7373" w:rsidP="005D7373">
            <w:pPr>
              <w:spacing w:before="60" w:after="60"/>
              <w:jc w:val="center"/>
              <w:rPr>
                <w:rFonts w:cs="Arial"/>
                <w:sz w:val="18"/>
                <w:szCs w:val="18"/>
                <w:lang w:val="en-AU" w:eastAsia="en-US"/>
              </w:rPr>
            </w:pPr>
            <w:r w:rsidRPr="005D7373">
              <w:rPr>
                <w:rFonts w:cs="Arial"/>
                <w:sz w:val="18"/>
                <w:szCs w:val="18"/>
                <w:lang w:val="en-AU" w:eastAsia="en-US"/>
              </w:rPr>
              <w:t>12.4.1</w:t>
            </w:r>
          </w:p>
        </w:tc>
        <w:tc>
          <w:tcPr>
            <w:tcW w:w="1287" w:type="dxa"/>
            <w:tcBorders>
              <w:left w:val="double" w:sz="4" w:space="0" w:color="auto"/>
              <w:right w:val="double" w:sz="4" w:space="0" w:color="auto"/>
            </w:tcBorders>
            <w:vAlign w:val="center"/>
          </w:tcPr>
          <w:p w14:paraId="79EB0BFE" w14:textId="77777777" w:rsidR="005D7373" w:rsidRPr="005D7373" w:rsidRDefault="005D7373" w:rsidP="005D7373">
            <w:pPr>
              <w:spacing w:before="60" w:after="60"/>
              <w:jc w:val="center"/>
              <w:rPr>
                <w:rFonts w:cs="Arial"/>
                <w:b/>
                <w:sz w:val="18"/>
                <w:szCs w:val="18"/>
                <w:lang w:val="en-AU" w:eastAsia="en-US"/>
              </w:rPr>
            </w:pPr>
            <w:r w:rsidRPr="005D7373">
              <w:rPr>
                <w:rFonts w:cs="Arial"/>
                <w:b/>
                <w:sz w:val="18"/>
                <w:szCs w:val="18"/>
                <w:lang w:val="en-AU" w:eastAsia="en-US"/>
              </w:rPr>
              <w:t>x</w:t>
            </w:r>
          </w:p>
        </w:tc>
        <w:tc>
          <w:tcPr>
            <w:tcW w:w="1137" w:type="dxa"/>
            <w:tcBorders>
              <w:left w:val="double" w:sz="4" w:space="0" w:color="auto"/>
            </w:tcBorders>
            <w:vAlign w:val="center"/>
          </w:tcPr>
          <w:p w14:paraId="49380895" w14:textId="77777777" w:rsidR="005D7373" w:rsidRPr="005D7373" w:rsidRDefault="005D7373" w:rsidP="005D7373">
            <w:pPr>
              <w:spacing w:before="60" w:after="60"/>
              <w:jc w:val="center"/>
              <w:rPr>
                <w:rFonts w:cs="Arial"/>
                <w:sz w:val="18"/>
                <w:szCs w:val="18"/>
                <w:lang w:val="en-AU" w:eastAsia="en-US"/>
              </w:rPr>
            </w:pPr>
          </w:p>
        </w:tc>
        <w:tc>
          <w:tcPr>
            <w:tcW w:w="1320" w:type="dxa"/>
            <w:tcBorders>
              <w:right w:val="double" w:sz="4" w:space="0" w:color="auto"/>
            </w:tcBorders>
            <w:vAlign w:val="center"/>
          </w:tcPr>
          <w:p w14:paraId="05AE18F8" w14:textId="77777777" w:rsidR="005D7373" w:rsidRPr="005D7373" w:rsidRDefault="005D7373" w:rsidP="005D7373">
            <w:pPr>
              <w:spacing w:before="60" w:after="60"/>
              <w:jc w:val="center"/>
              <w:rPr>
                <w:rFonts w:cs="Arial"/>
                <w:sz w:val="18"/>
                <w:szCs w:val="18"/>
                <w:lang w:val="en-AU" w:eastAsia="en-US"/>
              </w:rPr>
            </w:pPr>
            <w:r w:rsidRPr="005D7373">
              <w:rPr>
                <w:rFonts w:cs="Arial"/>
                <w:sz w:val="18"/>
                <w:szCs w:val="18"/>
                <w:lang w:val="en-AU" w:eastAsia="en-US"/>
              </w:rPr>
              <w:t>x</w:t>
            </w:r>
          </w:p>
        </w:tc>
        <w:tc>
          <w:tcPr>
            <w:tcW w:w="1232" w:type="dxa"/>
            <w:tcBorders>
              <w:left w:val="double" w:sz="4" w:space="0" w:color="auto"/>
            </w:tcBorders>
            <w:vAlign w:val="center"/>
          </w:tcPr>
          <w:p w14:paraId="03009799" w14:textId="77777777" w:rsidR="005D7373" w:rsidRPr="005D7373" w:rsidRDefault="005D7373" w:rsidP="005D7373">
            <w:pPr>
              <w:spacing w:before="60" w:after="60"/>
              <w:jc w:val="center"/>
              <w:rPr>
                <w:rFonts w:cs="Arial"/>
                <w:color w:val="808080"/>
                <w:sz w:val="18"/>
                <w:szCs w:val="18"/>
                <w:lang w:val="en-AU" w:eastAsia="en-US"/>
              </w:rPr>
            </w:pPr>
          </w:p>
        </w:tc>
        <w:tc>
          <w:tcPr>
            <w:tcW w:w="1066" w:type="dxa"/>
            <w:vAlign w:val="center"/>
          </w:tcPr>
          <w:p w14:paraId="48C47038" w14:textId="77777777" w:rsidR="005D7373" w:rsidRPr="005D7373" w:rsidRDefault="005D7373" w:rsidP="005D7373">
            <w:pPr>
              <w:spacing w:before="60" w:after="60"/>
              <w:jc w:val="center"/>
              <w:rPr>
                <w:rFonts w:cs="Arial"/>
                <w:color w:val="808080"/>
                <w:sz w:val="18"/>
                <w:szCs w:val="18"/>
                <w:lang w:val="en-AU" w:eastAsia="en-US"/>
              </w:rPr>
            </w:pPr>
            <w:r w:rsidRPr="005D7373">
              <w:rPr>
                <w:rFonts w:cs="Arial"/>
                <w:color w:val="808080"/>
                <w:sz w:val="18"/>
                <w:szCs w:val="18"/>
                <w:lang w:val="en-AU" w:eastAsia="en-US"/>
              </w:rPr>
              <w:t>Note 2</w:t>
            </w:r>
          </w:p>
        </w:tc>
        <w:tc>
          <w:tcPr>
            <w:tcW w:w="1247" w:type="dxa"/>
            <w:vAlign w:val="center"/>
          </w:tcPr>
          <w:p w14:paraId="3311F18F" w14:textId="77777777" w:rsidR="005D7373" w:rsidRPr="005D7373" w:rsidRDefault="005D7373" w:rsidP="005D7373">
            <w:pPr>
              <w:spacing w:before="60" w:after="60"/>
              <w:jc w:val="center"/>
              <w:rPr>
                <w:rFonts w:cs="Arial"/>
                <w:color w:val="808080"/>
                <w:sz w:val="18"/>
                <w:szCs w:val="18"/>
                <w:lang w:val="en-AU" w:eastAsia="en-US"/>
              </w:rPr>
            </w:pPr>
          </w:p>
        </w:tc>
      </w:tr>
      <w:tr w:rsidR="005D7373" w:rsidRPr="005D7373" w14:paraId="4ADE02F3" w14:textId="77777777" w:rsidTr="005D7373">
        <w:trPr>
          <w:cantSplit/>
          <w:jc w:val="center"/>
        </w:trPr>
        <w:tc>
          <w:tcPr>
            <w:tcW w:w="1252" w:type="dxa"/>
            <w:vAlign w:val="center"/>
          </w:tcPr>
          <w:p w14:paraId="31A55827" w14:textId="77777777" w:rsidR="005D7373" w:rsidRPr="005D7373" w:rsidRDefault="005D7373" w:rsidP="005D7373">
            <w:pPr>
              <w:spacing w:before="60" w:after="60"/>
              <w:jc w:val="center"/>
              <w:rPr>
                <w:rFonts w:cs="Arial"/>
                <w:b/>
                <w:sz w:val="18"/>
                <w:szCs w:val="18"/>
                <w:lang w:val="en-AU" w:eastAsia="en-US"/>
              </w:rPr>
            </w:pPr>
            <w:r w:rsidRPr="005D7373">
              <w:rPr>
                <w:rFonts w:cs="Arial"/>
                <w:b/>
                <w:sz w:val="18"/>
                <w:szCs w:val="18"/>
                <w:lang w:val="en-AU" w:eastAsia="en-US"/>
              </w:rPr>
              <w:t>BOYSAW</w:t>
            </w:r>
          </w:p>
        </w:tc>
        <w:tc>
          <w:tcPr>
            <w:tcW w:w="867" w:type="dxa"/>
            <w:tcBorders>
              <w:right w:val="double" w:sz="4" w:space="0" w:color="auto"/>
            </w:tcBorders>
            <w:vAlign w:val="center"/>
          </w:tcPr>
          <w:p w14:paraId="2F33B014" w14:textId="77777777" w:rsidR="005D7373" w:rsidRPr="005D7373" w:rsidRDefault="005D7373" w:rsidP="005D7373">
            <w:pPr>
              <w:spacing w:before="60" w:after="60"/>
              <w:jc w:val="center"/>
              <w:rPr>
                <w:rFonts w:cs="Arial"/>
                <w:sz w:val="18"/>
                <w:szCs w:val="18"/>
                <w:lang w:val="en-AU" w:eastAsia="en-US"/>
              </w:rPr>
            </w:pPr>
            <w:r w:rsidRPr="005D7373">
              <w:rPr>
                <w:rFonts w:cs="Arial"/>
                <w:sz w:val="18"/>
                <w:szCs w:val="18"/>
                <w:lang w:val="en-AU" w:eastAsia="en-US"/>
              </w:rPr>
              <w:t>12.4.1</w:t>
            </w:r>
          </w:p>
        </w:tc>
        <w:tc>
          <w:tcPr>
            <w:tcW w:w="1287" w:type="dxa"/>
            <w:tcBorders>
              <w:left w:val="double" w:sz="4" w:space="0" w:color="auto"/>
              <w:right w:val="double" w:sz="4" w:space="0" w:color="auto"/>
            </w:tcBorders>
            <w:vAlign w:val="center"/>
          </w:tcPr>
          <w:p w14:paraId="6CF6B5EC" w14:textId="77777777" w:rsidR="005D7373" w:rsidRPr="005D7373" w:rsidRDefault="005D7373" w:rsidP="005D7373">
            <w:pPr>
              <w:spacing w:before="60" w:after="60"/>
              <w:jc w:val="center"/>
              <w:rPr>
                <w:rFonts w:cs="Arial"/>
                <w:b/>
                <w:sz w:val="18"/>
                <w:szCs w:val="18"/>
                <w:lang w:val="en-AU" w:eastAsia="en-US"/>
              </w:rPr>
            </w:pPr>
            <w:r w:rsidRPr="005D7373">
              <w:rPr>
                <w:rFonts w:cs="Arial"/>
                <w:b/>
                <w:sz w:val="18"/>
                <w:szCs w:val="18"/>
                <w:lang w:val="en-AU" w:eastAsia="en-US"/>
              </w:rPr>
              <w:t>x</w:t>
            </w:r>
          </w:p>
        </w:tc>
        <w:tc>
          <w:tcPr>
            <w:tcW w:w="1137" w:type="dxa"/>
            <w:tcBorders>
              <w:left w:val="double" w:sz="4" w:space="0" w:color="auto"/>
            </w:tcBorders>
            <w:vAlign w:val="center"/>
          </w:tcPr>
          <w:p w14:paraId="4FAE0396" w14:textId="77777777" w:rsidR="005D7373" w:rsidRPr="005D7373" w:rsidRDefault="005D7373" w:rsidP="005D7373">
            <w:pPr>
              <w:spacing w:before="60" w:after="60"/>
              <w:jc w:val="center"/>
              <w:rPr>
                <w:rFonts w:cs="Arial"/>
                <w:sz w:val="18"/>
                <w:szCs w:val="18"/>
                <w:lang w:val="en-AU" w:eastAsia="en-US"/>
              </w:rPr>
            </w:pPr>
          </w:p>
        </w:tc>
        <w:tc>
          <w:tcPr>
            <w:tcW w:w="1320" w:type="dxa"/>
            <w:tcBorders>
              <w:right w:val="double" w:sz="4" w:space="0" w:color="auto"/>
            </w:tcBorders>
            <w:vAlign w:val="center"/>
          </w:tcPr>
          <w:p w14:paraId="61CC7E36" w14:textId="77777777" w:rsidR="005D7373" w:rsidRPr="005D7373" w:rsidRDefault="005D7373" w:rsidP="005D7373">
            <w:pPr>
              <w:spacing w:before="60" w:after="60"/>
              <w:jc w:val="center"/>
              <w:rPr>
                <w:rFonts w:cs="Arial"/>
                <w:sz w:val="18"/>
                <w:szCs w:val="18"/>
                <w:lang w:val="en-AU" w:eastAsia="en-US"/>
              </w:rPr>
            </w:pPr>
            <w:r w:rsidRPr="005D7373">
              <w:rPr>
                <w:rFonts w:cs="Arial"/>
                <w:sz w:val="18"/>
                <w:szCs w:val="18"/>
                <w:lang w:val="en-AU" w:eastAsia="en-US"/>
              </w:rPr>
              <w:t>x</w:t>
            </w:r>
          </w:p>
        </w:tc>
        <w:tc>
          <w:tcPr>
            <w:tcW w:w="1232" w:type="dxa"/>
            <w:tcBorders>
              <w:left w:val="double" w:sz="4" w:space="0" w:color="auto"/>
            </w:tcBorders>
            <w:vAlign w:val="center"/>
          </w:tcPr>
          <w:p w14:paraId="7D12CCF5" w14:textId="77777777" w:rsidR="005D7373" w:rsidRPr="005D7373" w:rsidRDefault="005D7373" w:rsidP="005D7373">
            <w:pPr>
              <w:spacing w:before="60" w:after="60"/>
              <w:jc w:val="center"/>
              <w:rPr>
                <w:rFonts w:cs="Arial"/>
                <w:color w:val="808080"/>
                <w:sz w:val="18"/>
                <w:szCs w:val="18"/>
                <w:lang w:val="en-AU" w:eastAsia="en-US"/>
              </w:rPr>
            </w:pPr>
          </w:p>
        </w:tc>
        <w:tc>
          <w:tcPr>
            <w:tcW w:w="1066" w:type="dxa"/>
            <w:vAlign w:val="center"/>
          </w:tcPr>
          <w:p w14:paraId="554DD00F" w14:textId="77777777" w:rsidR="005D7373" w:rsidRPr="005D7373" w:rsidRDefault="005D7373" w:rsidP="005D7373">
            <w:pPr>
              <w:spacing w:before="60" w:after="60"/>
              <w:jc w:val="center"/>
              <w:rPr>
                <w:rFonts w:cs="Arial"/>
                <w:color w:val="808080"/>
                <w:sz w:val="18"/>
                <w:szCs w:val="18"/>
                <w:lang w:val="en-AU" w:eastAsia="en-US"/>
              </w:rPr>
            </w:pPr>
            <w:r w:rsidRPr="005D7373">
              <w:rPr>
                <w:rFonts w:cs="Arial"/>
                <w:color w:val="808080"/>
                <w:sz w:val="18"/>
                <w:szCs w:val="18"/>
                <w:lang w:val="en-AU" w:eastAsia="en-US"/>
              </w:rPr>
              <w:t>Note 2</w:t>
            </w:r>
          </w:p>
        </w:tc>
        <w:tc>
          <w:tcPr>
            <w:tcW w:w="1247" w:type="dxa"/>
            <w:vAlign w:val="center"/>
          </w:tcPr>
          <w:p w14:paraId="2533AF6F" w14:textId="77777777" w:rsidR="005D7373" w:rsidRPr="005D7373" w:rsidRDefault="005D7373" w:rsidP="005D7373">
            <w:pPr>
              <w:spacing w:before="60" w:after="60"/>
              <w:jc w:val="center"/>
              <w:rPr>
                <w:rFonts w:cs="Arial"/>
                <w:color w:val="808080"/>
                <w:sz w:val="18"/>
                <w:szCs w:val="18"/>
                <w:lang w:val="en-AU" w:eastAsia="en-US"/>
              </w:rPr>
            </w:pPr>
          </w:p>
        </w:tc>
      </w:tr>
      <w:tr w:rsidR="005D7373" w:rsidRPr="005D7373" w14:paraId="694DBD99" w14:textId="77777777" w:rsidTr="005D7373">
        <w:trPr>
          <w:cantSplit/>
          <w:jc w:val="center"/>
        </w:trPr>
        <w:tc>
          <w:tcPr>
            <w:tcW w:w="1252" w:type="dxa"/>
            <w:vAlign w:val="center"/>
          </w:tcPr>
          <w:p w14:paraId="42240503" w14:textId="77777777" w:rsidR="005D7373" w:rsidRPr="005D7373" w:rsidRDefault="005D7373" w:rsidP="005D7373">
            <w:pPr>
              <w:spacing w:before="60" w:after="60"/>
              <w:jc w:val="center"/>
              <w:rPr>
                <w:rFonts w:cs="Arial"/>
                <w:b/>
                <w:sz w:val="18"/>
                <w:szCs w:val="18"/>
                <w:lang w:val="en-AU" w:eastAsia="en-US"/>
              </w:rPr>
            </w:pPr>
            <w:r w:rsidRPr="005D7373">
              <w:rPr>
                <w:rFonts w:cs="Arial"/>
                <w:b/>
                <w:sz w:val="18"/>
                <w:szCs w:val="18"/>
                <w:lang w:val="en-AU" w:eastAsia="en-US"/>
              </w:rPr>
              <w:t>BOYSPP</w:t>
            </w:r>
          </w:p>
        </w:tc>
        <w:tc>
          <w:tcPr>
            <w:tcW w:w="867" w:type="dxa"/>
            <w:tcBorders>
              <w:right w:val="double" w:sz="4" w:space="0" w:color="auto"/>
            </w:tcBorders>
            <w:vAlign w:val="center"/>
          </w:tcPr>
          <w:p w14:paraId="7AE10AAB" w14:textId="77777777" w:rsidR="005D7373" w:rsidRPr="005D7373" w:rsidRDefault="005D7373" w:rsidP="005D7373">
            <w:pPr>
              <w:spacing w:before="60" w:after="60"/>
              <w:jc w:val="center"/>
              <w:rPr>
                <w:rFonts w:cs="Arial"/>
                <w:sz w:val="18"/>
                <w:szCs w:val="18"/>
                <w:lang w:val="en-AU" w:eastAsia="en-US"/>
              </w:rPr>
            </w:pPr>
            <w:r w:rsidRPr="005D7373">
              <w:rPr>
                <w:rFonts w:cs="Arial"/>
                <w:sz w:val="18"/>
                <w:szCs w:val="18"/>
                <w:lang w:val="en-AU" w:eastAsia="en-US"/>
              </w:rPr>
              <w:t>12.4.1</w:t>
            </w:r>
          </w:p>
        </w:tc>
        <w:tc>
          <w:tcPr>
            <w:tcW w:w="1287" w:type="dxa"/>
            <w:tcBorders>
              <w:left w:val="double" w:sz="4" w:space="0" w:color="auto"/>
              <w:right w:val="double" w:sz="4" w:space="0" w:color="auto"/>
            </w:tcBorders>
            <w:vAlign w:val="center"/>
          </w:tcPr>
          <w:p w14:paraId="2663465F" w14:textId="77777777" w:rsidR="005D7373" w:rsidRPr="005D7373" w:rsidRDefault="005D7373" w:rsidP="005D7373">
            <w:pPr>
              <w:spacing w:before="60" w:after="60"/>
              <w:jc w:val="center"/>
              <w:rPr>
                <w:rFonts w:cs="Arial"/>
                <w:b/>
                <w:sz w:val="18"/>
                <w:szCs w:val="18"/>
                <w:lang w:val="en-AU" w:eastAsia="en-US"/>
              </w:rPr>
            </w:pPr>
            <w:r w:rsidRPr="005D7373">
              <w:rPr>
                <w:rFonts w:cs="Arial"/>
                <w:b/>
                <w:sz w:val="18"/>
                <w:szCs w:val="18"/>
                <w:lang w:val="en-AU" w:eastAsia="en-US"/>
              </w:rPr>
              <w:t>x</w:t>
            </w:r>
          </w:p>
        </w:tc>
        <w:tc>
          <w:tcPr>
            <w:tcW w:w="1137" w:type="dxa"/>
            <w:tcBorders>
              <w:left w:val="double" w:sz="4" w:space="0" w:color="auto"/>
            </w:tcBorders>
            <w:vAlign w:val="center"/>
          </w:tcPr>
          <w:p w14:paraId="498F74EA" w14:textId="77777777" w:rsidR="005D7373" w:rsidRPr="005D7373" w:rsidRDefault="005D7373" w:rsidP="005D7373">
            <w:pPr>
              <w:spacing w:before="60" w:after="60"/>
              <w:jc w:val="center"/>
              <w:rPr>
                <w:rFonts w:cs="Arial"/>
                <w:sz w:val="18"/>
                <w:szCs w:val="18"/>
                <w:lang w:val="en-AU" w:eastAsia="en-US"/>
              </w:rPr>
            </w:pPr>
          </w:p>
        </w:tc>
        <w:tc>
          <w:tcPr>
            <w:tcW w:w="1320" w:type="dxa"/>
            <w:tcBorders>
              <w:right w:val="double" w:sz="4" w:space="0" w:color="auto"/>
            </w:tcBorders>
            <w:vAlign w:val="center"/>
          </w:tcPr>
          <w:p w14:paraId="1F851D03" w14:textId="77777777" w:rsidR="005D7373" w:rsidRPr="005D7373" w:rsidRDefault="005D7373" w:rsidP="005D7373">
            <w:pPr>
              <w:spacing w:before="60" w:after="60"/>
              <w:jc w:val="center"/>
              <w:rPr>
                <w:rFonts w:cs="Arial"/>
                <w:sz w:val="18"/>
                <w:szCs w:val="18"/>
                <w:lang w:val="en-AU" w:eastAsia="en-US"/>
              </w:rPr>
            </w:pPr>
            <w:r w:rsidRPr="005D7373">
              <w:rPr>
                <w:rFonts w:cs="Arial"/>
                <w:sz w:val="18"/>
                <w:szCs w:val="18"/>
                <w:lang w:val="en-AU" w:eastAsia="en-US"/>
              </w:rPr>
              <w:t>x</w:t>
            </w:r>
          </w:p>
        </w:tc>
        <w:tc>
          <w:tcPr>
            <w:tcW w:w="1232" w:type="dxa"/>
            <w:tcBorders>
              <w:left w:val="double" w:sz="4" w:space="0" w:color="auto"/>
            </w:tcBorders>
            <w:vAlign w:val="center"/>
          </w:tcPr>
          <w:p w14:paraId="50B6B410" w14:textId="77777777" w:rsidR="005D7373" w:rsidRPr="005D7373" w:rsidRDefault="005D7373" w:rsidP="005D7373">
            <w:pPr>
              <w:spacing w:before="60" w:after="60"/>
              <w:jc w:val="center"/>
              <w:rPr>
                <w:rFonts w:cs="Arial"/>
                <w:color w:val="808080"/>
                <w:sz w:val="18"/>
                <w:szCs w:val="18"/>
                <w:lang w:val="en-AU" w:eastAsia="en-US"/>
              </w:rPr>
            </w:pPr>
          </w:p>
        </w:tc>
        <w:tc>
          <w:tcPr>
            <w:tcW w:w="1066" w:type="dxa"/>
            <w:vAlign w:val="center"/>
          </w:tcPr>
          <w:p w14:paraId="0C269797" w14:textId="77777777" w:rsidR="005D7373" w:rsidRPr="005D7373" w:rsidRDefault="005D7373" w:rsidP="005D7373">
            <w:pPr>
              <w:spacing w:before="60" w:after="60"/>
              <w:jc w:val="center"/>
              <w:rPr>
                <w:rFonts w:cs="Arial"/>
                <w:color w:val="808080"/>
                <w:sz w:val="18"/>
                <w:szCs w:val="18"/>
                <w:lang w:val="en-AU" w:eastAsia="en-US"/>
              </w:rPr>
            </w:pPr>
            <w:r w:rsidRPr="005D7373">
              <w:rPr>
                <w:rFonts w:cs="Arial"/>
                <w:color w:val="808080"/>
                <w:sz w:val="18"/>
                <w:szCs w:val="18"/>
                <w:lang w:val="en-AU" w:eastAsia="en-US"/>
              </w:rPr>
              <w:t>Note 2</w:t>
            </w:r>
          </w:p>
        </w:tc>
        <w:tc>
          <w:tcPr>
            <w:tcW w:w="1247" w:type="dxa"/>
            <w:vAlign w:val="center"/>
          </w:tcPr>
          <w:p w14:paraId="3F924429" w14:textId="77777777" w:rsidR="005D7373" w:rsidRPr="005D7373" w:rsidRDefault="005D7373" w:rsidP="005D7373">
            <w:pPr>
              <w:spacing w:before="60" w:after="60"/>
              <w:jc w:val="center"/>
              <w:rPr>
                <w:rFonts w:cs="Arial"/>
                <w:color w:val="808080"/>
                <w:sz w:val="18"/>
                <w:szCs w:val="18"/>
                <w:lang w:val="en-AU" w:eastAsia="en-US"/>
              </w:rPr>
            </w:pPr>
            <w:r w:rsidRPr="005D7373">
              <w:rPr>
                <w:rFonts w:cs="Arial"/>
                <w:color w:val="808080"/>
                <w:sz w:val="18"/>
                <w:szCs w:val="18"/>
                <w:lang w:val="en-AU" w:eastAsia="en-US"/>
              </w:rPr>
              <w:t>x</w:t>
            </w:r>
          </w:p>
        </w:tc>
      </w:tr>
      <w:tr w:rsidR="005D7373" w:rsidRPr="005D7373" w14:paraId="25131B6E" w14:textId="77777777" w:rsidTr="005D7373">
        <w:trPr>
          <w:cantSplit/>
          <w:jc w:val="center"/>
        </w:trPr>
        <w:tc>
          <w:tcPr>
            <w:tcW w:w="1252" w:type="dxa"/>
            <w:vAlign w:val="center"/>
          </w:tcPr>
          <w:p w14:paraId="666F7537" w14:textId="77777777" w:rsidR="005D7373" w:rsidRPr="005D7373" w:rsidRDefault="005D7373" w:rsidP="005D7373">
            <w:pPr>
              <w:spacing w:before="60" w:after="60"/>
              <w:jc w:val="center"/>
              <w:rPr>
                <w:rFonts w:cs="Arial"/>
                <w:b/>
                <w:sz w:val="18"/>
                <w:szCs w:val="18"/>
                <w:lang w:val="en-AU" w:eastAsia="en-US"/>
              </w:rPr>
            </w:pPr>
            <w:r w:rsidRPr="005D7373">
              <w:rPr>
                <w:rFonts w:cs="Arial"/>
                <w:b/>
                <w:sz w:val="18"/>
                <w:szCs w:val="18"/>
                <w:lang w:val="en-AU" w:eastAsia="en-US"/>
              </w:rPr>
              <w:t>BRIDGE</w:t>
            </w:r>
          </w:p>
        </w:tc>
        <w:tc>
          <w:tcPr>
            <w:tcW w:w="867" w:type="dxa"/>
            <w:tcBorders>
              <w:right w:val="double" w:sz="4" w:space="0" w:color="auto"/>
            </w:tcBorders>
            <w:vAlign w:val="center"/>
          </w:tcPr>
          <w:p w14:paraId="5CF0A8A1" w14:textId="77777777" w:rsidR="005D7373" w:rsidRPr="005D7373" w:rsidRDefault="005D7373" w:rsidP="005D7373">
            <w:pPr>
              <w:spacing w:before="60" w:after="60"/>
              <w:jc w:val="center"/>
              <w:rPr>
                <w:rFonts w:cs="Arial"/>
                <w:sz w:val="18"/>
                <w:szCs w:val="18"/>
                <w:lang w:val="en-AU" w:eastAsia="en-US"/>
              </w:rPr>
            </w:pPr>
            <w:r w:rsidRPr="005D7373">
              <w:rPr>
                <w:rFonts w:cs="Arial"/>
                <w:sz w:val="18"/>
                <w:szCs w:val="18"/>
                <w:lang w:val="en-AU" w:eastAsia="en-US"/>
              </w:rPr>
              <w:t>4.8.10</w:t>
            </w:r>
          </w:p>
        </w:tc>
        <w:tc>
          <w:tcPr>
            <w:tcW w:w="1287" w:type="dxa"/>
            <w:tcBorders>
              <w:left w:val="double" w:sz="4" w:space="0" w:color="auto"/>
              <w:right w:val="double" w:sz="4" w:space="0" w:color="auto"/>
            </w:tcBorders>
            <w:vAlign w:val="center"/>
          </w:tcPr>
          <w:p w14:paraId="178206AD" w14:textId="77777777" w:rsidR="005D7373" w:rsidRPr="005D7373" w:rsidRDefault="005D7373" w:rsidP="005D7373">
            <w:pPr>
              <w:spacing w:before="60" w:after="60"/>
              <w:jc w:val="center"/>
              <w:rPr>
                <w:rFonts w:cs="Arial"/>
                <w:b/>
                <w:sz w:val="18"/>
                <w:szCs w:val="18"/>
                <w:lang w:val="en-AU" w:eastAsia="en-US"/>
              </w:rPr>
            </w:pPr>
            <w:r w:rsidRPr="005D7373">
              <w:rPr>
                <w:rFonts w:cs="Arial"/>
                <w:b/>
                <w:sz w:val="18"/>
                <w:szCs w:val="18"/>
                <w:lang w:val="en-AU" w:eastAsia="en-US"/>
              </w:rPr>
              <w:t>x</w:t>
            </w:r>
          </w:p>
        </w:tc>
        <w:tc>
          <w:tcPr>
            <w:tcW w:w="1137" w:type="dxa"/>
            <w:tcBorders>
              <w:left w:val="double" w:sz="4" w:space="0" w:color="auto"/>
            </w:tcBorders>
            <w:vAlign w:val="center"/>
          </w:tcPr>
          <w:p w14:paraId="7246DAAF" w14:textId="77777777" w:rsidR="005D7373" w:rsidRPr="005D7373" w:rsidRDefault="005D7373" w:rsidP="005D7373">
            <w:pPr>
              <w:spacing w:before="60" w:after="60"/>
              <w:jc w:val="center"/>
              <w:rPr>
                <w:rFonts w:cs="Arial"/>
                <w:sz w:val="18"/>
                <w:szCs w:val="18"/>
                <w:lang w:val="en-AU" w:eastAsia="en-US"/>
              </w:rPr>
            </w:pPr>
            <w:r w:rsidRPr="005D7373">
              <w:rPr>
                <w:rFonts w:cs="Arial"/>
                <w:sz w:val="18"/>
                <w:szCs w:val="18"/>
                <w:lang w:val="en-AU" w:eastAsia="en-US"/>
              </w:rPr>
              <w:t>Note 3</w:t>
            </w:r>
          </w:p>
        </w:tc>
        <w:tc>
          <w:tcPr>
            <w:tcW w:w="1320" w:type="dxa"/>
            <w:tcBorders>
              <w:right w:val="double" w:sz="4" w:space="0" w:color="auto"/>
            </w:tcBorders>
            <w:vAlign w:val="center"/>
          </w:tcPr>
          <w:p w14:paraId="2340627D" w14:textId="77777777" w:rsidR="005D7373" w:rsidRPr="005D7373" w:rsidRDefault="005D7373" w:rsidP="005D7373">
            <w:pPr>
              <w:spacing w:before="60" w:after="60"/>
              <w:jc w:val="center"/>
              <w:rPr>
                <w:rFonts w:cs="Arial"/>
                <w:sz w:val="18"/>
                <w:szCs w:val="18"/>
                <w:lang w:val="en-AU" w:eastAsia="en-US"/>
              </w:rPr>
            </w:pPr>
            <w:r w:rsidRPr="005D7373">
              <w:rPr>
                <w:rFonts w:cs="Arial"/>
                <w:sz w:val="18"/>
                <w:szCs w:val="18"/>
                <w:lang w:val="en-AU" w:eastAsia="en-US"/>
              </w:rPr>
              <w:t>x</w:t>
            </w:r>
          </w:p>
        </w:tc>
        <w:tc>
          <w:tcPr>
            <w:tcW w:w="1232" w:type="dxa"/>
            <w:tcBorders>
              <w:left w:val="double" w:sz="4" w:space="0" w:color="auto"/>
            </w:tcBorders>
            <w:vAlign w:val="center"/>
          </w:tcPr>
          <w:p w14:paraId="780F1313" w14:textId="77777777" w:rsidR="005D7373" w:rsidRPr="005D7373" w:rsidRDefault="005D7373" w:rsidP="005D7373">
            <w:pPr>
              <w:spacing w:before="60" w:after="60"/>
              <w:jc w:val="center"/>
              <w:rPr>
                <w:rFonts w:cs="Arial"/>
                <w:color w:val="808080"/>
                <w:sz w:val="18"/>
                <w:szCs w:val="18"/>
                <w:lang w:val="en-AU" w:eastAsia="en-US"/>
              </w:rPr>
            </w:pPr>
          </w:p>
        </w:tc>
        <w:tc>
          <w:tcPr>
            <w:tcW w:w="1066" w:type="dxa"/>
            <w:vAlign w:val="center"/>
          </w:tcPr>
          <w:p w14:paraId="755BAC8C" w14:textId="77777777" w:rsidR="005D7373" w:rsidRPr="005D7373" w:rsidRDefault="005D7373" w:rsidP="005D7373">
            <w:pPr>
              <w:spacing w:before="60" w:after="60"/>
              <w:jc w:val="center"/>
              <w:rPr>
                <w:rFonts w:cs="Arial"/>
                <w:color w:val="808080"/>
                <w:sz w:val="18"/>
                <w:szCs w:val="18"/>
                <w:lang w:val="en-AU" w:eastAsia="en-US"/>
              </w:rPr>
            </w:pPr>
            <w:r w:rsidRPr="005D7373">
              <w:rPr>
                <w:rFonts w:cs="Arial"/>
                <w:color w:val="808080"/>
                <w:sz w:val="18"/>
                <w:szCs w:val="18"/>
                <w:lang w:val="en-AU" w:eastAsia="en-US"/>
              </w:rPr>
              <w:t>x</w:t>
            </w:r>
          </w:p>
        </w:tc>
        <w:tc>
          <w:tcPr>
            <w:tcW w:w="1247" w:type="dxa"/>
            <w:vAlign w:val="center"/>
          </w:tcPr>
          <w:p w14:paraId="58F75F62" w14:textId="77777777" w:rsidR="005D7373" w:rsidRPr="005D7373" w:rsidRDefault="005D7373" w:rsidP="005D7373">
            <w:pPr>
              <w:spacing w:before="60" w:after="60"/>
              <w:jc w:val="center"/>
              <w:rPr>
                <w:rFonts w:cs="Arial"/>
                <w:color w:val="808080"/>
                <w:sz w:val="18"/>
                <w:szCs w:val="18"/>
                <w:lang w:val="en-AU" w:eastAsia="en-US"/>
              </w:rPr>
            </w:pPr>
            <w:r w:rsidRPr="005D7373">
              <w:rPr>
                <w:rFonts w:cs="Arial"/>
                <w:color w:val="808080"/>
                <w:sz w:val="18"/>
                <w:szCs w:val="18"/>
                <w:lang w:val="en-AU" w:eastAsia="en-US"/>
              </w:rPr>
              <w:t>x</w:t>
            </w:r>
          </w:p>
        </w:tc>
      </w:tr>
      <w:tr w:rsidR="005D7373" w:rsidRPr="005D7373" w14:paraId="22213EF0" w14:textId="77777777" w:rsidTr="005D7373">
        <w:trPr>
          <w:cantSplit/>
          <w:jc w:val="center"/>
        </w:trPr>
        <w:tc>
          <w:tcPr>
            <w:tcW w:w="1252" w:type="dxa"/>
            <w:vAlign w:val="center"/>
          </w:tcPr>
          <w:p w14:paraId="691002DB" w14:textId="77777777" w:rsidR="005D7373" w:rsidRPr="005D7373" w:rsidRDefault="005D7373" w:rsidP="005D7373">
            <w:pPr>
              <w:spacing w:before="60" w:after="60"/>
              <w:jc w:val="center"/>
              <w:rPr>
                <w:rFonts w:cs="Arial"/>
                <w:b/>
                <w:sz w:val="18"/>
                <w:szCs w:val="18"/>
                <w:lang w:val="en-AU" w:eastAsia="en-US"/>
              </w:rPr>
            </w:pPr>
            <w:r w:rsidRPr="005D7373">
              <w:rPr>
                <w:rFonts w:cs="Arial"/>
                <w:b/>
                <w:sz w:val="18"/>
                <w:szCs w:val="18"/>
                <w:lang w:val="en-AU" w:eastAsia="en-US"/>
              </w:rPr>
              <w:t>BUAARE</w:t>
            </w:r>
          </w:p>
        </w:tc>
        <w:tc>
          <w:tcPr>
            <w:tcW w:w="867" w:type="dxa"/>
            <w:tcBorders>
              <w:right w:val="double" w:sz="4" w:space="0" w:color="auto"/>
            </w:tcBorders>
            <w:vAlign w:val="center"/>
          </w:tcPr>
          <w:p w14:paraId="264A78BB" w14:textId="77777777" w:rsidR="005D7373" w:rsidRPr="005D7373" w:rsidRDefault="005D7373" w:rsidP="005D7373">
            <w:pPr>
              <w:spacing w:before="60" w:after="60"/>
              <w:jc w:val="center"/>
              <w:rPr>
                <w:rFonts w:cs="Arial"/>
                <w:sz w:val="18"/>
                <w:szCs w:val="18"/>
                <w:lang w:val="en-AU" w:eastAsia="en-US"/>
              </w:rPr>
            </w:pPr>
            <w:r w:rsidRPr="005D7373">
              <w:rPr>
                <w:rFonts w:cs="Arial"/>
                <w:sz w:val="18"/>
                <w:szCs w:val="18"/>
                <w:lang w:val="en-AU" w:eastAsia="en-US"/>
              </w:rPr>
              <w:t>4.8.14</w:t>
            </w:r>
          </w:p>
        </w:tc>
        <w:tc>
          <w:tcPr>
            <w:tcW w:w="1287" w:type="dxa"/>
            <w:tcBorders>
              <w:left w:val="double" w:sz="4" w:space="0" w:color="auto"/>
              <w:right w:val="double" w:sz="4" w:space="0" w:color="auto"/>
            </w:tcBorders>
            <w:shd w:val="clear" w:color="auto" w:fill="auto"/>
            <w:vAlign w:val="center"/>
          </w:tcPr>
          <w:p w14:paraId="12066A5D" w14:textId="77777777" w:rsidR="005D7373" w:rsidRPr="005D7373" w:rsidRDefault="005D7373" w:rsidP="005D7373">
            <w:pPr>
              <w:spacing w:before="60" w:after="60"/>
              <w:jc w:val="center"/>
              <w:rPr>
                <w:rFonts w:cs="Arial"/>
                <w:b/>
                <w:sz w:val="18"/>
                <w:szCs w:val="18"/>
                <w:lang w:val="en-AU" w:eastAsia="en-US"/>
              </w:rPr>
            </w:pPr>
          </w:p>
        </w:tc>
        <w:tc>
          <w:tcPr>
            <w:tcW w:w="1137" w:type="dxa"/>
            <w:tcBorders>
              <w:left w:val="double" w:sz="4" w:space="0" w:color="auto"/>
            </w:tcBorders>
            <w:shd w:val="clear" w:color="auto" w:fill="auto"/>
            <w:vAlign w:val="center"/>
          </w:tcPr>
          <w:p w14:paraId="1B2B2FC1" w14:textId="77777777" w:rsidR="005D7373" w:rsidRPr="005D7373" w:rsidRDefault="005D7373" w:rsidP="005D7373">
            <w:pPr>
              <w:spacing w:before="60" w:after="60"/>
              <w:jc w:val="center"/>
              <w:rPr>
                <w:rFonts w:cs="Arial"/>
                <w:sz w:val="18"/>
                <w:szCs w:val="18"/>
                <w:lang w:val="en-AU" w:eastAsia="en-US"/>
              </w:rPr>
            </w:pPr>
          </w:p>
        </w:tc>
        <w:tc>
          <w:tcPr>
            <w:tcW w:w="1320" w:type="dxa"/>
            <w:tcBorders>
              <w:right w:val="double" w:sz="4" w:space="0" w:color="auto"/>
            </w:tcBorders>
            <w:shd w:val="clear" w:color="auto" w:fill="auto"/>
            <w:vAlign w:val="center"/>
          </w:tcPr>
          <w:p w14:paraId="62D3BAE7" w14:textId="77777777" w:rsidR="005D7373" w:rsidRPr="005D7373" w:rsidRDefault="005D7373" w:rsidP="005D7373">
            <w:pPr>
              <w:spacing w:before="60" w:after="60"/>
              <w:jc w:val="center"/>
              <w:rPr>
                <w:rFonts w:cs="Arial"/>
                <w:sz w:val="18"/>
                <w:szCs w:val="18"/>
                <w:lang w:val="en-AU" w:eastAsia="en-US"/>
              </w:rPr>
            </w:pPr>
          </w:p>
        </w:tc>
        <w:tc>
          <w:tcPr>
            <w:tcW w:w="1232" w:type="dxa"/>
            <w:tcBorders>
              <w:left w:val="double" w:sz="4" w:space="0" w:color="auto"/>
            </w:tcBorders>
            <w:shd w:val="clear" w:color="auto" w:fill="auto"/>
            <w:vAlign w:val="center"/>
          </w:tcPr>
          <w:p w14:paraId="6FB62E2B" w14:textId="77777777" w:rsidR="005D7373" w:rsidRPr="005D7373" w:rsidRDefault="005D7373" w:rsidP="005D7373">
            <w:pPr>
              <w:spacing w:before="60" w:after="60"/>
              <w:jc w:val="center"/>
              <w:rPr>
                <w:rFonts w:cs="Arial"/>
                <w:color w:val="808080"/>
                <w:sz w:val="18"/>
                <w:szCs w:val="18"/>
                <w:lang w:val="en-AU" w:eastAsia="en-US"/>
              </w:rPr>
            </w:pPr>
          </w:p>
        </w:tc>
        <w:tc>
          <w:tcPr>
            <w:tcW w:w="1066" w:type="dxa"/>
            <w:shd w:val="clear" w:color="auto" w:fill="auto"/>
            <w:vAlign w:val="center"/>
          </w:tcPr>
          <w:p w14:paraId="3B162A4C" w14:textId="77777777" w:rsidR="005D7373" w:rsidRPr="005D7373" w:rsidRDefault="005D7373" w:rsidP="005D7373">
            <w:pPr>
              <w:spacing w:before="60" w:after="60"/>
              <w:jc w:val="center"/>
              <w:rPr>
                <w:rFonts w:cs="Arial"/>
                <w:color w:val="808080"/>
                <w:sz w:val="18"/>
                <w:szCs w:val="18"/>
                <w:lang w:val="en-AU" w:eastAsia="en-US"/>
              </w:rPr>
            </w:pPr>
          </w:p>
        </w:tc>
        <w:tc>
          <w:tcPr>
            <w:tcW w:w="1247" w:type="dxa"/>
            <w:shd w:val="clear" w:color="auto" w:fill="auto"/>
            <w:vAlign w:val="center"/>
          </w:tcPr>
          <w:p w14:paraId="5C61770E" w14:textId="77777777" w:rsidR="005D7373" w:rsidRPr="005D7373" w:rsidRDefault="005D7373" w:rsidP="005D7373">
            <w:pPr>
              <w:spacing w:before="60" w:after="60"/>
              <w:jc w:val="center"/>
              <w:rPr>
                <w:rFonts w:cs="Arial"/>
                <w:color w:val="808080"/>
                <w:sz w:val="18"/>
                <w:szCs w:val="18"/>
                <w:lang w:val="en-AU" w:eastAsia="en-US"/>
              </w:rPr>
            </w:pPr>
            <w:r w:rsidRPr="005D7373">
              <w:rPr>
                <w:rFonts w:cs="Arial"/>
                <w:color w:val="808080"/>
                <w:sz w:val="18"/>
                <w:szCs w:val="18"/>
                <w:lang w:val="en-AU" w:eastAsia="en-US"/>
              </w:rPr>
              <w:t>x</w:t>
            </w:r>
          </w:p>
        </w:tc>
      </w:tr>
      <w:tr w:rsidR="005D7373" w:rsidRPr="005D7373" w14:paraId="076BC952" w14:textId="77777777" w:rsidTr="005D7373">
        <w:trPr>
          <w:cantSplit/>
          <w:jc w:val="center"/>
        </w:trPr>
        <w:tc>
          <w:tcPr>
            <w:tcW w:w="1252" w:type="dxa"/>
            <w:vAlign w:val="center"/>
          </w:tcPr>
          <w:p w14:paraId="70783169" w14:textId="77777777" w:rsidR="005D7373" w:rsidRPr="005D7373" w:rsidRDefault="005D7373" w:rsidP="005D7373">
            <w:pPr>
              <w:spacing w:before="60" w:after="60"/>
              <w:jc w:val="center"/>
              <w:rPr>
                <w:rFonts w:cs="Arial"/>
                <w:b/>
                <w:sz w:val="18"/>
                <w:szCs w:val="18"/>
                <w:lang w:val="en-AU" w:eastAsia="en-US"/>
              </w:rPr>
            </w:pPr>
            <w:r w:rsidRPr="005D7373">
              <w:rPr>
                <w:rFonts w:cs="Arial"/>
                <w:b/>
                <w:sz w:val="18"/>
                <w:szCs w:val="18"/>
                <w:lang w:val="en-AU" w:eastAsia="en-US"/>
              </w:rPr>
              <w:t>BUISGL</w:t>
            </w:r>
          </w:p>
        </w:tc>
        <w:tc>
          <w:tcPr>
            <w:tcW w:w="867" w:type="dxa"/>
            <w:tcBorders>
              <w:right w:val="double" w:sz="4" w:space="0" w:color="auto"/>
            </w:tcBorders>
            <w:vAlign w:val="center"/>
          </w:tcPr>
          <w:p w14:paraId="4E0C7A23" w14:textId="77777777" w:rsidR="005D7373" w:rsidRPr="005D7373" w:rsidRDefault="005D7373" w:rsidP="005D7373">
            <w:pPr>
              <w:spacing w:before="60" w:after="60"/>
              <w:jc w:val="center"/>
              <w:rPr>
                <w:rFonts w:cs="Arial"/>
                <w:sz w:val="18"/>
                <w:szCs w:val="18"/>
                <w:lang w:val="en-AU" w:eastAsia="en-US"/>
              </w:rPr>
            </w:pPr>
            <w:r w:rsidRPr="005D7373">
              <w:rPr>
                <w:rFonts w:cs="Arial"/>
                <w:sz w:val="18"/>
                <w:szCs w:val="18"/>
                <w:lang w:val="en-AU" w:eastAsia="en-US"/>
              </w:rPr>
              <w:t>4.8.15</w:t>
            </w:r>
          </w:p>
        </w:tc>
        <w:tc>
          <w:tcPr>
            <w:tcW w:w="1287" w:type="dxa"/>
            <w:tcBorders>
              <w:left w:val="double" w:sz="4" w:space="0" w:color="auto"/>
              <w:right w:val="double" w:sz="4" w:space="0" w:color="auto"/>
            </w:tcBorders>
            <w:vAlign w:val="center"/>
          </w:tcPr>
          <w:p w14:paraId="4FB66742" w14:textId="77777777" w:rsidR="005D7373" w:rsidRPr="005D7373" w:rsidRDefault="005D7373" w:rsidP="005D7373">
            <w:pPr>
              <w:spacing w:before="60" w:after="60"/>
              <w:jc w:val="center"/>
              <w:rPr>
                <w:rFonts w:cs="Arial"/>
                <w:b/>
                <w:sz w:val="18"/>
                <w:szCs w:val="18"/>
                <w:lang w:val="en-AU" w:eastAsia="en-US"/>
              </w:rPr>
            </w:pPr>
            <w:r w:rsidRPr="005D7373">
              <w:rPr>
                <w:rFonts w:cs="Arial"/>
                <w:b/>
                <w:sz w:val="18"/>
                <w:szCs w:val="18"/>
                <w:lang w:val="en-AU" w:eastAsia="en-US"/>
              </w:rPr>
              <w:t>x</w:t>
            </w:r>
          </w:p>
        </w:tc>
        <w:tc>
          <w:tcPr>
            <w:tcW w:w="1137" w:type="dxa"/>
            <w:tcBorders>
              <w:left w:val="double" w:sz="4" w:space="0" w:color="auto"/>
            </w:tcBorders>
            <w:vAlign w:val="center"/>
          </w:tcPr>
          <w:p w14:paraId="23A420F3" w14:textId="77777777" w:rsidR="005D7373" w:rsidRPr="005D7373" w:rsidRDefault="005D7373" w:rsidP="005D7373">
            <w:pPr>
              <w:spacing w:before="60" w:after="60"/>
              <w:jc w:val="center"/>
              <w:rPr>
                <w:rFonts w:cs="Arial"/>
                <w:sz w:val="18"/>
                <w:szCs w:val="18"/>
                <w:lang w:val="en-AU" w:eastAsia="en-US"/>
              </w:rPr>
            </w:pPr>
          </w:p>
        </w:tc>
        <w:tc>
          <w:tcPr>
            <w:tcW w:w="1320" w:type="dxa"/>
            <w:tcBorders>
              <w:right w:val="double" w:sz="4" w:space="0" w:color="auto"/>
            </w:tcBorders>
            <w:vAlign w:val="center"/>
          </w:tcPr>
          <w:p w14:paraId="6A90D92D" w14:textId="77777777" w:rsidR="005D7373" w:rsidRPr="005D7373" w:rsidRDefault="005D7373" w:rsidP="005D7373">
            <w:pPr>
              <w:spacing w:before="60" w:after="60"/>
              <w:jc w:val="center"/>
              <w:rPr>
                <w:rFonts w:cs="Arial"/>
                <w:sz w:val="18"/>
                <w:szCs w:val="18"/>
                <w:lang w:val="en-AU" w:eastAsia="en-US"/>
              </w:rPr>
            </w:pPr>
            <w:r w:rsidRPr="005D7373">
              <w:rPr>
                <w:rFonts w:cs="Arial"/>
                <w:sz w:val="18"/>
                <w:szCs w:val="18"/>
                <w:lang w:val="en-AU" w:eastAsia="en-US"/>
              </w:rPr>
              <w:t>x</w:t>
            </w:r>
          </w:p>
        </w:tc>
        <w:tc>
          <w:tcPr>
            <w:tcW w:w="1232" w:type="dxa"/>
            <w:tcBorders>
              <w:left w:val="double" w:sz="4" w:space="0" w:color="auto"/>
            </w:tcBorders>
            <w:vAlign w:val="center"/>
          </w:tcPr>
          <w:p w14:paraId="51E87773" w14:textId="77777777" w:rsidR="005D7373" w:rsidRPr="005D7373" w:rsidRDefault="005D7373" w:rsidP="005D7373">
            <w:pPr>
              <w:spacing w:before="60" w:after="60"/>
              <w:jc w:val="center"/>
              <w:rPr>
                <w:rFonts w:cs="Arial"/>
                <w:color w:val="808080"/>
                <w:sz w:val="18"/>
                <w:szCs w:val="18"/>
                <w:lang w:val="en-AU" w:eastAsia="en-US"/>
              </w:rPr>
            </w:pPr>
          </w:p>
        </w:tc>
        <w:tc>
          <w:tcPr>
            <w:tcW w:w="1066" w:type="dxa"/>
            <w:vAlign w:val="center"/>
          </w:tcPr>
          <w:p w14:paraId="5E3B6A64" w14:textId="77777777" w:rsidR="005D7373" w:rsidRPr="005D7373" w:rsidRDefault="005D7373" w:rsidP="005D7373">
            <w:pPr>
              <w:spacing w:before="60" w:after="60"/>
              <w:jc w:val="center"/>
              <w:rPr>
                <w:rFonts w:cs="Arial"/>
                <w:color w:val="808080"/>
                <w:sz w:val="18"/>
                <w:szCs w:val="18"/>
                <w:lang w:val="en-AU" w:eastAsia="en-US"/>
              </w:rPr>
            </w:pPr>
            <w:r w:rsidRPr="005D7373">
              <w:rPr>
                <w:rFonts w:cs="Arial"/>
                <w:color w:val="808080"/>
                <w:sz w:val="18"/>
                <w:szCs w:val="18"/>
                <w:lang w:val="en-AU" w:eastAsia="en-US"/>
              </w:rPr>
              <w:t>x, Note 4</w:t>
            </w:r>
          </w:p>
        </w:tc>
        <w:tc>
          <w:tcPr>
            <w:tcW w:w="1247" w:type="dxa"/>
            <w:vAlign w:val="center"/>
          </w:tcPr>
          <w:p w14:paraId="286D6295" w14:textId="77777777" w:rsidR="005D7373" w:rsidRPr="005D7373" w:rsidRDefault="005D7373" w:rsidP="005D7373">
            <w:pPr>
              <w:spacing w:before="60" w:after="60"/>
              <w:jc w:val="center"/>
              <w:rPr>
                <w:rFonts w:cs="Arial"/>
                <w:color w:val="808080"/>
                <w:sz w:val="18"/>
                <w:szCs w:val="18"/>
                <w:lang w:val="en-AU" w:eastAsia="en-US"/>
              </w:rPr>
            </w:pPr>
            <w:r w:rsidRPr="005D7373">
              <w:rPr>
                <w:rFonts w:cs="Arial"/>
                <w:color w:val="808080"/>
                <w:sz w:val="18"/>
                <w:szCs w:val="18"/>
                <w:lang w:val="en-AU" w:eastAsia="en-US"/>
              </w:rPr>
              <w:t>x</w:t>
            </w:r>
          </w:p>
        </w:tc>
      </w:tr>
      <w:tr w:rsidR="005D7373" w:rsidRPr="005D7373" w14:paraId="1B969954" w14:textId="77777777" w:rsidTr="005D7373">
        <w:trPr>
          <w:cantSplit/>
          <w:jc w:val="center"/>
        </w:trPr>
        <w:tc>
          <w:tcPr>
            <w:tcW w:w="1252" w:type="dxa"/>
            <w:vAlign w:val="center"/>
          </w:tcPr>
          <w:p w14:paraId="4D170470" w14:textId="77777777" w:rsidR="005D7373" w:rsidRPr="005D7373" w:rsidRDefault="005D7373" w:rsidP="005D7373">
            <w:pPr>
              <w:spacing w:before="60" w:after="60"/>
              <w:jc w:val="center"/>
              <w:rPr>
                <w:rFonts w:cs="Arial"/>
                <w:b/>
                <w:sz w:val="18"/>
                <w:szCs w:val="18"/>
                <w:lang w:val="en-AU" w:eastAsia="en-US"/>
              </w:rPr>
            </w:pPr>
            <w:r w:rsidRPr="005D7373">
              <w:rPr>
                <w:rFonts w:cs="Arial"/>
                <w:b/>
                <w:sz w:val="18"/>
                <w:szCs w:val="18"/>
                <w:lang w:val="en-AU" w:eastAsia="en-US"/>
              </w:rPr>
              <w:t>CANALS</w:t>
            </w:r>
          </w:p>
        </w:tc>
        <w:tc>
          <w:tcPr>
            <w:tcW w:w="867" w:type="dxa"/>
            <w:tcBorders>
              <w:right w:val="double" w:sz="4" w:space="0" w:color="auto"/>
            </w:tcBorders>
            <w:vAlign w:val="center"/>
          </w:tcPr>
          <w:p w14:paraId="071218A1" w14:textId="77777777" w:rsidR="005D7373" w:rsidRPr="005D7373" w:rsidRDefault="005D7373" w:rsidP="005D7373">
            <w:pPr>
              <w:spacing w:before="60" w:after="60"/>
              <w:jc w:val="center"/>
              <w:rPr>
                <w:rFonts w:cs="Arial"/>
                <w:sz w:val="18"/>
                <w:szCs w:val="18"/>
                <w:lang w:val="en-AU" w:eastAsia="en-US"/>
              </w:rPr>
            </w:pPr>
            <w:r w:rsidRPr="005D7373">
              <w:rPr>
                <w:rFonts w:cs="Arial"/>
                <w:sz w:val="18"/>
                <w:szCs w:val="18"/>
                <w:lang w:val="en-AU" w:eastAsia="en-US"/>
              </w:rPr>
              <w:t>4.8.1</w:t>
            </w:r>
          </w:p>
        </w:tc>
        <w:tc>
          <w:tcPr>
            <w:tcW w:w="1287" w:type="dxa"/>
            <w:tcBorders>
              <w:left w:val="double" w:sz="4" w:space="0" w:color="auto"/>
              <w:right w:val="double" w:sz="4" w:space="0" w:color="auto"/>
            </w:tcBorders>
            <w:vAlign w:val="center"/>
          </w:tcPr>
          <w:p w14:paraId="5C478718" w14:textId="77777777" w:rsidR="005D7373" w:rsidRPr="005D7373" w:rsidRDefault="005D7373" w:rsidP="005D7373">
            <w:pPr>
              <w:spacing w:before="60" w:after="60"/>
              <w:jc w:val="center"/>
              <w:rPr>
                <w:rFonts w:cs="Arial"/>
                <w:b/>
                <w:sz w:val="18"/>
                <w:szCs w:val="18"/>
                <w:lang w:val="en-AU" w:eastAsia="en-US"/>
              </w:rPr>
            </w:pPr>
          </w:p>
        </w:tc>
        <w:tc>
          <w:tcPr>
            <w:tcW w:w="1137" w:type="dxa"/>
            <w:tcBorders>
              <w:left w:val="double" w:sz="4" w:space="0" w:color="auto"/>
            </w:tcBorders>
            <w:vAlign w:val="center"/>
          </w:tcPr>
          <w:p w14:paraId="3F167CCF" w14:textId="77777777" w:rsidR="005D7373" w:rsidRPr="005D7373" w:rsidRDefault="005D7373" w:rsidP="005D7373">
            <w:pPr>
              <w:spacing w:before="60" w:after="60"/>
              <w:jc w:val="center"/>
              <w:rPr>
                <w:rFonts w:cs="Arial"/>
                <w:sz w:val="18"/>
                <w:szCs w:val="18"/>
                <w:lang w:val="en-AU" w:eastAsia="en-US"/>
              </w:rPr>
            </w:pPr>
          </w:p>
        </w:tc>
        <w:tc>
          <w:tcPr>
            <w:tcW w:w="1320" w:type="dxa"/>
            <w:tcBorders>
              <w:right w:val="double" w:sz="4" w:space="0" w:color="auto"/>
            </w:tcBorders>
            <w:vAlign w:val="center"/>
          </w:tcPr>
          <w:p w14:paraId="5CBEE9EA" w14:textId="77777777" w:rsidR="005D7373" w:rsidRPr="005D7373" w:rsidRDefault="005D7373" w:rsidP="005D7373">
            <w:pPr>
              <w:spacing w:before="60" w:after="60"/>
              <w:jc w:val="center"/>
              <w:rPr>
                <w:rFonts w:cs="Arial"/>
                <w:sz w:val="18"/>
                <w:szCs w:val="18"/>
                <w:lang w:val="en-AU" w:eastAsia="en-US"/>
              </w:rPr>
            </w:pPr>
          </w:p>
        </w:tc>
        <w:tc>
          <w:tcPr>
            <w:tcW w:w="1232" w:type="dxa"/>
            <w:tcBorders>
              <w:left w:val="double" w:sz="4" w:space="0" w:color="auto"/>
            </w:tcBorders>
            <w:vAlign w:val="center"/>
          </w:tcPr>
          <w:p w14:paraId="2320923F" w14:textId="77777777" w:rsidR="005D7373" w:rsidRPr="005D7373" w:rsidRDefault="005D7373" w:rsidP="005D7373">
            <w:pPr>
              <w:spacing w:before="60" w:after="60"/>
              <w:jc w:val="center"/>
              <w:rPr>
                <w:rFonts w:cs="Arial"/>
                <w:color w:val="808080"/>
                <w:sz w:val="18"/>
                <w:szCs w:val="18"/>
                <w:lang w:val="en-AU" w:eastAsia="en-US"/>
              </w:rPr>
            </w:pPr>
          </w:p>
        </w:tc>
        <w:tc>
          <w:tcPr>
            <w:tcW w:w="1066" w:type="dxa"/>
            <w:vAlign w:val="center"/>
          </w:tcPr>
          <w:p w14:paraId="3397455E" w14:textId="77777777" w:rsidR="005D7373" w:rsidRPr="005D7373" w:rsidRDefault="005D7373" w:rsidP="005D7373">
            <w:pPr>
              <w:spacing w:before="60" w:after="60"/>
              <w:jc w:val="center"/>
              <w:rPr>
                <w:rFonts w:cs="Arial"/>
                <w:color w:val="808080"/>
                <w:sz w:val="18"/>
                <w:szCs w:val="18"/>
                <w:lang w:val="en-AU" w:eastAsia="en-US"/>
              </w:rPr>
            </w:pPr>
            <w:r w:rsidRPr="005D7373">
              <w:rPr>
                <w:rFonts w:cs="Arial"/>
                <w:color w:val="808080"/>
                <w:sz w:val="18"/>
                <w:szCs w:val="18"/>
                <w:lang w:val="en-AU" w:eastAsia="en-US"/>
              </w:rPr>
              <w:t>x</w:t>
            </w:r>
          </w:p>
        </w:tc>
        <w:tc>
          <w:tcPr>
            <w:tcW w:w="1247" w:type="dxa"/>
            <w:vAlign w:val="center"/>
          </w:tcPr>
          <w:p w14:paraId="4D4CEFC1" w14:textId="77777777" w:rsidR="005D7373" w:rsidRPr="005D7373" w:rsidRDefault="005D7373" w:rsidP="005D7373">
            <w:pPr>
              <w:spacing w:before="60" w:after="60"/>
              <w:jc w:val="center"/>
              <w:rPr>
                <w:rFonts w:cs="Arial"/>
                <w:color w:val="808080"/>
                <w:sz w:val="18"/>
                <w:szCs w:val="18"/>
                <w:lang w:val="en-AU" w:eastAsia="en-US"/>
              </w:rPr>
            </w:pPr>
          </w:p>
        </w:tc>
      </w:tr>
      <w:tr w:rsidR="005D7373" w:rsidRPr="005D7373" w14:paraId="58686280" w14:textId="77777777" w:rsidTr="005D7373">
        <w:trPr>
          <w:cantSplit/>
          <w:jc w:val="center"/>
        </w:trPr>
        <w:tc>
          <w:tcPr>
            <w:tcW w:w="1252" w:type="dxa"/>
            <w:vAlign w:val="center"/>
          </w:tcPr>
          <w:p w14:paraId="7B84F9AA" w14:textId="77777777" w:rsidR="005D7373" w:rsidRPr="005D7373" w:rsidRDefault="005D7373" w:rsidP="005D7373">
            <w:pPr>
              <w:spacing w:before="60" w:after="60"/>
              <w:jc w:val="center"/>
              <w:rPr>
                <w:rFonts w:cs="Arial"/>
                <w:b/>
                <w:sz w:val="18"/>
                <w:szCs w:val="18"/>
                <w:lang w:val="en-AU" w:eastAsia="en-US"/>
              </w:rPr>
            </w:pPr>
            <w:r w:rsidRPr="005D7373">
              <w:rPr>
                <w:rFonts w:cs="Arial"/>
                <w:b/>
                <w:sz w:val="18"/>
                <w:szCs w:val="18"/>
                <w:lang w:val="en-AU" w:eastAsia="en-US"/>
              </w:rPr>
              <w:t>CAUSWY</w:t>
            </w:r>
          </w:p>
        </w:tc>
        <w:tc>
          <w:tcPr>
            <w:tcW w:w="867" w:type="dxa"/>
            <w:tcBorders>
              <w:right w:val="double" w:sz="4" w:space="0" w:color="auto"/>
            </w:tcBorders>
            <w:vAlign w:val="center"/>
          </w:tcPr>
          <w:p w14:paraId="376AD9E8" w14:textId="77777777" w:rsidR="005D7373" w:rsidRPr="005D7373" w:rsidRDefault="005D7373" w:rsidP="005D7373">
            <w:pPr>
              <w:spacing w:before="60" w:after="60"/>
              <w:jc w:val="center"/>
              <w:rPr>
                <w:rFonts w:cs="Arial"/>
                <w:sz w:val="18"/>
                <w:szCs w:val="18"/>
                <w:lang w:val="en-AU" w:eastAsia="en-US"/>
              </w:rPr>
            </w:pPr>
            <w:r w:rsidRPr="005D7373">
              <w:rPr>
                <w:rFonts w:cs="Arial"/>
                <w:sz w:val="18"/>
                <w:szCs w:val="18"/>
                <w:lang w:val="en-AU" w:eastAsia="en-US"/>
              </w:rPr>
              <w:t>4.8.9</w:t>
            </w:r>
          </w:p>
        </w:tc>
        <w:tc>
          <w:tcPr>
            <w:tcW w:w="1287" w:type="dxa"/>
            <w:tcBorders>
              <w:left w:val="double" w:sz="4" w:space="0" w:color="auto"/>
              <w:right w:val="double" w:sz="4" w:space="0" w:color="auto"/>
            </w:tcBorders>
            <w:vAlign w:val="center"/>
          </w:tcPr>
          <w:p w14:paraId="19366988" w14:textId="77777777" w:rsidR="005D7373" w:rsidRPr="005D7373" w:rsidRDefault="005D7373" w:rsidP="005D7373">
            <w:pPr>
              <w:spacing w:before="60" w:after="60"/>
              <w:jc w:val="center"/>
              <w:rPr>
                <w:rFonts w:cs="Arial"/>
                <w:b/>
                <w:sz w:val="18"/>
                <w:szCs w:val="18"/>
                <w:lang w:val="en-AU" w:eastAsia="en-US"/>
              </w:rPr>
            </w:pPr>
          </w:p>
        </w:tc>
        <w:tc>
          <w:tcPr>
            <w:tcW w:w="1137" w:type="dxa"/>
            <w:tcBorders>
              <w:left w:val="double" w:sz="4" w:space="0" w:color="auto"/>
            </w:tcBorders>
            <w:vAlign w:val="center"/>
          </w:tcPr>
          <w:p w14:paraId="577B4E7C" w14:textId="77777777" w:rsidR="005D7373" w:rsidRPr="005D7373" w:rsidRDefault="005D7373" w:rsidP="005D7373">
            <w:pPr>
              <w:spacing w:before="60" w:after="60"/>
              <w:jc w:val="center"/>
              <w:rPr>
                <w:rFonts w:cs="Arial"/>
                <w:sz w:val="18"/>
                <w:szCs w:val="18"/>
                <w:lang w:val="en-AU" w:eastAsia="en-US"/>
              </w:rPr>
            </w:pPr>
          </w:p>
        </w:tc>
        <w:tc>
          <w:tcPr>
            <w:tcW w:w="1320" w:type="dxa"/>
            <w:tcBorders>
              <w:right w:val="double" w:sz="4" w:space="0" w:color="auto"/>
            </w:tcBorders>
            <w:vAlign w:val="center"/>
          </w:tcPr>
          <w:p w14:paraId="307EE136" w14:textId="77777777" w:rsidR="005D7373" w:rsidRPr="005D7373" w:rsidRDefault="005D7373" w:rsidP="005D7373">
            <w:pPr>
              <w:spacing w:before="60" w:after="60"/>
              <w:jc w:val="center"/>
              <w:rPr>
                <w:rFonts w:cs="Arial"/>
                <w:sz w:val="18"/>
                <w:szCs w:val="18"/>
                <w:lang w:val="en-AU" w:eastAsia="en-US"/>
              </w:rPr>
            </w:pPr>
          </w:p>
        </w:tc>
        <w:tc>
          <w:tcPr>
            <w:tcW w:w="1232" w:type="dxa"/>
            <w:tcBorders>
              <w:left w:val="double" w:sz="4" w:space="0" w:color="auto"/>
            </w:tcBorders>
            <w:vAlign w:val="center"/>
          </w:tcPr>
          <w:p w14:paraId="0E929941" w14:textId="77777777" w:rsidR="005D7373" w:rsidRPr="005D7373" w:rsidRDefault="005D7373" w:rsidP="005D7373">
            <w:pPr>
              <w:spacing w:before="60" w:after="60"/>
              <w:jc w:val="center"/>
              <w:rPr>
                <w:rFonts w:cs="Arial"/>
                <w:color w:val="808080"/>
                <w:sz w:val="18"/>
                <w:szCs w:val="18"/>
                <w:lang w:val="en-AU" w:eastAsia="en-US"/>
              </w:rPr>
            </w:pPr>
          </w:p>
        </w:tc>
        <w:tc>
          <w:tcPr>
            <w:tcW w:w="1066" w:type="dxa"/>
            <w:vAlign w:val="center"/>
          </w:tcPr>
          <w:p w14:paraId="290E14C7" w14:textId="77777777" w:rsidR="005D7373" w:rsidRPr="005D7373" w:rsidRDefault="005D7373" w:rsidP="005D7373">
            <w:pPr>
              <w:spacing w:before="60" w:after="60"/>
              <w:jc w:val="center"/>
              <w:rPr>
                <w:rFonts w:cs="Arial"/>
                <w:color w:val="808080"/>
                <w:sz w:val="18"/>
                <w:szCs w:val="18"/>
                <w:lang w:val="en-AU" w:eastAsia="en-US"/>
              </w:rPr>
            </w:pPr>
          </w:p>
        </w:tc>
        <w:tc>
          <w:tcPr>
            <w:tcW w:w="1247" w:type="dxa"/>
            <w:vAlign w:val="center"/>
          </w:tcPr>
          <w:p w14:paraId="1C3FD8AF" w14:textId="77777777" w:rsidR="005D7373" w:rsidRPr="005D7373" w:rsidRDefault="005D7373" w:rsidP="005D7373">
            <w:pPr>
              <w:spacing w:before="60" w:after="60"/>
              <w:jc w:val="center"/>
              <w:rPr>
                <w:rFonts w:cs="Arial"/>
                <w:color w:val="808080"/>
                <w:sz w:val="18"/>
                <w:szCs w:val="18"/>
                <w:lang w:val="en-AU" w:eastAsia="en-US"/>
              </w:rPr>
            </w:pPr>
            <w:r w:rsidRPr="005D7373">
              <w:rPr>
                <w:rFonts w:cs="Arial"/>
                <w:color w:val="808080"/>
                <w:sz w:val="18"/>
                <w:szCs w:val="18"/>
                <w:lang w:val="en-AU" w:eastAsia="en-US"/>
              </w:rPr>
              <w:t>x</w:t>
            </w:r>
          </w:p>
        </w:tc>
      </w:tr>
      <w:tr w:rsidR="005D7373" w:rsidRPr="005D7373" w14:paraId="18353BF0" w14:textId="77777777" w:rsidTr="005D7373">
        <w:trPr>
          <w:cantSplit/>
          <w:jc w:val="center"/>
        </w:trPr>
        <w:tc>
          <w:tcPr>
            <w:tcW w:w="1252" w:type="dxa"/>
            <w:vAlign w:val="center"/>
          </w:tcPr>
          <w:p w14:paraId="3797B9CB" w14:textId="77777777" w:rsidR="005D7373" w:rsidRPr="005D7373" w:rsidRDefault="005D7373" w:rsidP="005D7373">
            <w:pPr>
              <w:spacing w:before="60" w:after="60"/>
              <w:jc w:val="center"/>
              <w:rPr>
                <w:rFonts w:cs="Arial"/>
                <w:b/>
                <w:sz w:val="18"/>
                <w:szCs w:val="18"/>
                <w:lang w:val="en-AU" w:eastAsia="en-US"/>
              </w:rPr>
            </w:pPr>
            <w:r w:rsidRPr="005D7373">
              <w:rPr>
                <w:rFonts w:cs="Arial"/>
                <w:b/>
                <w:sz w:val="18"/>
                <w:szCs w:val="18"/>
                <w:lang w:val="en-AU" w:eastAsia="en-US"/>
              </w:rPr>
              <w:t>CBLARE</w:t>
            </w:r>
          </w:p>
        </w:tc>
        <w:tc>
          <w:tcPr>
            <w:tcW w:w="867" w:type="dxa"/>
            <w:tcBorders>
              <w:right w:val="double" w:sz="4" w:space="0" w:color="auto"/>
            </w:tcBorders>
            <w:vAlign w:val="center"/>
          </w:tcPr>
          <w:p w14:paraId="52BF6CCC" w14:textId="77777777" w:rsidR="005D7373" w:rsidRPr="005D7373" w:rsidRDefault="005D7373" w:rsidP="005D7373">
            <w:pPr>
              <w:spacing w:before="60" w:after="60"/>
              <w:jc w:val="center"/>
              <w:rPr>
                <w:rFonts w:cs="Arial"/>
                <w:sz w:val="18"/>
                <w:szCs w:val="18"/>
                <w:lang w:val="en-AU" w:eastAsia="en-US"/>
              </w:rPr>
            </w:pPr>
            <w:r w:rsidRPr="005D7373">
              <w:rPr>
                <w:rFonts w:cs="Arial"/>
                <w:sz w:val="18"/>
                <w:szCs w:val="18"/>
                <w:lang w:val="en-AU" w:eastAsia="en-US"/>
              </w:rPr>
              <w:t>11.5.3</w:t>
            </w:r>
          </w:p>
        </w:tc>
        <w:tc>
          <w:tcPr>
            <w:tcW w:w="1287" w:type="dxa"/>
            <w:tcBorders>
              <w:left w:val="double" w:sz="4" w:space="0" w:color="auto"/>
              <w:right w:val="double" w:sz="4" w:space="0" w:color="auto"/>
            </w:tcBorders>
            <w:vAlign w:val="center"/>
          </w:tcPr>
          <w:p w14:paraId="14BDB5F7" w14:textId="77777777" w:rsidR="005D7373" w:rsidRPr="005D7373" w:rsidRDefault="005D7373" w:rsidP="005D7373">
            <w:pPr>
              <w:spacing w:before="60" w:after="60"/>
              <w:jc w:val="center"/>
              <w:rPr>
                <w:rFonts w:cs="Arial"/>
                <w:b/>
                <w:sz w:val="18"/>
                <w:szCs w:val="18"/>
                <w:lang w:val="en-AU" w:eastAsia="en-US"/>
              </w:rPr>
            </w:pPr>
            <w:r w:rsidRPr="005D7373">
              <w:rPr>
                <w:rFonts w:cs="Arial"/>
                <w:b/>
                <w:sz w:val="18"/>
                <w:szCs w:val="18"/>
                <w:lang w:val="en-AU" w:eastAsia="en-US"/>
              </w:rPr>
              <w:t>x</w:t>
            </w:r>
          </w:p>
        </w:tc>
        <w:tc>
          <w:tcPr>
            <w:tcW w:w="1137" w:type="dxa"/>
            <w:tcBorders>
              <w:left w:val="double" w:sz="4" w:space="0" w:color="auto"/>
            </w:tcBorders>
            <w:vAlign w:val="center"/>
          </w:tcPr>
          <w:p w14:paraId="4CFA6EC4" w14:textId="77777777" w:rsidR="005D7373" w:rsidRPr="005D7373" w:rsidRDefault="005D7373" w:rsidP="005D7373">
            <w:pPr>
              <w:spacing w:before="60" w:after="60"/>
              <w:jc w:val="center"/>
              <w:rPr>
                <w:rFonts w:cs="Arial"/>
                <w:sz w:val="18"/>
                <w:szCs w:val="18"/>
                <w:lang w:val="en-AU" w:eastAsia="en-US"/>
              </w:rPr>
            </w:pPr>
          </w:p>
        </w:tc>
        <w:tc>
          <w:tcPr>
            <w:tcW w:w="1320" w:type="dxa"/>
            <w:tcBorders>
              <w:right w:val="double" w:sz="4" w:space="0" w:color="auto"/>
            </w:tcBorders>
            <w:vAlign w:val="center"/>
          </w:tcPr>
          <w:p w14:paraId="3E782B39" w14:textId="77777777" w:rsidR="005D7373" w:rsidRPr="005D7373" w:rsidRDefault="005D7373" w:rsidP="005D7373">
            <w:pPr>
              <w:spacing w:before="60" w:after="60"/>
              <w:jc w:val="center"/>
              <w:rPr>
                <w:rFonts w:cs="Arial"/>
                <w:sz w:val="18"/>
                <w:szCs w:val="18"/>
                <w:lang w:val="en-AU" w:eastAsia="en-US"/>
              </w:rPr>
            </w:pPr>
            <w:r w:rsidRPr="005D7373">
              <w:rPr>
                <w:rFonts w:cs="Arial"/>
                <w:sz w:val="18"/>
                <w:szCs w:val="18"/>
                <w:lang w:val="en-AU" w:eastAsia="en-US"/>
              </w:rPr>
              <w:t>x</w:t>
            </w:r>
          </w:p>
        </w:tc>
        <w:tc>
          <w:tcPr>
            <w:tcW w:w="1232" w:type="dxa"/>
            <w:tcBorders>
              <w:left w:val="double" w:sz="4" w:space="0" w:color="auto"/>
            </w:tcBorders>
            <w:vAlign w:val="center"/>
          </w:tcPr>
          <w:p w14:paraId="231EF144" w14:textId="77777777" w:rsidR="005D7373" w:rsidRPr="005D7373" w:rsidRDefault="005D7373" w:rsidP="005D7373">
            <w:pPr>
              <w:spacing w:before="60" w:after="60"/>
              <w:jc w:val="center"/>
              <w:rPr>
                <w:rFonts w:cs="Arial"/>
                <w:color w:val="808080"/>
                <w:sz w:val="18"/>
                <w:szCs w:val="18"/>
                <w:lang w:val="en-AU" w:eastAsia="en-US"/>
              </w:rPr>
            </w:pPr>
          </w:p>
        </w:tc>
        <w:tc>
          <w:tcPr>
            <w:tcW w:w="1066" w:type="dxa"/>
            <w:vAlign w:val="center"/>
          </w:tcPr>
          <w:p w14:paraId="751A8315" w14:textId="77777777" w:rsidR="005D7373" w:rsidRPr="005D7373" w:rsidRDefault="005D7373" w:rsidP="005D7373">
            <w:pPr>
              <w:spacing w:before="60" w:after="60"/>
              <w:jc w:val="center"/>
              <w:rPr>
                <w:rFonts w:cs="Arial"/>
                <w:color w:val="808080"/>
                <w:sz w:val="18"/>
                <w:szCs w:val="18"/>
                <w:lang w:val="en-AU" w:eastAsia="en-US"/>
              </w:rPr>
            </w:pPr>
          </w:p>
        </w:tc>
        <w:tc>
          <w:tcPr>
            <w:tcW w:w="1247" w:type="dxa"/>
            <w:vAlign w:val="center"/>
          </w:tcPr>
          <w:p w14:paraId="1523C47A" w14:textId="77777777" w:rsidR="005D7373" w:rsidRPr="005D7373" w:rsidRDefault="005D7373" w:rsidP="005D7373">
            <w:pPr>
              <w:spacing w:before="60" w:after="60"/>
              <w:jc w:val="center"/>
              <w:rPr>
                <w:rFonts w:cs="Arial"/>
                <w:color w:val="808080"/>
                <w:sz w:val="18"/>
                <w:szCs w:val="18"/>
                <w:lang w:val="en-AU" w:eastAsia="en-US"/>
              </w:rPr>
            </w:pPr>
            <w:r w:rsidRPr="005D7373">
              <w:rPr>
                <w:rFonts w:cs="Arial"/>
                <w:color w:val="808080"/>
                <w:sz w:val="18"/>
                <w:szCs w:val="18"/>
                <w:lang w:val="en-AU" w:eastAsia="en-US"/>
              </w:rPr>
              <w:t>x</w:t>
            </w:r>
          </w:p>
        </w:tc>
      </w:tr>
      <w:tr w:rsidR="005D7373" w:rsidRPr="005D7373" w14:paraId="06999A32" w14:textId="77777777" w:rsidTr="005D7373">
        <w:trPr>
          <w:cantSplit/>
          <w:jc w:val="center"/>
        </w:trPr>
        <w:tc>
          <w:tcPr>
            <w:tcW w:w="1252" w:type="dxa"/>
            <w:vAlign w:val="center"/>
          </w:tcPr>
          <w:p w14:paraId="4D4921D4" w14:textId="77777777" w:rsidR="005D7373" w:rsidRPr="005D7373" w:rsidRDefault="005D7373" w:rsidP="005D7373">
            <w:pPr>
              <w:spacing w:before="60" w:after="60"/>
              <w:jc w:val="center"/>
              <w:rPr>
                <w:rFonts w:cs="Arial"/>
                <w:b/>
                <w:sz w:val="18"/>
                <w:szCs w:val="18"/>
                <w:lang w:val="en-AU" w:eastAsia="en-US"/>
              </w:rPr>
            </w:pPr>
            <w:r w:rsidRPr="005D7373">
              <w:rPr>
                <w:rFonts w:cs="Arial"/>
                <w:b/>
                <w:sz w:val="18"/>
                <w:szCs w:val="18"/>
                <w:lang w:val="en-AU" w:eastAsia="en-US"/>
              </w:rPr>
              <w:t>CBLOHD</w:t>
            </w:r>
          </w:p>
        </w:tc>
        <w:tc>
          <w:tcPr>
            <w:tcW w:w="867" w:type="dxa"/>
            <w:tcBorders>
              <w:right w:val="double" w:sz="4" w:space="0" w:color="auto"/>
            </w:tcBorders>
            <w:vAlign w:val="center"/>
          </w:tcPr>
          <w:p w14:paraId="09A3B256" w14:textId="77777777" w:rsidR="005D7373" w:rsidRPr="005D7373" w:rsidRDefault="005D7373" w:rsidP="005D7373">
            <w:pPr>
              <w:spacing w:before="60" w:after="60"/>
              <w:jc w:val="center"/>
              <w:rPr>
                <w:rFonts w:cs="Arial"/>
                <w:sz w:val="18"/>
                <w:szCs w:val="18"/>
                <w:lang w:val="en-AU" w:eastAsia="en-US"/>
              </w:rPr>
            </w:pPr>
            <w:r w:rsidRPr="005D7373">
              <w:rPr>
                <w:rFonts w:cs="Arial"/>
                <w:sz w:val="18"/>
                <w:szCs w:val="18"/>
                <w:lang w:val="en-AU" w:eastAsia="en-US"/>
              </w:rPr>
              <w:t>11.5.2</w:t>
            </w:r>
          </w:p>
        </w:tc>
        <w:tc>
          <w:tcPr>
            <w:tcW w:w="1287" w:type="dxa"/>
            <w:tcBorders>
              <w:left w:val="double" w:sz="4" w:space="0" w:color="auto"/>
              <w:right w:val="double" w:sz="4" w:space="0" w:color="auto"/>
            </w:tcBorders>
            <w:vAlign w:val="center"/>
          </w:tcPr>
          <w:p w14:paraId="67FD4B6E" w14:textId="77777777" w:rsidR="005D7373" w:rsidRPr="005D7373" w:rsidRDefault="005D7373" w:rsidP="005D7373">
            <w:pPr>
              <w:spacing w:before="60" w:after="60"/>
              <w:jc w:val="center"/>
              <w:rPr>
                <w:rFonts w:cs="Arial"/>
                <w:b/>
                <w:sz w:val="18"/>
                <w:szCs w:val="18"/>
                <w:lang w:val="en-AU" w:eastAsia="en-US"/>
              </w:rPr>
            </w:pPr>
          </w:p>
        </w:tc>
        <w:tc>
          <w:tcPr>
            <w:tcW w:w="1137" w:type="dxa"/>
            <w:tcBorders>
              <w:left w:val="double" w:sz="4" w:space="0" w:color="auto"/>
            </w:tcBorders>
            <w:vAlign w:val="center"/>
          </w:tcPr>
          <w:p w14:paraId="7B43B205" w14:textId="77777777" w:rsidR="005D7373" w:rsidRPr="005D7373" w:rsidRDefault="005D7373" w:rsidP="005D7373">
            <w:pPr>
              <w:spacing w:before="60" w:after="60"/>
              <w:jc w:val="center"/>
              <w:rPr>
                <w:rFonts w:cs="Arial"/>
                <w:sz w:val="18"/>
                <w:szCs w:val="18"/>
                <w:lang w:val="en-AU" w:eastAsia="en-US"/>
              </w:rPr>
            </w:pPr>
          </w:p>
        </w:tc>
        <w:tc>
          <w:tcPr>
            <w:tcW w:w="1320" w:type="dxa"/>
            <w:tcBorders>
              <w:right w:val="double" w:sz="4" w:space="0" w:color="auto"/>
            </w:tcBorders>
            <w:vAlign w:val="center"/>
          </w:tcPr>
          <w:p w14:paraId="6F115BB4" w14:textId="77777777" w:rsidR="005D7373" w:rsidRPr="005D7373" w:rsidRDefault="005D7373" w:rsidP="005D7373">
            <w:pPr>
              <w:spacing w:before="60" w:after="60"/>
              <w:jc w:val="center"/>
              <w:rPr>
                <w:rFonts w:cs="Arial"/>
                <w:sz w:val="18"/>
                <w:szCs w:val="18"/>
                <w:lang w:val="en-AU" w:eastAsia="en-US"/>
              </w:rPr>
            </w:pPr>
          </w:p>
        </w:tc>
        <w:tc>
          <w:tcPr>
            <w:tcW w:w="1232" w:type="dxa"/>
            <w:tcBorders>
              <w:left w:val="double" w:sz="4" w:space="0" w:color="auto"/>
            </w:tcBorders>
            <w:vAlign w:val="center"/>
          </w:tcPr>
          <w:p w14:paraId="07F80C31" w14:textId="77777777" w:rsidR="005D7373" w:rsidRPr="005D7373" w:rsidRDefault="005D7373" w:rsidP="005D7373">
            <w:pPr>
              <w:spacing w:before="60" w:after="60"/>
              <w:jc w:val="center"/>
              <w:rPr>
                <w:rFonts w:cs="Arial"/>
                <w:color w:val="808080"/>
                <w:sz w:val="18"/>
                <w:szCs w:val="18"/>
                <w:lang w:val="en-AU" w:eastAsia="en-US"/>
              </w:rPr>
            </w:pPr>
          </w:p>
        </w:tc>
        <w:tc>
          <w:tcPr>
            <w:tcW w:w="1066" w:type="dxa"/>
            <w:vAlign w:val="center"/>
          </w:tcPr>
          <w:p w14:paraId="51F87AC2" w14:textId="77777777" w:rsidR="005D7373" w:rsidRPr="005D7373" w:rsidRDefault="005D7373" w:rsidP="005D7373">
            <w:pPr>
              <w:spacing w:before="60" w:after="60"/>
              <w:jc w:val="center"/>
              <w:rPr>
                <w:rFonts w:cs="Arial"/>
                <w:color w:val="808080"/>
                <w:sz w:val="18"/>
                <w:szCs w:val="18"/>
                <w:lang w:val="en-AU" w:eastAsia="en-US"/>
              </w:rPr>
            </w:pPr>
            <w:r w:rsidRPr="005D7373">
              <w:rPr>
                <w:rFonts w:cs="Arial"/>
                <w:color w:val="808080"/>
                <w:sz w:val="18"/>
                <w:szCs w:val="18"/>
                <w:lang w:val="en-AU" w:eastAsia="en-US"/>
              </w:rPr>
              <w:t>x</w:t>
            </w:r>
          </w:p>
        </w:tc>
        <w:tc>
          <w:tcPr>
            <w:tcW w:w="1247" w:type="dxa"/>
            <w:vAlign w:val="center"/>
          </w:tcPr>
          <w:p w14:paraId="448A3ED7" w14:textId="77777777" w:rsidR="005D7373" w:rsidRPr="005D7373" w:rsidRDefault="005D7373" w:rsidP="005D7373">
            <w:pPr>
              <w:spacing w:before="60" w:after="60"/>
              <w:jc w:val="center"/>
              <w:rPr>
                <w:rFonts w:cs="Arial"/>
                <w:color w:val="808080"/>
                <w:sz w:val="18"/>
                <w:szCs w:val="18"/>
                <w:lang w:val="en-AU" w:eastAsia="en-US"/>
              </w:rPr>
            </w:pPr>
            <w:r w:rsidRPr="005D7373">
              <w:rPr>
                <w:rFonts w:cs="Arial"/>
                <w:color w:val="808080"/>
                <w:sz w:val="18"/>
                <w:szCs w:val="18"/>
                <w:lang w:val="en-AU" w:eastAsia="en-US"/>
              </w:rPr>
              <w:t>x</w:t>
            </w:r>
          </w:p>
        </w:tc>
      </w:tr>
      <w:tr w:rsidR="005D7373" w:rsidRPr="005D7373" w14:paraId="1FF75D11" w14:textId="77777777" w:rsidTr="005D7373">
        <w:trPr>
          <w:cantSplit/>
          <w:jc w:val="center"/>
        </w:trPr>
        <w:tc>
          <w:tcPr>
            <w:tcW w:w="1252" w:type="dxa"/>
            <w:vAlign w:val="center"/>
          </w:tcPr>
          <w:p w14:paraId="4DBD2CB5" w14:textId="77777777" w:rsidR="005D7373" w:rsidRPr="005D7373" w:rsidRDefault="005D7373" w:rsidP="005D7373">
            <w:pPr>
              <w:spacing w:before="60" w:after="60"/>
              <w:jc w:val="center"/>
              <w:rPr>
                <w:rFonts w:cs="Arial"/>
                <w:b/>
                <w:sz w:val="18"/>
                <w:szCs w:val="18"/>
                <w:lang w:val="en-AU" w:eastAsia="en-US"/>
              </w:rPr>
            </w:pPr>
            <w:r w:rsidRPr="005D7373">
              <w:rPr>
                <w:rFonts w:cs="Arial"/>
                <w:b/>
                <w:sz w:val="18"/>
                <w:szCs w:val="18"/>
                <w:lang w:val="en-AU" w:eastAsia="en-US"/>
              </w:rPr>
              <w:t>CBLSUB</w:t>
            </w:r>
          </w:p>
        </w:tc>
        <w:tc>
          <w:tcPr>
            <w:tcW w:w="867" w:type="dxa"/>
            <w:tcBorders>
              <w:right w:val="double" w:sz="4" w:space="0" w:color="auto"/>
            </w:tcBorders>
            <w:vAlign w:val="center"/>
          </w:tcPr>
          <w:p w14:paraId="6D68EC99" w14:textId="77777777" w:rsidR="005D7373" w:rsidRPr="005D7373" w:rsidRDefault="005D7373" w:rsidP="005D7373">
            <w:pPr>
              <w:spacing w:before="60" w:after="60"/>
              <w:jc w:val="center"/>
              <w:rPr>
                <w:rFonts w:cs="Arial"/>
                <w:sz w:val="18"/>
                <w:szCs w:val="18"/>
                <w:lang w:val="en-AU" w:eastAsia="en-US"/>
              </w:rPr>
            </w:pPr>
            <w:r w:rsidRPr="005D7373">
              <w:rPr>
                <w:rFonts w:cs="Arial"/>
                <w:sz w:val="18"/>
                <w:szCs w:val="18"/>
                <w:lang w:val="en-AU" w:eastAsia="en-US"/>
              </w:rPr>
              <w:t>11.5.1</w:t>
            </w:r>
          </w:p>
        </w:tc>
        <w:tc>
          <w:tcPr>
            <w:tcW w:w="1287" w:type="dxa"/>
            <w:tcBorders>
              <w:left w:val="double" w:sz="4" w:space="0" w:color="auto"/>
              <w:right w:val="double" w:sz="4" w:space="0" w:color="auto"/>
            </w:tcBorders>
            <w:vAlign w:val="center"/>
          </w:tcPr>
          <w:p w14:paraId="6D49A968" w14:textId="77777777" w:rsidR="005D7373" w:rsidRPr="005D7373" w:rsidRDefault="005D7373" w:rsidP="005D7373">
            <w:pPr>
              <w:spacing w:before="60" w:after="60"/>
              <w:jc w:val="center"/>
              <w:rPr>
                <w:rFonts w:cs="Arial"/>
                <w:b/>
                <w:sz w:val="18"/>
                <w:szCs w:val="18"/>
                <w:lang w:val="en-AU" w:eastAsia="en-US"/>
              </w:rPr>
            </w:pPr>
          </w:p>
        </w:tc>
        <w:tc>
          <w:tcPr>
            <w:tcW w:w="1137" w:type="dxa"/>
            <w:tcBorders>
              <w:left w:val="double" w:sz="4" w:space="0" w:color="auto"/>
            </w:tcBorders>
            <w:vAlign w:val="center"/>
          </w:tcPr>
          <w:p w14:paraId="3DF4F67D" w14:textId="77777777" w:rsidR="005D7373" w:rsidRPr="005D7373" w:rsidRDefault="005D7373" w:rsidP="005D7373">
            <w:pPr>
              <w:spacing w:before="60" w:after="60"/>
              <w:jc w:val="center"/>
              <w:rPr>
                <w:rFonts w:cs="Arial"/>
                <w:sz w:val="18"/>
                <w:szCs w:val="18"/>
                <w:lang w:val="en-AU" w:eastAsia="en-US"/>
              </w:rPr>
            </w:pPr>
            <w:r w:rsidRPr="005D7373">
              <w:rPr>
                <w:rFonts w:cs="Arial"/>
                <w:sz w:val="18"/>
                <w:szCs w:val="18"/>
                <w:lang w:val="en-AU" w:eastAsia="en-US"/>
              </w:rPr>
              <w:t>x*</w:t>
            </w:r>
          </w:p>
        </w:tc>
        <w:tc>
          <w:tcPr>
            <w:tcW w:w="1320" w:type="dxa"/>
            <w:tcBorders>
              <w:right w:val="double" w:sz="4" w:space="0" w:color="auto"/>
            </w:tcBorders>
            <w:vAlign w:val="center"/>
          </w:tcPr>
          <w:p w14:paraId="79A0EF0D" w14:textId="77777777" w:rsidR="005D7373" w:rsidRPr="005D7373" w:rsidRDefault="005D7373" w:rsidP="005D7373">
            <w:pPr>
              <w:spacing w:before="60" w:after="60"/>
              <w:jc w:val="center"/>
              <w:rPr>
                <w:rFonts w:cs="Arial"/>
                <w:sz w:val="18"/>
                <w:szCs w:val="18"/>
                <w:lang w:val="en-AU" w:eastAsia="en-US"/>
              </w:rPr>
            </w:pPr>
          </w:p>
        </w:tc>
        <w:tc>
          <w:tcPr>
            <w:tcW w:w="1232" w:type="dxa"/>
            <w:tcBorders>
              <w:left w:val="double" w:sz="4" w:space="0" w:color="auto"/>
            </w:tcBorders>
            <w:vAlign w:val="center"/>
          </w:tcPr>
          <w:p w14:paraId="2DFFB72A" w14:textId="77777777" w:rsidR="005D7373" w:rsidRPr="005D7373" w:rsidRDefault="005D7373" w:rsidP="005D7373">
            <w:pPr>
              <w:spacing w:before="60" w:after="60"/>
              <w:jc w:val="center"/>
              <w:rPr>
                <w:rFonts w:cs="Arial"/>
                <w:color w:val="808080"/>
                <w:sz w:val="18"/>
                <w:szCs w:val="18"/>
                <w:lang w:val="en-AU" w:eastAsia="en-US"/>
              </w:rPr>
            </w:pPr>
          </w:p>
        </w:tc>
        <w:tc>
          <w:tcPr>
            <w:tcW w:w="1066" w:type="dxa"/>
            <w:vAlign w:val="center"/>
          </w:tcPr>
          <w:p w14:paraId="4622A066" w14:textId="77777777" w:rsidR="005D7373" w:rsidRPr="005D7373" w:rsidRDefault="005D7373" w:rsidP="005D7373">
            <w:pPr>
              <w:spacing w:before="60" w:after="60"/>
              <w:jc w:val="center"/>
              <w:rPr>
                <w:rFonts w:cs="Arial"/>
                <w:color w:val="808080"/>
                <w:sz w:val="18"/>
                <w:szCs w:val="18"/>
                <w:lang w:val="en-AU" w:eastAsia="en-US"/>
              </w:rPr>
            </w:pPr>
            <w:r w:rsidRPr="005D7373">
              <w:rPr>
                <w:rFonts w:cs="Arial"/>
                <w:color w:val="808080"/>
                <w:sz w:val="18"/>
                <w:szCs w:val="18"/>
                <w:lang w:val="en-AU" w:eastAsia="en-US"/>
              </w:rPr>
              <w:t>x</w:t>
            </w:r>
          </w:p>
        </w:tc>
        <w:tc>
          <w:tcPr>
            <w:tcW w:w="1247" w:type="dxa"/>
            <w:vAlign w:val="center"/>
          </w:tcPr>
          <w:p w14:paraId="3970303D" w14:textId="77777777" w:rsidR="005D7373" w:rsidRPr="005D7373" w:rsidRDefault="005D7373" w:rsidP="005D7373">
            <w:pPr>
              <w:spacing w:before="60" w:after="60"/>
              <w:jc w:val="center"/>
              <w:rPr>
                <w:rFonts w:cs="Arial"/>
                <w:color w:val="808080"/>
                <w:sz w:val="18"/>
                <w:szCs w:val="18"/>
                <w:lang w:val="en-AU" w:eastAsia="en-US"/>
              </w:rPr>
            </w:pPr>
          </w:p>
        </w:tc>
      </w:tr>
      <w:tr w:rsidR="005D7373" w:rsidRPr="005D7373" w14:paraId="40494763" w14:textId="77777777" w:rsidTr="005D7373">
        <w:trPr>
          <w:cantSplit/>
          <w:jc w:val="center"/>
        </w:trPr>
        <w:tc>
          <w:tcPr>
            <w:tcW w:w="1252" w:type="dxa"/>
            <w:vAlign w:val="center"/>
          </w:tcPr>
          <w:p w14:paraId="6FBA24E6" w14:textId="77777777" w:rsidR="005D7373" w:rsidRPr="005D7373" w:rsidRDefault="005D7373" w:rsidP="005D7373">
            <w:pPr>
              <w:spacing w:before="60" w:after="60"/>
              <w:jc w:val="center"/>
              <w:rPr>
                <w:rFonts w:cs="Arial"/>
                <w:b/>
                <w:sz w:val="18"/>
                <w:szCs w:val="18"/>
                <w:lang w:val="en-AU" w:eastAsia="en-US"/>
              </w:rPr>
            </w:pPr>
            <w:r w:rsidRPr="005D7373">
              <w:rPr>
                <w:rFonts w:cs="Arial"/>
                <w:b/>
                <w:sz w:val="18"/>
                <w:szCs w:val="18"/>
                <w:lang w:val="en-AU" w:eastAsia="en-US"/>
              </w:rPr>
              <w:t>CGUSTA</w:t>
            </w:r>
          </w:p>
        </w:tc>
        <w:tc>
          <w:tcPr>
            <w:tcW w:w="867" w:type="dxa"/>
            <w:tcBorders>
              <w:right w:val="double" w:sz="4" w:space="0" w:color="auto"/>
            </w:tcBorders>
            <w:vAlign w:val="center"/>
          </w:tcPr>
          <w:p w14:paraId="53266F95" w14:textId="77777777" w:rsidR="005D7373" w:rsidRPr="005D7373" w:rsidRDefault="005D7373" w:rsidP="005D7373">
            <w:pPr>
              <w:spacing w:before="60" w:after="60"/>
              <w:jc w:val="center"/>
              <w:rPr>
                <w:rFonts w:cs="Arial"/>
                <w:sz w:val="18"/>
                <w:szCs w:val="18"/>
                <w:lang w:val="en-AU" w:eastAsia="en-US"/>
              </w:rPr>
            </w:pPr>
            <w:r w:rsidRPr="005D7373">
              <w:rPr>
                <w:rFonts w:cs="Arial"/>
                <w:sz w:val="18"/>
                <w:szCs w:val="18"/>
                <w:lang w:val="en-AU" w:eastAsia="en-US"/>
              </w:rPr>
              <w:t>13.2</w:t>
            </w:r>
          </w:p>
        </w:tc>
        <w:tc>
          <w:tcPr>
            <w:tcW w:w="1287" w:type="dxa"/>
            <w:tcBorders>
              <w:left w:val="double" w:sz="4" w:space="0" w:color="auto"/>
              <w:right w:val="double" w:sz="4" w:space="0" w:color="auto"/>
            </w:tcBorders>
            <w:vAlign w:val="center"/>
          </w:tcPr>
          <w:p w14:paraId="049393DB" w14:textId="77777777" w:rsidR="005D7373" w:rsidRPr="005D7373" w:rsidRDefault="005D7373" w:rsidP="005D7373">
            <w:pPr>
              <w:spacing w:before="60" w:after="60"/>
              <w:jc w:val="center"/>
              <w:rPr>
                <w:rFonts w:cs="Arial"/>
                <w:b/>
                <w:sz w:val="18"/>
                <w:szCs w:val="18"/>
                <w:lang w:val="en-AU" w:eastAsia="en-US"/>
              </w:rPr>
            </w:pPr>
            <w:r w:rsidRPr="005D7373">
              <w:rPr>
                <w:rFonts w:cs="Arial"/>
                <w:b/>
                <w:sz w:val="18"/>
                <w:szCs w:val="18"/>
                <w:lang w:val="en-AU" w:eastAsia="en-US"/>
              </w:rPr>
              <w:t>x</w:t>
            </w:r>
          </w:p>
        </w:tc>
        <w:tc>
          <w:tcPr>
            <w:tcW w:w="1137" w:type="dxa"/>
            <w:tcBorders>
              <w:left w:val="double" w:sz="4" w:space="0" w:color="auto"/>
            </w:tcBorders>
            <w:vAlign w:val="center"/>
          </w:tcPr>
          <w:p w14:paraId="2C9BDB2D" w14:textId="77777777" w:rsidR="005D7373" w:rsidRPr="005D7373" w:rsidRDefault="005D7373" w:rsidP="005D7373">
            <w:pPr>
              <w:spacing w:before="60" w:after="60"/>
              <w:jc w:val="center"/>
              <w:rPr>
                <w:rFonts w:cs="Arial"/>
                <w:sz w:val="18"/>
                <w:szCs w:val="18"/>
                <w:lang w:val="en-AU" w:eastAsia="en-US"/>
              </w:rPr>
            </w:pPr>
            <w:r w:rsidRPr="005D7373">
              <w:rPr>
                <w:rFonts w:cs="Arial"/>
                <w:sz w:val="18"/>
                <w:szCs w:val="18"/>
                <w:lang w:val="en-AU" w:eastAsia="en-US"/>
              </w:rPr>
              <w:t>x</w:t>
            </w:r>
          </w:p>
        </w:tc>
        <w:tc>
          <w:tcPr>
            <w:tcW w:w="1320" w:type="dxa"/>
            <w:tcBorders>
              <w:right w:val="double" w:sz="4" w:space="0" w:color="auto"/>
            </w:tcBorders>
            <w:vAlign w:val="center"/>
          </w:tcPr>
          <w:p w14:paraId="72342409" w14:textId="77777777" w:rsidR="005D7373" w:rsidRPr="005D7373" w:rsidRDefault="005D7373" w:rsidP="005D7373">
            <w:pPr>
              <w:spacing w:before="60" w:after="60"/>
              <w:jc w:val="center"/>
              <w:rPr>
                <w:rFonts w:cs="Arial"/>
                <w:sz w:val="18"/>
                <w:szCs w:val="18"/>
                <w:lang w:val="en-AU" w:eastAsia="en-US"/>
              </w:rPr>
            </w:pPr>
          </w:p>
        </w:tc>
        <w:tc>
          <w:tcPr>
            <w:tcW w:w="1232" w:type="dxa"/>
            <w:tcBorders>
              <w:left w:val="double" w:sz="4" w:space="0" w:color="auto"/>
            </w:tcBorders>
            <w:vAlign w:val="center"/>
          </w:tcPr>
          <w:p w14:paraId="5557738A" w14:textId="77777777" w:rsidR="005D7373" w:rsidRPr="005D7373" w:rsidRDefault="005D7373" w:rsidP="005D7373">
            <w:pPr>
              <w:spacing w:before="60" w:after="60"/>
              <w:jc w:val="center"/>
              <w:rPr>
                <w:rFonts w:cs="Arial"/>
                <w:color w:val="808080"/>
                <w:sz w:val="18"/>
                <w:szCs w:val="18"/>
                <w:lang w:val="en-AU" w:eastAsia="en-US"/>
              </w:rPr>
            </w:pPr>
            <w:r w:rsidRPr="005D7373">
              <w:rPr>
                <w:rFonts w:cs="Arial"/>
                <w:color w:val="808080"/>
                <w:sz w:val="18"/>
                <w:szCs w:val="18"/>
                <w:lang w:val="en-AU" w:eastAsia="en-US"/>
              </w:rPr>
              <w:t>x</w:t>
            </w:r>
          </w:p>
        </w:tc>
        <w:tc>
          <w:tcPr>
            <w:tcW w:w="1066" w:type="dxa"/>
            <w:vAlign w:val="center"/>
          </w:tcPr>
          <w:p w14:paraId="16F86228" w14:textId="77777777" w:rsidR="005D7373" w:rsidRPr="005D7373" w:rsidRDefault="005D7373" w:rsidP="005D7373">
            <w:pPr>
              <w:spacing w:before="60" w:after="60"/>
              <w:jc w:val="center"/>
              <w:rPr>
                <w:rFonts w:cs="Arial"/>
                <w:color w:val="808080"/>
                <w:sz w:val="18"/>
                <w:szCs w:val="18"/>
                <w:lang w:val="en-AU" w:eastAsia="en-US"/>
              </w:rPr>
            </w:pPr>
          </w:p>
        </w:tc>
        <w:tc>
          <w:tcPr>
            <w:tcW w:w="1247" w:type="dxa"/>
            <w:vAlign w:val="center"/>
          </w:tcPr>
          <w:p w14:paraId="51DA5705" w14:textId="77777777" w:rsidR="005D7373" w:rsidRPr="005D7373" w:rsidRDefault="005D7373" w:rsidP="005D7373">
            <w:pPr>
              <w:spacing w:before="60" w:after="60"/>
              <w:jc w:val="center"/>
              <w:rPr>
                <w:rFonts w:cs="Arial"/>
                <w:color w:val="808080"/>
                <w:sz w:val="18"/>
                <w:szCs w:val="18"/>
                <w:lang w:val="en-AU" w:eastAsia="en-US"/>
              </w:rPr>
            </w:pPr>
          </w:p>
        </w:tc>
      </w:tr>
      <w:tr w:rsidR="005D7373" w:rsidRPr="005D7373" w14:paraId="36FE7990" w14:textId="77777777" w:rsidTr="005D7373">
        <w:trPr>
          <w:cantSplit/>
          <w:jc w:val="center"/>
        </w:trPr>
        <w:tc>
          <w:tcPr>
            <w:tcW w:w="1252" w:type="dxa"/>
            <w:vAlign w:val="center"/>
          </w:tcPr>
          <w:p w14:paraId="5644825F" w14:textId="77777777" w:rsidR="005D7373" w:rsidRPr="005D7373" w:rsidRDefault="005D7373" w:rsidP="005D7373">
            <w:pPr>
              <w:spacing w:before="60" w:after="60"/>
              <w:jc w:val="center"/>
              <w:rPr>
                <w:rFonts w:cs="Arial"/>
                <w:b/>
                <w:sz w:val="18"/>
                <w:szCs w:val="18"/>
                <w:lang w:val="en-AU" w:eastAsia="en-US"/>
              </w:rPr>
            </w:pPr>
            <w:r w:rsidRPr="005D7373">
              <w:rPr>
                <w:rFonts w:cs="Arial"/>
                <w:b/>
                <w:sz w:val="18"/>
                <w:szCs w:val="18"/>
                <w:lang w:val="en-AU" w:eastAsia="en-US"/>
              </w:rPr>
              <w:t>CHKPNT</w:t>
            </w:r>
          </w:p>
        </w:tc>
        <w:tc>
          <w:tcPr>
            <w:tcW w:w="867" w:type="dxa"/>
            <w:tcBorders>
              <w:right w:val="double" w:sz="4" w:space="0" w:color="auto"/>
            </w:tcBorders>
            <w:vAlign w:val="center"/>
          </w:tcPr>
          <w:p w14:paraId="1D4A5573" w14:textId="77777777" w:rsidR="005D7373" w:rsidRPr="005D7373" w:rsidRDefault="005D7373" w:rsidP="005D7373">
            <w:pPr>
              <w:spacing w:before="60" w:after="60"/>
              <w:jc w:val="center"/>
              <w:rPr>
                <w:rFonts w:cs="Arial"/>
                <w:sz w:val="18"/>
                <w:szCs w:val="18"/>
                <w:lang w:val="en-AU" w:eastAsia="en-US"/>
              </w:rPr>
            </w:pPr>
            <w:r w:rsidRPr="005D7373">
              <w:rPr>
                <w:rFonts w:cs="Arial"/>
                <w:sz w:val="18"/>
                <w:szCs w:val="18"/>
                <w:lang w:val="en-AU" w:eastAsia="en-US"/>
              </w:rPr>
              <w:t>4.6.4</w:t>
            </w:r>
          </w:p>
        </w:tc>
        <w:tc>
          <w:tcPr>
            <w:tcW w:w="1287" w:type="dxa"/>
            <w:tcBorders>
              <w:left w:val="double" w:sz="4" w:space="0" w:color="auto"/>
              <w:right w:val="double" w:sz="4" w:space="0" w:color="auto"/>
            </w:tcBorders>
            <w:vAlign w:val="center"/>
          </w:tcPr>
          <w:p w14:paraId="47BCD593" w14:textId="77777777" w:rsidR="005D7373" w:rsidRPr="005D7373" w:rsidRDefault="005D7373" w:rsidP="005D7373">
            <w:pPr>
              <w:spacing w:before="60" w:after="60"/>
              <w:jc w:val="center"/>
              <w:rPr>
                <w:rFonts w:cs="Arial"/>
                <w:b/>
                <w:sz w:val="18"/>
                <w:szCs w:val="18"/>
                <w:lang w:val="en-AU" w:eastAsia="en-US"/>
              </w:rPr>
            </w:pPr>
            <w:r w:rsidRPr="005D7373">
              <w:rPr>
                <w:rFonts w:cs="Arial"/>
                <w:b/>
                <w:sz w:val="18"/>
                <w:szCs w:val="18"/>
                <w:lang w:val="en-AU" w:eastAsia="en-US"/>
              </w:rPr>
              <w:t>x</w:t>
            </w:r>
          </w:p>
        </w:tc>
        <w:tc>
          <w:tcPr>
            <w:tcW w:w="1137" w:type="dxa"/>
            <w:tcBorders>
              <w:left w:val="double" w:sz="4" w:space="0" w:color="auto"/>
            </w:tcBorders>
            <w:vAlign w:val="center"/>
          </w:tcPr>
          <w:p w14:paraId="325A361B" w14:textId="77777777" w:rsidR="005D7373" w:rsidRPr="005D7373" w:rsidRDefault="005D7373" w:rsidP="005D7373">
            <w:pPr>
              <w:spacing w:before="60" w:after="60"/>
              <w:jc w:val="center"/>
              <w:rPr>
                <w:rFonts w:cs="Arial"/>
                <w:sz w:val="18"/>
                <w:szCs w:val="18"/>
                <w:lang w:val="en-AU" w:eastAsia="en-US"/>
              </w:rPr>
            </w:pPr>
          </w:p>
        </w:tc>
        <w:tc>
          <w:tcPr>
            <w:tcW w:w="1320" w:type="dxa"/>
            <w:tcBorders>
              <w:right w:val="double" w:sz="4" w:space="0" w:color="auto"/>
            </w:tcBorders>
            <w:vAlign w:val="center"/>
          </w:tcPr>
          <w:p w14:paraId="49DA6B25" w14:textId="77777777" w:rsidR="005D7373" w:rsidRPr="005D7373" w:rsidRDefault="005D7373" w:rsidP="005D7373">
            <w:pPr>
              <w:spacing w:before="60" w:after="60"/>
              <w:jc w:val="center"/>
              <w:rPr>
                <w:rFonts w:cs="Arial"/>
                <w:sz w:val="18"/>
                <w:szCs w:val="18"/>
                <w:lang w:val="en-AU" w:eastAsia="en-US"/>
              </w:rPr>
            </w:pPr>
            <w:r w:rsidRPr="005D7373">
              <w:rPr>
                <w:rFonts w:cs="Arial"/>
                <w:sz w:val="18"/>
                <w:szCs w:val="18"/>
                <w:lang w:val="en-AU" w:eastAsia="en-US"/>
              </w:rPr>
              <w:t>x</w:t>
            </w:r>
          </w:p>
        </w:tc>
        <w:tc>
          <w:tcPr>
            <w:tcW w:w="1232" w:type="dxa"/>
            <w:tcBorders>
              <w:left w:val="double" w:sz="4" w:space="0" w:color="auto"/>
            </w:tcBorders>
            <w:vAlign w:val="center"/>
          </w:tcPr>
          <w:p w14:paraId="5B4D5344" w14:textId="77777777" w:rsidR="005D7373" w:rsidRPr="005D7373" w:rsidRDefault="005D7373" w:rsidP="005D7373">
            <w:pPr>
              <w:spacing w:before="60" w:after="60"/>
              <w:jc w:val="center"/>
              <w:rPr>
                <w:rFonts w:cs="Arial"/>
                <w:color w:val="808080"/>
                <w:sz w:val="18"/>
                <w:szCs w:val="18"/>
                <w:lang w:val="en-AU" w:eastAsia="en-US"/>
              </w:rPr>
            </w:pPr>
          </w:p>
        </w:tc>
        <w:tc>
          <w:tcPr>
            <w:tcW w:w="1066" w:type="dxa"/>
            <w:vAlign w:val="center"/>
          </w:tcPr>
          <w:p w14:paraId="408035F7" w14:textId="77777777" w:rsidR="005D7373" w:rsidRPr="005D7373" w:rsidRDefault="005D7373" w:rsidP="005D7373">
            <w:pPr>
              <w:spacing w:before="60" w:after="60"/>
              <w:jc w:val="center"/>
              <w:rPr>
                <w:rFonts w:cs="Arial"/>
                <w:color w:val="808080"/>
                <w:sz w:val="18"/>
                <w:szCs w:val="18"/>
                <w:lang w:val="en-AU" w:eastAsia="en-US"/>
              </w:rPr>
            </w:pPr>
          </w:p>
        </w:tc>
        <w:tc>
          <w:tcPr>
            <w:tcW w:w="1247" w:type="dxa"/>
            <w:vAlign w:val="center"/>
          </w:tcPr>
          <w:p w14:paraId="11A30B8A" w14:textId="77777777" w:rsidR="005D7373" w:rsidRPr="005D7373" w:rsidRDefault="005D7373" w:rsidP="005D7373">
            <w:pPr>
              <w:spacing w:before="60" w:after="60"/>
              <w:jc w:val="center"/>
              <w:rPr>
                <w:rFonts w:cs="Arial"/>
                <w:color w:val="808080"/>
                <w:sz w:val="18"/>
                <w:szCs w:val="18"/>
                <w:lang w:val="en-AU" w:eastAsia="en-US"/>
              </w:rPr>
            </w:pPr>
          </w:p>
        </w:tc>
      </w:tr>
      <w:tr w:rsidR="005D7373" w:rsidRPr="005D7373" w14:paraId="11996B5E" w14:textId="77777777" w:rsidTr="005D7373">
        <w:trPr>
          <w:cantSplit/>
          <w:jc w:val="center"/>
        </w:trPr>
        <w:tc>
          <w:tcPr>
            <w:tcW w:w="1252" w:type="dxa"/>
            <w:vAlign w:val="center"/>
          </w:tcPr>
          <w:p w14:paraId="5B8A4747" w14:textId="77777777" w:rsidR="005D7373" w:rsidRPr="005D7373" w:rsidRDefault="005D7373" w:rsidP="005D7373">
            <w:pPr>
              <w:spacing w:before="60" w:after="60"/>
              <w:jc w:val="center"/>
              <w:rPr>
                <w:rFonts w:cs="Arial"/>
                <w:b/>
                <w:sz w:val="18"/>
                <w:szCs w:val="18"/>
                <w:lang w:val="en-AU" w:eastAsia="en-US"/>
              </w:rPr>
            </w:pPr>
            <w:r w:rsidRPr="005D7373">
              <w:rPr>
                <w:rFonts w:cs="Arial"/>
                <w:b/>
                <w:sz w:val="18"/>
                <w:szCs w:val="18"/>
                <w:lang w:val="en-AU" w:eastAsia="en-US"/>
              </w:rPr>
              <w:t>COALNE</w:t>
            </w:r>
          </w:p>
        </w:tc>
        <w:tc>
          <w:tcPr>
            <w:tcW w:w="867" w:type="dxa"/>
            <w:tcBorders>
              <w:right w:val="double" w:sz="4" w:space="0" w:color="auto"/>
            </w:tcBorders>
            <w:vAlign w:val="center"/>
          </w:tcPr>
          <w:p w14:paraId="62DD50F2" w14:textId="77777777" w:rsidR="005D7373" w:rsidRPr="005D7373" w:rsidRDefault="005D7373" w:rsidP="005D7373">
            <w:pPr>
              <w:spacing w:before="60" w:after="60"/>
              <w:jc w:val="center"/>
              <w:rPr>
                <w:rFonts w:cs="Arial"/>
                <w:sz w:val="18"/>
                <w:szCs w:val="18"/>
                <w:lang w:val="en-AU" w:eastAsia="en-US"/>
              </w:rPr>
            </w:pPr>
            <w:r w:rsidRPr="005D7373">
              <w:rPr>
                <w:rFonts w:cs="Arial"/>
                <w:sz w:val="18"/>
                <w:szCs w:val="18"/>
                <w:lang w:val="en-AU" w:eastAsia="en-US"/>
              </w:rPr>
              <w:t>4.5.1</w:t>
            </w:r>
          </w:p>
        </w:tc>
        <w:tc>
          <w:tcPr>
            <w:tcW w:w="1287" w:type="dxa"/>
            <w:tcBorders>
              <w:left w:val="double" w:sz="4" w:space="0" w:color="auto"/>
              <w:right w:val="double" w:sz="4" w:space="0" w:color="auto"/>
            </w:tcBorders>
            <w:vAlign w:val="center"/>
          </w:tcPr>
          <w:p w14:paraId="5F77522B" w14:textId="77777777" w:rsidR="005D7373" w:rsidRPr="005D7373" w:rsidRDefault="005D7373" w:rsidP="005D7373">
            <w:pPr>
              <w:spacing w:before="60" w:after="60"/>
              <w:jc w:val="center"/>
              <w:rPr>
                <w:rFonts w:cs="Arial"/>
                <w:b/>
                <w:sz w:val="18"/>
                <w:szCs w:val="18"/>
                <w:lang w:val="en-AU" w:eastAsia="en-US"/>
              </w:rPr>
            </w:pPr>
            <w:r w:rsidRPr="005D7373">
              <w:rPr>
                <w:rFonts w:cs="Arial"/>
                <w:b/>
                <w:sz w:val="18"/>
                <w:szCs w:val="18"/>
                <w:lang w:val="en-AU" w:eastAsia="en-US"/>
              </w:rPr>
              <w:t>x</w:t>
            </w:r>
          </w:p>
        </w:tc>
        <w:tc>
          <w:tcPr>
            <w:tcW w:w="1137" w:type="dxa"/>
            <w:tcBorders>
              <w:left w:val="double" w:sz="4" w:space="0" w:color="auto"/>
            </w:tcBorders>
            <w:vAlign w:val="center"/>
          </w:tcPr>
          <w:p w14:paraId="7F9817EE" w14:textId="77777777" w:rsidR="005D7373" w:rsidRPr="005D7373" w:rsidRDefault="005D7373" w:rsidP="005D7373">
            <w:pPr>
              <w:spacing w:before="60" w:after="60"/>
              <w:jc w:val="center"/>
              <w:rPr>
                <w:rFonts w:cs="Arial"/>
                <w:sz w:val="18"/>
                <w:szCs w:val="18"/>
                <w:lang w:val="en-AU" w:eastAsia="en-US"/>
              </w:rPr>
            </w:pPr>
            <w:r w:rsidRPr="005D7373">
              <w:rPr>
                <w:rFonts w:cs="Arial"/>
                <w:sz w:val="18"/>
                <w:szCs w:val="18"/>
                <w:lang w:val="en-AU" w:eastAsia="en-US"/>
              </w:rPr>
              <w:t>x</w:t>
            </w:r>
          </w:p>
        </w:tc>
        <w:tc>
          <w:tcPr>
            <w:tcW w:w="1320" w:type="dxa"/>
            <w:tcBorders>
              <w:right w:val="double" w:sz="4" w:space="0" w:color="auto"/>
            </w:tcBorders>
            <w:vAlign w:val="center"/>
          </w:tcPr>
          <w:p w14:paraId="08DAFD46" w14:textId="77777777" w:rsidR="005D7373" w:rsidRPr="005D7373" w:rsidRDefault="005D7373" w:rsidP="005D7373">
            <w:pPr>
              <w:spacing w:before="60" w:after="60"/>
              <w:jc w:val="center"/>
              <w:rPr>
                <w:rFonts w:cs="Arial"/>
                <w:sz w:val="18"/>
                <w:szCs w:val="18"/>
                <w:lang w:val="en-AU" w:eastAsia="en-US"/>
              </w:rPr>
            </w:pPr>
            <w:r w:rsidRPr="005D7373">
              <w:rPr>
                <w:rFonts w:cs="Arial"/>
                <w:sz w:val="18"/>
                <w:szCs w:val="18"/>
                <w:lang w:val="en-AU" w:eastAsia="en-US"/>
              </w:rPr>
              <w:t>x</w:t>
            </w:r>
          </w:p>
        </w:tc>
        <w:tc>
          <w:tcPr>
            <w:tcW w:w="1232" w:type="dxa"/>
            <w:tcBorders>
              <w:left w:val="double" w:sz="4" w:space="0" w:color="auto"/>
            </w:tcBorders>
            <w:vAlign w:val="center"/>
          </w:tcPr>
          <w:p w14:paraId="54332AFD" w14:textId="77777777" w:rsidR="005D7373" w:rsidRPr="005D7373" w:rsidRDefault="005D7373" w:rsidP="005D7373">
            <w:pPr>
              <w:spacing w:before="60" w:after="60"/>
              <w:jc w:val="center"/>
              <w:rPr>
                <w:rFonts w:cs="Arial"/>
                <w:color w:val="808080"/>
                <w:sz w:val="18"/>
                <w:szCs w:val="18"/>
                <w:lang w:val="en-AU" w:eastAsia="en-US"/>
              </w:rPr>
            </w:pPr>
          </w:p>
        </w:tc>
        <w:tc>
          <w:tcPr>
            <w:tcW w:w="1066" w:type="dxa"/>
            <w:vAlign w:val="center"/>
          </w:tcPr>
          <w:p w14:paraId="4A050D77" w14:textId="77777777" w:rsidR="005D7373" w:rsidRPr="005D7373" w:rsidRDefault="005D7373" w:rsidP="005D7373">
            <w:pPr>
              <w:spacing w:before="60" w:after="60"/>
              <w:jc w:val="center"/>
              <w:rPr>
                <w:rFonts w:cs="Arial"/>
                <w:color w:val="808080"/>
                <w:sz w:val="18"/>
                <w:szCs w:val="18"/>
                <w:lang w:val="en-AU" w:eastAsia="en-US"/>
              </w:rPr>
            </w:pPr>
            <w:r w:rsidRPr="005D7373">
              <w:rPr>
                <w:rFonts w:cs="Arial"/>
                <w:color w:val="808080"/>
                <w:sz w:val="18"/>
                <w:szCs w:val="18"/>
                <w:lang w:val="en-AU" w:eastAsia="en-US"/>
              </w:rPr>
              <w:t>x</w:t>
            </w:r>
          </w:p>
        </w:tc>
        <w:tc>
          <w:tcPr>
            <w:tcW w:w="1247" w:type="dxa"/>
            <w:vAlign w:val="center"/>
          </w:tcPr>
          <w:p w14:paraId="3EE27B1A" w14:textId="77777777" w:rsidR="005D7373" w:rsidRPr="005D7373" w:rsidRDefault="005D7373" w:rsidP="005D7373">
            <w:pPr>
              <w:spacing w:before="60" w:after="60"/>
              <w:jc w:val="center"/>
              <w:rPr>
                <w:rFonts w:cs="Arial"/>
                <w:color w:val="808080"/>
                <w:sz w:val="18"/>
                <w:szCs w:val="18"/>
                <w:lang w:val="en-AU" w:eastAsia="en-US"/>
              </w:rPr>
            </w:pPr>
            <w:r w:rsidRPr="005D7373">
              <w:rPr>
                <w:rFonts w:cs="Arial"/>
                <w:color w:val="808080"/>
                <w:sz w:val="18"/>
                <w:szCs w:val="18"/>
                <w:lang w:val="en-AU" w:eastAsia="en-US"/>
              </w:rPr>
              <w:t>x</w:t>
            </w:r>
          </w:p>
        </w:tc>
      </w:tr>
      <w:tr w:rsidR="005D7373" w:rsidRPr="005D7373" w14:paraId="2137AFFC" w14:textId="77777777" w:rsidTr="005D7373">
        <w:trPr>
          <w:cantSplit/>
          <w:jc w:val="center"/>
        </w:trPr>
        <w:tc>
          <w:tcPr>
            <w:tcW w:w="1252" w:type="dxa"/>
            <w:vAlign w:val="center"/>
          </w:tcPr>
          <w:p w14:paraId="45B89D3C" w14:textId="77777777" w:rsidR="005D7373" w:rsidRPr="005D7373" w:rsidRDefault="005D7373" w:rsidP="005D7373">
            <w:pPr>
              <w:spacing w:before="60" w:after="60"/>
              <w:jc w:val="center"/>
              <w:rPr>
                <w:rFonts w:cs="Arial"/>
                <w:b/>
                <w:sz w:val="18"/>
                <w:szCs w:val="18"/>
                <w:lang w:val="en-AU" w:eastAsia="en-US"/>
              </w:rPr>
            </w:pPr>
            <w:r w:rsidRPr="005D7373">
              <w:rPr>
                <w:rFonts w:cs="Arial"/>
                <w:b/>
                <w:sz w:val="18"/>
                <w:szCs w:val="18"/>
                <w:lang w:val="en-AU" w:eastAsia="en-US"/>
              </w:rPr>
              <w:t>CONVYR</w:t>
            </w:r>
          </w:p>
        </w:tc>
        <w:tc>
          <w:tcPr>
            <w:tcW w:w="867" w:type="dxa"/>
            <w:tcBorders>
              <w:right w:val="double" w:sz="4" w:space="0" w:color="auto"/>
            </w:tcBorders>
            <w:vAlign w:val="center"/>
          </w:tcPr>
          <w:p w14:paraId="5674E774" w14:textId="77777777" w:rsidR="005D7373" w:rsidRPr="005D7373" w:rsidRDefault="005D7373" w:rsidP="005D7373">
            <w:pPr>
              <w:spacing w:before="60" w:after="60"/>
              <w:jc w:val="center"/>
              <w:rPr>
                <w:rFonts w:cs="Arial"/>
                <w:sz w:val="18"/>
                <w:szCs w:val="18"/>
                <w:lang w:val="en-AU" w:eastAsia="en-US"/>
              </w:rPr>
            </w:pPr>
            <w:r w:rsidRPr="005D7373">
              <w:rPr>
                <w:rFonts w:cs="Arial"/>
                <w:sz w:val="18"/>
                <w:szCs w:val="18"/>
                <w:lang w:val="en-AU" w:eastAsia="en-US"/>
              </w:rPr>
              <w:t>4.8.11</w:t>
            </w:r>
          </w:p>
        </w:tc>
        <w:tc>
          <w:tcPr>
            <w:tcW w:w="1287" w:type="dxa"/>
            <w:tcBorders>
              <w:left w:val="double" w:sz="4" w:space="0" w:color="auto"/>
              <w:right w:val="double" w:sz="4" w:space="0" w:color="auto"/>
            </w:tcBorders>
            <w:vAlign w:val="center"/>
          </w:tcPr>
          <w:p w14:paraId="5DE0331E" w14:textId="77777777" w:rsidR="005D7373" w:rsidRPr="005D7373" w:rsidRDefault="005D7373" w:rsidP="005D7373">
            <w:pPr>
              <w:spacing w:before="60" w:after="60"/>
              <w:jc w:val="center"/>
              <w:rPr>
                <w:rFonts w:cs="Arial"/>
                <w:b/>
                <w:sz w:val="18"/>
                <w:szCs w:val="18"/>
                <w:lang w:val="en-AU" w:eastAsia="en-US"/>
              </w:rPr>
            </w:pPr>
            <w:r w:rsidRPr="005D7373">
              <w:rPr>
                <w:rFonts w:cs="Arial"/>
                <w:b/>
                <w:sz w:val="18"/>
                <w:szCs w:val="18"/>
                <w:lang w:val="en-AU" w:eastAsia="en-US"/>
              </w:rPr>
              <w:t>x</w:t>
            </w:r>
          </w:p>
        </w:tc>
        <w:tc>
          <w:tcPr>
            <w:tcW w:w="1137" w:type="dxa"/>
            <w:tcBorders>
              <w:left w:val="double" w:sz="4" w:space="0" w:color="auto"/>
            </w:tcBorders>
            <w:vAlign w:val="center"/>
          </w:tcPr>
          <w:p w14:paraId="7D15E7E7" w14:textId="77777777" w:rsidR="005D7373" w:rsidRPr="005D7373" w:rsidRDefault="005D7373" w:rsidP="005D7373">
            <w:pPr>
              <w:spacing w:before="60" w:after="60"/>
              <w:jc w:val="center"/>
              <w:rPr>
                <w:rFonts w:cs="Arial"/>
                <w:sz w:val="18"/>
                <w:szCs w:val="18"/>
                <w:lang w:val="en-AU" w:eastAsia="en-US"/>
              </w:rPr>
            </w:pPr>
          </w:p>
        </w:tc>
        <w:tc>
          <w:tcPr>
            <w:tcW w:w="1320" w:type="dxa"/>
            <w:tcBorders>
              <w:right w:val="double" w:sz="4" w:space="0" w:color="auto"/>
            </w:tcBorders>
            <w:vAlign w:val="center"/>
          </w:tcPr>
          <w:p w14:paraId="4C6E793C" w14:textId="77777777" w:rsidR="005D7373" w:rsidRPr="005D7373" w:rsidRDefault="005D7373" w:rsidP="005D7373">
            <w:pPr>
              <w:spacing w:before="60" w:after="60"/>
              <w:jc w:val="center"/>
              <w:rPr>
                <w:rFonts w:cs="Arial"/>
                <w:sz w:val="18"/>
                <w:szCs w:val="18"/>
                <w:lang w:val="en-AU" w:eastAsia="en-US"/>
              </w:rPr>
            </w:pPr>
            <w:r w:rsidRPr="005D7373">
              <w:rPr>
                <w:rFonts w:cs="Arial"/>
                <w:sz w:val="18"/>
                <w:szCs w:val="18"/>
                <w:lang w:val="en-AU" w:eastAsia="en-US"/>
              </w:rPr>
              <w:t>x</w:t>
            </w:r>
          </w:p>
        </w:tc>
        <w:tc>
          <w:tcPr>
            <w:tcW w:w="1232" w:type="dxa"/>
            <w:tcBorders>
              <w:left w:val="double" w:sz="4" w:space="0" w:color="auto"/>
            </w:tcBorders>
            <w:vAlign w:val="center"/>
          </w:tcPr>
          <w:p w14:paraId="452DD76D" w14:textId="77777777" w:rsidR="005D7373" w:rsidRPr="005D7373" w:rsidRDefault="005D7373" w:rsidP="005D7373">
            <w:pPr>
              <w:spacing w:before="60" w:after="60"/>
              <w:jc w:val="center"/>
              <w:rPr>
                <w:rFonts w:cs="Arial"/>
                <w:color w:val="808080"/>
                <w:sz w:val="18"/>
                <w:szCs w:val="18"/>
                <w:lang w:val="en-AU" w:eastAsia="en-US"/>
              </w:rPr>
            </w:pPr>
          </w:p>
        </w:tc>
        <w:tc>
          <w:tcPr>
            <w:tcW w:w="1066" w:type="dxa"/>
            <w:vAlign w:val="center"/>
          </w:tcPr>
          <w:p w14:paraId="0AAE4844" w14:textId="77777777" w:rsidR="005D7373" w:rsidRPr="005D7373" w:rsidRDefault="005D7373" w:rsidP="005D7373">
            <w:pPr>
              <w:spacing w:before="60" w:after="60"/>
              <w:jc w:val="center"/>
              <w:rPr>
                <w:rFonts w:cs="Arial"/>
                <w:color w:val="808080"/>
                <w:sz w:val="18"/>
                <w:szCs w:val="18"/>
                <w:lang w:val="en-AU" w:eastAsia="en-US"/>
              </w:rPr>
            </w:pPr>
          </w:p>
        </w:tc>
        <w:tc>
          <w:tcPr>
            <w:tcW w:w="1247" w:type="dxa"/>
            <w:vAlign w:val="center"/>
          </w:tcPr>
          <w:p w14:paraId="5B17201C" w14:textId="77777777" w:rsidR="005D7373" w:rsidRPr="005D7373" w:rsidRDefault="005D7373" w:rsidP="005D7373">
            <w:pPr>
              <w:spacing w:before="60" w:after="60"/>
              <w:jc w:val="center"/>
              <w:rPr>
                <w:rFonts w:cs="Arial"/>
                <w:color w:val="808080"/>
                <w:sz w:val="18"/>
                <w:szCs w:val="18"/>
                <w:lang w:val="en-AU" w:eastAsia="en-US"/>
              </w:rPr>
            </w:pPr>
            <w:r w:rsidRPr="005D7373">
              <w:rPr>
                <w:rFonts w:cs="Arial"/>
                <w:color w:val="808080"/>
                <w:sz w:val="18"/>
                <w:szCs w:val="18"/>
                <w:lang w:val="en-AU" w:eastAsia="en-US"/>
              </w:rPr>
              <w:t>x</w:t>
            </w:r>
          </w:p>
        </w:tc>
      </w:tr>
      <w:tr w:rsidR="005D7373" w:rsidRPr="005D7373" w14:paraId="687AEFA5" w14:textId="77777777" w:rsidTr="005D7373">
        <w:trPr>
          <w:cantSplit/>
          <w:jc w:val="center"/>
        </w:trPr>
        <w:tc>
          <w:tcPr>
            <w:tcW w:w="1252" w:type="dxa"/>
            <w:vAlign w:val="center"/>
          </w:tcPr>
          <w:p w14:paraId="706719E8" w14:textId="77777777" w:rsidR="005D7373" w:rsidRPr="005D7373" w:rsidRDefault="005D7373" w:rsidP="005D7373">
            <w:pPr>
              <w:spacing w:before="60" w:after="60"/>
              <w:jc w:val="center"/>
              <w:rPr>
                <w:rFonts w:cs="Arial"/>
                <w:b/>
                <w:sz w:val="18"/>
                <w:szCs w:val="18"/>
                <w:lang w:val="en-AU" w:eastAsia="en-US"/>
              </w:rPr>
            </w:pPr>
            <w:r w:rsidRPr="005D7373">
              <w:rPr>
                <w:rFonts w:cs="Arial"/>
                <w:b/>
                <w:sz w:val="18"/>
                <w:szCs w:val="18"/>
                <w:lang w:val="en-AU" w:eastAsia="en-US"/>
              </w:rPr>
              <w:t>CONZNE</w:t>
            </w:r>
          </w:p>
        </w:tc>
        <w:tc>
          <w:tcPr>
            <w:tcW w:w="867" w:type="dxa"/>
            <w:tcBorders>
              <w:right w:val="double" w:sz="4" w:space="0" w:color="auto"/>
            </w:tcBorders>
            <w:vAlign w:val="center"/>
          </w:tcPr>
          <w:p w14:paraId="3E59BE6F" w14:textId="77777777" w:rsidR="005D7373" w:rsidRPr="005D7373" w:rsidRDefault="005D7373" w:rsidP="005D7373">
            <w:pPr>
              <w:spacing w:before="60" w:after="60"/>
              <w:jc w:val="center"/>
              <w:rPr>
                <w:rFonts w:cs="Arial"/>
                <w:sz w:val="18"/>
                <w:szCs w:val="18"/>
                <w:lang w:val="en-AU" w:eastAsia="en-US"/>
              </w:rPr>
            </w:pPr>
            <w:r w:rsidRPr="005D7373">
              <w:rPr>
                <w:rFonts w:cs="Arial"/>
                <w:sz w:val="18"/>
                <w:szCs w:val="18"/>
                <w:lang w:val="en-AU" w:eastAsia="en-US"/>
              </w:rPr>
              <w:t>11.2.5</w:t>
            </w:r>
          </w:p>
        </w:tc>
        <w:tc>
          <w:tcPr>
            <w:tcW w:w="1287" w:type="dxa"/>
            <w:tcBorders>
              <w:left w:val="double" w:sz="4" w:space="0" w:color="auto"/>
              <w:right w:val="double" w:sz="4" w:space="0" w:color="auto"/>
            </w:tcBorders>
            <w:vAlign w:val="center"/>
          </w:tcPr>
          <w:p w14:paraId="13EB8A8F" w14:textId="77777777" w:rsidR="005D7373" w:rsidRPr="005D7373" w:rsidRDefault="005D7373" w:rsidP="005D7373">
            <w:pPr>
              <w:spacing w:before="60" w:after="60"/>
              <w:jc w:val="center"/>
              <w:rPr>
                <w:rFonts w:cs="Arial"/>
                <w:b/>
                <w:sz w:val="18"/>
                <w:szCs w:val="18"/>
                <w:lang w:val="en-AU" w:eastAsia="en-US"/>
              </w:rPr>
            </w:pPr>
            <w:r w:rsidRPr="005D7373">
              <w:rPr>
                <w:rFonts w:cs="Arial"/>
                <w:b/>
                <w:sz w:val="18"/>
                <w:szCs w:val="18"/>
                <w:lang w:val="en-AU" w:eastAsia="en-US"/>
              </w:rPr>
              <w:t>x</w:t>
            </w:r>
          </w:p>
        </w:tc>
        <w:tc>
          <w:tcPr>
            <w:tcW w:w="1137" w:type="dxa"/>
            <w:tcBorders>
              <w:left w:val="double" w:sz="4" w:space="0" w:color="auto"/>
            </w:tcBorders>
            <w:vAlign w:val="center"/>
          </w:tcPr>
          <w:p w14:paraId="4E2F4872" w14:textId="77777777" w:rsidR="005D7373" w:rsidRPr="005D7373" w:rsidRDefault="005D7373" w:rsidP="005D7373">
            <w:pPr>
              <w:spacing w:before="60" w:after="60"/>
              <w:jc w:val="center"/>
              <w:rPr>
                <w:rFonts w:cs="Arial"/>
                <w:sz w:val="18"/>
                <w:szCs w:val="18"/>
                <w:lang w:val="en-AU" w:eastAsia="en-US"/>
              </w:rPr>
            </w:pPr>
            <w:r w:rsidRPr="005D7373">
              <w:rPr>
                <w:rFonts w:cs="Arial"/>
                <w:sz w:val="18"/>
                <w:szCs w:val="18"/>
                <w:lang w:val="en-AU" w:eastAsia="en-US"/>
              </w:rPr>
              <w:t>x, x*</w:t>
            </w:r>
          </w:p>
        </w:tc>
        <w:tc>
          <w:tcPr>
            <w:tcW w:w="1320" w:type="dxa"/>
            <w:tcBorders>
              <w:right w:val="double" w:sz="4" w:space="0" w:color="auto"/>
            </w:tcBorders>
            <w:vAlign w:val="center"/>
          </w:tcPr>
          <w:p w14:paraId="06FB159C" w14:textId="77777777" w:rsidR="005D7373" w:rsidRPr="005D7373" w:rsidRDefault="005D7373" w:rsidP="005D7373">
            <w:pPr>
              <w:spacing w:before="60" w:after="60"/>
              <w:jc w:val="center"/>
              <w:rPr>
                <w:rFonts w:cs="Arial"/>
                <w:sz w:val="18"/>
                <w:szCs w:val="18"/>
                <w:lang w:val="en-AU" w:eastAsia="en-US"/>
              </w:rPr>
            </w:pPr>
          </w:p>
        </w:tc>
        <w:tc>
          <w:tcPr>
            <w:tcW w:w="1232" w:type="dxa"/>
            <w:tcBorders>
              <w:left w:val="double" w:sz="4" w:space="0" w:color="auto"/>
            </w:tcBorders>
            <w:vAlign w:val="center"/>
          </w:tcPr>
          <w:p w14:paraId="6978AD21" w14:textId="77777777" w:rsidR="005D7373" w:rsidRPr="005D7373" w:rsidRDefault="005D7373" w:rsidP="005D7373">
            <w:pPr>
              <w:spacing w:before="60" w:after="60"/>
              <w:jc w:val="center"/>
              <w:rPr>
                <w:rFonts w:cs="Arial"/>
                <w:color w:val="808080"/>
                <w:sz w:val="18"/>
                <w:szCs w:val="18"/>
                <w:lang w:val="en-AU" w:eastAsia="en-US"/>
              </w:rPr>
            </w:pPr>
          </w:p>
        </w:tc>
        <w:tc>
          <w:tcPr>
            <w:tcW w:w="1066" w:type="dxa"/>
            <w:vAlign w:val="center"/>
          </w:tcPr>
          <w:p w14:paraId="5596B250" w14:textId="77777777" w:rsidR="005D7373" w:rsidRPr="005D7373" w:rsidRDefault="005D7373" w:rsidP="005D7373">
            <w:pPr>
              <w:spacing w:before="60" w:after="60"/>
              <w:jc w:val="center"/>
              <w:rPr>
                <w:rFonts w:cs="Arial"/>
                <w:color w:val="808080"/>
                <w:sz w:val="18"/>
                <w:szCs w:val="18"/>
                <w:lang w:val="en-AU" w:eastAsia="en-US"/>
              </w:rPr>
            </w:pPr>
            <w:r w:rsidRPr="005D7373">
              <w:rPr>
                <w:rFonts w:cs="Arial"/>
                <w:color w:val="808080"/>
                <w:sz w:val="18"/>
                <w:szCs w:val="18"/>
                <w:lang w:val="en-AU" w:eastAsia="en-US"/>
              </w:rPr>
              <w:t>x</w:t>
            </w:r>
          </w:p>
        </w:tc>
        <w:tc>
          <w:tcPr>
            <w:tcW w:w="1247" w:type="dxa"/>
            <w:vAlign w:val="center"/>
          </w:tcPr>
          <w:p w14:paraId="11439369" w14:textId="77777777" w:rsidR="005D7373" w:rsidRPr="005D7373" w:rsidRDefault="005D7373" w:rsidP="005D7373">
            <w:pPr>
              <w:spacing w:before="60" w:after="60"/>
              <w:jc w:val="center"/>
              <w:rPr>
                <w:rFonts w:cs="Arial"/>
                <w:color w:val="808080"/>
                <w:sz w:val="18"/>
                <w:szCs w:val="18"/>
                <w:lang w:val="en-AU" w:eastAsia="en-US"/>
              </w:rPr>
            </w:pPr>
          </w:p>
        </w:tc>
      </w:tr>
      <w:tr w:rsidR="005D7373" w:rsidRPr="005D7373" w14:paraId="09BFB280" w14:textId="77777777" w:rsidTr="005D7373">
        <w:trPr>
          <w:cantSplit/>
          <w:jc w:val="center"/>
        </w:trPr>
        <w:tc>
          <w:tcPr>
            <w:tcW w:w="1252" w:type="dxa"/>
            <w:vAlign w:val="center"/>
          </w:tcPr>
          <w:p w14:paraId="4F48783D" w14:textId="77777777" w:rsidR="005D7373" w:rsidRPr="005D7373" w:rsidRDefault="005D7373" w:rsidP="005D7373">
            <w:pPr>
              <w:spacing w:before="60" w:after="60"/>
              <w:jc w:val="center"/>
              <w:rPr>
                <w:rFonts w:cs="Arial"/>
                <w:b/>
                <w:sz w:val="18"/>
                <w:szCs w:val="18"/>
                <w:lang w:val="en-AU" w:eastAsia="en-US"/>
              </w:rPr>
            </w:pPr>
            <w:r w:rsidRPr="005D7373">
              <w:rPr>
                <w:rFonts w:cs="Arial"/>
                <w:b/>
                <w:sz w:val="18"/>
                <w:szCs w:val="18"/>
                <w:lang w:val="en-AU" w:eastAsia="en-US"/>
              </w:rPr>
              <w:t>COSARE</w:t>
            </w:r>
          </w:p>
        </w:tc>
        <w:tc>
          <w:tcPr>
            <w:tcW w:w="867" w:type="dxa"/>
            <w:tcBorders>
              <w:right w:val="double" w:sz="4" w:space="0" w:color="auto"/>
            </w:tcBorders>
            <w:vAlign w:val="center"/>
          </w:tcPr>
          <w:p w14:paraId="2A399A32" w14:textId="77777777" w:rsidR="005D7373" w:rsidRPr="005D7373" w:rsidRDefault="005D7373" w:rsidP="005D7373">
            <w:pPr>
              <w:spacing w:before="60" w:after="60"/>
              <w:jc w:val="center"/>
              <w:rPr>
                <w:rFonts w:cs="Arial"/>
                <w:sz w:val="18"/>
                <w:szCs w:val="18"/>
                <w:lang w:val="en-AU" w:eastAsia="en-US"/>
              </w:rPr>
            </w:pPr>
            <w:r w:rsidRPr="005D7373">
              <w:rPr>
                <w:rFonts w:cs="Arial"/>
                <w:sz w:val="18"/>
                <w:szCs w:val="18"/>
                <w:lang w:val="en-AU" w:eastAsia="en-US"/>
              </w:rPr>
              <w:t>11.2.7</w:t>
            </w:r>
          </w:p>
        </w:tc>
        <w:tc>
          <w:tcPr>
            <w:tcW w:w="1287" w:type="dxa"/>
            <w:tcBorders>
              <w:left w:val="double" w:sz="4" w:space="0" w:color="auto"/>
              <w:right w:val="double" w:sz="4" w:space="0" w:color="auto"/>
            </w:tcBorders>
            <w:shd w:val="clear" w:color="auto" w:fill="F2F2F2"/>
            <w:vAlign w:val="center"/>
          </w:tcPr>
          <w:p w14:paraId="7EDD486D" w14:textId="77777777" w:rsidR="005D7373" w:rsidRPr="005D7373" w:rsidRDefault="005D7373" w:rsidP="005D7373">
            <w:pPr>
              <w:spacing w:before="60" w:after="60"/>
              <w:jc w:val="center"/>
              <w:rPr>
                <w:rFonts w:cs="Arial"/>
                <w:b/>
                <w:sz w:val="18"/>
                <w:szCs w:val="18"/>
                <w:lang w:val="en-AU" w:eastAsia="en-US"/>
              </w:rPr>
            </w:pPr>
          </w:p>
        </w:tc>
        <w:tc>
          <w:tcPr>
            <w:tcW w:w="1137" w:type="dxa"/>
            <w:tcBorders>
              <w:left w:val="double" w:sz="4" w:space="0" w:color="auto"/>
            </w:tcBorders>
            <w:shd w:val="clear" w:color="auto" w:fill="F2F2F2"/>
            <w:vAlign w:val="center"/>
          </w:tcPr>
          <w:p w14:paraId="0A307CC1" w14:textId="77777777" w:rsidR="005D7373" w:rsidRPr="005D7373" w:rsidRDefault="005D7373" w:rsidP="005D7373">
            <w:pPr>
              <w:spacing w:before="60" w:after="60"/>
              <w:jc w:val="center"/>
              <w:rPr>
                <w:rFonts w:cs="Arial"/>
                <w:sz w:val="18"/>
                <w:szCs w:val="18"/>
                <w:lang w:val="en-AU" w:eastAsia="en-US"/>
              </w:rPr>
            </w:pPr>
          </w:p>
        </w:tc>
        <w:tc>
          <w:tcPr>
            <w:tcW w:w="1320" w:type="dxa"/>
            <w:tcBorders>
              <w:right w:val="double" w:sz="4" w:space="0" w:color="auto"/>
            </w:tcBorders>
            <w:shd w:val="clear" w:color="auto" w:fill="F2F2F2"/>
            <w:vAlign w:val="center"/>
          </w:tcPr>
          <w:p w14:paraId="012EB509" w14:textId="77777777" w:rsidR="005D7373" w:rsidRPr="005D7373" w:rsidRDefault="005D7373" w:rsidP="005D7373">
            <w:pPr>
              <w:spacing w:before="60" w:after="60"/>
              <w:jc w:val="center"/>
              <w:rPr>
                <w:rFonts w:cs="Arial"/>
                <w:sz w:val="18"/>
                <w:szCs w:val="18"/>
                <w:lang w:val="en-AU" w:eastAsia="en-US"/>
              </w:rPr>
            </w:pPr>
          </w:p>
        </w:tc>
        <w:tc>
          <w:tcPr>
            <w:tcW w:w="1232" w:type="dxa"/>
            <w:tcBorders>
              <w:left w:val="double" w:sz="4" w:space="0" w:color="auto"/>
            </w:tcBorders>
            <w:shd w:val="clear" w:color="auto" w:fill="F2F2F2"/>
            <w:vAlign w:val="center"/>
          </w:tcPr>
          <w:p w14:paraId="77E3C13B" w14:textId="77777777" w:rsidR="005D7373" w:rsidRPr="005D7373" w:rsidRDefault="005D7373" w:rsidP="005D7373">
            <w:pPr>
              <w:spacing w:before="60" w:after="60"/>
              <w:jc w:val="center"/>
              <w:rPr>
                <w:rFonts w:cs="Arial"/>
                <w:color w:val="808080"/>
                <w:sz w:val="18"/>
                <w:szCs w:val="18"/>
                <w:lang w:val="en-AU" w:eastAsia="en-US"/>
              </w:rPr>
            </w:pPr>
          </w:p>
        </w:tc>
        <w:tc>
          <w:tcPr>
            <w:tcW w:w="1066" w:type="dxa"/>
            <w:shd w:val="clear" w:color="auto" w:fill="F2F2F2"/>
            <w:vAlign w:val="center"/>
          </w:tcPr>
          <w:p w14:paraId="7778DFA7" w14:textId="77777777" w:rsidR="005D7373" w:rsidRPr="005D7373" w:rsidRDefault="005D7373" w:rsidP="005D7373">
            <w:pPr>
              <w:spacing w:before="60" w:after="60"/>
              <w:jc w:val="center"/>
              <w:rPr>
                <w:rFonts w:cs="Arial"/>
                <w:color w:val="808080"/>
                <w:sz w:val="18"/>
                <w:szCs w:val="18"/>
                <w:lang w:val="en-AU" w:eastAsia="en-US"/>
              </w:rPr>
            </w:pPr>
          </w:p>
        </w:tc>
        <w:tc>
          <w:tcPr>
            <w:tcW w:w="1247" w:type="dxa"/>
            <w:shd w:val="clear" w:color="auto" w:fill="F2F2F2"/>
            <w:vAlign w:val="center"/>
          </w:tcPr>
          <w:p w14:paraId="732912B6" w14:textId="77777777" w:rsidR="005D7373" w:rsidRPr="005D7373" w:rsidRDefault="005D7373" w:rsidP="005D7373">
            <w:pPr>
              <w:spacing w:before="60" w:after="60"/>
              <w:jc w:val="center"/>
              <w:rPr>
                <w:rFonts w:cs="Arial"/>
                <w:color w:val="808080"/>
                <w:sz w:val="18"/>
                <w:szCs w:val="18"/>
                <w:lang w:val="en-AU" w:eastAsia="en-US"/>
              </w:rPr>
            </w:pPr>
          </w:p>
        </w:tc>
      </w:tr>
      <w:tr w:rsidR="005D7373" w:rsidRPr="005D7373" w14:paraId="20259D3F" w14:textId="77777777" w:rsidTr="005D7373">
        <w:trPr>
          <w:cantSplit/>
          <w:jc w:val="center"/>
        </w:trPr>
        <w:tc>
          <w:tcPr>
            <w:tcW w:w="1252" w:type="dxa"/>
            <w:vAlign w:val="center"/>
          </w:tcPr>
          <w:p w14:paraId="1A2F9F03" w14:textId="77777777" w:rsidR="005D7373" w:rsidRPr="005D7373" w:rsidRDefault="005D7373" w:rsidP="005D7373">
            <w:pPr>
              <w:spacing w:before="60" w:after="60"/>
              <w:jc w:val="center"/>
              <w:rPr>
                <w:rFonts w:cs="Arial"/>
                <w:b/>
                <w:sz w:val="18"/>
                <w:szCs w:val="18"/>
                <w:lang w:val="en-AU" w:eastAsia="en-US"/>
              </w:rPr>
            </w:pPr>
            <w:r w:rsidRPr="005D7373">
              <w:rPr>
                <w:rFonts w:cs="Arial"/>
                <w:b/>
                <w:sz w:val="18"/>
                <w:szCs w:val="18"/>
                <w:lang w:val="en-AU" w:eastAsia="en-US"/>
              </w:rPr>
              <w:t>CRANES</w:t>
            </w:r>
          </w:p>
        </w:tc>
        <w:tc>
          <w:tcPr>
            <w:tcW w:w="867" w:type="dxa"/>
            <w:tcBorders>
              <w:right w:val="double" w:sz="4" w:space="0" w:color="auto"/>
            </w:tcBorders>
            <w:vAlign w:val="center"/>
          </w:tcPr>
          <w:p w14:paraId="2FF3E6A5" w14:textId="77777777" w:rsidR="005D7373" w:rsidRPr="005D7373" w:rsidRDefault="005D7373" w:rsidP="005D7373">
            <w:pPr>
              <w:spacing w:before="60" w:after="60"/>
              <w:jc w:val="center"/>
              <w:rPr>
                <w:rFonts w:cs="Arial"/>
                <w:sz w:val="18"/>
                <w:szCs w:val="18"/>
                <w:lang w:val="en-AU" w:eastAsia="en-US"/>
              </w:rPr>
            </w:pPr>
            <w:r w:rsidRPr="005D7373">
              <w:rPr>
                <w:rFonts w:cs="Arial"/>
                <w:sz w:val="18"/>
                <w:szCs w:val="18"/>
                <w:lang w:val="en-AU" w:eastAsia="en-US"/>
              </w:rPr>
              <w:t>4.6.9.3</w:t>
            </w:r>
          </w:p>
        </w:tc>
        <w:tc>
          <w:tcPr>
            <w:tcW w:w="1287" w:type="dxa"/>
            <w:tcBorders>
              <w:left w:val="double" w:sz="4" w:space="0" w:color="auto"/>
              <w:right w:val="double" w:sz="4" w:space="0" w:color="auto"/>
            </w:tcBorders>
            <w:vAlign w:val="center"/>
          </w:tcPr>
          <w:p w14:paraId="3AE41664" w14:textId="77777777" w:rsidR="005D7373" w:rsidRPr="005D7373" w:rsidRDefault="005D7373" w:rsidP="005D7373">
            <w:pPr>
              <w:spacing w:before="60" w:after="60"/>
              <w:jc w:val="center"/>
              <w:rPr>
                <w:rFonts w:cs="Arial"/>
                <w:b/>
                <w:sz w:val="18"/>
                <w:szCs w:val="18"/>
                <w:lang w:val="en-AU" w:eastAsia="en-US"/>
              </w:rPr>
            </w:pPr>
            <w:r w:rsidRPr="005D7373">
              <w:rPr>
                <w:rFonts w:cs="Arial"/>
                <w:b/>
                <w:sz w:val="18"/>
                <w:szCs w:val="18"/>
                <w:lang w:val="en-AU" w:eastAsia="en-US"/>
              </w:rPr>
              <w:t>x</w:t>
            </w:r>
          </w:p>
        </w:tc>
        <w:tc>
          <w:tcPr>
            <w:tcW w:w="1137" w:type="dxa"/>
            <w:tcBorders>
              <w:left w:val="double" w:sz="4" w:space="0" w:color="auto"/>
            </w:tcBorders>
            <w:vAlign w:val="center"/>
          </w:tcPr>
          <w:p w14:paraId="5B3BDAFC" w14:textId="77777777" w:rsidR="005D7373" w:rsidRPr="005D7373" w:rsidRDefault="005D7373" w:rsidP="005D7373">
            <w:pPr>
              <w:spacing w:before="60" w:after="60"/>
              <w:jc w:val="center"/>
              <w:rPr>
                <w:rFonts w:cs="Arial"/>
                <w:sz w:val="18"/>
                <w:szCs w:val="18"/>
                <w:lang w:val="en-AU" w:eastAsia="en-US"/>
              </w:rPr>
            </w:pPr>
          </w:p>
        </w:tc>
        <w:tc>
          <w:tcPr>
            <w:tcW w:w="1320" w:type="dxa"/>
            <w:tcBorders>
              <w:right w:val="double" w:sz="4" w:space="0" w:color="auto"/>
            </w:tcBorders>
            <w:vAlign w:val="center"/>
          </w:tcPr>
          <w:p w14:paraId="224CDB87" w14:textId="77777777" w:rsidR="005D7373" w:rsidRPr="005D7373" w:rsidRDefault="005D7373" w:rsidP="005D7373">
            <w:pPr>
              <w:spacing w:before="60" w:after="60"/>
              <w:jc w:val="center"/>
              <w:rPr>
                <w:rFonts w:cs="Arial"/>
                <w:sz w:val="18"/>
                <w:szCs w:val="18"/>
                <w:lang w:val="en-AU" w:eastAsia="en-US"/>
              </w:rPr>
            </w:pPr>
          </w:p>
        </w:tc>
        <w:tc>
          <w:tcPr>
            <w:tcW w:w="1232" w:type="dxa"/>
            <w:tcBorders>
              <w:left w:val="double" w:sz="4" w:space="0" w:color="auto"/>
            </w:tcBorders>
            <w:vAlign w:val="center"/>
          </w:tcPr>
          <w:p w14:paraId="798E85AF" w14:textId="77777777" w:rsidR="005D7373" w:rsidRPr="005D7373" w:rsidRDefault="005D7373" w:rsidP="005D7373">
            <w:pPr>
              <w:spacing w:before="60" w:after="60"/>
              <w:jc w:val="center"/>
              <w:rPr>
                <w:rFonts w:cs="Arial"/>
                <w:color w:val="808080"/>
                <w:sz w:val="18"/>
                <w:szCs w:val="18"/>
                <w:lang w:val="en-AU" w:eastAsia="en-US"/>
              </w:rPr>
            </w:pPr>
            <w:r w:rsidRPr="005D7373">
              <w:rPr>
                <w:rFonts w:cs="Arial"/>
                <w:color w:val="808080"/>
                <w:sz w:val="18"/>
                <w:szCs w:val="18"/>
                <w:lang w:val="en-AU" w:eastAsia="en-US"/>
              </w:rPr>
              <w:t>x</w:t>
            </w:r>
          </w:p>
        </w:tc>
        <w:tc>
          <w:tcPr>
            <w:tcW w:w="1066" w:type="dxa"/>
            <w:vAlign w:val="center"/>
          </w:tcPr>
          <w:p w14:paraId="6BAB7AE4" w14:textId="77777777" w:rsidR="005D7373" w:rsidRPr="005D7373" w:rsidRDefault="005D7373" w:rsidP="005D7373">
            <w:pPr>
              <w:spacing w:before="60" w:after="60"/>
              <w:jc w:val="center"/>
              <w:rPr>
                <w:rFonts w:cs="Arial"/>
                <w:color w:val="808080"/>
                <w:sz w:val="18"/>
                <w:szCs w:val="18"/>
                <w:lang w:val="en-AU" w:eastAsia="en-US"/>
              </w:rPr>
            </w:pPr>
            <w:r w:rsidRPr="005D7373">
              <w:rPr>
                <w:rFonts w:cs="Arial"/>
                <w:color w:val="808080"/>
                <w:sz w:val="18"/>
                <w:szCs w:val="18"/>
                <w:lang w:val="en-AU" w:eastAsia="en-US"/>
              </w:rPr>
              <w:t>Note 4</w:t>
            </w:r>
          </w:p>
        </w:tc>
        <w:tc>
          <w:tcPr>
            <w:tcW w:w="1247" w:type="dxa"/>
            <w:vAlign w:val="center"/>
          </w:tcPr>
          <w:p w14:paraId="2C966175" w14:textId="77777777" w:rsidR="005D7373" w:rsidRPr="005D7373" w:rsidRDefault="005D7373" w:rsidP="005D7373">
            <w:pPr>
              <w:spacing w:before="60" w:after="60"/>
              <w:jc w:val="center"/>
              <w:rPr>
                <w:rFonts w:cs="Arial"/>
                <w:color w:val="808080"/>
                <w:sz w:val="18"/>
                <w:szCs w:val="18"/>
                <w:lang w:val="en-AU" w:eastAsia="en-US"/>
              </w:rPr>
            </w:pPr>
            <w:r w:rsidRPr="005D7373">
              <w:rPr>
                <w:rFonts w:cs="Arial"/>
                <w:color w:val="808080"/>
                <w:sz w:val="18"/>
                <w:szCs w:val="18"/>
                <w:lang w:val="en-AU" w:eastAsia="en-US"/>
              </w:rPr>
              <w:t>x</w:t>
            </w:r>
          </w:p>
        </w:tc>
      </w:tr>
      <w:tr w:rsidR="005D7373" w:rsidRPr="005D7373" w14:paraId="2104B07C" w14:textId="77777777" w:rsidTr="005D7373">
        <w:trPr>
          <w:cantSplit/>
          <w:jc w:val="center"/>
        </w:trPr>
        <w:tc>
          <w:tcPr>
            <w:tcW w:w="1252" w:type="dxa"/>
            <w:vAlign w:val="center"/>
          </w:tcPr>
          <w:p w14:paraId="5E0E4843" w14:textId="77777777" w:rsidR="005D7373" w:rsidRPr="005D7373" w:rsidRDefault="005D7373" w:rsidP="005D7373">
            <w:pPr>
              <w:spacing w:before="60" w:after="60"/>
              <w:jc w:val="center"/>
              <w:rPr>
                <w:rFonts w:cs="Arial"/>
                <w:b/>
                <w:sz w:val="18"/>
                <w:szCs w:val="18"/>
                <w:lang w:val="en-AU" w:eastAsia="en-US"/>
              </w:rPr>
            </w:pPr>
            <w:r w:rsidRPr="005D7373">
              <w:rPr>
                <w:rFonts w:cs="Arial"/>
                <w:b/>
                <w:sz w:val="18"/>
                <w:szCs w:val="18"/>
                <w:lang w:val="en-AU" w:eastAsia="en-US"/>
              </w:rPr>
              <w:t>CTNARE</w:t>
            </w:r>
          </w:p>
        </w:tc>
        <w:tc>
          <w:tcPr>
            <w:tcW w:w="867" w:type="dxa"/>
            <w:tcBorders>
              <w:right w:val="double" w:sz="4" w:space="0" w:color="auto"/>
            </w:tcBorders>
            <w:vAlign w:val="center"/>
          </w:tcPr>
          <w:p w14:paraId="64F70C07" w14:textId="77777777" w:rsidR="005D7373" w:rsidRPr="005D7373" w:rsidRDefault="005D7373" w:rsidP="005D7373">
            <w:pPr>
              <w:spacing w:before="60" w:after="60"/>
              <w:jc w:val="center"/>
              <w:rPr>
                <w:rFonts w:cs="Arial"/>
                <w:sz w:val="18"/>
                <w:szCs w:val="18"/>
                <w:lang w:val="en-AU" w:eastAsia="en-US"/>
              </w:rPr>
            </w:pPr>
            <w:r w:rsidRPr="005D7373">
              <w:rPr>
                <w:rFonts w:cs="Arial"/>
                <w:sz w:val="18"/>
                <w:szCs w:val="18"/>
                <w:lang w:val="en-AU" w:eastAsia="en-US"/>
              </w:rPr>
              <w:t xml:space="preserve">6.5   </w:t>
            </w:r>
            <w:r w:rsidRPr="005D7373">
              <w:rPr>
                <w:rFonts w:cs="Arial"/>
                <w:b/>
                <w:sz w:val="18"/>
                <w:szCs w:val="18"/>
                <w:lang w:val="en-AU" w:eastAsia="en-US"/>
              </w:rPr>
              <w:t>6.6</w:t>
            </w:r>
            <w:r w:rsidRPr="005D7373">
              <w:rPr>
                <w:rFonts w:cs="Arial"/>
                <w:sz w:val="18"/>
                <w:szCs w:val="18"/>
                <w:lang w:val="en-AU" w:eastAsia="en-US"/>
              </w:rPr>
              <w:t xml:space="preserve"> 11.2.1 11.2.4 11.2.5 11.2.8 11.13.5</w:t>
            </w:r>
          </w:p>
        </w:tc>
        <w:tc>
          <w:tcPr>
            <w:tcW w:w="1287" w:type="dxa"/>
            <w:tcBorders>
              <w:left w:val="double" w:sz="4" w:space="0" w:color="auto"/>
              <w:right w:val="double" w:sz="4" w:space="0" w:color="auto"/>
            </w:tcBorders>
            <w:vAlign w:val="center"/>
          </w:tcPr>
          <w:p w14:paraId="749552A3" w14:textId="77777777" w:rsidR="005D7373" w:rsidRPr="005D7373" w:rsidRDefault="005D7373" w:rsidP="005D7373">
            <w:pPr>
              <w:spacing w:before="60" w:after="60"/>
              <w:jc w:val="center"/>
              <w:rPr>
                <w:rFonts w:cs="Arial"/>
                <w:b/>
                <w:sz w:val="18"/>
                <w:szCs w:val="18"/>
                <w:lang w:val="en-AU" w:eastAsia="en-US"/>
              </w:rPr>
            </w:pPr>
            <w:r w:rsidRPr="005D7373">
              <w:rPr>
                <w:rFonts w:cs="Arial"/>
                <w:b/>
                <w:sz w:val="18"/>
                <w:szCs w:val="18"/>
                <w:lang w:val="en-AU" w:eastAsia="en-US"/>
              </w:rPr>
              <w:t>x</w:t>
            </w:r>
          </w:p>
        </w:tc>
        <w:tc>
          <w:tcPr>
            <w:tcW w:w="1137" w:type="dxa"/>
            <w:tcBorders>
              <w:left w:val="double" w:sz="4" w:space="0" w:color="auto"/>
            </w:tcBorders>
            <w:vAlign w:val="center"/>
          </w:tcPr>
          <w:p w14:paraId="1F903F36" w14:textId="77777777" w:rsidR="005D7373" w:rsidRPr="005D7373" w:rsidRDefault="005D7373" w:rsidP="005D7373">
            <w:pPr>
              <w:spacing w:before="60" w:after="60"/>
              <w:jc w:val="center"/>
              <w:rPr>
                <w:rFonts w:cs="Arial"/>
                <w:sz w:val="18"/>
                <w:szCs w:val="18"/>
                <w:lang w:val="en-AU" w:eastAsia="en-US"/>
              </w:rPr>
            </w:pPr>
            <w:r w:rsidRPr="005D7373">
              <w:rPr>
                <w:rFonts w:cs="Arial"/>
                <w:sz w:val="18"/>
                <w:szCs w:val="18"/>
                <w:lang w:val="en-AU" w:eastAsia="en-US"/>
              </w:rPr>
              <w:t>x</w:t>
            </w:r>
          </w:p>
        </w:tc>
        <w:tc>
          <w:tcPr>
            <w:tcW w:w="1320" w:type="dxa"/>
            <w:tcBorders>
              <w:right w:val="double" w:sz="4" w:space="0" w:color="auto"/>
            </w:tcBorders>
            <w:vAlign w:val="center"/>
          </w:tcPr>
          <w:p w14:paraId="7BD5C82A" w14:textId="77777777" w:rsidR="005D7373" w:rsidRPr="005D7373" w:rsidRDefault="005D7373" w:rsidP="005D7373">
            <w:pPr>
              <w:spacing w:before="60" w:after="60"/>
              <w:jc w:val="center"/>
              <w:rPr>
                <w:rFonts w:cs="Arial"/>
                <w:sz w:val="18"/>
                <w:szCs w:val="18"/>
                <w:lang w:val="en-AU" w:eastAsia="en-US"/>
              </w:rPr>
            </w:pPr>
          </w:p>
        </w:tc>
        <w:tc>
          <w:tcPr>
            <w:tcW w:w="1232" w:type="dxa"/>
            <w:tcBorders>
              <w:left w:val="double" w:sz="4" w:space="0" w:color="auto"/>
            </w:tcBorders>
            <w:vAlign w:val="center"/>
          </w:tcPr>
          <w:p w14:paraId="536CF362" w14:textId="77777777" w:rsidR="005D7373" w:rsidRPr="005D7373" w:rsidRDefault="005D7373" w:rsidP="005D7373">
            <w:pPr>
              <w:spacing w:before="60" w:after="60"/>
              <w:jc w:val="center"/>
              <w:rPr>
                <w:rFonts w:cs="Arial"/>
                <w:color w:val="808080"/>
                <w:sz w:val="18"/>
                <w:szCs w:val="18"/>
                <w:lang w:val="en-AU" w:eastAsia="en-US"/>
              </w:rPr>
            </w:pPr>
          </w:p>
        </w:tc>
        <w:tc>
          <w:tcPr>
            <w:tcW w:w="1066" w:type="dxa"/>
            <w:vAlign w:val="center"/>
          </w:tcPr>
          <w:p w14:paraId="15C1E7D2" w14:textId="77777777" w:rsidR="005D7373" w:rsidRPr="005D7373" w:rsidRDefault="005D7373" w:rsidP="005D7373">
            <w:pPr>
              <w:spacing w:before="60" w:after="60"/>
              <w:jc w:val="center"/>
              <w:rPr>
                <w:rFonts w:cs="Arial"/>
                <w:color w:val="808080"/>
                <w:sz w:val="18"/>
                <w:szCs w:val="18"/>
                <w:lang w:val="en-AU" w:eastAsia="en-US"/>
              </w:rPr>
            </w:pPr>
            <w:r w:rsidRPr="005D7373">
              <w:rPr>
                <w:rFonts w:cs="Arial"/>
                <w:color w:val="808080"/>
                <w:sz w:val="18"/>
                <w:szCs w:val="18"/>
                <w:lang w:val="en-AU" w:eastAsia="en-US"/>
              </w:rPr>
              <w:t>x</w:t>
            </w:r>
          </w:p>
        </w:tc>
        <w:tc>
          <w:tcPr>
            <w:tcW w:w="1247" w:type="dxa"/>
            <w:vAlign w:val="center"/>
          </w:tcPr>
          <w:p w14:paraId="4AE7285F" w14:textId="77777777" w:rsidR="005D7373" w:rsidRPr="005D7373" w:rsidRDefault="005D7373" w:rsidP="005D7373">
            <w:pPr>
              <w:spacing w:before="60" w:after="60"/>
              <w:jc w:val="center"/>
              <w:rPr>
                <w:rFonts w:cs="Arial"/>
                <w:color w:val="808080"/>
                <w:sz w:val="18"/>
                <w:szCs w:val="18"/>
                <w:lang w:val="en-AU" w:eastAsia="en-US"/>
              </w:rPr>
            </w:pPr>
          </w:p>
        </w:tc>
      </w:tr>
      <w:tr w:rsidR="005D7373" w:rsidRPr="005D7373" w14:paraId="132E18FD" w14:textId="77777777" w:rsidTr="005D7373">
        <w:trPr>
          <w:cantSplit/>
          <w:jc w:val="center"/>
        </w:trPr>
        <w:tc>
          <w:tcPr>
            <w:tcW w:w="1252" w:type="dxa"/>
            <w:vAlign w:val="center"/>
          </w:tcPr>
          <w:p w14:paraId="4BF35512" w14:textId="77777777" w:rsidR="005D7373" w:rsidRPr="005D7373" w:rsidRDefault="005D7373" w:rsidP="005D7373">
            <w:pPr>
              <w:spacing w:before="60" w:after="60"/>
              <w:jc w:val="center"/>
              <w:rPr>
                <w:rFonts w:cs="Arial"/>
                <w:b/>
                <w:sz w:val="18"/>
                <w:szCs w:val="18"/>
                <w:lang w:val="en-AU" w:eastAsia="en-US"/>
              </w:rPr>
            </w:pPr>
            <w:r w:rsidRPr="005D7373">
              <w:rPr>
                <w:rFonts w:cs="Arial"/>
                <w:b/>
                <w:sz w:val="18"/>
                <w:szCs w:val="18"/>
                <w:lang w:val="en-AU" w:eastAsia="en-US"/>
              </w:rPr>
              <w:t>CTRPNT</w:t>
            </w:r>
          </w:p>
        </w:tc>
        <w:tc>
          <w:tcPr>
            <w:tcW w:w="867" w:type="dxa"/>
            <w:tcBorders>
              <w:right w:val="double" w:sz="4" w:space="0" w:color="auto"/>
            </w:tcBorders>
            <w:vAlign w:val="center"/>
          </w:tcPr>
          <w:p w14:paraId="51136D14" w14:textId="77777777" w:rsidR="005D7373" w:rsidRPr="005D7373" w:rsidRDefault="005D7373" w:rsidP="005D7373">
            <w:pPr>
              <w:spacing w:before="60" w:after="60"/>
              <w:jc w:val="center"/>
              <w:rPr>
                <w:rFonts w:cs="Arial"/>
                <w:sz w:val="18"/>
                <w:szCs w:val="18"/>
                <w:lang w:val="en-AU" w:eastAsia="en-US"/>
              </w:rPr>
            </w:pPr>
            <w:r w:rsidRPr="005D7373">
              <w:rPr>
                <w:rFonts w:cs="Arial"/>
                <w:sz w:val="18"/>
                <w:szCs w:val="18"/>
                <w:lang w:val="en-AU" w:eastAsia="en-US"/>
              </w:rPr>
              <w:t>4.3</w:t>
            </w:r>
          </w:p>
        </w:tc>
        <w:tc>
          <w:tcPr>
            <w:tcW w:w="1287" w:type="dxa"/>
            <w:tcBorders>
              <w:left w:val="double" w:sz="4" w:space="0" w:color="auto"/>
              <w:right w:val="double" w:sz="4" w:space="0" w:color="auto"/>
            </w:tcBorders>
            <w:vAlign w:val="center"/>
          </w:tcPr>
          <w:p w14:paraId="714C746D" w14:textId="77777777" w:rsidR="005D7373" w:rsidRPr="005D7373" w:rsidRDefault="005D7373" w:rsidP="005D7373">
            <w:pPr>
              <w:spacing w:before="60" w:after="60"/>
              <w:jc w:val="center"/>
              <w:rPr>
                <w:rFonts w:cs="Arial"/>
                <w:b/>
                <w:sz w:val="18"/>
                <w:szCs w:val="18"/>
                <w:lang w:val="en-AU" w:eastAsia="en-US"/>
              </w:rPr>
            </w:pPr>
            <w:r w:rsidRPr="005D7373">
              <w:rPr>
                <w:rFonts w:cs="Arial"/>
                <w:b/>
                <w:sz w:val="18"/>
                <w:szCs w:val="18"/>
                <w:lang w:val="en-AU" w:eastAsia="en-US"/>
              </w:rPr>
              <w:t>x</w:t>
            </w:r>
          </w:p>
        </w:tc>
        <w:tc>
          <w:tcPr>
            <w:tcW w:w="1137" w:type="dxa"/>
            <w:tcBorders>
              <w:left w:val="double" w:sz="4" w:space="0" w:color="auto"/>
            </w:tcBorders>
            <w:vAlign w:val="center"/>
          </w:tcPr>
          <w:p w14:paraId="1D1B6379" w14:textId="77777777" w:rsidR="005D7373" w:rsidRPr="005D7373" w:rsidRDefault="005D7373" w:rsidP="005D7373">
            <w:pPr>
              <w:spacing w:before="60" w:after="60"/>
              <w:jc w:val="center"/>
              <w:rPr>
                <w:rFonts w:cs="Arial"/>
                <w:sz w:val="18"/>
                <w:szCs w:val="18"/>
                <w:lang w:val="en-AU" w:eastAsia="en-US"/>
              </w:rPr>
            </w:pPr>
            <w:r w:rsidRPr="005D7373">
              <w:rPr>
                <w:rFonts w:cs="Arial"/>
                <w:sz w:val="18"/>
                <w:szCs w:val="18"/>
                <w:lang w:val="en-AU" w:eastAsia="en-US"/>
              </w:rPr>
              <w:t>x</w:t>
            </w:r>
          </w:p>
        </w:tc>
        <w:tc>
          <w:tcPr>
            <w:tcW w:w="1320" w:type="dxa"/>
            <w:tcBorders>
              <w:right w:val="double" w:sz="4" w:space="0" w:color="auto"/>
            </w:tcBorders>
            <w:vAlign w:val="center"/>
          </w:tcPr>
          <w:p w14:paraId="3EC3E5C2" w14:textId="77777777" w:rsidR="005D7373" w:rsidRPr="005D7373" w:rsidRDefault="005D7373" w:rsidP="005D7373">
            <w:pPr>
              <w:spacing w:before="60" w:after="60"/>
              <w:jc w:val="center"/>
              <w:rPr>
                <w:rFonts w:cs="Arial"/>
                <w:sz w:val="18"/>
                <w:szCs w:val="18"/>
                <w:lang w:val="en-AU" w:eastAsia="en-US"/>
              </w:rPr>
            </w:pPr>
            <w:r w:rsidRPr="005D7373">
              <w:rPr>
                <w:rFonts w:cs="Arial"/>
                <w:sz w:val="18"/>
                <w:szCs w:val="18"/>
                <w:lang w:val="en-AU" w:eastAsia="en-US"/>
              </w:rPr>
              <w:t>x</w:t>
            </w:r>
          </w:p>
        </w:tc>
        <w:tc>
          <w:tcPr>
            <w:tcW w:w="1232" w:type="dxa"/>
            <w:tcBorders>
              <w:left w:val="double" w:sz="4" w:space="0" w:color="auto"/>
            </w:tcBorders>
            <w:vAlign w:val="center"/>
          </w:tcPr>
          <w:p w14:paraId="7C522448" w14:textId="77777777" w:rsidR="005D7373" w:rsidRPr="005D7373" w:rsidRDefault="005D7373" w:rsidP="005D7373">
            <w:pPr>
              <w:spacing w:before="60" w:after="60"/>
              <w:jc w:val="center"/>
              <w:rPr>
                <w:rFonts w:cs="Arial"/>
                <w:color w:val="808080"/>
                <w:sz w:val="18"/>
                <w:szCs w:val="18"/>
                <w:lang w:val="en-AU" w:eastAsia="en-US"/>
              </w:rPr>
            </w:pPr>
          </w:p>
        </w:tc>
        <w:tc>
          <w:tcPr>
            <w:tcW w:w="1066" w:type="dxa"/>
            <w:vAlign w:val="center"/>
          </w:tcPr>
          <w:p w14:paraId="7646D211" w14:textId="77777777" w:rsidR="005D7373" w:rsidRPr="005D7373" w:rsidRDefault="005D7373" w:rsidP="005D7373">
            <w:pPr>
              <w:spacing w:before="60" w:after="60"/>
              <w:jc w:val="center"/>
              <w:rPr>
                <w:rFonts w:cs="Arial"/>
                <w:color w:val="808080"/>
                <w:sz w:val="18"/>
                <w:szCs w:val="18"/>
                <w:lang w:val="en-AU" w:eastAsia="en-US"/>
              </w:rPr>
            </w:pPr>
            <w:r w:rsidRPr="005D7373">
              <w:rPr>
                <w:rFonts w:cs="Arial"/>
                <w:color w:val="808080"/>
                <w:sz w:val="18"/>
                <w:szCs w:val="18"/>
                <w:lang w:val="en-AU" w:eastAsia="en-US"/>
              </w:rPr>
              <w:t>x</w:t>
            </w:r>
          </w:p>
        </w:tc>
        <w:tc>
          <w:tcPr>
            <w:tcW w:w="1247" w:type="dxa"/>
            <w:vAlign w:val="center"/>
          </w:tcPr>
          <w:p w14:paraId="15F5D662" w14:textId="77777777" w:rsidR="005D7373" w:rsidRPr="005D7373" w:rsidRDefault="005D7373" w:rsidP="005D7373">
            <w:pPr>
              <w:spacing w:before="60" w:after="60"/>
              <w:jc w:val="center"/>
              <w:rPr>
                <w:rFonts w:cs="Arial"/>
                <w:color w:val="808080"/>
                <w:sz w:val="18"/>
                <w:szCs w:val="18"/>
                <w:lang w:val="en-AU" w:eastAsia="en-US"/>
              </w:rPr>
            </w:pPr>
          </w:p>
        </w:tc>
      </w:tr>
      <w:tr w:rsidR="005D7373" w:rsidRPr="005D7373" w14:paraId="7D6A1818" w14:textId="77777777" w:rsidTr="005D7373">
        <w:trPr>
          <w:cantSplit/>
          <w:jc w:val="center"/>
        </w:trPr>
        <w:tc>
          <w:tcPr>
            <w:tcW w:w="1252" w:type="dxa"/>
            <w:vAlign w:val="center"/>
          </w:tcPr>
          <w:p w14:paraId="6A815BE7" w14:textId="77777777" w:rsidR="005D7373" w:rsidRPr="005D7373" w:rsidRDefault="005D7373" w:rsidP="005D7373">
            <w:pPr>
              <w:spacing w:before="60" w:after="60"/>
              <w:jc w:val="center"/>
              <w:rPr>
                <w:rFonts w:cs="Arial"/>
                <w:b/>
                <w:sz w:val="18"/>
                <w:szCs w:val="18"/>
                <w:lang w:val="en-AU" w:eastAsia="en-US"/>
              </w:rPr>
            </w:pPr>
            <w:r w:rsidRPr="005D7373">
              <w:rPr>
                <w:rFonts w:cs="Arial"/>
                <w:b/>
                <w:sz w:val="18"/>
                <w:szCs w:val="18"/>
                <w:lang w:val="en-AU" w:eastAsia="en-US"/>
              </w:rPr>
              <w:lastRenderedPageBreak/>
              <w:t>CTSARE</w:t>
            </w:r>
          </w:p>
        </w:tc>
        <w:tc>
          <w:tcPr>
            <w:tcW w:w="867" w:type="dxa"/>
            <w:tcBorders>
              <w:right w:val="double" w:sz="4" w:space="0" w:color="auto"/>
            </w:tcBorders>
            <w:vAlign w:val="center"/>
          </w:tcPr>
          <w:p w14:paraId="7FAF9D62" w14:textId="77777777" w:rsidR="005D7373" w:rsidRPr="005D7373" w:rsidRDefault="005D7373" w:rsidP="005D7373">
            <w:pPr>
              <w:spacing w:before="60" w:after="60"/>
              <w:jc w:val="center"/>
              <w:rPr>
                <w:rFonts w:cs="Arial"/>
                <w:sz w:val="18"/>
                <w:szCs w:val="18"/>
                <w:lang w:val="en-AU" w:eastAsia="en-US"/>
              </w:rPr>
            </w:pPr>
            <w:r w:rsidRPr="005D7373">
              <w:rPr>
                <w:rFonts w:cs="Arial"/>
                <w:sz w:val="18"/>
                <w:szCs w:val="18"/>
                <w:lang w:val="en-AU" w:eastAsia="en-US"/>
              </w:rPr>
              <w:t>11.13.4</w:t>
            </w:r>
          </w:p>
        </w:tc>
        <w:tc>
          <w:tcPr>
            <w:tcW w:w="1287" w:type="dxa"/>
            <w:tcBorders>
              <w:left w:val="double" w:sz="4" w:space="0" w:color="auto"/>
              <w:right w:val="double" w:sz="4" w:space="0" w:color="auto"/>
            </w:tcBorders>
            <w:vAlign w:val="center"/>
          </w:tcPr>
          <w:p w14:paraId="0F35AB18" w14:textId="77777777" w:rsidR="005D7373" w:rsidRPr="005D7373" w:rsidRDefault="005D7373" w:rsidP="005D7373">
            <w:pPr>
              <w:spacing w:before="60" w:after="60"/>
              <w:jc w:val="center"/>
              <w:rPr>
                <w:rFonts w:cs="Arial"/>
                <w:b/>
                <w:sz w:val="18"/>
                <w:szCs w:val="18"/>
                <w:lang w:val="en-AU" w:eastAsia="en-US"/>
              </w:rPr>
            </w:pPr>
          </w:p>
        </w:tc>
        <w:tc>
          <w:tcPr>
            <w:tcW w:w="1137" w:type="dxa"/>
            <w:tcBorders>
              <w:left w:val="double" w:sz="4" w:space="0" w:color="auto"/>
            </w:tcBorders>
            <w:vAlign w:val="center"/>
          </w:tcPr>
          <w:p w14:paraId="18F1802D" w14:textId="77777777" w:rsidR="005D7373" w:rsidRPr="005D7373" w:rsidRDefault="005D7373" w:rsidP="005D7373">
            <w:pPr>
              <w:spacing w:before="60" w:after="60"/>
              <w:jc w:val="center"/>
              <w:rPr>
                <w:rFonts w:cs="Arial"/>
                <w:sz w:val="18"/>
                <w:szCs w:val="18"/>
                <w:lang w:val="en-AU" w:eastAsia="en-US"/>
              </w:rPr>
            </w:pPr>
          </w:p>
        </w:tc>
        <w:tc>
          <w:tcPr>
            <w:tcW w:w="1320" w:type="dxa"/>
            <w:tcBorders>
              <w:right w:val="double" w:sz="4" w:space="0" w:color="auto"/>
            </w:tcBorders>
            <w:vAlign w:val="center"/>
          </w:tcPr>
          <w:p w14:paraId="03CF0AA1" w14:textId="77777777" w:rsidR="005D7373" w:rsidRPr="005D7373" w:rsidRDefault="005D7373" w:rsidP="005D7373">
            <w:pPr>
              <w:spacing w:before="60" w:after="60"/>
              <w:jc w:val="center"/>
              <w:rPr>
                <w:rFonts w:cs="Arial"/>
                <w:sz w:val="18"/>
                <w:szCs w:val="18"/>
                <w:lang w:val="en-AU" w:eastAsia="en-US"/>
              </w:rPr>
            </w:pPr>
          </w:p>
        </w:tc>
        <w:tc>
          <w:tcPr>
            <w:tcW w:w="1232" w:type="dxa"/>
            <w:tcBorders>
              <w:left w:val="double" w:sz="4" w:space="0" w:color="auto"/>
            </w:tcBorders>
            <w:vAlign w:val="center"/>
          </w:tcPr>
          <w:p w14:paraId="38D77285" w14:textId="77777777" w:rsidR="005D7373" w:rsidRPr="005D7373" w:rsidRDefault="005D7373" w:rsidP="005D7373">
            <w:pPr>
              <w:spacing w:before="60" w:after="60"/>
              <w:jc w:val="center"/>
              <w:rPr>
                <w:rFonts w:cs="Arial"/>
                <w:color w:val="808080"/>
                <w:sz w:val="18"/>
                <w:szCs w:val="18"/>
                <w:lang w:val="en-AU" w:eastAsia="en-US"/>
              </w:rPr>
            </w:pPr>
          </w:p>
        </w:tc>
        <w:tc>
          <w:tcPr>
            <w:tcW w:w="1066" w:type="dxa"/>
            <w:vAlign w:val="center"/>
          </w:tcPr>
          <w:p w14:paraId="3C511C5A" w14:textId="77777777" w:rsidR="005D7373" w:rsidRPr="005D7373" w:rsidRDefault="005D7373" w:rsidP="005D7373">
            <w:pPr>
              <w:spacing w:before="60" w:after="60"/>
              <w:jc w:val="center"/>
              <w:rPr>
                <w:rFonts w:cs="Arial"/>
                <w:color w:val="808080"/>
                <w:sz w:val="18"/>
                <w:szCs w:val="18"/>
                <w:lang w:val="en-AU" w:eastAsia="en-US"/>
              </w:rPr>
            </w:pPr>
            <w:r w:rsidRPr="005D7373">
              <w:rPr>
                <w:rFonts w:cs="Arial"/>
                <w:color w:val="808080"/>
                <w:sz w:val="18"/>
                <w:szCs w:val="18"/>
                <w:lang w:val="en-AU" w:eastAsia="en-US"/>
              </w:rPr>
              <w:t>x</w:t>
            </w:r>
          </w:p>
        </w:tc>
        <w:tc>
          <w:tcPr>
            <w:tcW w:w="1247" w:type="dxa"/>
            <w:vAlign w:val="center"/>
          </w:tcPr>
          <w:p w14:paraId="0EB97FD7" w14:textId="77777777" w:rsidR="005D7373" w:rsidRPr="005D7373" w:rsidRDefault="005D7373" w:rsidP="005D7373">
            <w:pPr>
              <w:spacing w:before="60" w:after="60"/>
              <w:jc w:val="center"/>
              <w:rPr>
                <w:rFonts w:cs="Arial"/>
                <w:color w:val="808080"/>
                <w:sz w:val="18"/>
                <w:szCs w:val="18"/>
                <w:lang w:val="en-AU" w:eastAsia="en-US"/>
              </w:rPr>
            </w:pPr>
            <w:r w:rsidRPr="005D7373">
              <w:rPr>
                <w:rFonts w:cs="Arial"/>
                <w:color w:val="808080"/>
                <w:sz w:val="18"/>
                <w:szCs w:val="18"/>
                <w:lang w:val="en-AU" w:eastAsia="en-US"/>
              </w:rPr>
              <w:t>x</w:t>
            </w:r>
          </w:p>
        </w:tc>
      </w:tr>
      <w:tr w:rsidR="005D7373" w:rsidRPr="005D7373" w14:paraId="3C6F68E1" w14:textId="77777777" w:rsidTr="002C587A">
        <w:trPr>
          <w:cantSplit/>
          <w:jc w:val="center"/>
        </w:trPr>
        <w:tc>
          <w:tcPr>
            <w:tcW w:w="1252" w:type="dxa"/>
            <w:vAlign w:val="center"/>
          </w:tcPr>
          <w:p w14:paraId="6A2B4B60" w14:textId="77777777" w:rsidR="005D7373" w:rsidRPr="005D7373" w:rsidRDefault="005D7373" w:rsidP="005D7373">
            <w:pPr>
              <w:spacing w:before="60" w:after="60"/>
              <w:jc w:val="center"/>
              <w:rPr>
                <w:rFonts w:cs="Arial"/>
                <w:b/>
                <w:sz w:val="18"/>
                <w:szCs w:val="18"/>
                <w:lang w:val="en-AU" w:eastAsia="en-US"/>
              </w:rPr>
            </w:pPr>
            <w:r w:rsidRPr="005D7373">
              <w:rPr>
                <w:rFonts w:cs="Arial"/>
                <w:b/>
                <w:sz w:val="18"/>
                <w:szCs w:val="18"/>
                <w:lang w:val="en-AU" w:eastAsia="en-US"/>
              </w:rPr>
              <w:t>CURENT</w:t>
            </w:r>
          </w:p>
        </w:tc>
        <w:tc>
          <w:tcPr>
            <w:tcW w:w="867" w:type="dxa"/>
            <w:tcBorders>
              <w:right w:val="double" w:sz="4" w:space="0" w:color="auto"/>
            </w:tcBorders>
            <w:vAlign w:val="center"/>
          </w:tcPr>
          <w:p w14:paraId="19F7890E" w14:textId="77777777" w:rsidR="005D7373" w:rsidRPr="005D7373" w:rsidRDefault="005D7373" w:rsidP="005D7373">
            <w:pPr>
              <w:spacing w:before="60" w:after="60"/>
              <w:jc w:val="center"/>
              <w:rPr>
                <w:rFonts w:cs="Arial"/>
                <w:sz w:val="18"/>
                <w:szCs w:val="18"/>
                <w:lang w:val="en-AU" w:eastAsia="en-US"/>
              </w:rPr>
            </w:pPr>
            <w:r w:rsidRPr="005D7373">
              <w:rPr>
                <w:rFonts w:cs="Arial"/>
                <w:sz w:val="18"/>
                <w:szCs w:val="18"/>
                <w:lang w:val="en-AU" w:eastAsia="en-US"/>
              </w:rPr>
              <w:t>3.4</w:t>
            </w:r>
          </w:p>
        </w:tc>
        <w:tc>
          <w:tcPr>
            <w:tcW w:w="1287" w:type="dxa"/>
            <w:tcBorders>
              <w:left w:val="double" w:sz="4" w:space="0" w:color="auto"/>
              <w:right w:val="double" w:sz="4" w:space="0" w:color="auto"/>
            </w:tcBorders>
            <w:shd w:val="clear" w:color="auto" w:fill="F2F2F2" w:themeFill="background1" w:themeFillShade="F2"/>
            <w:vAlign w:val="center"/>
          </w:tcPr>
          <w:p w14:paraId="48519622" w14:textId="77777777" w:rsidR="005D7373" w:rsidRPr="005D7373" w:rsidRDefault="005D7373" w:rsidP="005D7373">
            <w:pPr>
              <w:spacing w:before="60" w:after="60"/>
              <w:jc w:val="center"/>
              <w:rPr>
                <w:rFonts w:cs="Arial"/>
                <w:b/>
                <w:sz w:val="18"/>
                <w:szCs w:val="18"/>
                <w:lang w:val="en-AU" w:eastAsia="en-US"/>
              </w:rPr>
            </w:pPr>
          </w:p>
        </w:tc>
        <w:tc>
          <w:tcPr>
            <w:tcW w:w="1137" w:type="dxa"/>
            <w:tcBorders>
              <w:left w:val="double" w:sz="4" w:space="0" w:color="auto"/>
            </w:tcBorders>
            <w:shd w:val="clear" w:color="auto" w:fill="F2F2F2" w:themeFill="background1" w:themeFillShade="F2"/>
            <w:vAlign w:val="center"/>
          </w:tcPr>
          <w:p w14:paraId="7CF96B18" w14:textId="77777777" w:rsidR="005D7373" w:rsidRPr="005D7373" w:rsidRDefault="005D7373" w:rsidP="005D7373">
            <w:pPr>
              <w:spacing w:before="60" w:after="60"/>
              <w:jc w:val="center"/>
              <w:rPr>
                <w:rFonts w:cs="Arial"/>
                <w:sz w:val="18"/>
                <w:szCs w:val="18"/>
                <w:lang w:val="en-AU" w:eastAsia="en-US"/>
              </w:rPr>
            </w:pPr>
          </w:p>
        </w:tc>
        <w:tc>
          <w:tcPr>
            <w:tcW w:w="1320" w:type="dxa"/>
            <w:tcBorders>
              <w:right w:val="double" w:sz="4" w:space="0" w:color="auto"/>
            </w:tcBorders>
            <w:shd w:val="clear" w:color="auto" w:fill="F2F2F2" w:themeFill="background1" w:themeFillShade="F2"/>
            <w:vAlign w:val="center"/>
          </w:tcPr>
          <w:p w14:paraId="078E6245" w14:textId="77777777" w:rsidR="005D7373" w:rsidRPr="005D7373" w:rsidRDefault="005D7373" w:rsidP="005D7373">
            <w:pPr>
              <w:spacing w:before="60" w:after="60"/>
              <w:jc w:val="center"/>
              <w:rPr>
                <w:rFonts w:cs="Arial"/>
                <w:sz w:val="18"/>
                <w:szCs w:val="18"/>
                <w:lang w:val="en-AU" w:eastAsia="en-US"/>
              </w:rPr>
            </w:pPr>
          </w:p>
        </w:tc>
        <w:tc>
          <w:tcPr>
            <w:tcW w:w="1232" w:type="dxa"/>
            <w:tcBorders>
              <w:left w:val="double" w:sz="4" w:space="0" w:color="auto"/>
            </w:tcBorders>
            <w:shd w:val="clear" w:color="auto" w:fill="F2F2F2" w:themeFill="background1" w:themeFillShade="F2"/>
            <w:vAlign w:val="center"/>
          </w:tcPr>
          <w:p w14:paraId="7C5CAFEE" w14:textId="2B96B6B4" w:rsidR="005D7373" w:rsidRPr="005D7373" w:rsidRDefault="005D7373" w:rsidP="005D7373">
            <w:pPr>
              <w:spacing w:before="60" w:after="60"/>
              <w:jc w:val="center"/>
              <w:rPr>
                <w:rFonts w:cs="Arial"/>
                <w:color w:val="808080"/>
                <w:sz w:val="18"/>
                <w:szCs w:val="18"/>
                <w:lang w:val="en-AU" w:eastAsia="en-US"/>
              </w:rPr>
            </w:pPr>
            <w:del w:id="1735" w:author="Teh Stand" w:date="2022-01-18T15:04:00Z">
              <w:r w:rsidRPr="005D7373" w:rsidDel="00406157">
                <w:rPr>
                  <w:rFonts w:cs="Arial"/>
                  <w:color w:val="808080"/>
                  <w:sz w:val="18"/>
                  <w:szCs w:val="18"/>
                  <w:lang w:val="en-AU" w:eastAsia="en-US"/>
                </w:rPr>
                <w:delText>x</w:delText>
              </w:r>
            </w:del>
          </w:p>
        </w:tc>
        <w:tc>
          <w:tcPr>
            <w:tcW w:w="1066" w:type="dxa"/>
            <w:shd w:val="clear" w:color="auto" w:fill="F2F2F2" w:themeFill="background1" w:themeFillShade="F2"/>
            <w:vAlign w:val="center"/>
          </w:tcPr>
          <w:p w14:paraId="0AD62684" w14:textId="77777777" w:rsidR="005D7373" w:rsidRPr="005D7373" w:rsidRDefault="005D7373" w:rsidP="005D7373">
            <w:pPr>
              <w:spacing w:before="60" w:after="60"/>
              <w:jc w:val="center"/>
              <w:rPr>
                <w:rFonts w:cs="Arial"/>
                <w:color w:val="808080"/>
                <w:sz w:val="18"/>
                <w:szCs w:val="18"/>
                <w:lang w:val="en-AU" w:eastAsia="en-US"/>
              </w:rPr>
            </w:pPr>
          </w:p>
        </w:tc>
        <w:tc>
          <w:tcPr>
            <w:tcW w:w="1247" w:type="dxa"/>
            <w:shd w:val="clear" w:color="auto" w:fill="F2F2F2" w:themeFill="background1" w:themeFillShade="F2"/>
            <w:vAlign w:val="center"/>
          </w:tcPr>
          <w:p w14:paraId="54903C8A" w14:textId="77777777" w:rsidR="005D7373" w:rsidRPr="005D7373" w:rsidRDefault="005D7373" w:rsidP="005D7373">
            <w:pPr>
              <w:spacing w:before="60" w:after="60"/>
              <w:jc w:val="center"/>
              <w:rPr>
                <w:rFonts w:cs="Arial"/>
                <w:color w:val="808080"/>
                <w:sz w:val="18"/>
                <w:szCs w:val="18"/>
                <w:lang w:val="en-AU" w:eastAsia="en-US"/>
              </w:rPr>
            </w:pPr>
          </w:p>
        </w:tc>
      </w:tr>
      <w:tr w:rsidR="005D7373" w:rsidRPr="005D7373" w14:paraId="7396B4A2" w14:textId="77777777" w:rsidTr="005D7373">
        <w:trPr>
          <w:cantSplit/>
          <w:jc w:val="center"/>
        </w:trPr>
        <w:tc>
          <w:tcPr>
            <w:tcW w:w="1252" w:type="dxa"/>
            <w:vAlign w:val="center"/>
          </w:tcPr>
          <w:p w14:paraId="1917450D" w14:textId="77777777" w:rsidR="005D7373" w:rsidRPr="005D7373" w:rsidRDefault="005D7373" w:rsidP="005D7373">
            <w:pPr>
              <w:spacing w:before="60" w:after="60"/>
              <w:jc w:val="center"/>
              <w:rPr>
                <w:rFonts w:cs="Arial"/>
                <w:b/>
                <w:sz w:val="18"/>
                <w:szCs w:val="18"/>
                <w:lang w:val="en-AU" w:eastAsia="en-US"/>
              </w:rPr>
            </w:pPr>
            <w:r w:rsidRPr="005D7373">
              <w:rPr>
                <w:rFonts w:cs="Arial"/>
                <w:b/>
                <w:sz w:val="18"/>
                <w:szCs w:val="18"/>
                <w:lang w:val="en-AU" w:eastAsia="en-US"/>
              </w:rPr>
              <w:t>CUSZNE</w:t>
            </w:r>
          </w:p>
        </w:tc>
        <w:tc>
          <w:tcPr>
            <w:tcW w:w="867" w:type="dxa"/>
            <w:tcBorders>
              <w:right w:val="double" w:sz="4" w:space="0" w:color="auto"/>
            </w:tcBorders>
            <w:vAlign w:val="center"/>
          </w:tcPr>
          <w:p w14:paraId="2CC0B7E0" w14:textId="77777777" w:rsidR="005D7373" w:rsidRPr="005D7373" w:rsidRDefault="005D7373" w:rsidP="005D7373">
            <w:pPr>
              <w:spacing w:before="60" w:after="60"/>
              <w:jc w:val="center"/>
              <w:rPr>
                <w:rFonts w:cs="Arial"/>
                <w:sz w:val="18"/>
                <w:szCs w:val="18"/>
                <w:lang w:val="en-AU" w:eastAsia="en-US"/>
              </w:rPr>
            </w:pPr>
            <w:r w:rsidRPr="005D7373">
              <w:rPr>
                <w:rFonts w:cs="Arial"/>
                <w:sz w:val="18"/>
                <w:szCs w:val="18"/>
                <w:lang w:val="en-AU" w:eastAsia="en-US"/>
              </w:rPr>
              <w:t>11.2.2</w:t>
            </w:r>
          </w:p>
        </w:tc>
        <w:tc>
          <w:tcPr>
            <w:tcW w:w="1287" w:type="dxa"/>
            <w:tcBorders>
              <w:left w:val="double" w:sz="4" w:space="0" w:color="auto"/>
              <w:right w:val="double" w:sz="4" w:space="0" w:color="auto"/>
            </w:tcBorders>
            <w:shd w:val="clear" w:color="auto" w:fill="F2F2F2"/>
            <w:vAlign w:val="center"/>
          </w:tcPr>
          <w:p w14:paraId="785AD008" w14:textId="77777777" w:rsidR="005D7373" w:rsidRPr="005D7373" w:rsidRDefault="005D7373" w:rsidP="005D7373">
            <w:pPr>
              <w:spacing w:before="60" w:after="60"/>
              <w:jc w:val="center"/>
              <w:rPr>
                <w:rFonts w:cs="Arial"/>
                <w:b/>
                <w:sz w:val="18"/>
                <w:szCs w:val="18"/>
                <w:lang w:val="en-AU" w:eastAsia="en-US"/>
              </w:rPr>
            </w:pPr>
          </w:p>
        </w:tc>
        <w:tc>
          <w:tcPr>
            <w:tcW w:w="1137" w:type="dxa"/>
            <w:tcBorders>
              <w:left w:val="double" w:sz="4" w:space="0" w:color="auto"/>
            </w:tcBorders>
            <w:shd w:val="clear" w:color="auto" w:fill="F2F2F2"/>
            <w:vAlign w:val="center"/>
          </w:tcPr>
          <w:p w14:paraId="4EEBC3EF" w14:textId="77777777" w:rsidR="005D7373" w:rsidRPr="005D7373" w:rsidRDefault="005D7373" w:rsidP="005D7373">
            <w:pPr>
              <w:spacing w:before="60" w:after="60"/>
              <w:jc w:val="center"/>
              <w:rPr>
                <w:rFonts w:cs="Arial"/>
                <w:sz w:val="18"/>
                <w:szCs w:val="18"/>
                <w:lang w:val="en-AU" w:eastAsia="en-US"/>
              </w:rPr>
            </w:pPr>
          </w:p>
        </w:tc>
        <w:tc>
          <w:tcPr>
            <w:tcW w:w="1320" w:type="dxa"/>
            <w:tcBorders>
              <w:right w:val="double" w:sz="4" w:space="0" w:color="auto"/>
            </w:tcBorders>
            <w:shd w:val="clear" w:color="auto" w:fill="F2F2F2"/>
            <w:vAlign w:val="center"/>
          </w:tcPr>
          <w:p w14:paraId="45C87992" w14:textId="77777777" w:rsidR="005D7373" w:rsidRPr="005D7373" w:rsidRDefault="005D7373" w:rsidP="005D7373">
            <w:pPr>
              <w:spacing w:before="60" w:after="60"/>
              <w:jc w:val="center"/>
              <w:rPr>
                <w:rFonts w:cs="Arial"/>
                <w:sz w:val="18"/>
                <w:szCs w:val="18"/>
                <w:lang w:val="en-AU" w:eastAsia="en-US"/>
              </w:rPr>
            </w:pPr>
          </w:p>
        </w:tc>
        <w:tc>
          <w:tcPr>
            <w:tcW w:w="1232" w:type="dxa"/>
            <w:tcBorders>
              <w:left w:val="double" w:sz="4" w:space="0" w:color="auto"/>
            </w:tcBorders>
            <w:shd w:val="clear" w:color="auto" w:fill="F2F2F2"/>
            <w:vAlign w:val="center"/>
          </w:tcPr>
          <w:p w14:paraId="36ECB666" w14:textId="77777777" w:rsidR="005D7373" w:rsidRPr="005D7373" w:rsidRDefault="005D7373" w:rsidP="005D7373">
            <w:pPr>
              <w:spacing w:before="60" w:after="60"/>
              <w:jc w:val="center"/>
              <w:rPr>
                <w:rFonts w:cs="Arial"/>
                <w:color w:val="808080"/>
                <w:sz w:val="18"/>
                <w:szCs w:val="18"/>
                <w:lang w:val="en-AU" w:eastAsia="en-US"/>
              </w:rPr>
            </w:pPr>
          </w:p>
        </w:tc>
        <w:tc>
          <w:tcPr>
            <w:tcW w:w="1066" w:type="dxa"/>
            <w:shd w:val="clear" w:color="auto" w:fill="F2F2F2"/>
            <w:vAlign w:val="center"/>
          </w:tcPr>
          <w:p w14:paraId="321E3129" w14:textId="77777777" w:rsidR="005D7373" w:rsidRPr="005D7373" w:rsidRDefault="005D7373" w:rsidP="005D7373">
            <w:pPr>
              <w:spacing w:before="60" w:after="60"/>
              <w:jc w:val="center"/>
              <w:rPr>
                <w:rFonts w:cs="Arial"/>
                <w:color w:val="808080"/>
                <w:sz w:val="18"/>
                <w:szCs w:val="18"/>
                <w:lang w:val="en-AU" w:eastAsia="en-US"/>
              </w:rPr>
            </w:pPr>
          </w:p>
        </w:tc>
        <w:tc>
          <w:tcPr>
            <w:tcW w:w="1247" w:type="dxa"/>
            <w:shd w:val="clear" w:color="auto" w:fill="F2F2F2"/>
            <w:vAlign w:val="center"/>
          </w:tcPr>
          <w:p w14:paraId="4B50BE05" w14:textId="77777777" w:rsidR="005D7373" w:rsidRPr="005D7373" w:rsidRDefault="005D7373" w:rsidP="005D7373">
            <w:pPr>
              <w:spacing w:before="60" w:after="60"/>
              <w:jc w:val="center"/>
              <w:rPr>
                <w:rFonts w:cs="Arial"/>
                <w:color w:val="808080"/>
                <w:sz w:val="18"/>
                <w:szCs w:val="18"/>
                <w:lang w:val="en-AU" w:eastAsia="en-US"/>
              </w:rPr>
            </w:pPr>
          </w:p>
        </w:tc>
      </w:tr>
      <w:tr w:rsidR="005D7373" w:rsidRPr="005D7373" w14:paraId="5949C8D2" w14:textId="77777777" w:rsidTr="005D7373">
        <w:trPr>
          <w:cantSplit/>
          <w:jc w:val="center"/>
        </w:trPr>
        <w:tc>
          <w:tcPr>
            <w:tcW w:w="1252" w:type="dxa"/>
            <w:vAlign w:val="center"/>
          </w:tcPr>
          <w:p w14:paraId="779C9D7D" w14:textId="77777777" w:rsidR="005D7373" w:rsidRPr="005D7373" w:rsidRDefault="005D7373" w:rsidP="005D7373">
            <w:pPr>
              <w:spacing w:before="60" w:after="60"/>
              <w:jc w:val="center"/>
              <w:rPr>
                <w:rFonts w:cs="Arial"/>
                <w:b/>
                <w:sz w:val="18"/>
                <w:szCs w:val="18"/>
                <w:lang w:val="en-AU" w:eastAsia="en-US"/>
              </w:rPr>
            </w:pPr>
            <w:r w:rsidRPr="005D7373">
              <w:rPr>
                <w:rFonts w:cs="Arial"/>
                <w:b/>
                <w:sz w:val="18"/>
                <w:szCs w:val="18"/>
                <w:lang w:val="en-AU" w:eastAsia="en-US"/>
              </w:rPr>
              <w:t>C_AGGR</w:t>
            </w:r>
          </w:p>
        </w:tc>
        <w:tc>
          <w:tcPr>
            <w:tcW w:w="867" w:type="dxa"/>
            <w:tcBorders>
              <w:right w:val="double" w:sz="4" w:space="0" w:color="auto"/>
            </w:tcBorders>
            <w:vAlign w:val="center"/>
          </w:tcPr>
          <w:p w14:paraId="4E52C151" w14:textId="77777777" w:rsidR="005D7373" w:rsidRPr="005D7373" w:rsidRDefault="005D7373" w:rsidP="005D7373">
            <w:pPr>
              <w:spacing w:before="60" w:after="60"/>
              <w:jc w:val="center"/>
              <w:rPr>
                <w:rFonts w:cs="Arial"/>
                <w:b/>
                <w:sz w:val="18"/>
                <w:szCs w:val="18"/>
                <w:lang w:val="en-AU" w:eastAsia="en-US"/>
              </w:rPr>
            </w:pPr>
            <w:r w:rsidRPr="005D7373">
              <w:rPr>
                <w:rFonts w:cs="Arial"/>
                <w:sz w:val="18"/>
                <w:szCs w:val="18"/>
                <w:lang w:val="en-AU" w:eastAsia="en-US"/>
              </w:rPr>
              <w:t xml:space="preserve">9.2.5 10.1.2 10.1.3 10.2.2 10.2.3 10.2.6 10.4 10.5.3 </w:t>
            </w:r>
            <w:r w:rsidRPr="005D7373">
              <w:rPr>
                <w:rFonts w:cs="Arial"/>
                <w:b/>
                <w:sz w:val="18"/>
                <w:szCs w:val="18"/>
                <w:lang w:val="en-AU" w:eastAsia="en-US"/>
              </w:rPr>
              <w:t>15</w:t>
            </w:r>
          </w:p>
        </w:tc>
        <w:tc>
          <w:tcPr>
            <w:tcW w:w="1287" w:type="dxa"/>
            <w:tcBorders>
              <w:left w:val="double" w:sz="4" w:space="0" w:color="auto"/>
              <w:right w:val="double" w:sz="4" w:space="0" w:color="auto"/>
            </w:tcBorders>
            <w:vAlign w:val="center"/>
          </w:tcPr>
          <w:p w14:paraId="57CF1279" w14:textId="77777777" w:rsidR="005D7373" w:rsidRPr="005D7373" w:rsidRDefault="005D7373" w:rsidP="005D7373">
            <w:pPr>
              <w:spacing w:before="60" w:after="60"/>
              <w:jc w:val="center"/>
              <w:rPr>
                <w:rFonts w:cs="Arial"/>
                <w:b/>
                <w:sz w:val="18"/>
                <w:szCs w:val="18"/>
                <w:lang w:val="en-AU" w:eastAsia="en-US"/>
              </w:rPr>
            </w:pPr>
            <w:r w:rsidRPr="005D7373">
              <w:rPr>
                <w:rFonts w:cs="Arial"/>
                <w:b/>
                <w:sz w:val="18"/>
                <w:szCs w:val="18"/>
                <w:lang w:val="en-AU" w:eastAsia="en-US"/>
              </w:rPr>
              <w:t>x</w:t>
            </w:r>
          </w:p>
        </w:tc>
        <w:tc>
          <w:tcPr>
            <w:tcW w:w="1137" w:type="dxa"/>
            <w:tcBorders>
              <w:left w:val="double" w:sz="4" w:space="0" w:color="auto"/>
            </w:tcBorders>
            <w:vAlign w:val="center"/>
          </w:tcPr>
          <w:p w14:paraId="3E0481D3" w14:textId="77777777" w:rsidR="005D7373" w:rsidRPr="005D7373" w:rsidRDefault="005D7373" w:rsidP="005D7373">
            <w:pPr>
              <w:spacing w:before="60" w:after="60"/>
              <w:jc w:val="center"/>
              <w:rPr>
                <w:rFonts w:cs="Arial"/>
                <w:sz w:val="18"/>
                <w:szCs w:val="18"/>
                <w:lang w:val="en-AU" w:eastAsia="en-US"/>
              </w:rPr>
            </w:pPr>
            <w:r w:rsidRPr="005D7373">
              <w:rPr>
                <w:rFonts w:cs="Arial"/>
                <w:sz w:val="18"/>
                <w:szCs w:val="18"/>
                <w:lang w:val="en-AU" w:eastAsia="en-US"/>
              </w:rPr>
              <w:t>x</w:t>
            </w:r>
          </w:p>
        </w:tc>
        <w:tc>
          <w:tcPr>
            <w:tcW w:w="1320" w:type="dxa"/>
            <w:tcBorders>
              <w:right w:val="double" w:sz="4" w:space="0" w:color="auto"/>
            </w:tcBorders>
            <w:vAlign w:val="center"/>
          </w:tcPr>
          <w:p w14:paraId="4DF55BA3" w14:textId="77777777" w:rsidR="005D7373" w:rsidRPr="005D7373" w:rsidRDefault="005D7373" w:rsidP="005D7373">
            <w:pPr>
              <w:spacing w:before="60" w:after="60"/>
              <w:jc w:val="center"/>
              <w:rPr>
                <w:rFonts w:cs="Arial"/>
                <w:sz w:val="18"/>
                <w:szCs w:val="18"/>
                <w:lang w:val="en-AU" w:eastAsia="en-US"/>
              </w:rPr>
            </w:pPr>
          </w:p>
        </w:tc>
        <w:tc>
          <w:tcPr>
            <w:tcW w:w="1232" w:type="dxa"/>
            <w:tcBorders>
              <w:left w:val="double" w:sz="4" w:space="0" w:color="auto"/>
            </w:tcBorders>
            <w:vAlign w:val="center"/>
          </w:tcPr>
          <w:p w14:paraId="58C949D7" w14:textId="77777777" w:rsidR="005D7373" w:rsidRPr="005D7373" w:rsidRDefault="005D7373" w:rsidP="005D7373">
            <w:pPr>
              <w:spacing w:before="60" w:after="60"/>
              <w:jc w:val="center"/>
              <w:rPr>
                <w:rFonts w:cs="Arial"/>
                <w:color w:val="808080"/>
                <w:sz w:val="18"/>
                <w:szCs w:val="18"/>
                <w:lang w:val="en-AU" w:eastAsia="en-US"/>
              </w:rPr>
            </w:pPr>
          </w:p>
        </w:tc>
        <w:tc>
          <w:tcPr>
            <w:tcW w:w="1066" w:type="dxa"/>
            <w:vAlign w:val="center"/>
          </w:tcPr>
          <w:p w14:paraId="3D229DD7" w14:textId="77777777" w:rsidR="005D7373" w:rsidRPr="005D7373" w:rsidRDefault="005D7373" w:rsidP="005D7373">
            <w:pPr>
              <w:spacing w:before="60" w:after="60"/>
              <w:jc w:val="center"/>
              <w:rPr>
                <w:rFonts w:cs="Arial"/>
                <w:color w:val="808080"/>
                <w:sz w:val="18"/>
                <w:szCs w:val="18"/>
                <w:lang w:val="en-AU" w:eastAsia="en-US"/>
              </w:rPr>
            </w:pPr>
          </w:p>
        </w:tc>
        <w:tc>
          <w:tcPr>
            <w:tcW w:w="1247" w:type="dxa"/>
            <w:vAlign w:val="center"/>
          </w:tcPr>
          <w:p w14:paraId="740E07AF" w14:textId="77777777" w:rsidR="005D7373" w:rsidRPr="005D7373" w:rsidRDefault="005D7373" w:rsidP="005D7373">
            <w:pPr>
              <w:spacing w:before="60" w:after="60"/>
              <w:jc w:val="center"/>
              <w:rPr>
                <w:rFonts w:cs="Arial"/>
                <w:color w:val="808080"/>
                <w:sz w:val="18"/>
                <w:szCs w:val="18"/>
                <w:lang w:val="en-AU" w:eastAsia="en-US"/>
              </w:rPr>
            </w:pPr>
          </w:p>
        </w:tc>
      </w:tr>
      <w:tr w:rsidR="005D7373" w:rsidRPr="005D7373" w14:paraId="15809951" w14:textId="77777777" w:rsidTr="005D7373">
        <w:trPr>
          <w:cantSplit/>
          <w:jc w:val="center"/>
        </w:trPr>
        <w:tc>
          <w:tcPr>
            <w:tcW w:w="1252" w:type="dxa"/>
            <w:vAlign w:val="center"/>
          </w:tcPr>
          <w:p w14:paraId="7EAA110D" w14:textId="77777777" w:rsidR="005D7373" w:rsidRPr="005D7373" w:rsidRDefault="005D7373" w:rsidP="005D7373">
            <w:pPr>
              <w:spacing w:before="60" w:after="60"/>
              <w:jc w:val="center"/>
              <w:rPr>
                <w:rFonts w:cs="Arial"/>
                <w:b/>
                <w:sz w:val="18"/>
                <w:szCs w:val="18"/>
                <w:lang w:val="en-AU" w:eastAsia="en-US"/>
              </w:rPr>
            </w:pPr>
            <w:r w:rsidRPr="005D7373">
              <w:rPr>
                <w:rFonts w:cs="Arial"/>
                <w:b/>
                <w:sz w:val="18"/>
                <w:szCs w:val="18"/>
                <w:lang w:val="en-AU" w:eastAsia="en-US"/>
              </w:rPr>
              <w:t>C_ASSO</w:t>
            </w:r>
          </w:p>
        </w:tc>
        <w:tc>
          <w:tcPr>
            <w:tcW w:w="867" w:type="dxa"/>
            <w:tcBorders>
              <w:right w:val="double" w:sz="4" w:space="0" w:color="auto"/>
            </w:tcBorders>
            <w:vAlign w:val="center"/>
          </w:tcPr>
          <w:p w14:paraId="5D5D2E16" w14:textId="77777777" w:rsidR="005D7373" w:rsidRPr="005D7373" w:rsidRDefault="005D7373" w:rsidP="005D7373">
            <w:pPr>
              <w:spacing w:before="60" w:after="60"/>
              <w:jc w:val="center"/>
              <w:rPr>
                <w:rFonts w:cs="Arial"/>
                <w:b/>
                <w:sz w:val="18"/>
                <w:szCs w:val="18"/>
                <w:lang w:val="en-AU" w:eastAsia="en-US"/>
              </w:rPr>
            </w:pPr>
            <w:r w:rsidRPr="005D7373">
              <w:rPr>
                <w:rFonts w:cs="Arial"/>
                <w:sz w:val="18"/>
                <w:szCs w:val="18"/>
                <w:lang w:val="en-AU" w:eastAsia="en-US"/>
              </w:rPr>
              <w:t xml:space="preserve">10.1.2 </w:t>
            </w:r>
            <w:r w:rsidRPr="005D7373">
              <w:rPr>
                <w:rFonts w:cs="Arial"/>
                <w:b/>
                <w:sz w:val="18"/>
                <w:szCs w:val="18"/>
                <w:lang w:val="en-AU" w:eastAsia="en-US"/>
              </w:rPr>
              <w:t>15</w:t>
            </w:r>
          </w:p>
        </w:tc>
        <w:tc>
          <w:tcPr>
            <w:tcW w:w="1287" w:type="dxa"/>
            <w:tcBorders>
              <w:left w:val="double" w:sz="4" w:space="0" w:color="auto"/>
              <w:right w:val="double" w:sz="4" w:space="0" w:color="auto"/>
            </w:tcBorders>
            <w:vAlign w:val="center"/>
          </w:tcPr>
          <w:p w14:paraId="5ABDE053" w14:textId="77777777" w:rsidR="005D7373" w:rsidRPr="005D7373" w:rsidRDefault="005D7373" w:rsidP="005D7373">
            <w:pPr>
              <w:spacing w:before="60" w:after="60"/>
              <w:jc w:val="center"/>
              <w:rPr>
                <w:rFonts w:cs="Arial"/>
                <w:b/>
                <w:sz w:val="18"/>
                <w:szCs w:val="18"/>
                <w:lang w:val="en-AU" w:eastAsia="en-US"/>
              </w:rPr>
            </w:pPr>
            <w:r w:rsidRPr="005D7373">
              <w:rPr>
                <w:rFonts w:cs="Arial"/>
                <w:b/>
                <w:sz w:val="18"/>
                <w:szCs w:val="18"/>
                <w:lang w:val="en-AU" w:eastAsia="en-US"/>
              </w:rPr>
              <w:t>x</w:t>
            </w:r>
          </w:p>
        </w:tc>
        <w:tc>
          <w:tcPr>
            <w:tcW w:w="1137" w:type="dxa"/>
            <w:tcBorders>
              <w:left w:val="double" w:sz="4" w:space="0" w:color="auto"/>
            </w:tcBorders>
            <w:vAlign w:val="center"/>
          </w:tcPr>
          <w:p w14:paraId="4153C44B" w14:textId="77777777" w:rsidR="005D7373" w:rsidRPr="005D7373" w:rsidRDefault="005D7373" w:rsidP="005D7373">
            <w:pPr>
              <w:spacing w:before="60" w:after="60"/>
              <w:jc w:val="center"/>
              <w:rPr>
                <w:rFonts w:cs="Arial"/>
                <w:sz w:val="18"/>
                <w:szCs w:val="18"/>
                <w:lang w:val="en-AU" w:eastAsia="en-US"/>
              </w:rPr>
            </w:pPr>
            <w:r w:rsidRPr="005D7373">
              <w:rPr>
                <w:rFonts w:cs="Arial"/>
                <w:sz w:val="18"/>
                <w:szCs w:val="18"/>
                <w:lang w:val="en-AU" w:eastAsia="en-US"/>
              </w:rPr>
              <w:t>x</w:t>
            </w:r>
          </w:p>
        </w:tc>
        <w:tc>
          <w:tcPr>
            <w:tcW w:w="1320" w:type="dxa"/>
            <w:tcBorders>
              <w:right w:val="double" w:sz="4" w:space="0" w:color="auto"/>
            </w:tcBorders>
            <w:vAlign w:val="center"/>
          </w:tcPr>
          <w:p w14:paraId="459E398D" w14:textId="77777777" w:rsidR="005D7373" w:rsidRPr="005D7373" w:rsidRDefault="005D7373" w:rsidP="005D7373">
            <w:pPr>
              <w:spacing w:before="60" w:after="60"/>
              <w:jc w:val="center"/>
              <w:rPr>
                <w:rFonts w:cs="Arial"/>
                <w:sz w:val="18"/>
                <w:szCs w:val="18"/>
                <w:lang w:val="en-AU" w:eastAsia="en-US"/>
              </w:rPr>
            </w:pPr>
          </w:p>
        </w:tc>
        <w:tc>
          <w:tcPr>
            <w:tcW w:w="1232" w:type="dxa"/>
            <w:tcBorders>
              <w:left w:val="double" w:sz="4" w:space="0" w:color="auto"/>
            </w:tcBorders>
            <w:vAlign w:val="center"/>
          </w:tcPr>
          <w:p w14:paraId="6212BAED" w14:textId="77777777" w:rsidR="005D7373" w:rsidRPr="005D7373" w:rsidRDefault="005D7373" w:rsidP="005D7373">
            <w:pPr>
              <w:spacing w:before="60" w:after="60"/>
              <w:jc w:val="center"/>
              <w:rPr>
                <w:rFonts w:cs="Arial"/>
                <w:color w:val="808080"/>
                <w:sz w:val="18"/>
                <w:szCs w:val="18"/>
                <w:lang w:val="en-AU" w:eastAsia="en-US"/>
              </w:rPr>
            </w:pPr>
          </w:p>
        </w:tc>
        <w:tc>
          <w:tcPr>
            <w:tcW w:w="1066" w:type="dxa"/>
            <w:vAlign w:val="center"/>
          </w:tcPr>
          <w:p w14:paraId="0399F4BC" w14:textId="77777777" w:rsidR="005D7373" w:rsidRPr="005D7373" w:rsidRDefault="005D7373" w:rsidP="005D7373">
            <w:pPr>
              <w:spacing w:before="60" w:after="60"/>
              <w:jc w:val="center"/>
              <w:rPr>
                <w:rFonts w:cs="Arial"/>
                <w:color w:val="808080"/>
                <w:sz w:val="18"/>
                <w:szCs w:val="18"/>
                <w:lang w:val="en-AU" w:eastAsia="en-US"/>
              </w:rPr>
            </w:pPr>
          </w:p>
        </w:tc>
        <w:tc>
          <w:tcPr>
            <w:tcW w:w="1247" w:type="dxa"/>
            <w:vAlign w:val="center"/>
          </w:tcPr>
          <w:p w14:paraId="444E9395" w14:textId="77777777" w:rsidR="005D7373" w:rsidRPr="005D7373" w:rsidRDefault="005D7373" w:rsidP="005D7373">
            <w:pPr>
              <w:spacing w:before="60" w:after="60"/>
              <w:jc w:val="center"/>
              <w:rPr>
                <w:rFonts w:cs="Arial"/>
                <w:color w:val="808080"/>
                <w:sz w:val="18"/>
                <w:szCs w:val="18"/>
                <w:lang w:val="en-AU" w:eastAsia="en-US"/>
              </w:rPr>
            </w:pPr>
          </w:p>
        </w:tc>
      </w:tr>
      <w:tr w:rsidR="005D7373" w:rsidRPr="005D7373" w14:paraId="6B702F3D" w14:textId="77777777" w:rsidTr="005D7373">
        <w:trPr>
          <w:cantSplit/>
          <w:jc w:val="center"/>
        </w:trPr>
        <w:tc>
          <w:tcPr>
            <w:tcW w:w="1252" w:type="dxa"/>
            <w:vAlign w:val="center"/>
          </w:tcPr>
          <w:p w14:paraId="01867845" w14:textId="77777777" w:rsidR="005D7373" w:rsidRPr="005D7373" w:rsidRDefault="005D7373" w:rsidP="005D7373">
            <w:pPr>
              <w:spacing w:before="60" w:after="60"/>
              <w:jc w:val="center"/>
              <w:rPr>
                <w:rFonts w:cs="Arial"/>
                <w:b/>
                <w:sz w:val="18"/>
                <w:szCs w:val="18"/>
                <w:lang w:val="en-AU" w:eastAsia="en-US"/>
              </w:rPr>
            </w:pPr>
            <w:r w:rsidRPr="005D7373">
              <w:rPr>
                <w:rFonts w:cs="Arial"/>
                <w:b/>
                <w:sz w:val="18"/>
                <w:szCs w:val="18"/>
                <w:lang w:val="en-AU" w:eastAsia="en-US"/>
              </w:rPr>
              <w:t>DAMCON</w:t>
            </w:r>
          </w:p>
        </w:tc>
        <w:tc>
          <w:tcPr>
            <w:tcW w:w="867" w:type="dxa"/>
            <w:tcBorders>
              <w:right w:val="double" w:sz="4" w:space="0" w:color="auto"/>
            </w:tcBorders>
            <w:vAlign w:val="center"/>
          </w:tcPr>
          <w:p w14:paraId="1EC09941" w14:textId="77777777" w:rsidR="005D7373" w:rsidRPr="005D7373" w:rsidRDefault="005D7373" w:rsidP="005D7373">
            <w:pPr>
              <w:spacing w:before="60" w:after="60"/>
              <w:jc w:val="center"/>
              <w:rPr>
                <w:rFonts w:cs="Arial"/>
                <w:sz w:val="18"/>
                <w:szCs w:val="18"/>
                <w:lang w:val="en-AU" w:eastAsia="en-US"/>
              </w:rPr>
            </w:pPr>
            <w:r w:rsidRPr="005D7373">
              <w:rPr>
                <w:rFonts w:cs="Arial"/>
                <w:sz w:val="18"/>
                <w:szCs w:val="18"/>
                <w:lang w:val="en-AU" w:eastAsia="en-US"/>
              </w:rPr>
              <w:t>4.8.5</w:t>
            </w:r>
          </w:p>
        </w:tc>
        <w:tc>
          <w:tcPr>
            <w:tcW w:w="1287" w:type="dxa"/>
            <w:tcBorders>
              <w:left w:val="double" w:sz="4" w:space="0" w:color="auto"/>
              <w:right w:val="double" w:sz="4" w:space="0" w:color="auto"/>
            </w:tcBorders>
            <w:vAlign w:val="center"/>
          </w:tcPr>
          <w:p w14:paraId="5DC41034" w14:textId="77777777" w:rsidR="005D7373" w:rsidRPr="005D7373" w:rsidRDefault="005D7373" w:rsidP="005D7373">
            <w:pPr>
              <w:spacing w:before="60" w:after="60"/>
              <w:jc w:val="center"/>
              <w:rPr>
                <w:rFonts w:cs="Arial"/>
                <w:b/>
                <w:sz w:val="18"/>
                <w:szCs w:val="18"/>
                <w:lang w:val="en-AU" w:eastAsia="en-US"/>
              </w:rPr>
            </w:pPr>
            <w:r w:rsidRPr="005D7373">
              <w:rPr>
                <w:rFonts w:cs="Arial"/>
                <w:b/>
                <w:sz w:val="18"/>
                <w:szCs w:val="18"/>
                <w:lang w:val="en-AU" w:eastAsia="en-US"/>
              </w:rPr>
              <w:t>x</w:t>
            </w:r>
          </w:p>
        </w:tc>
        <w:tc>
          <w:tcPr>
            <w:tcW w:w="1137" w:type="dxa"/>
            <w:tcBorders>
              <w:left w:val="double" w:sz="4" w:space="0" w:color="auto"/>
            </w:tcBorders>
            <w:vAlign w:val="center"/>
          </w:tcPr>
          <w:p w14:paraId="45AE8C12" w14:textId="77777777" w:rsidR="005D7373" w:rsidRPr="005D7373" w:rsidRDefault="005D7373" w:rsidP="005D7373">
            <w:pPr>
              <w:spacing w:before="60" w:after="60"/>
              <w:jc w:val="center"/>
              <w:rPr>
                <w:rFonts w:cs="Arial"/>
                <w:sz w:val="18"/>
                <w:szCs w:val="18"/>
                <w:lang w:val="en-AU" w:eastAsia="en-US"/>
              </w:rPr>
            </w:pPr>
          </w:p>
        </w:tc>
        <w:tc>
          <w:tcPr>
            <w:tcW w:w="1320" w:type="dxa"/>
            <w:tcBorders>
              <w:right w:val="double" w:sz="4" w:space="0" w:color="auto"/>
            </w:tcBorders>
            <w:vAlign w:val="center"/>
          </w:tcPr>
          <w:p w14:paraId="5440635B" w14:textId="77777777" w:rsidR="005D7373" w:rsidRPr="005D7373" w:rsidRDefault="005D7373" w:rsidP="005D7373">
            <w:pPr>
              <w:spacing w:before="60" w:after="60"/>
              <w:jc w:val="center"/>
              <w:rPr>
                <w:rFonts w:cs="Arial"/>
                <w:sz w:val="18"/>
                <w:szCs w:val="18"/>
                <w:lang w:val="en-AU" w:eastAsia="en-US"/>
              </w:rPr>
            </w:pPr>
            <w:r w:rsidRPr="005D7373">
              <w:rPr>
                <w:rFonts w:cs="Arial"/>
                <w:sz w:val="18"/>
                <w:szCs w:val="18"/>
                <w:lang w:val="en-AU" w:eastAsia="en-US"/>
              </w:rPr>
              <w:t>x</w:t>
            </w:r>
          </w:p>
        </w:tc>
        <w:tc>
          <w:tcPr>
            <w:tcW w:w="1232" w:type="dxa"/>
            <w:tcBorders>
              <w:left w:val="double" w:sz="4" w:space="0" w:color="auto"/>
            </w:tcBorders>
            <w:vAlign w:val="center"/>
          </w:tcPr>
          <w:p w14:paraId="45308B93" w14:textId="77777777" w:rsidR="005D7373" w:rsidRPr="005D7373" w:rsidRDefault="005D7373" w:rsidP="005D7373">
            <w:pPr>
              <w:spacing w:before="60" w:after="60"/>
              <w:jc w:val="center"/>
              <w:rPr>
                <w:rFonts w:cs="Arial"/>
                <w:color w:val="808080"/>
                <w:sz w:val="18"/>
                <w:szCs w:val="18"/>
                <w:lang w:val="en-AU" w:eastAsia="en-US"/>
              </w:rPr>
            </w:pPr>
          </w:p>
        </w:tc>
        <w:tc>
          <w:tcPr>
            <w:tcW w:w="1066" w:type="dxa"/>
            <w:vAlign w:val="center"/>
          </w:tcPr>
          <w:p w14:paraId="7267675B" w14:textId="77777777" w:rsidR="005D7373" w:rsidRPr="005D7373" w:rsidRDefault="005D7373" w:rsidP="005D7373">
            <w:pPr>
              <w:spacing w:before="60" w:after="60"/>
              <w:jc w:val="center"/>
              <w:rPr>
                <w:rFonts w:cs="Arial"/>
                <w:color w:val="808080"/>
                <w:sz w:val="18"/>
                <w:szCs w:val="18"/>
                <w:lang w:val="en-AU" w:eastAsia="en-US"/>
              </w:rPr>
            </w:pPr>
            <w:r w:rsidRPr="005D7373">
              <w:rPr>
                <w:rFonts w:cs="Arial"/>
                <w:color w:val="808080"/>
                <w:sz w:val="18"/>
                <w:szCs w:val="18"/>
                <w:lang w:val="en-AU" w:eastAsia="en-US"/>
              </w:rPr>
              <w:t>x</w:t>
            </w:r>
          </w:p>
        </w:tc>
        <w:tc>
          <w:tcPr>
            <w:tcW w:w="1247" w:type="dxa"/>
            <w:vAlign w:val="center"/>
          </w:tcPr>
          <w:p w14:paraId="03F50FEA" w14:textId="77777777" w:rsidR="005D7373" w:rsidRPr="005D7373" w:rsidRDefault="005D7373" w:rsidP="005D7373">
            <w:pPr>
              <w:spacing w:before="60" w:after="60"/>
              <w:jc w:val="center"/>
              <w:rPr>
                <w:rFonts w:cs="Arial"/>
                <w:color w:val="808080"/>
                <w:sz w:val="18"/>
                <w:szCs w:val="18"/>
                <w:lang w:val="en-AU" w:eastAsia="en-US"/>
              </w:rPr>
            </w:pPr>
            <w:r w:rsidRPr="005D7373">
              <w:rPr>
                <w:rFonts w:cs="Arial"/>
                <w:color w:val="808080"/>
                <w:sz w:val="18"/>
                <w:szCs w:val="18"/>
                <w:lang w:val="en-AU" w:eastAsia="en-US"/>
              </w:rPr>
              <w:t>x</w:t>
            </w:r>
          </w:p>
        </w:tc>
      </w:tr>
      <w:tr w:rsidR="005D7373" w:rsidRPr="005D7373" w14:paraId="0F2815E4" w14:textId="77777777" w:rsidTr="005D7373">
        <w:trPr>
          <w:cantSplit/>
          <w:jc w:val="center"/>
        </w:trPr>
        <w:tc>
          <w:tcPr>
            <w:tcW w:w="1252" w:type="dxa"/>
            <w:vAlign w:val="center"/>
          </w:tcPr>
          <w:p w14:paraId="49D12FF2" w14:textId="77777777" w:rsidR="005D7373" w:rsidRPr="005D7373" w:rsidRDefault="005D7373" w:rsidP="005D7373">
            <w:pPr>
              <w:spacing w:before="60" w:after="60"/>
              <w:jc w:val="center"/>
              <w:rPr>
                <w:rFonts w:cs="Arial"/>
                <w:b/>
                <w:sz w:val="18"/>
                <w:szCs w:val="18"/>
                <w:lang w:val="en-AU" w:eastAsia="en-US"/>
              </w:rPr>
            </w:pPr>
            <w:r w:rsidRPr="005D7373">
              <w:rPr>
                <w:rFonts w:cs="Arial"/>
                <w:b/>
                <w:sz w:val="18"/>
                <w:szCs w:val="18"/>
                <w:lang w:val="en-AU" w:eastAsia="en-US"/>
              </w:rPr>
              <w:t>DAYMAR</w:t>
            </w:r>
          </w:p>
        </w:tc>
        <w:tc>
          <w:tcPr>
            <w:tcW w:w="867" w:type="dxa"/>
            <w:tcBorders>
              <w:right w:val="double" w:sz="4" w:space="0" w:color="auto"/>
            </w:tcBorders>
            <w:vAlign w:val="center"/>
          </w:tcPr>
          <w:p w14:paraId="79292942" w14:textId="77777777" w:rsidR="005D7373" w:rsidRPr="005D7373" w:rsidRDefault="005D7373" w:rsidP="005D7373">
            <w:pPr>
              <w:spacing w:before="60" w:after="60"/>
              <w:jc w:val="center"/>
              <w:rPr>
                <w:rFonts w:cs="Arial"/>
                <w:sz w:val="18"/>
                <w:szCs w:val="18"/>
                <w:lang w:val="en-AU" w:eastAsia="en-US"/>
              </w:rPr>
            </w:pPr>
            <w:r w:rsidRPr="005D7373">
              <w:rPr>
                <w:rFonts w:cs="Arial"/>
                <w:sz w:val="18"/>
                <w:szCs w:val="18"/>
                <w:lang w:val="en-AU" w:eastAsia="en-US"/>
              </w:rPr>
              <w:t>12.3.3</w:t>
            </w:r>
          </w:p>
        </w:tc>
        <w:tc>
          <w:tcPr>
            <w:tcW w:w="1287" w:type="dxa"/>
            <w:tcBorders>
              <w:left w:val="double" w:sz="4" w:space="0" w:color="auto"/>
              <w:right w:val="double" w:sz="4" w:space="0" w:color="auto"/>
            </w:tcBorders>
            <w:vAlign w:val="center"/>
          </w:tcPr>
          <w:p w14:paraId="3B20BAB8" w14:textId="77777777" w:rsidR="005D7373" w:rsidRPr="005D7373" w:rsidRDefault="005D7373" w:rsidP="005D7373">
            <w:pPr>
              <w:spacing w:before="60" w:after="60"/>
              <w:jc w:val="center"/>
              <w:rPr>
                <w:rFonts w:cs="Arial"/>
                <w:b/>
                <w:sz w:val="18"/>
                <w:szCs w:val="18"/>
                <w:lang w:val="en-AU" w:eastAsia="en-US"/>
              </w:rPr>
            </w:pPr>
            <w:r w:rsidRPr="005D7373">
              <w:rPr>
                <w:rFonts w:cs="Arial"/>
                <w:b/>
                <w:sz w:val="18"/>
                <w:szCs w:val="18"/>
                <w:lang w:val="en-AU" w:eastAsia="en-US"/>
              </w:rPr>
              <w:t>x</w:t>
            </w:r>
          </w:p>
        </w:tc>
        <w:tc>
          <w:tcPr>
            <w:tcW w:w="1137" w:type="dxa"/>
            <w:tcBorders>
              <w:left w:val="double" w:sz="4" w:space="0" w:color="auto"/>
            </w:tcBorders>
            <w:vAlign w:val="center"/>
          </w:tcPr>
          <w:p w14:paraId="71A7F47D" w14:textId="77777777" w:rsidR="005D7373" w:rsidRPr="005D7373" w:rsidRDefault="005D7373" w:rsidP="005D7373">
            <w:pPr>
              <w:spacing w:before="60" w:after="60"/>
              <w:jc w:val="center"/>
              <w:rPr>
                <w:rFonts w:cs="Arial"/>
                <w:sz w:val="18"/>
                <w:szCs w:val="18"/>
                <w:lang w:val="en-AU" w:eastAsia="en-US"/>
              </w:rPr>
            </w:pPr>
          </w:p>
        </w:tc>
        <w:tc>
          <w:tcPr>
            <w:tcW w:w="1320" w:type="dxa"/>
            <w:tcBorders>
              <w:right w:val="double" w:sz="4" w:space="0" w:color="auto"/>
            </w:tcBorders>
            <w:vAlign w:val="center"/>
          </w:tcPr>
          <w:p w14:paraId="535B62D5" w14:textId="77777777" w:rsidR="005D7373" w:rsidRPr="005D7373" w:rsidRDefault="005D7373" w:rsidP="005D7373">
            <w:pPr>
              <w:spacing w:before="60" w:after="60"/>
              <w:jc w:val="center"/>
              <w:rPr>
                <w:rFonts w:cs="Arial"/>
                <w:sz w:val="18"/>
                <w:szCs w:val="18"/>
                <w:lang w:val="en-AU" w:eastAsia="en-US"/>
              </w:rPr>
            </w:pPr>
            <w:r w:rsidRPr="005D7373">
              <w:rPr>
                <w:rFonts w:cs="Arial"/>
                <w:sz w:val="18"/>
                <w:szCs w:val="18"/>
                <w:lang w:val="en-AU" w:eastAsia="en-US"/>
              </w:rPr>
              <w:t>x</w:t>
            </w:r>
          </w:p>
        </w:tc>
        <w:tc>
          <w:tcPr>
            <w:tcW w:w="1232" w:type="dxa"/>
            <w:tcBorders>
              <w:left w:val="double" w:sz="4" w:space="0" w:color="auto"/>
            </w:tcBorders>
            <w:vAlign w:val="center"/>
          </w:tcPr>
          <w:p w14:paraId="73EB764B" w14:textId="77777777" w:rsidR="005D7373" w:rsidRPr="005D7373" w:rsidRDefault="005D7373" w:rsidP="005D7373">
            <w:pPr>
              <w:spacing w:before="60" w:after="60"/>
              <w:jc w:val="center"/>
              <w:rPr>
                <w:rFonts w:cs="Arial"/>
                <w:color w:val="808080"/>
                <w:sz w:val="18"/>
                <w:szCs w:val="18"/>
                <w:lang w:val="en-AU" w:eastAsia="en-US"/>
              </w:rPr>
            </w:pPr>
          </w:p>
        </w:tc>
        <w:tc>
          <w:tcPr>
            <w:tcW w:w="1066" w:type="dxa"/>
            <w:vAlign w:val="center"/>
          </w:tcPr>
          <w:p w14:paraId="2B26112F" w14:textId="77777777" w:rsidR="005D7373" w:rsidRPr="005D7373" w:rsidRDefault="005D7373" w:rsidP="005D7373">
            <w:pPr>
              <w:spacing w:before="60" w:after="60"/>
              <w:jc w:val="center"/>
              <w:rPr>
                <w:rFonts w:cs="Arial"/>
                <w:color w:val="808080"/>
                <w:sz w:val="18"/>
                <w:szCs w:val="18"/>
                <w:lang w:val="en-AU" w:eastAsia="en-US"/>
              </w:rPr>
            </w:pPr>
          </w:p>
        </w:tc>
        <w:tc>
          <w:tcPr>
            <w:tcW w:w="1247" w:type="dxa"/>
            <w:vAlign w:val="center"/>
          </w:tcPr>
          <w:p w14:paraId="6E6E0E50" w14:textId="77777777" w:rsidR="005D7373" w:rsidRPr="005D7373" w:rsidRDefault="005D7373" w:rsidP="005D7373">
            <w:pPr>
              <w:spacing w:before="60" w:after="60"/>
              <w:jc w:val="center"/>
              <w:rPr>
                <w:rFonts w:cs="Arial"/>
                <w:color w:val="808080"/>
                <w:sz w:val="18"/>
                <w:szCs w:val="18"/>
                <w:lang w:val="en-AU" w:eastAsia="en-US"/>
              </w:rPr>
            </w:pPr>
            <w:r w:rsidRPr="005D7373">
              <w:rPr>
                <w:rFonts w:cs="Arial"/>
                <w:color w:val="808080"/>
                <w:sz w:val="18"/>
                <w:szCs w:val="18"/>
                <w:lang w:val="en-AU" w:eastAsia="en-US"/>
              </w:rPr>
              <w:t>x</w:t>
            </w:r>
          </w:p>
        </w:tc>
      </w:tr>
      <w:tr w:rsidR="005D7373" w:rsidRPr="005D7373" w14:paraId="661F2D51" w14:textId="77777777" w:rsidTr="005D7373">
        <w:trPr>
          <w:cantSplit/>
          <w:jc w:val="center"/>
        </w:trPr>
        <w:tc>
          <w:tcPr>
            <w:tcW w:w="1252" w:type="dxa"/>
            <w:vAlign w:val="center"/>
          </w:tcPr>
          <w:p w14:paraId="0FDC8500" w14:textId="77777777" w:rsidR="005D7373" w:rsidRPr="005D7373" w:rsidRDefault="005D7373" w:rsidP="005D7373">
            <w:pPr>
              <w:spacing w:before="60" w:after="60"/>
              <w:jc w:val="center"/>
              <w:rPr>
                <w:rFonts w:cs="Arial"/>
                <w:b/>
                <w:sz w:val="18"/>
                <w:szCs w:val="18"/>
                <w:lang w:val="en-AU" w:eastAsia="en-US"/>
              </w:rPr>
            </w:pPr>
            <w:r w:rsidRPr="005D7373">
              <w:rPr>
                <w:rFonts w:cs="Arial"/>
                <w:b/>
                <w:sz w:val="18"/>
                <w:szCs w:val="18"/>
                <w:lang w:val="en-AU" w:eastAsia="en-US"/>
              </w:rPr>
              <w:t>DEPARE</w:t>
            </w:r>
          </w:p>
        </w:tc>
        <w:tc>
          <w:tcPr>
            <w:tcW w:w="867" w:type="dxa"/>
            <w:tcBorders>
              <w:right w:val="double" w:sz="4" w:space="0" w:color="auto"/>
            </w:tcBorders>
            <w:vAlign w:val="center"/>
          </w:tcPr>
          <w:p w14:paraId="19E71B2F" w14:textId="77777777" w:rsidR="005D7373" w:rsidRPr="005D7373" w:rsidRDefault="005D7373" w:rsidP="005D7373">
            <w:pPr>
              <w:spacing w:before="60" w:after="60"/>
              <w:jc w:val="center"/>
              <w:rPr>
                <w:rFonts w:cs="Arial"/>
                <w:sz w:val="18"/>
                <w:szCs w:val="18"/>
                <w:lang w:val="en-AU" w:eastAsia="en-US"/>
              </w:rPr>
            </w:pPr>
            <w:r w:rsidRPr="005D7373">
              <w:rPr>
                <w:rFonts w:cs="Arial"/>
                <w:sz w:val="18"/>
                <w:szCs w:val="18"/>
                <w:lang w:val="en-AU" w:eastAsia="en-US"/>
              </w:rPr>
              <w:t>5.4.1</w:t>
            </w:r>
          </w:p>
        </w:tc>
        <w:tc>
          <w:tcPr>
            <w:tcW w:w="1287" w:type="dxa"/>
            <w:tcBorders>
              <w:left w:val="double" w:sz="4" w:space="0" w:color="auto"/>
              <w:right w:val="double" w:sz="4" w:space="0" w:color="auto"/>
            </w:tcBorders>
            <w:vAlign w:val="center"/>
          </w:tcPr>
          <w:p w14:paraId="520A86CE" w14:textId="77777777" w:rsidR="005D7373" w:rsidRPr="005D7373" w:rsidRDefault="005D7373" w:rsidP="005D7373">
            <w:pPr>
              <w:spacing w:before="60" w:after="60"/>
              <w:jc w:val="center"/>
              <w:rPr>
                <w:rFonts w:cs="Arial"/>
                <w:b/>
                <w:sz w:val="18"/>
                <w:szCs w:val="18"/>
                <w:lang w:val="en-AU" w:eastAsia="en-US"/>
              </w:rPr>
            </w:pPr>
          </w:p>
        </w:tc>
        <w:tc>
          <w:tcPr>
            <w:tcW w:w="1137" w:type="dxa"/>
            <w:tcBorders>
              <w:left w:val="double" w:sz="4" w:space="0" w:color="auto"/>
            </w:tcBorders>
            <w:vAlign w:val="center"/>
          </w:tcPr>
          <w:p w14:paraId="78E27788" w14:textId="77777777" w:rsidR="005D7373" w:rsidRPr="005D7373" w:rsidRDefault="005D7373" w:rsidP="005D7373">
            <w:pPr>
              <w:spacing w:before="60" w:after="60"/>
              <w:jc w:val="center"/>
              <w:rPr>
                <w:rFonts w:cs="Arial"/>
                <w:sz w:val="18"/>
                <w:szCs w:val="18"/>
                <w:lang w:val="en-AU" w:eastAsia="en-US"/>
              </w:rPr>
            </w:pPr>
            <w:r w:rsidRPr="005D7373">
              <w:rPr>
                <w:rFonts w:cs="Arial"/>
                <w:sz w:val="18"/>
                <w:szCs w:val="18"/>
                <w:lang w:val="en-AU" w:eastAsia="en-US"/>
              </w:rPr>
              <w:t>x*</w:t>
            </w:r>
          </w:p>
        </w:tc>
        <w:tc>
          <w:tcPr>
            <w:tcW w:w="1320" w:type="dxa"/>
            <w:tcBorders>
              <w:right w:val="double" w:sz="4" w:space="0" w:color="auto"/>
            </w:tcBorders>
            <w:vAlign w:val="center"/>
          </w:tcPr>
          <w:p w14:paraId="23108F6C" w14:textId="77777777" w:rsidR="005D7373" w:rsidRPr="005D7373" w:rsidRDefault="005D7373" w:rsidP="005D7373">
            <w:pPr>
              <w:spacing w:before="60" w:after="60"/>
              <w:jc w:val="center"/>
              <w:rPr>
                <w:rFonts w:cs="Arial"/>
                <w:sz w:val="18"/>
                <w:szCs w:val="18"/>
                <w:lang w:val="en-AU" w:eastAsia="en-US"/>
              </w:rPr>
            </w:pPr>
          </w:p>
        </w:tc>
        <w:tc>
          <w:tcPr>
            <w:tcW w:w="1232" w:type="dxa"/>
            <w:tcBorders>
              <w:left w:val="double" w:sz="4" w:space="0" w:color="auto"/>
            </w:tcBorders>
            <w:vAlign w:val="center"/>
          </w:tcPr>
          <w:p w14:paraId="4D5AF52E" w14:textId="77777777" w:rsidR="005D7373" w:rsidRPr="005D7373" w:rsidRDefault="005D7373" w:rsidP="005D7373">
            <w:pPr>
              <w:spacing w:before="60" w:after="60"/>
              <w:jc w:val="center"/>
              <w:rPr>
                <w:rFonts w:cs="Arial"/>
                <w:color w:val="808080"/>
                <w:sz w:val="18"/>
                <w:szCs w:val="18"/>
                <w:lang w:val="en-AU" w:eastAsia="en-US"/>
              </w:rPr>
            </w:pPr>
          </w:p>
        </w:tc>
        <w:tc>
          <w:tcPr>
            <w:tcW w:w="1066" w:type="dxa"/>
            <w:vAlign w:val="center"/>
          </w:tcPr>
          <w:p w14:paraId="357CC279" w14:textId="77777777" w:rsidR="005D7373" w:rsidRPr="005D7373" w:rsidRDefault="005D7373" w:rsidP="005D7373">
            <w:pPr>
              <w:spacing w:before="60" w:after="60"/>
              <w:jc w:val="center"/>
              <w:rPr>
                <w:rFonts w:cs="Arial"/>
                <w:color w:val="808080"/>
                <w:sz w:val="18"/>
                <w:szCs w:val="18"/>
                <w:lang w:val="en-AU" w:eastAsia="en-US"/>
              </w:rPr>
            </w:pPr>
          </w:p>
        </w:tc>
        <w:tc>
          <w:tcPr>
            <w:tcW w:w="1247" w:type="dxa"/>
            <w:vAlign w:val="center"/>
          </w:tcPr>
          <w:p w14:paraId="0E3D70DB" w14:textId="77777777" w:rsidR="005D7373" w:rsidRPr="005D7373" w:rsidRDefault="005D7373" w:rsidP="005D7373">
            <w:pPr>
              <w:spacing w:before="60" w:after="60"/>
              <w:jc w:val="center"/>
              <w:rPr>
                <w:rFonts w:cs="Arial"/>
                <w:color w:val="808080"/>
                <w:sz w:val="18"/>
                <w:szCs w:val="18"/>
                <w:lang w:val="en-AU" w:eastAsia="en-US"/>
              </w:rPr>
            </w:pPr>
          </w:p>
        </w:tc>
      </w:tr>
      <w:tr w:rsidR="005D7373" w:rsidRPr="005D7373" w14:paraId="7CF29002" w14:textId="77777777" w:rsidTr="005D7373">
        <w:trPr>
          <w:cantSplit/>
          <w:jc w:val="center"/>
        </w:trPr>
        <w:tc>
          <w:tcPr>
            <w:tcW w:w="1252" w:type="dxa"/>
            <w:vAlign w:val="center"/>
          </w:tcPr>
          <w:p w14:paraId="551A5943" w14:textId="77777777" w:rsidR="005D7373" w:rsidRPr="005D7373" w:rsidRDefault="005D7373" w:rsidP="005D7373">
            <w:pPr>
              <w:spacing w:before="60" w:after="60"/>
              <w:jc w:val="center"/>
              <w:rPr>
                <w:rFonts w:cs="Arial"/>
                <w:b/>
                <w:sz w:val="18"/>
                <w:szCs w:val="18"/>
                <w:lang w:val="en-AU" w:eastAsia="en-US"/>
              </w:rPr>
            </w:pPr>
            <w:r w:rsidRPr="005D7373">
              <w:rPr>
                <w:rFonts w:cs="Arial"/>
                <w:b/>
                <w:sz w:val="18"/>
                <w:szCs w:val="18"/>
                <w:lang w:val="en-AU" w:eastAsia="en-US"/>
              </w:rPr>
              <w:t>DEPCNT</w:t>
            </w:r>
          </w:p>
        </w:tc>
        <w:tc>
          <w:tcPr>
            <w:tcW w:w="867" w:type="dxa"/>
            <w:tcBorders>
              <w:right w:val="double" w:sz="4" w:space="0" w:color="auto"/>
            </w:tcBorders>
            <w:vAlign w:val="center"/>
          </w:tcPr>
          <w:p w14:paraId="6EDF3B33" w14:textId="77777777" w:rsidR="005D7373" w:rsidRPr="005D7373" w:rsidRDefault="005D7373" w:rsidP="005D7373">
            <w:pPr>
              <w:spacing w:before="60" w:after="60"/>
              <w:jc w:val="center"/>
              <w:rPr>
                <w:rFonts w:cs="Arial"/>
                <w:sz w:val="18"/>
                <w:szCs w:val="18"/>
                <w:lang w:val="en-AU" w:eastAsia="en-US"/>
              </w:rPr>
            </w:pPr>
            <w:r w:rsidRPr="005D7373">
              <w:rPr>
                <w:rFonts w:cs="Arial"/>
                <w:sz w:val="18"/>
                <w:szCs w:val="18"/>
                <w:lang w:val="en-AU" w:eastAsia="en-US"/>
              </w:rPr>
              <w:t>5.2</w:t>
            </w:r>
          </w:p>
        </w:tc>
        <w:tc>
          <w:tcPr>
            <w:tcW w:w="1287" w:type="dxa"/>
            <w:tcBorders>
              <w:left w:val="double" w:sz="4" w:space="0" w:color="auto"/>
              <w:right w:val="double" w:sz="4" w:space="0" w:color="auto"/>
            </w:tcBorders>
            <w:shd w:val="clear" w:color="auto" w:fill="F2F2F2"/>
            <w:vAlign w:val="center"/>
          </w:tcPr>
          <w:p w14:paraId="04EF07E5" w14:textId="77777777" w:rsidR="005D7373" w:rsidRPr="005D7373" w:rsidRDefault="005D7373" w:rsidP="005D7373">
            <w:pPr>
              <w:spacing w:before="60" w:after="60"/>
              <w:jc w:val="center"/>
              <w:rPr>
                <w:rFonts w:cs="Arial"/>
                <w:b/>
                <w:sz w:val="18"/>
                <w:szCs w:val="18"/>
                <w:lang w:val="en-AU" w:eastAsia="en-US"/>
              </w:rPr>
            </w:pPr>
          </w:p>
        </w:tc>
        <w:tc>
          <w:tcPr>
            <w:tcW w:w="1137" w:type="dxa"/>
            <w:tcBorders>
              <w:left w:val="double" w:sz="4" w:space="0" w:color="auto"/>
            </w:tcBorders>
            <w:shd w:val="clear" w:color="auto" w:fill="F2F2F2"/>
            <w:vAlign w:val="center"/>
          </w:tcPr>
          <w:p w14:paraId="610E931D" w14:textId="77777777" w:rsidR="005D7373" w:rsidRPr="005D7373" w:rsidRDefault="005D7373" w:rsidP="005D7373">
            <w:pPr>
              <w:spacing w:before="60" w:after="60"/>
              <w:jc w:val="center"/>
              <w:rPr>
                <w:rFonts w:cs="Arial"/>
                <w:sz w:val="18"/>
                <w:szCs w:val="18"/>
                <w:lang w:val="en-AU" w:eastAsia="en-US"/>
              </w:rPr>
            </w:pPr>
          </w:p>
        </w:tc>
        <w:tc>
          <w:tcPr>
            <w:tcW w:w="1320" w:type="dxa"/>
            <w:tcBorders>
              <w:right w:val="double" w:sz="4" w:space="0" w:color="auto"/>
            </w:tcBorders>
            <w:shd w:val="clear" w:color="auto" w:fill="F2F2F2"/>
            <w:vAlign w:val="center"/>
          </w:tcPr>
          <w:p w14:paraId="072E9ED9" w14:textId="77777777" w:rsidR="005D7373" w:rsidRPr="005D7373" w:rsidRDefault="005D7373" w:rsidP="005D7373">
            <w:pPr>
              <w:spacing w:before="60" w:after="60"/>
              <w:jc w:val="center"/>
              <w:rPr>
                <w:rFonts w:cs="Arial"/>
                <w:sz w:val="18"/>
                <w:szCs w:val="18"/>
                <w:lang w:val="en-AU" w:eastAsia="en-US"/>
              </w:rPr>
            </w:pPr>
          </w:p>
        </w:tc>
        <w:tc>
          <w:tcPr>
            <w:tcW w:w="1232" w:type="dxa"/>
            <w:tcBorders>
              <w:left w:val="double" w:sz="4" w:space="0" w:color="auto"/>
            </w:tcBorders>
            <w:shd w:val="clear" w:color="auto" w:fill="F2F2F2"/>
            <w:vAlign w:val="center"/>
          </w:tcPr>
          <w:p w14:paraId="2290A01C" w14:textId="77777777" w:rsidR="005D7373" w:rsidRPr="005D7373" w:rsidRDefault="005D7373" w:rsidP="005D7373">
            <w:pPr>
              <w:spacing w:before="60" w:after="60"/>
              <w:jc w:val="center"/>
              <w:rPr>
                <w:rFonts w:cs="Arial"/>
                <w:color w:val="808080"/>
                <w:sz w:val="18"/>
                <w:szCs w:val="18"/>
                <w:lang w:val="en-AU" w:eastAsia="en-US"/>
              </w:rPr>
            </w:pPr>
          </w:p>
        </w:tc>
        <w:tc>
          <w:tcPr>
            <w:tcW w:w="1066" w:type="dxa"/>
            <w:shd w:val="clear" w:color="auto" w:fill="F2F2F2"/>
            <w:vAlign w:val="center"/>
          </w:tcPr>
          <w:p w14:paraId="215B0B45" w14:textId="77777777" w:rsidR="005D7373" w:rsidRPr="005D7373" w:rsidRDefault="005D7373" w:rsidP="005D7373">
            <w:pPr>
              <w:spacing w:before="60" w:after="60"/>
              <w:jc w:val="center"/>
              <w:rPr>
                <w:rFonts w:cs="Arial"/>
                <w:color w:val="808080"/>
                <w:sz w:val="18"/>
                <w:szCs w:val="18"/>
                <w:lang w:val="en-AU" w:eastAsia="en-US"/>
              </w:rPr>
            </w:pPr>
          </w:p>
        </w:tc>
        <w:tc>
          <w:tcPr>
            <w:tcW w:w="1247" w:type="dxa"/>
            <w:shd w:val="clear" w:color="auto" w:fill="F2F2F2"/>
            <w:vAlign w:val="center"/>
          </w:tcPr>
          <w:p w14:paraId="3CCC1947" w14:textId="77777777" w:rsidR="005D7373" w:rsidRPr="005D7373" w:rsidRDefault="005D7373" w:rsidP="005D7373">
            <w:pPr>
              <w:spacing w:before="60" w:after="60"/>
              <w:jc w:val="center"/>
              <w:rPr>
                <w:rFonts w:cs="Arial"/>
                <w:color w:val="808080"/>
                <w:sz w:val="18"/>
                <w:szCs w:val="18"/>
                <w:lang w:val="en-AU" w:eastAsia="en-US"/>
              </w:rPr>
            </w:pPr>
          </w:p>
        </w:tc>
      </w:tr>
      <w:tr w:rsidR="005D7373" w:rsidRPr="005D7373" w14:paraId="7AF5D351" w14:textId="77777777" w:rsidTr="005D7373">
        <w:trPr>
          <w:cantSplit/>
          <w:jc w:val="center"/>
        </w:trPr>
        <w:tc>
          <w:tcPr>
            <w:tcW w:w="1252" w:type="dxa"/>
            <w:vAlign w:val="center"/>
          </w:tcPr>
          <w:p w14:paraId="008B870E" w14:textId="77777777" w:rsidR="005D7373" w:rsidRPr="005D7373" w:rsidRDefault="005D7373" w:rsidP="005D7373">
            <w:pPr>
              <w:spacing w:before="60" w:after="60"/>
              <w:jc w:val="center"/>
              <w:rPr>
                <w:rFonts w:cs="Arial"/>
                <w:b/>
                <w:sz w:val="18"/>
                <w:szCs w:val="18"/>
                <w:lang w:val="en-AU" w:eastAsia="en-US"/>
              </w:rPr>
            </w:pPr>
            <w:r w:rsidRPr="005D7373">
              <w:rPr>
                <w:rFonts w:cs="Arial"/>
                <w:b/>
                <w:sz w:val="18"/>
                <w:szCs w:val="18"/>
                <w:lang w:val="en-AU" w:eastAsia="en-US"/>
              </w:rPr>
              <w:t>DISMAR</w:t>
            </w:r>
          </w:p>
        </w:tc>
        <w:tc>
          <w:tcPr>
            <w:tcW w:w="867" w:type="dxa"/>
            <w:tcBorders>
              <w:right w:val="double" w:sz="4" w:space="0" w:color="auto"/>
            </w:tcBorders>
            <w:vAlign w:val="center"/>
          </w:tcPr>
          <w:p w14:paraId="03C8CDFA" w14:textId="77777777" w:rsidR="005D7373" w:rsidRPr="005D7373" w:rsidRDefault="005D7373" w:rsidP="005D7373">
            <w:pPr>
              <w:spacing w:before="60" w:after="60"/>
              <w:jc w:val="center"/>
              <w:rPr>
                <w:rFonts w:cs="Arial"/>
                <w:sz w:val="18"/>
                <w:szCs w:val="18"/>
                <w:lang w:val="en-AU" w:eastAsia="en-US"/>
              </w:rPr>
            </w:pPr>
            <w:r w:rsidRPr="005D7373">
              <w:rPr>
                <w:rFonts w:cs="Arial"/>
                <w:sz w:val="18"/>
                <w:szCs w:val="18"/>
                <w:lang w:val="en-AU" w:eastAsia="en-US"/>
              </w:rPr>
              <w:t>4.4</w:t>
            </w:r>
          </w:p>
        </w:tc>
        <w:tc>
          <w:tcPr>
            <w:tcW w:w="1287" w:type="dxa"/>
            <w:tcBorders>
              <w:left w:val="double" w:sz="4" w:space="0" w:color="auto"/>
              <w:right w:val="double" w:sz="4" w:space="0" w:color="auto"/>
            </w:tcBorders>
            <w:vAlign w:val="center"/>
          </w:tcPr>
          <w:p w14:paraId="4992918A" w14:textId="77777777" w:rsidR="005D7373" w:rsidRPr="005D7373" w:rsidRDefault="005D7373" w:rsidP="005D7373">
            <w:pPr>
              <w:spacing w:before="60" w:after="60"/>
              <w:jc w:val="center"/>
              <w:rPr>
                <w:rFonts w:cs="Arial"/>
                <w:b/>
                <w:sz w:val="18"/>
                <w:szCs w:val="18"/>
                <w:lang w:val="en-AU" w:eastAsia="en-US"/>
              </w:rPr>
            </w:pPr>
            <w:r w:rsidRPr="005D7373">
              <w:rPr>
                <w:rFonts w:cs="Arial"/>
                <w:b/>
                <w:sz w:val="18"/>
                <w:szCs w:val="18"/>
                <w:lang w:val="en-AU" w:eastAsia="en-US"/>
              </w:rPr>
              <w:t>x</w:t>
            </w:r>
          </w:p>
        </w:tc>
        <w:tc>
          <w:tcPr>
            <w:tcW w:w="1137" w:type="dxa"/>
            <w:tcBorders>
              <w:left w:val="double" w:sz="4" w:space="0" w:color="auto"/>
            </w:tcBorders>
            <w:vAlign w:val="center"/>
          </w:tcPr>
          <w:p w14:paraId="16E6366E" w14:textId="77777777" w:rsidR="005D7373" w:rsidRPr="005D7373" w:rsidRDefault="005D7373" w:rsidP="005D7373">
            <w:pPr>
              <w:spacing w:before="60" w:after="60"/>
              <w:jc w:val="center"/>
              <w:rPr>
                <w:rFonts w:cs="Arial"/>
                <w:sz w:val="18"/>
                <w:szCs w:val="18"/>
                <w:lang w:val="en-AU" w:eastAsia="en-US"/>
              </w:rPr>
            </w:pPr>
            <w:r w:rsidRPr="005D7373">
              <w:rPr>
                <w:rFonts w:cs="Arial"/>
                <w:sz w:val="18"/>
                <w:szCs w:val="18"/>
                <w:lang w:val="en-AU" w:eastAsia="en-US"/>
              </w:rPr>
              <w:t>x</w:t>
            </w:r>
          </w:p>
        </w:tc>
        <w:tc>
          <w:tcPr>
            <w:tcW w:w="1320" w:type="dxa"/>
            <w:tcBorders>
              <w:right w:val="double" w:sz="4" w:space="0" w:color="auto"/>
            </w:tcBorders>
            <w:vAlign w:val="center"/>
          </w:tcPr>
          <w:p w14:paraId="18C2E5A4" w14:textId="77777777" w:rsidR="005D7373" w:rsidRPr="005D7373" w:rsidRDefault="005D7373" w:rsidP="005D7373">
            <w:pPr>
              <w:spacing w:before="60" w:after="60"/>
              <w:jc w:val="center"/>
              <w:rPr>
                <w:rFonts w:cs="Arial"/>
                <w:sz w:val="18"/>
                <w:szCs w:val="18"/>
                <w:lang w:val="en-AU" w:eastAsia="en-US"/>
              </w:rPr>
            </w:pPr>
          </w:p>
        </w:tc>
        <w:tc>
          <w:tcPr>
            <w:tcW w:w="1232" w:type="dxa"/>
            <w:tcBorders>
              <w:left w:val="double" w:sz="4" w:space="0" w:color="auto"/>
            </w:tcBorders>
            <w:vAlign w:val="center"/>
          </w:tcPr>
          <w:p w14:paraId="07F08997" w14:textId="77777777" w:rsidR="005D7373" w:rsidRPr="005D7373" w:rsidRDefault="005D7373" w:rsidP="005D7373">
            <w:pPr>
              <w:spacing w:before="60" w:after="60"/>
              <w:jc w:val="center"/>
              <w:rPr>
                <w:rFonts w:cs="Arial"/>
                <w:color w:val="808080"/>
                <w:sz w:val="18"/>
                <w:szCs w:val="18"/>
                <w:lang w:val="en-AU" w:eastAsia="en-US"/>
              </w:rPr>
            </w:pPr>
          </w:p>
        </w:tc>
        <w:tc>
          <w:tcPr>
            <w:tcW w:w="1066" w:type="dxa"/>
            <w:vAlign w:val="center"/>
          </w:tcPr>
          <w:p w14:paraId="31DB247F" w14:textId="77777777" w:rsidR="005D7373" w:rsidRPr="005D7373" w:rsidRDefault="005D7373" w:rsidP="005D7373">
            <w:pPr>
              <w:spacing w:before="60" w:after="60"/>
              <w:jc w:val="center"/>
              <w:rPr>
                <w:rFonts w:cs="Arial"/>
                <w:color w:val="808080"/>
                <w:sz w:val="18"/>
                <w:szCs w:val="18"/>
                <w:lang w:val="en-AU" w:eastAsia="en-US"/>
              </w:rPr>
            </w:pPr>
            <w:r w:rsidRPr="005D7373">
              <w:rPr>
                <w:rFonts w:cs="Arial"/>
                <w:color w:val="808080"/>
                <w:sz w:val="18"/>
                <w:szCs w:val="18"/>
                <w:lang w:val="en-AU" w:eastAsia="en-US"/>
              </w:rPr>
              <w:t>x</w:t>
            </w:r>
          </w:p>
        </w:tc>
        <w:tc>
          <w:tcPr>
            <w:tcW w:w="1247" w:type="dxa"/>
            <w:vAlign w:val="center"/>
          </w:tcPr>
          <w:p w14:paraId="3F13F048" w14:textId="77777777" w:rsidR="005D7373" w:rsidRPr="005D7373" w:rsidRDefault="005D7373" w:rsidP="005D7373">
            <w:pPr>
              <w:spacing w:before="60" w:after="60"/>
              <w:jc w:val="center"/>
              <w:rPr>
                <w:rFonts w:cs="Arial"/>
                <w:color w:val="808080"/>
                <w:sz w:val="18"/>
                <w:szCs w:val="18"/>
                <w:lang w:val="en-AU" w:eastAsia="en-US"/>
              </w:rPr>
            </w:pPr>
          </w:p>
        </w:tc>
      </w:tr>
      <w:tr w:rsidR="005D7373" w:rsidRPr="005D7373" w14:paraId="1890BCD6" w14:textId="77777777" w:rsidTr="005D7373">
        <w:trPr>
          <w:cantSplit/>
          <w:jc w:val="center"/>
        </w:trPr>
        <w:tc>
          <w:tcPr>
            <w:tcW w:w="1252" w:type="dxa"/>
            <w:vAlign w:val="center"/>
          </w:tcPr>
          <w:p w14:paraId="43B8D079" w14:textId="77777777" w:rsidR="005D7373" w:rsidRPr="005D7373" w:rsidRDefault="005D7373" w:rsidP="005D7373">
            <w:pPr>
              <w:spacing w:before="60" w:after="60"/>
              <w:jc w:val="center"/>
              <w:rPr>
                <w:rFonts w:cs="Arial"/>
                <w:b/>
                <w:sz w:val="18"/>
                <w:szCs w:val="18"/>
                <w:lang w:val="en-AU" w:eastAsia="en-US"/>
              </w:rPr>
            </w:pPr>
            <w:r w:rsidRPr="005D7373">
              <w:rPr>
                <w:rFonts w:cs="Arial"/>
                <w:b/>
                <w:sz w:val="18"/>
                <w:szCs w:val="18"/>
                <w:lang w:val="en-AU" w:eastAsia="en-US"/>
              </w:rPr>
              <w:t>DOCARE</w:t>
            </w:r>
          </w:p>
        </w:tc>
        <w:tc>
          <w:tcPr>
            <w:tcW w:w="867" w:type="dxa"/>
            <w:tcBorders>
              <w:right w:val="double" w:sz="4" w:space="0" w:color="auto"/>
            </w:tcBorders>
            <w:vAlign w:val="center"/>
          </w:tcPr>
          <w:p w14:paraId="24228A26" w14:textId="77777777" w:rsidR="005D7373" w:rsidRPr="005D7373" w:rsidRDefault="005D7373" w:rsidP="005D7373">
            <w:pPr>
              <w:spacing w:before="60" w:after="60"/>
              <w:jc w:val="center"/>
              <w:rPr>
                <w:rFonts w:cs="Arial"/>
                <w:sz w:val="18"/>
                <w:szCs w:val="18"/>
                <w:lang w:val="en-AU" w:eastAsia="en-US"/>
              </w:rPr>
            </w:pPr>
            <w:r w:rsidRPr="005D7373">
              <w:rPr>
                <w:rFonts w:cs="Arial"/>
                <w:sz w:val="18"/>
                <w:szCs w:val="18"/>
                <w:lang w:val="en-AU" w:eastAsia="en-US"/>
              </w:rPr>
              <w:t>4.6.6.3</w:t>
            </w:r>
          </w:p>
        </w:tc>
        <w:tc>
          <w:tcPr>
            <w:tcW w:w="1287" w:type="dxa"/>
            <w:tcBorders>
              <w:left w:val="double" w:sz="4" w:space="0" w:color="auto"/>
              <w:right w:val="double" w:sz="4" w:space="0" w:color="auto"/>
            </w:tcBorders>
            <w:vAlign w:val="center"/>
          </w:tcPr>
          <w:p w14:paraId="5C1AA5A0" w14:textId="77777777" w:rsidR="005D7373" w:rsidRPr="005D7373" w:rsidRDefault="005D7373" w:rsidP="005D7373">
            <w:pPr>
              <w:spacing w:before="60" w:after="60"/>
              <w:jc w:val="center"/>
              <w:rPr>
                <w:rFonts w:cs="Arial"/>
                <w:b/>
                <w:sz w:val="18"/>
                <w:szCs w:val="18"/>
                <w:lang w:val="en-AU" w:eastAsia="en-US"/>
              </w:rPr>
            </w:pPr>
            <w:r w:rsidRPr="005D7373">
              <w:rPr>
                <w:rFonts w:cs="Arial"/>
                <w:b/>
                <w:sz w:val="18"/>
                <w:szCs w:val="18"/>
                <w:lang w:val="en-AU" w:eastAsia="en-US"/>
              </w:rPr>
              <w:t>x</w:t>
            </w:r>
          </w:p>
        </w:tc>
        <w:tc>
          <w:tcPr>
            <w:tcW w:w="1137" w:type="dxa"/>
            <w:tcBorders>
              <w:left w:val="double" w:sz="4" w:space="0" w:color="auto"/>
            </w:tcBorders>
            <w:vAlign w:val="center"/>
          </w:tcPr>
          <w:p w14:paraId="0550D274" w14:textId="77777777" w:rsidR="005D7373" w:rsidRPr="005D7373" w:rsidRDefault="005D7373" w:rsidP="005D7373">
            <w:pPr>
              <w:spacing w:before="60" w:after="60"/>
              <w:jc w:val="center"/>
              <w:rPr>
                <w:rFonts w:cs="Arial"/>
                <w:sz w:val="18"/>
                <w:szCs w:val="18"/>
                <w:lang w:val="en-AU" w:eastAsia="en-US"/>
              </w:rPr>
            </w:pPr>
            <w:r w:rsidRPr="005D7373">
              <w:rPr>
                <w:rFonts w:cs="Arial"/>
                <w:sz w:val="18"/>
                <w:szCs w:val="18"/>
                <w:lang w:val="en-AU" w:eastAsia="en-US"/>
              </w:rPr>
              <w:t>x, x*</w:t>
            </w:r>
          </w:p>
        </w:tc>
        <w:tc>
          <w:tcPr>
            <w:tcW w:w="1320" w:type="dxa"/>
            <w:tcBorders>
              <w:right w:val="double" w:sz="4" w:space="0" w:color="auto"/>
            </w:tcBorders>
            <w:vAlign w:val="center"/>
          </w:tcPr>
          <w:p w14:paraId="08A67221" w14:textId="77777777" w:rsidR="005D7373" w:rsidRPr="005D7373" w:rsidRDefault="005D7373" w:rsidP="005D7373">
            <w:pPr>
              <w:spacing w:before="60" w:after="60"/>
              <w:jc w:val="center"/>
              <w:rPr>
                <w:rFonts w:cs="Arial"/>
                <w:sz w:val="18"/>
                <w:szCs w:val="18"/>
                <w:lang w:val="en-AU" w:eastAsia="en-US"/>
              </w:rPr>
            </w:pPr>
          </w:p>
        </w:tc>
        <w:tc>
          <w:tcPr>
            <w:tcW w:w="1232" w:type="dxa"/>
            <w:tcBorders>
              <w:left w:val="double" w:sz="4" w:space="0" w:color="auto"/>
            </w:tcBorders>
            <w:vAlign w:val="center"/>
          </w:tcPr>
          <w:p w14:paraId="74750220" w14:textId="77777777" w:rsidR="005D7373" w:rsidRPr="005D7373" w:rsidRDefault="005D7373" w:rsidP="005D7373">
            <w:pPr>
              <w:spacing w:before="60" w:after="60"/>
              <w:jc w:val="center"/>
              <w:rPr>
                <w:rFonts w:cs="Arial"/>
                <w:color w:val="808080"/>
                <w:sz w:val="18"/>
                <w:szCs w:val="18"/>
                <w:lang w:val="en-AU" w:eastAsia="en-US"/>
              </w:rPr>
            </w:pPr>
          </w:p>
        </w:tc>
        <w:tc>
          <w:tcPr>
            <w:tcW w:w="1066" w:type="dxa"/>
            <w:vAlign w:val="center"/>
          </w:tcPr>
          <w:p w14:paraId="47DF70EC" w14:textId="77777777" w:rsidR="005D7373" w:rsidRPr="005D7373" w:rsidRDefault="005D7373" w:rsidP="005D7373">
            <w:pPr>
              <w:spacing w:before="60" w:after="60"/>
              <w:jc w:val="center"/>
              <w:rPr>
                <w:rFonts w:cs="Arial"/>
                <w:color w:val="808080"/>
                <w:sz w:val="18"/>
                <w:szCs w:val="18"/>
                <w:lang w:val="en-AU" w:eastAsia="en-US"/>
              </w:rPr>
            </w:pPr>
            <w:r w:rsidRPr="005D7373">
              <w:rPr>
                <w:rFonts w:cs="Arial"/>
                <w:color w:val="808080"/>
                <w:sz w:val="18"/>
                <w:szCs w:val="18"/>
                <w:lang w:val="en-AU" w:eastAsia="en-US"/>
              </w:rPr>
              <w:t>x</w:t>
            </w:r>
          </w:p>
        </w:tc>
        <w:tc>
          <w:tcPr>
            <w:tcW w:w="1247" w:type="dxa"/>
            <w:vAlign w:val="center"/>
          </w:tcPr>
          <w:p w14:paraId="61FBEBC5" w14:textId="77777777" w:rsidR="005D7373" w:rsidRPr="005D7373" w:rsidRDefault="005D7373" w:rsidP="005D7373">
            <w:pPr>
              <w:spacing w:before="60" w:after="60"/>
              <w:jc w:val="center"/>
              <w:rPr>
                <w:rFonts w:cs="Arial"/>
                <w:color w:val="808080"/>
                <w:sz w:val="18"/>
                <w:szCs w:val="18"/>
                <w:lang w:val="en-AU" w:eastAsia="en-US"/>
              </w:rPr>
            </w:pPr>
          </w:p>
        </w:tc>
      </w:tr>
      <w:tr w:rsidR="005D7373" w:rsidRPr="005D7373" w14:paraId="5E8AF636" w14:textId="77777777" w:rsidTr="005D7373">
        <w:trPr>
          <w:cantSplit/>
          <w:jc w:val="center"/>
        </w:trPr>
        <w:tc>
          <w:tcPr>
            <w:tcW w:w="1252" w:type="dxa"/>
            <w:vAlign w:val="center"/>
          </w:tcPr>
          <w:p w14:paraId="03A9102C" w14:textId="77777777" w:rsidR="005D7373" w:rsidRPr="005D7373" w:rsidRDefault="005D7373" w:rsidP="005D7373">
            <w:pPr>
              <w:spacing w:before="60" w:after="60"/>
              <w:jc w:val="center"/>
              <w:rPr>
                <w:rFonts w:cs="Arial"/>
                <w:b/>
                <w:sz w:val="18"/>
                <w:szCs w:val="18"/>
                <w:lang w:val="en-AU" w:eastAsia="en-US"/>
              </w:rPr>
            </w:pPr>
            <w:r w:rsidRPr="005D7373">
              <w:rPr>
                <w:rFonts w:cs="Arial"/>
                <w:b/>
                <w:sz w:val="18"/>
                <w:szCs w:val="18"/>
                <w:lang w:val="en-AU" w:eastAsia="en-US"/>
              </w:rPr>
              <w:t>DMPGRD</w:t>
            </w:r>
          </w:p>
        </w:tc>
        <w:tc>
          <w:tcPr>
            <w:tcW w:w="867" w:type="dxa"/>
            <w:tcBorders>
              <w:right w:val="double" w:sz="4" w:space="0" w:color="auto"/>
            </w:tcBorders>
            <w:vAlign w:val="center"/>
          </w:tcPr>
          <w:p w14:paraId="07DE24D4" w14:textId="77777777" w:rsidR="005D7373" w:rsidRPr="005D7373" w:rsidRDefault="005D7373" w:rsidP="005D7373">
            <w:pPr>
              <w:spacing w:before="60" w:after="60"/>
              <w:jc w:val="center"/>
              <w:rPr>
                <w:rFonts w:cs="Arial"/>
                <w:sz w:val="18"/>
                <w:szCs w:val="18"/>
                <w:lang w:val="en-AU" w:eastAsia="en-US"/>
              </w:rPr>
            </w:pPr>
            <w:r w:rsidRPr="005D7373">
              <w:rPr>
                <w:rFonts w:cs="Arial"/>
                <w:sz w:val="18"/>
                <w:szCs w:val="18"/>
                <w:lang w:val="en-AU" w:eastAsia="en-US"/>
              </w:rPr>
              <w:t>11.4</w:t>
            </w:r>
          </w:p>
        </w:tc>
        <w:tc>
          <w:tcPr>
            <w:tcW w:w="1287" w:type="dxa"/>
            <w:tcBorders>
              <w:left w:val="double" w:sz="4" w:space="0" w:color="auto"/>
              <w:right w:val="double" w:sz="4" w:space="0" w:color="auto"/>
            </w:tcBorders>
            <w:vAlign w:val="center"/>
          </w:tcPr>
          <w:p w14:paraId="70379F5F" w14:textId="77777777" w:rsidR="005D7373" w:rsidRPr="005D7373" w:rsidRDefault="005D7373" w:rsidP="005D7373">
            <w:pPr>
              <w:spacing w:before="60" w:after="60"/>
              <w:jc w:val="center"/>
              <w:rPr>
                <w:rFonts w:cs="Arial"/>
                <w:b/>
                <w:sz w:val="18"/>
                <w:szCs w:val="18"/>
                <w:lang w:val="en-AU" w:eastAsia="en-US"/>
              </w:rPr>
            </w:pPr>
            <w:r w:rsidRPr="005D7373">
              <w:rPr>
                <w:rFonts w:cs="Arial"/>
                <w:b/>
                <w:sz w:val="18"/>
                <w:szCs w:val="18"/>
                <w:lang w:val="en-AU" w:eastAsia="en-US"/>
              </w:rPr>
              <w:t>x</w:t>
            </w:r>
          </w:p>
        </w:tc>
        <w:tc>
          <w:tcPr>
            <w:tcW w:w="1137" w:type="dxa"/>
            <w:tcBorders>
              <w:left w:val="double" w:sz="4" w:space="0" w:color="auto"/>
            </w:tcBorders>
            <w:vAlign w:val="center"/>
          </w:tcPr>
          <w:p w14:paraId="20E9EEDB" w14:textId="77777777" w:rsidR="005D7373" w:rsidRPr="005D7373" w:rsidRDefault="005D7373" w:rsidP="005D7373">
            <w:pPr>
              <w:spacing w:before="60" w:after="60"/>
              <w:jc w:val="center"/>
              <w:rPr>
                <w:rFonts w:cs="Arial"/>
                <w:sz w:val="18"/>
                <w:szCs w:val="18"/>
                <w:lang w:val="en-AU" w:eastAsia="en-US"/>
              </w:rPr>
            </w:pPr>
          </w:p>
        </w:tc>
        <w:tc>
          <w:tcPr>
            <w:tcW w:w="1320" w:type="dxa"/>
            <w:tcBorders>
              <w:right w:val="double" w:sz="4" w:space="0" w:color="auto"/>
            </w:tcBorders>
            <w:vAlign w:val="center"/>
          </w:tcPr>
          <w:p w14:paraId="497D1E66" w14:textId="77777777" w:rsidR="005D7373" w:rsidRPr="005D7373" w:rsidRDefault="005D7373" w:rsidP="005D7373">
            <w:pPr>
              <w:spacing w:before="60" w:after="60"/>
              <w:jc w:val="center"/>
              <w:rPr>
                <w:rFonts w:cs="Arial"/>
                <w:sz w:val="18"/>
                <w:szCs w:val="18"/>
                <w:lang w:val="en-AU" w:eastAsia="en-US"/>
              </w:rPr>
            </w:pPr>
            <w:r w:rsidRPr="005D7373">
              <w:rPr>
                <w:rFonts w:cs="Arial"/>
                <w:sz w:val="18"/>
                <w:szCs w:val="18"/>
                <w:lang w:val="en-AU" w:eastAsia="en-US"/>
              </w:rPr>
              <w:t>x</w:t>
            </w:r>
          </w:p>
        </w:tc>
        <w:tc>
          <w:tcPr>
            <w:tcW w:w="1232" w:type="dxa"/>
            <w:tcBorders>
              <w:left w:val="double" w:sz="4" w:space="0" w:color="auto"/>
            </w:tcBorders>
            <w:vAlign w:val="center"/>
          </w:tcPr>
          <w:p w14:paraId="60041CE6" w14:textId="77777777" w:rsidR="005D7373" w:rsidRPr="005D7373" w:rsidRDefault="005D7373" w:rsidP="005D7373">
            <w:pPr>
              <w:spacing w:before="60" w:after="60"/>
              <w:jc w:val="center"/>
              <w:rPr>
                <w:rFonts w:cs="Arial"/>
                <w:color w:val="808080"/>
                <w:sz w:val="18"/>
                <w:szCs w:val="18"/>
                <w:lang w:val="en-AU" w:eastAsia="en-US"/>
              </w:rPr>
            </w:pPr>
          </w:p>
        </w:tc>
        <w:tc>
          <w:tcPr>
            <w:tcW w:w="1066" w:type="dxa"/>
            <w:vAlign w:val="center"/>
          </w:tcPr>
          <w:p w14:paraId="18D58856" w14:textId="77777777" w:rsidR="005D7373" w:rsidRPr="005D7373" w:rsidRDefault="005D7373" w:rsidP="005D7373">
            <w:pPr>
              <w:spacing w:before="60" w:after="60"/>
              <w:jc w:val="center"/>
              <w:rPr>
                <w:rFonts w:cs="Arial"/>
                <w:color w:val="808080"/>
                <w:sz w:val="18"/>
                <w:szCs w:val="18"/>
                <w:lang w:val="en-AU" w:eastAsia="en-US"/>
              </w:rPr>
            </w:pPr>
            <w:r w:rsidRPr="005D7373">
              <w:rPr>
                <w:rFonts w:cs="Arial"/>
                <w:color w:val="808080"/>
                <w:sz w:val="18"/>
                <w:szCs w:val="18"/>
                <w:lang w:val="en-AU" w:eastAsia="en-US"/>
              </w:rPr>
              <w:t>x</w:t>
            </w:r>
          </w:p>
        </w:tc>
        <w:tc>
          <w:tcPr>
            <w:tcW w:w="1247" w:type="dxa"/>
            <w:vAlign w:val="center"/>
          </w:tcPr>
          <w:p w14:paraId="52DC0A7B" w14:textId="77777777" w:rsidR="005D7373" w:rsidRPr="005D7373" w:rsidRDefault="005D7373" w:rsidP="005D7373">
            <w:pPr>
              <w:spacing w:before="60" w:after="60"/>
              <w:jc w:val="center"/>
              <w:rPr>
                <w:rFonts w:cs="Arial"/>
                <w:color w:val="808080"/>
                <w:sz w:val="18"/>
                <w:szCs w:val="18"/>
                <w:lang w:val="en-AU" w:eastAsia="en-US"/>
              </w:rPr>
            </w:pPr>
          </w:p>
        </w:tc>
      </w:tr>
      <w:tr w:rsidR="005D7373" w:rsidRPr="005D7373" w14:paraId="69AB6C28" w14:textId="77777777" w:rsidTr="005D7373">
        <w:trPr>
          <w:cantSplit/>
          <w:jc w:val="center"/>
        </w:trPr>
        <w:tc>
          <w:tcPr>
            <w:tcW w:w="1252" w:type="dxa"/>
            <w:vAlign w:val="center"/>
          </w:tcPr>
          <w:p w14:paraId="1414542E" w14:textId="77777777" w:rsidR="005D7373" w:rsidRPr="005D7373" w:rsidRDefault="005D7373" w:rsidP="005D7373">
            <w:pPr>
              <w:spacing w:before="60" w:after="60"/>
              <w:jc w:val="center"/>
              <w:rPr>
                <w:rFonts w:cs="Arial"/>
                <w:b/>
                <w:sz w:val="18"/>
                <w:szCs w:val="18"/>
                <w:lang w:val="en-AU" w:eastAsia="en-US"/>
              </w:rPr>
            </w:pPr>
            <w:r w:rsidRPr="005D7373">
              <w:rPr>
                <w:rFonts w:cs="Arial"/>
                <w:b/>
                <w:sz w:val="18"/>
                <w:szCs w:val="18"/>
                <w:lang w:val="en-AU" w:eastAsia="en-US"/>
              </w:rPr>
              <w:t>DRGARE</w:t>
            </w:r>
          </w:p>
        </w:tc>
        <w:tc>
          <w:tcPr>
            <w:tcW w:w="867" w:type="dxa"/>
            <w:tcBorders>
              <w:right w:val="double" w:sz="4" w:space="0" w:color="auto"/>
            </w:tcBorders>
            <w:vAlign w:val="center"/>
          </w:tcPr>
          <w:p w14:paraId="6AEE2507" w14:textId="77777777" w:rsidR="005D7373" w:rsidRPr="005D7373" w:rsidRDefault="005D7373" w:rsidP="005D7373">
            <w:pPr>
              <w:spacing w:before="60" w:after="60"/>
              <w:jc w:val="center"/>
              <w:rPr>
                <w:rFonts w:cs="Arial"/>
                <w:sz w:val="18"/>
                <w:szCs w:val="18"/>
                <w:lang w:val="en-AU" w:eastAsia="en-US"/>
              </w:rPr>
            </w:pPr>
            <w:r w:rsidRPr="005D7373">
              <w:rPr>
                <w:rFonts w:cs="Arial"/>
                <w:sz w:val="18"/>
                <w:szCs w:val="18"/>
                <w:lang w:val="en-AU" w:eastAsia="en-US"/>
              </w:rPr>
              <w:t>5.5</w:t>
            </w:r>
          </w:p>
        </w:tc>
        <w:tc>
          <w:tcPr>
            <w:tcW w:w="1287" w:type="dxa"/>
            <w:tcBorders>
              <w:left w:val="double" w:sz="4" w:space="0" w:color="auto"/>
              <w:right w:val="double" w:sz="4" w:space="0" w:color="auto"/>
            </w:tcBorders>
            <w:vAlign w:val="center"/>
          </w:tcPr>
          <w:p w14:paraId="4D0F5FD9" w14:textId="77777777" w:rsidR="005D7373" w:rsidRPr="005D7373" w:rsidRDefault="005D7373" w:rsidP="005D7373">
            <w:pPr>
              <w:spacing w:before="60" w:after="60"/>
              <w:jc w:val="center"/>
              <w:rPr>
                <w:rFonts w:cs="Arial"/>
                <w:b/>
                <w:sz w:val="18"/>
                <w:szCs w:val="18"/>
                <w:lang w:val="en-AU" w:eastAsia="en-US"/>
              </w:rPr>
            </w:pPr>
            <w:r w:rsidRPr="005D7373">
              <w:rPr>
                <w:rFonts w:cs="Arial"/>
                <w:b/>
                <w:sz w:val="18"/>
                <w:szCs w:val="18"/>
                <w:lang w:val="en-AU" w:eastAsia="en-US"/>
              </w:rPr>
              <w:t>x</w:t>
            </w:r>
          </w:p>
        </w:tc>
        <w:tc>
          <w:tcPr>
            <w:tcW w:w="1137" w:type="dxa"/>
            <w:tcBorders>
              <w:left w:val="double" w:sz="4" w:space="0" w:color="auto"/>
            </w:tcBorders>
            <w:vAlign w:val="center"/>
          </w:tcPr>
          <w:p w14:paraId="61DCEDA8" w14:textId="77777777" w:rsidR="005D7373" w:rsidRPr="005D7373" w:rsidRDefault="005D7373" w:rsidP="005D7373">
            <w:pPr>
              <w:spacing w:before="60" w:after="60"/>
              <w:jc w:val="center"/>
              <w:rPr>
                <w:rFonts w:cs="Arial"/>
                <w:sz w:val="18"/>
                <w:szCs w:val="18"/>
                <w:lang w:val="en-AU" w:eastAsia="en-US"/>
              </w:rPr>
            </w:pPr>
            <w:r w:rsidRPr="005D7373">
              <w:rPr>
                <w:rFonts w:cs="Arial"/>
                <w:sz w:val="18"/>
                <w:szCs w:val="18"/>
                <w:lang w:val="en-AU" w:eastAsia="en-US"/>
              </w:rPr>
              <w:t>x</w:t>
            </w:r>
          </w:p>
        </w:tc>
        <w:tc>
          <w:tcPr>
            <w:tcW w:w="1320" w:type="dxa"/>
            <w:tcBorders>
              <w:right w:val="double" w:sz="4" w:space="0" w:color="auto"/>
            </w:tcBorders>
            <w:vAlign w:val="center"/>
          </w:tcPr>
          <w:p w14:paraId="73964076" w14:textId="77777777" w:rsidR="005D7373" w:rsidRPr="005D7373" w:rsidRDefault="005D7373" w:rsidP="005D7373">
            <w:pPr>
              <w:spacing w:before="60" w:after="60"/>
              <w:jc w:val="center"/>
              <w:rPr>
                <w:rFonts w:cs="Arial"/>
                <w:sz w:val="18"/>
                <w:szCs w:val="18"/>
                <w:lang w:val="en-AU" w:eastAsia="en-US"/>
              </w:rPr>
            </w:pPr>
            <w:r w:rsidRPr="005D7373">
              <w:rPr>
                <w:rFonts w:cs="Arial"/>
                <w:sz w:val="18"/>
                <w:szCs w:val="18"/>
                <w:lang w:val="en-AU" w:eastAsia="en-US"/>
              </w:rPr>
              <w:t>x</w:t>
            </w:r>
          </w:p>
        </w:tc>
        <w:tc>
          <w:tcPr>
            <w:tcW w:w="1232" w:type="dxa"/>
            <w:tcBorders>
              <w:left w:val="double" w:sz="4" w:space="0" w:color="auto"/>
            </w:tcBorders>
            <w:vAlign w:val="center"/>
          </w:tcPr>
          <w:p w14:paraId="6633E76D" w14:textId="77777777" w:rsidR="005D7373" w:rsidRPr="005D7373" w:rsidRDefault="005D7373" w:rsidP="005D7373">
            <w:pPr>
              <w:spacing w:before="60" w:after="60"/>
              <w:jc w:val="center"/>
              <w:rPr>
                <w:rFonts w:cs="Arial"/>
                <w:color w:val="808080"/>
                <w:sz w:val="18"/>
                <w:szCs w:val="18"/>
                <w:lang w:val="en-AU" w:eastAsia="en-US"/>
              </w:rPr>
            </w:pPr>
          </w:p>
        </w:tc>
        <w:tc>
          <w:tcPr>
            <w:tcW w:w="1066" w:type="dxa"/>
            <w:vAlign w:val="center"/>
          </w:tcPr>
          <w:p w14:paraId="70422479" w14:textId="77777777" w:rsidR="005D7373" w:rsidRPr="005D7373" w:rsidRDefault="005D7373" w:rsidP="005D7373">
            <w:pPr>
              <w:spacing w:before="60" w:after="60"/>
              <w:jc w:val="center"/>
              <w:rPr>
                <w:rFonts w:cs="Arial"/>
                <w:color w:val="808080"/>
                <w:sz w:val="18"/>
                <w:szCs w:val="18"/>
                <w:lang w:val="en-AU" w:eastAsia="en-US"/>
              </w:rPr>
            </w:pPr>
            <w:r w:rsidRPr="005D7373">
              <w:rPr>
                <w:rFonts w:cs="Arial"/>
                <w:color w:val="808080"/>
                <w:sz w:val="18"/>
                <w:szCs w:val="18"/>
                <w:lang w:val="en-AU" w:eastAsia="en-US"/>
              </w:rPr>
              <w:t>x</w:t>
            </w:r>
          </w:p>
        </w:tc>
        <w:tc>
          <w:tcPr>
            <w:tcW w:w="1247" w:type="dxa"/>
            <w:vAlign w:val="center"/>
          </w:tcPr>
          <w:p w14:paraId="347E3B08" w14:textId="77777777" w:rsidR="005D7373" w:rsidRPr="005D7373" w:rsidRDefault="005D7373" w:rsidP="005D7373">
            <w:pPr>
              <w:spacing w:before="60" w:after="60"/>
              <w:jc w:val="center"/>
              <w:rPr>
                <w:rFonts w:cs="Arial"/>
                <w:color w:val="808080"/>
                <w:sz w:val="18"/>
                <w:szCs w:val="18"/>
                <w:lang w:val="en-AU" w:eastAsia="en-US"/>
              </w:rPr>
            </w:pPr>
            <w:r w:rsidRPr="005D7373">
              <w:rPr>
                <w:rFonts w:cs="Arial"/>
                <w:color w:val="808080"/>
                <w:sz w:val="18"/>
                <w:szCs w:val="18"/>
                <w:lang w:val="en-AU" w:eastAsia="en-US"/>
              </w:rPr>
              <w:t>x</w:t>
            </w:r>
          </w:p>
        </w:tc>
      </w:tr>
      <w:tr w:rsidR="005D7373" w:rsidRPr="005D7373" w14:paraId="1846C636" w14:textId="77777777" w:rsidTr="005D7373">
        <w:trPr>
          <w:cantSplit/>
          <w:jc w:val="center"/>
        </w:trPr>
        <w:tc>
          <w:tcPr>
            <w:tcW w:w="1252" w:type="dxa"/>
            <w:vAlign w:val="center"/>
          </w:tcPr>
          <w:p w14:paraId="70613AF5" w14:textId="77777777" w:rsidR="005D7373" w:rsidRPr="005D7373" w:rsidRDefault="005D7373" w:rsidP="005D7373">
            <w:pPr>
              <w:spacing w:before="60" w:after="60"/>
              <w:jc w:val="center"/>
              <w:rPr>
                <w:rFonts w:cs="Arial"/>
                <w:b/>
                <w:sz w:val="18"/>
                <w:szCs w:val="18"/>
                <w:lang w:val="en-AU" w:eastAsia="en-US"/>
              </w:rPr>
            </w:pPr>
            <w:r w:rsidRPr="005D7373">
              <w:rPr>
                <w:rFonts w:cs="Arial"/>
                <w:b/>
                <w:sz w:val="18"/>
                <w:szCs w:val="18"/>
                <w:lang w:val="en-AU" w:eastAsia="en-US"/>
              </w:rPr>
              <w:t>DRYDOC</w:t>
            </w:r>
          </w:p>
        </w:tc>
        <w:tc>
          <w:tcPr>
            <w:tcW w:w="867" w:type="dxa"/>
            <w:tcBorders>
              <w:right w:val="double" w:sz="4" w:space="0" w:color="auto"/>
            </w:tcBorders>
            <w:vAlign w:val="center"/>
          </w:tcPr>
          <w:p w14:paraId="5D1FAF94" w14:textId="77777777" w:rsidR="005D7373" w:rsidRPr="005D7373" w:rsidRDefault="005D7373" w:rsidP="005D7373">
            <w:pPr>
              <w:spacing w:before="60" w:after="60"/>
              <w:jc w:val="center"/>
              <w:rPr>
                <w:rFonts w:cs="Arial"/>
                <w:sz w:val="18"/>
                <w:szCs w:val="18"/>
                <w:lang w:val="en-AU" w:eastAsia="en-US"/>
              </w:rPr>
            </w:pPr>
            <w:r w:rsidRPr="005D7373">
              <w:rPr>
                <w:rFonts w:cs="Arial"/>
                <w:sz w:val="18"/>
                <w:szCs w:val="18"/>
                <w:lang w:val="en-AU" w:eastAsia="en-US"/>
              </w:rPr>
              <w:t>4.6.6.1</w:t>
            </w:r>
          </w:p>
        </w:tc>
        <w:tc>
          <w:tcPr>
            <w:tcW w:w="1287" w:type="dxa"/>
            <w:tcBorders>
              <w:left w:val="double" w:sz="4" w:space="0" w:color="auto"/>
              <w:right w:val="double" w:sz="4" w:space="0" w:color="auto"/>
            </w:tcBorders>
            <w:vAlign w:val="center"/>
          </w:tcPr>
          <w:p w14:paraId="239FB43B" w14:textId="77777777" w:rsidR="005D7373" w:rsidRPr="005D7373" w:rsidRDefault="005D7373" w:rsidP="005D7373">
            <w:pPr>
              <w:spacing w:before="60" w:after="60"/>
              <w:jc w:val="center"/>
              <w:rPr>
                <w:rFonts w:cs="Arial"/>
                <w:b/>
                <w:sz w:val="18"/>
                <w:szCs w:val="18"/>
                <w:lang w:val="en-AU" w:eastAsia="en-US"/>
              </w:rPr>
            </w:pPr>
            <w:r w:rsidRPr="005D7373">
              <w:rPr>
                <w:rFonts w:cs="Arial"/>
                <w:b/>
                <w:sz w:val="18"/>
                <w:szCs w:val="18"/>
                <w:lang w:val="en-AU" w:eastAsia="en-US"/>
              </w:rPr>
              <w:t>x</w:t>
            </w:r>
          </w:p>
        </w:tc>
        <w:tc>
          <w:tcPr>
            <w:tcW w:w="1137" w:type="dxa"/>
            <w:tcBorders>
              <w:left w:val="double" w:sz="4" w:space="0" w:color="auto"/>
            </w:tcBorders>
            <w:vAlign w:val="center"/>
          </w:tcPr>
          <w:p w14:paraId="40D211C0" w14:textId="77777777" w:rsidR="005D7373" w:rsidRPr="005D7373" w:rsidRDefault="005D7373" w:rsidP="005D7373">
            <w:pPr>
              <w:spacing w:before="60" w:after="60"/>
              <w:jc w:val="center"/>
              <w:rPr>
                <w:rFonts w:cs="Arial"/>
                <w:sz w:val="18"/>
                <w:szCs w:val="18"/>
                <w:lang w:val="en-AU" w:eastAsia="en-US"/>
              </w:rPr>
            </w:pPr>
            <w:r w:rsidRPr="005D7373">
              <w:rPr>
                <w:rFonts w:cs="Arial"/>
                <w:sz w:val="18"/>
                <w:szCs w:val="18"/>
                <w:lang w:val="en-AU" w:eastAsia="en-US"/>
              </w:rPr>
              <w:t>x, x*</w:t>
            </w:r>
          </w:p>
        </w:tc>
        <w:tc>
          <w:tcPr>
            <w:tcW w:w="1320" w:type="dxa"/>
            <w:tcBorders>
              <w:right w:val="double" w:sz="4" w:space="0" w:color="auto"/>
            </w:tcBorders>
            <w:vAlign w:val="center"/>
          </w:tcPr>
          <w:p w14:paraId="55FFD62E" w14:textId="77777777" w:rsidR="005D7373" w:rsidRPr="005D7373" w:rsidRDefault="005D7373" w:rsidP="005D7373">
            <w:pPr>
              <w:spacing w:before="60" w:after="60"/>
              <w:jc w:val="center"/>
              <w:rPr>
                <w:rFonts w:cs="Arial"/>
                <w:sz w:val="18"/>
                <w:szCs w:val="18"/>
                <w:lang w:val="en-AU" w:eastAsia="en-US"/>
              </w:rPr>
            </w:pPr>
          </w:p>
        </w:tc>
        <w:tc>
          <w:tcPr>
            <w:tcW w:w="1232" w:type="dxa"/>
            <w:tcBorders>
              <w:left w:val="double" w:sz="4" w:space="0" w:color="auto"/>
            </w:tcBorders>
            <w:vAlign w:val="center"/>
          </w:tcPr>
          <w:p w14:paraId="52C87DF9" w14:textId="77777777" w:rsidR="005D7373" w:rsidRPr="005D7373" w:rsidRDefault="005D7373" w:rsidP="005D7373">
            <w:pPr>
              <w:spacing w:before="60" w:after="60"/>
              <w:jc w:val="center"/>
              <w:rPr>
                <w:rFonts w:cs="Arial"/>
                <w:color w:val="808080"/>
                <w:sz w:val="18"/>
                <w:szCs w:val="18"/>
                <w:lang w:val="en-AU" w:eastAsia="en-US"/>
              </w:rPr>
            </w:pPr>
          </w:p>
        </w:tc>
        <w:tc>
          <w:tcPr>
            <w:tcW w:w="1066" w:type="dxa"/>
            <w:vAlign w:val="center"/>
          </w:tcPr>
          <w:p w14:paraId="70959C6F" w14:textId="77777777" w:rsidR="005D7373" w:rsidRPr="005D7373" w:rsidRDefault="005D7373" w:rsidP="005D7373">
            <w:pPr>
              <w:spacing w:before="60" w:after="60"/>
              <w:jc w:val="center"/>
              <w:rPr>
                <w:rFonts w:cs="Arial"/>
                <w:color w:val="808080"/>
                <w:sz w:val="18"/>
                <w:szCs w:val="18"/>
                <w:lang w:val="en-AU" w:eastAsia="en-US"/>
              </w:rPr>
            </w:pPr>
            <w:r w:rsidRPr="005D7373">
              <w:rPr>
                <w:rFonts w:cs="Arial"/>
                <w:color w:val="808080"/>
                <w:sz w:val="18"/>
                <w:szCs w:val="18"/>
                <w:lang w:val="en-AU" w:eastAsia="en-US"/>
              </w:rPr>
              <w:t>x</w:t>
            </w:r>
          </w:p>
        </w:tc>
        <w:tc>
          <w:tcPr>
            <w:tcW w:w="1247" w:type="dxa"/>
            <w:vAlign w:val="center"/>
          </w:tcPr>
          <w:p w14:paraId="369F4C81" w14:textId="77777777" w:rsidR="005D7373" w:rsidRPr="005D7373" w:rsidRDefault="005D7373" w:rsidP="005D7373">
            <w:pPr>
              <w:spacing w:before="60" w:after="60"/>
              <w:jc w:val="center"/>
              <w:rPr>
                <w:rFonts w:cs="Arial"/>
                <w:color w:val="808080"/>
                <w:sz w:val="18"/>
                <w:szCs w:val="18"/>
                <w:lang w:val="en-AU" w:eastAsia="en-US"/>
              </w:rPr>
            </w:pPr>
          </w:p>
        </w:tc>
      </w:tr>
      <w:tr w:rsidR="005D7373" w:rsidRPr="005D7373" w14:paraId="78A91223" w14:textId="77777777" w:rsidTr="005D7373">
        <w:trPr>
          <w:cantSplit/>
          <w:jc w:val="center"/>
        </w:trPr>
        <w:tc>
          <w:tcPr>
            <w:tcW w:w="1252" w:type="dxa"/>
            <w:vAlign w:val="center"/>
          </w:tcPr>
          <w:p w14:paraId="6E2EB4D2" w14:textId="77777777" w:rsidR="005D7373" w:rsidRPr="005D7373" w:rsidRDefault="005D7373" w:rsidP="005D7373">
            <w:pPr>
              <w:spacing w:before="60" w:after="60"/>
              <w:jc w:val="center"/>
              <w:rPr>
                <w:rFonts w:cs="Arial"/>
                <w:b/>
                <w:sz w:val="18"/>
                <w:szCs w:val="18"/>
                <w:lang w:val="en-AU" w:eastAsia="en-US"/>
              </w:rPr>
            </w:pPr>
            <w:r w:rsidRPr="005D7373">
              <w:rPr>
                <w:rFonts w:cs="Arial"/>
                <w:b/>
                <w:sz w:val="18"/>
                <w:szCs w:val="18"/>
                <w:lang w:val="en-AU" w:eastAsia="en-US"/>
              </w:rPr>
              <w:t>DYKCON</w:t>
            </w:r>
          </w:p>
        </w:tc>
        <w:tc>
          <w:tcPr>
            <w:tcW w:w="867" w:type="dxa"/>
            <w:tcBorders>
              <w:right w:val="double" w:sz="4" w:space="0" w:color="auto"/>
            </w:tcBorders>
            <w:vAlign w:val="center"/>
          </w:tcPr>
          <w:p w14:paraId="10DBC6C4" w14:textId="77777777" w:rsidR="005D7373" w:rsidRPr="005D7373" w:rsidRDefault="005D7373" w:rsidP="005D7373">
            <w:pPr>
              <w:spacing w:before="60" w:after="60"/>
              <w:jc w:val="center"/>
              <w:rPr>
                <w:rFonts w:cs="Arial"/>
                <w:sz w:val="18"/>
                <w:szCs w:val="18"/>
                <w:lang w:val="en-AU" w:eastAsia="en-US"/>
              </w:rPr>
            </w:pPr>
            <w:r w:rsidRPr="005D7373">
              <w:rPr>
                <w:rFonts w:cs="Arial"/>
                <w:sz w:val="18"/>
                <w:szCs w:val="18"/>
                <w:lang w:val="en-AU" w:eastAsia="en-US"/>
              </w:rPr>
              <w:t>4.8.7</w:t>
            </w:r>
          </w:p>
        </w:tc>
        <w:tc>
          <w:tcPr>
            <w:tcW w:w="1287" w:type="dxa"/>
            <w:tcBorders>
              <w:left w:val="double" w:sz="4" w:space="0" w:color="auto"/>
              <w:right w:val="double" w:sz="4" w:space="0" w:color="auto"/>
            </w:tcBorders>
            <w:vAlign w:val="center"/>
          </w:tcPr>
          <w:p w14:paraId="5A650506" w14:textId="77777777" w:rsidR="005D7373" w:rsidRPr="005D7373" w:rsidRDefault="005D7373" w:rsidP="005D7373">
            <w:pPr>
              <w:spacing w:before="60" w:after="60"/>
              <w:jc w:val="center"/>
              <w:rPr>
                <w:rFonts w:cs="Arial"/>
                <w:b/>
                <w:sz w:val="18"/>
                <w:szCs w:val="18"/>
                <w:lang w:val="en-AU" w:eastAsia="en-US"/>
              </w:rPr>
            </w:pPr>
            <w:r w:rsidRPr="005D7373">
              <w:rPr>
                <w:rFonts w:cs="Arial"/>
                <w:b/>
                <w:sz w:val="18"/>
                <w:szCs w:val="18"/>
                <w:lang w:val="en-AU" w:eastAsia="en-US"/>
              </w:rPr>
              <w:t>x</w:t>
            </w:r>
          </w:p>
        </w:tc>
        <w:tc>
          <w:tcPr>
            <w:tcW w:w="1137" w:type="dxa"/>
            <w:tcBorders>
              <w:left w:val="double" w:sz="4" w:space="0" w:color="auto"/>
            </w:tcBorders>
            <w:vAlign w:val="center"/>
          </w:tcPr>
          <w:p w14:paraId="707E9D61" w14:textId="77777777" w:rsidR="005D7373" w:rsidRPr="005D7373" w:rsidRDefault="005D7373" w:rsidP="005D7373">
            <w:pPr>
              <w:spacing w:before="60" w:after="60"/>
              <w:jc w:val="center"/>
              <w:rPr>
                <w:rFonts w:cs="Arial"/>
                <w:sz w:val="18"/>
                <w:szCs w:val="18"/>
                <w:lang w:val="en-AU" w:eastAsia="en-US"/>
              </w:rPr>
            </w:pPr>
          </w:p>
        </w:tc>
        <w:tc>
          <w:tcPr>
            <w:tcW w:w="1320" w:type="dxa"/>
            <w:tcBorders>
              <w:right w:val="double" w:sz="4" w:space="0" w:color="auto"/>
            </w:tcBorders>
            <w:vAlign w:val="center"/>
          </w:tcPr>
          <w:p w14:paraId="44688926" w14:textId="77777777" w:rsidR="005D7373" w:rsidRPr="005D7373" w:rsidRDefault="005D7373" w:rsidP="005D7373">
            <w:pPr>
              <w:spacing w:before="60" w:after="60"/>
              <w:jc w:val="center"/>
              <w:rPr>
                <w:rFonts w:cs="Arial"/>
                <w:sz w:val="18"/>
                <w:szCs w:val="18"/>
                <w:lang w:val="en-AU" w:eastAsia="en-US"/>
              </w:rPr>
            </w:pPr>
            <w:r w:rsidRPr="005D7373">
              <w:rPr>
                <w:rFonts w:cs="Arial"/>
                <w:sz w:val="18"/>
                <w:szCs w:val="18"/>
                <w:lang w:val="en-AU" w:eastAsia="en-US"/>
              </w:rPr>
              <w:t>x</w:t>
            </w:r>
          </w:p>
        </w:tc>
        <w:tc>
          <w:tcPr>
            <w:tcW w:w="1232" w:type="dxa"/>
            <w:tcBorders>
              <w:left w:val="double" w:sz="4" w:space="0" w:color="auto"/>
            </w:tcBorders>
            <w:vAlign w:val="center"/>
          </w:tcPr>
          <w:p w14:paraId="79625AD5" w14:textId="77777777" w:rsidR="005D7373" w:rsidRPr="005D7373" w:rsidRDefault="005D7373" w:rsidP="005D7373">
            <w:pPr>
              <w:spacing w:before="60" w:after="60"/>
              <w:jc w:val="center"/>
              <w:rPr>
                <w:rFonts w:cs="Arial"/>
                <w:color w:val="808080"/>
                <w:sz w:val="18"/>
                <w:szCs w:val="18"/>
                <w:lang w:val="en-AU" w:eastAsia="en-US"/>
              </w:rPr>
            </w:pPr>
          </w:p>
        </w:tc>
        <w:tc>
          <w:tcPr>
            <w:tcW w:w="1066" w:type="dxa"/>
            <w:vAlign w:val="center"/>
          </w:tcPr>
          <w:p w14:paraId="4D438A06" w14:textId="77777777" w:rsidR="005D7373" w:rsidRPr="005D7373" w:rsidRDefault="005D7373" w:rsidP="005D7373">
            <w:pPr>
              <w:spacing w:before="60" w:after="60"/>
              <w:jc w:val="center"/>
              <w:rPr>
                <w:rFonts w:cs="Arial"/>
                <w:color w:val="808080"/>
                <w:sz w:val="18"/>
                <w:szCs w:val="18"/>
                <w:lang w:val="en-AU" w:eastAsia="en-US"/>
              </w:rPr>
            </w:pPr>
            <w:r w:rsidRPr="005D7373">
              <w:rPr>
                <w:rFonts w:cs="Arial"/>
                <w:color w:val="808080"/>
                <w:sz w:val="18"/>
                <w:szCs w:val="18"/>
                <w:lang w:val="en-AU" w:eastAsia="en-US"/>
              </w:rPr>
              <w:t>x</w:t>
            </w:r>
          </w:p>
        </w:tc>
        <w:tc>
          <w:tcPr>
            <w:tcW w:w="1247" w:type="dxa"/>
            <w:vAlign w:val="center"/>
          </w:tcPr>
          <w:p w14:paraId="3312F0B5" w14:textId="77777777" w:rsidR="005D7373" w:rsidRPr="005D7373" w:rsidRDefault="005D7373" w:rsidP="005D7373">
            <w:pPr>
              <w:spacing w:before="60" w:after="60"/>
              <w:jc w:val="center"/>
              <w:rPr>
                <w:rFonts w:cs="Arial"/>
                <w:color w:val="808080"/>
                <w:sz w:val="18"/>
                <w:szCs w:val="18"/>
                <w:lang w:val="en-AU" w:eastAsia="en-US"/>
              </w:rPr>
            </w:pPr>
            <w:r w:rsidRPr="005D7373">
              <w:rPr>
                <w:rFonts w:cs="Arial"/>
                <w:color w:val="808080"/>
                <w:sz w:val="18"/>
                <w:szCs w:val="18"/>
                <w:lang w:val="en-AU" w:eastAsia="en-US"/>
              </w:rPr>
              <w:t>x</w:t>
            </w:r>
          </w:p>
        </w:tc>
      </w:tr>
      <w:tr w:rsidR="005D7373" w:rsidRPr="005D7373" w14:paraId="50449003" w14:textId="77777777" w:rsidTr="005D7373">
        <w:trPr>
          <w:cantSplit/>
          <w:jc w:val="center"/>
        </w:trPr>
        <w:tc>
          <w:tcPr>
            <w:tcW w:w="1252" w:type="dxa"/>
            <w:vAlign w:val="center"/>
          </w:tcPr>
          <w:p w14:paraId="0929C660" w14:textId="77777777" w:rsidR="005D7373" w:rsidRPr="005D7373" w:rsidRDefault="005D7373" w:rsidP="005D7373">
            <w:pPr>
              <w:spacing w:before="60" w:after="60"/>
              <w:jc w:val="center"/>
              <w:rPr>
                <w:rFonts w:cs="Arial"/>
                <w:b/>
                <w:sz w:val="18"/>
                <w:szCs w:val="18"/>
                <w:lang w:val="en-AU" w:eastAsia="en-US"/>
              </w:rPr>
            </w:pPr>
            <w:r w:rsidRPr="005D7373">
              <w:rPr>
                <w:rFonts w:cs="Arial"/>
                <w:b/>
                <w:sz w:val="18"/>
                <w:szCs w:val="18"/>
                <w:lang w:val="en-AU" w:eastAsia="en-US"/>
              </w:rPr>
              <w:t>DWRTCL</w:t>
            </w:r>
          </w:p>
        </w:tc>
        <w:tc>
          <w:tcPr>
            <w:tcW w:w="867" w:type="dxa"/>
            <w:tcBorders>
              <w:right w:val="double" w:sz="4" w:space="0" w:color="auto"/>
            </w:tcBorders>
            <w:vAlign w:val="center"/>
          </w:tcPr>
          <w:p w14:paraId="22ABF584" w14:textId="77777777" w:rsidR="005D7373" w:rsidRPr="005D7373" w:rsidRDefault="005D7373" w:rsidP="005D7373">
            <w:pPr>
              <w:spacing w:before="60" w:after="60"/>
              <w:jc w:val="center"/>
              <w:rPr>
                <w:rFonts w:cs="Arial"/>
                <w:sz w:val="18"/>
                <w:szCs w:val="18"/>
                <w:lang w:val="en-AU" w:eastAsia="en-US"/>
              </w:rPr>
            </w:pPr>
            <w:r w:rsidRPr="005D7373">
              <w:rPr>
                <w:rFonts w:cs="Arial"/>
                <w:sz w:val="18"/>
                <w:szCs w:val="18"/>
                <w:lang w:val="en-AU" w:eastAsia="en-US"/>
              </w:rPr>
              <w:t>10.2.2.2</w:t>
            </w:r>
          </w:p>
        </w:tc>
        <w:tc>
          <w:tcPr>
            <w:tcW w:w="1287" w:type="dxa"/>
            <w:tcBorders>
              <w:left w:val="double" w:sz="4" w:space="0" w:color="auto"/>
              <w:right w:val="double" w:sz="4" w:space="0" w:color="auto"/>
            </w:tcBorders>
            <w:vAlign w:val="center"/>
          </w:tcPr>
          <w:p w14:paraId="39F69BF9" w14:textId="77777777" w:rsidR="005D7373" w:rsidRPr="005D7373" w:rsidRDefault="005D7373" w:rsidP="005D7373">
            <w:pPr>
              <w:spacing w:before="60" w:after="60"/>
              <w:jc w:val="center"/>
              <w:rPr>
                <w:rFonts w:cs="Arial"/>
                <w:b/>
                <w:sz w:val="18"/>
                <w:szCs w:val="18"/>
                <w:lang w:val="en-AU" w:eastAsia="en-US"/>
              </w:rPr>
            </w:pPr>
            <w:r w:rsidRPr="005D7373">
              <w:rPr>
                <w:rFonts w:cs="Arial"/>
                <w:b/>
                <w:sz w:val="18"/>
                <w:szCs w:val="18"/>
                <w:lang w:val="en-AU" w:eastAsia="en-US"/>
              </w:rPr>
              <w:t>x</w:t>
            </w:r>
          </w:p>
        </w:tc>
        <w:tc>
          <w:tcPr>
            <w:tcW w:w="1137" w:type="dxa"/>
            <w:tcBorders>
              <w:left w:val="double" w:sz="4" w:space="0" w:color="auto"/>
            </w:tcBorders>
            <w:vAlign w:val="center"/>
          </w:tcPr>
          <w:p w14:paraId="44CA8330" w14:textId="77777777" w:rsidR="005D7373" w:rsidRPr="005D7373" w:rsidRDefault="005D7373" w:rsidP="005D7373">
            <w:pPr>
              <w:spacing w:before="60" w:after="60"/>
              <w:jc w:val="center"/>
              <w:rPr>
                <w:rFonts w:cs="Arial"/>
                <w:sz w:val="18"/>
                <w:szCs w:val="18"/>
                <w:lang w:val="en-AU" w:eastAsia="en-US"/>
              </w:rPr>
            </w:pPr>
          </w:p>
        </w:tc>
        <w:tc>
          <w:tcPr>
            <w:tcW w:w="1320" w:type="dxa"/>
            <w:tcBorders>
              <w:right w:val="double" w:sz="4" w:space="0" w:color="auto"/>
            </w:tcBorders>
            <w:vAlign w:val="center"/>
          </w:tcPr>
          <w:p w14:paraId="28179936" w14:textId="77777777" w:rsidR="005D7373" w:rsidRPr="005D7373" w:rsidRDefault="005D7373" w:rsidP="005D7373">
            <w:pPr>
              <w:spacing w:before="60" w:after="60"/>
              <w:jc w:val="center"/>
              <w:rPr>
                <w:rFonts w:cs="Arial"/>
                <w:sz w:val="18"/>
                <w:szCs w:val="18"/>
                <w:lang w:val="en-AU" w:eastAsia="en-US"/>
              </w:rPr>
            </w:pPr>
            <w:r w:rsidRPr="005D7373">
              <w:rPr>
                <w:rFonts w:cs="Arial"/>
                <w:sz w:val="18"/>
                <w:szCs w:val="18"/>
                <w:lang w:val="en-AU" w:eastAsia="en-US"/>
              </w:rPr>
              <w:t>x</w:t>
            </w:r>
          </w:p>
        </w:tc>
        <w:tc>
          <w:tcPr>
            <w:tcW w:w="1232" w:type="dxa"/>
            <w:tcBorders>
              <w:left w:val="double" w:sz="4" w:space="0" w:color="auto"/>
            </w:tcBorders>
            <w:vAlign w:val="center"/>
          </w:tcPr>
          <w:p w14:paraId="2C5D7F1D" w14:textId="77777777" w:rsidR="005D7373" w:rsidRPr="005D7373" w:rsidRDefault="005D7373" w:rsidP="005D7373">
            <w:pPr>
              <w:spacing w:before="60" w:after="60"/>
              <w:jc w:val="center"/>
              <w:rPr>
                <w:rFonts w:cs="Arial"/>
                <w:color w:val="808080"/>
                <w:sz w:val="18"/>
                <w:szCs w:val="18"/>
                <w:lang w:val="en-AU" w:eastAsia="en-US"/>
              </w:rPr>
            </w:pPr>
          </w:p>
        </w:tc>
        <w:tc>
          <w:tcPr>
            <w:tcW w:w="1066" w:type="dxa"/>
            <w:vAlign w:val="center"/>
          </w:tcPr>
          <w:p w14:paraId="19E254DA" w14:textId="77777777" w:rsidR="005D7373" w:rsidRPr="005D7373" w:rsidRDefault="005D7373" w:rsidP="005D7373">
            <w:pPr>
              <w:spacing w:before="60" w:after="60"/>
              <w:jc w:val="center"/>
              <w:rPr>
                <w:rFonts w:cs="Arial"/>
                <w:color w:val="808080"/>
                <w:sz w:val="18"/>
                <w:szCs w:val="18"/>
                <w:lang w:val="en-AU" w:eastAsia="en-US"/>
              </w:rPr>
            </w:pPr>
            <w:r w:rsidRPr="005D7373">
              <w:rPr>
                <w:rFonts w:cs="Arial"/>
                <w:color w:val="808080"/>
                <w:sz w:val="18"/>
                <w:szCs w:val="18"/>
                <w:lang w:val="en-AU" w:eastAsia="en-US"/>
              </w:rPr>
              <w:t>x</w:t>
            </w:r>
          </w:p>
        </w:tc>
        <w:tc>
          <w:tcPr>
            <w:tcW w:w="1247" w:type="dxa"/>
            <w:vAlign w:val="center"/>
          </w:tcPr>
          <w:p w14:paraId="1ADDF674" w14:textId="77777777" w:rsidR="005D7373" w:rsidRPr="005D7373" w:rsidRDefault="005D7373" w:rsidP="005D7373">
            <w:pPr>
              <w:spacing w:before="60" w:after="60"/>
              <w:jc w:val="center"/>
              <w:rPr>
                <w:rFonts w:cs="Arial"/>
                <w:color w:val="808080"/>
                <w:sz w:val="18"/>
                <w:szCs w:val="18"/>
                <w:lang w:val="en-AU" w:eastAsia="en-US"/>
              </w:rPr>
            </w:pPr>
            <w:r w:rsidRPr="005D7373">
              <w:rPr>
                <w:rFonts w:cs="Arial"/>
                <w:color w:val="808080"/>
                <w:sz w:val="18"/>
                <w:szCs w:val="18"/>
                <w:lang w:val="en-AU" w:eastAsia="en-US"/>
              </w:rPr>
              <w:t>x</w:t>
            </w:r>
          </w:p>
        </w:tc>
      </w:tr>
      <w:tr w:rsidR="005D7373" w:rsidRPr="005D7373" w14:paraId="3A7D1CE7" w14:textId="77777777" w:rsidTr="005D7373">
        <w:trPr>
          <w:cantSplit/>
          <w:jc w:val="center"/>
        </w:trPr>
        <w:tc>
          <w:tcPr>
            <w:tcW w:w="1252" w:type="dxa"/>
            <w:vAlign w:val="center"/>
          </w:tcPr>
          <w:p w14:paraId="7155B50E" w14:textId="77777777" w:rsidR="005D7373" w:rsidRPr="005D7373" w:rsidRDefault="005D7373" w:rsidP="005D7373">
            <w:pPr>
              <w:spacing w:before="60" w:after="60"/>
              <w:jc w:val="center"/>
              <w:rPr>
                <w:rFonts w:cs="Arial"/>
                <w:b/>
                <w:sz w:val="18"/>
                <w:szCs w:val="18"/>
                <w:lang w:val="en-AU" w:eastAsia="en-US"/>
              </w:rPr>
            </w:pPr>
            <w:r w:rsidRPr="005D7373">
              <w:rPr>
                <w:rFonts w:cs="Arial"/>
                <w:b/>
                <w:sz w:val="18"/>
                <w:szCs w:val="18"/>
                <w:lang w:val="en-AU" w:eastAsia="en-US"/>
              </w:rPr>
              <w:t>DWRTPT</w:t>
            </w:r>
          </w:p>
        </w:tc>
        <w:tc>
          <w:tcPr>
            <w:tcW w:w="867" w:type="dxa"/>
            <w:tcBorders>
              <w:right w:val="double" w:sz="4" w:space="0" w:color="auto"/>
            </w:tcBorders>
            <w:vAlign w:val="center"/>
          </w:tcPr>
          <w:p w14:paraId="000FBE7E" w14:textId="77777777" w:rsidR="005D7373" w:rsidRPr="005D7373" w:rsidRDefault="005D7373" w:rsidP="005D7373">
            <w:pPr>
              <w:spacing w:before="60" w:after="60"/>
              <w:jc w:val="center"/>
              <w:rPr>
                <w:rFonts w:cs="Arial"/>
                <w:sz w:val="18"/>
                <w:szCs w:val="18"/>
                <w:lang w:val="en-AU" w:eastAsia="en-US"/>
              </w:rPr>
            </w:pPr>
            <w:r w:rsidRPr="005D7373">
              <w:rPr>
                <w:rFonts w:cs="Arial"/>
                <w:sz w:val="18"/>
                <w:szCs w:val="18"/>
                <w:lang w:val="en-AU" w:eastAsia="en-US"/>
              </w:rPr>
              <w:t>10.2.2.1</w:t>
            </w:r>
          </w:p>
        </w:tc>
        <w:tc>
          <w:tcPr>
            <w:tcW w:w="1287" w:type="dxa"/>
            <w:tcBorders>
              <w:left w:val="double" w:sz="4" w:space="0" w:color="auto"/>
              <w:right w:val="double" w:sz="4" w:space="0" w:color="auto"/>
            </w:tcBorders>
            <w:vAlign w:val="center"/>
          </w:tcPr>
          <w:p w14:paraId="770BAA88" w14:textId="77777777" w:rsidR="005D7373" w:rsidRPr="005D7373" w:rsidRDefault="005D7373" w:rsidP="005D7373">
            <w:pPr>
              <w:spacing w:before="60" w:after="60"/>
              <w:jc w:val="center"/>
              <w:rPr>
                <w:rFonts w:cs="Arial"/>
                <w:b/>
                <w:sz w:val="18"/>
                <w:szCs w:val="18"/>
                <w:lang w:val="en-AU" w:eastAsia="en-US"/>
              </w:rPr>
            </w:pPr>
            <w:r w:rsidRPr="005D7373">
              <w:rPr>
                <w:rFonts w:cs="Arial"/>
                <w:b/>
                <w:sz w:val="18"/>
                <w:szCs w:val="18"/>
                <w:lang w:val="en-AU" w:eastAsia="en-US"/>
              </w:rPr>
              <w:t>x</w:t>
            </w:r>
          </w:p>
        </w:tc>
        <w:tc>
          <w:tcPr>
            <w:tcW w:w="1137" w:type="dxa"/>
            <w:tcBorders>
              <w:left w:val="double" w:sz="4" w:space="0" w:color="auto"/>
            </w:tcBorders>
            <w:vAlign w:val="center"/>
          </w:tcPr>
          <w:p w14:paraId="159A1D8B" w14:textId="77777777" w:rsidR="005D7373" w:rsidRPr="005D7373" w:rsidRDefault="005D7373" w:rsidP="005D7373">
            <w:pPr>
              <w:spacing w:before="60" w:after="60"/>
              <w:jc w:val="center"/>
              <w:rPr>
                <w:rFonts w:cs="Arial"/>
                <w:sz w:val="18"/>
                <w:szCs w:val="18"/>
                <w:lang w:val="en-AU" w:eastAsia="en-US"/>
              </w:rPr>
            </w:pPr>
          </w:p>
        </w:tc>
        <w:tc>
          <w:tcPr>
            <w:tcW w:w="1320" w:type="dxa"/>
            <w:tcBorders>
              <w:right w:val="double" w:sz="4" w:space="0" w:color="auto"/>
            </w:tcBorders>
            <w:vAlign w:val="center"/>
          </w:tcPr>
          <w:p w14:paraId="546C219B" w14:textId="77777777" w:rsidR="005D7373" w:rsidRPr="005D7373" w:rsidRDefault="005D7373" w:rsidP="005D7373">
            <w:pPr>
              <w:spacing w:before="60" w:after="60"/>
              <w:jc w:val="center"/>
              <w:rPr>
                <w:rFonts w:cs="Arial"/>
                <w:sz w:val="18"/>
                <w:szCs w:val="18"/>
                <w:lang w:val="en-AU" w:eastAsia="en-US"/>
              </w:rPr>
            </w:pPr>
            <w:r w:rsidRPr="005D7373">
              <w:rPr>
                <w:rFonts w:cs="Arial"/>
                <w:sz w:val="18"/>
                <w:szCs w:val="18"/>
                <w:lang w:val="en-AU" w:eastAsia="en-US"/>
              </w:rPr>
              <w:t>x</w:t>
            </w:r>
          </w:p>
        </w:tc>
        <w:tc>
          <w:tcPr>
            <w:tcW w:w="1232" w:type="dxa"/>
            <w:tcBorders>
              <w:left w:val="double" w:sz="4" w:space="0" w:color="auto"/>
            </w:tcBorders>
            <w:vAlign w:val="center"/>
          </w:tcPr>
          <w:p w14:paraId="5352156B" w14:textId="77777777" w:rsidR="005D7373" w:rsidRPr="005D7373" w:rsidRDefault="005D7373" w:rsidP="005D7373">
            <w:pPr>
              <w:spacing w:before="60" w:after="60"/>
              <w:jc w:val="center"/>
              <w:rPr>
                <w:rFonts w:cs="Arial"/>
                <w:color w:val="808080"/>
                <w:sz w:val="18"/>
                <w:szCs w:val="18"/>
                <w:lang w:val="en-AU" w:eastAsia="en-US"/>
              </w:rPr>
            </w:pPr>
          </w:p>
        </w:tc>
        <w:tc>
          <w:tcPr>
            <w:tcW w:w="1066" w:type="dxa"/>
            <w:vAlign w:val="center"/>
          </w:tcPr>
          <w:p w14:paraId="0F0C891C" w14:textId="77777777" w:rsidR="005D7373" w:rsidRPr="005D7373" w:rsidRDefault="005D7373" w:rsidP="005D7373">
            <w:pPr>
              <w:spacing w:before="60" w:after="60"/>
              <w:jc w:val="center"/>
              <w:rPr>
                <w:rFonts w:cs="Arial"/>
                <w:color w:val="808080"/>
                <w:sz w:val="18"/>
                <w:szCs w:val="18"/>
                <w:lang w:val="en-AU" w:eastAsia="en-US"/>
              </w:rPr>
            </w:pPr>
            <w:r w:rsidRPr="005D7373">
              <w:rPr>
                <w:rFonts w:cs="Arial"/>
                <w:color w:val="808080"/>
                <w:sz w:val="18"/>
                <w:szCs w:val="18"/>
                <w:lang w:val="en-AU" w:eastAsia="en-US"/>
              </w:rPr>
              <w:t>x</w:t>
            </w:r>
          </w:p>
        </w:tc>
        <w:tc>
          <w:tcPr>
            <w:tcW w:w="1247" w:type="dxa"/>
            <w:vAlign w:val="center"/>
          </w:tcPr>
          <w:p w14:paraId="6EF4A57A" w14:textId="77777777" w:rsidR="005D7373" w:rsidRPr="005D7373" w:rsidRDefault="005D7373" w:rsidP="005D7373">
            <w:pPr>
              <w:spacing w:before="60" w:after="60"/>
              <w:jc w:val="center"/>
              <w:rPr>
                <w:rFonts w:cs="Arial"/>
                <w:color w:val="808080"/>
                <w:sz w:val="18"/>
                <w:szCs w:val="18"/>
                <w:lang w:val="en-AU" w:eastAsia="en-US"/>
              </w:rPr>
            </w:pPr>
            <w:r w:rsidRPr="005D7373">
              <w:rPr>
                <w:rFonts w:cs="Arial"/>
                <w:color w:val="808080"/>
                <w:sz w:val="18"/>
                <w:szCs w:val="18"/>
                <w:lang w:val="en-AU" w:eastAsia="en-US"/>
              </w:rPr>
              <w:t>x</w:t>
            </w:r>
          </w:p>
        </w:tc>
      </w:tr>
      <w:tr w:rsidR="005D7373" w:rsidRPr="005D7373" w14:paraId="2111A33F" w14:textId="77777777" w:rsidTr="005D7373">
        <w:trPr>
          <w:cantSplit/>
          <w:jc w:val="center"/>
        </w:trPr>
        <w:tc>
          <w:tcPr>
            <w:tcW w:w="1252" w:type="dxa"/>
            <w:vAlign w:val="center"/>
          </w:tcPr>
          <w:p w14:paraId="6CCA8CD4" w14:textId="77777777" w:rsidR="005D7373" w:rsidRPr="005D7373" w:rsidRDefault="005D7373" w:rsidP="005D7373">
            <w:pPr>
              <w:spacing w:before="60" w:after="60"/>
              <w:jc w:val="center"/>
              <w:rPr>
                <w:rFonts w:cs="Arial"/>
                <w:b/>
                <w:sz w:val="18"/>
                <w:szCs w:val="18"/>
                <w:lang w:val="en-AU" w:eastAsia="en-US"/>
              </w:rPr>
            </w:pPr>
            <w:r w:rsidRPr="005D7373">
              <w:rPr>
                <w:rFonts w:cs="Arial"/>
                <w:b/>
                <w:sz w:val="18"/>
                <w:szCs w:val="18"/>
                <w:lang w:val="en-AU" w:eastAsia="en-US"/>
              </w:rPr>
              <w:t>EXEZNE</w:t>
            </w:r>
          </w:p>
        </w:tc>
        <w:tc>
          <w:tcPr>
            <w:tcW w:w="867" w:type="dxa"/>
            <w:tcBorders>
              <w:right w:val="double" w:sz="4" w:space="0" w:color="auto"/>
            </w:tcBorders>
            <w:vAlign w:val="center"/>
          </w:tcPr>
          <w:p w14:paraId="318982B9" w14:textId="77777777" w:rsidR="005D7373" w:rsidRPr="005D7373" w:rsidRDefault="005D7373" w:rsidP="005D7373">
            <w:pPr>
              <w:spacing w:before="60" w:after="60"/>
              <w:jc w:val="center"/>
              <w:rPr>
                <w:rFonts w:cs="Arial"/>
                <w:sz w:val="18"/>
                <w:szCs w:val="18"/>
                <w:lang w:val="en-AU" w:eastAsia="en-US"/>
              </w:rPr>
            </w:pPr>
            <w:r w:rsidRPr="005D7373">
              <w:rPr>
                <w:rFonts w:cs="Arial"/>
                <w:sz w:val="18"/>
                <w:szCs w:val="18"/>
                <w:lang w:val="en-AU" w:eastAsia="en-US"/>
              </w:rPr>
              <w:t>11.2.8</w:t>
            </w:r>
          </w:p>
        </w:tc>
        <w:tc>
          <w:tcPr>
            <w:tcW w:w="1287" w:type="dxa"/>
            <w:tcBorders>
              <w:left w:val="double" w:sz="4" w:space="0" w:color="auto"/>
              <w:right w:val="double" w:sz="4" w:space="0" w:color="auto"/>
            </w:tcBorders>
            <w:vAlign w:val="center"/>
          </w:tcPr>
          <w:p w14:paraId="0368C7A8" w14:textId="77777777" w:rsidR="005D7373" w:rsidRPr="005D7373" w:rsidRDefault="005D7373" w:rsidP="005D7373">
            <w:pPr>
              <w:spacing w:before="60" w:after="60"/>
              <w:jc w:val="center"/>
              <w:rPr>
                <w:rFonts w:cs="Arial"/>
                <w:b/>
                <w:sz w:val="18"/>
                <w:szCs w:val="18"/>
                <w:lang w:val="en-AU" w:eastAsia="en-US"/>
              </w:rPr>
            </w:pPr>
          </w:p>
        </w:tc>
        <w:tc>
          <w:tcPr>
            <w:tcW w:w="1137" w:type="dxa"/>
            <w:tcBorders>
              <w:left w:val="double" w:sz="4" w:space="0" w:color="auto"/>
            </w:tcBorders>
            <w:vAlign w:val="center"/>
          </w:tcPr>
          <w:p w14:paraId="65C02057" w14:textId="77777777" w:rsidR="005D7373" w:rsidRPr="005D7373" w:rsidRDefault="005D7373" w:rsidP="005D7373">
            <w:pPr>
              <w:spacing w:before="60" w:after="60"/>
              <w:jc w:val="center"/>
              <w:rPr>
                <w:rFonts w:cs="Arial"/>
                <w:sz w:val="18"/>
                <w:szCs w:val="18"/>
                <w:lang w:val="en-AU" w:eastAsia="en-US"/>
              </w:rPr>
            </w:pPr>
          </w:p>
        </w:tc>
        <w:tc>
          <w:tcPr>
            <w:tcW w:w="1320" w:type="dxa"/>
            <w:tcBorders>
              <w:right w:val="double" w:sz="4" w:space="0" w:color="auto"/>
            </w:tcBorders>
            <w:vAlign w:val="center"/>
          </w:tcPr>
          <w:p w14:paraId="16A59F2C" w14:textId="77777777" w:rsidR="005D7373" w:rsidRPr="005D7373" w:rsidRDefault="005D7373" w:rsidP="005D7373">
            <w:pPr>
              <w:spacing w:before="60" w:after="60"/>
              <w:jc w:val="center"/>
              <w:rPr>
                <w:rFonts w:cs="Arial"/>
                <w:sz w:val="18"/>
                <w:szCs w:val="18"/>
                <w:lang w:val="en-AU" w:eastAsia="en-US"/>
              </w:rPr>
            </w:pPr>
          </w:p>
        </w:tc>
        <w:tc>
          <w:tcPr>
            <w:tcW w:w="1232" w:type="dxa"/>
            <w:tcBorders>
              <w:left w:val="double" w:sz="4" w:space="0" w:color="auto"/>
            </w:tcBorders>
            <w:vAlign w:val="center"/>
          </w:tcPr>
          <w:p w14:paraId="6AD80E3C" w14:textId="77777777" w:rsidR="005D7373" w:rsidRPr="005D7373" w:rsidRDefault="005D7373" w:rsidP="005D7373">
            <w:pPr>
              <w:spacing w:before="60" w:after="60"/>
              <w:jc w:val="center"/>
              <w:rPr>
                <w:rFonts w:cs="Arial"/>
                <w:color w:val="808080"/>
                <w:sz w:val="18"/>
                <w:szCs w:val="18"/>
                <w:lang w:val="en-AU" w:eastAsia="en-US"/>
              </w:rPr>
            </w:pPr>
          </w:p>
        </w:tc>
        <w:tc>
          <w:tcPr>
            <w:tcW w:w="1066" w:type="dxa"/>
            <w:vAlign w:val="center"/>
          </w:tcPr>
          <w:p w14:paraId="7DA6F6EC" w14:textId="77777777" w:rsidR="005D7373" w:rsidRPr="005D7373" w:rsidRDefault="005D7373" w:rsidP="005D7373">
            <w:pPr>
              <w:spacing w:before="60" w:after="60"/>
              <w:jc w:val="center"/>
              <w:rPr>
                <w:rFonts w:cs="Arial"/>
                <w:color w:val="808080"/>
                <w:sz w:val="18"/>
                <w:szCs w:val="18"/>
                <w:lang w:val="en-AU" w:eastAsia="en-US"/>
              </w:rPr>
            </w:pPr>
            <w:r w:rsidRPr="005D7373">
              <w:rPr>
                <w:rFonts w:cs="Arial"/>
                <w:color w:val="808080"/>
                <w:sz w:val="18"/>
                <w:szCs w:val="18"/>
                <w:lang w:val="en-AU" w:eastAsia="en-US"/>
              </w:rPr>
              <w:t>x</w:t>
            </w:r>
          </w:p>
        </w:tc>
        <w:tc>
          <w:tcPr>
            <w:tcW w:w="1247" w:type="dxa"/>
            <w:vAlign w:val="center"/>
          </w:tcPr>
          <w:p w14:paraId="095BC7EE" w14:textId="77777777" w:rsidR="005D7373" w:rsidRPr="005D7373" w:rsidRDefault="005D7373" w:rsidP="005D7373">
            <w:pPr>
              <w:spacing w:before="60" w:after="60"/>
              <w:jc w:val="center"/>
              <w:rPr>
                <w:rFonts w:cs="Arial"/>
                <w:color w:val="808080"/>
                <w:sz w:val="18"/>
                <w:szCs w:val="18"/>
                <w:lang w:val="en-AU" w:eastAsia="en-US"/>
              </w:rPr>
            </w:pPr>
          </w:p>
        </w:tc>
      </w:tr>
      <w:tr w:rsidR="005D7373" w:rsidRPr="005D7373" w14:paraId="111B9DBC" w14:textId="77777777" w:rsidTr="005D7373">
        <w:trPr>
          <w:cantSplit/>
          <w:jc w:val="center"/>
        </w:trPr>
        <w:tc>
          <w:tcPr>
            <w:tcW w:w="1252" w:type="dxa"/>
            <w:vAlign w:val="center"/>
          </w:tcPr>
          <w:p w14:paraId="3CB05AB0" w14:textId="77777777" w:rsidR="005D7373" w:rsidRPr="005D7373" w:rsidRDefault="005D7373" w:rsidP="005D7373">
            <w:pPr>
              <w:spacing w:before="60" w:after="60"/>
              <w:jc w:val="center"/>
              <w:rPr>
                <w:rFonts w:cs="Arial"/>
                <w:b/>
                <w:sz w:val="18"/>
                <w:szCs w:val="18"/>
                <w:lang w:val="en-AU" w:eastAsia="en-US"/>
              </w:rPr>
            </w:pPr>
            <w:r w:rsidRPr="005D7373">
              <w:rPr>
                <w:rFonts w:cs="Arial"/>
                <w:b/>
                <w:sz w:val="18"/>
                <w:szCs w:val="18"/>
                <w:lang w:val="en-AU" w:eastAsia="en-US"/>
              </w:rPr>
              <w:t>FAIRWY</w:t>
            </w:r>
          </w:p>
        </w:tc>
        <w:tc>
          <w:tcPr>
            <w:tcW w:w="867" w:type="dxa"/>
            <w:tcBorders>
              <w:right w:val="double" w:sz="4" w:space="0" w:color="auto"/>
            </w:tcBorders>
            <w:vAlign w:val="center"/>
          </w:tcPr>
          <w:p w14:paraId="5493F19F" w14:textId="77777777" w:rsidR="005D7373" w:rsidRPr="005D7373" w:rsidRDefault="005D7373" w:rsidP="005D7373">
            <w:pPr>
              <w:spacing w:before="60" w:after="60"/>
              <w:jc w:val="center"/>
              <w:rPr>
                <w:rFonts w:cs="Arial"/>
                <w:sz w:val="18"/>
                <w:szCs w:val="18"/>
                <w:lang w:val="en-AU" w:eastAsia="en-US"/>
              </w:rPr>
            </w:pPr>
            <w:r w:rsidRPr="005D7373">
              <w:rPr>
                <w:rFonts w:cs="Arial"/>
                <w:sz w:val="18"/>
                <w:szCs w:val="18"/>
                <w:lang w:val="en-AU" w:eastAsia="en-US"/>
              </w:rPr>
              <w:t>10.4</w:t>
            </w:r>
          </w:p>
        </w:tc>
        <w:tc>
          <w:tcPr>
            <w:tcW w:w="1287" w:type="dxa"/>
            <w:tcBorders>
              <w:left w:val="double" w:sz="4" w:space="0" w:color="auto"/>
              <w:right w:val="double" w:sz="4" w:space="0" w:color="auto"/>
            </w:tcBorders>
            <w:vAlign w:val="center"/>
          </w:tcPr>
          <w:p w14:paraId="4AA938E1" w14:textId="77777777" w:rsidR="005D7373" w:rsidRPr="005D7373" w:rsidRDefault="005D7373" w:rsidP="005D7373">
            <w:pPr>
              <w:spacing w:before="60" w:after="60"/>
              <w:jc w:val="center"/>
              <w:rPr>
                <w:rFonts w:cs="Arial"/>
                <w:b/>
                <w:sz w:val="18"/>
                <w:szCs w:val="18"/>
                <w:lang w:val="en-AU" w:eastAsia="en-US"/>
              </w:rPr>
            </w:pPr>
            <w:r w:rsidRPr="005D7373">
              <w:rPr>
                <w:rFonts w:cs="Arial"/>
                <w:b/>
                <w:sz w:val="18"/>
                <w:szCs w:val="18"/>
                <w:lang w:val="en-AU" w:eastAsia="en-US"/>
              </w:rPr>
              <w:t>x</w:t>
            </w:r>
          </w:p>
        </w:tc>
        <w:tc>
          <w:tcPr>
            <w:tcW w:w="1137" w:type="dxa"/>
            <w:tcBorders>
              <w:left w:val="double" w:sz="4" w:space="0" w:color="auto"/>
            </w:tcBorders>
            <w:vAlign w:val="center"/>
          </w:tcPr>
          <w:p w14:paraId="58F7DA97" w14:textId="77777777" w:rsidR="005D7373" w:rsidRPr="005D7373" w:rsidRDefault="005D7373" w:rsidP="005D7373">
            <w:pPr>
              <w:spacing w:before="60" w:after="60"/>
              <w:jc w:val="center"/>
              <w:rPr>
                <w:rFonts w:cs="Arial"/>
                <w:sz w:val="18"/>
                <w:szCs w:val="18"/>
                <w:lang w:val="en-AU" w:eastAsia="en-US"/>
              </w:rPr>
            </w:pPr>
          </w:p>
        </w:tc>
        <w:tc>
          <w:tcPr>
            <w:tcW w:w="1320" w:type="dxa"/>
            <w:tcBorders>
              <w:right w:val="double" w:sz="4" w:space="0" w:color="auto"/>
            </w:tcBorders>
            <w:vAlign w:val="center"/>
          </w:tcPr>
          <w:p w14:paraId="3789BE4E" w14:textId="77777777" w:rsidR="005D7373" w:rsidRPr="005D7373" w:rsidRDefault="005D7373" w:rsidP="005D7373">
            <w:pPr>
              <w:spacing w:before="60" w:after="60"/>
              <w:jc w:val="center"/>
              <w:rPr>
                <w:rFonts w:cs="Arial"/>
                <w:sz w:val="18"/>
                <w:szCs w:val="18"/>
                <w:lang w:val="en-AU" w:eastAsia="en-US"/>
              </w:rPr>
            </w:pPr>
            <w:r w:rsidRPr="005D7373">
              <w:rPr>
                <w:rFonts w:cs="Arial"/>
                <w:sz w:val="18"/>
                <w:szCs w:val="18"/>
                <w:lang w:val="en-AU" w:eastAsia="en-US"/>
              </w:rPr>
              <w:t>x</w:t>
            </w:r>
          </w:p>
        </w:tc>
        <w:tc>
          <w:tcPr>
            <w:tcW w:w="1232" w:type="dxa"/>
            <w:tcBorders>
              <w:left w:val="double" w:sz="4" w:space="0" w:color="auto"/>
            </w:tcBorders>
            <w:vAlign w:val="center"/>
          </w:tcPr>
          <w:p w14:paraId="3A567BF2" w14:textId="77777777" w:rsidR="005D7373" w:rsidRPr="005D7373" w:rsidRDefault="005D7373" w:rsidP="005D7373">
            <w:pPr>
              <w:spacing w:before="60" w:after="60"/>
              <w:jc w:val="center"/>
              <w:rPr>
                <w:rFonts w:cs="Arial"/>
                <w:color w:val="808080"/>
                <w:sz w:val="18"/>
                <w:szCs w:val="18"/>
                <w:lang w:val="en-AU" w:eastAsia="en-US"/>
              </w:rPr>
            </w:pPr>
          </w:p>
        </w:tc>
        <w:tc>
          <w:tcPr>
            <w:tcW w:w="1066" w:type="dxa"/>
            <w:vAlign w:val="center"/>
          </w:tcPr>
          <w:p w14:paraId="22DDC2F1" w14:textId="77777777" w:rsidR="005D7373" w:rsidRPr="005D7373" w:rsidRDefault="005D7373" w:rsidP="005D7373">
            <w:pPr>
              <w:spacing w:before="60" w:after="60"/>
              <w:jc w:val="center"/>
              <w:rPr>
                <w:rFonts w:cs="Arial"/>
                <w:color w:val="808080"/>
                <w:sz w:val="18"/>
                <w:szCs w:val="18"/>
                <w:lang w:val="en-AU" w:eastAsia="en-US"/>
              </w:rPr>
            </w:pPr>
            <w:r w:rsidRPr="005D7373">
              <w:rPr>
                <w:rFonts w:cs="Arial"/>
                <w:color w:val="808080"/>
                <w:sz w:val="18"/>
                <w:szCs w:val="18"/>
                <w:lang w:val="en-AU" w:eastAsia="en-US"/>
              </w:rPr>
              <w:t>x</w:t>
            </w:r>
          </w:p>
        </w:tc>
        <w:tc>
          <w:tcPr>
            <w:tcW w:w="1247" w:type="dxa"/>
            <w:vAlign w:val="center"/>
          </w:tcPr>
          <w:p w14:paraId="308C4ABA" w14:textId="77777777" w:rsidR="005D7373" w:rsidRPr="005D7373" w:rsidRDefault="005D7373" w:rsidP="005D7373">
            <w:pPr>
              <w:spacing w:before="60" w:after="60"/>
              <w:jc w:val="center"/>
              <w:rPr>
                <w:rFonts w:cs="Arial"/>
                <w:color w:val="808080"/>
                <w:sz w:val="18"/>
                <w:szCs w:val="18"/>
                <w:lang w:val="en-AU" w:eastAsia="en-US"/>
              </w:rPr>
            </w:pPr>
            <w:r w:rsidRPr="005D7373">
              <w:rPr>
                <w:rFonts w:cs="Arial"/>
                <w:color w:val="808080"/>
                <w:sz w:val="18"/>
                <w:szCs w:val="18"/>
                <w:lang w:val="en-AU" w:eastAsia="en-US"/>
              </w:rPr>
              <w:t>x</w:t>
            </w:r>
          </w:p>
        </w:tc>
      </w:tr>
      <w:tr w:rsidR="005D7373" w:rsidRPr="005D7373" w14:paraId="2023ED22" w14:textId="77777777" w:rsidTr="005D7373">
        <w:trPr>
          <w:cantSplit/>
          <w:jc w:val="center"/>
        </w:trPr>
        <w:tc>
          <w:tcPr>
            <w:tcW w:w="1252" w:type="dxa"/>
            <w:vAlign w:val="center"/>
          </w:tcPr>
          <w:p w14:paraId="6B7EF8CE" w14:textId="77777777" w:rsidR="005D7373" w:rsidRPr="005D7373" w:rsidRDefault="005D7373" w:rsidP="005D7373">
            <w:pPr>
              <w:spacing w:before="60" w:after="60"/>
              <w:jc w:val="center"/>
              <w:rPr>
                <w:rFonts w:cs="Arial"/>
                <w:b/>
                <w:sz w:val="18"/>
                <w:szCs w:val="18"/>
                <w:lang w:val="en-AU" w:eastAsia="en-US"/>
              </w:rPr>
            </w:pPr>
            <w:r w:rsidRPr="005D7373">
              <w:rPr>
                <w:rFonts w:cs="Arial"/>
                <w:b/>
                <w:sz w:val="18"/>
                <w:szCs w:val="18"/>
                <w:lang w:val="en-AU" w:eastAsia="en-US"/>
              </w:rPr>
              <w:t>FERYRT</w:t>
            </w:r>
          </w:p>
        </w:tc>
        <w:tc>
          <w:tcPr>
            <w:tcW w:w="867" w:type="dxa"/>
            <w:tcBorders>
              <w:right w:val="double" w:sz="4" w:space="0" w:color="auto"/>
            </w:tcBorders>
            <w:vAlign w:val="center"/>
          </w:tcPr>
          <w:p w14:paraId="011BE9EE" w14:textId="77777777" w:rsidR="005D7373" w:rsidRPr="005D7373" w:rsidRDefault="005D7373" w:rsidP="005D7373">
            <w:pPr>
              <w:spacing w:before="60" w:after="60"/>
              <w:jc w:val="center"/>
              <w:rPr>
                <w:rFonts w:cs="Arial"/>
                <w:sz w:val="18"/>
                <w:szCs w:val="18"/>
                <w:lang w:val="en-AU" w:eastAsia="en-US"/>
              </w:rPr>
            </w:pPr>
            <w:r w:rsidRPr="005D7373">
              <w:rPr>
                <w:rFonts w:cs="Arial"/>
                <w:sz w:val="18"/>
                <w:szCs w:val="18"/>
                <w:lang w:val="en-AU" w:eastAsia="en-US"/>
              </w:rPr>
              <w:t>10.3</w:t>
            </w:r>
          </w:p>
        </w:tc>
        <w:tc>
          <w:tcPr>
            <w:tcW w:w="1287" w:type="dxa"/>
            <w:tcBorders>
              <w:left w:val="double" w:sz="4" w:space="0" w:color="auto"/>
              <w:right w:val="double" w:sz="4" w:space="0" w:color="auto"/>
            </w:tcBorders>
            <w:vAlign w:val="center"/>
          </w:tcPr>
          <w:p w14:paraId="26EA02F0" w14:textId="77777777" w:rsidR="005D7373" w:rsidRPr="005D7373" w:rsidRDefault="005D7373" w:rsidP="005D7373">
            <w:pPr>
              <w:spacing w:before="60" w:after="60"/>
              <w:jc w:val="center"/>
              <w:rPr>
                <w:rFonts w:cs="Arial"/>
                <w:b/>
                <w:sz w:val="18"/>
                <w:szCs w:val="18"/>
                <w:lang w:val="en-AU" w:eastAsia="en-US"/>
              </w:rPr>
            </w:pPr>
          </w:p>
        </w:tc>
        <w:tc>
          <w:tcPr>
            <w:tcW w:w="1137" w:type="dxa"/>
            <w:tcBorders>
              <w:left w:val="double" w:sz="4" w:space="0" w:color="auto"/>
            </w:tcBorders>
            <w:vAlign w:val="center"/>
          </w:tcPr>
          <w:p w14:paraId="7A7F82DB" w14:textId="77777777" w:rsidR="005D7373" w:rsidRPr="005D7373" w:rsidRDefault="005D7373" w:rsidP="005D7373">
            <w:pPr>
              <w:spacing w:before="60" w:after="60"/>
              <w:jc w:val="center"/>
              <w:rPr>
                <w:rFonts w:cs="Arial"/>
                <w:sz w:val="18"/>
                <w:szCs w:val="18"/>
                <w:lang w:val="en-AU" w:eastAsia="en-US"/>
              </w:rPr>
            </w:pPr>
          </w:p>
        </w:tc>
        <w:tc>
          <w:tcPr>
            <w:tcW w:w="1320" w:type="dxa"/>
            <w:tcBorders>
              <w:right w:val="double" w:sz="4" w:space="0" w:color="auto"/>
            </w:tcBorders>
            <w:vAlign w:val="center"/>
          </w:tcPr>
          <w:p w14:paraId="08CC16D1" w14:textId="77777777" w:rsidR="005D7373" w:rsidRPr="005D7373" w:rsidRDefault="005D7373" w:rsidP="005D7373">
            <w:pPr>
              <w:spacing w:before="60" w:after="60"/>
              <w:jc w:val="center"/>
              <w:rPr>
                <w:rFonts w:cs="Arial"/>
                <w:sz w:val="18"/>
                <w:szCs w:val="18"/>
                <w:lang w:val="en-AU" w:eastAsia="en-US"/>
              </w:rPr>
            </w:pPr>
          </w:p>
        </w:tc>
        <w:tc>
          <w:tcPr>
            <w:tcW w:w="1232" w:type="dxa"/>
            <w:tcBorders>
              <w:left w:val="double" w:sz="4" w:space="0" w:color="auto"/>
            </w:tcBorders>
            <w:vAlign w:val="center"/>
          </w:tcPr>
          <w:p w14:paraId="1894068D" w14:textId="77777777" w:rsidR="005D7373" w:rsidRPr="005D7373" w:rsidRDefault="005D7373" w:rsidP="005D7373">
            <w:pPr>
              <w:spacing w:before="60" w:after="60"/>
              <w:jc w:val="center"/>
              <w:rPr>
                <w:rFonts w:cs="Arial"/>
                <w:color w:val="808080"/>
                <w:sz w:val="18"/>
                <w:szCs w:val="18"/>
                <w:lang w:val="en-AU" w:eastAsia="en-US"/>
              </w:rPr>
            </w:pPr>
          </w:p>
        </w:tc>
        <w:tc>
          <w:tcPr>
            <w:tcW w:w="1066" w:type="dxa"/>
            <w:vAlign w:val="center"/>
          </w:tcPr>
          <w:p w14:paraId="01CC12AA" w14:textId="77777777" w:rsidR="005D7373" w:rsidRPr="005D7373" w:rsidRDefault="005D7373" w:rsidP="005D7373">
            <w:pPr>
              <w:spacing w:before="60" w:after="60"/>
              <w:jc w:val="center"/>
              <w:rPr>
                <w:rFonts w:cs="Arial"/>
                <w:color w:val="808080"/>
                <w:sz w:val="18"/>
                <w:szCs w:val="18"/>
                <w:lang w:val="en-AU" w:eastAsia="en-US"/>
              </w:rPr>
            </w:pPr>
          </w:p>
        </w:tc>
        <w:tc>
          <w:tcPr>
            <w:tcW w:w="1247" w:type="dxa"/>
            <w:vAlign w:val="center"/>
          </w:tcPr>
          <w:p w14:paraId="0CF4A328" w14:textId="77777777" w:rsidR="005D7373" w:rsidRPr="005D7373" w:rsidRDefault="005D7373" w:rsidP="005D7373">
            <w:pPr>
              <w:spacing w:before="60" w:after="60"/>
              <w:jc w:val="center"/>
              <w:rPr>
                <w:rFonts w:cs="Arial"/>
                <w:color w:val="808080"/>
                <w:sz w:val="18"/>
                <w:szCs w:val="18"/>
                <w:lang w:val="en-AU" w:eastAsia="en-US"/>
              </w:rPr>
            </w:pPr>
            <w:r w:rsidRPr="005D7373">
              <w:rPr>
                <w:rFonts w:cs="Arial"/>
                <w:color w:val="808080"/>
                <w:sz w:val="18"/>
                <w:szCs w:val="18"/>
                <w:lang w:val="en-AU" w:eastAsia="en-US"/>
              </w:rPr>
              <w:t>x</w:t>
            </w:r>
          </w:p>
        </w:tc>
      </w:tr>
      <w:tr w:rsidR="005D7373" w:rsidRPr="005D7373" w14:paraId="6C334DDF" w14:textId="77777777" w:rsidTr="005D7373">
        <w:trPr>
          <w:cantSplit/>
          <w:jc w:val="center"/>
        </w:trPr>
        <w:tc>
          <w:tcPr>
            <w:tcW w:w="1252" w:type="dxa"/>
            <w:vAlign w:val="center"/>
          </w:tcPr>
          <w:p w14:paraId="1D4CF348" w14:textId="77777777" w:rsidR="005D7373" w:rsidRPr="005D7373" w:rsidRDefault="005D7373" w:rsidP="005D7373">
            <w:pPr>
              <w:spacing w:before="60" w:after="60"/>
              <w:jc w:val="center"/>
              <w:rPr>
                <w:rFonts w:cs="Arial"/>
                <w:b/>
                <w:sz w:val="18"/>
                <w:szCs w:val="18"/>
                <w:lang w:val="en-AU" w:eastAsia="en-US"/>
              </w:rPr>
            </w:pPr>
            <w:r w:rsidRPr="005D7373">
              <w:rPr>
                <w:rFonts w:cs="Arial"/>
                <w:b/>
                <w:sz w:val="18"/>
                <w:szCs w:val="18"/>
                <w:lang w:val="en-AU" w:eastAsia="en-US"/>
              </w:rPr>
              <w:t>FLODOC</w:t>
            </w:r>
          </w:p>
        </w:tc>
        <w:tc>
          <w:tcPr>
            <w:tcW w:w="867" w:type="dxa"/>
            <w:tcBorders>
              <w:right w:val="double" w:sz="4" w:space="0" w:color="auto"/>
            </w:tcBorders>
            <w:vAlign w:val="center"/>
          </w:tcPr>
          <w:p w14:paraId="2C1DD5C1" w14:textId="77777777" w:rsidR="005D7373" w:rsidRPr="005D7373" w:rsidRDefault="005D7373" w:rsidP="005D7373">
            <w:pPr>
              <w:spacing w:before="60" w:after="60"/>
              <w:jc w:val="center"/>
              <w:rPr>
                <w:rFonts w:cs="Arial"/>
                <w:sz w:val="18"/>
                <w:szCs w:val="18"/>
                <w:lang w:val="en-AU" w:eastAsia="en-US"/>
              </w:rPr>
            </w:pPr>
            <w:r w:rsidRPr="005D7373">
              <w:rPr>
                <w:rFonts w:cs="Arial"/>
                <w:sz w:val="18"/>
                <w:szCs w:val="18"/>
                <w:lang w:val="en-AU" w:eastAsia="en-US"/>
              </w:rPr>
              <w:t>4.6.6.2</w:t>
            </w:r>
          </w:p>
        </w:tc>
        <w:tc>
          <w:tcPr>
            <w:tcW w:w="1287" w:type="dxa"/>
            <w:tcBorders>
              <w:left w:val="double" w:sz="4" w:space="0" w:color="auto"/>
              <w:right w:val="double" w:sz="4" w:space="0" w:color="auto"/>
            </w:tcBorders>
            <w:vAlign w:val="center"/>
          </w:tcPr>
          <w:p w14:paraId="0F9E1EFA" w14:textId="77777777" w:rsidR="005D7373" w:rsidRPr="005D7373" w:rsidRDefault="005D7373" w:rsidP="005D7373">
            <w:pPr>
              <w:spacing w:before="60" w:after="60"/>
              <w:jc w:val="center"/>
              <w:rPr>
                <w:rFonts w:cs="Arial"/>
                <w:b/>
                <w:sz w:val="18"/>
                <w:szCs w:val="18"/>
                <w:lang w:val="en-AU" w:eastAsia="en-US"/>
              </w:rPr>
            </w:pPr>
            <w:r w:rsidRPr="005D7373">
              <w:rPr>
                <w:rFonts w:cs="Arial"/>
                <w:b/>
                <w:sz w:val="18"/>
                <w:szCs w:val="18"/>
                <w:lang w:val="en-AU" w:eastAsia="en-US"/>
              </w:rPr>
              <w:t>x</w:t>
            </w:r>
          </w:p>
        </w:tc>
        <w:tc>
          <w:tcPr>
            <w:tcW w:w="1137" w:type="dxa"/>
            <w:tcBorders>
              <w:left w:val="double" w:sz="4" w:space="0" w:color="auto"/>
            </w:tcBorders>
            <w:vAlign w:val="center"/>
          </w:tcPr>
          <w:p w14:paraId="40170E16" w14:textId="77777777" w:rsidR="005D7373" w:rsidRPr="005D7373" w:rsidRDefault="005D7373" w:rsidP="005D7373">
            <w:pPr>
              <w:spacing w:before="60" w:after="60"/>
              <w:jc w:val="center"/>
              <w:rPr>
                <w:rFonts w:cs="Arial"/>
                <w:sz w:val="18"/>
                <w:szCs w:val="18"/>
                <w:lang w:val="en-AU" w:eastAsia="en-US"/>
              </w:rPr>
            </w:pPr>
            <w:r w:rsidRPr="005D7373">
              <w:rPr>
                <w:rFonts w:cs="Arial"/>
                <w:sz w:val="18"/>
                <w:szCs w:val="18"/>
                <w:lang w:val="en-AU" w:eastAsia="en-US"/>
              </w:rPr>
              <w:t>x, x*</w:t>
            </w:r>
          </w:p>
        </w:tc>
        <w:tc>
          <w:tcPr>
            <w:tcW w:w="1320" w:type="dxa"/>
            <w:tcBorders>
              <w:right w:val="double" w:sz="4" w:space="0" w:color="auto"/>
            </w:tcBorders>
            <w:vAlign w:val="center"/>
          </w:tcPr>
          <w:p w14:paraId="4F843919" w14:textId="77777777" w:rsidR="005D7373" w:rsidRPr="005D7373" w:rsidRDefault="005D7373" w:rsidP="005D7373">
            <w:pPr>
              <w:spacing w:before="60" w:after="60"/>
              <w:jc w:val="center"/>
              <w:rPr>
                <w:rFonts w:cs="Arial"/>
                <w:sz w:val="18"/>
                <w:szCs w:val="18"/>
                <w:lang w:val="en-AU" w:eastAsia="en-US"/>
              </w:rPr>
            </w:pPr>
            <w:r w:rsidRPr="005D7373">
              <w:rPr>
                <w:rFonts w:cs="Arial"/>
                <w:sz w:val="18"/>
                <w:szCs w:val="18"/>
                <w:lang w:val="en-AU" w:eastAsia="en-US"/>
              </w:rPr>
              <w:t>x</w:t>
            </w:r>
          </w:p>
        </w:tc>
        <w:tc>
          <w:tcPr>
            <w:tcW w:w="1232" w:type="dxa"/>
            <w:tcBorders>
              <w:left w:val="double" w:sz="4" w:space="0" w:color="auto"/>
            </w:tcBorders>
            <w:vAlign w:val="center"/>
          </w:tcPr>
          <w:p w14:paraId="1E8F40D0" w14:textId="77777777" w:rsidR="005D7373" w:rsidRPr="005D7373" w:rsidRDefault="005D7373" w:rsidP="005D7373">
            <w:pPr>
              <w:spacing w:before="60" w:after="60"/>
              <w:jc w:val="center"/>
              <w:rPr>
                <w:rFonts w:cs="Arial"/>
                <w:color w:val="808080"/>
                <w:sz w:val="18"/>
                <w:szCs w:val="18"/>
                <w:lang w:val="en-AU" w:eastAsia="en-US"/>
              </w:rPr>
            </w:pPr>
          </w:p>
        </w:tc>
        <w:tc>
          <w:tcPr>
            <w:tcW w:w="1066" w:type="dxa"/>
            <w:vAlign w:val="center"/>
          </w:tcPr>
          <w:p w14:paraId="78B61F09" w14:textId="77777777" w:rsidR="005D7373" w:rsidRPr="005D7373" w:rsidRDefault="005D7373" w:rsidP="005D7373">
            <w:pPr>
              <w:spacing w:before="60" w:after="60"/>
              <w:jc w:val="center"/>
              <w:rPr>
                <w:rFonts w:cs="Arial"/>
                <w:color w:val="808080"/>
                <w:sz w:val="18"/>
                <w:szCs w:val="18"/>
                <w:lang w:val="en-AU" w:eastAsia="en-US"/>
              </w:rPr>
            </w:pPr>
            <w:r w:rsidRPr="005D7373">
              <w:rPr>
                <w:rFonts w:cs="Arial"/>
                <w:color w:val="808080"/>
                <w:sz w:val="18"/>
                <w:szCs w:val="18"/>
                <w:lang w:val="en-AU" w:eastAsia="en-US"/>
              </w:rPr>
              <w:t>x</w:t>
            </w:r>
          </w:p>
        </w:tc>
        <w:tc>
          <w:tcPr>
            <w:tcW w:w="1247" w:type="dxa"/>
            <w:vAlign w:val="center"/>
          </w:tcPr>
          <w:p w14:paraId="7DD1944D" w14:textId="77777777" w:rsidR="005D7373" w:rsidRPr="005D7373" w:rsidRDefault="005D7373" w:rsidP="005D7373">
            <w:pPr>
              <w:spacing w:before="60" w:after="60"/>
              <w:jc w:val="center"/>
              <w:rPr>
                <w:rFonts w:cs="Arial"/>
                <w:color w:val="808080"/>
                <w:sz w:val="18"/>
                <w:szCs w:val="18"/>
                <w:lang w:val="en-AU" w:eastAsia="en-US"/>
              </w:rPr>
            </w:pPr>
            <w:r w:rsidRPr="005D7373">
              <w:rPr>
                <w:rFonts w:cs="Arial"/>
                <w:color w:val="808080"/>
                <w:sz w:val="18"/>
                <w:szCs w:val="18"/>
                <w:lang w:val="en-AU" w:eastAsia="en-US"/>
              </w:rPr>
              <w:t>x</w:t>
            </w:r>
          </w:p>
        </w:tc>
      </w:tr>
      <w:tr w:rsidR="005D7373" w:rsidRPr="005D7373" w14:paraId="56E370D6" w14:textId="77777777" w:rsidTr="005D7373">
        <w:trPr>
          <w:cantSplit/>
          <w:jc w:val="center"/>
        </w:trPr>
        <w:tc>
          <w:tcPr>
            <w:tcW w:w="1252" w:type="dxa"/>
            <w:vAlign w:val="center"/>
          </w:tcPr>
          <w:p w14:paraId="073F669E" w14:textId="77777777" w:rsidR="005D7373" w:rsidRPr="005D7373" w:rsidRDefault="005D7373" w:rsidP="005D7373">
            <w:pPr>
              <w:spacing w:before="60" w:after="60"/>
              <w:jc w:val="center"/>
              <w:rPr>
                <w:rFonts w:cs="Arial"/>
                <w:b/>
                <w:sz w:val="18"/>
                <w:szCs w:val="18"/>
                <w:lang w:val="en-AU" w:eastAsia="en-US"/>
              </w:rPr>
            </w:pPr>
            <w:r w:rsidRPr="005D7373">
              <w:rPr>
                <w:rFonts w:cs="Arial"/>
                <w:b/>
                <w:sz w:val="18"/>
                <w:szCs w:val="18"/>
                <w:lang w:val="en-AU" w:eastAsia="en-US"/>
              </w:rPr>
              <w:t>FNCLNE</w:t>
            </w:r>
          </w:p>
        </w:tc>
        <w:tc>
          <w:tcPr>
            <w:tcW w:w="867" w:type="dxa"/>
            <w:tcBorders>
              <w:right w:val="double" w:sz="4" w:space="0" w:color="auto"/>
            </w:tcBorders>
            <w:vAlign w:val="center"/>
          </w:tcPr>
          <w:p w14:paraId="26505F97" w14:textId="77777777" w:rsidR="005D7373" w:rsidRPr="005D7373" w:rsidRDefault="005D7373" w:rsidP="005D7373">
            <w:pPr>
              <w:spacing w:before="60" w:after="60"/>
              <w:jc w:val="center"/>
              <w:rPr>
                <w:rFonts w:cs="Arial"/>
                <w:sz w:val="18"/>
                <w:szCs w:val="18"/>
                <w:lang w:val="en-AU" w:eastAsia="en-US"/>
              </w:rPr>
            </w:pPr>
            <w:r w:rsidRPr="005D7373">
              <w:rPr>
                <w:rFonts w:cs="Arial"/>
                <w:sz w:val="18"/>
                <w:szCs w:val="18"/>
                <w:lang w:val="en-AU" w:eastAsia="en-US"/>
              </w:rPr>
              <w:t>4.8.16</w:t>
            </w:r>
          </w:p>
        </w:tc>
        <w:tc>
          <w:tcPr>
            <w:tcW w:w="1287" w:type="dxa"/>
            <w:tcBorders>
              <w:left w:val="double" w:sz="4" w:space="0" w:color="auto"/>
              <w:right w:val="double" w:sz="4" w:space="0" w:color="auto"/>
            </w:tcBorders>
            <w:vAlign w:val="center"/>
          </w:tcPr>
          <w:p w14:paraId="746FF36D" w14:textId="77777777" w:rsidR="005D7373" w:rsidRPr="005D7373" w:rsidRDefault="005D7373" w:rsidP="005D7373">
            <w:pPr>
              <w:spacing w:before="60" w:after="60"/>
              <w:jc w:val="center"/>
              <w:rPr>
                <w:rFonts w:cs="Arial"/>
                <w:b/>
                <w:sz w:val="18"/>
                <w:szCs w:val="18"/>
                <w:lang w:val="en-AU" w:eastAsia="en-US"/>
              </w:rPr>
            </w:pPr>
            <w:r w:rsidRPr="005D7373">
              <w:rPr>
                <w:rFonts w:cs="Arial"/>
                <w:b/>
                <w:sz w:val="18"/>
                <w:szCs w:val="18"/>
                <w:lang w:val="en-AU" w:eastAsia="en-US"/>
              </w:rPr>
              <w:t>x</w:t>
            </w:r>
          </w:p>
        </w:tc>
        <w:tc>
          <w:tcPr>
            <w:tcW w:w="1137" w:type="dxa"/>
            <w:tcBorders>
              <w:left w:val="double" w:sz="4" w:space="0" w:color="auto"/>
            </w:tcBorders>
            <w:vAlign w:val="center"/>
          </w:tcPr>
          <w:p w14:paraId="05DA990F" w14:textId="77777777" w:rsidR="005D7373" w:rsidRPr="005D7373" w:rsidRDefault="005D7373" w:rsidP="005D7373">
            <w:pPr>
              <w:spacing w:before="60" w:after="60"/>
              <w:jc w:val="center"/>
              <w:rPr>
                <w:rFonts w:cs="Arial"/>
                <w:sz w:val="18"/>
                <w:szCs w:val="18"/>
                <w:lang w:val="en-AU" w:eastAsia="en-US"/>
              </w:rPr>
            </w:pPr>
          </w:p>
        </w:tc>
        <w:tc>
          <w:tcPr>
            <w:tcW w:w="1320" w:type="dxa"/>
            <w:tcBorders>
              <w:right w:val="double" w:sz="4" w:space="0" w:color="auto"/>
            </w:tcBorders>
            <w:vAlign w:val="center"/>
          </w:tcPr>
          <w:p w14:paraId="2E2E7CB0" w14:textId="77777777" w:rsidR="005D7373" w:rsidRPr="005D7373" w:rsidRDefault="005D7373" w:rsidP="005D7373">
            <w:pPr>
              <w:spacing w:before="60" w:after="60"/>
              <w:jc w:val="center"/>
              <w:rPr>
                <w:rFonts w:cs="Arial"/>
                <w:sz w:val="18"/>
                <w:szCs w:val="18"/>
                <w:lang w:val="en-AU" w:eastAsia="en-US"/>
              </w:rPr>
            </w:pPr>
            <w:r w:rsidRPr="005D7373">
              <w:rPr>
                <w:rFonts w:cs="Arial"/>
                <w:sz w:val="18"/>
                <w:szCs w:val="18"/>
                <w:lang w:val="en-AU" w:eastAsia="en-US"/>
              </w:rPr>
              <w:t>x</w:t>
            </w:r>
          </w:p>
        </w:tc>
        <w:tc>
          <w:tcPr>
            <w:tcW w:w="1232" w:type="dxa"/>
            <w:tcBorders>
              <w:left w:val="double" w:sz="4" w:space="0" w:color="auto"/>
            </w:tcBorders>
            <w:vAlign w:val="center"/>
          </w:tcPr>
          <w:p w14:paraId="4872342B" w14:textId="77777777" w:rsidR="005D7373" w:rsidRPr="005D7373" w:rsidRDefault="005D7373" w:rsidP="005D7373">
            <w:pPr>
              <w:spacing w:before="60" w:after="60"/>
              <w:jc w:val="center"/>
              <w:rPr>
                <w:rFonts w:cs="Arial"/>
                <w:color w:val="808080"/>
                <w:sz w:val="18"/>
                <w:szCs w:val="18"/>
                <w:lang w:val="en-AU" w:eastAsia="en-US"/>
              </w:rPr>
            </w:pPr>
          </w:p>
        </w:tc>
        <w:tc>
          <w:tcPr>
            <w:tcW w:w="1066" w:type="dxa"/>
            <w:vAlign w:val="center"/>
          </w:tcPr>
          <w:p w14:paraId="6048335B" w14:textId="77777777" w:rsidR="005D7373" w:rsidRPr="005D7373" w:rsidRDefault="005D7373" w:rsidP="005D7373">
            <w:pPr>
              <w:spacing w:before="60" w:after="60"/>
              <w:jc w:val="center"/>
              <w:rPr>
                <w:rFonts w:cs="Arial"/>
                <w:color w:val="808080"/>
                <w:sz w:val="18"/>
                <w:szCs w:val="18"/>
                <w:lang w:val="en-AU" w:eastAsia="en-US"/>
              </w:rPr>
            </w:pPr>
          </w:p>
        </w:tc>
        <w:tc>
          <w:tcPr>
            <w:tcW w:w="1247" w:type="dxa"/>
            <w:vAlign w:val="center"/>
          </w:tcPr>
          <w:p w14:paraId="4CE70CD0" w14:textId="77777777" w:rsidR="005D7373" w:rsidRPr="005D7373" w:rsidRDefault="005D7373" w:rsidP="005D7373">
            <w:pPr>
              <w:spacing w:before="60" w:after="60"/>
              <w:jc w:val="center"/>
              <w:rPr>
                <w:rFonts w:cs="Arial"/>
                <w:color w:val="808080"/>
                <w:sz w:val="18"/>
                <w:szCs w:val="18"/>
                <w:lang w:val="en-AU" w:eastAsia="en-US"/>
              </w:rPr>
            </w:pPr>
            <w:r w:rsidRPr="005D7373">
              <w:rPr>
                <w:rFonts w:cs="Arial"/>
                <w:color w:val="808080"/>
                <w:sz w:val="18"/>
                <w:szCs w:val="18"/>
                <w:lang w:val="en-AU" w:eastAsia="en-US"/>
              </w:rPr>
              <w:t>x</w:t>
            </w:r>
          </w:p>
        </w:tc>
      </w:tr>
      <w:tr w:rsidR="005D7373" w:rsidRPr="005D7373" w14:paraId="2BDC04CC" w14:textId="77777777" w:rsidTr="005D7373">
        <w:trPr>
          <w:cantSplit/>
          <w:jc w:val="center"/>
        </w:trPr>
        <w:tc>
          <w:tcPr>
            <w:tcW w:w="1252" w:type="dxa"/>
            <w:vAlign w:val="center"/>
          </w:tcPr>
          <w:p w14:paraId="6E6CA372" w14:textId="77777777" w:rsidR="005D7373" w:rsidRPr="005D7373" w:rsidRDefault="005D7373" w:rsidP="005D7373">
            <w:pPr>
              <w:spacing w:before="60" w:after="60"/>
              <w:jc w:val="center"/>
              <w:rPr>
                <w:rFonts w:cs="Arial"/>
                <w:b/>
                <w:sz w:val="18"/>
                <w:szCs w:val="18"/>
                <w:lang w:val="en-AU" w:eastAsia="en-US"/>
              </w:rPr>
            </w:pPr>
            <w:r w:rsidRPr="005D7373">
              <w:rPr>
                <w:rFonts w:cs="Arial"/>
                <w:b/>
                <w:sz w:val="18"/>
                <w:szCs w:val="18"/>
                <w:lang w:val="en-AU" w:eastAsia="en-US"/>
              </w:rPr>
              <w:t>FOGSIG</w:t>
            </w:r>
          </w:p>
        </w:tc>
        <w:tc>
          <w:tcPr>
            <w:tcW w:w="867" w:type="dxa"/>
            <w:tcBorders>
              <w:right w:val="double" w:sz="4" w:space="0" w:color="auto"/>
            </w:tcBorders>
            <w:vAlign w:val="center"/>
          </w:tcPr>
          <w:p w14:paraId="58C74738" w14:textId="77777777" w:rsidR="005D7373" w:rsidRPr="005D7373" w:rsidRDefault="005D7373" w:rsidP="005D7373">
            <w:pPr>
              <w:spacing w:before="60" w:after="60"/>
              <w:jc w:val="center"/>
              <w:rPr>
                <w:rFonts w:cs="Arial"/>
                <w:sz w:val="18"/>
                <w:szCs w:val="18"/>
                <w:lang w:val="en-AU" w:eastAsia="en-US"/>
              </w:rPr>
            </w:pPr>
            <w:r w:rsidRPr="005D7373">
              <w:rPr>
                <w:rFonts w:cs="Arial"/>
                <w:sz w:val="18"/>
                <w:szCs w:val="18"/>
                <w:lang w:val="en-AU" w:eastAsia="en-US"/>
              </w:rPr>
              <w:t>12.5</w:t>
            </w:r>
          </w:p>
        </w:tc>
        <w:tc>
          <w:tcPr>
            <w:tcW w:w="1287" w:type="dxa"/>
            <w:tcBorders>
              <w:left w:val="double" w:sz="4" w:space="0" w:color="auto"/>
              <w:right w:val="double" w:sz="4" w:space="0" w:color="auto"/>
            </w:tcBorders>
            <w:vAlign w:val="center"/>
          </w:tcPr>
          <w:p w14:paraId="70042474" w14:textId="77777777" w:rsidR="005D7373" w:rsidRPr="005D7373" w:rsidRDefault="005D7373" w:rsidP="005D7373">
            <w:pPr>
              <w:spacing w:before="60" w:after="60"/>
              <w:jc w:val="center"/>
              <w:rPr>
                <w:rFonts w:cs="Arial"/>
                <w:b/>
                <w:sz w:val="18"/>
                <w:szCs w:val="18"/>
                <w:lang w:val="en-AU" w:eastAsia="en-US"/>
              </w:rPr>
            </w:pPr>
            <w:r w:rsidRPr="005D7373">
              <w:rPr>
                <w:rFonts w:cs="Arial"/>
                <w:b/>
                <w:sz w:val="18"/>
                <w:szCs w:val="18"/>
                <w:lang w:val="en-AU" w:eastAsia="en-US"/>
              </w:rPr>
              <w:t>x</w:t>
            </w:r>
          </w:p>
        </w:tc>
        <w:tc>
          <w:tcPr>
            <w:tcW w:w="1137" w:type="dxa"/>
            <w:tcBorders>
              <w:left w:val="double" w:sz="4" w:space="0" w:color="auto"/>
            </w:tcBorders>
            <w:vAlign w:val="center"/>
          </w:tcPr>
          <w:p w14:paraId="69F772AB" w14:textId="77777777" w:rsidR="005D7373" w:rsidRPr="005D7373" w:rsidRDefault="005D7373" w:rsidP="005D7373">
            <w:pPr>
              <w:spacing w:before="60" w:after="60"/>
              <w:jc w:val="center"/>
              <w:rPr>
                <w:rFonts w:cs="Arial"/>
                <w:sz w:val="18"/>
                <w:szCs w:val="18"/>
                <w:lang w:val="en-AU" w:eastAsia="en-US"/>
              </w:rPr>
            </w:pPr>
            <w:r w:rsidRPr="005D7373">
              <w:rPr>
                <w:rFonts w:cs="Arial"/>
                <w:sz w:val="18"/>
                <w:szCs w:val="18"/>
                <w:lang w:val="en-AU" w:eastAsia="en-US"/>
              </w:rPr>
              <w:t>x</w:t>
            </w:r>
          </w:p>
        </w:tc>
        <w:tc>
          <w:tcPr>
            <w:tcW w:w="1320" w:type="dxa"/>
            <w:tcBorders>
              <w:right w:val="double" w:sz="4" w:space="0" w:color="auto"/>
            </w:tcBorders>
            <w:vAlign w:val="center"/>
          </w:tcPr>
          <w:p w14:paraId="54F70620" w14:textId="77777777" w:rsidR="005D7373" w:rsidRPr="005D7373" w:rsidRDefault="005D7373" w:rsidP="005D7373">
            <w:pPr>
              <w:spacing w:before="60" w:after="60"/>
              <w:jc w:val="center"/>
              <w:rPr>
                <w:rFonts w:cs="Arial"/>
                <w:sz w:val="18"/>
                <w:szCs w:val="18"/>
                <w:lang w:val="en-AU" w:eastAsia="en-US"/>
              </w:rPr>
            </w:pPr>
          </w:p>
        </w:tc>
        <w:tc>
          <w:tcPr>
            <w:tcW w:w="1232" w:type="dxa"/>
            <w:tcBorders>
              <w:left w:val="double" w:sz="4" w:space="0" w:color="auto"/>
            </w:tcBorders>
            <w:vAlign w:val="center"/>
          </w:tcPr>
          <w:p w14:paraId="23B2EB12" w14:textId="77777777" w:rsidR="005D7373" w:rsidRPr="005D7373" w:rsidRDefault="005D7373" w:rsidP="005D7373">
            <w:pPr>
              <w:spacing w:before="60" w:after="60"/>
              <w:jc w:val="center"/>
              <w:rPr>
                <w:rFonts w:cs="Arial"/>
                <w:color w:val="808080"/>
                <w:sz w:val="18"/>
                <w:szCs w:val="18"/>
                <w:lang w:val="en-AU" w:eastAsia="en-US"/>
              </w:rPr>
            </w:pPr>
          </w:p>
        </w:tc>
        <w:tc>
          <w:tcPr>
            <w:tcW w:w="1066" w:type="dxa"/>
            <w:vAlign w:val="center"/>
          </w:tcPr>
          <w:p w14:paraId="21F0C52B" w14:textId="77777777" w:rsidR="005D7373" w:rsidRPr="005D7373" w:rsidRDefault="005D7373" w:rsidP="005D7373">
            <w:pPr>
              <w:spacing w:before="60" w:after="60"/>
              <w:jc w:val="center"/>
              <w:rPr>
                <w:rFonts w:cs="Arial"/>
                <w:color w:val="808080"/>
                <w:sz w:val="18"/>
                <w:szCs w:val="18"/>
                <w:lang w:val="en-AU" w:eastAsia="en-US"/>
              </w:rPr>
            </w:pPr>
          </w:p>
        </w:tc>
        <w:tc>
          <w:tcPr>
            <w:tcW w:w="1247" w:type="dxa"/>
            <w:vAlign w:val="center"/>
          </w:tcPr>
          <w:p w14:paraId="2CC8BBDE" w14:textId="77777777" w:rsidR="005D7373" w:rsidRPr="005D7373" w:rsidRDefault="005D7373" w:rsidP="005D7373">
            <w:pPr>
              <w:spacing w:before="60" w:after="60"/>
              <w:jc w:val="center"/>
              <w:rPr>
                <w:rFonts w:cs="Arial"/>
                <w:color w:val="808080"/>
                <w:sz w:val="18"/>
                <w:szCs w:val="18"/>
                <w:lang w:val="en-AU" w:eastAsia="en-US"/>
              </w:rPr>
            </w:pPr>
            <w:r w:rsidRPr="005D7373">
              <w:rPr>
                <w:rFonts w:cs="Arial"/>
                <w:color w:val="808080"/>
                <w:sz w:val="18"/>
                <w:szCs w:val="18"/>
                <w:lang w:val="en-AU" w:eastAsia="en-US"/>
              </w:rPr>
              <w:t>x</w:t>
            </w:r>
          </w:p>
        </w:tc>
      </w:tr>
      <w:tr w:rsidR="005D7373" w:rsidRPr="005D7373" w14:paraId="08197B91" w14:textId="77777777" w:rsidTr="005D7373">
        <w:trPr>
          <w:cantSplit/>
          <w:jc w:val="center"/>
        </w:trPr>
        <w:tc>
          <w:tcPr>
            <w:tcW w:w="1252" w:type="dxa"/>
            <w:vAlign w:val="center"/>
          </w:tcPr>
          <w:p w14:paraId="32B0D516" w14:textId="77777777" w:rsidR="005D7373" w:rsidRPr="005D7373" w:rsidRDefault="005D7373" w:rsidP="005D7373">
            <w:pPr>
              <w:spacing w:before="60" w:after="60"/>
              <w:jc w:val="center"/>
              <w:rPr>
                <w:rFonts w:cs="Arial"/>
                <w:b/>
                <w:sz w:val="18"/>
                <w:szCs w:val="18"/>
                <w:lang w:val="en-AU" w:eastAsia="en-US"/>
              </w:rPr>
            </w:pPr>
            <w:r w:rsidRPr="005D7373">
              <w:rPr>
                <w:rFonts w:cs="Arial"/>
                <w:b/>
                <w:sz w:val="18"/>
                <w:szCs w:val="18"/>
                <w:lang w:val="en-AU" w:eastAsia="en-US"/>
              </w:rPr>
              <w:t>FORSTC</w:t>
            </w:r>
          </w:p>
        </w:tc>
        <w:tc>
          <w:tcPr>
            <w:tcW w:w="867" w:type="dxa"/>
            <w:tcBorders>
              <w:right w:val="double" w:sz="4" w:space="0" w:color="auto"/>
            </w:tcBorders>
            <w:vAlign w:val="center"/>
          </w:tcPr>
          <w:p w14:paraId="44EB71B4" w14:textId="77777777" w:rsidR="005D7373" w:rsidRPr="005D7373" w:rsidRDefault="005D7373" w:rsidP="005D7373">
            <w:pPr>
              <w:spacing w:before="60" w:after="60"/>
              <w:jc w:val="center"/>
              <w:rPr>
                <w:rFonts w:cs="Arial"/>
                <w:sz w:val="18"/>
                <w:szCs w:val="18"/>
                <w:lang w:val="en-AU" w:eastAsia="en-US"/>
              </w:rPr>
            </w:pPr>
            <w:r w:rsidRPr="005D7373">
              <w:rPr>
                <w:rFonts w:cs="Arial"/>
                <w:sz w:val="18"/>
                <w:szCs w:val="18"/>
                <w:lang w:val="en-AU" w:eastAsia="en-US"/>
              </w:rPr>
              <w:t>4.8.17</w:t>
            </w:r>
          </w:p>
        </w:tc>
        <w:tc>
          <w:tcPr>
            <w:tcW w:w="1287" w:type="dxa"/>
            <w:tcBorders>
              <w:left w:val="double" w:sz="4" w:space="0" w:color="auto"/>
              <w:right w:val="double" w:sz="4" w:space="0" w:color="auto"/>
            </w:tcBorders>
            <w:vAlign w:val="center"/>
          </w:tcPr>
          <w:p w14:paraId="1775CF86" w14:textId="77777777" w:rsidR="005D7373" w:rsidRPr="005D7373" w:rsidRDefault="005D7373" w:rsidP="005D7373">
            <w:pPr>
              <w:spacing w:before="60" w:after="60"/>
              <w:jc w:val="center"/>
              <w:rPr>
                <w:rFonts w:cs="Arial"/>
                <w:b/>
                <w:sz w:val="18"/>
                <w:szCs w:val="18"/>
                <w:lang w:val="en-AU" w:eastAsia="en-US"/>
              </w:rPr>
            </w:pPr>
            <w:r w:rsidRPr="005D7373">
              <w:rPr>
                <w:rFonts w:cs="Arial"/>
                <w:b/>
                <w:sz w:val="18"/>
                <w:szCs w:val="18"/>
                <w:lang w:val="en-AU" w:eastAsia="en-US"/>
              </w:rPr>
              <w:t>x</w:t>
            </w:r>
          </w:p>
        </w:tc>
        <w:tc>
          <w:tcPr>
            <w:tcW w:w="1137" w:type="dxa"/>
            <w:tcBorders>
              <w:left w:val="double" w:sz="4" w:space="0" w:color="auto"/>
            </w:tcBorders>
            <w:vAlign w:val="center"/>
          </w:tcPr>
          <w:p w14:paraId="1DA705F3" w14:textId="77777777" w:rsidR="005D7373" w:rsidRPr="005D7373" w:rsidRDefault="005D7373" w:rsidP="005D7373">
            <w:pPr>
              <w:spacing w:before="60" w:after="60"/>
              <w:jc w:val="center"/>
              <w:rPr>
                <w:rFonts w:cs="Arial"/>
                <w:sz w:val="18"/>
                <w:szCs w:val="18"/>
                <w:lang w:val="en-AU" w:eastAsia="en-US"/>
              </w:rPr>
            </w:pPr>
          </w:p>
        </w:tc>
        <w:tc>
          <w:tcPr>
            <w:tcW w:w="1320" w:type="dxa"/>
            <w:tcBorders>
              <w:right w:val="double" w:sz="4" w:space="0" w:color="auto"/>
            </w:tcBorders>
            <w:vAlign w:val="center"/>
          </w:tcPr>
          <w:p w14:paraId="2B9BEC95" w14:textId="77777777" w:rsidR="005D7373" w:rsidRPr="005D7373" w:rsidRDefault="005D7373" w:rsidP="005D7373">
            <w:pPr>
              <w:spacing w:before="60" w:after="60"/>
              <w:jc w:val="center"/>
              <w:rPr>
                <w:rFonts w:cs="Arial"/>
                <w:sz w:val="18"/>
                <w:szCs w:val="18"/>
                <w:lang w:val="en-AU" w:eastAsia="en-US"/>
              </w:rPr>
            </w:pPr>
            <w:r w:rsidRPr="005D7373">
              <w:rPr>
                <w:rFonts w:cs="Arial"/>
                <w:sz w:val="18"/>
                <w:szCs w:val="18"/>
                <w:lang w:val="en-AU" w:eastAsia="en-US"/>
              </w:rPr>
              <w:t>x</w:t>
            </w:r>
          </w:p>
        </w:tc>
        <w:tc>
          <w:tcPr>
            <w:tcW w:w="1232" w:type="dxa"/>
            <w:tcBorders>
              <w:left w:val="double" w:sz="4" w:space="0" w:color="auto"/>
            </w:tcBorders>
            <w:vAlign w:val="center"/>
          </w:tcPr>
          <w:p w14:paraId="17CFD78A" w14:textId="77777777" w:rsidR="005D7373" w:rsidRPr="005D7373" w:rsidRDefault="005D7373" w:rsidP="005D7373">
            <w:pPr>
              <w:spacing w:before="60" w:after="60"/>
              <w:jc w:val="center"/>
              <w:rPr>
                <w:rFonts w:cs="Arial"/>
                <w:color w:val="808080"/>
                <w:sz w:val="18"/>
                <w:szCs w:val="18"/>
                <w:lang w:val="en-AU" w:eastAsia="en-US"/>
              </w:rPr>
            </w:pPr>
          </w:p>
        </w:tc>
        <w:tc>
          <w:tcPr>
            <w:tcW w:w="1066" w:type="dxa"/>
            <w:vAlign w:val="center"/>
          </w:tcPr>
          <w:p w14:paraId="1B8C8095" w14:textId="77777777" w:rsidR="005D7373" w:rsidRPr="005D7373" w:rsidRDefault="005D7373" w:rsidP="005D7373">
            <w:pPr>
              <w:spacing w:before="60" w:after="60"/>
              <w:jc w:val="center"/>
              <w:rPr>
                <w:rFonts w:cs="Arial"/>
                <w:color w:val="808080"/>
                <w:sz w:val="18"/>
                <w:szCs w:val="18"/>
                <w:lang w:val="en-AU" w:eastAsia="en-US"/>
              </w:rPr>
            </w:pPr>
            <w:r w:rsidRPr="005D7373">
              <w:rPr>
                <w:rFonts w:cs="Arial"/>
                <w:color w:val="808080"/>
                <w:sz w:val="18"/>
                <w:szCs w:val="18"/>
                <w:lang w:val="en-AU" w:eastAsia="en-US"/>
              </w:rPr>
              <w:t>x, Note 4</w:t>
            </w:r>
          </w:p>
        </w:tc>
        <w:tc>
          <w:tcPr>
            <w:tcW w:w="1247" w:type="dxa"/>
            <w:vAlign w:val="center"/>
          </w:tcPr>
          <w:p w14:paraId="782D977D" w14:textId="77777777" w:rsidR="005D7373" w:rsidRPr="005D7373" w:rsidRDefault="005D7373" w:rsidP="005D7373">
            <w:pPr>
              <w:spacing w:before="60" w:after="60"/>
              <w:jc w:val="center"/>
              <w:rPr>
                <w:rFonts w:cs="Arial"/>
                <w:color w:val="808080"/>
                <w:sz w:val="18"/>
                <w:szCs w:val="18"/>
                <w:lang w:val="en-AU" w:eastAsia="en-US"/>
              </w:rPr>
            </w:pPr>
            <w:r w:rsidRPr="005D7373">
              <w:rPr>
                <w:rFonts w:cs="Arial"/>
                <w:color w:val="808080"/>
                <w:sz w:val="18"/>
                <w:szCs w:val="18"/>
                <w:lang w:val="en-AU" w:eastAsia="en-US"/>
              </w:rPr>
              <w:t>x</w:t>
            </w:r>
          </w:p>
        </w:tc>
      </w:tr>
      <w:tr w:rsidR="005D7373" w:rsidRPr="005D7373" w14:paraId="574F8B4F" w14:textId="77777777" w:rsidTr="005D7373">
        <w:trPr>
          <w:cantSplit/>
          <w:jc w:val="center"/>
        </w:trPr>
        <w:tc>
          <w:tcPr>
            <w:tcW w:w="1252" w:type="dxa"/>
            <w:vAlign w:val="center"/>
          </w:tcPr>
          <w:p w14:paraId="54A6258B" w14:textId="77777777" w:rsidR="005D7373" w:rsidRPr="005D7373" w:rsidRDefault="005D7373" w:rsidP="005D7373">
            <w:pPr>
              <w:spacing w:before="60" w:after="60"/>
              <w:jc w:val="center"/>
              <w:rPr>
                <w:rFonts w:cs="Arial"/>
                <w:b/>
                <w:sz w:val="18"/>
                <w:szCs w:val="18"/>
                <w:lang w:val="en-AU" w:eastAsia="en-US"/>
              </w:rPr>
            </w:pPr>
            <w:r w:rsidRPr="005D7373">
              <w:rPr>
                <w:rFonts w:cs="Arial"/>
                <w:b/>
                <w:sz w:val="18"/>
                <w:szCs w:val="18"/>
                <w:lang w:val="en-AU" w:eastAsia="en-US"/>
              </w:rPr>
              <w:t>FRPARE</w:t>
            </w:r>
          </w:p>
        </w:tc>
        <w:tc>
          <w:tcPr>
            <w:tcW w:w="867" w:type="dxa"/>
            <w:tcBorders>
              <w:right w:val="double" w:sz="4" w:space="0" w:color="auto"/>
            </w:tcBorders>
            <w:vAlign w:val="center"/>
          </w:tcPr>
          <w:p w14:paraId="04FB245C" w14:textId="77777777" w:rsidR="005D7373" w:rsidRPr="005D7373" w:rsidRDefault="005D7373" w:rsidP="005D7373">
            <w:pPr>
              <w:spacing w:before="60" w:after="60"/>
              <w:jc w:val="center"/>
              <w:rPr>
                <w:rFonts w:cs="Arial"/>
                <w:sz w:val="18"/>
                <w:szCs w:val="18"/>
                <w:lang w:val="en-AU" w:eastAsia="en-US"/>
              </w:rPr>
            </w:pPr>
            <w:r w:rsidRPr="005D7373">
              <w:rPr>
                <w:rFonts w:cs="Arial"/>
                <w:sz w:val="18"/>
                <w:szCs w:val="18"/>
                <w:lang w:val="en-AU" w:eastAsia="en-US"/>
              </w:rPr>
              <w:t>11.2.3</w:t>
            </w:r>
          </w:p>
        </w:tc>
        <w:tc>
          <w:tcPr>
            <w:tcW w:w="1287" w:type="dxa"/>
            <w:tcBorders>
              <w:left w:val="double" w:sz="4" w:space="0" w:color="auto"/>
              <w:right w:val="double" w:sz="4" w:space="0" w:color="auto"/>
            </w:tcBorders>
            <w:shd w:val="clear" w:color="auto" w:fill="F2F2F2"/>
            <w:vAlign w:val="center"/>
          </w:tcPr>
          <w:p w14:paraId="31AE8F40" w14:textId="77777777" w:rsidR="005D7373" w:rsidRPr="005D7373" w:rsidRDefault="005D7373" w:rsidP="005D7373">
            <w:pPr>
              <w:spacing w:before="60" w:after="60"/>
              <w:jc w:val="center"/>
              <w:rPr>
                <w:rFonts w:cs="Arial"/>
                <w:b/>
                <w:sz w:val="18"/>
                <w:szCs w:val="18"/>
                <w:lang w:val="en-AU" w:eastAsia="en-US"/>
              </w:rPr>
            </w:pPr>
          </w:p>
        </w:tc>
        <w:tc>
          <w:tcPr>
            <w:tcW w:w="1137" w:type="dxa"/>
            <w:tcBorders>
              <w:left w:val="double" w:sz="4" w:space="0" w:color="auto"/>
            </w:tcBorders>
            <w:shd w:val="clear" w:color="auto" w:fill="F2F2F2"/>
            <w:vAlign w:val="center"/>
          </w:tcPr>
          <w:p w14:paraId="10BA5C13" w14:textId="77777777" w:rsidR="005D7373" w:rsidRPr="005D7373" w:rsidRDefault="005D7373" w:rsidP="005D7373">
            <w:pPr>
              <w:spacing w:before="60" w:after="60"/>
              <w:jc w:val="center"/>
              <w:rPr>
                <w:rFonts w:cs="Arial"/>
                <w:sz w:val="18"/>
                <w:szCs w:val="18"/>
                <w:lang w:val="en-AU" w:eastAsia="en-US"/>
              </w:rPr>
            </w:pPr>
          </w:p>
        </w:tc>
        <w:tc>
          <w:tcPr>
            <w:tcW w:w="1320" w:type="dxa"/>
            <w:tcBorders>
              <w:right w:val="double" w:sz="4" w:space="0" w:color="auto"/>
            </w:tcBorders>
            <w:shd w:val="clear" w:color="auto" w:fill="F2F2F2"/>
            <w:vAlign w:val="center"/>
          </w:tcPr>
          <w:p w14:paraId="586B05DD" w14:textId="77777777" w:rsidR="005D7373" w:rsidRPr="005D7373" w:rsidRDefault="005D7373" w:rsidP="005D7373">
            <w:pPr>
              <w:spacing w:before="60" w:after="60"/>
              <w:jc w:val="center"/>
              <w:rPr>
                <w:rFonts w:cs="Arial"/>
                <w:sz w:val="18"/>
                <w:szCs w:val="18"/>
                <w:lang w:val="en-AU" w:eastAsia="en-US"/>
              </w:rPr>
            </w:pPr>
          </w:p>
        </w:tc>
        <w:tc>
          <w:tcPr>
            <w:tcW w:w="1232" w:type="dxa"/>
            <w:tcBorders>
              <w:left w:val="double" w:sz="4" w:space="0" w:color="auto"/>
            </w:tcBorders>
            <w:shd w:val="clear" w:color="auto" w:fill="F2F2F2"/>
            <w:vAlign w:val="center"/>
          </w:tcPr>
          <w:p w14:paraId="1CCCDBA2" w14:textId="77777777" w:rsidR="005D7373" w:rsidRPr="005D7373" w:rsidRDefault="005D7373" w:rsidP="005D7373">
            <w:pPr>
              <w:spacing w:before="60" w:after="60"/>
              <w:jc w:val="center"/>
              <w:rPr>
                <w:rFonts w:cs="Arial"/>
                <w:color w:val="808080"/>
                <w:sz w:val="18"/>
                <w:szCs w:val="18"/>
                <w:lang w:val="en-AU" w:eastAsia="en-US"/>
              </w:rPr>
            </w:pPr>
          </w:p>
        </w:tc>
        <w:tc>
          <w:tcPr>
            <w:tcW w:w="1066" w:type="dxa"/>
            <w:shd w:val="clear" w:color="auto" w:fill="F2F2F2"/>
            <w:vAlign w:val="center"/>
          </w:tcPr>
          <w:p w14:paraId="7A12A25A" w14:textId="77777777" w:rsidR="005D7373" w:rsidRPr="005D7373" w:rsidRDefault="005D7373" w:rsidP="005D7373">
            <w:pPr>
              <w:spacing w:before="60" w:after="60"/>
              <w:jc w:val="center"/>
              <w:rPr>
                <w:rFonts w:cs="Arial"/>
                <w:color w:val="808080"/>
                <w:sz w:val="18"/>
                <w:szCs w:val="18"/>
                <w:lang w:val="en-AU" w:eastAsia="en-US"/>
              </w:rPr>
            </w:pPr>
          </w:p>
        </w:tc>
        <w:tc>
          <w:tcPr>
            <w:tcW w:w="1247" w:type="dxa"/>
            <w:shd w:val="clear" w:color="auto" w:fill="F2F2F2"/>
            <w:vAlign w:val="center"/>
          </w:tcPr>
          <w:p w14:paraId="37EB41FE" w14:textId="77777777" w:rsidR="005D7373" w:rsidRPr="005D7373" w:rsidRDefault="005D7373" w:rsidP="005D7373">
            <w:pPr>
              <w:spacing w:before="60" w:after="60"/>
              <w:jc w:val="center"/>
              <w:rPr>
                <w:rFonts w:cs="Arial"/>
                <w:color w:val="808080"/>
                <w:sz w:val="18"/>
                <w:szCs w:val="18"/>
                <w:lang w:val="en-AU" w:eastAsia="en-US"/>
              </w:rPr>
            </w:pPr>
          </w:p>
        </w:tc>
      </w:tr>
      <w:tr w:rsidR="005D7373" w:rsidRPr="005D7373" w14:paraId="79404075" w14:textId="77777777" w:rsidTr="005D7373">
        <w:trPr>
          <w:cantSplit/>
          <w:jc w:val="center"/>
        </w:trPr>
        <w:tc>
          <w:tcPr>
            <w:tcW w:w="1252" w:type="dxa"/>
            <w:vAlign w:val="center"/>
          </w:tcPr>
          <w:p w14:paraId="21A02DF8" w14:textId="77777777" w:rsidR="005D7373" w:rsidRPr="005D7373" w:rsidRDefault="005D7373" w:rsidP="005D7373">
            <w:pPr>
              <w:spacing w:before="60" w:after="60"/>
              <w:jc w:val="center"/>
              <w:rPr>
                <w:rFonts w:cs="Arial"/>
                <w:b/>
                <w:sz w:val="18"/>
                <w:szCs w:val="18"/>
                <w:lang w:val="en-AU" w:eastAsia="en-US"/>
              </w:rPr>
            </w:pPr>
            <w:r w:rsidRPr="005D7373">
              <w:rPr>
                <w:rFonts w:cs="Arial"/>
                <w:b/>
                <w:sz w:val="18"/>
                <w:szCs w:val="18"/>
                <w:lang w:val="en-AU" w:eastAsia="en-US"/>
              </w:rPr>
              <w:t>FSHFAC</w:t>
            </w:r>
          </w:p>
        </w:tc>
        <w:tc>
          <w:tcPr>
            <w:tcW w:w="867" w:type="dxa"/>
            <w:tcBorders>
              <w:right w:val="double" w:sz="4" w:space="0" w:color="auto"/>
            </w:tcBorders>
            <w:vAlign w:val="center"/>
          </w:tcPr>
          <w:p w14:paraId="19103586" w14:textId="77777777" w:rsidR="005D7373" w:rsidRPr="005D7373" w:rsidRDefault="005D7373" w:rsidP="005D7373">
            <w:pPr>
              <w:spacing w:before="60" w:after="60"/>
              <w:jc w:val="center"/>
              <w:rPr>
                <w:rFonts w:cs="Arial"/>
                <w:sz w:val="18"/>
                <w:szCs w:val="18"/>
                <w:lang w:val="en-AU" w:eastAsia="en-US"/>
              </w:rPr>
            </w:pPr>
            <w:r w:rsidRPr="005D7373">
              <w:rPr>
                <w:rFonts w:cs="Arial"/>
                <w:sz w:val="18"/>
                <w:szCs w:val="18"/>
                <w:lang w:val="en-AU" w:eastAsia="en-US"/>
              </w:rPr>
              <w:t>11.9.1</w:t>
            </w:r>
          </w:p>
        </w:tc>
        <w:tc>
          <w:tcPr>
            <w:tcW w:w="1287" w:type="dxa"/>
            <w:tcBorders>
              <w:left w:val="double" w:sz="4" w:space="0" w:color="auto"/>
              <w:right w:val="double" w:sz="4" w:space="0" w:color="auto"/>
            </w:tcBorders>
            <w:vAlign w:val="center"/>
          </w:tcPr>
          <w:p w14:paraId="1DE21286" w14:textId="77777777" w:rsidR="005D7373" w:rsidRPr="005D7373" w:rsidRDefault="005D7373" w:rsidP="005D7373">
            <w:pPr>
              <w:spacing w:before="60" w:after="60"/>
              <w:jc w:val="center"/>
              <w:rPr>
                <w:rFonts w:cs="Arial"/>
                <w:b/>
                <w:sz w:val="18"/>
                <w:szCs w:val="18"/>
                <w:lang w:val="en-AU" w:eastAsia="en-US"/>
              </w:rPr>
            </w:pPr>
            <w:r w:rsidRPr="005D7373">
              <w:rPr>
                <w:rFonts w:cs="Arial"/>
                <w:b/>
                <w:sz w:val="18"/>
                <w:szCs w:val="18"/>
                <w:lang w:val="en-AU" w:eastAsia="en-US"/>
              </w:rPr>
              <w:t>x</w:t>
            </w:r>
          </w:p>
        </w:tc>
        <w:tc>
          <w:tcPr>
            <w:tcW w:w="1137" w:type="dxa"/>
            <w:tcBorders>
              <w:left w:val="double" w:sz="4" w:space="0" w:color="auto"/>
            </w:tcBorders>
            <w:vAlign w:val="center"/>
          </w:tcPr>
          <w:p w14:paraId="04ED650B" w14:textId="77777777" w:rsidR="005D7373" w:rsidRPr="005D7373" w:rsidRDefault="005D7373" w:rsidP="005D7373">
            <w:pPr>
              <w:spacing w:before="60" w:after="60"/>
              <w:jc w:val="center"/>
              <w:rPr>
                <w:rFonts w:cs="Arial"/>
                <w:sz w:val="18"/>
                <w:szCs w:val="18"/>
                <w:lang w:val="en-AU" w:eastAsia="en-US"/>
              </w:rPr>
            </w:pPr>
          </w:p>
        </w:tc>
        <w:tc>
          <w:tcPr>
            <w:tcW w:w="1320" w:type="dxa"/>
            <w:tcBorders>
              <w:right w:val="double" w:sz="4" w:space="0" w:color="auto"/>
            </w:tcBorders>
            <w:vAlign w:val="center"/>
          </w:tcPr>
          <w:p w14:paraId="2249F99D" w14:textId="77777777" w:rsidR="005D7373" w:rsidRPr="005D7373" w:rsidRDefault="005D7373" w:rsidP="005D7373">
            <w:pPr>
              <w:spacing w:before="60" w:after="60"/>
              <w:jc w:val="center"/>
              <w:rPr>
                <w:rFonts w:cs="Arial"/>
                <w:sz w:val="18"/>
                <w:szCs w:val="18"/>
                <w:lang w:val="en-AU" w:eastAsia="en-US"/>
              </w:rPr>
            </w:pPr>
            <w:r w:rsidRPr="005D7373">
              <w:rPr>
                <w:rFonts w:cs="Arial"/>
                <w:sz w:val="18"/>
                <w:szCs w:val="18"/>
                <w:lang w:val="en-AU" w:eastAsia="en-US"/>
              </w:rPr>
              <w:t>x</w:t>
            </w:r>
          </w:p>
        </w:tc>
        <w:tc>
          <w:tcPr>
            <w:tcW w:w="1232" w:type="dxa"/>
            <w:tcBorders>
              <w:left w:val="double" w:sz="4" w:space="0" w:color="auto"/>
            </w:tcBorders>
            <w:vAlign w:val="center"/>
          </w:tcPr>
          <w:p w14:paraId="0AF9D2BB" w14:textId="77777777" w:rsidR="005D7373" w:rsidRPr="005D7373" w:rsidRDefault="005D7373" w:rsidP="005D7373">
            <w:pPr>
              <w:spacing w:before="60" w:after="60"/>
              <w:jc w:val="center"/>
              <w:rPr>
                <w:rFonts w:cs="Arial"/>
                <w:color w:val="808080"/>
                <w:sz w:val="18"/>
                <w:szCs w:val="18"/>
                <w:lang w:val="en-AU" w:eastAsia="en-US"/>
              </w:rPr>
            </w:pPr>
          </w:p>
        </w:tc>
        <w:tc>
          <w:tcPr>
            <w:tcW w:w="1066" w:type="dxa"/>
            <w:vAlign w:val="center"/>
          </w:tcPr>
          <w:p w14:paraId="2D16097B" w14:textId="77777777" w:rsidR="005D7373" w:rsidRPr="005D7373" w:rsidRDefault="005D7373" w:rsidP="005D7373">
            <w:pPr>
              <w:spacing w:before="60" w:after="60"/>
              <w:jc w:val="center"/>
              <w:rPr>
                <w:rFonts w:cs="Arial"/>
                <w:color w:val="808080"/>
                <w:sz w:val="18"/>
                <w:szCs w:val="18"/>
                <w:lang w:val="en-AU" w:eastAsia="en-US"/>
              </w:rPr>
            </w:pPr>
            <w:r w:rsidRPr="005D7373">
              <w:rPr>
                <w:rFonts w:cs="Arial"/>
                <w:color w:val="808080"/>
                <w:sz w:val="18"/>
                <w:szCs w:val="18"/>
                <w:lang w:val="en-AU" w:eastAsia="en-US"/>
              </w:rPr>
              <w:t>x</w:t>
            </w:r>
          </w:p>
        </w:tc>
        <w:tc>
          <w:tcPr>
            <w:tcW w:w="1247" w:type="dxa"/>
            <w:vAlign w:val="center"/>
          </w:tcPr>
          <w:p w14:paraId="41767A57" w14:textId="77777777" w:rsidR="005D7373" w:rsidRPr="005D7373" w:rsidRDefault="005D7373" w:rsidP="005D7373">
            <w:pPr>
              <w:spacing w:before="60" w:after="60"/>
              <w:jc w:val="center"/>
              <w:rPr>
                <w:rFonts w:cs="Arial"/>
                <w:color w:val="808080"/>
                <w:sz w:val="18"/>
                <w:szCs w:val="18"/>
                <w:lang w:val="en-AU" w:eastAsia="en-US"/>
              </w:rPr>
            </w:pPr>
            <w:r w:rsidRPr="005D7373">
              <w:rPr>
                <w:rFonts w:cs="Arial"/>
                <w:color w:val="808080"/>
                <w:sz w:val="18"/>
                <w:szCs w:val="18"/>
                <w:lang w:val="en-AU" w:eastAsia="en-US"/>
              </w:rPr>
              <w:t>x</w:t>
            </w:r>
          </w:p>
        </w:tc>
      </w:tr>
      <w:tr w:rsidR="005D7373" w:rsidRPr="005D7373" w14:paraId="27E0343A" w14:textId="77777777" w:rsidTr="005D7373">
        <w:trPr>
          <w:cantSplit/>
          <w:jc w:val="center"/>
        </w:trPr>
        <w:tc>
          <w:tcPr>
            <w:tcW w:w="1252" w:type="dxa"/>
            <w:vAlign w:val="center"/>
          </w:tcPr>
          <w:p w14:paraId="30F5B514" w14:textId="77777777" w:rsidR="005D7373" w:rsidRPr="005D7373" w:rsidRDefault="005D7373" w:rsidP="005D7373">
            <w:pPr>
              <w:spacing w:before="60" w:after="60"/>
              <w:jc w:val="center"/>
              <w:rPr>
                <w:rFonts w:cs="Arial"/>
                <w:b/>
                <w:sz w:val="18"/>
                <w:szCs w:val="18"/>
                <w:lang w:val="en-AU" w:eastAsia="en-US"/>
              </w:rPr>
            </w:pPr>
            <w:r w:rsidRPr="005D7373">
              <w:rPr>
                <w:rFonts w:cs="Arial"/>
                <w:b/>
                <w:sz w:val="18"/>
                <w:szCs w:val="18"/>
                <w:lang w:val="en-AU" w:eastAsia="en-US"/>
              </w:rPr>
              <w:t>FSHGRD</w:t>
            </w:r>
          </w:p>
        </w:tc>
        <w:tc>
          <w:tcPr>
            <w:tcW w:w="867" w:type="dxa"/>
            <w:tcBorders>
              <w:right w:val="double" w:sz="4" w:space="0" w:color="auto"/>
            </w:tcBorders>
            <w:vAlign w:val="center"/>
          </w:tcPr>
          <w:p w14:paraId="5D307B62" w14:textId="77777777" w:rsidR="005D7373" w:rsidRPr="005D7373" w:rsidRDefault="005D7373" w:rsidP="005D7373">
            <w:pPr>
              <w:spacing w:before="60" w:after="60"/>
              <w:jc w:val="center"/>
              <w:rPr>
                <w:rFonts w:cs="Arial"/>
                <w:sz w:val="18"/>
                <w:szCs w:val="18"/>
                <w:lang w:val="en-AU" w:eastAsia="en-US"/>
              </w:rPr>
            </w:pPr>
            <w:r w:rsidRPr="005D7373">
              <w:rPr>
                <w:rFonts w:cs="Arial"/>
                <w:sz w:val="18"/>
                <w:szCs w:val="18"/>
                <w:lang w:val="en-AU" w:eastAsia="en-US"/>
              </w:rPr>
              <w:t>11.9.4</w:t>
            </w:r>
          </w:p>
        </w:tc>
        <w:tc>
          <w:tcPr>
            <w:tcW w:w="1287" w:type="dxa"/>
            <w:tcBorders>
              <w:left w:val="double" w:sz="4" w:space="0" w:color="auto"/>
              <w:right w:val="double" w:sz="4" w:space="0" w:color="auto"/>
            </w:tcBorders>
            <w:vAlign w:val="center"/>
          </w:tcPr>
          <w:p w14:paraId="27FA4481" w14:textId="77777777" w:rsidR="005D7373" w:rsidRPr="005D7373" w:rsidRDefault="005D7373" w:rsidP="005D7373">
            <w:pPr>
              <w:spacing w:before="60" w:after="60"/>
              <w:jc w:val="center"/>
              <w:rPr>
                <w:rFonts w:cs="Arial"/>
                <w:b/>
                <w:sz w:val="18"/>
                <w:szCs w:val="18"/>
                <w:lang w:val="en-AU" w:eastAsia="en-US"/>
              </w:rPr>
            </w:pPr>
          </w:p>
        </w:tc>
        <w:tc>
          <w:tcPr>
            <w:tcW w:w="1137" w:type="dxa"/>
            <w:tcBorders>
              <w:left w:val="double" w:sz="4" w:space="0" w:color="auto"/>
            </w:tcBorders>
            <w:vAlign w:val="center"/>
          </w:tcPr>
          <w:p w14:paraId="4722E3E7" w14:textId="77777777" w:rsidR="005D7373" w:rsidRPr="005D7373" w:rsidRDefault="005D7373" w:rsidP="005D7373">
            <w:pPr>
              <w:spacing w:before="60" w:after="60"/>
              <w:jc w:val="center"/>
              <w:rPr>
                <w:rFonts w:cs="Arial"/>
                <w:sz w:val="18"/>
                <w:szCs w:val="18"/>
                <w:lang w:val="en-AU" w:eastAsia="en-US"/>
              </w:rPr>
            </w:pPr>
          </w:p>
        </w:tc>
        <w:tc>
          <w:tcPr>
            <w:tcW w:w="1320" w:type="dxa"/>
            <w:tcBorders>
              <w:right w:val="double" w:sz="4" w:space="0" w:color="auto"/>
            </w:tcBorders>
            <w:vAlign w:val="center"/>
          </w:tcPr>
          <w:p w14:paraId="208DE2FF" w14:textId="77777777" w:rsidR="005D7373" w:rsidRPr="005D7373" w:rsidRDefault="005D7373" w:rsidP="005D7373">
            <w:pPr>
              <w:spacing w:before="60" w:after="60"/>
              <w:jc w:val="center"/>
              <w:rPr>
                <w:rFonts w:cs="Arial"/>
                <w:sz w:val="18"/>
                <w:szCs w:val="18"/>
                <w:lang w:val="en-AU" w:eastAsia="en-US"/>
              </w:rPr>
            </w:pPr>
          </w:p>
        </w:tc>
        <w:tc>
          <w:tcPr>
            <w:tcW w:w="1232" w:type="dxa"/>
            <w:tcBorders>
              <w:left w:val="double" w:sz="4" w:space="0" w:color="auto"/>
            </w:tcBorders>
            <w:vAlign w:val="center"/>
          </w:tcPr>
          <w:p w14:paraId="7E4A0E73" w14:textId="77777777" w:rsidR="005D7373" w:rsidRPr="005D7373" w:rsidRDefault="005D7373" w:rsidP="005D7373">
            <w:pPr>
              <w:spacing w:before="60" w:after="60"/>
              <w:jc w:val="center"/>
              <w:rPr>
                <w:rFonts w:cs="Arial"/>
                <w:color w:val="808080"/>
                <w:sz w:val="18"/>
                <w:szCs w:val="18"/>
                <w:lang w:val="en-AU" w:eastAsia="en-US"/>
              </w:rPr>
            </w:pPr>
          </w:p>
        </w:tc>
        <w:tc>
          <w:tcPr>
            <w:tcW w:w="1066" w:type="dxa"/>
            <w:vAlign w:val="center"/>
          </w:tcPr>
          <w:p w14:paraId="7A194C5B" w14:textId="77777777" w:rsidR="005D7373" w:rsidRPr="005D7373" w:rsidRDefault="005D7373" w:rsidP="005D7373">
            <w:pPr>
              <w:spacing w:before="60" w:after="60"/>
              <w:jc w:val="center"/>
              <w:rPr>
                <w:rFonts w:cs="Arial"/>
                <w:color w:val="808080"/>
                <w:sz w:val="18"/>
                <w:szCs w:val="18"/>
                <w:lang w:val="en-AU" w:eastAsia="en-US"/>
              </w:rPr>
            </w:pPr>
            <w:r w:rsidRPr="005D7373">
              <w:rPr>
                <w:rFonts w:cs="Arial"/>
                <w:color w:val="808080"/>
                <w:sz w:val="18"/>
                <w:szCs w:val="18"/>
                <w:lang w:val="en-AU" w:eastAsia="en-US"/>
              </w:rPr>
              <w:t>x</w:t>
            </w:r>
          </w:p>
        </w:tc>
        <w:tc>
          <w:tcPr>
            <w:tcW w:w="1247" w:type="dxa"/>
            <w:vAlign w:val="center"/>
          </w:tcPr>
          <w:p w14:paraId="3793458E" w14:textId="77777777" w:rsidR="005D7373" w:rsidRPr="005D7373" w:rsidRDefault="005D7373" w:rsidP="005D7373">
            <w:pPr>
              <w:spacing w:before="60" w:after="60"/>
              <w:jc w:val="center"/>
              <w:rPr>
                <w:rFonts w:cs="Arial"/>
                <w:color w:val="808080"/>
                <w:sz w:val="18"/>
                <w:szCs w:val="18"/>
                <w:lang w:val="en-AU" w:eastAsia="en-US"/>
              </w:rPr>
            </w:pPr>
            <w:r w:rsidRPr="005D7373">
              <w:rPr>
                <w:rFonts w:cs="Arial"/>
                <w:color w:val="808080"/>
                <w:sz w:val="18"/>
                <w:szCs w:val="18"/>
                <w:lang w:val="en-AU" w:eastAsia="en-US"/>
              </w:rPr>
              <w:t>x</w:t>
            </w:r>
          </w:p>
        </w:tc>
      </w:tr>
      <w:tr w:rsidR="005D7373" w:rsidRPr="005D7373" w14:paraId="6291D74E" w14:textId="77777777" w:rsidTr="005D7373">
        <w:trPr>
          <w:cantSplit/>
          <w:jc w:val="center"/>
        </w:trPr>
        <w:tc>
          <w:tcPr>
            <w:tcW w:w="1252" w:type="dxa"/>
            <w:vAlign w:val="center"/>
          </w:tcPr>
          <w:p w14:paraId="5F404E2A" w14:textId="77777777" w:rsidR="005D7373" w:rsidRPr="005D7373" w:rsidRDefault="005D7373" w:rsidP="005D7373">
            <w:pPr>
              <w:spacing w:before="60" w:after="60"/>
              <w:jc w:val="center"/>
              <w:rPr>
                <w:rFonts w:cs="Arial"/>
                <w:b/>
                <w:sz w:val="18"/>
                <w:szCs w:val="18"/>
                <w:lang w:val="en-AU" w:eastAsia="en-US"/>
              </w:rPr>
            </w:pPr>
            <w:r w:rsidRPr="005D7373">
              <w:rPr>
                <w:rFonts w:cs="Arial"/>
                <w:b/>
                <w:sz w:val="18"/>
                <w:szCs w:val="18"/>
                <w:lang w:val="en-AU" w:eastAsia="en-US"/>
              </w:rPr>
              <w:t>FSHZNE</w:t>
            </w:r>
          </w:p>
        </w:tc>
        <w:tc>
          <w:tcPr>
            <w:tcW w:w="867" w:type="dxa"/>
            <w:tcBorders>
              <w:right w:val="double" w:sz="4" w:space="0" w:color="auto"/>
            </w:tcBorders>
            <w:vAlign w:val="center"/>
          </w:tcPr>
          <w:p w14:paraId="41038AD5" w14:textId="77777777" w:rsidR="005D7373" w:rsidRPr="005D7373" w:rsidRDefault="005D7373" w:rsidP="005D7373">
            <w:pPr>
              <w:spacing w:before="60" w:after="60"/>
              <w:jc w:val="center"/>
              <w:rPr>
                <w:rFonts w:cs="Arial"/>
                <w:sz w:val="18"/>
                <w:szCs w:val="18"/>
                <w:lang w:val="en-AU" w:eastAsia="en-US"/>
              </w:rPr>
            </w:pPr>
            <w:r w:rsidRPr="005D7373">
              <w:rPr>
                <w:rFonts w:cs="Arial"/>
                <w:sz w:val="18"/>
                <w:szCs w:val="18"/>
                <w:lang w:val="en-AU" w:eastAsia="en-US"/>
              </w:rPr>
              <w:t>11.2.6</w:t>
            </w:r>
          </w:p>
        </w:tc>
        <w:tc>
          <w:tcPr>
            <w:tcW w:w="1287" w:type="dxa"/>
            <w:tcBorders>
              <w:left w:val="double" w:sz="4" w:space="0" w:color="auto"/>
              <w:right w:val="double" w:sz="4" w:space="0" w:color="auto"/>
            </w:tcBorders>
            <w:vAlign w:val="center"/>
          </w:tcPr>
          <w:p w14:paraId="3FF1E499" w14:textId="77777777" w:rsidR="005D7373" w:rsidRPr="005D7373" w:rsidRDefault="005D7373" w:rsidP="005D7373">
            <w:pPr>
              <w:spacing w:before="60" w:after="60"/>
              <w:jc w:val="center"/>
              <w:rPr>
                <w:rFonts w:cs="Arial"/>
                <w:b/>
                <w:sz w:val="18"/>
                <w:szCs w:val="18"/>
                <w:lang w:val="en-AU" w:eastAsia="en-US"/>
              </w:rPr>
            </w:pPr>
            <w:r w:rsidRPr="005D7373">
              <w:rPr>
                <w:rFonts w:cs="Arial"/>
                <w:b/>
                <w:sz w:val="18"/>
                <w:szCs w:val="18"/>
                <w:lang w:val="en-AU" w:eastAsia="en-US"/>
              </w:rPr>
              <w:t>x</w:t>
            </w:r>
          </w:p>
        </w:tc>
        <w:tc>
          <w:tcPr>
            <w:tcW w:w="1137" w:type="dxa"/>
            <w:tcBorders>
              <w:left w:val="double" w:sz="4" w:space="0" w:color="auto"/>
            </w:tcBorders>
            <w:vAlign w:val="center"/>
          </w:tcPr>
          <w:p w14:paraId="3DDB858B" w14:textId="77777777" w:rsidR="005D7373" w:rsidRPr="005D7373" w:rsidRDefault="005D7373" w:rsidP="005D7373">
            <w:pPr>
              <w:spacing w:before="60" w:after="60"/>
              <w:jc w:val="center"/>
              <w:rPr>
                <w:rFonts w:cs="Arial"/>
                <w:sz w:val="18"/>
                <w:szCs w:val="18"/>
                <w:lang w:val="en-AU" w:eastAsia="en-US"/>
              </w:rPr>
            </w:pPr>
            <w:r w:rsidRPr="005D7373">
              <w:rPr>
                <w:rFonts w:cs="Arial"/>
                <w:sz w:val="18"/>
                <w:szCs w:val="18"/>
                <w:lang w:val="en-AU" w:eastAsia="en-US"/>
              </w:rPr>
              <w:t>x</w:t>
            </w:r>
          </w:p>
        </w:tc>
        <w:tc>
          <w:tcPr>
            <w:tcW w:w="1320" w:type="dxa"/>
            <w:tcBorders>
              <w:right w:val="double" w:sz="4" w:space="0" w:color="auto"/>
            </w:tcBorders>
            <w:vAlign w:val="center"/>
          </w:tcPr>
          <w:p w14:paraId="299EF5AC" w14:textId="77777777" w:rsidR="005D7373" w:rsidRPr="005D7373" w:rsidRDefault="005D7373" w:rsidP="005D7373">
            <w:pPr>
              <w:spacing w:before="60" w:after="60"/>
              <w:jc w:val="center"/>
              <w:rPr>
                <w:rFonts w:cs="Arial"/>
                <w:sz w:val="18"/>
                <w:szCs w:val="18"/>
                <w:lang w:val="en-AU" w:eastAsia="en-US"/>
              </w:rPr>
            </w:pPr>
          </w:p>
        </w:tc>
        <w:tc>
          <w:tcPr>
            <w:tcW w:w="1232" w:type="dxa"/>
            <w:tcBorders>
              <w:left w:val="double" w:sz="4" w:space="0" w:color="auto"/>
            </w:tcBorders>
            <w:vAlign w:val="center"/>
          </w:tcPr>
          <w:p w14:paraId="52438899" w14:textId="77777777" w:rsidR="005D7373" w:rsidRPr="005D7373" w:rsidRDefault="005D7373" w:rsidP="005D7373">
            <w:pPr>
              <w:spacing w:before="60" w:after="60"/>
              <w:jc w:val="center"/>
              <w:rPr>
                <w:rFonts w:cs="Arial"/>
                <w:color w:val="808080"/>
                <w:sz w:val="18"/>
                <w:szCs w:val="18"/>
                <w:lang w:val="en-AU" w:eastAsia="en-US"/>
              </w:rPr>
            </w:pPr>
          </w:p>
        </w:tc>
        <w:tc>
          <w:tcPr>
            <w:tcW w:w="1066" w:type="dxa"/>
            <w:vAlign w:val="center"/>
          </w:tcPr>
          <w:p w14:paraId="03DC2981" w14:textId="77777777" w:rsidR="005D7373" w:rsidRPr="005D7373" w:rsidRDefault="005D7373" w:rsidP="005D7373">
            <w:pPr>
              <w:spacing w:before="60" w:after="60"/>
              <w:jc w:val="center"/>
              <w:rPr>
                <w:rFonts w:cs="Arial"/>
                <w:color w:val="808080"/>
                <w:sz w:val="18"/>
                <w:szCs w:val="18"/>
                <w:lang w:val="en-AU" w:eastAsia="en-US"/>
              </w:rPr>
            </w:pPr>
          </w:p>
        </w:tc>
        <w:tc>
          <w:tcPr>
            <w:tcW w:w="1247" w:type="dxa"/>
            <w:vAlign w:val="center"/>
          </w:tcPr>
          <w:p w14:paraId="3030FE20" w14:textId="77777777" w:rsidR="005D7373" w:rsidRPr="005D7373" w:rsidRDefault="005D7373" w:rsidP="005D7373">
            <w:pPr>
              <w:spacing w:before="60" w:after="60"/>
              <w:jc w:val="center"/>
              <w:rPr>
                <w:rFonts w:cs="Arial"/>
                <w:color w:val="808080"/>
                <w:sz w:val="18"/>
                <w:szCs w:val="18"/>
                <w:lang w:val="en-AU" w:eastAsia="en-US"/>
              </w:rPr>
            </w:pPr>
          </w:p>
        </w:tc>
      </w:tr>
      <w:tr w:rsidR="005D7373" w:rsidRPr="005D7373" w14:paraId="65629C6A" w14:textId="77777777" w:rsidTr="005D7373">
        <w:trPr>
          <w:cantSplit/>
          <w:jc w:val="center"/>
        </w:trPr>
        <w:tc>
          <w:tcPr>
            <w:tcW w:w="1252" w:type="dxa"/>
            <w:vAlign w:val="center"/>
          </w:tcPr>
          <w:p w14:paraId="0FFDC8B2" w14:textId="77777777" w:rsidR="005D7373" w:rsidRPr="005D7373" w:rsidRDefault="005D7373" w:rsidP="005D7373">
            <w:pPr>
              <w:spacing w:before="60" w:after="60"/>
              <w:jc w:val="center"/>
              <w:rPr>
                <w:rFonts w:cs="Arial"/>
                <w:b/>
                <w:sz w:val="18"/>
                <w:szCs w:val="18"/>
                <w:lang w:val="en-AU" w:eastAsia="en-US"/>
              </w:rPr>
            </w:pPr>
            <w:r w:rsidRPr="005D7373">
              <w:rPr>
                <w:rFonts w:cs="Arial"/>
                <w:b/>
                <w:sz w:val="18"/>
                <w:szCs w:val="18"/>
                <w:lang w:val="en-AU" w:eastAsia="en-US"/>
              </w:rPr>
              <w:t>GATCON</w:t>
            </w:r>
          </w:p>
        </w:tc>
        <w:tc>
          <w:tcPr>
            <w:tcW w:w="867" w:type="dxa"/>
            <w:tcBorders>
              <w:right w:val="double" w:sz="4" w:space="0" w:color="auto"/>
            </w:tcBorders>
            <w:vAlign w:val="center"/>
          </w:tcPr>
          <w:p w14:paraId="160903B9" w14:textId="77777777" w:rsidR="005D7373" w:rsidRPr="005D7373" w:rsidRDefault="005D7373" w:rsidP="005D7373">
            <w:pPr>
              <w:spacing w:before="60" w:after="60"/>
              <w:jc w:val="center"/>
              <w:rPr>
                <w:rFonts w:cs="Arial"/>
                <w:sz w:val="18"/>
                <w:szCs w:val="18"/>
                <w:lang w:val="en-AU" w:eastAsia="en-US"/>
              </w:rPr>
            </w:pPr>
            <w:r w:rsidRPr="005D7373">
              <w:rPr>
                <w:rFonts w:cs="Arial"/>
                <w:sz w:val="18"/>
                <w:szCs w:val="18"/>
                <w:lang w:val="en-AU" w:eastAsia="en-US"/>
              </w:rPr>
              <w:t>4.6.6.4</w:t>
            </w:r>
          </w:p>
        </w:tc>
        <w:tc>
          <w:tcPr>
            <w:tcW w:w="1287" w:type="dxa"/>
            <w:tcBorders>
              <w:left w:val="double" w:sz="4" w:space="0" w:color="auto"/>
              <w:right w:val="double" w:sz="4" w:space="0" w:color="auto"/>
            </w:tcBorders>
            <w:vAlign w:val="center"/>
          </w:tcPr>
          <w:p w14:paraId="72E08661" w14:textId="77777777" w:rsidR="005D7373" w:rsidRPr="005D7373" w:rsidRDefault="005D7373" w:rsidP="005D7373">
            <w:pPr>
              <w:spacing w:before="60" w:after="60"/>
              <w:jc w:val="center"/>
              <w:rPr>
                <w:rFonts w:cs="Arial"/>
                <w:b/>
                <w:sz w:val="18"/>
                <w:szCs w:val="18"/>
                <w:lang w:val="en-AU" w:eastAsia="en-US"/>
              </w:rPr>
            </w:pPr>
            <w:r w:rsidRPr="005D7373">
              <w:rPr>
                <w:rFonts w:cs="Arial"/>
                <w:b/>
                <w:sz w:val="18"/>
                <w:szCs w:val="18"/>
                <w:lang w:val="en-AU" w:eastAsia="en-US"/>
              </w:rPr>
              <w:t>x</w:t>
            </w:r>
          </w:p>
        </w:tc>
        <w:tc>
          <w:tcPr>
            <w:tcW w:w="1137" w:type="dxa"/>
            <w:tcBorders>
              <w:left w:val="double" w:sz="4" w:space="0" w:color="auto"/>
            </w:tcBorders>
            <w:vAlign w:val="center"/>
          </w:tcPr>
          <w:p w14:paraId="2A901D98" w14:textId="77777777" w:rsidR="005D7373" w:rsidRPr="005D7373" w:rsidRDefault="005D7373" w:rsidP="005D7373">
            <w:pPr>
              <w:spacing w:before="60" w:after="60"/>
              <w:jc w:val="center"/>
              <w:rPr>
                <w:rFonts w:cs="Arial"/>
                <w:sz w:val="18"/>
                <w:szCs w:val="18"/>
                <w:lang w:val="en-AU" w:eastAsia="en-US"/>
              </w:rPr>
            </w:pPr>
          </w:p>
        </w:tc>
        <w:tc>
          <w:tcPr>
            <w:tcW w:w="1320" w:type="dxa"/>
            <w:tcBorders>
              <w:right w:val="double" w:sz="4" w:space="0" w:color="auto"/>
            </w:tcBorders>
            <w:vAlign w:val="center"/>
          </w:tcPr>
          <w:p w14:paraId="75CC087D" w14:textId="77777777" w:rsidR="005D7373" w:rsidRPr="005D7373" w:rsidRDefault="005D7373" w:rsidP="005D7373">
            <w:pPr>
              <w:spacing w:before="60" w:after="60"/>
              <w:jc w:val="center"/>
              <w:rPr>
                <w:rFonts w:cs="Arial"/>
                <w:sz w:val="18"/>
                <w:szCs w:val="18"/>
                <w:lang w:val="en-AU" w:eastAsia="en-US"/>
              </w:rPr>
            </w:pPr>
            <w:r w:rsidRPr="005D7373">
              <w:rPr>
                <w:rFonts w:cs="Arial"/>
                <w:sz w:val="18"/>
                <w:szCs w:val="18"/>
                <w:lang w:val="en-AU" w:eastAsia="en-US"/>
              </w:rPr>
              <w:t>x</w:t>
            </w:r>
          </w:p>
        </w:tc>
        <w:tc>
          <w:tcPr>
            <w:tcW w:w="1232" w:type="dxa"/>
            <w:tcBorders>
              <w:left w:val="double" w:sz="4" w:space="0" w:color="auto"/>
            </w:tcBorders>
            <w:vAlign w:val="center"/>
          </w:tcPr>
          <w:p w14:paraId="2F6E8D0F" w14:textId="77777777" w:rsidR="005D7373" w:rsidRPr="005D7373" w:rsidRDefault="005D7373" w:rsidP="005D7373">
            <w:pPr>
              <w:spacing w:before="60" w:after="60"/>
              <w:jc w:val="center"/>
              <w:rPr>
                <w:rFonts w:cs="Arial"/>
                <w:color w:val="808080"/>
                <w:sz w:val="18"/>
                <w:szCs w:val="18"/>
                <w:lang w:val="en-AU" w:eastAsia="en-US"/>
              </w:rPr>
            </w:pPr>
          </w:p>
        </w:tc>
        <w:tc>
          <w:tcPr>
            <w:tcW w:w="1066" w:type="dxa"/>
            <w:vAlign w:val="center"/>
          </w:tcPr>
          <w:p w14:paraId="3F2656C9" w14:textId="77777777" w:rsidR="005D7373" w:rsidRPr="005D7373" w:rsidRDefault="005D7373" w:rsidP="005D7373">
            <w:pPr>
              <w:spacing w:before="60" w:after="60"/>
              <w:jc w:val="center"/>
              <w:rPr>
                <w:rFonts w:cs="Arial"/>
                <w:color w:val="808080"/>
                <w:sz w:val="18"/>
                <w:szCs w:val="18"/>
                <w:lang w:val="en-AU" w:eastAsia="en-US"/>
              </w:rPr>
            </w:pPr>
          </w:p>
        </w:tc>
        <w:tc>
          <w:tcPr>
            <w:tcW w:w="1247" w:type="dxa"/>
            <w:vAlign w:val="center"/>
          </w:tcPr>
          <w:p w14:paraId="3CDC2ACC" w14:textId="77777777" w:rsidR="005D7373" w:rsidRPr="005D7373" w:rsidRDefault="005D7373" w:rsidP="005D7373">
            <w:pPr>
              <w:spacing w:before="60" w:after="60"/>
              <w:jc w:val="center"/>
              <w:rPr>
                <w:rFonts w:cs="Arial"/>
                <w:color w:val="808080"/>
                <w:sz w:val="18"/>
                <w:szCs w:val="18"/>
                <w:lang w:val="en-AU" w:eastAsia="en-US"/>
              </w:rPr>
            </w:pPr>
          </w:p>
        </w:tc>
      </w:tr>
      <w:tr w:rsidR="005D7373" w:rsidRPr="005D7373" w14:paraId="78A40EF8" w14:textId="77777777" w:rsidTr="005D7373">
        <w:trPr>
          <w:cantSplit/>
          <w:jc w:val="center"/>
        </w:trPr>
        <w:tc>
          <w:tcPr>
            <w:tcW w:w="1252" w:type="dxa"/>
            <w:vAlign w:val="center"/>
          </w:tcPr>
          <w:p w14:paraId="13177337" w14:textId="77777777" w:rsidR="005D7373" w:rsidRPr="005D7373" w:rsidRDefault="005D7373" w:rsidP="005D7373">
            <w:pPr>
              <w:spacing w:before="60" w:after="60"/>
              <w:jc w:val="center"/>
              <w:rPr>
                <w:rFonts w:cs="Arial"/>
                <w:b/>
                <w:sz w:val="18"/>
                <w:szCs w:val="18"/>
                <w:lang w:val="en-AU" w:eastAsia="en-US"/>
              </w:rPr>
            </w:pPr>
            <w:r w:rsidRPr="005D7373">
              <w:rPr>
                <w:rFonts w:cs="Arial"/>
                <w:b/>
                <w:sz w:val="18"/>
                <w:szCs w:val="18"/>
                <w:lang w:val="en-AU" w:eastAsia="en-US"/>
              </w:rPr>
              <w:t>GRIDRN</w:t>
            </w:r>
          </w:p>
        </w:tc>
        <w:tc>
          <w:tcPr>
            <w:tcW w:w="867" w:type="dxa"/>
            <w:tcBorders>
              <w:right w:val="double" w:sz="4" w:space="0" w:color="auto"/>
            </w:tcBorders>
            <w:vAlign w:val="center"/>
          </w:tcPr>
          <w:p w14:paraId="05ABBD41" w14:textId="77777777" w:rsidR="005D7373" w:rsidRPr="005D7373" w:rsidRDefault="005D7373" w:rsidP="005D7373">
            <w:pPr>
              <w:spacing w:before="60" w:after="60"/>
              <w:jc w:val="center"/>
              <w:rPr>
                <w:rFonts w:cs="Arial"/>
                <w:sz w:val="18"/>
                <w:szCs w:val="18"/>
                <w:lang w:val="en-AU" w:eastAsia="en-US"/>
              </w:rPr>
            </w:pPr>
            <w:r w:rsidRPr="005D7373">
              <w:rPr>
                <w:rFonts w:cs="Arial"/>
                <w:sz w:val="18"/>
                <w:szCs w:val="18"/>
                <w:lang w:val="en-AU" w:eastAsia="en-US"/>
              </w:rPr>
              <w:t>4.6.6.6</w:t>
            </w:r>
          </w:p>
        </w:tc>
        <w:tc>
          <w:tcPr>
            <w:tcW w:w="1287" w:type="dxa"/>
            <w:tcBorders>
              <w:left w:val="double" w:sz="4" w:space="0" w:color="auto"/>
              <w:right w:val="double" w:sz="4" w:space="0" w:color="auto"/>
            </w:tcBorders>
            <w:vAlign w:val="center"/>
          </w:tcPr>
          <w:p w14:paraId="288829E7" w14:textId="77777777" w:rsidR="005D7373" w:rsidRPr="005D7373" w:rsidRDefault="005D7373" w:rsidP="005D7373">
            <w:pPr>
              <w:spacing w:before="60" w:after="60"/>
              <w:jc w:val="center"/>
              <w:rPr>
                <w:rFonts w:cs="Arial"/>
                <w:b/>
                <w:sz w:val="18"/>
                <w:szCs w:val="18"/>
                <w:lang w:val="en-AU" w:eastAsia="en-US"/>
              </w:rPr>
            </w:pPr>
            <w:r w:rsidRPr="005D7373">
              <w:rPr>
                <w:rFonts w:cs="Arial"/>
                <w:b/>
                <w:sz w:val="18"/>
                <w:szCs w:val="18"/>
                <w:lang w:val="en-AU" w:eastAsia="en-US"/>
              </w:rPr>
              <w:t>x</w:t>
            </w:r>
          </w:p>
        </w:tc>
        <w:tc>
          <w:tcPr>
            <w:tcW w:w="1137" w:type="dxa"/>
            <w:tcBorders>
              <w:left w:val="double" w:sz="4" w:space="0" w:color="auto"/>
            </w:tcBorders>
            <w:vAlign w:val="center"/>
          </w:tcPr>
          <w:p w14:paraId="0ABC3ABE" w14:textId="77777777" w:rsidR="005D7373" w:rsidRPr="005D7373" w:rsidRDefault="005D7373" w:rsidP="005D7373">
            <w:pPr>
              <w:spacing w:before="60" w:after="60"/>
              <w:jc w:val="center"/>
              <w:rPr>
                <w:rFonts w:cs="Arial"/>
                <w:sz w:val="18"/>
                <w:szCs w:val="18"/>
                <w:lang w:val="en-AU" w:eastAsia="en-US"/>
              </w:rPr>
            </w:pPr>
            <w:r w:rsidRPr="005D7373">
              <w:rPr>
                <w:rFonts w:cs="Arial"/>
                <w:sz w:val="18"/>
                <w:szCs w:val="18"/>
                <w:lang w:val="en-AU" w:eastAsia="en-US"/>
              </w:rPr>
              <w:t>x*</w:t>
            </w:r>
          </w:p>
        </w:tc>
        <w:tc>
          <w:tcPr>
            <w:tcW w:w="1320" w:type="dxa"/>
            <w:tcBorders>
              <w:right w:val="double" w:sz="4" w:space="0" w:color="auto"/>
            </w:tcBorders>
            <w:vAlign w:val="center"/>
          </w:tcPr>
          <w:p w14:paraId="72264ADC" w14:textId="77777777" w:rsidR="005D7373" w:rsidRPr="005D7373" w:rsidRDefault="005D7373" w:rsidP="005D7373">
            <w:pPr>
              <w:spacing w:before="60" w:after="60"/>
              <w:jc w:val="center"/>
              <w:rPr>
                <w:rFonts w:cs="Arial"/>
                <w:sz w:val="18"/>
                <w:szCs w:val="18"/>
                <w:lang w:val="en-AU" w:eastAsia="en-US"/>
              </w:rPr>
            </w:pPr>
            <w:r w:rsidRPr="005D7373">
              <w:rPr>
                <w:rFonts w:cs="Arial"/>
                <w:sz w:val="18"/>
                <w:szCs w:val="18"/>
                <w:lang w:val="en-AU" w:eastAsia="en-US"/>
              </w:rPr>
              <w:t>x</w:t>
            </w:r>
          </w:p>
        </w:tc>
        <w:tc>
          <w:tcPr>
            <w:tcW w:w="1232" w:type="dxa"/>
            <w:tcBorders>
              <w:left w:val="double" w:sz="4" w:space="0" w:color="auto"/>
            </w:tcBorders>
            <w:vAlign w:val="center"/>
          </w:tcPr>
          <w:p w14:paraId="4212D0D5" w14:textId="77777777" w:rsidR="005D7373" w:rsidRPr="005D7373" w:rsidRDefault="005D7373" w:rsidP="005D7373">
            <w:pPr>
              <w:spacing w:before="60" w:after="60"/>
              <w:jc w:val="center"/>
              <w:rPr>
                <w:rFonts w:cs="Arial"/>
                <w:color w:val="808080"/>
                <w:sz w:val="18"/>
                <w:szCs w:val="18"/>
                <w:lang w:val="en-AU" w:eastAsia="en-US"/>
              </w:rPr>
            </w:pPr>
          </w:p>
        </w:tc>
        <w:tc>
          <w:tcPr>
            <w:tcW w:w="1066" w:type="dxa"/>
            <w:vAlign w:val="center"/>
          </w:tcPr>
          <w:p w14:paraId="66E25F68" w14:textId="77777777" w:rsidR="005D7373" w:rsidRPr="005D7373" w:rsidRDefault="005D7373" w:rsidP="005D7373">
            <w:pPr>
              <w:spacing w:before="60" w:after="60"/>
              <w:jc w:val="center"/>
              <w:rPr>
                <w:rFonts w:cs="Arial"/>
                <w:color w:val="808080"/>
                <w:sz w:val="18"/>
                <w:szCs w:val="18"/>
                <w:lang w:val="en-AU" w:eastAsia="en-US"/>
              </w:rPr>
            </w:pPr>
          </w:p>
        </w:tc>
        <w:tc>
          <w:tcPr>
            <w:tcW w:w="1247" w:type="dxa"/>
            <w:vAlign w:val="center"/>
          </w:tcPr>
          <w:p w14:paraId="1573056E" w14:textId="77777777" w:rsidR="005D7373" w:rsidRPr="005D7373" w:rsidRDefault="005D7373" w:rsidP="005D7373">
            <w:pPr>
              <w:spacing w:before="60" w:after="60"/>
              <w:jc w:val="center"/>
              <w:rPr>
                <w:rFonts w:cs="Arial"/>
                <w:color w:val="808080"/>
                <w:sz w:val="18"/>
                <w:szCs w:val="18"/>
                <w:lang w:val="en-AU" w:eastAsia="en-US"/>
              </w:rPr>
            </w:pPr>
            <w:r w:rsidRPr="005D7373">
              <w:rPr>
                <w:rFonts w:cs="Arial"/>
                <w:color w:val="808080"/>
                <w:sz w:val="18"/>
                <w:szCs w:val="18"/>
                <w:lang w:val="en-AU" w:eastAsia="en-US"/>
              </w:rPr>
              <w:t>x</w:t>
            </w:r>
          </w:p>
        </w:tc>
      </w:tr>
      <w:tr w:rsidR="005D7373" w:rsidRPr="005D7373" w14:paraId="7279B6D4" w14:textId="77777777" w:rsidTr="005D7373">
        <w:trPr>
          <w:cantSplit/>
          <w:jc w:val="center"/>
        </w:trPr>
        <w:tc>
          <w:tcPr>
            <w:tcW w:w="1252" w:type="dxa"/>
            <w:vAlign w:val="center"/>
          </w:tcPr>
          <w:p w14:paraId="48DF4145" w14:textId="77777777" w:rsidR="005D7373" w:rsidRPr="005D7373" w:rsidRDefault="005D7373" w:rsidP="005D7373">
            <w:pPr>
              <w:spacing w:before="60" w:after="60"/>
              <w:jc w:val="center"/>
              <w:rPr>
                <w:rFonts w:cs="Arial"/>
                <w:b/>
                <w:sz w:val="18"/>
                <w:szCs w:val="18"/>
                <w:lang w:val="en-AU" w:eastAsia="en-US"/>
              </w:rPr>
            </w:pPr>
            <w:r w:rsidRPr="005D7373">
              <w:rPr>
                <w:rFonts w:cs="Arial"/>
                <w:b/>
                <w:sz w:val="18"/>
                <w:szCs w:val="18"/>
                <w:lang w:val="en-AU" w:eastAsia="en-US"/>
              </w:rPr>
              <w:t>HRBARE</w:t>
            </w:r>
          </w:p>
        </w:tc>
        <w:tc>
          <w:tcPr>
            <w:tcW w:w="867" w:type="dxa"/>
            <w:tcBorders>
              <w:right w:val="double" w:sz="4" w:space="0" w:color="auto"/>
            </w:tcBorders>
            <w:vAlign w:val="center"/>
          </w:tcPr>
          <w:p w14:paraId="37D7D39A" w14:textId="77777777" w:rsidR="005D7373" w:rsidRPr="005D7373" w:rsidRDefault="005D7373" w:rsidP="005D7373">
            <w:pPr>
              <w:spacing w:before="60" w:after="60"/>
              <w:jc w:val="center"/>
              <w:rPr>
                <w:rFonts w:cs="Arial"/>
                <w:sz w:val="18"/>
                <w:szCs w:val="18"/>
                <w:lang w:val="en-AU" w:eastAsia="en-US"/>
              </w:rPr>
            </w:pPr>
            <w:r w:rsidRPr="005D7373">
              <w:rPr>
                <w:rFonts w:cs="Arial"/>
                <w:sz w:val="18"/>
                <w:szCs w:val="18"/>
                <w:lang w:val="en-AU" w:eastAsia="en-US"/>
              </w:rPr>
              <w:t>9.1.1</w:t>
            </w:r>
          </w:p>
        </w:tc>
        <w:tc>
          <w:tcPr>
            <w:tcW w:w="1287" w:type="dxa"/>
            <w:tcBorders>
              <w:left w:val="double" w:sz="4" w:space="0" w:color="auto"/>
              <w:right w:val="double" w:sz="4" w:space="0" w:color="auto"/>
            </w:tcBorders>
            <w:vAlign w:val="center"/>
          </w:tcPr>
          <w:p w14:paraId="6DDD851F" w14:textId="77777777" w:rsidR="005D7373" w:rsidRPr="005D7373" w:rsidRDefault="005D7373" w:rsidP="005D7373">
            <w:pPr>
              <w:spacing w:before="60" w:after="60"/>
              <w:jc w:val="center"/>
              <w:rPr>
                <w:rFonts w:cs="Arial"/>
                <w:b/>
                <w:sz w:val="18"/>
                <w:szCs w:val="18"/>
                <w:lang w:val="en-AU" w:eastAsia="en-US"/>
              </w:rPr>
            </w:pPr>
            <w:r w:rsidRPr="005D7373">
              <w:rPr>
                <w:rFonts w:cs="Arial"/>
                <w:b/>
                <w:sz w:val="18"/>
                <w:szCs w:val="18"/>
                <w:lang w:val="en-AU" w:eastAsia="en-US"/>
              </w:rPr>
              <w:t>x</w:t>
            </w:r>
          </w:p>
        </w:tc>
        <w:tc>
          <w:tcPr>
            <w:tcW w:w="1137" w:type="dxa"/>
            <w:tcBorders>
              <w:left w:val="double" w:sz="4" w:space="0" w:color="auto"/>
            </w:tcBorders>
            <w:vAlign w:val="center"/>
          </w:tcPr>
          <w:p w14:paraId="6648EFB8" w14:textId="77777777" w:rsidR="005D7373" w:rsidRPr="005D7373" w:rsidRDefault="005D7373" w:rsidP="005D7373">
            <w:pPr>
              <w:spacing w:before="60" w:after="60"/>
              <w:jc w:val="center"/>
              <w:rPr>
                <w:rFonts w:cs="Arial"/>
                <w:sz w:val="18"/>
                <w:szCs w:val="18"/>
                <w:lang w:val="en-AU" w:eastAsia="en-US"/>
              </w:rPr>
            </w:pPr>
          </w:p>
        </w:tc>
        <w:tc>
          <w:tcPr>
            <w:tcW w:w="1320" w:type="dxa"/>
            <w:tcBorders>
              <w:right w:val="double" w:sz="4" w:space="0" w:color="auto"/>
            </w:tcBorders>
            <w:vAlign w:val="center"/>
          </w:tcPr>
          <w:p w14:paraId="1721509F" w14:textId="77777777" w:rsidR="005D7373" w:rsidRPr="005D7373" w:rsidRDefault="005D7373" w:rsidP="005D7373">
            <w:pPr>
              <w:spacing w:before="60" w:after="60"/>
              <w:jc w:val="center"/>
              <w:rPr>
                <w:rFonts w:cs="Arial"/>
                <w:sz w:val="18"/>
                <w:szCs w:val="18"/>
                <w:lang w:val="en-AU" w:eastAsia="en-US"/>
              </w:rPr>
            </w:pPr>
            <w:r w:rsidRPr="005D7373">
              <w:rPr>
                <w:rFonts w:cs="Arial"/>
                <w:sz w:val="18"/>
                <w:szCs w:val="18"/>
                <w:lang w:val="en-AU" w:eastAsia="en-US"/>
              </w:rPr>
              <w:t>x</w:t>
            </w:r>
          </w:p>
        </w:tc>
        <w:tc>
          <w:tcPr>
            <w:tcW w:w="1232" w:type="dxa"/>
            <w:tcBorders>
              <w:left w:val="double" w:sz="4" w:space="0" w:color="auto"/>
            </w:tcBorders>
            <w:vAlign w:val="center"/>
          </w:tcPr>
          <w:p w14:paraId="741E9104" w14:textId="77777777" w:rsidR="005D7373" w:rsidRPr="005D7373" w:rsidRDefault="005D7373" w:rsidP="005D7373">
            <w:pPr>
              <w:spacing w:before="60" w:after="60"/>
              <w:jc w:val="center"/>
              <w:rPr>
                <w:rFonts w:cs="Arial"/>
                <w:color w:val="808080"/>
                <w:sz w:val="18"/>
                <w:szCs w:val="18"/>
                <w:lang w:val="en-AU" w:eastAsia="en-US"/>
              </w:rPr>
            </w:pPr>
          </w:p>
        </w:tc>
        <w:tc>
          <w:tcPr>
            <w:tcW w:w="1066" w:type="dxa"/>
            <w:vAlign w:val="center"/>
          </w:tcPr>
          <w:p w14:paraId="53AE3B91" w14:textId="77777777" w:rsidR="005D7373" w:rsidRPr="005D7373" w:rsidRDefault="005D7373" w:rsidP="005D7373">
            <w:pPr>
              <w:spacing w:before="60" w:after="60"/>
              <w:jc w:val="center"/>
              <w:rPr>
                <w:rFonts w:cs="Arial"/>
                <w:color w:val="808080"/>
                <w:sz w:val="18"/>
                <w:szCs w:val="18"/>
                <w:lang w:val="en-AU" w:eastAsia="en-US"/>
              </w:rPr>
            </w:pPr>
          </w:p>
        </w:tc>
        <w:tc>
          <w:tcPr>
            <w:tcW w:w="1247" w:type="dxa"/>
            <w:vAlign w:val="center"/>
          </w:tcPr>
          <w:p w14:paraId="5E2FFFEB" w14:textId="77777777" w:rsidR="005D7373" w:rsidRPr="005D7373" w:rsidRDefault="005D7373" w:rsidP="005D7373">
            <w:pPr>
              <w:spacing w:before="60" w:after="60"/>
              <w:jc w:val="center"/>
              <w:rPr>
                <w:rFonts w:cs="Arial"/>
                <w:color w:val="808080"/>
                <w:sz w:val="18"/>
                <w:szCs w:val="18"/>
                <w:lang w:val="en-AU" w:eastAsia="en-US"/>
              </w:rPr>
            </w:pPr>
          </w:p>
        </w:tc>
      </w:tr>
      <w:tr w:rsidR="005D7373" w:rsidRPr="005D7373" w14:paraId="757A049A" w14:textId="77777777" w:rsidTr="005D7373">
        <w:trPr>
          <w:cantSplit/>
          <w:jc w:val="center"/>
        </w:trPr>
        <w:tc>
          <w:tcPr>
            <w:tcW w:w="1252" w:type="dxa"/>
            <w:vAlign w:val="center"/>
          </w:tcPr>
          <w:p w14:paraId="4267E8C3" w14:textId="77777777" w:rsidR="005D7373" w:rsidRPr="005D7373" w:rsidRDefault="005D7373" w:rsidP="005D7373">
            <w:pPr>
              <w:spacing w:before="60" w:after="60"/>
              <w:jc w:val="center"/>
              <w:rPr>
                <w:rFonts w:cs="Arial"/>
                <w:b/>
                <w:sz w:val="18"/>
                <w:szCs w:val="18"/>
                <w:lang w:val="en-AU" w:eastAsia="en-US"/>
              </w:rPr>
            </w:pPr>
            <w:r w:rsidRPr="005D7373">
              <w:rPr>
                <w:rFonts w:cs="Arial"/>
                <w:b/>
                <w:sz w:val="18"/>
                <w:szCs w:val="18"/>
                <w:lang w:val="en-AU" w:eastAsia="en-US"/>
              </w:rPr>
              <w:t>HRBFAC</w:t>
            </w:r>
          </w:p>
        </w:tc>
        <w:tc>
          <w:tcPr>
            <w:tcW w:w="867" w:type="dxa"/>
            <w:tcBorders>
              <w:right w:val="double" w:sz="4" w:space="0" w:color="auto"/>
            </w:tcBorders>
            <w:vAlign w:val="center"/>
          </w:tcPr>
          <w:p w14:paraId="27596386" w14:textId="77777777" w:rsidR="005D7373" w:rsidRPr="005D7373" w:rsidRDefault="005D7373" w:rsidP="005D7373">
            <w:pPr>
              <w:spacing w:before="60" w:after="60"/>
              <w:jc w:val="center"/>
              <w:rPr>
                <w:rFonts w:cs="Arial"/>
                <w:sz w:val="18"/>
                <w:szCs w:val="18"/>
                <w:lang w:val="en-AU" w:eastAsia="en-US"/>
              </w:rPr>
            </w:pPr>
            <w:r w:rsidRPr="005D7373">
              <w:rPr>
                <w:rFonts w:cs="Arial"/>
                <w:sz w:val="18"/>
                <w:szCs w:val="18"/>
                <w:lang w:val="en-AU" w:eastAsia="en-US"/>
              </w:rPr>
              <w:t>4.6.1</w:t>
            </w:r>
          </w:p>
        </w:tc>
        <w:tc>
          <w:tcPr>
            <w:tcW w:w="1287" w:type="dxa"/>
            <w:tcBorders>
              <w:left w:val="double" w:sz="4" w:space="0" w:color="auto"/>
              <w:right w:val="double" w:sz="4" w:space="0" w:color="auto"/>
            </w:tcBorders>
            <w:vAlign w:val="center"/>
          </w:tcPr>
          <w:p w14:paraId="2B4BC7A0" w14:textId="77777777" w:rsidR="005D7373" w:rsidRPr="005D7373" w:rsidRDefault="005D7373" w:rsidP="005D7373">
            <w:pPr>
              <w:spacing w:before="60" w:after="60"/>
              <w:jc w:val="center"/>
              <w:rPr>
                <w:rFonts w:cs="Arial"/>
                <w:b/>
                <w:sz w:val="18"/>
                <w:szCs w:val="18"/>
                <w:lang w:val="en-AU" w:eastAsia="en-US"/>
              </w:rPr>
            </w:pPr>
            <w:r w:rsidRPr="005D7373">
              <w:rPr>
                <w:rFonts w:cs="Arial"/>
                <w:b/>
                <w:sz w:val="18"/>
                <w:szCs w:val="18"/>
                <w:lang w:val="en-AU" w:eastAsia="en-US"/>
              </w:rPr>
              <w:t>x</w:t>
            </w:r>
          </w:p>
        </w:tc>
        <w:tc>
          <w:tcPr>
            <w:tcW w:w="1137" w:type="dxa"/>
            <w:tcBorders>
              <w:left w:val="double" w:sz="4" w:space="0" w:color="auto"/>
            </w:tcBorders>
            <w:vAlign w:val="center"/>
          </w:tcPr>
          <w:p w14:paraId="15360498" w14:textId="77777777" w:rsidR="005D7373" w:rsidRPr="005D7373" w:rsidRDefault="005D7373" w:rsidP="005D7373">
            <w:pPr>
              <w:spacing w:before="60" w:after="60"/>
              <w:jc w:val="center"/>
              <w:rPr>
                <w:rFonts w:cs="Arial"/>
                <w:sz w:val="18"/>
                <w:szCs w:val="18"/>
                <w:lang w:val="en-AU" w:eastAsia="en-US"/>
              </w:rPr>
            </w:pPr>
          </w:p>
        </w:tc>
        <w:tc>
          <w:tcPr>
            <w:tcW w:w="1320" w:type="dxa"/>
            <w:tcBorders>
              <w:right w:val="double" w:sz="4" w:space="0" w:color="auto"/>
            </w:tcBorders>
            <w:vAlign w:val="center"/>
          </w:tcPr>
          <w:p w14:paraId="545AE8ED" w14:textId="77777777" w:rsidR="005D7373" w:rsidRPr="005D7373" w:rsidRDefault="005D7373" w:rsidP="005D7373">
            <w:pPr>
              <w:spacing w:before="60" w:after="60"/>
              <w:jc w:val="center"/>
              <w:rPr>
                <w:rFonts w:cs="Arial"/>
                <w:sz w:val="18"/>
                <w:szCs w:val="18"/>
                <w:lang w:val="en-AU" w:eastAsia="en-US"/>
              </w:rPr>
            </w:pPr>
            <w:r w:rsidRPr="005D7373">
              <w:rPr>
                <w:rFonts w:cs="Arial"/>
                <w:sz w:val="18"/>
                <w:szCs w:val="18"/>
                <w:lang w:val="en-AU" w:eastAsia="en-US"/>
              </w:rPr>
              <w:t>x</w:t>
            </w:r>
          </w:p>
        </w:tc>
        <w:tc>
          <w:tcPr>
            <w:tcW w:w="1232" w:type="dxa"/>
            <w:tcBorders>
              <w:left w:val="double" w:sz="4" w:space="0" w:color="auto"/>
            </w:tcBorders>
            <w:vAlign w:val="center"/>
          </w:tcPr>
          <w:p w14:paraId="3EA69E4B" w14:textId="77777777" w:rsidR="005D7373" w:rsidRPr="005D7373" w:rsidRDefault="005D7373" w:rsidP="005D7373">
            <w:pPr>
              <w:spacing w:before="60" w:after="60"/>
              <w:jc w:val="center"/>
              <w:rPr>
                <w:rFonts w:cs="Arial"/>
                <w:color w:val="808080"/>
                <w:sz w:val="18"/>
                <w:szCs w:val="18"/>
                <w:lang w:val="en-AU" w:eastAsia="en-US"/>
              </w:rPr>
            </w:pPr>
          </w:p>
        </w:tc>
        <w:tc>
          <w:tcPr>
            <w:tcW w:w="1066" w:type="dxa"/>
            <w:vAlign w:val="center"/>
          </w:tcPr>
          <w:p w14:paraId="1913870E" w14:textId="77777777" w:rsidR="005D7373" w:rsidRPr="005D7373" w:rsidRDefault="005D7373" w:rsidP="005D7373">
            <w:pPr>
              <w:spacing w:before="60" w:after="60"/>
              <w:jc w:val="center"/>
              <w:rPr>
                <w:rFonts w:cs="Arial"/>
                <w:color w:val="808080"/>
                <w:sz w:val="18"/>
                <w:szCs w:val="18"/>
                <w:lang w:val="en-AU" w:eastAsia="en-US"/>
              </w:rPr>
            </w:pPr>
            <w:r w:rsidRPr="005D7373">
              <w:rPr>
                <w:rFonts w:cs="Arial"/>
                <w:color w:val="808080"/>
                <w:sz w:val="18"/>
                <w:szCs w:val="18"/>
                <w:lang w:val="en-AU" w:eastAsia="en-US"/>
              </w:rPr>
              <w:t>x</w:t>
            </w:r>
          </w:p>
        </w:tc>
        <w:tc>
          <w:tcPr>
            <w:tcW w:w="1247" w:type="dxa"/>
            <w:vAlign w:val="center"/>
          </w:tcPr>
          <w:p w14:paraId="1D30D577" w14:textId="77777777" w:rsidR="005D7373" w:rsidRPr="005D7373" w:rsidRDefault="005D7373" w:rsidP="005D7373">
            <w:pPr>
              <w:spacing w:before="60" w:after="60"/>
              <w:jc w:val="center"/>
              <w:rPr>
                <w:rFonts w:cs="Arial"/>
                <w:color w:val="808080"/>
                <w:sz w:val="18"/>
                <w:szCs w:val="18"/>
                <w:lang w:val="en-AU" w:eastAsia="en-US"/>
              </w:rPr>
            </w:pPr>
            <w:r w:rsidRPr="005D7373">
              <w:rPr>
                <w:rFonts w:cs="Arial"/>
                <w:color w:val="808080"/>
                <w:sz w:val="18"/>
                <w:szCs w:val="18"/>
                <w:lang w:val="en-AU" w:eastAsia="en-US"/>
              </w:rPr>
              <w:t>x</w:t>
            </w:r>
          </w:p>
        </w:tc>
      </w:tr>
      <w:tr w:rsidR="005D7373" w:rsidRPr="005D7373" w14:paraId="0F849F7D" w14:textId="77777777" w:rsidTr="005D7373">
        <w:trPr>
          <w:cantSplit/>
          <w:jc w:val="center"/>
        </w:trPr>
        <w:tc>
          <w:tcPr>
            <w:tcW w:w="1252" w:type="dxa"/>
            <w:vAlign w:val="center"/>
          </w:tcPr>
          <w:p w14:paraId="650F87FF" w14:textId="77777777" w:rsidR="005D7373" w:rsidRPr="005D7373" w:rsidRDefault="005D7373" w:rsidP="005D7373">
            <w:pPr>
              <w:spacing w:before="60" w:after="60"/>
              <w:jc w:val="center"/>
              <w:rPr>
                <w:rFonts w:cs="Arial"/>
                <w:b/>
                <w:sz w:val="18"/>
                <w:szCs w:val="18"/>
                <w:lang w:val="en-AU" w:eastAsia="en-US"/>
              </w:rPr>
            </w:pPr>
            <w:r w:rsidRPr="005D7373">
              <w:rPr>
                <w:rFonts w:cs="Arial"/>
                <w:b/>
                <w:sz w:val="18"/>
                <w:szCs w:val="18"/>
                <w:lang w:val="en-AU" w:eastAsia="en-US"/>
              </w:rPr>
              <w:t>HULKES</w:t>
            </w:r>
          </w:p>
        </w:tc>
        <w:tc>
          <w:tcPr>
            <w:tcW w:w="867" w:type="dxa"/>
            <w:tcBorders>
              <w:right w:val="double" w:sz="4" w:space="0" w:color="auto"/>
            </w:tcBorders>
            <w:vAlign w:val="center"/>
          </w:tcPr>
          <w:p w14:paraId="1FE12BD0" w14:textId="77777777" w:rsidR="005D7373" w:rsidRPr="005D7373" w:rsidRDefault="005D7373" w:rsidP="005D7373">
            <w:pPr>
              <w:spacing w:before="60" w:after="60"/>
              <w:jc w:val="center"/>
              <w:rPr>
                <w:rFonts w:cs="Arial"/>
                <w:sz w:val="18"/>
                <w:szCs w:val="18"/>
                <w:lang w:val="en-AU" w:eastAsia="en-US"/>
              </w:rPr>
            </w:pPr>
            <w:r w:rsidRPr="005D7373">
              <w:rPr>
                <w:rFonts w:cs="Arial"/>
                <w:sz w:val="18"/>
                <w:szCs w:val="18"/>
                <w:lang w:val="en-AU" w:eastAsia="en-US"/>
              </w:rPr>
              <w:t>4.6.8</w:t>
            </w:r>
          </w:p>
        </w:tc>
        <w:tc>
          <w:tcPr>
            <w:tcW w:w="1287" w:type="dxa"/>
            <w:tcBorders>
              <w:left w:val="double" w:sz="4" w:space="0" w:color="auto"/>
              <w:right w:val="double" w:sz="4" w:space="0" w:color="auto"/>
            </w:tcBorders>
            <w:vAlign w:val="center"/>
          </w:tcPr>
          <w:p w14:paraId="1C5A8CCD" w14:textId="77777777" w:rsidR="005D7373" w:rsidRPr="005D7373" w:rsidRDefault="005D7373" w:rsidP="005D7373">
            <w:pPr>
              <w:spacing w:before="60" w:after="60"/>
              <w:jc w:val="center"/>
              <w:rPr>
                <w:rFonts w:cs="Arial"/>
                <w:b/>
                <w:sz w:val="18"/>
                <w:szCs w:val="18"/>
                <w:lang w:val="en-AU" w:eastAsia="en-US"/>
              </w:rPr>
            </w:pPr>
          </w:p>
        </w:tc>
        <w:tc>
          <w:tcPr>
            <w:tcW w:w="1137" w:type="dxa"/>
            <w:tcBorders>
              <w:left w:val="double" w:sz="4" w:space="0" w:color="auto"/>
            </w:tcBorders>
            <w:vAlign w:val="center"/>
          </w:tcPr>
          <w:p w14:paraId="58D85DD4" w14:textId="77777777" w:rsidR="005D7373" w:rsidRPr="005D7373" w:rsidRDefault="005D7373" w:rsidP="005D7373">
            <w:pPr>
              <w:spacing w:before="60" w:after="60"/>
              <w:jc w:val="center"/>
              <w:rPr>
                <w:rFonts w:cs="Arial"/>
                <w:sz w:val="18"/>
                <w:szCs w:val="18"/>
                <w:lang w:val="en-AU" w:eastAsia="en-US"/>
              </w:rPr>
            </w:pPr>
            <w:r w:rsidRPr="005D7373">
              <w:rPr>
                <w:rFonts w:cs="Arial"/>
                <w:sz w:val="18"/>
                <w:szCs w:val="18"/>
                <w:lang w:val="en-AU" w:eastAsia="en-US"/>
              </w:rPr>
              <w:t>x*</w:t>
            </w:r>
          </w:p>
        </w:tc>
        <w:tc>
          <w:tcPr>
            <w:tcW w:w="1320" w:type="dxa"/>
            <w:tcBorders>
              <w:right w:val="double" w:sz="4" w:space="0" w:color="auto"/>
            </w:tcBorders>
            <w:vAlign w:val="center"/>
          </w:tcPr>
          <w:p w14:paraId="7F94612F" w14:textId="77777777" w:rsidR="005D7373" w:rsidRPr="005D7373" w:rsidRDefault="005D7373" w:rsidP="005D7373">
            <w:pPr>
              <w:spacing w:before="60" w:after="60"/>
              <w:jc w:val="center"/>
              <w:rPr>
                <w:rFonts w:cs="Arial"/>
                <w:sz w:val="18"/>
                <w:szCs w:val="18"/>
                <w:lang w:val="en-AU" w:eastAsia="en-US"/>
              </w:rPr>
            </w:pPr>
          </w:p>
        </w:tc>
        <w:tc>
          <w:tcPr>
            <w:tcW w:w="1232" w:type="dxa"/>
            <w:tcBorders>
              <w:left w:val="double" w:sz="4" w:space="0" w:color="auto"/>
            </w:tcBorders>
            <w:vAlign w:val="center"/>
          </w:tcPr>
          <w:p w14:paraId="7A6139BD" w14:textId="77777777" w:rsidR="005D7373" w:rsidRPr="005D7373" w:rsidRDefault="005D7373" w:rsidP="005D7373">
            <w:pPr>
              <w:spacing w:before="60" w:after="60"/>
              <w:jc w:val="center"/>
              <w:rPr>
                <w:rFonts w:cs="Arial"/>
                <w:color w:val="808080"/>
                <w:sz w:val="18"/>
                <w:szCs w:val="18"/>
                <w:lang w:val="en-AU" w:eastAsia="en-US"/>
              </w:rPr>
            </w:pPr>
          </w:p>
        </w:tc>
        <w:tc>
          <w:tcPr>
            <w:tcW w:w="1066" w:type="dxa"/>
            <w:vAlign w:val="center"/>
          </w:tcPr>
          <w:p w14:paraId="7EF0F6A0" w14:textId="77777777" w:rsidR="005D7373" w:rsidRPr="005D7373" w:rsidRDefault="005D7373" w:rsidP="005D7373">
            <w:pPr>
              <w:spacing w:before="60" w:after="60"/>
              <w:jc w:val="center"/>
              <w:rPr>
                <w:rFonts w:cs="Arial"/>
                <w:color w:val="808080"/>
                <w:sz w:val="18"/>
                <w:szCs w:val="18"/>
                <w:lang w:val="en-AU" w:eastAsia="en-US"/>
              </w:rPr>
            </w:pPr>
          </w:p>
        </w:tc>
        <w:tc>
          <w:tcPr>
            <w:tcW w:w="1247" w:type="dxa"/>
            <w:vAlign w:val="center"/>
          </w:tcPr>
          <w:p w14:paraId="7D3258C6" w14:textId="77777777" w:rsidR="005D7373" w:rsidRPr="005D7373" w:rsidRDefault="005D7373" w:rsidP="005D7373">
            <w:pPr>
              <w:spacing w:before="60" w:after="60"/>
              <w:jc w:val="center"/>
              <w:rPr>
                <w:rFonts w:cs="Arial"/>
                <w:color w:val="808080"/>
                <w:sz w:val="18"/>
                <w:szCs w:val="18"/>
                <w:lang w:val="en-AU" w:eastAsia="en-US"/>
              </w:rPr>
            </w:pPr>
            <w:r w:rsidRPr="005D7373">
              <w:rPr>
                <w:rFonts w:cs="Arial"/>
                <w:color w:val="808080"/>
                <w:sz w:val="18"/>
                <w:szCs w:val="18"/>
                <w:lang w:val="en-AU" w:eastAsia="en-US"/>
              </w:rPr>
              <w:t>x</w:t>
            </w:r>
          </w:p>
        </w:tc>
      </w:tr>
      <w:tr w:rsidR="005D7373" w:rsidRPr="005D7373" w14:paraId="256E099A" w14:textId="77777777" w:rsidTr="005D7373">
        <w:trPr>
          <w:cantSplit/>
          <w:jc w:val="center"/>
        </w:trPr>
        <w:tc>
          <w:tcPr>
            <w:tcW w:w="1252" w:type="dxa"/>
            <w:vAlign w:val="center"/>
          </w:tcPr>
          <w:p w14:paraId="6DE7461D" w14:textId="77777777" w:rsidR="005D7373" w:rsidRPr="005D7373" w:rsidRDefault="005D7373" w:rsidP="005D7373">
            <w:pPr>
              <w:spacing w:before="60" w:after="60"/>
              <w:jc w:val="center"/>
              <w:rPr>
                <w:rFonts w:cs="Arial"/>
                <w:b/>
                <w:sz w:val="18"/>
                <w:szCs w:val="18"/>
                <w:lang w:val="en-AU" w:eastAsia="en-US"/>
              </w:rPr>
            </w:pPr>
            <w:r w:rsidRPr="005D7373">
              <w:rPr>
                <w:rFonts w:cs="Arial"/>
                <w:b/>
                <w:sz w:val="18"/>
                <w:szCs w:val="18"/>
                <w:lang w:val="en-AU" w:eastAsia="en-US"/>
              </w:rPr>
              <w:lastRenderedPageBreak/>
              <w:t>ICEARE</w:t>
            </w:r>
          </w:p>
        </w:tc>
        <w:tc>
          <w:tcPr>
            <w:tcW w:w="867" w:type="dxa"/>
            <w:tcBorders>
              <w:right w:val="double" w:sz="4" w:space="0" w:color="auto"/>
            </w:tcBorders>
            <w:vAlign w:val="center"/>
          </w:tcPr>
          <w:p w14:paraId="5C79C038" w14:textId="77777777" w:rsidR="005D7373" w:rsidRPr="005D7373" w:rsidRDefault="005D7373" w:rsidP="005D7373">
            <w:pPr>
              <w:spacing w:before="60" w:after="60"/>
              <w:jc w:val="center"/>
              <w:rPr>
                <w:rFonts w:cs="Arial"/>
                <w:sz w:val="18"/>
                <w:szCs w:val="18"/>
                <w:lang w:val="en-AU" w:eastAsia="en-US"/>
              </w:rPr>
            </w:pPr>
            <w:r w:rsidRPr="005D7373">
              <w:rPr>
                <w:rFonts w:cs="Arial"/>
                <w:sz w:val="18"/>
                <w:szCs w:val="18"/>
                <w:lang w:val="en-AU" w:eastAsia="en-US"/>
              </w:rPr>
              <w:t>11.13.1</w:t>
            </w:r>
          </w:p>
        </w:tc>
        <w:tc>
          <w:tcPr>
            <w:tcW w:w="1287" w:type="dxa"/>
            <w:tcBorders>
              <w:left w:val="double" w:sz="4" w:space="0" w:color="auto"/>
              <w:right w:val="double" w:sz="4" w:space="0" w:color="auto"/>
            </w:tcBorders>
            <w:vAlign w:val="center"/>
          </w:tcPr>
          <w:p w14:paraId="45CFFD95" w14:textId="77777777" w:rsidR="005D7373" w:rsidRPr="005D7373" w:rsidRDefault="005D7373" w:rsidP="005D7373">
            <w:pPr>
              <w:spacing w:before="60" w:after="60"/>
              <w:jc w:val="center"/>
              <w:rPr>
                <w:rFonts w:cs="Arial"/>
                <w:b/>
                <w:sz w:val="18"/>
                <w:szCs w:val="18"/>
                <w:lang w:val="en-AU" w:eastAsia="en-US"/>
              </w:rPr>
            </w:pPr>
            <w:r w:rsidRPr="005D7373">
              <w:rPr>
                <w:rFonts w:cs="Arial"/>
                <w:b/>
                <w:sz w:val="18"/>
                <w:szCs w:val="18"/>
                <w:lang w:val="en-AU" w:eastAsia="en-US"/>
              </w:rPr>
              <w:t>x</w:t>
            </w:r>
          </w:p>
        </w:tc>
        <w:tc>
          <w:tcPr>
            <w:tcW w:w="1137" w:type="dxa"/>
            <w:tcBorders>
              <w:left w:val="double" w:sz="4" w:space="0" w:color="auto"/>
            </w:tcBorders>
            <w:vAlign w:val="center"/>
          </w:tcPr>
          <w:p w14:paraId="574023C8" w14:textId="77777777" w:rsidR="005D7373" w:rsidRPr="005D7373" w:rsidRDefault="005D7373" w:rsidP="005D7373">
            <w:pPr>
              <w:spacing w:before="60" w:after="60"/>
              <w:jc w:val="center"/>
              <w:rPr>
                <w:rFonts w:cs="Arial"/>
                <w:sz w:val="18"/>
                <w:szCs w:val="18"/>
                <w:lang w:val="en-AU" w:eastAsia="en-US"/>
              </w:rPr>
            </w:pPr>
          </w:p>
        </w:tc>
        <w:tc>
          <w:tcPr>
            <w:tcW w:w="1320" w:type="dxa"/>
            <w:tcBorders>
              <w:right w:val="double" w:sz="4" w:space="0" w:color="auto"/>
            </w:tcBorders>
            <w:vAlign w:val="center"/>
          </w:tcPr>
          <w:p w14:paraId="52A983A6" w14:textId="77777777" w:rsidR="005D7373" w:rsidRPr="005D7373" w:rsidRDefault="005D7373" w:rsidP="005D7373">
            <w:pPr>
              <w:spacing w:before="60" w:after="60"/>
              <w:jc w:val="center"/>
              <w:rPr>
                <w:rFonts w:cs="Arial"/>
                <w:sz w:val="18"/>
                <w:szCs w:val="18"/>
                <w:lang w:val="en-AU" w:eastAsia="en-US"/>
              </w:rPr>
            </w:pPr>
            <w:r w:rsidRPr="005D7373">
              <w:rPr>
                <w:rFonts w:cs="Arial"/>
                <w:sz w:val="18"/>
                <w:szCs w:val="18"/>
                <w:lang w:val="en-AU" w:eastAsia="en-US"/>
              </w:rPr>
              <w:t>x</w:t>
            </w:r>
          </w:p>
        </w:tc>
        <w:tc>
          <w:tcPr>
            <w:tcW w:w="1232" w:type="dxa"/>
            <w:tcBorders>
              <w:left w:val="double" w:sz="4" w:space="0" w:color="auto"/>
            </w:tcBorders>
            <w:vAlign w:val="center"/>
          </w:tcPr>
          <w:p w14:paraId="4C2C68E5" w14:textId="77777777" w:rsidR="005D7373" w:rsidRPr="005D7373" w:rsidRDefault="005D7373" w:rsidP="005D7373">
            <w:pPr>
              <w:spacing w:before="60" w:after="60"/>
              <w:jc w:val="center"/>
              <w:rPr>
                <w:rFonts w:cs="Arial"/>
                <w:color w:val="808080"/>
                <w:sz w:val="18"/>
                <w:szCs w:val="18"/>
                <w:lang w:val="en-AU" w:eastAsia="en-US"/>
              </w:rPr>
            </w:pPr>
          </w:p>
        </w:tc>
        <w:tc>
          <w:tcPr>
            <w:tcW w:w="1066" w:type="dxa"/>
            <w:vAlign w:val="center"/>
          </w:tcPr>
          <w:p w14:paraId="5EC1011E" w14:textId="77777777" w:rsidR="005D7373" w:rsidRPr="005D7373" w:rsidRDefault="005D7373" w:rsidP="005D7373">
            <w:pPr>
              <w:spacing w:before="60" w:after="60"/>
              <w:jc w:val="center"/>
              <w:rPr>
                <w:rFonts w:cs="Arial"/>
                <w:color w:val="808080"/>
                <w:sz w:val="18"/>
                <w:szCs w:val="18"/>
                <w:lang w:val="en-AU" w:eastAsia="en-US"/>
              </w:rPr>
            </w:pPr>
          </w:p>
        </w:tc>
        <w:tc>
          <w:tcPr>
            <w:tcW w:w="1247" w:type="dxa"/>
            <w:vAlign w:val="center"/>
          </w:tcPr>
          <w:p w14:paraId="2D54B344" w14:textId="77777777" w:rsidR="005D7373" w:rsidRPr="005D7373" w:rsidRDefault="005D7373" w:rsidP="005D7373">
            <w:pPr>
              <w:spacing w:before="60" w:after="60"/>
              <w:jc w:val="center"/>
              <w:rPr>
                <w:rFonts w:cs="Arial"/>
                <w:color w:val="808080"/>
                <w:sz w:val="18"/>
                <w:szCs w:val="18"/>
                <w:lang w:val="en-AU" w:eastAsia="en-US"/>
              </w:rPr>
            </w:pPr>
            <w:r w:rsidRPr="005D7373">
              <w:rPr>
                <w:rFonts w:cs="Arial"/>
                <w:color w:val="808080"/>
                <w:sz w:val="18"/>
                <w:szCs w:val="18"/>
                <w:lang w:val="en-AU" w:eastAsia="en-US"/>
              </w:rPr>
              <w:t>x</w:t>
            </w:r>
          </w:p>
        </w:tc>
      </w:tr>
      <w:tr w:rsidR="005D7373" w:rsidRPr="005D7373" w14:paraId="1646929C" w14:textId="77777777" w:rsidTr="005D7373">
        <w:trPr>
          <w:cantSplit/>
          <w:jc w:val="center"/>
        </w:trPr>
        <w:tc>
          <w:tcPr>
            <w:tcW w:w="1252" w:type="dxa"/>
            <w:vAlign w:val="center"/>
          </w:tcPr>
          <w:p w14:paraId="097320E1" w14:textId="77777777" w:rsidR="005D7373" w:rsidRPr="005D7373" w:rsidRDefault="005D7373" w:rsidP="005D7373">
            <w:pPr>
              <w:spacing w:before="60" w:after="60"/>
              <w:jc w:val="center"/>
              <w:rPr>
                <w:rFonts w:cs="Arial"/>
                <w:b/>
                <w:sz w:val="18"/>
                <w:szCs w:val="18"/>
                <w:lang w:val="en-AU" w:eastAsia="en-US"/>
              </w:rPr>
            </w:pPr>
            <w:r w:rsidRPr="005D7373">
              <w:rPr>
                <w:rFonts w:cs="Arial"/>
                <w:b/>
                <w:sz w:val="18"/>
                <w:szCs w:val="18"/>
                <w:lang w:val="en-AU" w:eastAsia="en-US"/>
              </w:rPr>
              <w:t>ICNARE</w:t>
            </w:r>
          </w:p>
        </w:tc>
        <w:tc>
          <w:tcPr>
            <w:tcW w:w="867" w:type="dxa"/>
            <w:tcBorders>
              <w:right w:val="double" w:sz="4" w:space="0" w:color="auto"/>
            </w:tcBorders>
            <w:vAlign w:val="center"/>
          </w:tcPr>
          <w:p w14:paraId="20C1199A" w14:textId="77777777" w:rsidR="005D7373" w:rsidRPr="005D7373" w:rsidRDefault="005D7373" w:rsidP="005D7373">
            <w:pPr>
              <w:spacing w:before="60" w:after="60"/>
              <w:jc w:val="center"/>
              <w:rPr>
                <w:rFonts w:cs="Arial"/>
                <w:sz w:val="18"/>
                <w:szCs w:val="18"/>
                <w:lang w:val="en-AU" w:eastAsia="en-US"/>
              </w:rPr>
            </w:pPr>
            <w:r w:rsidRPr="005D7373">
              <w:rPr>
                <w:rFonts w:cs="Arial"/>
                <w:sz w:val="18"/>
                <w:szCs w:val="18"/>
                <w:lang w:val="en-AU" w:eastAsia="en-US"/>
              </w:rPr>
              <w:t>11.13.3</w:t>
            </w:r>
          </w:p>
        </w:tc>
        <w:tc>
          <w:tcPr>
            <w:tcW w:w="1287" w:type="dxa"/>
            <w:tcBorders>
              <w:left w:val="double" w:sz="4" w:space="0" w:color="auto"/>
              <w:right w:val="double" w:sz="4" w:space="0" w:color="auto"/>
            </w:tcBorders>
            <w:vAlign w:val="center"/>
          </w:tcPr>
          <w:p w14:paraId="2AFFF5D3" w14:textId="77777777" w:rsidR="005D7373" w:rsidRPr="005D7373" w:rsidRDefault="005D7373" w:rsidP="005D7373">
            <w:pPr>
              <w:spacing w:before="60" w:after="60"/>
              <w:jc w:val="center"/>
              <w:rPr>
                <w:rFonts w:cs="Arial"/>
                <w:b/>
                <w:sz w:val="18"/>
                <w:szCs w:val="18"/>
                <w:lang w:val="en-AU" w:eastAsia="en-US"/>
              </w:rPr>
            </w:pPr>
          </w:p>
        </w:tc>
        <w:tc>
          <w:tcPr>
            <w:tcW w:w="6002" w:type="dxa"/>
            <w:gridSpan w:val="5"/>
            <w:tcBorders>
              <w:left w:val="double" w:sz="4" w:space="0" w:color="auto"/>
            </w:tcBorders>
            <w:vAlign w:val="center"/>
          </w:tcPr>
          <w:p w14:paraId="38866111" w14:textId="77777777" w:rsidR="005D7373" w:rsidRPr="005D7373" w:rsidRDefault="005D7373" w:rsidP="005D7373">
            <w:pPr>
              <w:spacing w:before="60" w:after="60"/>
              <w:jc w:val="center"/>
              <w:rPr>
                <w:rFonts w:cs="Arial"/>
                <w:sz w:val="18"/>
                <w:szCs w:val="18"/>
                <w:lang w:val="en-AU" w:eastAsia="en-US"/>
              </w:rPr>
            </w:pPr>
            <w:r w:rsidRPr="005D7373">
              <w:rPr>
                <w:rFonts w:cs="Arial"/>
                <w:sz w:val="18"/>
                <w:szCs w:val="18"/>
                <w:lang w:val="en-AU" w:eastAsia="en-US"/>
              </w:rPr>
              <w:t>Will not convert to S-101.</w:t>
            </w:r>
          </w:p>
        </w:tc>
      </w:tr>
      <w:tr w:rsidR="005D7373" w:rsidRPr="005D7373" w14:paraId="7A8A6183" w14:textId="77777777" w:rsidTr="005D7373">
        <w:trPr>
          <w:cantSplit/>
          <w:jc w:val="center"/>
        </w:trPr>
        <w:tc>
          <w:tcPr>
            <w:tcW w:w="1252" w:type="dxa"/>
            <w:vAlign w:val="center"/>
          </w:tcPr>
          <w:p w14:paraId="2C731E73" w14:textId="77777777" w:rsidR="005D7373" w:rsidRPr="005D7373" w:rsidRDefault="005D7373" w:rsidP="005D7373">
            <w:pPr>
              <w:spacing w:before="60" w:after="60"/>
              <w:jc w:val="center"/>
              <w:rPr>
                <w:rFonts w:cs="Arial"/>
                <w:b/>
                <w:sz w:val="18"/>
                <w:szCs w:val="18"/>
                <w:lang w:val="en-AU" w:eastAsia="en-US"/>
              </w:rPr>
            </w:pPr>
            <w:r w:rsidRPr="005D7373">
              <w:rPr>
                <w:rFonts w:cs="Arial"/>
                <w:b/>
                <w:sz w:val="18"/>
                <w:szCs w:val="18"/>
                <w:lang w:val="en-AU" w:eastAsia="en-US"/>
              </w:rPr>
              <w:t>ISTZNE</w:t>
            </w:r>
          </w:p>
        </w:tc>
        <w:tc>
          <w:tcPr>
            <w:tcW w:w="867" w:type="dxa"/>
            <w:tcBorders>
              <w:right w:val="double" w:sz="4" w:space="0" w:color="auto"/>
            </w:tcBorders>
            <w:vAlign w:val="center"/>
          </w:tcPr>
          <w:p w14:paraId="5763E8F5" w14:textId="77777777" w:rsidR="005D7373" w:rsidRPr="005D7373" w:rsidRDefault="005D7373" w:rsidP="005D7373">
            <w:pPr>
              <w:spacing w:before="60" w:after="60"/>
              <w:jc w:val="center"/>
              <w:rPr>
                <w:rFonts w:cs="Arial"/>
                <w:sz w:val="18"/>
                <w:szCs w:val="18"/>
                <w:lang w:val="en-AU" w:eastAsia="en-US"/>
              </w:rPr>
            </w:pPr>
            <w:r w:rsidRPr="005D7373">
              <w:rPr>
                <w:rFonts w:cs="Arial"/>
                <w:sz w:val="18"/>
                <w:szCs w:val="18"/>
                <w:lang w:val="en-AU" w:eastAsia="en-US"/>
              </w:rPr>
              <w:t>10.2.1.7</w:t>
            </w:r>
          </w:p>
        </w:tc>
        <w:tc>
          <w:tcPr>
            <w:tcW w:w="1287" w:type="dxa"/>
            <w:tcBorders>
              <w:left w:val="double" w:sz="4" w:space="0" w:color="auto"/>
              <w:right w:val="double" w:sz="4" w:space="0" w:color="auto"/>
            </w:tcBorders>
            <w:shd w:val="clear" w:color="auto" w:fill="F2F2F2"/>
            <w:vAlign w:val="center"/>
          </w:tcPr>
          <w:p w14:paraId="2EECEE46" w14:textId="77777777" w:rsidR="005D7373" w:rsidRPr="005D7373" w:rsidRDefault="005D7373" w:rsidP="005D7373">
            <w:pPr>
              <w:spacing w:before="60" w:after="60"/>
              <w:jc w:val="center"/>
              <w:rPr>
                <w:rFonts w:cs="Arial"/>
                <w:b/>
                <w:sz w:val="18"/>
                <w:szCs w:val="18"/>
                <w:lang w:val="en-AU" w:eastAsia="en-US"/>
              </w:rPr>
            </w:pPr>
          </w:p>
        </w:tc>
        <w:tc>
          <w:tcPr>
            <w:tcW w:w="1137" w:type="dxa"/>
            <w:tcBorders>
              <w:left w:val="double" w:sz="4" w:space="0" w:color="auto"/>
            </w:tcBorders>
            <w:shd w:val="clear" w:color="auto" w:fill="F2F2F2"/>
            <w:vAlign w:val="center"/>
          </w:tcPr>
          <w:p w14:paraId="527DC327" w14:textId="77777777" w:rsidR="005D7373" w:rsidRPr="005D7373" w:rsidRDefault="005D7373" w:rsidP="005D7373">
            <w:pPr>
              <w:spacing w:before="60" w:after="60"/>
              <w:jc w:val="center"/>
              <w:rPr>
                <w:rFonts w:cs="Arial"/>
                <w:sz w:val="18"/>
                <w:szCs w:val="18"/>
                <w:lang w:val="en-AU" w:eastAsia="en-US"/>
              </w:rPr>
            </w:pPr>
          </w:p>
        </w:tc>
        <w:tc>
          <w:tcPr>
            <w:tcW w:w="1320" w:type="dxa"/>
            <w:tcBorders>
              <w:right w:val="double" w:sz="4" w:space="0" w:color="auto"/>
            </w:tcBorders>
            <w:shd w:val="clear" w:color="auto" w:fill="F2F2F2"/>
            <w:vAlign w:val="center"/>
          </w:tcPr>
          <w:p w14:paraId="3DB49333" w14:textId="77777777" w:rsidR="005D7373" w:rsidRPr="005D7373" w:rsidRDefault="005D7373" w:rsidP="005D7373">
            <w:pPr>
              <w:spacing w:before="60" w:after="60"/>
              <w:jc w:val="center"/>
              <w:rPr>
                <w:rFonts w:cs="Arial"/>
                <w:sz w:val="18"/>
                <w:szCs w:val="18"/>
                <w:lang w:val="en-AU" w:eastAsia="en-US"/>
              </w:rPr>
            </w:pPr>
          </w:p>
        </w:tc>
        <w:tc>
          <w:tcPr>
            <w:tcW w:w="1232" w:type="dxa"/>
            <w:tcBorders>
              <w:left w:val="double" w:sz="4" w:space="0" w:color="auto"/>
            </w:tcBorders>
            <w:shd w:val="clear" w:color="auto" w:fill="F2F2F2"/>
            <w:vAlign w:val="center"/>
          </w:tcPr>
          <w:p w14:paraId="537FD1CF" w14:textId="77777777" w:rsidR="005D7373" w:rsidRPr="005D7373" w:rsidRDefault="005D7373" w:rsidP="005D7373">
            <w:pPr>
              <w:spacing w:before="60" w:after="60"/>
              <w:jc w:val="center"/>
              <w:rPr>
                <w:rFonts w:cs="Arial"/>
                <w:color w:val="808080"/>
                <w:sz w:val="18"/>
                <w:szCs w:val="18"/>
                <w:lang w:val="en-AU" w:eastAsia="en-US"/>
              </w:rPr>
            </w:pPr>
          </w:p>
        </w:tc>
        <w:tc>
          <w:tcPr>
            <w:tcW w:w="1066" w:type="dxa"/>
            <w:shd w:val="clear" w:color="auto" w:fill="F2F2F2"/>
            <w:vAlign w:val="center"/>
          </w:tcPr>
          <w:p w14:paraId="69A0DA92" w14:textId="77777777" w:rsidR="005D7373" w:rsidRPr="005D7373" w:rsidRDefault="005D7373" w:rsidP="005D7373">
            <w:pPr>
              <w:spacing w:before="60" w:after="60"/>
              <w:jc w:val="center"/>
              <w:rPr>
                <w:rFonts w:cs="Arial"/>
                <w:color w:val="808080"/>
                <w:sz w:val="18"/>
                <w:szCs w:val="18"/>
                <w:lang w:val="en-AU" w:eastAsia="en-US"/>
              </w:rPr>
            </w:pPr>
          </w:p>
        </w:tc>
        <w:tc>
          <w:tcPr>
            <w:tcW w:w="1247" w:type="dxa"/>
            <w:shd w:val="clear" w:color="auto" w:fill="F2F2F2"/>
            <w:vAlign w:val="center"/>
          </w:tcPr>
          <w:p w14:paraId="5AEE1437" w14:textId="77777777" w:rsidR="005D7373" w:rsidRPr="005D7373" w:rsidRDefault="005D7373" w:rsidP="005D7373">
            <w:pPr>
              <w:spacing w:before="60" w:after="60"/>
              <w:jc w:val="center"/>
              <w:rPr>
                <w:rFonts w:cs="Arial"/>
                <w:color w:val="808080"/>
                <w:sz w:val="18"/>
                <w:szCs w:val="18"/>
                <w:lang w:val="en-AU" w:eastAsia="en-US"/>
              </w:rPr>
            </w:pPr>
          </w:p>
        </w:tc>
      </w:tr>
      <w:tr w:rsidR="005D7373" w:rsidRPr="005D7373" w14:paraId="7717E844" w14:textId="77777777" w:rsidTr="005D7373">
        <w:trPr>
          <w:cantSplit/>
          <w:jc w:val="center"/>
        </w:trPr>
        <w:tc>
          <w:tcPr>
            <w:tcW w:w="1252" w:type="dxa"/>
            <w:vAlign w:val="center"/>
          </w:tcPr>
          <w:p w14:paraId="29CBCF22" w14:textId="77777777" w:rsidR="005D7373" w:rsidRPr="005D7373" w:rsidRDefault="005D7373" w:rsidP="005D7373">
            <w:pPr>
              <w:spacing w:before="60" w:after="60"/>
              <w:jc w:val="center"/>
              <w:rPr>
                <w:rFonts w:cs="Arial"/>
                <w:b/>
                <w:sz w:val="18"/>
                <w:szCs w:val="18"/>
                <w:lang w:val="en-AU" w:eastAsia="en-US"/>
              </w:rPr>
            </w:pPr>
            <w:r w:rsidRPr="005D7373">
              <w:rPr>
                <w:rFonts w:cs="Arial"/>
                <w:b/>
                <w:sz w:val="18"/>
                <w:szCs w:val="18"/>
                <w:lang w:val="en-AU" w:eastAsia="en-US"/>
              </w:rPr>
              <w:t>LAKARE</w:t>
            </w:r>
          </w:p>
        </w:tc>
        <w:tc>
          <w:tcPr>
            <w:tcW w:w="867" w:type="dxa"/>
            <w:tcBorders>
              <w:right w:val="double" w:sz="4" w:space="0" w:color="auto"/>
            </w:tcBorders>
            <w:vAlign w:val="center"/>
          </w:tcPr>
          <w:p w14:paraId="0AD61E9A" w14:textId="77777777" w:rsidR="005D7373" w:rsidRPr="005D7373" w:rsidRDefault="005D7373" w:rsidP="005D7373">
            <w:pPr>
              <w:spacing w:before="60" w:after="60"/>
              <w:jc w:val="center"/>
              <w:rPr>
                <w:rFonts w:cs="Arial"/>
                <w:sz w:val="18"/>
                <w:szCs w:val="18"/>
                <w:lang w:val="en-AU" w:eastAsia="en-US"/>
              </w:rPr>
            </w:pPr>
            <w:r w:rsidRPr="005D7373">
              <w:rPr>
                <w:rFonts w:cs="Arial"/>
                <w:sz w:val="18"/>
                <w:szCs w:val="18"/>
                <w:lang w:val="en-AU" w:eastAsia="en-US"/>
              </w:rPr>
              <w:t>4.7.8</w:t>
            </w:r>
          </w:p>
        </w:tc>
        <w:tc>
          <w:tcPr>
            <w:tcW w:w="1287" w:type="dxa"/>
            <w:tcBorders>
              <w:left w:val="double" w:sz="4" w:space="0" w:color="auto"/>
              <w:right w:val="double" w:sz="4" w:space="0" w:color="auto"/>
            </w:tcBorders>
            <w:vAlign w:val="center"/>
          </w:tcPr>
          <w:p w14:paraId="5360A5DA" w14:textId="77777777" w:rsidR="005D7373" w:rsidRPr="005D7373" w:rsidRDefault="005D7373" w:rsidP="005D7373">
            <w:pPr>
              <w:spacing w:before="60" w:after="60"/>
              <w:jc w:val="center"/>
              <w:rPr>
                <w:rFonts w:cs="Arial"/>
                <w:b/>
                <w:sz w:val="18"/>
                <w:szCs w:val="18"/>
                <w:lang w:val="en-AU" w:eastAsia="en-US"/>
              </w:rPr>
            </w:pPr>
          </w:p>
        </w:tc>
        <w:tc>
          <w:tcPr>
            <w:tcW w:w="1137" w:type="dxa"/>
            <w:tcBorders>
              <w:left w:val="double" w:sz="4" w:space="0" w:color="auto"/>
            </w:tcBorders>
            <w:vAlign w:val="center"/>
          </w:tcPr>
          <w:p w14:paraId="3DC786F8" w14:textId="77777777" w:rsidR="005D7373" w:rsidRPr="005D7373" w:rsidRDefault="005D7373" w:rsidP="005D7373">
            <w:pPr>
              <w:spacing w:before="60" w:after="60"/>
              <w:jc w:val="center"/>
              <w:rPr>
                <w:rFonts w:cs="Arial"/>
                <w:sz w:val="18"/>
                <w:szCs w:val="18"/>
                <w:lang w:val="en-AU" w:eastAsia="en-US"/>
              </w:rPr>
            </w:pPr>
          </w:p>
        </w:tc>
        <w:tc>
          <w:tcPr>
            <w:tcW w:w="1320" w:type="dxa"/>
            <w:tcBorders>
              <w:right w:val="double" w:sz="4" w:space="0" w:color="auto"/>
            </w:tcBorders>
            <w:vAlign w:val="center"/>
          </w:tcPr>
          <w:p w14:paraId="2A91ABB7" w14:textId="77777777" w:rsidR="005D7373" w:rsidRPr="005D7373" w:rsidRDefault="005D7373" w:rsidP="005D7373">
            <w:pPr>
              <w:spacing w:before="60" w:after="60"/>
              <w:jc w:val="center"/>
              <w:rPr>
                <w:rFonts w:cs="Arial"/>
                <w:sz w:val="18"/>
                <w:szCs w:val="18"/>
                <w:lang w:val="en-AU" w:eastAsia="en-US"/>
              </w:rPr>
            </w:pPr>
          </w:p>
        </w:tc>
        <w:tc>
          <w:tcPr>
            <w:tcW w:w="1232" w:type="dxa"/>
            <w:tcBorders>
              <w:left w:val="double" w:sz="4" w:space="0" w:color="auto"/>
            </w:tcBorders>
            <w:vAlign w:val="center"/>
          </w:tcPr>
          <w:p w14:paraId="31755A3B" w14:textId="77777777" w:rsidR="005D7373" w:rsidRPr="005D7373" w:rsidRDefault="005D7373" w:rsidP="005D7373">
            <w:pPr>
              <w:spacing w:before="60" w:after="60"/>
              <w:jc w:val="center"/>
              <w:rPr>
                <w:rFonts w:cs="Arial"/>
                <w:color w:val="808080"/>
                <w:sz w:val="18"/>
                <w:szCs w:val="18"/>
                <w:lang w:val="en-AU" w:eastAsia="en-US"/>
              </w:rPr>
            </w:pPr>
          </w:p>
        </w:tc>
        <w:tc>
          <w:tcPr>
            <w:tcW w:w="1066" w:type="dxa"/>
            <w:vAlign w:val="center"/>
          </w:tcPr>
          <w:p w14:paraId="7E135F99" w14:textId="77777777" w:rsidR="005D7373" w:rsidRPr="005D7373" w:rsidRDefault="005D7373" w:rsidP="005D7373">
            <w:pPr>
              <w:spacing w:before="60" w:after="60"/>
              <w:jc w:val="center"/>
              <w:rPr>
                <w:rFonts w:cs="Arial"/>
                <w:color w:val="808080"/>
                <w:sz w:val="18"/>
                <w:szCs w:val="18"/>
                <w:lang w:val="en-AU" w:eastAsia="en-US"/>
              </w:rPr>
            </w:pPr>
            <w:r w:rsidRPr="005D7373">
              <w:rPr>
                <w:rFonts w:cs="Arial"/>
                <w:color w:val="808080"/>
                <w:sz w:val="18"/>
                <w:szCs w:val="18"/>
                <w:lang w:val="en-AU" w:eastAsia="en-US"/>
              </w:rPr>
              <w:t>x</w:t>
            </w:r>
          </w:p>
        </w:tc>
        <w:tc>
          <w:tcPr>
            <w:tcW w:w="1247" w:type="dxa"/>
            <w:vAlign w:val="center"/>
          </w:tcPr>
          <w:p w14:paraId="48476C70" w14:textId="77777777" w:rsidR="005D7373" w:rsidRPr="005D7373" w:rsidRDefault="005D7373" w:rsidP="005D7373">
            <w:pPr>
              <w:spacing w:before="60" w:after="60"/>
              <w:jc w:val="center"/>
              <w:rPr>
                <w:rFonts w:cs="Arial"/>
                <w:color w:val="808080"/>
                <w:sz w:val="18"/>
                <w:szCs w:val="18"/>
                <w:lang w:val="en-AU" w:eastAsia="en-US"/>
              </w:rPr>
            </w:pPr>
          </w:p>
        </w:tc>
      </w:tr>
      <w:tr w:rsidR="005D7373" w:rsidRPr="005D7373" w14:paraId="35A5BA8D" w14:textId="77777777" w:rsidTr="005D7373">
        <w:trPr>
          <w:cantSplit/>
          <w:jc w:val="center"/>
        </w:trPr>
        <w:tc>
          <w:tcPr>
            <w:tcW w:w="1252" w:type="dxa"/>
            <w:vAlign w:val="center"/>
          </w:tcPr>
          <w:p w14:paraId="6B3661E6" w14:textId="77777777" w:rsidR="005D7373" w:rsidRPr="005D7373" w:rsidRDefault="005D7373" w:rsidP="005D7373">
            <w:pPr>
              <w:spacing w:before="60" w:after="60"/>
              <w:jc w:val="center"/>
              <w:rPr>
                <w:rFonts w:cs="Arial"/>
                <w:b/>
                <w:sz w:val="18"/>
                <w:szCs w:val="18"/>
                <w:lang w:val="en-AU" w:eastAsia="en-US"/>
              </w:rPr>
            </w:pPr>
            <w:r w:rsidRPr="005D7373">
              <w:rPr>
                <w:rFonts w:cs="Arial"/>
                <w:b/>
                <w:sz w:val="18"/>
                <w:szCs w:val="18"/>
                <w:lang w:val="en-AU" w:eastAsia="en-US"/>
              </w:rPr>
              <w:t>LNDARE</w:t>
            </w:r>
          </w:p>
        </w:tc>
        <w:tc>
          <w:tcPr>
            <w:tcW w:w="867" w:type="dxa"/>
            <w:tcBorders>
              <w:right w:val="double" w:sz="4" w:space="0" w:color="auto"/>
            </w:tcBorders>
            <w:vAlign w:val="center"/>
          </w:tcPr>
          <w:p w14:paraId="2056B5A9" w14:textId="77777777" w:rsidR="005D7373" w:rsidRPr="005D7373" w:rsidRDefault="005D7373" w:rsidP="005D7373">
            <w:pPr>
              <w:spacing w:before="60" w:after="60"/>
              <w:jc w:val="center"/>
              <w:rPr>
                <w:rFonts w:cs="Arial"/>
                <w:sz w:val="18"/>
                <w:szCs w:val="18"/>
                <w:lang w:val="en-AU" w:eastAsia="en-US"/>
              </w:rPr>
            </w:pPr>
            <w:r w:rsidRPr="005D7373">
              <w:rPr>
                <w:rFonts w:cs="Arial"/>
                <w:sz w:val="18"/>
                <w:szCs w:val="18"/>
                <w:lang w:val="en-AU" w:eastAsia="en-US"/>
              </w:rPr>
              <w:t>4.1</w:t>
            </w:r>
          </w:p>
        </w:tc>
        <w:tc>
          <w:tcPr>
            <w:tcW w:w="1287" w:type="dxa"/>
            <w:tcBorders>
              <w:left w:val="double" w:sz="4" w:space="0" w:color="auto"/>
              <w:right w:val="double" w:sz="4" w:space="0" w:color="auto"/>
            </w:tcBorders>
            <w:vAlign w:val="center"/>
          </w:tcPr>
          <w:p w14:paraId="3983C6AC" w14:textId="77777777" w:rsidR="005D7373" w:rsidRPr="005D7373" w:rsidRDefault="005D7373" w:rsidP="005D7373">
            <w:pPr>
              <w:spacing w:before="60" w:after="60"/>
              <w:jc w:val="center"/>
              <w:rPr>
                <w:rFonts w:cs="Arial"/>
                <w:b/>
                <w:sz w:val="18"/>
                <w:szCs w:val="18"/>
                <w:lang w:val="en-AU" w:eastAsia="en-US"/>
              </w:rPr>
            </w:pPr>
            <w:r w:rsidRPr="005D7373">
              <w:rPr>
                <w:rFonts w:cs="Arial"/>
                <w:b/>
                <w:sz w:val="18"/>
                <w:szCs w:val="18"/>
                <w:lang w:val="en-AU" w:eastAsia="en-US"/>
              </w:rPr>
              <w:t>x</w:t>
            </w:r>
          </w:p>
        </w:tc>
        <w:tc>
          <w:tcPr>
            <w:tcW w:w="1137" w:type="dxa"/>
            <w:tcBorders>
              <w:left w:val="double" w:sz="4" w:space="0" w:color="auto"/>
            </w:tcBorders>
            <w:vAlign w:val="center"/>
          </w:tcPr>
          <w:p w14:paraId="0F6989C2" w14:textId="77777777" w:rsidR="005D7373" w:rsidRPr="005D7373" w:rsidRDefault="005D7373" w:rsidP="005D7373">
            <w:pPr>
              <w:spacing w:before="60" w:after="60"/>
              <w:jc w:val="center"/>
              <w:rPr>
                <w:rFonts w:cs="Arial"/>
                <w:sz w:val="18"/>
                <w:szCs w:val="18"/>
                <w:lang w:val="en-AU" w:eastAsia="en-US"/>
              </w:rPr>
            </w:pPr>
          </w:p>
        </w:tc>
        <w:tc>
          <w:tcPr>
            <w:tcW w:w="1320" w:type="dxa"/>
            <w:tcBorders>
              <w:right w:val="double" w:sz="4" w:space="0" w:color="auto"/>
            </w:tcBorders>
            <w:vAlign w:val="center"/>
          </w:tcPr>
          <w:p w14:paraId="5ED67FB6" w14:textId="77777777" w:rsidR="005D7373" w:rsidRPr="005D7373" w:rsidRDefault="005D7373" w:rsidP="005D7373">
            <w:pPr>
              <w:spacing w:before="60" w:after="60"/>
              <w:jc w:val="center"/>
              <w:rPr>
                <w:rFonts w:cs="Arial"/>
                <w:sz w:val="18"/>
                <w:szCs w:val="18"/>
                <w:lang w:val="en-AU" w:eastAsia="en-US"/>
              </w:rPr>
            </w:pPr>
            <w:r w:rsidRPr="005D7373">
              <w:rPr>
                <w:rFonts w:cs="Arial"/>
                <w:sz w:val="18"/>
                <w:szCs w:val="18"/>
                <w:lang w:val="en-AU" w:eastAsia="en-US"/>
              </w:rPr>
              <w:t>x</w:t>
            </w:r>
          </w:p>
        </w:tc>
        <w:tc>
          <w:tcPr>
            <w:tcW w:w="1232" w:type="dxa"/>
            <w:tcBorders>
              <w:left w:val="double" w:sz="4" w:space="0" w:color="auto"/>
            </w:tcBorders>
            <w:vAlign w:val="center"/>
          </w:tcPr>
          <w:p w14:paraId="65EE57B6" w14:textId="77777777" w:rsidR="005D7373" w:rsidRPr="005D7373" w:rsidRDefault="005D7373" w:rsidP="005D7373">
            <w:pPr>
              <w:spacing w:before="60" w:after="60"/>
              <w:jc w:val="center"/>
              <w:rPr>
                <w:rFonts w:cs="Arial"/>
                <w:color w:val="808080"/>
                <w:sz w:val="18"/>
                <w:szCs w:val="18"/>
                <w:lang w:val="en-AU" w:eastAsia="en-US"/>
              </w:rPr>
            </w:pPr>
          </w:p>
        </w:tc>
        <w:tc>
          <w:tcPr>
            <w:tcW w:w="1066" w:type="dxa"/>
            <w:vAlign w:val="center"/>
          </w:tcPr>
          <w:p w14:paraId="03A7BEDB" w14:textId="77777777" w:rsidR="005D7373" w:rsidRPr="005D7373" w:rsidRDefault="005D7373" w:rsidP="005D7373">
            <w:pPr>
              <w:spacing w:before="60" w:after="60"/>
              <w:jc w:val="center"/>
              <w:rPr>
                <w:rFonts w:cs="Arial"/>
                <w:color w:val="808080"/>
                <w:sz w:val="18"/>
                <w:szCs w:val="18"/>
                <w:lang w:val="en-AU" w:eastAsia="en-US"/>
              </w:rPr>
            </w:pPr>
          </w:p>
        </w:tc>
        <w:tc>
          <w:tcPr>
            <w:tcW w:w="1247" w:type="dxa"/>
            <w:vAlign w:val="center"/>
          </w:tcPr>
          <w:p w14:paraId="555193F3" w14:textId="77777777" w:rsidR="005D7373" w:rsidRPr="005D7373" w:rsidRDefault="005D7373" w:rsidP="005D7373">
            <w:pPr>
              <w:spacing w:before="60" w:after="60"/>
              <w:jc w:val="center"/>
              <w:rPr>
                <w:rFonts w:cs="Arial"/>
                <w:color w:val="808080"/>
                <w:sz w:val="18"/>
                <w:szCs w:val="18"/>
                <w:lang w:val="en-AU" w:eastAsia="en-US"/>
              </w:rPr>
            </w:pPr>
          </w:p>
        </w:tc>
      </w:tr>
      <w:tr w:rsidR="005D7373" w:rsidRPr="005D7373" w14:paraId="77453C41" w14:textId="77777777" w:rsidTr="005D7373">
        <w:trPr>
          <w:cantSplit/>
          <w:jc w:val="center"/>
        </w:trPr>
        <w:tc>
          <w:tcPr>
            <w:tcW w:w="1252" w:type="dxa"/>
            <w:vAlign w:val="center"/>
          </w:tcPr>
          <w:p w14:paraId="31F294EE" w14:textId="77777777" w:rsidR="005D7373" w:rsidRPr="005D7373" w:rsidRDefault="005D7373" w:rsidP="005D7373">
            <w:pPr>
              <w:spacing w:before="60" w:after="60"/>
              <w:jc w:val="center"/>
              <w:rPr>
                <w:rFonts w:cs="Arial"/>
                <w:b/>
                <w:sz w:val="18"/>
                <w:szCs w:val="18"/>
                <w:lang w:val="en-AU" w:eastAsia="en-US"/>
              </w:rPr>
            </w:pPr>
            <w:r w:rsidRPr="005D7373">
              <w:rPr>
                <w:rFonts w:cs="Arial"/>
                <w:b/>
                <w:sz w:val="18"/>
                <w:szCs w:val="18"/>
                <w:lang w:val="en-AU" w:eastAsia="en-US"/>
              </w:rPr>
              <w:t>LNDELV</w:t>
            </w:r>
          </w:p>
        </w:tc>
        <w:tc>
          <w:tcPr>
            <w:tcW w:w="867" w:type="dxa"/>
            <w:tcBorders>
              <w:right w:val="double" w:sz="4" w:space="0" w:color="auto"/>
            </w:tcBorders>
            <w:vAlign w:val="center"/>
          </w:tcPr>
          <w:p w14:paraId="424842E8" w14:textId="77777777" w:rsidR="005D7373" w:rsidRPr="005D7373" w:rsidRDefault="005D7373" w:rsidP="005D7373">
            <w:pPr>
              <w:spacing w:before="60" w:after="60"/>
              <w:jc w:val="center"/>
              <w:rPr>
                <w:rFonts w:cs="Arial"/>
                <w:sz w:val="18"/>
                <w:szCs w:val="18"/>
                <w:lang w:val="en-AU" w:eastAsia="en-US"/>
              </w:rPr>
            </w:pPr>
            <w:r w:rsidRPr="005D7373">
              <w:rPr>
                <w:rFonts w:cs="Arial"/>
                <w:sz w:val="18"/>
                <w:szCs w:val="18"/>
                <w:lang w:val="en-AU" w:eastAsia="en-US"/>
              </w:rPr>
              <w:t>4.7.2</w:t>
            </w:r>
          </w:p>
        </w:tc>
        <w:tc>
          <w:tcPr>
            <w:tcW w:w="1287" w:type="dxa"/>
            <w:tcBorders>
              <w:left w:val="double" w:sz="4" w:space="0" w:color="auto"/>
              <w:right w:val="double" w:sz="4" w:space="0" w:color="auto"/>
            </w:tcBorders>
            <w:vAlign w:val="center"/>
          </w:tcPr>
          <w:p w14:paraId="693B8CF4" w14:textId="77777777" w:rsidR="005D7373" w:rsidRPr="005D7373" w:rsidRDefault="005D7373" w:rsidP="005D7373">
            <w:pPr>
              <w:spacing w:before="60" w:after="60"/>
              <w:jc w:val="center"/>
              <w:rPr>
                <w:rFonts w:cs="Arial"/>
                <w:b/>
                <w:sz w:val="18"/>
                <w:szCs w:val="18"/>
                <w:lang w:val="en-AU" w:eastAsia="en-US"/>
              </w:rPr>
            </w:pPr>
          </w:p>
        </w:tc>
        <w:tc>
          <w:tcPr>
            <w:tcW w:w="1137" w:type="dxa"/>
            <w:tcBorders>
              <w:left w:val="double" w:sz="4" w:space="0" w:color="auto"/>
            </w:tcBorders>
            <w:vAlign w:val="center"/>
          </w:tcPr>
          <w:p w14:paraId="2C9B6234" w14:textId="77777777" w:rsidR="005D7373" w:rsidRPr="005D7373" w:rsidRDefault="005D7373" w:rsidP="005D7373">
            <w:pPr>
              <w:spacing w:before="60" w:after="60"/>
              <w:jc w:val="center"/>
              <w:rPr>
                <w:rFonts w:cs="Arial"/>
                <w:sz w:val="18"/>
                <w:szCs w:val="18"/>
                <w:lang w:val="en-AU" w:eastAsia="en-US"/>
              </w:rPr>
            </w:pPr>
          </w:p>
        </w:tc>
        <w:tc>
          <w:tcPr>
            <w:tcW w:w="1320" w:type="dxa"/>
            <w:tcBorders>
              <w:right w:val="double" w:sz="4" w:space="0" w:color="auto"/>
            </w:tcBorders>
            <w:vAlign w:val="center"/>
          </w:tcPr>
          <w:p w14:paraId="60133E81" w14:textId="77777777" w:rsidR="005D7373" w:rsidRPr="005D7373" w:rsidRDefault="005D7373" w:rsidP="005D7373">
            <w:pPr>
              <w:spacing w:before="60" w:after="60"/>
              <w:jc w:val="center"/>
              <w:rPr>
                <w:rFonts w:cs="Arial"/>
                <w:sz w:val="18"/>
                <w:szCs w:val="18"/>
                <w:lang w:val="en-AU" w:eastAsia="en-US"/>
              </w:rPr>
            </w:pPr>
          </w:p>
        </w:tc>
        <w:tc>
          <w:tcPr>
            <w:tcW w:w="1232" w:type="dxa"/>
            <w:tcBorders>
              <w:left w:val="double" w:sz="4" w:space="0" w:color="auto"/>
            </w:tcBorders>
            <w:vAlign w:val="center"/>
          </w:tcPr>
          <w:p w14:paraId="5D51BDFE" w14:textId="77777777" w:rsidR="005D7373" w:rsidRPr="005D7373" w:rsidRDefault="005D7373" w:rsidP="005D7373">
            <w:pPr>
              <w:spacing w:before="60" w:after="60"/>
              <w:jc w:val="center"/>
              <w:rPr>
                <w:rFonts w:cs="Arial"/>
                <w:color w:val="808080"/>
                <w:sz w:val="18"/>
                <w:szCs w:val="18"/>
                <w:lang w:val="en-AU" w:eastAsia="en-US"/>
              </w:rPr>
            </w:pPr>
          </w:p>
        </w:tc>
        <w:tc>
          <w:tcPr>
            <w:tcW w:w="1066" w:type="dxa"/>
            <w:vAlign w:val="center"/>
          </w:tcPr>
          <w:p w14:paraId="23F29F07" w14:textId="77777777" w:rsidR="005D7373" w:rsidRPr="005D7373" w:rsidRDefault="005D7373" w:rsidP="005D7373">
            <w:pPr>
              <w:spacing w:before="60" w:after="60"/>
              <w:jc w:val="center"/>
              <w:rPr>
                <w:rFonts w:cs="Arial"/>
                <w:color w:val="808080"/>
                <w:sz w:val="18"/>
                <w:szCs w:val="18"/>
                <w:lang w:val="en-AU" w:eastAsia="en-US"/>
              </w:rPr>
            </w:pPr>
          </w:p>
        </w:tc>
        <w:tc>
          <w:tcPr>
            <w:tcW w:w="1247" w:type="dxa"/>
            <w:vAlign w:val="center"/>
          </w:tcPr>
          <w:p w14:paraId="2DCB9CA5" w14:textId="77777777" w:rsidR="005D7373" w:rsidRPr="005D7373" w:rsidRDefault="005D7373" w:rsidP="005D7373">
            <w:pPr>
              <w:spacing w:before="60" w:after="60"/>
              <w:jc w:val="center"/>
              <w:rPr>
                <w:rFonts w:cs="Arial"/>
                <w:color w:val="808080"/>
                <w:sz w:val="18"/>
                <w:szCs w:val="18"/>
                <w:lang w:val="en-AU" w:eastAsia="en-US"/>
              </w:rPr>
            </w:pPr>
            <w:r w:rsidRPr="005D7373">
              <w:rPr>
                <w:rFonts w:cs="Arial"/>
                <w:color w:val="808080"/>
                <w:sz w:val="18"/>
                <w:szCs w:val="18"/>
                <w:lang w:val="en-AU" w:eastAsia="en-US"/>
              </w:rPr>
              <w:t>x</w:t>
            </w:r>
          </w:p>
        </w:tc>
      </w:tr>
      <w:tr w:rsidR="005D7373" w:rsidRPr="005D7373" w14:paraId="4860C5F4" w14:textId="77777777" w:rsidTr="005D7373">
        <w:trPr>
          <w:cantSplit/>
          <w:jc w:val="center"/>
        </w:trPr>
        <w:tc>
          <w:tcPr>
            <w:tcW w:w="1252" w:type="dxa"/>
            <w:vAlign w:val="center"/>
          </w:tcPr>
          <w:p w14:paraId="36259368" w14:textId="77777777" w:rsidR="005D7373" w:rsidRPr="005D7373" w:rsidRDefault="005D7373" w:rsidP="005D7373">
            <w:pPr>
              <w:spacing w:before="60" w:after="60"/>
              <w:jc w:val="center"/>
              <w:rPr>
                <w:rFonts w:cs="Arial"/>
                <w:b/>
                <w:sz w:val="18"/>
                <w:szCs w:val="18"/>
                <w:lang w:val="en-AU" w:eastAsia="en-US"/>
              </w:rPr>
            </w:pPr>
            <w:r w:rsidRPr="005D7373">
              <w:rPr>
                <w:rFonts w:cs="Arial"/>
                <w:b/>
                <w:sz w:val="18"/>
                <w:szCs w:val="18"/>
                <w:lang w:val="en-AU" w:eastAsia="en-US"/>
              </w:rPr>
              <w:t>LNDMRK</w:t>
            </w:r>
          </w:p>
        </w:tc>
        <w:tc>
          <w:tcPr>
            <w:tcW w:w="867" w:type="dxa"/>
            <w:tcBorders>
              <w:right w:val="double" w:sz="4" w:space="0" w:color="auto"/>
            </w:tcBorders>
            <w:vAlign w:val="center"/>
          </w:tcPr>
          <w:p w14:paraId="5A94D81E" w14:textId="77777777" w:rsidR="005D7373" w:rsidRPr="005D7373" w:rsidRDefault="005D7373" w:rsidP="005D7373">
            <w:pPr>
              <w:spacing w:before="60" w:after="60"/>
              <w:jc w:val="center"/>
              <w:rPr>
                <w:rFonts w:cs="Arial"/>
                <w:sz w:val="18"/>
                <w:szCs w:val="18"/>
                <w:lang w:val="en-AU" w:eastAsia="en-US"/>
              </w:rPr>
            </w:pPr>
            <w:r w:rsidRPr="005D7373">
              <w:rPr>
                <w:rFonts w:cs="Arial"/>
                <w:sz w:val="18"/>
                <w:szCs w:val="18"/>
                <w:lang w:val="en-AU" w:eastAsia="en-US"/>
              </w:rPr>
              <w:t>4.3</w:t>
            </w:r>
            <w:r w:rsidRPr="005D7373">
              <w:rPr>
                <w:rFonts w:cs="Arial"/>
                <w:b/>
                <w:sz w:val="18"/>
                <w:szCs w:val="18"/>
                <w:lang w:val="en-AU" w:eastAsia="en-US"/>
              </w:rPr>
              <w:t xml:space="preserve"> 4.8.15</w:t>
            </w:r>
            <w:r w:rsidRPr="005D7373">
              <w:rPr>
                <w:rFonts w:cs="Arial"/>
                <w:sz w:val="18"/>
                <w:szCs w:val="18"/>
                <w:lang w:val="en-AU" w:eastAsia="en-US"/>
              </w:rPr>
              <w:t xml:space="preserve"> 11.7.2 11.7.4</w:t>
            </w:r>
          </w:p>
        </w:tc>
        <w:tc>
          <w:tcPr>
            <w:tcW w:w="1287" w:type="dxa"/>
            <w:tcBorders>
              <w:left w:val="double" w:sz="4" w:space="0" w:color="auto"/>
              <w:right w:val="double" w:sz="4" w:space="0" w:color="auto"/>
            </w:tcBorders>
            <w:vAlign w:val="center"/>
          </w:tcPr>
          <w:p w14:paraId="1B33E0DA" w14:textId="77777777" w:rsidR="005D7373" w:rsidRPr="005D7373" w:rsidRDefault="005D7373" w:rsidP="005D7373">
            <w:pPr>
              <w:spacing w:before="60" w:after="60"/>
              <w:jc w:val="center"/>
              <w:rPr>
                <w:rFonts w:cs="Arial"/>
                <w:b/>
                <w:sz w:val="18"/>
                <w:szCs w:val="18"/>
                <w:lang w:val="en-AU" w:eastAsia="en-US"/>
              </w:rPr>
            </w:pPr>
            <w:r w:rsidRPr="005D7373">
              <w:rPr>
                <w:rFonts w:cs="Arial"/>
                <w:b/>
                <w:sz w:val="18"/>
                <w:szCs w:val="18"/>
                <w:lang w:val="en-AU" w:eastAsia="en-US"/>
              </w:rPr>
              <w:t>x</w:t>
            </w:r>
          </w:p>
        </w:tc>
        <w:tc>
          <w:tcPr>
            <w:tcW w:w="1137" w:type="dxa"/>
            <w:tcBorders>
              <w:left w:val="double" w:sz="4" w:space="0" w:color="auto"/>
            </w:tcBorders>
            <w:vAlign w:val="center"/>
          </w:tcPr>
          <w:p w14:paraId="3045B887" w14:textId="77777777" w:rsidR="005D7373" w:rsidRPr="005D7373" w:rsidRDefault="005D7373" w:rsidP="005D7373">
            <w:pPr>
              <w:spacing w:before="60" w:after="60"/>
              <w:jc w:val="center"/>
              <w:rPr>
                <w:rFonts w:cs="Arial"/>
                <w:sz w:val="18"/>
                <w:szCs w:val="18"/>
                <w:lang w:val="en-AU" w:eastAsia="en-US"/>
              </w:rPr>
            </w:pPr>
          </w:p>
        </w:tc>
        <w:tc>
          <w:tcPr>
            <w:tcW w:w="1320" w:type="dxa"/>
            <w:tcBorders>
              <w:right w:val="double" w:sz="4" w:space="0" w:color="auto"/>
            </w:tcBorders>
            <w:vAlign w:val="center"/>
          </w:tcPr>
          <w:p w14:paraId="7DC4E8C2" w14:textId="77777777" w:rsidR="005D7373" w:rsidRPr="005D7373" w:rsidRDefault="005D7373" w:rsidP="005D7373">
            <w:pPr>
              <w:spacing w:before="60" w:after="60"/>
              <w:jc w:val="center"/>
              <w:rPr>
                <w:rFonts w:cs="Arial"/>
                <w:sz w:val="18"/>
                <w:szCs w:val="18"/>
                <w:lang w:val="en-AU" w:eastAsia="en-US"/>
              </w:rPr>
            </w:pPr>
            <w:r w:rsidRPr="005D7373">
              <w:rPr>
                <w:rFonts w:cs="Arial"/>
                <w:sz w:val="18"/>
                <w:szCs w:val="18"/>
                <w:lang w:val="en-AU" w:eastAsia="en-US"/>
              </w:rPr>
              <w:t>x</w:t>
            </w:r>
          </w:p>
        </w:tc>
        <w:tc>
          <w:tcPr>
            <w:tcW w:w="1232" w:type="dxa"/>
            <w:tcBorders>
              <w:left w:val="double" w:sz="4" w:space="0" w:color="auto"/>
            </w:tcBorders>
            <w:vAlign w:val="center"/>
          </w:tcPr>
          <w:p w14:paraId="062252E4" w14:textId="77777777" w:rsidR="005D7373" w:rsidRPr="005D7373" w:rsidRDefault="005D7373" w:rsidP="005D7373">
            <w:pPr>
              <w:spacing w:before="60" w:after="60"/>
              <w:jc w:val="center"/>
              <w:rPr>
                <w:rFonts w:cs="Arial"/>
                <w:color w:val="808080"/>
                <w:sz w:val="18"/>
                <w:szCs w:val="18"/>
                <w:lang w:val="en-AU" w:eastAsia="en-US"/>
              </w:rPr>
            </w:pPr>
          </w:p>
        </w:tc>
        <w:tc>
          <w:tcPr>
            <w:tcW w:w="1066" w:type="dxa"/>
            <w:vAlign w:val="center"/>
          </w:tcPr>
          <w:p w14:paraId="6DD2A468" w14:textId="77777777" w:rsidR="005D7373" w:rsidRPr="005D7373" w:rsidRDefault="005D7373" w:rsidP="005D7373">
            <w:pPr>
              <w:spacing w:before="60" w:after="60"/>
              <w:jc w:val="center"/>
              <w:rPr>
                <w:rFonts w:cs="Arial"/>
                <w:color w:val="808080"/>
                <w:sz w:val="18"/>
                <w:szCs w:val="18"/>
                <w:lang w:val="en-AU" w:eastAsia="en-US"/>
              </w:rPr>
            </w:pPr>
            <w:r w:rsidRPr="005D7373">
              <w:rPr>
                <w:rFonts w:cs="Arial"/>
                <w:color w:val="808080"/>
                <w:sz w:val="18"/>
                <w:szCs w:val="18"/>
                <w:lang w:val="en-AU" w:eastAsia="en-US"/>
              </w:rPr>
              <w:t>x, Note 4</w:t>
            </w:r>
          </w:p>
        </w:tc>
        <w:tc>
          <w:tcPr>
            <w:tcW w:w="1247" w:type="dxa"/>
            <w:vAlign w:val="center"/>
          </w:tcPr>
          <w:p w14:paraId="44FA10BC" w14:textId="77777777" w:rsidR="005D7373" w:rsidRPr="005D7373" w:rsidRDefault="005D7373" w:rsidP="005D7373">
            <w:pPr>
              <w:spacing w:before="60" w:after="60"/>
              <w:jc w:val="center"/>
              <w:rPr>
                <w:rFonts w:cs="Arial"/>
                <w:color w:val="808080"/>
                <w:sz w:val="18"/>
                <w:szCs w:val="18"/>
                <w:lang w:val="en-AU" w:eastAsia="en-US"/>
              </w:rPr>
            </w:pPr>
            <w:r w:rsidRPr="005D7373">
              <w:rPr>
                <w:rFonts w:cs="Arial"/>
                <w:color w:val="808080"/>
                <w:sz w:val="18"/>
                <w:szCs w:val="18"/>
                <w:lang w:val="en-AU" w:eastAsia="en-US"/>
              </w:rPr>
              <w:t>x</w:t>
            </w:r>
          </w:p>
        </w:tc>
      </w:tr>
      <w:tr w:rsidR="005D7373" w:rsidRPr="005D7373" w14:paraId="5BD82514" w14:textId="77777777" w:rsidTr="005D7373">
        <w:trPr>
          <w:cantSplit/>
          <w:jc w:val="center"/>
        </w:trPr>
        <w:tc>
          <w:tcPr>
            <w:tcW w:w="1252" w:type="dxa"/>
            <w:vAlign w:val="center"/>
          </w:tcPr>
          <w:p w14:paraId="4396EA52" w14:textId="77777777" w:rsidR="005D7373" w:rsidRPr="005D7373" w:rsidRDefault="005D7373" w:rsidP="005D7373">
            <w:pPr>
              <w:spacing w:before="60" w:after="60"/>
              <w:jc w:val="center"/>
              <w:rPr>
                <w:rFonts w:cs="Arial"/>
                <w:b/>
                <w:sz w:val="18"/>
                <w:szCs w:val="18"/>
                <w:lang w:val="en-AU" w:eastAsia="en-US"/>
              </w:rPr>
            </w:pPr>
            <w:r w:rsidRPr="005D7373">
              <w:rPr>
                <w:rFonts w:cs="Arial"/>
                <w:b/>
                <w:sz w:val="18"/>
                <w:szCs w:val="18"/>
                <w:lang w:val="en-AU" w:eastAsia="en-US"/>
              </w:rPr>
              <w:t>LNDRGN</w:t>
            </w:r>
          </w:p>
        </w:tc>
        <w:tc>
          <w:tcPr>
            <w:tcW w:w="867" w:type="dxa"/>
            <w:tcBorders>
              <w:right w:val="double" w:sz="4" w:space="0" w:color="auto"/>
            </w:tcBorders>
            <w:vAlign w:val="center"/>
          </w:tcPr>
          <w:p w14:paraId="0FA82CF9" w14:textId="77777777" w:rsidR="005D7373" w:rsidRPr="005D7373" w:rsidRDefault="005D7373" w:rsidP="005D7373">
            <w:pPr>
              <w:spacing w:before="60" w:after="60"/>
              <w:jc w:val="center"/>
              <w:rPr>
                <w:rFonts w:cs="Arial"/>
                <w:sz w:val="18"/>
                <w:szCs w:val="18"/>
                <w:lang w:val="en-AU" w:eastAsia="en-US"/>
              </w:rPr>
            </w:pPr>
            <w:r w:rsidRPr="005D7373">
              <w:rPr>
                <w:rFonts w:cs="Arial"/>
                <w:sz w:val="18"/>
                <w:szCs w:val="18"/>
                <w:lang w:val="en-AU" w:eastAsia="en-US"/>
              </w:rPr>
              <w:t>4.7.1</w:t>
            </w:r>
          </w:p>
        </w:tc>
        <w:tc>
          <w:tcPr>
            <w:tcW w:w="1287" w:type="dxa"/>
            <w:tcBorders>
              <w:left w:val="double" w:sz="4" w:space="0" w:color="auto"/>
              <w:right w:val="double" w:sz="4" w:space="0" w:color="auto"/>
            </w:tcBorders>
            <w:vAlign w:val="center"/>
          </w:tcPr>
          <w:p w14:paraId="41D2167D" w14:textId="77777777" w:rsidR="005D7373" w:rsidRPr="005D7373" w:rsidRDefault="005D7373" w:rsidP="005D7373">
            <w:pPr>
              <w:spacing w:before="60" w:after="60"/>
              <w:jc w:val="center"/>
              <w:rPr>
                <w:rFonts w:cs="Arial"/>
                <w:b/>
                <w:sz w:val="18"/>
                <w:szCs w:val="18"/>
                <w:lang w:val="en-AU" w:eastAsia="en-US"/>
              </w:rPr>
            </w:pPr>
            <w:r w:rsidRPr="005D7373">
              <w:rPr>
                <w:rFonts w:cs="Arial"/>
                <w:b/>
                <w:sz w:val="18"/>
                <w:szCs w:val="18"/>
                <w:lang w:val="en-AU" w:eastAsia="en-US"/>
              </w:rPr>
              <w:t>x</w:t>
            </w:r>
          </w:p>
        </w:tc>
        <w:tc>
          <w:tcPr>
            <w:tcW w:w="1137" w:type="dxa"/>
            <w:tcBorders>
              <w:left w:val="double" w:sz="4" w:space="0" w:color="auto"/>
            </w:tcBorders>
            <w:vAlign w:val="center"/>
          </w:tcPr>
          <w:p w14:paraId="33B57E92" w14:textId="77777777" w:rsidR="005D7373" w:rsidRPr="005D7373" w:rsidRDefault="005D7373" w:rsidP="005D7373">
            <w:pPr>
              <w:spacing w:before="60" w:after="60"/>
              <w:jc w:val="center"/>
              <w:rPr>
                <w:rFonts w:cs="Arial"/>
                <w:sz w:val="18"/>
                <w:szCs w:val="18"/>
                <w:lang w:val="en-AU" w:eastAsia="en-US"/>
              </w:rPr>
            </w:pPr>
            <w:r w:rsidRPr="005D7373">
              <w:rPr>
                <w:rFonts w:cs="Arial"/>
                <w:sz w:val="18"/>
                <w:szCs w:val="18"/>
                <w:lang w:val="en-AU" w:eastAsia="en-US"/>
              </w:rPr>
              <w:t>x, x*</w:t>
            </w:r>
          </w:p>
        </w:tc>
        <w:tc>
          <w:tcPr>
            <w:tcW w:w="1320" w:type="dxa"/>
            <w:tcBorders>
              <w:right w:val="double" w:sz="4" w:space="0" w:color="auto"/>
            </w:tcBorders>
            <w:vAlign w:val="center"/>
          </w:tcPr>
          <w:p w14:paraId="54C5739D" w14:textId="77777777" w:rsidR="005D7373" w:rsidRPr="005D7373" w:rsidRDefault="005D7373" w:rsidP="005D7373">
            <w:pPr>
              <w:spacing w:before="60" w:after="60"/>
              <w:jc w:val="center"/>
              <w:rPr>
                <w:rFonts w:cs="Arial"/>
                <w:sz w:val="18"/>
                <w:szCs w:val="18"/>
                <w:lang w:val="en-AU" w:eastAsia="en-US"/>
              </w:rPr>
            </w:pPr>
            <w:r w:rsidRPr="005D7373">
              <w:rPr>
                <w:rFonts w:cs="Arial"/>
                <w:sz w:val="18"/>
                <w:szCs w:val="18"/>
                <w:lang w:val="en-AU" w:eastAsia="en-US"/>
              </w:rPr>
              <w:t>x</w:t>
            </w:r>
          </w:p>
        </w:tc>
        <w:tc>
          <w:tcPr>
            <w:tcW w:w="1232" w:type="dxa"/>
            <w:tcBorders>
              <w:left w:val="double" w:sz="4" w:space="0" w:color="auto"/>
            </w:tcBorders>
            <w:vAlign w:val="center"/>
          </w:tcPr>
          <w:p w14:paraId="35F1404D" w14:textId="77777777" w:rsidR="005D7373" w:rsidRPr="005D7373" w:rsidRDefault="005D7373" w:rsidP="005D7373">
            <w:pPr>
              <w:spacing w:before="60" w:after="60"/>
              <w:jc w:val="center"/>
              <w:rPr>
                <w:rFonts w:cs="Arial"/>
                <w:color w:val="808080"/>
                <w:sz w:val="18"/>
                <w:szCs w:val="18"/>
                <w:lang w:val="en-AU" w:eastAsia="en-US"/>
              </w:rPr>
            </w:pPr>
          </w:p>
        </w:tc>
        <w:tc>
          <w:tcPr>
            <w:tcW w:w="1066" w:type="dxa"/>
            <w:vAlign w:val="center"/>
          </w:tcPr>
          <w:p w14:paraId="033CA3E4" w14:textId="77777777" w:rsidR="005D7373" w:rsidRPr="005D7373" w:rsidRDefault="005D7373" w:rsidP="005D7373">
            <w:pPr>
              <w:spacing w:before="60" w:after="60"/>
              <w:jc w:val="center"/>
              <w:rPr>
                <w:rFonts w:cs="Arial"/>
                <w:color w:val="808080"/>
                <w:sz w:val="18"/>
                <w:szCs w:val="18"/>
                <w:lang w:val="en-AU" w:eastAsia="en-US"/>
              </w:rPr>
            </w:pPr>
          </w:p>
        </w:tc>
        <w:tc>
          <w:tcPr>
            <w:tcW w:w="1247" w:type="dxa"/>
            <w:vAlign w:val="center"/>
          </w:tcPr>
          <w:p w14:paraId="4868141B" w14:textId="77777777" w:rsidR="005D7373" w:rsidRPr="005D7373" w:rsidRDefault="005D7373" w:rsidP="005D7373">
            <w:pPr>
              <w:spacing w:before="60" w:after="60"/>
              <w:jc w:val="center"/>
              <w:rPr>
                <w:rFonts w:cs="Arial"/>
                <w:color w:val="808080"/>
                <w:sz w:val="18"/>
                <w:szCs w:val="18"/>
                <w:lang w:val="en-AU" w:eastAsia="en-US"/>
              </w:rPr>
            </w:pPr>
            <w:r w:rsidRPr="005D7373">
              <w:rPr>
                <w:rFonts w:cs="Arial"/>
                <w:color w:val="808080"/>
                <w:sz w:val="18"/>
                <w:szCs w:val="18"/>
                <w:lang w:val="en-AU" w:eastAsia="en-US"/>
              </w:rPr>
              <w:t>x</w:t>
            </w:r>
          </w:p>
        </w:tc>
      </w:tr>
      <w:tr w:rsidR="005D7373" w:rsidRPr="005D7373" w14:paraId="080F15AB" w14:textId="77777777" w:rsidTr="005D7373">
        <w:trPr>
          <w:cantSplit/>
          <w:jc w:val="center"/>
        </w:trPr>
        <w:tc>
          <w:tcPr>
            <w:tcW w:w="1252" w:type="dxa"/>
            <w:vAlign w:val="center"/>
          </w:tcPr>
          <w:p w14:paraId="0E1355DF" w14:textId="77777777" w:rsidR="005D7373" w:rsidRPr="005D7373" w:rsidRDefault="005D7373" w:rsidP="005D7373">
            <w:pPr>
              <w:spacing w:before="60" w:after="60"/>
              <w:jc w:val="center"/>
              <w:rPr>
                <w:rFonts w:cs="Arial"/>
                <w:b/>
                <w:sz w:val="18"/>
                <w:szCs w:val="18"/>
                <w:lang w:val="en-AU" w:eastAsia="en-US"/>
              </w:rPr>
            </w:pPr>
            <w:r w:rsidRPr="005D7373">
              <w:rPr>
                <w:rFonts w:cs="Arial"/>
                <w:b/>
                <w:sz w:val="18"/>
                <w:szCs w:val="18"/>
                <w:lang w:val="en-AU" w:eastAsia="en-US"/>
              </w:rPr>
              <w:t>LIGHTS</w:t>
            </w:r>
          </w:p>
        </w:tc>
        <w:tc>
          <w:tcPr>
            <w:tcW w:w="867" w:type="dxa"/>
            <w:tcBorders>
              <w:right w:val="double" w:sz="4" w:space="0" w:color="auto"/>
            </w:tcBorders>
            <w:vAlign w:val="center"/>
          </w:tcPr>
          <w:p w14:paraId="16D20B2E" w14:textId="77777777" w:rsidR="005D7373" w:rsidRPr="005D7373" w:rsidRDefault="005D7373" w:rsidP="005D7373">
            <w:pPr>
              <w:spacing w:before="60" w:after="60"/>
              <w:jc w:val="center"/>
              <w:rPr>
                <w:rFonts w:cs="Arial"/>
                <w:b/>
                <w:sz w:val="18"/>
                <w:szCs w:val="18"/>
                <w:lang w:val="en-AU" w:eastAsia="en-US"/>
              </w:rPr>
            </w:pPr>
            <w:r w:rsidRPr="005D7373">
              <w:rPr>
                <w:rFonts w:cs="Arial"/>
                <w:b/>
                <w:sz w:val="18"/>
                <w:szCs w:val="18"/>
                <w:lang w:val="en-AU" w:eastAsia="en-US"/>
              </w:rPr>
              <w:t>12.8.1</w:t>
            </w:r>
            <w:r w:rsidRPr="005D7373">
              <w:rPr>
                <w:rFonts w:cs="Arial"/>
                <w:sz w:val="18"/>
                <w:szCs w:val="18"/>
                <w:lang w:val="en-AU" w:eastAsia="en-US"/>
              </w:rPr>
              <w:t xml:space="preserve"> 12.8.5.6 </w:t>
            </w:r>
            <w:r w:rsidRPr="005D7373">
              <w:rPr>
                <w:rFonts w:cs="Arial"/>
                <w:b/>
                <w:sz w:val="18"/>
                <w:szCs w:val="18"/>
                <w:lang w:val="en-AU" w:eastAsia="en-US"/>
              </w:rPr>
              <w:t>12.8.6.1</w:t>
            </w:r>
          </w:p>
        </w:tc>
        <w:tc>
          <w:tcPr>
            <w:tcW w:w="1287" w:type="dxa"/>
            <w:tcBorders>
              <w:left w:val="double" w:sz="4" w:space="0" w:color="auto"/>
              <w:right w:val="double" w:sz="4" w:space="0" w:color="auto"/>
            </w:tcBorders>
            <w:vAlign w:val="center"/>
          </w:tcPr>
          <w:p w14:paraId="13039BE9" w14:textId="77777777" w:rsidR="005D7373" w:rsidRPr="005D7373" w:rsidRDefault="005D7373" w:rsidP="005D7373">
            <w:pPr>
              <w:spacing w:before="60" w:after="60"/>
              <w:jc w:val="center"/>
              <w:rPr>
                <w:rFonts w:cs="Arial"/>
                <w:b/>
                <w:sz w:val="18"/>
                <w:szCs w:val="18"/>
                <w:lang w:val="en-AU" w:eastAsia="en-US"/>
              </w:rPr>
            </w:pPr>
            <w:r w:rsidRPr="005D7373">
              <w:rPr>
                <w:rFonts w:cs="Arial"/>
                <w:b/>
                <w:sz w:val="18"/>
                <w:szCs w:val="18"/>
                <w:lang w:val="en-AU" w:eastAsia="en-US"/>
              </w:rPr>
              <w:t>x</w:t>
            </w:r>
          </w:p>
        </w:tc>
        <w:tc>
          <w:tcPr>
            <w:tcW w:w="1137" w:type="dxa"/>
            <w:tcBorders>
              <w:left w:val="double" w:sz="4" w:space="0" w:color="auto"/>
            </w:tcBorders>
            <w:vAlign w:val="center"/>
          </w:tcPr>
          <w:p w14:paraId="0C80F5F7" w14:textId="77777777" w:rsidR="005D7373" w:rsidRPr="005D7373" w:rsidRDefault="005D7373" w:rsidP="005D7373">
            <w:pPr>
              <w:spacing w:before="60" w:after="60"/>
              <w:jc w:val="center"/>
              <w:rPr>
                <w:rFonts w:cs="Arial"/>
                <w:sz w:val="18"/>
                <w:szCs w:val="18"/>
                <w:lang w:val="en-AU" w:eastAsia="en-US"/>
              </w:rPr>
            </w:pPr>
            <w:r w:rsidRPr="005D7373">
              <w:rPr>
                <w:rFonts w:cs="Arial"/>
                <w:sz w:val="18"/>
                <w:szCs w:val="18"/>
                <w:lang w:val="en-AU" w:eastAsia="en-US"/>
              </w:rPr>
              <w:t>x</w:t>
            </w:r>
          </w:p>
        </w:tc>
        <w:tc>
          <w:tcPr>
            <w:tcW w:w="1320" w:type="dxa"/>
            <w:tcBorders>
              <w:right w:val="double" w:sz="4" w:space="0" w:color="auto"/>
            </w:tcBorders>
            <w:vAlign w:val="center"/>
          </w:tcPr>
          <w:p w14:paraId="4A68C0AC" w14:textId="77777777" w:rsidR="005D7373" w:rsidRPr="005D7373" w:rsidRDefault="005D7373" w:rsidP="005D7373">
            <w:pPr>
              <w:spacing w:before="60" w:after="60"/>
              <w:jc w:val="center"/>
              <w:rPr>
                <w:rFonts w:cs="Arial"/>
                <w:sz w:val="18"/>
                <w:szCs w:val="18"/>
                <w:lang w:val="en-AU" w:eastAsia="en-US"/>
              </w:rPr>
            </w:pPr>
            <w:r w:rsidRPr="005D7373">
              <w:rPr>
                <w:rFonts w:cs="Arial"/>
                <w:sz w:val="18"/>
                <w:szCs w:val="18"/>
                <w:lang w:val="en-AU" w:eastAsia="en-US"/>
              </w:rPr>
              <w:t>x</w:t>
            </w:r>
          </w:p>
        </w:tc>
        <w:tc>
          <w:tcPr>
            <w:tcW w:w="1232" w:type="dxa"/>
            <w:tcBorders>
              <w:left w:val="double" w:sz="4" w:space="0" w:color="auto"/>
            </w:tcBorders>
            <w:vAlign w:val="center"/>
          </w:tcPr>
          <w:p w14:paraId="2FB46C50" w14:textId="77777777" w:rsidR="005D7373" w:rsidRPr="005D7373" w:rsidRDefault="005D7373" w:rsidP="005D7373">
            <w:pPr>
              <w:spacing w:before="60" w:after="60"/>
              <w:jc w:val="center"/>
              <w:rPr>
                <w:rFonts w:cs="Arial"/>
                <w:color w:val="808080"/>
                <w:sz w:val="18"/>
                <w:szCs w:val="18"/>
                <w:lang w:val="en-AU" w:eastAsia="en-US"/>
              </w:rPr>
            </w:pPr>
          </w:p>
        </w:tc>
        <w:tc>
          <w:tcPr>
            <w:tcW w:w="1066" w:type="dxa"/>
            <w:vAlign w:val="center"/>
          </w:tcPr>
          <w:p w14:paraId="37AC0D22" w14:textId="77777777" w:rsidR="005D7373" w:rsidRPr="005D7373" w:rsidRDefault="005D7373" w:rsidP="005D7373">
            <w:pPr>
              <w:spacing w:before="60" w:after="60"/>
              <w:jc w:val="center"/>
              <w:rPr>
                <w:rFonts w:cs="Arial"/>
                <w:color w:val="808080"/>
                <w:sz w:val="18"/>
                <w:szCs w:val="18"/>
                <w:lang w:val="en-AU" w:eastAsia="en-US"/>
              </w:rPr>
            </w:pPr>
            <w:r w:rsidRPr="005D7373">
              <w:rPr>
                <w:rFonts w:cs="Arial"/>
                <w:color w:val="808080"/>
                <w:sz w:val="18"/>
                <w:szCs w:val="18"/>
                <w:lang w:val="en-AU" w:eastAsia="en-US"/>
              </w:rPr>
              <w:t>x</w:t>
            </w:r>
          </w:p>
        </w:tc>
        <w:tc>
          <w:tcPr>
            <w:tcW w:w="1247" w:type="dxa"/>
            <w:vAlign w:val="center"/>
          </w:tcPr>
          <w:p w14:paraId="5E80A38C" w14:textId="77777777" w:rsidR="005D7373" w:rsidRPr="005D7373" w:rsidRDefault="005D7373" w:rsidP="005D7373">
            <w:pPr>
              <w:spacing w:before="60" w:after="60"/>
              <w:jc w:val="center"/>
              <w:rPr>
                <w:rFonts w:cs="Arial"/>
                <w:color w:val="808080"/>
                <w:sz w:val="18"/>
                <w:szCs w:val="18"/>
                <w:lang w:val="en-AU" w:eastAsia="en-US"/>
              </w:rPr>
            </w:pPr>
          </w:p>
        </w:tc>
      </w:tr>
      <w:tr w:rsidR="005D7373" w:rsidRPr="005D7373" w14:paraId="4F8B8E4F" w14:textId="77777777" w:rsidTr="005D7373">
        <w:trPr>
          <w:cantSplit/>
          <w:jc w:val="center"/>
        </w:trPr>
        <w:tc>
          <w:tcPr>
            <w:tcW w:w="1252" w:type="dxa"/>
            <w:vAlign w:val="center"/>
          </w:tcPr>
          <w:p w14:paraId="45BEF280" w14:textId="77777777" w:rsidR="005D7373" w:rsidRPr="005D7373" w:rsidRDefault="005D7373" w:rsidP="005D7373">
            <w:pPr>
              <w:spacing w:before="60" w:after="60"/>
              <w:jc w:val="center"/>
              <w:rPr>
                <w:rFonts w:cs="Arial"/>
                <w:b/>
                <w:sz w:val="18"/>
                <w:szCs w:val="18"/>
                <w:lang w:val="en-AU" w:eastAsia="en-US"/>
              </w:rPr>
            </w:pPr>
            <w:r w:rsidRPr="005D7373">
              <w:rPr>
                <w:rFonts w:cs="Arial"/>
                <w:b/>
                <w:sz w:val="18"/>
                <w:szCs w:val="18"/>
                <w:lang w:val="en-AU" w:eastAsia="en-US"/>
              </w:rPr>
              <w:t>LITFLT</w:t>
            </w:r>
          </w:p>
        </w:tc>
        <w:tc>
          <w:tcPr>
            <w:tcW w:w="867" w:type="dxa"/>
            <w:tcBorders>
              <w:right w:val="double" w:sz="4" w:space="0" w:color="auto"/>
            </w:tcBorders>
            <w:vAlign w:val="center"/>
          </w:tcPr>
          <w:p w14:paraId="4969E6E0" w14:textId="77777777" w:rsidR="005D7373" w:rsidRPr="005D7373" w:rsidRDefault="005D7373" w:rsidP="005D7373">
            <w:pPr>
              <w:spacing w:before="60" w:after="60"/>
              <w:jc w:val="center"/>
              <w:rPr>
                <w:rFonts w:cs="Arial"/>
                <w:sz w:val="18"/>
                <w:szCs w:val="18"/>
                <w:lang w:val="en-AU" w:eastAsia="en-US"/>
              </w:rPr>
            </w:pPr>
            <w:r w:rsidRPr="005D7373">
              <w:rPr>
                <w:rFonts w:cs="Arial"/>
                <w:sz w:val="18"/>
                <w:szCs w:val="18"/>
                <w:lang w:val="en-AU" w:eastAsia="en-US"/>
              </w:rPr>
              <w:t>12.4.2</w:t>
            </w:r>
          </w:p>
        </w:tc>
        <w:tc>
          <w:tcPr>
            <w:tcW w:w="1287" w:type="dxa"/>
            <w:tcBorders>
              <w:left w:val="double" w:sz="4" w:space="0" w:color="auto"/>
              <w:right w:val="double" w:sz="4" w:space="0" w:color="auto"/>
            </w:tcBorders>
            <w:vAlign w:val="center"/>
          </w:tcPr>
          <w:p w14:paraId="7ECAF910" w14:textId="77777777" w:rsidR="005D7373" w:rsidRPr="005D7373" w:rsidRDefault="005D7373" w:rsidP="005D7373">
            <w:pPr>
              <w:spacing w:before="60" w:after="60"/>
              <w:jc w:val="center"/>
              <w:rPr>
                <w:rFonts w:cs="Arial"/>
                <w:b/>
                <w:sz w:val="18"/>
                <w:szCs w:val="18"/>
                <w:lang w:val="en-AU" w:eastAsia="en-US"/>
              </w:rPr>
            </w:pPr>
            <w:r w:rsidRPr="005D7373">
              <w:rPr>
                <w:rFonts w:cs="Arial"/>
                <w:b/>
                <w:sz w:val="18"/>
                <w:szCs w:val="18"/>
                <w:lang w:val="en-AU" w:eastAsia="en-US"/>
              </w:rPr>
              <w:t>x</w:t>
            </w:r>
          </w:p>
        </w:tc>
        <w:tc>
          <w:tcPr>
            <w:tcW w:w="1137" w:type="dxa"/>
            <w:tcBorders>
              <w:left w:val="double" w:sz="4" w:space="0" w:color="auto"/>
            </w:tcBorders>
            <w:vAlign w:val="center"/>
          </w:tcPr>
          <w:p w14:paraId="4BC1C4E9" w14:textId="77777777" w:rsidR="005D7373" w:rsidRPr="005D7373" w:rsidRDefault="005D7373" w:rsidP="005D7373">
            <w:pPr>
              <w:spacing w:before="60" w:after="60"/>
              <w:jc w:val="center"/>
              <w:rPr>
                <w:rFonts w:cs="Arial"/>
                <w:sz w:val="18"/>
                <w:szCs w:val="18"/>
                <w:lang w:val="en-AU" w:eastAsia="en-US"/>
              </w:rPr>
            </w:pPr>
            <w:r w:rsidRPr="005D7373">
              <w:rPr>
                <w:rFonts w:cs="Arial"/>
                <w:sz w:val="18"/>
                <w:szCs w:val="18"/>
                <w:lang w:val="en-AU" w:eastAsia="en-US"/>
              </w:rPr>
              <w:t>x*</w:t>
            </w:r>
          </w:p>
        </w:tc>
        <w:tc>
          <w:tcPr>
            <w:tcW w:w="1320" w:type="dxa"/>
            <w:tcBorders>
              <w:right w:val="double" w:sz="4" w:space="0" w:color="auto"/>
            </w:tcBorders>
            <w:vAlign w:val="center"/>
          </w:tcPr>
          <w:p w14:paraId="63AC0046" w14:textId="77777777" w:rsidR="005D7373" w:rsidRPr="005D7373" w:rsidRDefault="005D7373" w:rsidP="005D7373">
            <w:pPr>
              <w:spacing w:before="60" w:after="60"/>
              <w:jc w:val="center"/>
              <w:rPr>
                <w:rFonts w:cs="Arial"/>
                <w:sz w:val="18"/>
                <w:szCs w:val="18"/>
                <w:lang w:val="en-AU" w:eastAsia="en-US"/>
              </w:rPr>
            </w:pPr>
            <w:r w:rsidRPr="005D7373">
              <w:rPr>
                <w:rFonts w:cs="Arial"/>
                <w:sz w:val="18"/>
                <w:szCs w:val="18"/>
                <w:lang w:val="en-AU" w:eastAsia="en-US"/>
              </w:rPr>
              <w:t>x</w:t>
            </w:r>
          </w:p>
        </w:tc>
        <w:tc>
          <w:tcPr>
            <w:tcW w:w="1232" w:type="dxa"/>
            <w:tcBorders>
              <w:left w:val="double" w:sz="4" w:space="0" w:color="auto"/>
            </w:tcBorders>
            <w:vAlign w:val="center"/>
          </w:tcPr>
          <w:p w14:paraId="58937145" w14:textId="77777777" w:rsidR="005D7373" w:rsidRPr="005D7373" w:rsidRDefault="005D7373" w:rsidP="005D7373">
            <w:pPr>
              <w:spacing w:before="60" w:after="60"/>
              <w:jc w:val="center"/>
              <w:rPr>
                <w:rFonts w:cs="Arial"/>
                <w:color w:val="808080"/>
                <w:sz w:val="18"/>
                <w:szCs w:val="18"/>
                <w:lang w:val="en-AU" w:eastAsia="en-US"/>
              </w:rPr>
            </w:pPr>
          </w:p>
        </w:tc>
        <w:tc>
          <w:tcPr>
            <w:tcW w:w="1066" w:type="dxa"/>
            <w:vAlign w:val="center"/>
          </w:tcPr>
          <w:p w14:paraId="2B6D36DD" w14:textId="77777777" w:rsidR="005D7373" w:rsidRPr="005D7373" w:rsidRDefault="005D7373" w:rsidP="005D7373">
            <w:pPr>
              <w:spacing w:before="60" w:after="60"/>
              <w:jc w:val="center"/>
              <w:rPr>
                <w:rFonts w:cs="Arial"/>
                <w:color w:val="808080"/>
                <w:sz w:val="18"/>
                <w:szCs w:val="18"/>
                <w:lang w:val="en-AU" w:eastAsia="en-US"/>
              </w:rPr>
            </w:pPr>
            <w:r w:rsidRPr="005D7373">
              <w:rPr>
                <w:rFonts w:cs="Arial"/>
                <w:color w:val="808080"/>
                <w:sz w:val="18"/>
                <w:szCs w:val="18"/>
                <w:lang w:val="en-AU" w:eastAsia="en-US"/>
              </w:rPr>
              <w:t>Note 2</w:t>
            </w:r>
          </w:p>
        </w:tc>
        <w:tc>
          <w:tcPr>
            <w:tcW w:w="1247" w:type="dxa"/>
            <w:vAlign w:val="center"/>
          </w:tcPr>
          <w:p w14:paraId="17DE8B1D" w14:textId="77777777" w:rsidR="005D7373" w:rsidRPr="005D7373" w:rsidRDefault="005D7373" w:rsidP="005D7373">
            <w:pPr>
              <w:spacing w:before="60" w:after="60"/>
              <w:jc w:val="center"/>
              <w:rPr>
                <w:rFonts w:cs="Arial"/>
                <w:color w:val="808080"/>
                <w:sz w:val="18"/>
                <w:szCs w:val="18"/>
                <w:lang w:val="en-AU" w:eastAsia="en-US"/>
              </w:rPr>
            </w:pPr>
            <w:r w:rsidRPr="005D7373">
              <w:rPr>
                <w:rFonts w:cs="Arial"/>
                <w:color w:val="808080"/>
                <w:sz w:val="18"/>
                <w:szCs w:val="18"/>
                <w:lang w:val="en-AU" w:eastAsia="en-US"/>
              </w:rPr>
              <w:t>x</w:t>
            </w:r>
          </w:p>
        </w:tc>
      </w:tr>
      <w:tr w:rsidR="005D7373" w:rsidRPr="005D7373" w14:paraId="6FF3220E" w14:textId="77777777" w:rsidTr="005D7373">
        <w:trPr>
          <w:cantSplit/>
          <w:jc w:val="center"/>
        </w:trPr>
        <w:tc>
          <w:tcPr>
            <w:tcW w:w="1252" w:type="dxa"/>
            <w:vAlign w:val="center"/>
          </w:tcPr>
          <w:p w14:paraId="37DF3E12" w14:textId="77777777" w:rsidR="005D7373" w:rsidRPr="005D7373" w:rsidRDefault="005D7373" w:rsidP="005D7373">
            <w:pPr>
              <w:spacing w:before="60" w:after="60"/>
              <w:jc w:val="center"/>
              <w:rPr>
                <w:rFonts w:cs="Arial"/>
                <w:b/>
                <w:sz w:val="18"/>
                <w:szCs w:val="18"/>
                <w:lang w:val="en-AU" w:eastAsia="en-US"/>
              </w:rPr>
            </w:pPr>
            <w:r w:rsidRPr="005D7373">
              <w:rPr>
                <w:rFonts w:cs="Arial"/>
                <w:b/>
                <w:sz w:val="18"/>
                <w:szCs w:val="18"/>
                <w:lang w:val="en-AU" w:eastAsia="en-US"/>
              </w:rPr>
              <w:t>LITVES</w:t>
            </w:r>
          </w:p>
        </w:tc>
        <w:tc>
          <w:tcPr>
            <w:tcW w:w="867" w:type="dxa"/>
            <w:tcBorders>
              <w:right w:val="double" w:sz="4" w:space="0" w:color="auto"/>
            </w:tcBorders>
            <w:vAlign w:val="center"/>
          </w:tcPr>
          <w:p w14:paraId="0A5D1C6C" w14:textId="77777777" w:rsidR="005D7373" w:rsidRPr="005D7373" w:rsidRDefault="005D7373" w:rsidP="005D7373">
            <w:pPr>
              <w:spacing w:before="60" w:after="60"/>
              <w:jc w:val="center"/>
              <w:rPr>
                <w:rFonts w:cs="Arial"/>
                <w:sz w:val="18"/>
                <w:szCs w:val="18"/>
                <w:lang w:val="en-AU" w:eastAsia="en-US"/>
              </w:rPr>
            </w:pPr>
            <w:r w:rsidRPr="005D7373">
              <w:rPr>
                <w:rFonts w:cs="Arial"/>
                <w:sz w:val="18"/>
                <w:szCs w:val="18"/>
                <w:lang w:val="en-AU" w:eastAsia="en-US"/>
              </w:rPr>
              <w:t>12.4.2</w:t>
            </w:r>
          </w:p>
        </w:tc>
        <w:tc>
          <w:tcPr>
            <w:tcW w:w="1287" w:type="dxa"/>
            <w:tcBorders>
              <w:left w:val="double" w:sz="4" w:space="0" w:color="auto"/>
              <w:right w:val="double" w:sz="4" w:space="0" w:color="auto"/>
            </w:tcBorders>
            <w:vAlign w:val="center"/>
          </w:tcPr>
          <w:p w14:paraId="31181395" w14:textId="77777777" w:rsidR="005D7373" w:rsidRPr="005D7373" w:rsidRDefault="005D7373" w:rsidP="005D7373">
            <w:pPr>
              <w:spacing w:before="60" w:after="60"/>
              <w:jc w:val="center"/>
              <w:rPr>
                <w:rFonts w:cs="Arial"/>
                <w:b/>
                <w:sz w:val="18"/>
                <w:szCs w:val="18"/>
                <w:lang w:val="en-AU" w:eastAsia="en-US"/>
              </w:rPr>
            </w:pPr>
            <w:r w:rsidRPr="005D7373">
              <w:rPr>
                <w:rFonts w:cs="Arial"/>
                <w:b/>
                <w:sz w:val="18"/>
                <w:szCs w:val="18"/>
                <w:lang w:val="en-AU" w:eastAsia="en-US"/>
              </w:rPr>
              <w:t>x</w:t>
            </w:r>
          </w:p>
        </w:tc>
        <w:tc>
          <w:tcPr>
            <w:tcW w:w="1137" w:type="dxa"/>
            <w:tcBorders>
              <w:left w:val="double" w:sz="4" w:space="0" w:color="auto"/>
            </w:tcBorders>
            <w:vAlign w:val="center"/>
          </w:tcPr>
          <w:p w14:paraId="03B40563" w14:textId="77777777" w:rsidR="005D7373" w:rsidRPr="005D7373" w:rsidRDefault="005D7373" w:rsidP="005D7373">
            <w:pPr>
              <w:spacing w:before="60" w:after="60"/>
              <w:jc w:val="center"/>
              <w:rPr>
                <w:rFonts w:cs="Arial"/>
                <w:sz w:val="18"/>
                <w:szCs w:val="18"/>
                <w:lang w:val="en-AU" w:eastAsia="en-US"/>
              </w:rPr>
            </w:pPr>
            <w:r w:rsidRPr="005D7373">
              <w:rPr>
                <w:rFonts w:cs="Arial"/>
                <w:sz w:val="18"/>
                <w:szCs w:val="18"/>
                <w:lang w:val="en-AU" w:eastAsia="en-US"/>
              </w:rPr>
              <w:t>x*</w:t>
            </w:r>
          </w:p>
        </w:tc>
        <w:tc>
          <w:tcPr>
            <w:tcW w:w="1320" w:type="dxa"/>
            <w:tcBorders>
              <w:right w:val="double" w:sz="4" w:space="0" w:color="auto"/>
            </w:tcBorders>
            <w:vAlign w:val="center"/>
          </w:tcPr>
          <w:p w14:paraId="2C3F5AAB" w14:textId="77777777" w:rsidR="005D7373" w:rsidRPr="005D7373" w:rsidRDefault="005D7373" w:rsidP="005D7373">
            <w:pPr>
              <w:spacing w:before="60" w:after="60"/>
              <w:jc w:val="center"/>
              <w:rPr>
                <w:rFonts w:cs="Arial"/>
                <w:sz w:val="18"/>
                <w:szCs w:val="18"/>
                <w:lang w:val="en-AU" w:eastAsia="en-US"/>
              </w:rPr>
            </w:pPr>
            <w:r w:rsidRPr="005D7373">
              <w:rPr>
                <w:rFonts w:cs="Arial"/>
                <w:sz w:val="18"/>
                <w:szCs w:val="18"/>
                <w:lang w:val="en-AU" w:eastAsia="en-US"/>
              </w:rPr>
              <w:t>x</w:t>
            </w:r>
          </w:p>
        </w:tc>
        <w:tc>
          <w:tcPr>
            <w:tcW w:w="1232" w:type="dxa"/>
            <w:tcBorders>
              <w:left w:val="double" w:sz="4" w:space="0" w:color="auto"/>
            </w:tcBorders>
            <w:vAlign w:val="center"/>
          </w:tcPr>
          <w:p w14:paraId="15861256" w14:textId="77777777" w:rsidR="005D7373" w:rsidRPr="005D7373" w:rsidRDefault="005D7373" w:rsidP="005D7373">
            <w:pPr>
              <w:spacing w:before="60" w:after="60"/>
              <w:jc w:val="center"/>
              <w:rPr>
                <w:rFonts w:cs="Arial"/>
                <w:color w:val="808080"/>
                <w:sz w:val="18"/>
                <w:szCs w:val="18"/>
                <w:lang w:val="en-AU" w:eastAsia="en-US"/>
              </w:rPr>
            </w:pPr>
          </w:p>
        </w:tc>
        <w:tc>
          <w:tcPr>
            <w:tcW w:w="1066" w:type="dxa"/>
            <w:vAlign w:val="center"/>
          </w:tcPr>
          <w:p w14:paraId="537A3A45" w14:textId="77777777" w:rsidR="005D7373" w:rsidRPr="005D7373" w:rsidRDefault="005D7373" w:rsidP="005D7373">
            <w:pPr>
              <w:spacing w:before="60" w:after="60"/>
              <w:jc w:val="center"/>
              <w:rPr>
                <w:rFonts w:cs="Arial"/>
                <w:color w:val="808080"/>
                <w:sz w:val="18"/>
                <w:szCs w:val="18"/>
                <w:lang w:val="en-AU" w:eastAsia="en-US"/>
              </w:rPr>
            </w:pPr>
          </w:p>
        </w:tc>
        <w:tc>
          <w:tcPr>
            <w:tcW w:w="1247" w:type="dxa"/>
            <w:vAlign w:val="center"/>
          </w:tcPr>
          <w:p w14:paraId="131A386B" w14:textId="77777777" w:rsidR="005D7373" w:rsidRPr="005D7373" w:rsidRDefault="005D7373" w:rsidP="005D7373">
            <w:pPr>
              <w:spacing w:before="60" w:after="60"/>
              <w:jc w:val="center"/>
              <w:rPr>
                <w:rFonts w:cs="Arial"/>
                <w:color w:val="808080"/>
                <w:sz w:val="18"/>
                <w:szCs w:val="18"/>
                <w:lang w:val="en-AU" w:eastAsia="en-US"/>
              </w:rPr>
            </w:pPr>
            <w:r w:rsidRPr="005D7373">
              <w:rPr>
                <w:rFonts w:cs="Arial"/>
                <w:color w:val="808080"/>
                <w:sz w:val="18"/>
                <w:szCs w:val="18"/>
                <w:lang w:val="en-AU" w:eastAsia="en-US"/>
              </w:rPr>
              <w:t>x</w:t>
            </w:r>
          </w:p>
        </w:tc>
      </w:tr>
      <w:tr w:rsidR="005D7373" w:rsidRPr="005D7373" w14:paraId="0CA5F40F" w14:textId="77777777" w:rsidTr="005D7373">
        <w:trPr>
          <w:cantSplit/>
          <w:jc w:val="center"/>
        </w:trPr>
        <w:tc>
          <w:tcPr>
            <w:tcW w:w="1252" w:type="dxa"/>
            <w:vAlign w:val="center"/>
          </w:tcPr>
          <w:p w14:paraId="5D6E7456" w14:textId="77777777" w:rsidR="005D7373" w:rsidRPr="005D7373" w:rsidRDefault="005D7373" w:rsidP="005D7373">
            <w:pPr>
              <w:spacing w:before="60" w:after="60"/>
              <w:jc w:val="center"/>
              <w:rPr>
                <w:rFonts w:cs="Arial"/>
                <w:b/>
                <w:sz w:val="18"/>
                <w:szCs w:val="18"/>
                <w:lang w:val="en-AU" w:eastAsia="en-US"/>
              </w:rPr>
            </w:pPr>
            <w:r w:rsidRPr="005D7373">
              <w:rPr>
                <w:rFonts w:cs="Arial"/>
                <w:b/>
                <w:sz w:val="18"/>
                <w:szCs w:val="18"/>
                <w:lang w:val="en-AU" w:eastAsia="en-US"/>
              </w:rPr>
              <w:t>LOCMAG</w:t>
            </w:r>
          </w:p>
        </w:tc>
        <w:tc>
          <w:tcPr>
            <w:tcW w:w="867" w:type="dxa"/>
            <w:tcBorders>
              <w:right w:val="double" w:sz="4" w:space="0" w:color="auto"/>
            </w:tcBorders>
            <w:vAlign w:val="center"/>
          </w:tcPr>
          <w:p w14:paraId="7171EDD1" w14:textId="77777777" w:rsidR="005D7373" w:rsidRPr="005D7373" w:rsidRDefault="005D7373" w:rsidP="005D7373">
            <w:pPr>
              <w:spacing w:before="60" w:after="60"/>
              <w:jc w:val="center"/>
              <w:rPr>
                <w:rFonts w:cs="Arial"/>
                <w:sz w:val="18"/>
                <w:szCs w:val="18"/>
                <w:lang w:val="en-AU" w:eastAsia="en-US"/>
              </w:rPr>
            </w:pPr>
            <w:r w:rsidRPr="005D7373">
              <w:rPr>
                <w:rFonts w:cs="Arial"/>
                <w:sz w:val="18"/>
                <w:szCs w:val="18"/>
                <w:lang w:val="en-AU" w:eastAsia="en-US"/>
              </w:rPr>
              <w:t>3.1.2</w:t>
            </w:r>
          </w:p>
        </w:tc>
        <w:tc>
          <w:tcPr>
            <w:tcW w:w="1287" w:type="dxa"/>
            <w:tcBorders>
              <w:left w:val="double" w:sz="4" w:space="0" w:color="auto"/>
              <w:right w:val="double" w:sz="4" w:space="0" w:color="auto"/>
            </w:tcBorders>
            <w:vAlign w:val="center"/>
          </w:tcPr>
          <w:p w14:paraId="3ABD5E51" w14:textId="77777777" w:rsidR="005D7373" w:rsidRPr="005D7373" w:rsidRDefault="005D7373" w:rsidP="005D7373">
            <w:pPr>
              <w:spacing w:before="60" w:after="60"/>
              <w:jc w:val="center"/>
              <w:rPr>
                <w:rFonts w:cs="Arial"/>
                <w:b/>
                <w:sz w:val="18"/>
                <w:szCs w:val="18"/>
                <w:lang w:val="en-AU" w:eastAsia="en-US"/>
              </w:rPr>
            </w:pPr>
            <w:r w:rsidRPr="005D7373">
              <w:rPr>
                <w:rFonts w:cs="Arial"/>
                <w:b/>
                <w:sz w:val="18"/>
                <w:szCs w:val="18"/>
                <w:lang w:val="en-AU" w:eastAsia="en-US"/>
              </w:rPr>
              <w:t>x</w:t>
            </w:r>
          </w:p>
        </w:tc>
        <w:tc>
          <w:tcPr>
            <w:tcW w:w="1137" w:type="dxa"/>
            <w:tcBorders>
              <w:left w:val="double" w:sz="4" w:space="0" w:color="auto"/>
            </w:tcBorders>
            <w:vAlign w:val="center"/>
          </w:tcPr>
          <w:p w14:paraId="0DD818C7" w14:textId="77777777" w:rsidR="005D7373" w:rsidRPr="005D7373" w:rsidRDefault="005D7373" w:rsidP="005D7373">
            <w:pPr>
              <w:spacing w:before="60" w:after="60"/>
              <w:jc w:val="center"/>
              <w:rPr>
                <w:rFonts w:cs="Arial"/>
                <w:sz w:val="18"/>
                <w:szCs w:val="18"/>
                <w:lang w:val="en-AU" w:eastAsia="en-US"/>
              </w:rPr>
            </w:pPr>
            <w:r w:rsidRPr="005D7373">
              <w:rPr>
                <w:rFonts w:cs="Arial"/>
                <w:sz w:val="18"/>
                <w:szCs w:val="18"/>
                <w:lang w:val="en-AU" w:eastAsia="en-US"/>
              </w:rPr>
              <w:t>x</w:t>
            </w:r>
          </w:p>
        </w:tc>
        <w:tc>
          <w:tcPr>
            <w:tcW w:w="1320" w:type="dxa"/>
            <w:tcBorders>
              <w:right w:val="double" w:sz="4" w:space="0" w:color="auto"/>
            </w:tcBorders>
            <w:vAlign w:val="center"/>
          </w:tcPr>
          <w:p w14:paraId="363B4B7B" w14:textId="77777777" w:rsidR="005D7373" w:rsidRPr="005D7373" w:rsidRDefault="005D7373" w:rsidP="005D7373">
            <w:pPr>
              <w:spacing w:before="60" w:after="60"/>
              <w:jc w:val="center"/>
              <w:rPr>
                <w:rFonts w:cs="Arial"/>
                <w:sz w:val="18"/>
                <w:szCs w:val="18"/>
                <w:lang w:val="en-AU" w:eastAsia="en-US"/>
              </w:rPr>
            </w:pPr>
          </w:p>
        </w:tc>
        <w:tc>
          <w:tcPr>
            <w:tcW w:w="1232" w:type="dxa"/>
            <w:tcBorders>
              <w:left w:val="double" w:sz="4" w:space="0" w:color="auto"/>
            </w:tcBorders>
            <w:vAlign w:val="center"/>
          </w:tcPr>
          <w:p w14:paraId="1BCB8893" w14:textId="77777777" w:rsidR="005D7373" w:rsidRPr="005D7373" w:rsidRDefault="005D7373" w:rsidP="005D7373">
            <w:pPr>
              <w:spacing w:before="60" w:after="60"/>
              <w:jc w:val="center"/>
              <w:rPr>
                <w:rFonts w:cs="Arial"/>
                <w:color w:val="808080"/>
                <w:sz w:val="18"/>
                <w:szCs w:val="18"/>
                <w:lang w:val="en-AU" w:eastAsia="en-US"/>
              </w:rPr>
            </w:pPr>
          </w:p>
        </w:tc>
        <w:tc>
          <w:tcPr>
            <w:tcW w:w="1066" w:type="dxa"/>
            <w:vAlign w:val="center"/>
          </w:tcPr>
          <w:p w14:paraId="6A432F8A" w14:textId="77777777" w:rsidR="005D7373" w:rsidRPr="005D7373" w:rsidRDefault="005D7373" w:rsidP="005D7373">
            <w:pPr>
              <w:spacing w:before="60" w:after="60"/>
              <w:jc w:val="center"/>
              <w:rPr>
                <w:rFonts w:cs="Arial"/>
                <w:color w:val="808080"/>
                <w:sz w:val="18"/>
                <w:szCs w:val="18"/>
                <w:lang w:val="en-AU" w:eastAsia="en-US"/>
              </w:rPr>
            </w:pPr>
            <w:r w:rsidRPr="005D7373">
              <w:rPr>
                <w:rFonts w:cs="Arial"/>
                <w:color w:val="808080"/>
                <w:sz w:val="18"/>
                <w:szCs w:val="18"/>
                <w:lang w:val="en-AU" w:eastAsia="en-US"/>
              </w:rPr>
              <w:t>x</w:t>
            </w:r>
          </w:p>
        </w:tc>
        <w:tc>
          <w:tcPr>
            <w:tcW w:w="1247" w:type="dxa"/>
            <w:vAlign w:val="center"/>
          </w:tcPr>
          <w:p w14:paraId="2E83AD8E" w14:textId="77777777" w:rsidR="005D7373" w:rsidRPr="005D7373" w:rsidRDefault="005D7373" w:rsidP="005D7373">
            <w:pPr>
              <w:spacing w:before="60" w:after="60"/>
              <w:jc w:val="center"/>
              <w:rPr>
                <w:rFonts w:cs="Arial"/>
                <w:color w:val="808080"/>
                <w:sz w:val="18"/>
                <w:szCs w:val="18"/>
                <w:lang w:val="en-AU" w:eastAsia="en-US"/>
              </w:rPr>
            </w:pPr>
          </w:p>
        </w:tc>
      </w:tr>
      <w:tr w:rsidR="005D7373" w:rsidRPr="005D7373" w14:paraId="594E6F7D" w14:textId="77777777" w:rsidTr="005D7373">
        <w:trPr>
          <w:cantSplit/>
          <w:jc w:val="center"/>
        </w:trPr>
        <w:tc>
          <w:tcPr>
            <w:tcW w:w="1252" w:type="dxa"/>
            <w:vAlign w:val="center"/>
          </w:tcPr>
          <w:p w14:paraId="5590A443" w14:textId="77777777" w:rsidR="005D7373" w:rsidRPr="005D7373" w:rsidRDefault="005D7373" w:rsidP="005D7373">
            <w:pPr>
              <w:spacing w:before="60" w:after="60"/>
              <w:jc w:val="center"/>
              <w:rPr>
                <w:rFonts w:cs="Arial"/>
                <w:b/>
                <w:sz w:val="18"/>
                <w:szCs w:val="18"/>
                <w:lang w:val="en-AU" w:eastAsia="en-US"/>
              </w:rPr>
            </w:pPr>
            <w:r w:rsidRPr="005D7373">
              <w:rPr>
                <w:rFonts w:cs="Arial"/>
                <w:b/>
                <w:sz w:val="18"/>
                <w:szCs w:val="18"/>
                <w:lang w:val="en-AU" w:eastAsia="en-US"/>
              </w:rPr>
              <w:t>LOGPON</w:t>
            </w:r>
          </w:p>
        </w:tc>
        <w:tc>
          <w:tcPr>
            <w:tcW w:w="867" w:type="dxa"/>
            <w:tcBorders>
              <w:right w:val="double" w:sz="4" w:space="0" w:color="auto"/>
            </w:tcBorders>
            <w:vAlign w:val="center"/>
          </w:tcPr>
          <w:p w14:paraId="28FA7CC0" w14:textId="77777777" w:rsidR="005D7373" w:rsidRPr="005D7373" w:rsidRDefault="005D7373" w:rsidP="005D7373">
            <w:pPr>
              <w:spacing w:before="60" w:after="60"/>
              <w:jc w:val="center"/>
              <w:rPr>
                <w:rFonts w:cs="Arial"/>
                <w:sz w:val="18"/>
                <w:szCs w:val="18"/>
                <w:lang w:val="en-AU" w:eastAsia="en-US"/>
              </w:rPr>
            </w:pPr>
            <w:r w:rsidRPr="005D7373">
              <w:rPr>
                <w:rFonts w:cs="Arial"/>
                <w:sz w:val="18"/>
                <w:szCs w:val="18"/>
                <w:lang w:val="en-AU" w:eastAsia="en-US"/>
              </w:rPr>
              <w:t>11.13.2</w:t>
            </w:r>
          </w:p>
        </w:tc>
        <w:tc>
          <w:tcPr>
            <w:tcW w:w="1287" w:type="dxa"/>
            <w:tcBorders>
              <w:left w:val="double" w:sz="4" w:space="0" w:color="auto"/>
              <w:right w:val="double" w:sz="4" w:space="0" w:color="auto"/>
            </w:tcBorders>
            <w:vAlign w:val="center"/>
          </w:tcPr>
          <w:p w14:paraId="2C90A67F" w14:textId="77777777" w:rsidR="005D7373" w:rsidRPr="005D7373" w:rsidRDefault="005D7373" w:rsidP="005D7373">
            <w:pPr>
              <w:spacing w:before="60" w:after="60"/>
              <w:jc w:val="center"/>
              <w:rPr>
                <w:rFonts w:cs="Arial"/>
                <w:b/>
                <w:sz w:val="18"/>
                <w:szCs w:val="18"/>
                <w:lang w:val="en-AU" w:eastAsia="en-US"/>
              </w:rPr>
            </w:pPr>
            <w:r w:rsidRPr="005D7373">
              <w:rPr>
                <w:rFonts w:cs="Arial"/>
                <w:b/>
                <w:sz w:val="18"/>
                <w:szCs w:val="18"/>
                <w:lang w:val="en-AU" w:eastAsia="en-US"/>
              </w:rPr>
              <w:t>x</w:t>
            </w:r>
          </w:p>
        </w:tc>
        <w:tc>
          <w:tcPr>
            <w:tcW w:w="1137" w:type="dxa"/>
            <w:tcBorders>
              <w:left w:val="double" w:sz="4" w:space="0" w:color="auto"/>
            </w:tcBorders>
            <w:vAlign w:val="center"/>
          </w:tcPr>
          <w:p w14:paraId="44501A52" w14:textId="77777777" w:rsidR="005D7373" w:rsidRPr="005D7373" w:rsidRDefault="005D7373" w:rsidP="005D7373">
            <w:pPr>
              <w:spacing w:before="60" w:after="60"/>
              <w:jc w:val="center"/>
              <w:rPr>
                <w:rFonts w:cs="Arial"/>
                <w:sz w:val="18"/>
                <w:szCs w:val="18"/>
                <w:lang w:val="en-AU" w:eastAsia="en-US"/>
              </w:rPr>
            </w:pPr>
          </w:p>
        </w:tc>
        <w:tc>
          <w:tcPr>
            <w:tcW w:w="1320" w:type="dxa"/>
            <w:tcBorders>
              <w:right w:val="double" w:sz="4" w:space="0" w:color="auto"/>
            </w:tcBorders>
            <w:vAlign w:val="center"/>
          </w:tcPr>
          <w:p w14:paraId="500EA0DE" w14:textId="77777777" w:rsidR="005D7373" w:rsidRPr="005D7373" w:rsidRDefault="005D7373" w:rsidP="005D7373">
            <w:pPr>
              <w:spacing w:before="60" w:after="60"/>
              <w:jc w:val="center"/>
              <w:rPr>
                <w:rFonts w:cs="Arial"/>
                <w:sz w:val="18"/>
                <w:szCs w:val="18"/>
                <w:lang w:val="en-AU" w:eastAsia="en-US"/>
              </w:rPr>
            </w:pPr>
            <w:r w:rsidRPr="005D7373">
              <w:rPr>
                <w:rFonts w:cs="Arial"/>
                <w:sz w:val="18"/>
                <w:szCs w:val="18"/>
                <w:lang w:val="en-AU" w:eastAsia="en-US"/>
              </w:rPr>
              <w:t>x</w:t>
            </w:r>
          </w:p>
        </w:tc>
        <w:tc>
          <w:tcPr>
            <w:tcW w:w="1232" w:type="dxa"/>
            <w:tcBorders>
              <w:left w:val="double" w:sz="4" w:space="0" w:color="auto"/>
            </w:tcBorders>
            <w:vAlign w:val="center"/>
          </w:tcPr>
          <w:p w14:paraId="5C3E3FC3" w14:textId="77777777" w:rsidR="005D7373" w:rsidRPr="005D7373" w:rsidRDefault="005D7373" w:rsidP="005D7373">
            <w:pPr>
              <w:spacing w:before="60" w:after="60"/>
              <w:jc w:val="center"/>
              <w:rPr>
                <w:rFonts w:cs="Arial"/>
                <w:color w:val="808080"/>
                <w:sz w:val="18"/>
                <w:szCs w:val="18"/>
                <w:lang w:val="en-AU" w:eastAsia="en-US"/>
              </w:rPr>
            </w:pPr>
          </w:p>
        </w:tc>
        <w:tc>
          <w:tcPr>
            <w:tcW w:w="1066" w:type="dxa"/>
            <w:vAlign w:val="center"/>
          </w:tcPr>
          <w:p w14:paraId="5B20F0E2" w14:textId="77777777" w:rsidR="005D7373" w:rsidRPr="005D7373" w:rsidRDefault="005D7373" w:rsidP="005D7373">
            <w:pPr>
              <w:spacing w:before="60" w:after="60"/>
              <w:jc w:val="center"/>
              <w:rPr>
                <w:rFonts w:cs="Arial"/>
                <w:color w:val="808080"/>
                <w:sz w:val="18"/>
                <w:szCs w:val="18"/>
                <w:lang w:val="en-AU" w:eastAsia="en-US"/>
              </w:rPr>
            </w:pPr>
            <w:r w:rsidRPr="005D7373">
              <w:rPr>
                <w:rFonts w:cs="Arial"/>
                <w:color w:val="808080"/>
                <w:sz w:val="18"/>
                <w:szCs w:val="18"/>
                <w:lang w:val="en-AU" w:eastAsia="en-US"/>
              </w:rPr>
              <w:t>x</w:t>
            </w:r>
          </w:p>
        </w:tc>
        <w:tc>
          <w:tcPr>
            <w:tcW w:w="1247" w:type="dxa"/>
            <w:vAlign w:val="center"/>
          </w:tcPr>
          <w:p w14:paraId="19C5EE2A" w14:textId="77777777" w:rsidR="005D7373" w:rsidRPr="005D7373" w:rsidRDefault="005D7373" w:rsidP="005D7373">
            <w:pPr>
              <w:spacing w:before="60" w:after="60"/>
              <w:jc w:val="center"/>
              <w:rPr>
                <w:rFonts w:cs="Arial"/>
                <w:color w:val="808080"/>
                <w:sz w:val="18"/>
                <w:szCs w:val="18"/>
                <w:lang w:val="en-AU" w:eastAsia="en-US"/>
              </w:rPr>
            </w:pPr>
          </w:p>
        </w:tc>
      </w:tr>
      <w:tr w:rsidR="005D7373" w:rsidRPr="005D7373" w14:paraId="71B13C28" w14:textId="77777777" w:rsidTr="005D7373">
        <w:trPr>
          <w:cantSplit/>
          <w:jc w:val="center"/>
        </w:trPr>
        <w:tc>
          <w:tcPr>
            <w:tcW w:w="1252" w:type="dxa"/>
            <w:vAlign w:val="center"/>
          </w:tcPr>
          <w:p w14:paraId="3117EB06" w14:textId="77777777" w:rsidR="005D7373" w:rsidRPr="005D7373" w:rsidRDefault="005D7373" w:rsidP="005D7373">
            <w:pPr>
              <w:spacing w:before="60" w:after="60"/>
              <w:jc w:val="center"/>
              <w:rPr>
                <w:rFonts w:cs="Arial"/>
                <w:b/>
                <w:sz w:val="18"/>
                <w:szCs w:val="18"/>
                <w:lang w:val="en-AU" w:eastAsia="en-US"/>
              </w:rPr>
            </w:pPr>
            <w:r w:rsidRPr="005D7373">
              <w:rPr>
                <w:rFonts w:cs="Arial"/>
                <w:b/>
                <w:sz w:val="18"/>
                <w:szCs w:val="18"/>
                <w:lang w:val="en-AU" w:eastAsia="en-US"/>
              </w:rPr>
              <w:t>LOKBSN</w:t>
            </w:r>
          </w:p>
        </w:tc>
        <w:tc>
          <w:tcPr>
            <w:tcW w:w="867" w:type="dxa"/>
            <w:tcBorders>
              <w:right w:val="double" w:sz="4" w:space="0" w:color="auto"/>
            </w:tcBorders>
            <w:vAlign w:val="center"/>
          </w:tcPr>
          <w:p w14:paraId="7DA00C22" w14:textId="77777777" w:rsidR="005D7373" w:rsidRPr="005D7373" w:rsidRDefault="005D7373" w:rsidP="005D7373">
            <w:pPr>
              <w:spacing w:before="60" w:after="60"/>
              <w:jc w:val="center"/>
              <w:rPr>
                <w:rFonts w:cs="Arial"/>
                <w:sz w:val="18"/>
                <w:szCs w:val="18"/>
                <w:lang w:val="en-AU" w:eastAsia="en-US"/>
              </w:rPr>
            </w:pPr>
            <w:r w:rsidRPr="005D7373">
              <w:rPr>
                <w:rFonts w:cs="Arial"/>
                <w:sz w:val="18"/>
                <w:szCs w:val="18"/>
                <w:lang w:val="en-AU" w:eastAsia="en-US"/>
              </w:rPr>
              <w:t>4.6.6.5</w:t>
            </w:r>
          </w:p>
        </w:tc>
        <w:tc>
          <w:tcPr>
            <w:tcW w:w="1287" w:type="dxa"/>
            <w:tcBorders>
              <w:left w:val="double" w:sz="4" w:space="0" w:color="auto"/>
              <w:right w:val="double" w:sz="4" w:space="0" w:color="auto"/>
            </w:tcBorders>
            <w:vAlign w:val="center"/>
          </w:tcPr>
          <w:p w14:paraId="7FFE7513" w14:textId="77777777" w:rsidR="005D7373" w:rsidRPr="005D7373" w:rsidRDefault="005D7373" w:rsidP="005D7373">
            <w:pPr>
              <w:spacing w:before="60" w:after="60"/>
              <w:jc w:val="center"/>
              <w:rPr>
                <w:rFonts w:cs="Arial"/>
                <w:b/>
                <w:sz w:val="18"/>
                <w:szCs w:val="18"/>
                <w:lang w:val="en-AU" w:eastAsia="en-US"/>
              </w:rPr>
            </w:pPr>
          </w:p>
        </w:tc>
        <w:tc>
          <w:tcPr>
            <w:tcW w:w="1137" w:type="dxa"/>
            <w:tcBorders>
              <w:left w:val="double" w:sz="4" w:space="0" w:color="auto"/>
            </w:tcBorders>
            <w:vAlign w:val="center"/>
          </w:tcPr>
          <w:p w14:paraId="5FDE5C80" w14:textId="77777777" w:rsidR="005D7373" w:rsidRPr="005D7373" w:rsidRDefault="005D7373" w:rsidP="005D7373">
            <w:pPr>
              <w:spacing w:before="60" w:after="60"/>
              <w:jc w:val="center"/>
              <w:rPr>
                <w:rFonts w:cs="Arial"/>
                <w:sz w:val="18"/>
                <w:szCs w:val="18"/>
                <w:lang w:val="en-AU" w:eastAsia="en-US"/>
              </w:rPr>
            </w:pPr>
            <w:r w:rsidRPr="005D7373">
              <w:rPr>
                <w:rFonts w:cs="Arial"/>
                <w:sz w:val="18"/>
                <w:szCs w:val="18"/>
                <w:lang w:val="en-AU" w:eastAsia="en-US"/>
              </w:rPr>
              <w:t>x*</w:t>
            </w:r>
          </w:p>
        </w:tc>
        <w:tc>
          <w:tcPr>
            <w:tcW w:w="1320" w:type="dxa"/>
            <w:tcBorders>
              <w:right w:val="double" w:sz="4" w:space="0" w:color="auto"/>
            </w:tcBorders>
            <w:vAlign w:val="center"/>
          </w:tcPr>
          <w:p w14:paraId="708F8B6A" w14:textId="77777777" w:rsidR="005D7373" w:rsidRPr="005D7373" w:rsidRDefault="005D7373" w:rsidP="005D7373">
            <w:pPr>
              <w:spacing w:before="60" w:after="60"/>
              <w:jc w:val="center"/>
              <w:rPr>
                <w:rFonts w:cs="Arial"/>
                <w:sz w:val="18"/>
                <w:szCs w:val="18"/>
                <w:lang w:val="en-AU" w:eastAsia="en-US"/>
              </w:rPr>
            </w:pPr>
          </w:p>
        </w:tc>
        <w:tc>
          <w:tcPr>
            <w:tcW w:w="1232" w:type="dxa"/>
            <w:tcBorders>
              <w:left w:val="double" w:sz="4" w:space="0" w:color="auto"/>
            </w:tcBorders>
            <w:vAlign w:val="center"/>
          </w:tcPr>
          <w:p w14:paraId="4DE45772" w14:textId="77777777" w:rsidR="005D7373" w:rsidRPr="005D7373" w:rsidRDefault="005D7373" w:rsidP="005D7373">
            <w:pPr>
              <w:spacing w:before="60" w:after="60"/>
              <w:jc w:val="center"/>
              <w:rPr>
                <w:rFonts w:cs="Arial"/>
                <w:color w:val="808080"/>
                <w:sz w:val="18"/>
                <w:szCs w:val="18"/>
                <w:lang w:val="en-AU" w:eastAsia="en-US"/>
              </w:rPr>
            </w:pPr>
          </w:p>
        </w:tc>
        <w:tc>
          <w:tcPr>
            <w:tcW w:w="1066" w:type="dxa"/>
            <w:vAlign w:val="center"/>
          </w:tcPr>
          <w:p w14:paraId="4BFB86A8" w14:textId="77777777" w:rsidR="005D7373" w:rsidRPr="005D7373" w:rsidRDefault="005D7373" w:rsidP="005D7373">
            <w:pPr>
              <w:spacing w:before="60" w:after="60"/>
              <w:jc w:val="center"/>
              <w:rPr>
                <w:rFonts w:cs="Arial"/>
                <w:color w:val="808080"/>
                <w:sz w:val="18"/>
                <w:szCs w:val="18"/>
                <w:lang w:val="en-AU" w:eastAsia="en-US"/>
              </w:rPr>
            </w:pPr>
          </w:p>
        </w:tc>
        <w:tc>
          <w:tcPr>
            <w:tcW w:w="1247" w:type="dxa"/>
            <w:vAlign w:val="center"/>
          </w:tcPr>
          <w:p w14:paraId="0B69B77F" w14:textId="77777777" w:rsidR="005D7373" w:rsidRPr="005D7373" w:rsidRDefault="005D7373" w:rsidP="005D7373">
            <w:pPr>
              <w:spacing w:before="60" w:after="60"/>
              <w:jc w:val="center"/>
              <w:rPr>
                <w:rFonts w:cs="Arial"/>
                <w:color w:val="808080"/>
                <w:sz w:val="18"/>
                <w:szCs w:val="18"/>
                <w:lang w:val="en-AU" w:eastAsia="en-US"/>
              </w:rPr>
            </w:pPr>
          </w:p>
        </w:tc>
      </w:tr>
      <w:tr w:rsidR="005D7373" w:rsidRPr="005D7373" w14:paraId="0B1B5285" w14:textId="77777777" w:rsidTr="005D7373">
        <w:trPr>
          <w:cantSplit/>
          <w:jc w:val="center"/>
        </w:trPr>
        <w:tc>
          <w:tcPr>
            <w:tcW w:w="1252" w:type="dxa"/>
            <w:vAlign w:val="center"/>
          </w:tcPr>
          <w:p w14:paraId="375DAD23" w14:textId="77777777" w:rsidR="005D7373" w:rsidRPr="005D7373" w:rsidRDefault="005D7373" w:rsidP="005D7373">
            <w:pPr>
              <w:spacing w:before="60" w:after="60"/>
              <w:jc w:val="center"/>
              <w:rPr>
                <w:rFonts w:cs="Arial"/>
                <w:b/>
                <w:sz w:val="18"/>
                <w:szCs w:val="18"/>
                <w:lang w:val="en-AU" w:eastAsia="en-US"/>
              </w:rPr>
            </w:pPr>
            <w:r w:rsidRPr="005D7373">
              <w:rPr>
                <w:rFonts w:cs="Arial"/>
                <w:b/>
                <w:sz w:val="18"/>
                <w:szCs w:val="18"/>
                <w:lang w:val="en-AU" w:eastAsia="en-US"/>
              </w:rPr>
              <w:t>MAGVAR</w:t>
            </w:r>
          </w:p>
        </w:tc>
        <w:tc>
          <w:tcPr>
            <w:tcW w:w="867" w:type="dxa"/>
            <w:tcBorders>
              <w:right w:val="double" w:sz="4" w:space="0" w:color="auto"/>
            </w:tcBorders>
            <w:vAlign w:val="center"/>
          </w:tcPr>
          <w:p w14:paraId="1FC7F30E" w14:textId="77777777" w:rsidR="005D7373" w:rsidRPr="005D7373" w:rsidRDefault="005D7373" w:rsidP="005D7373">
            <w:pPr>
              <w:spacing w:before="60" w:after="60"/>
              <w:jc w:val="center"/>
              <w:rPr>
                <w:rFonts w:cs="Arial"/>
                <w:sz w:val="18"/>
                <w:szCs w:val="18"/>
                <w:lang w:val="en-AU" w:eastAsia="en-US"/>
              </w:rPr>
            </w:pPr>
            <w:r w:rsidRPr="005D7373">
              <w:rPr>
                <w:rFonts w:cs="Arial"/>
                <w:sz w:val="18"/>
                <w:szCs w:val="18"/>
                <w:lang w:val="en-AU" w:eastAsia="en-US"/>
              </w:rPr>
              <w:t>3.1.1</w:t>
            </w:r>
          </w:p>
        </w:tc>
        <w:tc>
          <w:tcPr>
            <w:tcW w:w="1287" w:type="dxa"/>
            <w:tcBorders>
              <w:left w:val="double" w:sz="4" w:space="0" w:color="auto"/>
              <w:right w:val="double" w:sz="4" w:space="0" w:color="auto"/>
            </w:tcBorders>
            <w:vAlign w:val="center"/>
          </w:tcPr>
          <w:p w14:paraId="54C423AC" w14:textId="77777777" w:rsidR="005D7373" w:rsidRPr="005D7373" w:rsidRDefault="005D7373" w:rsidP="005D7373">
            <w:pPr>
              <w:spacing w:before="60" w:after="60"/>
              <w:jc w:val="center"/>
              <w:rPr>
                <w:rFonts w:cs="Arial"/>
                <w:b/>
                <w:sz w:val="18"/>
                <w:szCs w:val="18"/>
                <w:lang w:val="en-AU" w:eastAsia="en-US"/>
              </w:rPr>
            </w:pPr>
          </w:p>
        </w:tc>
        <w:tc>
          <w:tcPr>
            <w:tcW w:w="1137" w:type="dxa"/>
            <w:tcBorders>
              <w:left w:val="double" w:sz="4" w:space="0" w:color="auto"/>
            </w:tcBorders>
            <w:vAlign w:val="center"/>
          </w:tcPr>
          <w:p w14:paraId="0399512F" w14:textId="77777777" w:rsidR="005D7373" w:rsidRPr="005D7373" w:rsidRDefault="005D7373" w:rsidP="005D7373">
            <w:pPr>
              <w:spacing w:before="60" w:after="60"/>
              <w:jc w:val="center"/>
              <w:rPr>
                <w:rFonts w:cs="Arial"/>
                <w:sz w:val="18"/>
                <w:szCs w:val="18"/>
                <w:lang w:val="en-AU" w:eastAsia="en-US"/>
              </w:rPr>
            </w:pPr>
            <w:r w:rsidRPr="005D7373">
              <w:rPr>
                <w:rFonts w:cs="Arial"/>
                <w:sz w:val="18"/>
                <w:szCs w:val="18"/>
                <w:lang w:val="en-AU" w:eastAsia="en-US"/>
              </w:rPr>
              <w:t>x*</w:t>
            </w:r>
          </w:p>
        </w:tc>
        <w:tc>
          <w:tcPr>
            <w:tcW w:w="1320" w:type="dxa"/>
            <w:tcBorders>
              <w:right w:val="double" w:sz="4" w:space="0" w:color="auto"/>
            </w:tcBorders>
            <w:vAlign w:val="center"/>
          </w:tcPr>
          <w:p w14:paraId="2BCC276E" w14:textId="77777777" w:rsidR="005D7373" w:rsidRPr="005D7373" w:rsidRDefault="005D7373" w:rsidP="005D7373">
            <w:pPr>
              <w:spacing w:before="60" w:after="60"/>
              <w:jc w:val="center"/>
              <w:rPr>
                <w:rFonts w:cs="Arial"/>
                <w:sz w:val="18"/>
                <w:szCs w:val="18"/>
                <w:lang w:val="en-AU" w:eastAsia="en-US"/>
              </w:rPr>
            </w:pPr>
          </w:p>
        </w:tc>
        <w:tc>
          <w:tcPr>
            <w:tcW w:w="1232" w:type="dxa"/>
            <w:tcBorders>
              <w:left w:val="double" w:sz="4" w:space="0" w:color="auto"/>
            </w:tcBorders>
            <w:vAlign w:val="center"/>
          </w:tcPr>
          <w:p w14:paraId="52117902" w14:textId="77777777" w:rsidR="005D7373" w:rsidRPr="005D7373" w:rsidRDefault="005D7373" w:rsidP="005D7373">
            <w:pPr>
              <w:spacing w:before="60" w:after="60"/>
              <w:jc w:val="center"/>
              <w:rPr>
                <w:rFonts w:cs="Arial"/>
                <w:color w:val="808080"/>
                <w:sz w:val="18"/>
                <w:szCs w:val="18"/>
                <w:lang w:val="en-AU" w:eastAsia="en-US"/>
              </w:rPr>
            </w:pPr>
          </w:p>
        </w:tc>
        <w:tc>
          <w:tcPr>
            <w:tcW w:w="1066" w:type="dxa"/>
            <w:vAlign w:val="center"/>
          </w:tcPr>
          <w:p w14:paraId="035C1799" w14:textId="77777777" w:rsidR="005D7373" w:rsidRPr="005D7373" w:rsidRDefault="005D7373" w:rsidP="005D7373">
            <w:pPr>
              <w:spacing w:before="60" w:after="60"/>
              <w:jc w:val="center"/>
              <w:rPr>
                <w:rFonts w:cs="Arial"/>
                <w:color w:val="808080"/>
                <w:sz w:val="18"/>
                <w:szCs w:val="18"/>
                <w:lang w:val="en-AU" w:eastAsia="en-US"/>
              </w:rPr>
            </w:pPr>
          </w:p>
        </w:tc>
        <w:tc>
          <w:tcPr>
            <w:tcW w:w="1247" w:type="dxa"/>
            <w:vAlign w:val="center"/>
          </w:tcPr>
          <w:p w14:paraId="7F020233" w14:textId="77777777" w:rsidR="005D7373" w:rsidRPr="005D7373" w:rsidRDefault="005D7373" w:rsidP="005D7373">
            <w:pPr>
              <w:spacing w:before="60" w:after="60"/>
              <w:jc w:val="center"/>
              <w:rPr>
                <w:rFonts w:cs="Arial"/>
                <w:color w:val="808080"/>
                <w:sz w:val="18"/>
                <w:szCs w:val="18"/>
                <w:lang w:val="en-AU" w:eastAsia="en-US"/>
              </w:rPr>
            </w:pPr>
          </w:p>
        </w:tc>
      </w:tr>
      <w:tr w:rsidR="005D7373" w:rsidRPr="005D7373" w14:paraId="47106C7E" w14:textId="77777777" w:rsidTr="005D7373">
        <w:trPr>
          <w:cantSplit/>
          <w:jc w:val="center"/>
        </w:trPr>
        <w:tc>
          <w:tcPr>
            <w:tcW w:w="1252" w:type="dxa"/>
            <w:vAlign w:val="center"/>
          </w:tcPr>
          <w:p w14:paraId="323972B0" w14:textId="77777777" w:rsidR="005D7373" w:rsidRPr="005D7373" w:rsidRDefault="005D7373" w:rsidP="005D7373">
            <w:pPr>
              <w:spacing w:before="60" w:after="60"/>
              <w:jc w:val="center"/>
              <w:rPr>
                <w:rFonts w:cs="Arial"/>
                <w:b/>
                <w:sz w:val="18"/>
                <w:szCs w:val="18"/>
                <w:lang w:val="en-AU" w:eastAsia="en-US"/>
              </w:rPr>
            </w:pPr>
            <w:r w:rsidRPr="005D7373">
              <w:rPr>
                <w:rFonts w:cs="Arial"/>
                <w:b/>
                <w:sz w:val="18"/>
                <w:szCs w:val="18"/>
                <w:lang w:val="en-AU" w:eastAsia="en-US"/>
              </w:rPr>
              <w:t>MARCUL</w:t>
            </w:r>
          </w:p>
        </w:tc>
        <w:tc>
          <w:tcPr>
            <w:tcW w:w="867" w:type="dxa"/>
            <w:tcBorders>
              <w:right w:val="double" w:sz="4" w:space="0" w:color="auto"/>
            </w:tcBorders>
            <w:vAlign w:val="center"/>
          </w:tcPr>
          <w:p w14:paraId="60F19085" w14:textId="77777777" w:rsidR="005D7373" w:rsidRPr="005D7373" w:rsidRDefault="005D7373" w:rsidP="005D7373">
            <w:pPr>
              <w:spacing w:before="60" w:after="60"/>
              <w:jc w:val="center"/>
              <w:rPr>
                <w:rFonts w:cs="Arial"/>
                <w:sz w:val="18"/>
                <w:szCs w:val="18"/>
                <w:lang w:val="en-AU" w:eastAsia="en-US"/>
              </w:rPr>
            </w:pPr>
            <w:r w:rsidRPr="005D7373">
              <w:rPr>
                <w:rFonts w:cs="Arial"/>
                <w:sz w:val="18"/>
                <w:szCs w:val="18"/>
                <w:lang w:val="en-AU" w:eastAsia="en-US"/>
              </w:rPr>
              <w:t>11.9.2</w:t>
            </w:r>
          </w:p>
        </w:tc>
        <w:tc>
          <w:tcPr>
            <w:tcW w:w="1287" w:type="dxa"/>
            <w:tcBorders>
              <w:left w:val="double" w:sz="4" w:space="0" w:color="auto"/>
              <w:right w:val="double" w:sz="4" w:space="0" w:color="auto"/>
            </w:tcBorders>
            <w:vAlign w:val="center"/>
          </w:tcPr>
          <w:p w14:paraId="2E421C34" w14:textId="77777777" w:rsidR="005D7373" w:rsidRPr="005D7373" w:rsidRDefault="005D7373" w:rsidP="005D7373">
            <w:pPr>
              <w:spacing w:before="60" w:after="60"/>
              <w:jc w:val="center"/>
              <w:rPr>
                <w:rFonts w:cs="Arial"/>
                <w:b/>
                <w:sz w:val="18"/>
                <w:szCs w:val="18"/>
                <w:lang w:val="en-AU" w:eastAsia="en-US"/>
              </w:rPr>
            </w:pPr>
            <w:r w:rsidRPr="005D7373">
              <w:rPr>
                <w:rFonts w:cs="Arial"/>
                <w:b/>
                <w:sz w:val="18"/>
                <w:szCs w:val="18"/>
                <w:lang w:val="en-AU" w:eastAsia="en-US"/>
              </w:rPr>
              <w:t>x</w:t>
            </w:r>
          </w:p>
        </w:tc>
        <w:tc>
          <w:tcPr>
            <w:tcW w:w="1137" w:type="dxa"/>
            <w:tcBorders>
              <w:left w:val="double" w:sz="4" w:space="0" w:color="auto"/>
            </w:tcBorders>
            <w:vAlign w:val="center"/>
          </w:tcPr>
          <w:p w14:paraId="3940C138" w14:textId="77777777" w:rsidR="005D7373" w:rsidRPr="005D7373" w:rsidRDefault="005D7373" w:rsidP="005D7373">
            <w:pPr>
              <w:spacing w:before="60" w:after="60"/>
              <w:jc w:val="center"/>
              <w:rPr>
                <w:rFonts w:cs="Arial"/>
                <w:sz w:val="18"/>
                <w:szCs w:val="18"/>
                <w:lang w:val="en-AU" w:eastAsia="en-US"/>
              </w:rPr>
            </w:pPr>
          </w:p>
        </w:tc>
        <w:tc>
          <w:tcPr>
            <w:tcW w:w="1320" w:type="dxa"/>
            <w:tcBorders>
              <w:right w:val="double" w:sz="4" w:space="0" w:color="auto"/>
            </w:tcBorders>
            <w:vAlign w:val="center"/>
          </w:tcPr>
          <w:p w14:paraId="04416261" w14:textId="77777777" w:rsidR="005D7373" w:rsidRPr="005D7373" w:rsidRDefault="005D7373" w:rsidP="005D7373">
            <w:pPr>
              <w:spacing w:before="60" w:after="60"/>
              <w:jc w:val="center"/>
              <w:rPr>
                <w:rFonts w:cs="Arial"/>
                <w:sz w:val="18"/>
                <w:szCs w:val="18"/>
                <w:lang w:val="en-AU" w:eastAsia="en-US"/>
              </w:rPr>
            </w:pPr>
            <w:r w:rsidRPr="005D7373">
              <w:rPr>
                <w:rFonts w:cs="Arial"/>
                <w:sz w:val="18"/>
                <w:szCs w:val="18"/>
                <w:lang w:val="en-AU" w:eastAsia="en-US"/>
              </w:rPr>
              <w:t>x</w:t>
            </w:r>
          </w:p>
        </w:tc>
        <w:tc>
          <w:tcPr>
            <w:tcW w:w="1232" w:type="dxa"/>
            <w:tcBorders>
              <w:left w:val="double" w:sz="4" w:space="0" w:color="auto"/>
            </w:tcBorders>
            <w:vAlign w:val="center"/>
          </w:tcPr>
          <w:p w14:paraId="5B67DF54" w14:textId="77777777" w:rsidR="005D7373" w:rsidRPr="005D7373" w:rsidRDefault="005D7373" w:rsidP="005D7373">
            <w:pPr>
              <w:spacing w:before="60" w:after="60"/>
              <w:jc w:val="center"/>
              <w:rPr>
                <w:rFonts w:cs="Arial"/>
                <w:color w:val="808080"/>
                <w:sz w:val="18"/>
                <w:szCs w:val="18"/>
                <w:lang w:val="en-AU" w:eastAsia="en-US"/>
              </w:rPr>
            </w:pPr>
          </w:p>
        </w:tc>
        <w:tc>
          <w:tcPr>
            <w:tcW w:w="1066" w:type="dxa"/>
            <w:vAlign w:val="center"/>
          </w:tcPr>
          <w:p w14:paraId="3AEF8D48" w14:textId="77777777" w:rsidR="005D7373" w:rsidRPr="005D7373" w:rsidRDefault="005D7373" w:rsidP="005D7373">
            <w:pPr>
              <w:spacing w:before="60" w:after="60"/>
              <w:jc w:val="center"/>
              <w:rPr>
                <w:rFonts w:cs="Arial"/>
                <w:color w:val="808080"/>
                <w:sz w:val="18"/>
                <w:szCs w:val="18"/>
                <w:lang w:val="en-AU" w:eastAsia="en-US"/>
              </w:rPr>
            </w:pPr>
          </w:p>
        </w:tc>
        <w:tc>
          <w:tcPr>
            <w:tcW w:w="1247" w:type="dxa"/>
            <w:vAlign w:val="center"/>
          </w:tcPr>
          <w:p w14:paraId="130BCEFD" w14:textId="77777777" w:rsidR="005D7373" w:rsidRPr="005D7373" w:rsidRDefault="005D7373" w:rsidP="005D7373">
            <w:pPr>
              <w:spacing w:before="60" w:after="60"/>
              <w:jc w:val="center"/>
              <w:rPr>
                <w:rFonts w:cs="Arial"/>
                <w:color w:val="808080"/>
                <w:sz w:val="18"/>
                <w:szCs w:val="18"/>
                <w:lang w:val="en-AU" w:eastAsia="en-US"/>
              </w:rPr>
            </w:pPr>
            <w:r w:rsidRPr="005D7373">
              <w:rPr>
                <w:rFonts w:cs="Arial"/>
                <w:color w:val="808080"/>
                <w:sz w:val="18"/>
                <w:szCs w:val="18"/>
                <w:lang w:val="en-AU" w:eastAsia="en-US"/>
              </w:rPr>
              <w:t>x</w:t>
            </w:r>
          </w:p>
        </w:tc>
      </w:tr>
      <w:tr w:rsidR="005D7373" w:rsidRPr="005D7373" w14:paraId="4D2CF847" w14:textId="77777777" w:rsidTr="005D7373">
        <w:trPr>
          <w:cantSplit/>
          <w:jc w:val="center"/>
        </w:trPr>
        <w:tc>
          <w:tcPr>
            <w:tcW w:w="1252" w:type="dxa"/>
            <w:vAlign w:val="center"/>
          </w:tcPr>
          <w:p w14:paraId="5C1EFA89" w14:textId="77777777" w:rsidR="005D7373" w:rsidRPr="005D7373" w:rsidRDefault="005D7373" w:rsidP="005D7373">
            <w:pPr>
              <w:spacing w:before="60" w:after="60"/>
              <w:jc w:val="center"/>
              <w:rPr>
                <w:rFonts w:cs="Arial"/>
                <w:b/>
                <w:sz w:val="18"/>
                <w:szCs w:val="18"/>
                <w:lang w:val="en-AU" w:eastAsia="en-US"/>
              </w:rPr>
            </w:pPr>
            <w:r w:rsidRPr="005D7373">
              <w:rPr>
                <w:rFonts w:cs="Arial"/>
                <w:b/>
                <w:sz w:val="18"/>
                <w:szCs w:val="18"/>
                <w:lang w:val="en-AU" w:eastAsia="en-US"/>
              </w:rPr>
              <w:t>MIPARE</w:t>
            </w:r>
          </w:p>
        </w:tc>
        <w:tc>
          <w:tcPr>
            <w:tcW w:w="867" w:type="dxa"/>
            <w:tcBorders>
              <w:right w:val="double" w:sz="4" w:space="0" w:color="auto"/>
            </w:tcBorders>
            <w:vAlign w:val="center"/>
          </w:tcPr>
          <w:p w14:paraId="2B7E2EAA" w14:textId="77777777" w:rsidR="005D7373" w:rsidRPr="005D7373" w:rsidRDefault="005D7373" w:rsidP="005D7373">
            <w:pPr>
              <w:spacing w:before="60" w:after="60"/>
              <w:jc w:val="center"/>
              <w:rPr>
                <w:rFonts w:cs="Arial"/>
                <w:sz w:val="18"/>
                <w:szCs w:val="18"/>
                <w:lang w:val="en-AU" w:eastAsia="en-US"/>
              </w:rPr>
            </w:pPr>
            <w:r w:rsidRPr="005D7373">
              <w:rPr>
                <w:rFonts w:cs="Arial"/>
                <w:sz w:val="18"/>
                <w:szCs w:val="18"/>
                <w:lang w:val="en-AU" w:eastAsia="en-US"/>
              </w:rPr>
              <w:t>11.3.1</w:t>
            </w:r>
          </w:p>
        </w:tc>
        <w:tc>
          <w:tcPr>
            <w:tcW w:w="1287" w:type="dxa"/>
            <w:tcBorders>
              <w:left w:val="double" w:sz="4" w:space="0" w:color="auto"/>
              <w:right w:val="double" w:sz="4" w:space="0" w:color="auto"/>
            </w:tcBorders>
            <w:vAlign w:val="center"/>
          </w:tcPr>
          <w:p w14:paraId="22D101E2" w14:textId="77777777" w:rsidR="005D7373" w:rsidRPr="005D7373" w:rsidRDefault="005D7373" w:rsidP="005D7373">
            <w:pPr>
              <w:spacing w:before="60" w:after="60"/>
              <w:jc w:val="center"/>
              <w:rPr>
                <w:rFonts w:cs="Arial"/>
                <w:b/>
                <w:sz w:val="18"/>
                <w:szCs w:val="18"/>
                <w:lang w:val="en-AU" w:eastAsia="en-US"/>
              </w:rPr>
            </w:pPr>
          </w:p>
        </w:tc>
        <w:tc>
          <w:tcPr>
            <w:tcW w:w="1137" w:type="dxa"/>
            <w:tcBorders>
              <w:left w:val="double" w:sz="4" w:space="0" w:color="auto"/>
            </w:tcBorders>
            <w:vAlign w:val="center"/>
          </w:tcPr>
          <w:p w14:paraId="4741F193" w14:textId="77777777" w:rsidR="005D7373" w:rsidRPr="005D7373" w:rsidRDefault="005D7373" w:rsidP="005D7373">
            <w:pPr>
              <w:spacing w:before="60" w:after="60"/>
              <w:jc w:val="center"/>
              <w:rPr>
                <w:rFonts w:cs="Arial"/>
                <w:sz w:val="18"/>
                <w:szCs w:val="18"/>
                <w:lang w:val="en-AU" w:eastAsia="en-US"/>
              </w:rPr>
            </w:pPr>
          </w:p>
        </w:tc>
        <w:tc>
          <w:tcPr>
            <w:tcW w:w="1320" w:type="dxa"/>
            <w:tcBorders>
              <w:right w:val="double" w:sz="4" w:space="0" w:color="auto"/>
            </w:tcBorders>
            <w:vAlign w:val="center"/>
          </w:tcPr>
          <w:p w14:paraId="47DD7044" w14:textId="77777777" w:rsidR="005D7373" w:rsidRPr="005D7373" w:rsidRDefault="005D7373" w:rsidP="005D7373">
            <w:pPr>
              <w:spacing w:before="60" w:after="60"/>
              <w:jc w:val="center"/>
              <w:rPr>
                <w:rFonts w:cs="Arial"/>
                <w:sz w:val="18"/>
                <w:szCs w:val="18"/>
                <w:lang w:val="en-AU" w:eastAsia="en-US"/>
              </w:rPr>
            </w:pPr>
          </w:p>
        </w:tc>
        <w:tc>
          <w:tcPr>
            <w:tcW w:w="1232" w:type="dxa"/>
            <w:tcBorders>
              <w:left w:val="double" w:sz="4" w:space="0" w:color="auto"/>
            </w:tcBorders>
            <w:vAlign w:val="center"/>
          </w:tcPr>
          <w:p w14:paraId="1528AEB5" w14:textId="77777777" w:rsidR="005D7373" w:rsidRPr="005D7373" w:rsidRDefault="005D7373" w:rsidP="005D7373">
            <w:pPr>
              <w:spacing w:before="60" w:after="60"/>
              <w:jc w:val="center"/>
              <w:rPr>
                <w:rFonts w:cs="Arial"/>
                <w:color w:val="808080"/>
                <w:sz w:val="18"/>
                <w:szCs w:val="18"/>
                <w:lang w:val="en-AU" w:eastAsia="en-US"/>
              </w:rPr>
            </w:pPr>
          </w:p>
        </w:tc>
        <w:tc>
          <w:tcPr>
            <w:tcW w:w="1066" w:type="dxa"/>
            <w:vAlign w:val="center"/>
          </w:tcPr>
          <w:p w14:paraId="54C30C9A" w14:textId="77777777" w:rsidR="005D7373" w:rsidRPr="005D7373" w:rsidRDefault="005D7373" w:rsidP="005D7373">
            <w:pPr>
              <w:spacing w:before="60" w:after="60"/>
              <w:jc w:val="center"/>
              <w:rPr>
                <w:rFonts w:cs="Arial"/>
                <w:color w:val="808080"/>
                <w:sz w:val="18"/>
                <w:szCs w:val="18"/>
                <w:lang w:val="en-AU" w:eastAsia="en-US"/>
              </w:rPr>
            </w:pPr>
            <w:r w:rsidRPr="005D7373">
              <w:rPr>
                <w:rFonts w:cs="Arial"/>
                <w:color w:val="808080"/>
                <w:sz w:val="18"/>
                <w:szCs w:val="18"/>
                <w:lang w:val="en-AU" w:eastAsia="en-US"/>
              </w:rPr>
              <w:t>x</w:t>
            </w:r>
          </w:p>
        </w:tc>
        <w:tc>
          <w:tcPr>
            <w:tcW w:w="1247" w:type="dxa"/>
            <w:vAlign w:val="center"/>
          </w:tcPr>
          <w:p w14:paraId="59C74849" w14:textId="77777777" w:rsidR="005D7373" w:rsidRPr="005D7373" w:rsidRDefault="005D7373" w:rsidP="005D7373">
            <w:pPr>
              <w:spacing w:before="60" w:after="60"/>
              <w:jc w:val="center"/>
              <w:rPr>
                <w:rFonts w:cs="Arial"/>
                <w:color w:val="808080"/>
                <w:sz w:val="18"/>
                <w:szCs w:val="18"/>
                <w:lang w:val="en-AU" w:eastAsia="en-US"/>
              </w:rPr>
            </w:pPr>
          </w:p>
        </w:tc>
      </w:tr>
      <w:tr w:rsidR="005D7373" w:rsidRPr="005D7373" w14:paraId="48C24507" w14:textId="77777777" w:rsidTr="005D7373">
        <w:trPr>
          <w:cantSplit/>
          <w:jc w:val="center"/>
        </w:trPr>
        <w:tc>
          <w:tcPr>
            <w:tcW w:w="1252" w:type="dxa"/>
            <w:vAlign w:val="center"/>
          </w:tcPr>
          <w:p w14:paraId="513D9AE0" w14:textId="77777777" w:rsidR="005D7373" w:rsidRPr="005D7373" w:rsidRDefault="005D7373" w:rsidP="005D7373">
            <w:pPr>
              <w:spacing w:before="60" w:after="60"/>
              <w:jc w:val="center"/>
              <w:rPr>
                <w:rFonts w:cs="Arial"/>
                <w:b/>
                <w:sz w:val="18"/>
                <w:szCs w:val="18"/>
                <w:lang w:val="en-AU" w:eastAsia="en-US"/>
              </w:rPr>
            </w:pPr>
            <w:r w:rsidRPr="005D7373">
              <w:rPr>
                <w:rFonts w:cs="Arial"/>
                <w:b/>
                <w:sz w:val="18"/>
                <w:szCs w:val="18"/>
                <w:lang w:val="en-AU" w:eastAsia="en-US"/>
              </w:rPr>
              <w:t>MORFAC</w:t>
            </w:r>
          </w:p>
        </w:tc>
        <w:tc>
          <w:tcPr>
            <w:tcW w:w="867" w:type="dxa"/>
            <w:tcBorders>
              <w:right w:val="double" w:sz="4" w:space="0" w:color="auto"/>
            </w:tcBorders>
            <w:vAlign w:val="center"/>
          </w:tcPr>
          <w:p w14:paraId="436B7079" w14:textId="77777777" w:rsidR="005D7373" w:rsidRPr="005D7373" w:rsidRDefault="005D7373" w:rsidP="005D7373">
            <w:pPr>
              <w:spacing w:before="60" w:after="60"/>
              <w:jc w:val="center"/>
              <w:rPr>
                <w:rFonts w:cs="Arial"/>
                <w:sz w:val="18"/>
                <w:szCs w:val="18"/>
                <w:lang w:val="en-AU" w:eastAsia="en-US"/>
              </w:rPr>
            </w:pPr>
            <w:r w:rsidRPr="005D7373">
              <w:rPr>
                <w:rFonts w:cs="Arial"/>
                <w:sz w:val="18"/>
                <w:szCs w:val="18"/>
                <w:lang w:val="en-AU" w:eastAsia="en-US"/>
              </w:rPr>
              <w:t>4.6.7.1</w:t>
            </w:r>
          </w:p>
        </w:tc>
        <w:tc>
          <w:tcPr>
            <w:tcW w:w="1287" w:type="dxa"/>
            <w:tcBorders>
              <w:left w:val="double" w:sz="4" w:space="0" w:color="auto"/>
              <w:right w:val="double" w:sz="4" w:space="0" w:color="auto"/>
            </w:tcBorders>
            <w:vAlign w:val="center"/>
          </w:tcPr>
          <w:p w14:paraId="0BC6976B" w14:textId="77777777" w:rsidR="005D7373" w:rsidRPr="005D7373" w:rsidRDefault="005D7373" w:rsidP="005D7373">
            <w:pPr>
              <w:spacing w:before="60" w:after="60"/>
              <w:jc w:val="center"/>
              <w:rPr>
                <w:rFonts w:cs="Arial"/>
                <w:b/>
                <w:sz w:val="18"/>
                <w:szCs w:val="18"/>
                <w:lang w:val="en-AU" w:eastAsia="en-US"/>
              </w:rPr>
            </w:pPr>
            <w:r w:rsidRPr="005D7373">
              <w:rPr>
                <w:rFonts w:cs="Arial"/>
                <w:b/>
                <w:sz w:val="18"/>
                <w:szCs w:val="18"/>
                <w:lang w:val="en-AU" w:eastAsia="en-US"/>
              </w:rPr>
              <w:t>x</w:t>
            </w:r>
          </w:p>
        </w:tc>
        <w:tc>
          <w:tcPr>
            <w:tcW w:w="1137" w:type="dxa"/>
            <w:tcBorders>
              <w:left w:val="double" w:sz="4" w:space="0" w:color="auto"/>
            </w:tcBorders>
            <w:vAlign w:val="center"/>
          </w:tcPr>
          <w:p w14:paraId="5CABA5F5" w14:textId="77777777" w:rsidR="005D7373" w:rsidRPr="005D7373" w:rsidRDefault="005D7373" w:rsidP="005D7373">
            <w:pPr>
              <w:spacing w:before="60" w:after="60"/>
              <w:jc w:val="center"/>
              <w:rPr>
                <w:rFonts w:cs="Arial"/>
                <w:sz w:val="18"/>
                <w:szCs w:val="18"/>
                <w:lang w:val="en-AU" w:eastAsia="en-US"/>
              </w:rPr>
            </w:pPr>
          </w:p>
        </w:tc>
        <w:tc>
          <w:tcPr>
            <w:tcW w:w="1320" w:type="dxa"/>
            <w:tcBorders>
              <w:right w:val="double" w:sz="4" w:space="0" w:color="auto"/>
            </w:tcBorders>
            <w:vAlign w:val="center"/>
          </w:tcPr>
          <w:p w14:paraId="400A89C9" w14:textId="77777777" w:rsidR="005D7373" w:rsidRPr="005D7373" w:rsidRDefault="005D7373" w:rsidP="005D7373">
            <w:pPr>
              <w:spacing w:before="60" w:after="60"/>
              <w:jc w:val="center"/>
              <w:rPr>
                <w:rFonts w:cs="Arial"/>
                <w:sz w:val="18"/>
                <w:szCs w:val="18"/>
                <w:lang w:val="en-AU" w:eastAsia="en-US"/>
              </w:rPr>
            </w:pPr>
            <w:r w:rsidRPr="005D7373">
              <w:rPr>
                <w:rFonts w:cs="Arial"/>
                <w:sz w:val="18"/>
                <w:szCs w:val="18"/>
                <w:lang w:val="en-AU" w:eastAsia="en-US"/>
              </w:rPr>
              <w:t>x</w:t>
            </w:r>
          </w:p>
        </w:tc>
        <w:tc>
          <w:tcPr>
            <w:tcW w:w="1232" w:type="dxa"/>
            <w:tcBorders>
              <w:left w:val="double" w:sz="4" w:space="0" w:color="auto"/>
            </w:tcBorders>
            <w:vAlign w:val="center"/>
          </w:tcPr>
          <w:p w14:paraId="6F54BF6E" w14:textId="77777777" w:rsidR="005D7373" w:rsidRPr="005D7373" w:rsidRDefault="005D7373" w:rsidP="005D7373">
            <w:pPr>
              <w:spacing w:before="60" w:after="60"/>
              <w:jc w:val="center"/>
              <w:rPr>
                <w:rFonts w:cs="Arial"/>
                <w:color w:val="808080"/>
                <w:sz w:val="18"/>
                <w:szCs w:val="18"/>
                <w:lang w:val="en-AU" w:eastAsia="en-US"/>
              </w:rPr>
            </w:pPr>
          </w:p>
        </w:tc>
        <w:tc>
          <w:tcPr>
            <w:tcW w:w="1066" w:type="dxa"/>
            <w:vAlign w:val="center"/>
          </w:tcPr>
          <w:p w14:paraId="2140CFE1" w14:textId="77777777" w:rsidR="005D7373" w:rsidRPr="005D7373" w:rsidRDefault="005D7373" w:rsidP="005D7373">
            <w:pPr>
              <w:spacing w:before="60" w:after="60"/>
              <w:jc w:val="center"/>
              <w:rPr>
                <w:rFonts w:cs="Arial"/>
                <w:color w:val="808080"/>
                <w:sz w:val="18"/>
                <w:szCs w:val="18"/>
                <w:lang w:val="en-AU" w:eastAsia="en-US"/>
              </w:rPr>
            </w:pPr>
            <w:r w:rsidRPr="005D7373">
              <w:rPr>
                <w:rFonts w:cs="Arial"/>
                <w:color w:val="808080"/>
                <w:sz w:val="18"/>
                <w:szCs w:val="18"/>
                <w:lang w:val="en-AU" w:eastAsia="en-US"/>
              </w:rPr>
              <w:t>x</w:t>
            </w:r>
          </w:p>
        </w:tc>
        <w:tc>
          <w:tcPr>
            <w:tcW w:w="1247" w:type="dxa"/>
            <w:vAlign w:val="center"/>
          </w:tcPr>
          <w:p w14:paraId="4E73BA63" w14:textId="77777777" w:rsidR="005D7373" w:rsidRPr="005D7373" w:rsidRDefault="005D7373" w:rsidP="005D7373">
            <w:pPr>
              <w:spacing w:before="60" w:after="60"/>
              <w:jc w:val="center"/>
              <w:rPr>
                <w:rFonts w:cs="Arial"/>
                <w:color w:val="808080"/>
                <w:sz w:val="18"/>
                <w:szCs w:val="18"/>
                <w:lang w:val="en-AU" w:eastAsia="en-US"/>
              </w:rPr>
            </w:pPr>
            <w:r w:rsidRPr="005D7373">
              <w:rPr>
                <w:rFonts w:cs="Arial"/>
                <w:color w:val="808080"/>
                <w:sz w:val="18"/>
                <w:szCs w:val="18"/>
                <w:lang w:val="en-AU" w:eastAsia="en-US"/>
              </w:rPr>
              <w:t>x</w:t>
            </w:r>
          </w:p>
        </w:tc>
      </w:tr>
      <w:tr w:rsidR="005D7373" w:rsidRPr="005D7373" w14:paraId="2B91CD72" w14:textId="77777777" w:rsidTr="005D7373">
        <w:trPr>
          <w:cantSplit/>
          <w:jc w:val="center"/>
        </w:trPr>
        <w:tc>
          <w:tcPr>
            <w:tcW w:w="1252" w:type="dxa"/>
            <w:vAlign w:val="center"/>
          </w:tcPr>
          <w:p w14:paraId="5FDEE7F2" w14:textId="77777777" w:rsidR="005D7373" w:rsidRPr="005D7373" w:rsidRDefault="005D7373" w:rsidP="005D7373">
            <w:pPr>
              <w:spacing w:before="60" w:after="60"/>
              <w:jc w:val="center"/>
              <w:rPr>
                <w:rFonts w:cs="Arial"/>
                <w:b/>
                <w:sz w:val="18"/>
                <w:szCs w:val="18"/>
                <w:lang w:val="en-AU" w:eastAsia="en-US"/>
              </w:rPr>
            </w:pPr>
            <w:r w:rsidRPr="005D7373">
              <w:rPr>
                <w:rFonts w:cs="Arial"/>
                <w:b/>
                <w:sz w:val="18"/>
                <w:szCs w:val="18"/>
                <w:lang w:val="en-AU" w:eastAsia="en-US"/>
              </w:rPr>
              <w:t>M_ACCY</w:t>
            </w:r>
          </w:p>
        </w:tc>
        <w:tc>
          <w:tcPr>
            <w:tcW w:w="867" w:type="dxa"/>
            <w:tcBorders>
              <w:right w:val="double" w:sz="4" w:space="0" w:color="auto"/>
            </w:tcBorders>
            <w:vAlign w:val="center"/>
          </w:tcPr>
          <w:p w14:paraId="057516EB" w14:textId="77777777" w:rsidR="005D7373" w:rsidRPr="005D7373" w:rsidRDefault="005D7373" w:rsidP="005D7373">
            <w:pPr>
              <w:spacing w:before="60" w:after="60"/>
              <w:jc w:val="center"/>
              <w:rPr>
                <w:rFonts w:cs="Arial"/>
                <w:sz w:val="18"/>
                <w:szCs w:val="18"/>
                <w:lang w:val="en-AU" w:eastAsia="en-US"/>
              </w:rPr>
            </w:pPr>
            <w:r w:rsidRPr="005D7373">
              <w:rPr>
                <w:rFonts w:cs="Arial"/>
                <w:sz w:val="18"/>
                <w:szCs w:val="18"/>
                <w:lang w:val="en-AU" w:eastAsia="en-US"/>
              </w:rPr>
              <w:t>2.2.4.1</w:t>
            </w:r>
          </w:p>
        </w:tc>
        <w:tc>
          <w:tcPr>
            <w:tcW w:w="1287" w:type="dxa"/>
            <w:tcBorders>
              <w:left w:val="double" w:sz="4" w:space="0" w:color="auto"/>
              <w:right w:val="double" w:sz="4" w:space="0" w:color="auto"/>
            </w:tcBorders>
            <w:shd w:val="clear" w:color="auto" w:fill="auto"/>
            <w:vAlign w:val="center"/>
          </w:tcPr>
          <w:p w14:paraId="77FCED57" w14:textId="77777777" w:rsidR="005D7373" w:rsidRPr="005D7373" w:rsidRDefault="005D7373" w:rsidP="005D7373">
            <w:pPr>
              <w:spacing w:before="60" w:after="60"/>
              <w:jc w:val="center"/>
              <w:rPr>
                <w:rFonts w:cs="Arial"/>
                <w:b/>
                <w:sz w:val="18"/>
                <w:szCs w:val="18"/>
                <w:lang w:val="en-AU" w:eastAsia="en-US"/>
              </w:rPr>
            </w:pPr>
          </w:p>
        </w:tc>
        <w:tc>
          <w:tcPr>
            <w:tcW w:w="1137" w:type="dxa"/>
            <w:tcBorders>
              <w:left w:val="double" w:sz="4" w:space="0" w:color="auto"/>
            </w:tcBorders>
            <w:shd w:val="clear" w:color="auto" w:fill="auto"/>
            <w:vAlign w:val="center"/>
          </w:tcPr>
          <w:p w14:paraId="3D2A16BF" w14:textId="77777777" w:rsidR="005D7373" w:rsidRPr="005D7373" w:rsidRDefault="005D7373" w:rsidP="005D7373">
            <w:pPr>
              <w:spacing w:before="60" w:after="60"/>
              <w:jc w:val="center"/>
              <w:rPr>
                <w:rFonts w:cs="Arial"/>
                <w:sz w:val="18"/>
                <w:szCs w:val="18"/>
                <w:lang w:val="en-AU" w:eastAsia="en-US"/>
              </w:rPr>
            </w:pPr>
          </w:p>
        </w:tc>
        <w:tc>
          <w:tcPr>
            <w:tcW w:w="1320" w:type="dxa"/>
            <w:tcBorders>
              <w:right w:val="double" w:sz="4" w:space="0" w:color="auto"/>
            </w:tcBorders>
            <w:shd w:val="clear" w:color="auto" w:fill="auto"/>
            <w:vAlign w:val="center"/>
          </w:tcPr>
          <w:p w14:paraId="12B765D8" w14:textId="77777777" w:rsidR="005D7373" w:rsidRPr="005D7373" w:rsidRDefault="005D7373" w:rsidP="005D7373">
            <w:pPr>
              <w:spacing w:before="60" w:after="60"/>
              <w:jc w:val="center"/>
              <w:rPr>
                <w:rFonts w:cs="Arial"/>
                <w:sz w:val="18"/>
                <w:szCs w:val="18"/>
                <w:lang w:val="en-AU" w:eastAsia="en-US"/>
              </w:rPr>
            </w:pPr>
          </w:p>
        </w:tc>
        <w:tc>
          <w:tcPr>
            <w:tcW w:w="1232" w:type="dxa"/>
            <w:tcBorders>
              <w:left w:val="double" w:sz="4" w:space="0" w:color="auto"/>
            </w:tcBorders>
            <w:shd w:val="clear" w:color="auto" w:fill="auto"/>
            <w:vAlign w:val="center"/>
          </w:tcPr>
          <w:p w14:paraId="20CADBBF" w14:textId="77777777" w:rsidR="005D7373" w:rsidRPr="005D7373" w:rsidRDefault="005D7373" w:rsidP="005D7373">
            <w:pPr>
              <w:spacing w:before="60" w:after="60"/>
              <w:jc w:val="center"/>
              <w:rPr>
                <w:rFonts w:cs="Arial"/>
                <w:color w:val="808080"/>
                <w:sz w:val="18"/>
                <w:szCs w:val="18"/>
                <w:lang w:val="en-AU" w:eastAsia="en-US"/>
              </w:rPr>
            </w:pPr>
          </w:p>
        </w:tc>
        <w:tc>
          <w:tcPr>
            <w:tcW w:w="1066" w:type="dxa"/>
            <w:shd w:val="clear" w:color="auto" w:fill="auto"/>
            <w:vAlign w:val="center"/>
          </w:tcPr>
          <w:p w14:paraId="215D04C8" w14:textId="77777777" w:rsidR="005D7373" w:rsidRPr="005D7373" w:rsidRDefault="005D7373" w:rsidP="005D7373">
            <w:pPr>
              <w:spacing w:before="60" w:after="60"/>
              <w:jc w:val="center"/>
              <w:rPr>
                <w:rFonts w:cs="Arial"/>
                <w:color w:val="808080"/>
                <w:sz w:val="18"/>
                <w:szCs w:val="18"/>
                <w:lang w:val="en-AU" w:eastAsia="en-US"/>
              </w:rPr>
            </w:pPr>
            <w:r w:rsidRPr="005D7373">
              <w:rPr>
                <w:rFonts w:cs="Arial"/>
                <w:color w:val="808080"/>
                <w:sz w:val="18"/>
                <w:szCs w:val="18"/>
                <w:lang w:val="en-AU" w:eastAsia="en-US"/>
              </w:rPr>
              <w:t>x</w:t>
            </w:r>
          </w:p>
        </w:tc>
        <w:tc>
          <w:tcPr>
            <w:tcW w:w="1247" w:type="dxa"/>
            <w:shd w:val="clear" w:color="auto" w:fill="auto"/>
            <w:vAlign w:val="center"/>
          </w:tcPr>
          <w:p w14:paraId="088D30B2" w14:textId="77777777" w:rsidR="005D7373" w:rsidRPr="005D7373" w:rsidRDefault="005D7373" w:rsidP="005D7373">
            <w:pPr>
              <w:spacing w:before="60" w:after="60"/>
              <w:jc w:val="center"/>
              <w:rPr>
                <w:rFonts w:cs="Arial"/>
                <w:color w:val="808080"/>
                <w:sz w:val="18"/>
                <w:szCs w:val="18"/>
                <w:lang w:val="en-AU" w:eastAsia="en-US"/>
              </w:rPr>
            </w:pPr>
          </w:p>
        </w:tc>
      </w:tr>
      <w:tr w:rsidR="005D7373" w:rsidRPr="005D7373" w14:paraId="0D899524" w14:textId="77777777" w:rsidTr="005D7373">
        <w:trPr>
          <w:cantSplit/>
          <w:jc w:val="center"/>
        </w:trPr>
        <w:tc>
          <w:tcPr>
            <w:tcW w:w="1252" w:type="dxa"/>
            <w:vAlign w:val="center"/>
          </w:tcPr>
          <w:p w14:paraId="13834B69" w14:textId="77777777" w:rsidR="005D7373" w:rsidRPr="005D7373" w:rsidRDefault="005D7373" w:rsidP="005D7373">
            <w:pPr>
              <w:spacing w:before="60" w:after="60"/>
              <w:jc w:val="center"/>
              <w:rPr>
                <w:rFonts w:cs="Arial"/>
                <w:b/>
                <w:sz w:val="18"/>
                <w:szCs w:val="18"/>
                <w:lang w:val="en-AU" w:eastAsia="en-US"/>
              </w:rPr>
            </w:pPr>
            <w:r w:rsidRPr="005D7373">
              <w:rPr>
                <w:rFonts w:cs="Arial"/>
                <w:b/>
                <w:sz w:val="18"/>
                <w:szCs w:val="18"/>
                <w:lang w:val="en-AU" w:eastAsia="en-US"/>
              </w:rPr>
              <w:t>M_COVR</w:t>
            </w:r>
          </w:p>
        </w:tc>
        <w:tc>
          <w:tcPr>
            <w:tcW w:w="867" w:type="dxa"/>
            <w:tcBorders>
              <w:right w:val="double" w:sz="4" w:space="0" w:color="auto"/>
            </w:tcBorders>
            <w:vAlign w:val="center"/>
          </w:tcPr>
          <w:p w14:paraId="2EF0A914" w14:textId="77777777" w:rsidR="005D7373" w:rsidRPr="005D7373" w:rsidRDefault="005D7373" w:rsidP="005D7373">
            <w:pPr>
              <w:spacing w:before="60" w:after="60"/>
              <w:jc w:val="center"/>
              <w:rPr>
                <w:rFonts w:cs="Arial"/>
                <w:sz w:val="18"/>
                <w:szCs w:val="18"/>
                <w:lang w:val="en-AU" w:eastAsia="en-US"/>
              </w:rPr>
            </w:pPr>
            <w:r w:rsidRPr="005D7373">
              <w:rPr>
                <w:rFonts w:cs="Arial"/>
                <w:b/>
                <w:sz w:val="18"/>
                <w:szCs w:val="18"/>
                <w:lang w:val="en-AU" w:eastAsia="en-US"/>
              </w:rPr>
              <w:t>2.2.6</w:t>
            </w:r>
            <w:r w:rsidRPr="005D7373">
              <w:rPr>
                <w:rFonts w:cs="Arial"/>
                <w:sz w:val="18"/>
                <w:szCs w:val="18"/>
                <w:lang w:val="en-AU" w:eastAsia="en-US"/>
              </w:rPr>
              <w:t xml:space="preserve"> 2.8.1</w:t>
            </w:r>
          </w:p>
        </w:tc>
        <w:tc>
          <w:tcPr>
            <w:tcW w:w="1287" w:type="dxa"/>
            <w:tcBorders>
              <w:left w:val="double" w:sz="4" w:space="0" w:color="auto"/>
              <w:right w:val="double" w:sz="4" w:space="0" w:color="auto"/>
            </w:tcBorders>
            <w:shd w:val="clear" w:color="auto" w:fill="auto"/>
            <w:vAlign w:val="center"/>
          </w:tcPr>
          <w:p w14:paraId="61932500" w14:textId="77777777" w:rsidR="005D7373" w:rsidRPr="005D7373" w:rsidRDefault="005D7373" w:rsidP="005D7373">
            <w:pPr>
              <w:spacing w:before="60" w:after="60"/>
              <w:jc w:val="center"/>
              <w:rPr>
                <w:rFonts w:cs="Arial"/>
                <w:b/>
                <w:sz w:val="18"/>
                <w:szCs w:val="18"/>
                <w:lang w:val="en-AU" w:eastAsia="en-US"/>
              </w:rPr>
            </w:pPr>
            <w:r w:rsidRPr="005D7373">
              <w:rPr>
                <w:rFonts w:cs="Arial"/>
                <w:b/>
                <w:sz w:val="18"/>
                <w:szCs w:val="18"/>
                <w:lang w:val="en-AU" w:eastAsia="en-US"/>
              </w:rPr>
              <w:t>x</w:t>
            </w:r>
          </w:p>
        </w:tc>
        <w:tc>
          <w:tcPr>
            <w:tcW w:w="1137" w:type="dxa"/>
            <w:tcBorders>
              <w:left w:val="double" w:sz="4" w:space="0" w:color="auto"/>
            </w:tcBorders>
            <w:shd w:val="clear" w:color="auto" w:fill="auto"/>
            <w:vAlign w:val="center"/>
          </w:tcPr>
          <w:p w14:paraId="64FF6ECD" w14:textId="77777777" w:rsidR="005D7373" w:rsidRPr="005D7373" w:rsidRDefault="005D7373" w:rsidP="005D7373">
            <w:pPr>
              <w:spacing w:before="60" w:after="60"/>
              <w:jc w:val="center"/>
              <w:rPr>
                <w:rFonts w:cs="Arial"/>
                <w:sz w:val="18"/>
                <w:szCs w:val="18"/>
                <w:lang w:val="en-AU" w:eastAsia="en-US"/>
              </w:rPr>
            </w:pPr>
            <w:r w:rsidRPr="005D7373">
              <w:rPr>
                <w:rFonts w:cs="Arial"/>
                <w:sz w:val="18"/>
                <w:szCs w:val="18"/>
                <w:lang w:val="en-AU" w:eastAsia="en-US"/>
              </w:rPr>
              <w:t>x</w:t>
            </w:r>
          </w:p>
        </w:tc>
        <w:tc>
          <w:tcPr>
            <w:tcW w:w="1320" w:type="dxa"/>
            <w:tcBorders>
              <w:right w:val="double" w:sz="4" w:space="0" w:color="auto"/>
            </w:tcBorders>
            <w:shd w:val="clear" w:color="auto" w:fill="auto"/>
            <w:vAlign w:val="center"/>
          </w:tcPr>
          <w:p w14:paraId="364AADB4" w14:textId="77777777" w:rsidR="005D7373" w:rsidRPr="005D7373" w:rsidRDefault="005D7373" w:rsidP="005D7373">
            <w:pPr>
              <w:spacing w:before="60" w:after="60"/>
              <w:jc w:val="center"/>
              <w:rPr>
                <w:rFonts w:cs="Arial"/>
                <w:sz w:val="18"/>
                <w:szCs w:val="18"/>
                <w:lang w:val="en-AU" w:eastAsia="en-US"/>
              </w:rPr>
            </w:pPr>
          </w:p>
        </w:tc>
        <w:tc>
          <w:tcPr>
            <w:tcW w:w="1232" w:type="dxa"/>
            <w:tcBorders>
              <w:left w:val="double" w:sz="4" w:space="0" w:color="auto"/>
            </w:tcBorders>
            <w:shd w:val="clear" w:color="auto" w:fill="auto"/>
            <w:vAlign w:val="center"/>
          </w:tcPr>
          <w:p w14:paraId="69F69633" w14:textId="77777777" w:rsidR="005D7373" w:rsidRPr="005D7373" w:rsidRDefault="005D7373" w:rsidP="005D7373">
            <w:pPr>
              <w:spacing w:before="60" w:after="60"/>
              <w:jc w:val="center"/>
              <w:rPr>
                <w:rFonts w:cs="Arial"/>
                <w:color w:val="808080"/>
                <w:sz w:val="18"/>
                <w:szCs w:val="18"/>
                <w:lang w:val="en-AU" w:eastAsia="en-US"/>
              </w:rPr>
            </w:pPr>
          </w:p>
        </w:tc>
        <w:tc>
          <w:tcPr>
            <w:tcW w:w="1066" w:type="dxa"/>
            <w:shd w:val="clear" w:color="auto" w:fill="auto"/>
            <w:vAlign w:val="center"/>
          </w:tcPr>
          <w:p w14:paraId="33ED0B21" w14:textId="77777777" w:rsidR="005D7373" w:rsidRPr="005D7373" w:rsidRDefault="005D7373" w:rsidP="005D7373">
            <w:pPr>
              <w:spacing w:before="60" w:after="60"/>
              <w:jc w:val="center"/>
              <w:rPr>
                <w:rFonts w:cs="Arial"/>
                <w:color w:val="808080"/>
                <w:sz w:val="18"/>
                <w:szCs w:val="18"/>
                <w:lang w:val="en-AU" w:eastAsia="en-US"/>
              </w:rPr>
            </w:pPr>
            <w:r w:rsidRPr="005D7373">
              <w:rPr>
                <w:rFonts w:cs="Arial"/>
                <w:color w:val="808080"/>
                <w:sz w:val="18"/>
                <w:szCs w:val="18"/>
                <w:lang w:val="en-AU" w:eastAsia="en-US"/>
              </w:rPr>
              <w:t>x</w:t>
            </w:r>
          </w:p>
        </w:tc>
        <w:tc>
          <w:tcPr>
            <w:tcW w:w="1247" w:type="dxa"/>
            <w:shd w:val="clear" w:color="auto" w:fill="auto"/>
            <w:vAlign w:val="center"/>
          </w:tcPr>
          <w:p w14:paraId="27D0BA58" w14:textId="77777777" w:rsidR="005D7373" w:rsidRPr="005D7373" w:rsidRDefault="005D7373" w:rsidP="005D7373">
            <w:pPr>
              <w:spacing w:before="60" w:after="60"/>
              <w:jc w:val="center"/>
              <w:rPr>
                <w:rFonts w:cs="Arial"/>
                <w:color w:val="808080"/>
                <w:sz w:val="18"/>
                <w:szCs w:val="18"/>
                <w:lang w:val="en-AU" w:eastAsia="en-US"/>
              </w:rPr>
            </w:pPr>
          </w:p>
        </w:tc>
      </w:tr>
      <w:tr w:rsidR="005D7373" w:rsidRPr="005D7373" w14:paraId="1E754077" w14:textId="77777777" w:rsidTr="005D7373">
        <w:trPr>
          <w:cantSplit/>
          <w:jc w:val="center"/>
        </w:trPr>
        <w:tc>
          <w:tcPr>
            <w:tcW w:w="1252" w:type="dxa"/>
            <w:vAlign w:val="center"/>
          </w:tcPr>
          <w:p w14:paraId="722B5161" w14:textId="77777777" w:rsidR="005D7373" w:rsidRPr="005D7373" w:rsidRDefault="005D7373" w:rsidP="005D7373">
            <w:pPr>
              <w:spacing w:before="60" w:after="60"/>
              <w:jc w:val="center"/>
              <w:rPr>
                <w:rFonts w:cs="Arial"/>
                <w:b/>
                <w:sz w:val="18"/>
                <w:szCs w:val="18"/>
                <w:lang w:val="en-AU" w:eastAsia="en-US"/>
              </w:rPr>
            </w:pPr>
            <w:r w:rsidRPr="005D7373">
              <w:rPr>
                <w:rFonts w:cs="Arial"/>
                <w:b/>
                <w:sz w:val="18"/>
                <w:szCs w:val="18"/>
                <w:lang w:val="en-AU" w:eastAsia="en-US"/>
              </w:rPr>
              <w:t>M_CSCL</w:t>
            </w:r>
          </w:p>
        </w:tc>
        <w:tc>
          <w:tcPr>
            <w:tcW w:w="867" w:type="dxa"/>
            <w:tcBorders>
              <w:right w:val="double" w:sz="4" w:space="0" w:color="auto"/>
            </w:tcBorders>
            <w:vAlign w:val="center"/>
          </w:tcPr>
          <w:p w14:paraId="02DDE523" w14:textId="77777777" w:rsidR="005D7373" w:rsidRPr="005D7373" w:rsidRDefault="005D7373" w:rsidP="005D7373">
            <w:pPr>
              <w:spacing w:before="60" w:after="60"/>
              <w:jc w:val="center"/>
              <w:rPr>
                <w:rFonts w:cs="Arial"/>
                <w:sz w:val="18"/>
                <w:szCs w:val="18"/>
                <w:lang w:val="en-AU" w:eastAsia="en-US"/>
              </w:rPr>
            </w:pPr>
            <w:r w:rsidRPr="005D7373">
              <w:rPr>
                <w:rFonts w:cs="Arial"/>
                <w:sz w:val="18"/>
                <w:szCs w:val="18"/>
                <w:lang w:val="en-AU" w:eastAsia="en-US"/>
              </w:rPr>
              <w:t>2.2.6</w:t>
            </w:r>
          </w:p>
        </w:tc>
        <w:tc>
          <w:tcPr>
            <w:tcW w:w="1287" w:type="dxa"/>
            <w:tcBorders>
              <w:left w:val="double" w:sz="4" w:space="0" w:color="auto"/>
              <w:right w:val="double" w:sz="4" w:space="0" w:color="auto"/>
            </w:tcBorders>
            <w:shd w:val="clear" w:color="auto" w:fill="auto"/>
            <w:vAlign w:val="center"/>
          </w:tcPr>
          <w:p w14:paraId="15AC1C9A" w14:textId="77777777" w:rsidR="005D7373" w:rsidRPr="005D7373" w:rsidRDefault="005D7373" w:rsidP="005D7373">
            <w:pPr>
              <w:spacing w:before="60" w:after="60"/>
              <w:jc w:val="center"/>
              <w:rPr>
                <w:rFonts w:cs="Arial"/>
                <w:b/>
                <w:sz w:val="18"/>
                <w:szCs w:val="18"/>
                <w:lang w:val="en-AU" w:eastAsia="en-US"/>
              </w:rPr>
            </w:pPr>
            <w:r w:rsidRPr="005D7373">
              <w:rPr>
                <w:rFonts w:cs="Arial"/>
                <w:b/>
                <w:sz w:val="18"/>
                <w:szCs w:val="18"/>
                <w:lang w:val="en-AU" w:eastAsia="en-US"/>
              </w:rPr>
              <w:t>x</w:t>
            </w:r>
          </w:p>
        </w:tc>
        <w:tc>
          <w:tcPr>
            <w:tcW w:w="1137" w:type="dxa"/>
            <w:tcBorders>
              <w:left w:val="double" w:sz="4" w:space="0" w:color="auto"/>
            </w:tcBorders>
            <w:shd w:val="clear" w:color="auto" w:fill="auto"/>
            <w:vAlign w:val="center"/>
          </w:tcPr>
          <w:p w14:paraId="06D1EBDC" w14:textId="77777777" w:rsidR="005D7373" w:rsidRPr="005D7373" w:rsidRDefault="005D7373" w:rsidP="005D7373">
            <w:pPr>
              <w:spacing w:before="60" w:after="60"/>
              <w:jc w:val="center"/>
              <w:rPr>
                <w:rFonts w:cs="Arial"/>
                <w:sz w:val="18"/>
                <w:szCs w:val="18"/>
                <w:lang w:val="en-AU" w:eastAsia="en-US"/>
              </w:rPr>
            </w:pPr>
            <w:r w:rsidRPr="005D7373">
              <w:rPr>
                <w:rFonts w:cs="Arial"/>
                <w:sz w:val="18"/>
                <w:szCs w:val="18"/>
                <w:lang w:val="en-AU" w:eastAsia="en-US"/>
              </w:rPr>
              <w:t>x</w:t>
            </w:r>
          </w:p>
        </w:tc>
        <w:tc>
          <w:tcPr>
            <w:tcW w:w="1320" w:type="dxa"/>
            <w:tcBorders>
              <w:right w:val="double" w:sz="4" w:space="0" w:color="auto"/>
            </w:tcBorders>
            <w:shd w:val="clear" w:color="auto" w:fill="auto"/>
            <w:vAlign w:val="center"/>
          </w:tcPr>
          <w:p w14:paraId="3E520BF9" w14:textId="77777777" w:rsidR="005D7373" w:rsidRPr="005D7373" w:rsidRDefault="005D7373" w:rsidP="005D7373">
            <w:pPr>
              <w:spacing w:before="60" w:after="60"/>
              <w:jc w:val="center"/>
              <w:rPr>
                <w:rFonts w:cs="Arial"/>
                <w:sz w:val="18"/>
                <w:szCs w:val="18"/>
                <w:lang w:val="en-AU" w:eastAsia="en-US"/>
              </w:rPr>
            </w:pPr>
          </w:p>
        </w:tc>
        <w:tc>
          <w:tcPr>
            <w:tcW w:w="1232" w:type="dxa"/>
            <w:tcBorders>
              <w:left w:val="double" w:sz="4" w:space="0" w:color="auto"/>
            </w:tcBorders>
            <w:shd w:val="clear" w:color="auto" w:fill="auto"/>
            <w:vAlign w:val="center"/>
          </w:tcPr>
          <w:p w14:paraId="6CA21A02" w14:textId="77777777" w:rsidR="005D7373" w:rsidRPr="005D7373" w:rsidRDefault="005D7373" w:rsidP="005D7373">
            <w:pPr>
              <w:spacing w:before="60" w:after="60"/>
              <w:jc w:val="center"/>
              <w:rPr>
                <w:rFonts w:cs="Arial"/>
                <w:color w:val="808080"/>
                <w:sz w:val="18"/>
                <w:szCs w:val="18"/>
                <w:lang w:val="en-AU" w:eastAsia="en-US"/>
              </w:rPr>
            </w:pPr>
          </w:p>
        </w:tc>
        <w:tc>
          <w:tcPr>
            <w:tcW w:w="1066" w:type="dxa"/>
            <w:shd w:val="clear" w:color="auto" w:fill="auto"/>
            <w:vAlign w:val="center"/>
          </w:tcPr>
          <w:p w14:paraId="21CCB4AA" w14:textId="77777777" w:rsidR="005D7373" w:rsidRPr="005D7373" w:rsidRDefault="005D7373" w:rsidP="005D7373">
            <w:pPr>
              <w:spacing w:before="60" w:after="60"/>
              <w:jc w:val="center"/>
              <w:rPr>
                <w:rFonts w:cs="Arial"/>
                <w:color w:val="808080"/>
                <w:sz w:val="18"/>
                <w:szCs w:val="18"/>
                <w:lang w:val="en-AU" w:eastAsia="en-US"/>
              </w:rPr>
            </w:pPr>
            <w:r w:rsidRPr="005D7373">
              <w:rPr>
                <w:rFonts w:cs="Arial"/>
                <w:color w:val="808080"/>
                <w:sz w:val="18"/>
                <w:szCs w:val="18"/>
                <w:lang w:val="en-AU" w:eastAsia="en-US"/>
              </w:rPr>
              <w:t>x</w:t>
            </w:r>
          </w:p>
        </w:tc>
        <w:tc>
          <w:tcPr>
            <w:tcW w:w="1247" w:type="dxa"/>
            <w:shd w:val="clear" w:color="auto" w:fill="auto"/>
            <w:vAlign w:val="center"/>
          </w:tcPr>
          <w:p w14:paraId="453BB400" w14:textId="77777777" w:rsidR="005D7373" w:rsidRPr="005D7373" w:rsidRDefault="005D7373" w:rsidP="005D7373">
            <w:pPr>
              <w:spacing w:before="60" w:after="60"/>
              <w:jc w:val="center"/>
              <w:rPr>
                <w:rFonts w:cs="Arial"/>
                <w:color w:val="808080"/>
                <w:sz w:val="18"/>
                <w:szCs w:val="18"/>
                <w:lang w:val="en-AU" w:eastAsia="en-US"/>
              </w:rPr>
            </w:pPr>
          </w:p>
        </w:tc>
      </w:tr>
      <w:tr w:rsidR="005D7373" w:rsidRPr="005D7373" w14:paraId="2E6D3EC6" w14:textId="77777777" w:rsidTr="005D7373">
        <w:trPr>
          <w:cantSplit/>
          <w:jc w:val="center"/>
        </w:trPr>
        <w:tc>
          <w:tcPr>
            <w:tcW w:w="1252" w:type="dxa"/>
            <w:vAlign w:val="center"/>
          </w:tcPr>
          <w:p w14:paraId="1336CE41" w14:textId="77777777" w:rsidR="005D7373" w:rsidRPr="005D7373" w:rsidRDefault="005D7373" w:rsidP="005D7373">
            <w:pPr>
              <w:spacing w:before="60" w:after="60"/>
              <w:jc w:val="center"/>
              <w:rPr>
                <w:rFonts w:cs="Arial"/>
                <w:b/>
                <w:sz w:val="18"/>
                <w:szCs w:val="18"/>
                <w:lang w:val="en-AU" w:eastAsia="en-US"/>
              </w:rPr>
            </w:pPr>
            <w:r w:rsidRPr="005D7373">
              <w:rPr>
                <w:rFonts w:cs="Arial"/>
                <w:b/>
                <w:sz w:val="18"/>
                <w:szCs w:val="18"/>
                <w:lang w:val="en-AU" w:eastAsia="en-US"/>
              </w:rPr>
              <w:t>M_HOPA</w:t>
            </w:r>
          </w:p>
        </w:tc>
        <w:tc>
          <w:tcPr>
            <w:tcW w:w="867" w:type="dxa"/>
            <w:tcBorders>
              <w:right w:val="double" w:sz="4" w:space="0" w:color="auto"/>
            </w:tcBorders>
            <w:vAlign w:val="center"/>
          </w:tcPr>
          <w:p w14:paraId="38934FDB" w14:textId="77777777" w:rsidR="005D7373" w:rsidRPr="005D7373" w:rsidRDefault="005D7373" w:rsidP="005D7373">
            <w:pPr>
              <w:spacing w:before="60" w:after="60"/>
              <w:jc w:val="center"/>
              <w:rPr>
                <w:rFonts w:cs="Arial"/>
                <w:sz w:val="18"/>
                <w:szCs w:val="18"/>
                <w:lang w:val="en-AU" w:eastAsia="en-US"/>
              </w:rPr>
            </w:pPr>
            <w:r w:rsidRPr="005D7373">
              <w:rPr>
                <w:rFonts w:cs="Arial"/>
                <w:sz w:val="18"/>
                <w:szCs w:val="18"/>
                <w:lang w:val="en-AU" w:eastAsia="en-US"/>
              </w:rPr>
              <w:t>2.1.1</w:t>
            </w:r>
          </w:p>
        </w:tc>
        <w:tc>
          <w:tcPr>
            <w:tcW w:w="1287" w:type="dxa"/>
            <w:tcBorders>
              <w:left w:val="double" w:sz="4" w:space="0" w:color="auto"/>
              <w:right w:val="double" w:sz="4" w:space="0" w:color="auto"/>
            </w:tcBorders>
            <w:shd w:val="clear" w:color="auto" w:fill="auto"/>
            <w:vAlign w:val="center"/>
          </w:tcPr>
          <w:p w14:paraId="066B5FE6" w14:textId="77777777" w:rsidR="005D7373" w:rsidRPr="005D7373" w:rsidRDefault="005D7373" w:rsidP="005D7373">
            <w:pPr>
              <w:spacing w:before="60" w:after="60"/>
              <w:jc w:val="center"/>
              <w:rPr>
                <w:rFonts w:cs="Arial"/>
                <w:b/>
                <w:sz w:val="18"/>
                <w:szCs w:val="18"/>
                <w:lang w:val="en-AU" w:eastAsia="en-US"/>
              </w:rPr>
            </w:pPr>
          </w:p>
        </w:tc>
        <w:tc>
          <w:tcPr>
            <w:tcW w:w="6002" w:type="dxa"/>
            <w:gridSpan w:val="5"/>
            <w:tcBorders>
              <w:left w:val="double" w:sz="4" w:space="0" w:color="auto"/>
            </w:tcBorders>
            <w:shd w:val="clear" w:color="auto" w:fill="auto"/>
            <w:vAlign w:val="center"/>
          </w:tcPr>
          <w:p w14:paraId="604ABE23" w14:textId="77777777" w:rsidR="005D7373" w:rsidRPr="005D7373" w:rsidRDefault="005D7373" w:rsidP="005D7373">
            <w:pPr>
              <w:spacing w:before="60" w:after="60"/>
              <w:jc w:val="center"/>
              <w:rPr>
                <w:rFonts w:cs="Arial"/>
                <w:sz w:val="18"/>
                <w:szCs w:val="18"/>
                <w:lang w:val="en-AU" w:eastAsia="en-US"/>
              </w:rPr>
            </w:pPr>
            <w:r w:rsidRPr="005D7373">
              <w:rPr>
                <w:rFonts w:cs="Arial"/>
                <w:sz w:val="18"/>
                <w:szCs w:val="18"/>
                <w:lang w:val="en-AU" w:eastAsia="en-US"/>
              </w:rPr>
              <w:t>Will not convert to S-101.</w:t>
            </w:r>
          </w:p>
        </w:tc>
      </w:tr>
      <w:tr w:rsidR="005D7373" w:rsidRPr="005D7373" w14:paraId="37560484" w14:textId="77777777" w:rsidTr="005D7373">
        <w:trPr>
          <w:cantSplit/>
          <w:jc w:val="center"/>
        </w:trPr>
        <w:tc>
          <w:tcPr>
            <w:tcW w:w="1252" w:type="dxa"/>
            <w:vAlign w:val="center"/>
          </w:tcPr>
          <w:p w14:paraId="300E07A6" w14:textId="77777777" w:rsidR="005D7373" w:rsidRPr="005D7373" w:rsidRDefault="005D7373" w:rsidP="005D7373">
            <w:pPr>
              <w:spacing w:before="60" w:after="60"/>
              <w:jc w:val="center"/>
              <w:rPr>
                <w:rFonts w:cs="Arial"/>
                <w:b/>
                <w:sz w:val="18"/>
                <w:szCs w:val="18"/>
                <w:lang w:val="en-AU" w:eastAsia="en-US"/>
              </w:rPr>
            </w:pPr>
            <w:r w:rsidRPr="005D7373">
              <w:rPr>
                <w:rFonts w:cs="Arial"/>
                <w:b/>
                <w:sz w:val="18"/>
                <w:szCs w:val="18"/>
                <w:lang w:val="en-AU" w:eastAsia="en-US"/>
              </w:rPr>
              <w:t>M_NPUB</w:t>
            </w:r>
          </w:p>
        </w:tc>
        <w:tc>
          <w:tcPr>
            <w:tcW w:w="867" w:type="dxa"/>
            <w:tcBorders>
              <w:right w:val="double" w:sz="4" w:space="0" w:color="auto"/>
            </w:tcBorders>
            <w:vAlign w:val="center"/>
          </w:tcPr>
          <w:p w14:paraId="25483D5A" w14:textId="77777777" w:rsidR="005D7373" w:rsidRPr="005D7373" w:rsidRDefault="005D7373" w:rsidP="005D7373">
            <w:pPr>
              <w:spacing w:before="60" w:after="60"/>
              <w:jc w:val="center"/>
              <w:rPr>
                <w:rFonts w:cs="Arial"/>
                <w:sz w:val="18"/>
                <w:szCs w:val="18"/>
                <w:lang w:val="en-AU" w:eastAsia="en-US"/>
              </w:rPr>
            </w:pPr>
            <w:r w:rsidRPr="005D7373">
              <w:rPr>
                <w:rFonts w:cs="Arial"/>
                <w:sz w:val="18"/>
                <w:szCs w:val="18"/>
                <w:lang w:val="en-AU" w:eastAsia="en-US"/>
              </w:rPr>
              <w:t>2.5</w:t>
            </w:r>
          </w:p>
        </w:tc>
        <w:tc>
          <w:tcPr>
            <w:tcW w:w="1287" w:type="dxa"/>
            <w:tcBorders>
              <w:left w:val="double" w:sz="4" w:space="0" w:color="auto"/>
              <w:right w:val="double" w:sz="4" w:space="0" w:color="auto"/>
            </w:tcBorders>
            <w:shd w:val="clear" w:color="auto" w:fill="auto"/>
            <w:vAlign w:val="center"/>
          </w:tcPr>
          <w:p w14:paraId="5F667B90" w14:textId="77777777" w:rsidR="005D7373" w:rsidRPr="005D7373" w:rsidRDefault="005D7373" w:rsidP="005D7373">
            <w:pPr>
              <w:spacing w:before="60" w:after="60"/>
              <w:jc w:val="center"/>
              <w:rPr>
                <w:rFonts w:cs="Arial"/>
                <w:b/>
                <w:sz w:val="18"/>
                <w:szCs w:val="18"/>
                <w:lang w:val="en-AU" w:eastAsia="en-US"/>
              </w:rPr>
            </w:pPr>
            <w:r w:rsidRPr="005D7373">
              <w:rPr>
                <w:rFonts w:cs="Arial"/>
                <w:b/>
                <w:sz w:val="18"/>
                <w:szCs w:val="18"/>
                <w:lang w:val="en-AU" w:eastAsia="en-US"/>
              </w:rPr>
              <w:t>x</w:t>
            </w:r>
          </w:p>
        </w:tc>
        <w:tc>
          <w:tcPr>
            <w:tcW w:w="1137" w:type="dxa"/>
            <w:tcBorders>
              <w:left w:val="double" w:sz="4" w:space="0" w:color="auto"/>
            </w:tcBorders>
            <w:shd w:val="clear" w:color="auto" w:fill="auto"/>
            <w:vAlign w:val="center"/>
          </w:tcPr>
          <w:p w14:paraId="799F234B" w14:textId="77777777" w:rsidR="005D7373" w:rsidRPr="005D7373" w:rsidRDefault="005D7373" w:rsidP="005D7373">
            <w:pPr>
              <w:spacing w:before="60" w:after="60"/>
              <w:jc w:val="center"/>
              <w:rPr>
                <w:rFonts w:cs="Arial"/>
                <w:sz w:val="18"/>
                <w:szCs w:val="18"/>
                <w:lang w:val="en-AU" w:eastAsia="en-US"/>
              </w:rPr>
            </w:pPr>
            <w:r w:rsidRPr="005D7373">
              <w:rPr>
                <w:rFonts w:cs="Arial"/>
                <w:sz w:val="18"/>
                <w:szCs w:val="18"/>
                <w:lang w:val="en-AU" w:eastAsia="en-US"/>
              </w:rPr>
              <w:t>x</w:t>
            </w:r>
          </w:p>
        </w:tc>
        <w:tc>
          <w:tcPr>
            <w:tcW w:w="1320" w:type="dxa"/>
            <w:tcBorders>
              <w:right w:val="double" w:sz="4" w:space="0" w:color="auto"/>
            </w:tcBorders>
            <w:shd w:val="clear" w:color="auto" w:fill="auto"/>
            <w:vAlign w:val="center"/>
          </w:tcPr>
          <w:p w14:paraId="6919E83C" w14:textId="77777777" w:rsidR="005D7373" w:rsidRPr="005D7373" w:rsidRDefault="005D7373" w:rsidP="005D7373">
            <w:pPr>
              <w:spacing w:before="60" w:after="60"/>
              <w:jc w:val="center"/>
              <w:rPr>
                <w:rFonts w:cs="Arial"/>
                <w:sz w:val="18"/>
                <w:szCs w:val="18"/>
                <w:lang w:val="en-AU" w:eastAsia="en-US"/>
              </w:rPr>
            </w:pPr>
          </w:p>
        </w:tc>
        <w:tc>
          <w:tcPr>
            <w:tcW w:w="1232" w:type="dxa"/>
            <w:tcBorders>
              <w:left w:val="double" w:sz="4" w:space="0" w:color="auto"/>
            </w:tcBorders>
            <w:shd w:val="clear" w:color="auto" w:fill="auto"/>
            <w:vAlign w:val="center"/>
          </w:tcPr>
          <w:p w14:paraId="21EF2688" w14:textId="77777777" w:rsidR="005D7373" w:rsidRPr="005D7373" w:rsidRDefault="005D7373" w:rsidP="005D7373">
            <w:pPr>
              <w:spacing w:before="60" w:after="60"/>
              <w:jc w:val="center"/>
              <w:rPr>
                <w:rFonts w:cs="Arial"/>
                <w:color w:val="808080"/>
                <w:sz w:val="18"/>
                <w:szCs w:val="18"/>
                <w:lang w:val="en-AU" w:eastAsia="en-US"/>
              </w:rPr>
            </w:pPr>
          </w:p>
        </w:tc>
        <w:tc>
          <w:tcPr>
            <w:tcW w:w="1066" w:type="dxa"/>
            <w:shd w:val="clear" w:color="auto" w:fill="auto"/>
            <w:vAlign w:val="center"/>
          </w:tcPr>
          <w:p w14:paraId="6EA5F5FC" w14:textId="77777777" w:rsidR="005D7373" w:rsidRPr="005D7373" w:rsidRDefault="005D7373" w:rsidP="005D7373">
            <w:pPr>
              <w:spacing w:before="60" w:after="60"/>
              <w:jc w:val="center"/>
              <w:rPr>
                <w:rFonts w:cs="Arial"/>
                <w:color w:val="808080"/>
                <w:sz w:val="18"/>
                <w:szCs w:val="18"/>
                <w:lang w:val="en-AU" w:eastAsia="en-US"/>
              </w:rPr>
            </w:pPr>
            <w:r w:rsidRPr="005D7373">
              <w:rPr>
                <w:rFonts w:cs="Arial"/>
                <w:color w:val="808080"/>
                <w:sz w:val="18"/>
                <w:szCs w:val="18"/>
                <w:lang w:val="en-AU" w:eastAsia="en-US"/>
              </w:rPr>
              <w:t>x</w:t>
            </w:r>
          </w:p>
        </w:tc>
        <w:tc>
          <w:tcPr>
            <w:tcW w:w="1247" w:type="dxa"/>
            <w:shd w:val="clear" w:color="auto" w:fill="auto"/>
            <w:vAlign w:val="center"/>
          </w:tcPr>
          <w:p w14:paraId="6FDAC8CB" w14:textId="77777777" w:rsidR="005D7373" w:rsidRPr="005D7373" w:rsidRDefault="005D7373" w:rsidP="005D7373">
            <w:pPr>
              <w:spacing w:before="60" w:after="60"/>
              <w:jc w:val="center"/>
              <w:rPr>
                <w:rFonts w:cs="Arial"/>
                <w:color w:val="808080"/>
                <w:sz w:val="18"/>
                <w:szCs w:val="18"/>
                <w:lang w:val="en-AU" w:eastAsia="en-US"/>
              </w:rPr>
            </w:pPr>
          </w:p>
        </w:tc>
      </w:tr>
      <w:tr w:rsidR="005D7373" w:rsidRPr="005D7373" w14:paraId="792DB657" w14:textId="77777777" w:rsidTr="005D7373">
        <w:trPr>
          <w:cantSplit/>
          <w:jc w:val="center"/>
        </w:trPr>
        <w:tc>
          <w:tcPr>
            <w:tcW w:w="1252" w:type="dxa"/>
            <w:vAlign w:val="center"/>
          </w:tcPr>
          <w:p w14:paraId="79F7FDA9" w14:textId="77777777" w:rsidR="005D7373" w:rsidRPr="005D7373" w:rsidRDefault="005D7373" w:rsidP="005D7373">
            <w:pPr>
              <w:spacing w:before="60" w:after="60"/>
              <w:jc w:val="center"/>
              <w:rPr>
                <w:rFonts w:cs="Arial"/>
                <w:b/>
                <w:sz w:val="18"/>
                <w:szCs w:val="18"/>
                <w:lang w:val="en-AU" w:eastAsia="en-US"/>
              </w:rPr>
            </w:pPr>
            <w:r w:rsidRPr="005D7373">
              <w:rPr>
                <w:rFonts w:cs="Arial"/>
                <w:b/>
                <w:sz w:val="18"/>
                <w:szCs w:val="18"/>
                <w:lang w:val="en-AU" w:eastAsia="en-US"/>
              </w:rPr>
              <w:t>M_NSYS</w:t>
            </w:r>
          </w:p>
        </w:tc>
        <w:tc>
          <w:tcPr>
            <w:tcW w:w="867" w:type="dxa"/>
            <w:tcBorders>
              <w:right w:val="double" w:sz="4" w:space="0" w:color="auto"/>
            </w:tcBorders>
            <w:vAlign w:val="center"/>
          </w:tcPr>
          <w:p w14:paraId="39CB4810" w14:textId="77777777" w:rsidR="005D7373" w:rsidRPr="005D7373" w:rsidRDefault="005D7373" w:rsidP="005D7373">
            <w:pPr>
              <w:spacing w:before="60" w:after="60"/>
              <w:jc w:val="center"/>
              <w:rPr>
                <w:rFonts w:cs="Arial"/>
                <w:sz w:val="18"/>
                <w:szCs w:val="18"/>
                <w:lang w:val="en-AU" w:eastAsia="en-US"/>
              </w:rPr>
            </w:pPr>
            <w:r w:rsidRPr="005D7373">
              <w:rPr>
                <w:rFonts w:cs="Arial"/>
                <w:sz w:val="18"/>
                <w:szCs w:val="18"/>
                <w:lang w:val="en-AU" w:eastAsia="en-US"/>
              </w:rPr>
              <w:t>12.2</w:t>
            </w:r>
          </w:p>
        </w:tc>
        <w:tc>
          <w:tcPr>
            <w:tcW w:w="1287" w:type="dxa"/>
            <w:tcBorders>
              <w:left w:val="double" w:sz="4" w:space="0" w:color="auto"/>
              <w:right w:val="double" w:sz="4" w:space="0" w:color="auto"/>
            </w:tcBorders>
            <w:shd w:val="clear" w:color="auto" w:fill="auto"/>
            <w:vAlign w:val="center"/>
          </w:tcPr>
          <w:p w14:paraId="46985778" w14:textId="77777777" w:rsidR="005D7373" w:rsidRPr="005D7373" w:rsidRDefault="005D7373" w:rsidP="005D7373">
            <w:pPr>
              <w:spacing w:before="60" w:after="60"/>
              <w:jc w:val="center"/>
              <w:rPr>
                <w:rFonts w:cs="Arial"/>
                <w:b/>
                <w:sz w:val="18"/>
                <w:szCs w:val="18"/>
                <w:lang w:val="en-AU" w:eastAsia="en-US"/>
              </w:rPr>
            </w:pPr>
            <w:r w:rsidRPr="005D7373">
              <w:rPr>
                <w:rFonts w:cs="Arial"/>
                <w:b/>
                <w:sz w:val="18"/>
                <w:szCs w:val="18"/>
                <w:lang w:val="en-AU" w:eastAsia="en-US"/>
              </w:rPr>
              <w:t>x</w:t>
            </w:r>
          </w:p>
        </w:tc>
        <w:tc>
          <w:tcPr>
            <w:tcW w:w="1137" w:type="dxa"/>
            <w:tcBorders>
              <w:left w:val="double" w:sz="4" w:space="0" w:color="auto"/>
            </w:tcBorders>
            <w:shd w:val="clear" w:color="auto" w:fill="auto"/>
            <w:vAlign w:val="center"/>
          </w:tcPr>
          <w:p w14:paraId="5D605F46" w14:textId="77777777" w:rsidR="005D7373" w:rsidRPr="005D7373" w:rsidRDefault="005D7373" w:rsidP="005D7373">
            <w:pPr>
              <w:spacing w:before="60" w:after="60"/>
              <w:jc w:val="center"/>
              <w:rPr>
                <w:rFonts w:cs="Arial"/>
                <w:sz w:val="18"/>
                <w:szCs w:val="18"/>
                <w:lang w:val="en-AU" w:eastAsia="en-US"/>
              </w:rPr>
            </w:pPr>
          </w:p>
        </w:tc>
        <w:tc>
          <w:tcPr>
            <w:tcW w:w="1320" w:type="dxa"/>
            <w:tcBorders>
              <w:right w:val="double" w:sz="4" w:space="0" w:color="auto"/>
            </w:tcBorders>
            <w:shd w:val="clear" w:color="auto" w:fill="auto"/>
            <w:vAlign w:val="center"/>
          </w:tcPr>
          <w:p w14:paraId="5533E19C" w14:textId="77777777" w:rsidR="005D7373" w:rsidRPr="005D7373" w:rsidRDefault="005D7373" w:rsidP="005D7373">
            <w:pPr>
              <w:spacing w:before="60" w:after="60"/>
              <w:jc w:val="center"/>
              <w:rPr>
                <w:rFonts w:cs="Arial"/>
                <w:sz w:val="18"/>
                <w:szCs w:val="18"/>
                <w:lang w:val="en-AU" w:eastAsia="en-US"/>
              </w:rPr>
            </w:pPr>
            <w:r w:rsidRPr="005D7373">
              <w:rPr>
                <w:rFonts w:cs="Arial"/>
                <w:sz w:val="18"/>
                <w:szCs w:val="18"/>
                <w:lang w:val="en-AU" w:eastAsia="en-US"/>
              </w:rPr>
              <w:t>x</w:t>
            </w:r>
          </w:p>
        </w:tc>
        <w:tc>
          <w:tcPr>
            <w:tcW w:w="1232" w:type="dxa"/>
            <w:tcBorders>
              <w:left w:val="double" w:sz="4" w:space="0" w:color="auto"/>
            </w:tcBorders>
            <w:shd w:val="clear" w:color="auto" w:fill="auto"/>
            <w:vAlign w:val="center"/>
          </w:tcPr>
          <w:p w14:paraId="42630E11" w14:textId="77777777" w:rsidR="005D7373" w:rsidRPr="005D7373" w:rsidRDefault="005D7373" w:rsidP="005D7373">
            <w:pPr>
              <w:spacing w:before="60" w:after="60"/>
              <w:jc w:val="center"/>
              <w:rPr>
                <w:rFonts w:cs="Arial"/>
                <w:color w:val="808080"/>
                <w:sz w:val="18"/>
                <w:szCs w:val="18"/>
                <w:lang w:val="en-AU" w:eastAsia="en-US"/>
              </w:rPr>
            </w:pPr>
          </w:p>
        </w:tc>
        <w:tc>
          <w:tcPr>
            <w:tcW w:w="1066" w:type="dxa"/>
            <w:shd w:val="clear" w:color="auto" w:fill="auto"/>
            <w:vAlign w:val="center"/>
          </w:tcPr>
          <w:p w14:paraId="6D1F6755" w14:textId="77777777" w:rsidR="005D7373" w:rsidRPr="005D7373" w:rsidRDefault="005D7373" w:rsidP="005D7373">
            <w:pPr>
              <w:spacing w:before="60" w:after="60"/>
              <w:jc w:val="center"/>
              <w:rPr>
                <w:rFonts w:cs="Arial"/>
                <w:color w:val="808080"/>
                <w:sz w:val="18"/>
                <w:szCs w:val="18"/>
                <w:lang w:val="en-AU" w:eastAsia="en-US"/>
              </w:rPr>
            </w:pPr>
          </w:p>
        </w:tc>
        <w:tc>
          <w:tcPr>
            <w:tcW w:w="1247" w:type="dxa"/>
            <w:shd w:val="clear" w:color="auto" w:fill="auto"/>
            <w:vAlign w:val="center"/>
          </w:tcPr>
          <w:p w14:paraId="68CC1AD1" w14:textId="77777777" w:rsidR="005D7373" w:rsidRPr="005D7373" w:rsidRDefault="005D7373" w:rsidP="005D7373">
            <w:pPr>
              <w:spacing w:before="60" w:after="60"/>
              <w:jc w:val="center"/>
              <w:rPr>
                <w:rFonts w:cs="Arial"/>
                <w:color w:val="808080"/>
                <w:sz w:val="18"/>
                <w:szCs w:val="18"/>
                <w:lang w:val="en-AU" w:eastAsia="en-US"/>
              </w:rPr>
            </w:pPr>
          </w:p>
        </w:tc>
      </w:tr>
      <w:tr w:rsidR="005D7373" w:rsidRPr="005D7373" w14:paraId="460698F9" w14:textId="77777777" w:rsidTr="005D7373">
        <w:trPr>
          <w:cantSplit/>
          <w:jc w:val="center"/>
        </w:trPr>
        <w:tc>
          <w:tcPr>
            <w:tcW w:w="1252" w:type="dxa"/>
            <w:vAlign w:val="center"/>
          </w:tcPr>
          <w:p w14:paraId="69B90F74" w14:textId="77777777" w:rsidR="005D7373" w:rsidRPr="005D7373" w:rsidRDefault="005D7373" w:rsidP="005D7373">
            <w:pPr>
              <w:spacing w:before="60" w:after="60"/>
              <w:jc w:val="center"/>
              <w:rPr>
                <w:rFonts w:cs="Arial"/>
                <w:b/>
                <w:sz w:val="18"/>
                <w:szCs w:val="18"/>
                <w:lang w:val="en-AU" w:eastAsia="en-US"/>
              </w:rPr>
            </w:pPr>
            <w:r w:rsidRPr="005D7373">
              <w:rPr>
                <w:rFonts w:cs="Arial"/>
                <w:b/>
                <w:sz w:val="18"/>
                <w:szCs w:val="18"/>
                <w:lang w:val="en-AU" w:eastAsia="en-US"/>
              </w:rPr>
              <w:t>M_QUAL</w:t>
            </w:r>
          </w:p>
        </w:tc>
        <w:tc>
          <w:tcPr>
            <w:tcW w:w="867" w:type="dxa"/>
            <w:tcBorders>
              <w:right w:val="double" w:sz="4" w:space="0" w:color="auto"/>
            </w:tcBorders>
            <w:vAlign w:val="center"/>
          </w:tcPr>
          <w:p w14:paraId="7B92CC0C" w14:textId="77777777" w:rsidR="005D7373" w:rsidRPr="005D7373" w:rsidRDefault="005D7373" w:rsidP="005D7373">
            <w:pPr>
              <w:spacing w:before="60" w:after="60"/>
              <w:jc w:val="center"/>
              <w:rPr>
                <w:rFonts w:cs="Arial"/>
                <w:sz w:val="18"/>
                <w:szCs w:val="18"/>
                <w:lang w:val="en-AU" w:eastAsia="en-US"/>
              </w:rPr>
            </w:pPr>
            <w:r w:rsidRPr="005D7373">
              <w:rPr>
                <w:rFonts w:cs="Arial"/>
                <w:sz w:val="18"/>
                <w:szCs w:val="18"/>
                <w:lang w:val="en-AU" w:eastAsia="en-US"/>
              </w:rPr>
              <w:t>2.2.3.1</w:t>
            </w:r>
          </w:p>
        </w:tc>
        <w:tc>
          <w:tcPr>
            <w:tcW w:w="1287" w:type="dxa"/>
            <w:tcBorders>
              <w:left w:val="double" w:sz="4" w:space="0" w:color="auto"/>
              <w:right w:val="double" w:sz="4" w:space="0" w:color="auto"/>
            </w:tcBorders>
            <w:shd w:val="clear" w:color="auto" w:fill="auto"/>
            <w:vAlign w:val="center"/>
          </w:tcPr>
          <w:p w14:paraId="49AAF2AD" w14:textId="77777777" w:rsidR="005D7373" w:rsidRPr="005D7373" w:rsidRDefault="005D7373" w:rsidP="005D7373">
            <w:pPr>
              <w:spacing w:before="60" w:after="60"/>
              <w:jc w:val="center"/>
              <w:rPr>
                <w:rFonts w:cs="Arial"/>
                <w:b/>
                <w:sz w:val="18"/>
                <w:szCs w:val="18"/>
                <w:lang w:val="en-AU" w:eastAsia="en-US"/>
              </w:rPr>
            </w:pPr>
            <w:r w:rsidRPr="005D7373">
              <w:rPr>
                <w:rFonts w:cs="Arial"/>
                <w:b/>
                <w:sz w:val="18"/>
                <w:szCs w:val="18"/>
                <w:lang w:val="en-AU" w:eastAsia="en-US"/>
              </w:rPr>
              <w:t>x</w:t>
            </w:r>
          </w:p>
        </w:tc>
        <w:tc>
          <w:tcPr>
            <w:tcW w:w="1137" w:type="dxa"/>
            <w:tcBorders>
              <w:left w:val="double" w:sz="4" w:space="0" w:color="auto"/>
            </w:tcBorders>
            <w:shd w:val="clear" w:color="auto" w:fill="auto"/>
            <w:vAlign w:val="center"/>
          </w:tcPr>
          <w:p w14:paraId="3E2CBCAD" w14:textId="77777777" w:rsidR="005D7373" w:rsidRPr="005D7373" w:rsidRDefault="005D7373" w:rsidP="005D7373">
            <w:pPr>
              <w:spacing w:before="60" w:after="60"/>
              <w:jc w:val="center"/>
              <w:rPr>
                <w:rFonts w:cs="Arial"/>
                <w:sz w:val="18"/>
                <w:szCs w:val="18"/>
                <w:lang w:val="en-AU" w:eastAsia="en-US"/>
              </w:rPr>
            </w:pPr>
            <w:r w:rsidRPr="005D7373">
              <w:rPr>
                <w:rFonts w:cs="Arial"/>
                <w:sz w:val="18"/>
                <w:szCs w:val="18"/>
                <w:lang w:val="en-AU" w:eastAsia="en-US"/>
              </w:rPr>
              <w:t>x</w:t>
            </w:r>
          </w:p>
        </w:tc>
        <w:tc>
          <w:tcPr>
            <w:tcW w:w="1320" w:type="dxa"/>
            <w:tcBorders>
              <w:right w:val="double" w:sz="4" w:space="0" w:color="auto"/>
            </w:tcBorders>
            <w:shd w:val="clear" w:color="auto" w:fill="auto"/>
            <w:vAlign w:val="center"/>
          </w:tcPr>
          <w:p w14:paraId="554F0CEB" w14:textId="77777777" w:rsidR="005D7373" w:rsidRPr="005D7373" w:rsidRDefault="005D7373" w:rsidP="005D7373">
            <w:pPr>
              <w:spacing w:before="60" w:after="60"/>
              <w:jc w:val="center"/>
              <w:rPr>
                <w:rFonts w:cs="Arial"/>
                <w:sz w:val="18"/>
                <w:szCs w:val="18"/>
                <w:lang w:val="en-AU" w:eastAsia="en-US"/>
              </w:rPr>
            </w:pPr>
          </w:p>
        </w:tc>
        <w:tc>
          <w:tcPr>
            <w:tcW w:w="1232" w:type="dxa"/>
            <w:tcBorders>
              <w:left w:val="double" w:sz="4" w:space="0" w:color="auto"/>
            </w:tcBorders>
            <w:shd w:val="clear" w:color="auto" w:fill="auto"/>
            <w:vAlign w:val="center"/>
          </w:tcPr>
          <w:p w14:paraId="54AF6591" w14:textId="77777777" w:rsidR="005D7373" w:rsidRPr="005D7373" w:rsidRDefault="005D7373" w:rsidP="005D7373">
            <w:pPr>
              <w:spacing w:before="60" w:after="60"/>
              <w:jc w:val="center"/>
              <w:rPr>
                <w:rFonts w:cs="Arial"/>
                <w:color w:val="808080"/>
                <w:sz w:val="18"/>
                <w:szCs w:val="18"/>
                <w:lang w:val="en-AU" w:eastAsia="en-US"/>
              </w:rPr>
            </w:pPr>
          </w:p>
        </w:tc>
        <w:tc>
          <w:tcPr>
            <w:tcW w:w="1066" w:type="dxa"/>
            <w:shd w:val="clear" w:color="auto" w:fill="auto"/>
            <w:vAlign w:val="center"/>
          </w:tcPr>
          <w:p w14:paraId="67D84F7A" w14:textId="77777777" w:rsidR="005D7373" w:rsidRPr="005D7373" w:rsidRDefault="005D7373" w:rsidP="005D7373">
            <w:pPr>
              <w:spacing w:before="60" w:after="60"/>
              <w:jc w:val="center"/>
              <w:rPr>
                <w:rFonts w:cs="Arial"/>
                <w:color w:val="808080"/>
                <w:sz w:val="18"/>
                <w:szCs w:val="18"/>
                <w:lang w:val="en-AU" w:eastAsia="en-US"/>
              </w:rPr>
            </w:pPr>
            <w:r w:rsidRPr="005D7373">
              <w:rPr>
                <w:rFonts w:cs="Arial"/>
                <w:color w:val="808080"/>
                <w:sz w:val="18"/>
                <w:szCs w:val="18"/>
                <w:lang w:val="en-AU" w:eastAsia="en-US"/>
              </w:rPr>
              <w:t>x</w:t>
            </w:r>
          </w:p>
        </w:tc>
        <w:tc>
          <w:tcPr>
            <w:tcW w:w="1247" w:type="dxa"/>
            <w:shd w:val="clear" w:color="auto" w:fill="auto"/>
            <w:vAlign w:val="center"/>
          </w:tcPr>
          <w:p w14:paraId="706DF96C" w14:textId="77777777" w:rsidR="005D7373" w:rsidRPr="005D7373" w:rsidRDefault="005D7373" w:rsidP="005D7373">
            <w:pPr>
              <w:spacing w:before="60" w:after="60"/>
              <w:jc w:val="center"/>
              <w:rPr>
                <w:rFonts w:cs="Arial"/>
                <w:color w:val="808080"/>
                <w:sz w:val="18"/>
                <w:szCs w:val="18"/>
                <w:lang w:val="en-AU" w:eastAsia="en-US"/>
              </w:rPr>
            </w:pPr>
          </w:p>
        </w:tc>
      </w:tr>
      <w:tr w:rsidR="005D7373" w:rsidRPr="005D7373" w14:paraId="682BB638" w14:textId="77777777" w:rsidTr="005D7373">
        <w:trPr>
          <w:cantSplit/>
          <w:jc w:val="center"/>
        </w:trPr>
        <w:tc>
          <w:tcPr>
            <w:tcW w:w="1252" w:type="dxa"/>
            <w:vAlign w:val="center"/>
          </w:tcPr>
          <w:p w14:paraId="0627624D" w14:textId="77777777" w:rsidR="005D7373" w:rsidRPr="005D7373" w:rsidRDefault="005D7373" w:rsidP="005D7373">
            <w:pPr>
              <w:spacing w:before="60" w:after="60"/>
              <w:jc w:val="center"/>
              <w:rPr>
                <w:rFonts w:cs="Arial"/>
                <w:b/>
                <w:sz w:val="18"/>
                <w:szCs w:val="18"/>
                <w:lang w:val="en-AU" w:eastAsia="en-US"/>
              </w:rPr>
            </w:pPr>
            <w:r w:rsidRPr="005D7373">
              <w:rPr>
                <w:rFonts w:cs="Arial"/>
                <w:b/>
                <w:sz w:val="18"/>
                <w:szCs w:val="18"/>
                <w:lang w:val="en-AU" w:eastAsia="en-US"/>
              </w:rPr>
              <w:t>M_SDAT</w:t>
            </w:r>
          </w:p>
        </w:tc>
        <w:tc>
          <w:tcPr>
            <w:tcW w:w="867" w:type="dxa"/>
            <w:tcBorders>
              <w:right w:val="double" w:sz="4" w:space="0" w:color="auto"/>
            </w:tcBorders>
            <w:vAlign w:val="center"/>
          </w:tcPr>
          <w:p w14:paraId="2FF2CF48" w14:textId="77777777" w:rsidR="005D7373" w:rsidRPr="005D7373" w:rsidRDefault="005D7373" w:rsidP="005D7373">
            <w:pPr>
              <w:spacing w:before="60" w:after="60"/>
              <w:jc w:val="center"/>
              <w:rPr>
                <w:rFonts w:cs="Arial"/>
                <w:sz w:val="18"/>
                <w:szCs w:val="18"/>
                <w:lang w:val="en-AU" w:eastAsia="en-US"/>
              </w:rPr>
            </w:pPr>
            <w:r w:rsidRPr="005D7373">
              <w:rPr>
                <w:rFonts w:cs="Arial"/>
                <w:sz w:val="18"/>
                <w:szCs w:val="18"/>
                <w:lang w:val="en-AU" w:eastAsia="en-US"/>
              </w:rPr>
              <w:t>2.1.3</w:t>
            </w:r>
          </w:p>
        </w:tc>
        <w:tc>
          <w:tcPr>
            <w:tcW w:w="1287" w:type="dxa"/>
            <w:tcBorders>
              <w:left w:val="double" w:sz="4" w:space="0" w:color="auto"/>
              <w:right w:val="double" w:sz="4" w:space="0" w:color="auto"/>
            </w:tcBorders>
            <w:shd w:val="clear" w:color="auto" w:fill="F2F2F2"/>
            <w:vAlign w:val="center"/>
          </w:tcPr>
          <w:p w14:paraId="1106D68D" w14:textId="77777777" w:rsidR="005D7373" w:rsidRPr="005D7373" w:rsidRDefault="005D7373" w:rsidP="005D7373">
            <w:pPr>
              <w:spacing w:before="60" w:after="60"/>
              <w:jc w:val="center"/>
              <w:rPr>
                <w:rFonts w:cs="Arial"/>
                <w:b/>
                <w:sz w:val="18"/>
                <w:szCs w:val="18"/>
                <w:lang w:val="en-AU" w:eastAsia="en-US"/>
              </w:rPr>
            </w:pPr>
          </w:p>
        </w:tc>
        <w:tc>
          <w:tcPr>
            <w:tcW w:w="1137" w:type="dxa"/>
            <w:tcBorders>
              <w:left w:val="double" w:sz="4" w:space="0" w:color="auto"/>
            </w:tcBorders>
            <w:shd w:val="clear" w:color="auto" w:fill="F2F2F2"/>
            <w:vAlign w:val="center"/>
          </w:tcPr>
          <w:p w14:paraId="4E618715" w14:textId="77777777" w:rsidR="005D7373" w:rsidRPr="005D7373" w:rsidRDefault="005D7373" w:rsidP="005D7373">
            <w:pPr>
              <w:spacing w:before="60" w:after="60"/>
              <w:jc w:val="center"/>
              <w:rPr>
                <w:rFonts w:cs="Arial"/>
                <w:sz w:val="18"/>
                <w:szCs w:val="18"/>
                <w:lang w:val="en-AU" w:eastAsia="en-US"/>
              </w:rPr>
            </w:pPr>
          </w:p>
        </w:tc>
        <w:tc>
          <w:tcPr>
            <w:tcW w:w="1320" w:type="dxa"/>
            <w:tcBorders>
              <w:right w:val="double" w:sz="4" w:space="0" w:color="auto"/>
            </w:tcBorders>
            <w:shd w:val="clear" w:color="auto" w:fill="F2F2F2"/>
            <w:vAlign w:val="center"/>
          </w:tcPr>
          <w:p w14:paraId="0E8822BF" w14:textId="77777777" w:rsidR="005D7373" w:rsidRPr="005D7373" w:rsidRDefault="005D7373" w:rsidP="005D7373">
            <w:pPr>
              <w:spacing w:before="60" w:after="60"/>
              <w:jc w:val="center"/>
              <w:rPr>
                <w:rFonts w:cs="Arial"/>
                <w:sz w:val="18"/>
                <w:szCs w:val="18"/>
                <w:lang w:val="en-AU" w:eastAsia="en-US"/>
              </w:rPr>
            </w:pPr>
          </w:p>
        </w:tc>
        <w:tc>
          <w:tcPr>
            <w:tcW w:w="1232" w:type="dxa"/>
            <w:tcBorders>
              <w:left w:val="double" w:sz="4" w:space="0" w:color="auto"/>
            </w:tcBorders>
            <w:shd w:val="clear" w:color="auto" w:fill="F2F2F2"/>
            <w:vAlign w:val="center"/>
          </w:tcPr>
          <w:p w14:paraId="17A9C55E" w14:textId="77777777" w:rsidR="005D7373" w:rsidRPr="005D7373" w:rsidRDefault="005D7373" w:rsidP="005D7373">
            <w:pPr>
              <w:spacing w:before="60" w:after="60"/>
              <w:jc w:val="center"/>
              <w:rPr>
                <w:rFonts w:cs="Arial"/>
                <w:color w:val="808080"/>
                <w:sz w:val="18"/>
                <w:szCs w:val="18"/>
                <w:lang w:val="en-AU" w:eastAsia="en-US"/>
              </w:rPr>
            </w:pPr>
          </w:p>
        </w:tc>
        <w:tc>
          <w:tcPr>
            <w:tcW w:w="1066" w:type="dxa"/>
            <w:shd w:val="clear" w:color="auto" w:fill="F2F2F2"/>
            <w:vAlign w:val="center"/>
          </w:tcPr>
          <w:p w14:paraId="670561AA" w14:textId="77777777" w:rsidR="005D7373" w:rsidRPr="005D7373" w:rsidRDefault="005D7373" w:rsidP="005D7373">
            <w:pPr>
              <w:spacing w:before="60" w:after="60"/>
              <w:jc w:val="center"/>
              <w:rPr>
                <w:rFonts w:cs="Arial"/>
                <w:color w:val="808080"/>
                <w:sz w:val="18"/>
                <w:szCs w:val="18"/>
                <w:lang w:val="en-AU" w:eastAsia="en-US"/>
              </w:rPr>
            </w:pPr>
          </w:p>
        </w:tc>
        <w:tc>
          <w:tcPr>
            <w:tcW w:w="1247" w:type="dxa"/>
            <w:shd w:val="clear" w:color="auto" w:fill="F2F2F2"/>
            <w:vAlign w:val="center"/>
          </w:tcPr>
          <w:p w14:paraId="5480B1A4" w14:textId="77777777" w:rsidR="005D7373" w:rsidRPr="005D7373" w:rsidRDefault="005D7373" w:rsidP="005D7373">
            <w:pPr>
              <w:spacing w:before="60" w:after="60"/>
              <w:jc w:val="center"/>
              <w:rPr>
                <w:rFonts w:cs="Arial"/>
                <w:color w:val="808080"/>
                <w:sz w:val="18"/>
                <w:szCs w:val="18"/>
                <w:lang w:val="en-AU" w:eastAsia="en-US"/>
              </w:rPr>
            </w:pPr>
          </w:p>
        </w:tc>
      </w:tr>
      <w:tr w:rsidR="005D7373" w:rsidRPr="005D7373" w14:paraId="1A0819BC" w14:textId="77777777" w:rsidTr="005D7373">
        <w:trPr>
          <w:cantSplit/>
          <w:jc w:val="center"/>
        </w:trPr>
        <w:tc>
          <w:tcPr>
            <w:tcW w:w="1252" w:type="dxa"/>
            <w:vAlign w:val="center"/>
          </w:tcPr>
          <w:p w14:paraId="6FFA73C8" w14:textId="77777777" w:rsidR="005D7373" w:rsidRPr="005D7373" w:rsidRDefault="005D7373" w:rsidP="005D7373">
            <w:pPr>
              <w:spacing w:before="60" w:after="60"/>
              <w:jc w:val="center"/>
              <w:rPr>
                <w:rFonts w:cs="Arial"/>
                <w:b/>
                <w:sz w:val="18"/>
                <w:szCs w:val="18"/>
                <w:lang w:val="en-AU" w:eastAsia="en-US"/>
              </w:rPr>
            </w:pPr>
            <w:r w:rsidRPr="005D7373">
              <w:rPr>
                <w:rFonts w:cs="Arial"/>
                <w:b/>
                <w:sz w:val="18"/>
                <w:szCs w:val="18"/>
                <w:lang w:val="en-AU" w:eastAsia="en-US"/>
              </w:rPr>
              <w:t>M_SREL</w:t>
            </w:r>
          </w:p>
        </w:tc>
        <w:tc>
          <w:tcPr>
            <w:tcW w:w="867" w:type="dxa"/>
            <w:tcBorders>
              <w:right w:val="double" w:sz="4" w:space="0" w:color="auto"/>
            </w:tcBorders>
            <w:vAlign w:val="center"/>
          </w:tcPr>
          <w:p w14:paraId="7638C001" w14:textId="77777777" w:rsidR="005D7373" w:rsidRPr="005D7373" w:rsidRDefault="005D7373" w:rsidP="005D7373">
            <w:pPr>
              <w:spacing w:before="60" w:after="60"/>
              <w:jc w:val="center"/>
              <w:rPr>
                <w:rFonts w:cs="Arial"/>
                <w:sz w:val="18"/>
                <w:szCs w:val="18"/>
                <w:lang w:val="en-AU" w:eastAsia="en-US"/>
              </w:rPr>
            </w:pPr>
            <w:r w:rsidRPr="005D7373">
              <w:rPr>
                <w:rFonts w:cs="Arial"/>
                <w:sz w:val="18"/>
                <w:szCs w:val="18"/>
                <w:lang w:val="en-AU" w:eastAsia="en-US"/>
              </w:rPr>
              <w:t>2.2.3.2</w:t>
            </w:r>
          </w:p>
        </w:tc>
        <w:tc>
          <w:tcPr>
            <w:tcW w:w="1287" w:type="dxa"/>
            <w:tcBorders>
              <w:left w:val="double" w:sz="4" w:space="0" w:color="auto"/>
              <w:right w:val="double" w:sz="4" w:space="0" w:color="auto"/>
            </w:tcBorders>
            <w:shd w:val="clear" w:color="auto" w:fill="auto"/>
            <w:vAlign w:val="center"/>
          </w:tcPr>
          <w:p w14:paraId="7A2AEC68" w14:textId="77777777" w:rsidR="005D7373" w:rsidRPr="005D7373" w:rsidRDefault="005D7373" w:rsidP="005D7373">
            <w:pPr>
              <w:spacing w:before="60" w:after="60"/>
              <w:jc w:val="center"/>
              <w:rPr>
                <w:rFonts w:cs="Arial"/>
                <w:b/>
                <w:sz w:val="18"/>
                <w:szCs w:val="18"/>
                <w:lang w:val="en-AU" w:eastAsia="en-US"/>
              </w:rPr>
            </w:pPr>
            <w:r w:rsidRPr="005D7373">
              <w:rPr>
                <w:rFonts w:cs="Arial"/>
                <w:b/>
                <w:sz w:val="18"/>
                <w:szCs w:val="18"/>
                <w:lang w:val="en-AU" w:eastAsia="en-US"/>
              </w:rPr>
              <w:t>x</w:t>
            </w:r>
          </w:p>
        </w:tc>
        <w:tc>
          <w:tcPr>
            <w:tcW w:w="1137" w:type="dxa"/>
            <w:tcBorders>
              <w:left w:val="double" w:sz="4" w:space="0" w:color="auto"/>
            </w:tcBorders>
            <w:shd w:val="clear" w:color="auto" w:fill="auto"/>
            <w:vAlign w:val="center"/>
          </w:tcPr>
          <w:p w14:paraId="5BBC5055" w14:textId="77777777" w:rsidR="005D7373" w:rsidRPr="005D7373" w:rsidRDefault="005D7373" w:rsidP="005D7373">
            <w:pPr>
              <w:spacing w:before="60" w:after="60"/>
              <w:jc w:val="center"/>
              <w:rPr>
                <w:rFonts w:cs="Arial"/>
                <w:sz w:val="18"/>
                <w:szCs w:val="18"/>
                <w:lang w:val="en-AU" w:eastAsia="en-US"/>
              </w:rPr>
            </w:pPr>
            <w:r w:rsidRPr="005D7373">
              <w:rPr>
                <w:rFonts w:cs="Arial"/>
                <w:sz w:val="18"/>
                <w:szCs w:val="18"/>
                <w:lang w:val="en-AU" w:eastAsia="en-US"/>
              </w:rPr>
              <w:t>x</w:t>
            </w:r>
          </w:p>
        </w:tc>
        <w:tc>
          <w:tcPr>
            <w:tcW w:w="1320" w:type="dxa"/>
            <w:tcBorders>
              <w:right w:val="double" w:sz="4" w:space="0" w:color="auto"/>
            </w:tcBorders>
            <w:shd w:val="clear" w:color="auto" w:fill="auto"/>
            <w:vAlign w:val="center"/>
          </w:tcPr>
          <w:p w14:paraId="6262C523" w14:textId="77777777" w:rsidR="005D7373" w:rsidRPr="005D7373" w:rsidRDefault="005D7373" w:rsidP="005D7373">
            <w:pPr>
              <w:spacing w:before="60" w:after="60"/>
              <w:jc w:val="center"/>
              <w:rPr>
                <w:rFonts w:cs="Arial"/>
                <w:sz w:val="18"/>
                <w:szCs w:val="18"/>
                <w:lang w:val="en-AU" w:eastAsia="en-US"/>
              </w:rPr>
            </w:pPr>
            <w:r w:rsidRPr="005D7373">
              <w:rPr>
                <w:rFonts w:cs="Arial"/>
                <w:sz w:val="18"/>
                <w:szCs w:val="18"/>
                <w:lang w:val="en-AU" w:eastAsia="en-US"/>
              </w:rPr>
              <w:t>x</w:t>
            </w:r>
          </w:p>
        </w:tc>
        <w:tc>
          <w:tcPr>
            <w:tcW w:w="1232" w:type="dxa"/>
            <w:tcBorders>
              <w:left w:val="double" w:sz="4" w:space="0" w:color="auto"/>
            </w:tcBorders>
            <w:shd w:val="clear" w:color="auto" w:fill="auto"/>
            <w:vAlign w:val="center"/>
          </w:tcPr>
          <w:p w14:paraId="0231BE03" w14:textId="77777777" w:rsidR="005D7373" w:rsidRPr="005D7373" w:rsidRDefault="005D7373" w:rsidP="005D7373">
            <w:pPr>
              <w:spacing w:before="60" w:after="60"/>
              <w:jc w:val="center"/>
              <w:rPr>
                <w:rFonts w:cs="Arial"/>
                <w:color w:val="808080"/>
                <w:sz w:val="18"/>
                <w:szCs w:val="18"/>
                <w:lang w:val="en-AU" w:eastAsia="en-US"/>
              </w:rPr>
            </w:pPr>
          </w:p>
        </w:tc>
        <w:tc>
          <w:tcPr>
            <w:tcW w:w="1066" w:type="dxa"/>
            <w:shd w:val="clear" w:color="auto" w:fill="auto"/>
            <w:vAlign w:val="center"/>
          </w:tcPr>
          <w:p w14:paraId="49533AF4" w14:textId="77777777" w:rsidR="005D7373" w:rsidRPr="005D7373" w:rsidRDefault="005D7373" w:rsidP="005D7373">
            <w:pPr>
              <w:spacing w:before="60" w:after="60"/>
              <w:jc w:val="center"/>
              <w:rPr>
                <w:rFonts w:cs="Arial"/>
                <w:color w:val="808080"/>
                <w:sz w:val="18"/>
                <w:szCs w:val="18"/>
                <w:lang w:val="en-AU" w:eastAsia="en-US"/>
              </w:rPr>
            </w:pPr>
            <w:r w:rsidRPr="005D7373">
              <w:rPr>
                <w:rFonts w:cs="Arial"/>
                <w:color w:val="808080"/>
                <w:sz w:val="18"/>
                <w:szCs w:val="18"/>
                <w:lang w:val="en-AU" w:eastAsia="en-US"/>
              </w:rPr>
              <w:t>x</w:t>
            </w:r>
          </w:p>
        </w:tc>
        <w:tc>
          <w:tcPr>
            <w:tcW w:w="1247" w:type="dxa"/>
            <w:shd w:val="clear" w:color="auto" w:fill="auto"/>
            <w:vAlign w:val="center"/>
          </w:tcPr>
          <w:p w14:paraId="19096F86" w14:textId="77777777" w:rsidR="005D7373" w:rsidRPr="005D7373" w:rsidRDefault="005D7373" w:rsidP="005D7373">
            <w:pPr>
              <w:spacing w:before="60" w:after="60"/>
              <w:jc w:val="center"/>
              <w:rPr>
                <w:rFonts w:cs="Arial"/>
                <w:color w:val="808080"/>
                <w:sz w:val="18"/>
                <w:szCs w:val="18"/>
                <w:lang w:val="en-AU" w:eastAsia="en-US"/>
              </w:rPr>
            </w:pPr>
            <w:r w:rsidRPr="005D7373">
              <w:rPr>
                <w:rFonts w:cs="Arial"/>
                <w:color w:val="808080"/>
                <w:sz w:val="18"/>
                <w:szCs w:val="18"/>
                <w:lang w:val="en-AU" w:eastAsia="en-US"/>
              </w:rPr>
              <w:t>x</w:t>
            </w:r>
          </w:p>
        </w:tc>
      </w:tr>
      <w:tr w:rsidR="005D7373" w:rsidRPr="005D7373" w14:paraId="7B9B2A2C" w14:textId="77777777" w:rsidTr="005D7373">
        <w:trPr>
          <w:cantSplit/>
          <w:jc w:val="center"/>
        </w:trPr>
        <w:tc>
          <w:tcPr>
            <w:tcW w:w="1252" w:type="dxa"/>
            <w:vAlign w:val="center"/>
          </w:tcPr>
          <w:p w14:paraId="43D001A9" w14:textId="77777777" w:rsidR="005D7373" w:rsidRPr="005D7373" w:rsidRDefault="005D7373" w:rsidP="005D7373">
            <w:pPr>
              <w:spacing w:before="60" w:after="60"/>
              <w:jc w:val="center"/>
              <w:rPr>
                <w:rFonts w:cs="Arial"/>
                <w:b/>
                <w:sz w:val="18"/>
                <w:szCs w:val="18"/>
                <w:lang w:val="en-AU" w:eastAsia="en-US"/>
              </w:rPr>
            </w:pPr>
            <w:r w:rsidRPr="005D7373">
              <w:rPr>
                <w:rFonts w:cs="Arial"/>
                <w:b/>
                <w:sz w:val="18"/>
                <w:szCs w:val="18"/>
                <w:lang w:val="en-AU" w:eastAsia="en-US"/>
              </w:rPr>
              <w:t>M_VDAT</w:t>
            </w:r>
          </w:p>
        </w:tc>
        <w:tc>
          <w:tcPr>
            <w:tcW w:w="867" w:type="dxa"/>
            <w:tcBorders>
              <w:right w:val="double" w:sz="4" w:space="0" w:color="auto"/>
            </w:tcBorders>
            <w:vAlign w:val="center"/>
          </w:tcPr>
          <w:p w14:paraId="1DDC8B5C" w14:textId="77777777" w:rsidR="005D7373" w:rsidRPr="005D7373" w:rsidRDefault="005D7373" w:rsidP="005D7373">
            <w:pPr>
              <w:spacing w:before="60" w:after="60"/>
              <w:jc w:val="center"/>
              <w:rPr>
                <w:rFonts w:cs="Arial"/>
                <w:sz w:val="18"/>
                <w:szCs w:val="18"/>
                <w:lang w:val="en-AU" w:eastAsia="en-US"/>
              </w:rPr>
            </w:pPr>
            <w:r w:rsidRPr="005D7373">
              <w:rPr>
                <w:rFonts w:cs="Arial"/>
                <w:sz w:val="18"/>
                <w:szCs w:val="18"/>
                <w:lang w:val="en-AU" w:eastAsia="en-US"/>
              </w:rPr>
              <w:t>2.1.2</w:t>
            </w:r>
          </w:p>
        </w:tc>
        <w:tc>
          <w:tcPr>
            <w:tcW w:w="1287" w:type="dxa"/>
            <w:tcBorders>
              <w:left w:val="double" w:sz="4" w:space="0" w:color="auto"/>
              <w:right w:val="double" w:sz="4" w:space="0" w:color="auto"/>
            </w:tcBorders>
            <w:shd w:val="clear" w:color="auto" w:fill="F2F2F2"/>
            <w:vAlign w:val="center"/>
          </w:tcPr>
          <w:p w14:paraId="30DB0F88" w14:textId="77777777" w:rsidR="005D7373" w:rsidRPr="005D7373" w:rsidRDefault="005D7373" w:rsidP="005D7373">
            <w:pPr>
              <w:spacing w:before="60" w:after="60"/>
              <w:jc w:val="center"/>
              <w:rPr>
                <w:rFonts w:cs="Arial"/>
                <w:b/>
                <w:sz w:val="18"/>
                <w:szCs w:val="18"/>
                <w:lang w:val="en-AU" w:eastAsia="en-US"/>
              </w:rPr>
            </w:pPr>
          </w:p>
        </w:tc>
        <w:tc>
          <w:tcPr>
            <w:tcW w:w="1137" w:type="dxa"/>
            <w:tcBorders>
              <w:left w:val="double" w:sz="4" w:space="0" w:color="auto"/>
            </w:tcBorders>
            <w:shd w:val="clear" w:color="auto" w:fill="F2F2F2"/>
            <w:vAlign w:val="center"/>
          </w:tcPr>
          <w:p w14:paraId="5EEF9657" w14:textId="77777777" w:rsidR="005D7373" w:rsidRPr="005D7373" w:rsidRDefault="005D7373" w:rsidP="005D7373">
            <w:pPr>
              <w:spacing w:before="60" w:after="60"/>
              <w:jc w:val="center"/>
              <w:rPr>
                <w:rFonts w:cs="Arial"/>
                <w:sz w:val="18"/>
                <w:szCs w:val="18"/>
                <w:lang w:val="en-AU" w:eastAsia="en-US"/>
              </w:rPr>
            </w:pPr>
          </w:p>
        </w:tc>
        <w:tc>
          <w:tcPr>
            <w:tcW w:w="1320" w:type="dxa"/>
            <w:tcBorders>
              <w:right w:val="double" w:sz="4" w:space="0" w:color="auto"/>
            </w:tcBorders>
            <w:shd w:val="clear" w:color="auto" w:fill="F2F2F2"/>
            <w:vAlign w:val="center"/>
          </w:tcPr>
          <w:p w14:paraId="286781D1" w14:textId="77777777" w:rsidR="005D7373" w:rsidRPr="005D7373" w:rsidRDefault="005D7373" w:rsidP="005D7373">
            <w:pPr>
              <w:spacing w:before="60" w:after="60"/>
              <w:jc w:val="center"/>
              <w:rPr>
                <w:rFonts w:cs="Arial"/>
                <w:sz w:val="18"/>
                <w:szCs w:val="18"/>
                <w:lang w:val="en-AU" w:eastAsia="en-US"/>
              </w:rPr>
            </w:pPr>
          </w:p>
        </w:tc>
        <w:tc>
          <w:tcPr>
            <w:tcW w:w="1232" w:type="dxa"/>
            <w:tcBorders>
              <w:left w:val="double" w:sz="4" w:space="0" w:color="auto"/>
            </w:tcBorders>
            <w:shd w:val="clear" w:color="auto" w:fill="F2F2F2"/>
            <w:vAlign w:val="center"/>
          </w:tcPr>
          <w:p w14:paraId="25EBEC38" w14:textId="77777777" w:rsidR="005D7373" w:rsidRPr="005D7373" w:rsidRDefault="005D7373" w:rsidP="005D7373">
            <w:pPr>
              <w:spacing w:before="60" w:after="60"/>
              <w:jc w:val="center"/>
              <w:rPr>
                <w:rFonts w:cs="Arial"/>
                <w:color w:val="808080"/>
                <w:sz w:val="18"/>
                <w:szCs w:val="18"/>
                <w:lang w:val="en-AU" w:eastAsia="en-US"/>
              </w:rPr>
            </w:pPr>
          </w:p>
        </w:tc>
        <w:tc>
          <w:tcPr>
            <w:tcW w:w="1066" w:type="dxa"/>
            <w:shd w:val="clear" w:color="auto" w:fill="F2F2F2"/>
            <w:vAlign w:val="center"/>
          </w:tcPr>
          <w:p w14:paraId="66D1EA25" w14:textId="77777777" w:rsidR="005D7373" w:rsidRPr="005D7373" w:rsidRDefault="005D7373" w:rsidP="005D7373">
            <w:pPr>
              <w:spacing w:before="60" w:after="60"/>
              <w:jc w:val="center"/>
              <w:rPr>
                <w:rFonts w:cs="Arial"/>
                <w:color w:val="808080"/>
                <w:sz w:val="18"/>
                <w:szCs w:val="18"/>
                <w:lang w:val="en-AU" w:eastAsia="en-US"/>
              </w:rPr>
            </w:pPr>
          </w:p>
        </w:tc>
        <w:tc>
          <w:tcPr>
            <w:tcW w:w="1247" w:type="dxa"/>
            <w:shd w:val="clear" w:color="auto" w:fill="F2F2F2"/>
            <w:vAlign w:val="center"/>
          </w:tcPr>
          <w:p w14:paraId="1E108A6D" w14:textId="77777777" w:rsidR="005D7373" w:rsidRPr="005D7373" w:rsidRDefault="005D7373" w:rsidP="005D7373">
            <w:pPr>
              <w:spacing w:before="60" w:after="60"/>
              <w:jc w:val="center"/>
              <w:rPr>
                <w:rFonts w:cs="Arial"/>
                <w:color w:val="808080"/>
                <w:sz w:val="18"/>
                <w:szCs w:val="18"/>
                <w:lang w:val="en-AU" w:eastAsia="en-US"/>
              </w:rPr>
            </w:pPr>
          </w:p>
        </w:tc>
      </w:tr>
      <w:tr w:rsidR="005D7373" w:rsidRPr="005D7373" w14:paraId="639ED2FC" w14:textId="77777777" w:rsidTr="005D7373">
        <w:trPr>
          <w:cantSplit/>
          <w:jc w:val="center"/>
        </w:trPr>
        <w:tc>
          <w:tcPr>
            <w:tcW w:w="1252" w:type="dxa"/>
            <w:vAlign w:val="center"/>
          </w:tcPr>
          <w:p w14:paraId="0AADCB21" w14:textId="77777777" w:rsidR="005D7373" w:rsidRPr="005D7373" w:rsidRDefault="005D7373" w:rsidP="005D7373">
            <w:pPr>
              <w:spacing w:before="60" w:after="60"/>
              <w:jc w:val="center"/>
              <w:rPr>
                <w:rFonts w:cs="Arial"/>
                <w:b/>
                <w:sz w:val="18"/>
                <w:szCs w:val="18"/>
                <w:lang w:val="en-AU" w:eastAsia="en-US"/>
              </w:rPr>
            </w:pPr>
            <w:r w:rsidRPr="005D7373">
              <w:rPr>
                <w:rFonts w:cs="Arial"/>
                <w:b/>
                <w:sz w:val="18"/>
                <w:szCs w:val="18"/>
                <w:lang w:val="en-AU" w:eastAsia="en-US"/>
              </w:rPr>
              <w:t>NAVLNE</w:t>
            </w:r>
          </w:p>
        </w:tc>
        <w:tc>
          <w:tcPr>
            <w:tcW w:w="867" w:type="dxa"/>
            <w:tcBorders>
              <w:right w:val="double" w:sz="4" w:space="0" w:color="auto"/>
            </w:tcBorders>
            <w:vAlign w:val="center"/>
          </w:tcPr>
          <w:p w14:paraId="48566F41" w14:textId="77777777" w:rsidR="005D7373" w:rsidRPr="005D7373" w:rsidRDefault="005D7373" w:rsidP="005D7373">
            <w:pPr>
              <w:spacing w:before="60" w:after="60"/>
              <w:jc w:val="center"/>
              <w:rPr>
                <w:rFonts w:cs="Arial"/>
                <w:sz w:val="18"/>
                <w:szCs w:val="18"/>
                <w:lang w:val="en-AU" w:eastAsia="en-US"/>
              </w:rPr>
            </w:pPr>
            <w:r w:rsidRPr="005D7373">
              <w:rPr>
                <w:rFonts w:cs="Arial"/>
                <w:sz w:val="18"/>
                <w:szCs w:val="18"/>
                <w:lang w:val="en-AU" w:eastAsia="en-US"/>
              </w:rPr>
              <w:t>10.1.1</w:t>
            </w:r>
          </w:p>
        </w:tc>
        <w:tc>
          <w:tcPr>
            <w:tcW w:w="1287" w:type="dxa"/>
            <w:tcBorders>
              <w:left w:val="double" w:sz="4" w:space="0" w:color="auto"/>
              <w:right w:val="double" w:sz="4" w:space="0" w:color="auto"/>
            </w:tcBorders>
            <w:shd w:val="clear" w:color="auto" w:fill="auto"/>
            <w:vAlign w:val="center"/>
          </w:tcPr>
          <w:p w14:paraId="36F6E848" w14:textId="77777777" w:rsidR="005D7373" w:rsidRPr="005D7373" w:rsidRDefault="005D7373" w:rsidP="005D7373">
            <w:pPr>
              <w:spacing w:before="60" w:after="60"/>
              <w:jc w:val="center"/>
              <w:rPr>
                <w:rFonts w:cs="Arial"/>
                <w:b/>
                <w:sz w:val="18"/>
                <w:szCs w:val="18"/>
                <w:lang w:val="en-AU" w:eastAsia="en-US"/>
              </w:rPr>
            </w:pPr>
          </w:p>
        </w:tc>
        <w:tc>
          <w:tcPr>
            <w:tcW w:w="1137" w:type="dxa"/>
            <w:tcBorders>
              <w:left w:val="double" w:sz="4" w:space="0" w:color="auto"/>
            </w:tcBorders>
            <w:shd w:val="clear" w:color="auto" w:fill="auto"/>
            <w:vAlign w:val="center"/>
          </w:tcPr>
          <w:p w14:paraId="3939D990" w14:textId="77777777" w:rsidR="005D7373" w:rsidRPr="005D7373" w:rsidRDefault="005D7373" w:rsidP="005D7373">
            <w:pPr>
              <w:spacing w:before="60" w:after="60"/>
              <w:jc w:val="center"/>
              <w:rPr>
                <w:rFonts w:cs="Arial"/>
                <w:sz w:val="18"/>
                <w:szCs w:val="18"/>
                <w:lang w:val="en-AU" w:eastAsia="en-US"/>
              </w:rPr>
            </w:pPr>
          </w:p>
        </w:tc>
        <w:tc>
          <w:tcPr>
            <w:tcW w:w="1320" w:type="dxa"/>
            <w:tcBorders>
              <w:right w:val="double" w:sz="4" w:space="0" w:color="auto"/>
            </w:tcBorders>
            <w:shd w:val="clear" w:color="auto" w:fill="auto"/>
            <w:vAlign w:val="center"/>
          </w:tcPr>
          <w:p w14:paraId="7B5C471F" w14:textId="77777777" w:rsidR="005D7373" w:rsidRPr="005D7373" w:rsidRDefault="005D7373" w:rsidP="005D7373">
            <w:pPr>
              <w:spacing w:before="60" w:after="60"/>
              <w:jc w:val="center"/>
              <w:rPr>
                <w:rFonts w:cs="Arial"/>
                <w:sz w:val="18"/>
                <w:szCs w:val="18"/>
                <w:lang w:val="en-AU" w:eastAsia="en-US"/>
              </w:rPr>
            </w:pPr>
          </w:p>
        </w:tc>
        <w:tc>
          <w:tcPr>
            <w:tcW w:w="1232" w:type="dxa"/>
            <w:tcBorders>
              <w:left w:val="double" w:sz="4" w:space="0" w:color="auto"/>
            </w:tcBorders>
            <w:shd w:val="clear" w:color="auto" w:fill="auto"/>
            <w:vAlign w:val="center"/>
          </w:tcPr>
          <w:p w14:paraId="1E2159FD" w14:textId="77777777" w:rsidR="005D7373" w:rsidRPr="005D7373" w:rsidRDefault="005D7373" w:rsidP="005D7373">
            <w:pPr>
              <w:spacing w:before="60" w:after="60"/>
              <w:jc w:val="center"/>
              <w:rPr>
                <w:rFonts w:cs="Arial"/>
                <w:color w:val="808080"/>
                <w:sz w:val="18"/>
                <w:szCs w:val="18"/>
                <w:lang w:val="en-AU" w:eastAsia="en-US"/>
              </w:rPr>
            </w:pPr>
          </w:p>
        </w:tc>
        <w:tc>
          <w:tcPr>
            <w:tcW w:w="1066" w:type="dxa"/>
            <w:shd w:val="clear" w:color="auto" w:fill="auto"/>
            <w:vAlign w:val="center"/>
          </w:tcPr>
          <w:p w14:paraId="0085FDC7" w14:textId="77777777" w:rsidR="005D7373" w:rsidRPr="005D7373" w:rsidRDefault="005D7373" w:rsidP="005D7373">
            <w:pPr>
              <w:spacing w:before="60" w:after="60"/>
              <w:jc w:val="center"/>
              <w:rPr>
                <w:rFonts w:cs="Arial"/>
                <w:color w:val="808080"/>
                <w:sz w:val="18"/>
                <w:szCs w:val="18"/>
                <w:lang w:val="en-AU" w:eastAsia="en-US"/>
              </w:rPr>
            </w:pPr>
          </w:p>
        </w:tc>
        <w:tc>
          <w:tcPr>
            <w:tcW w:w="1247" w:type="dxa"/>
            <w:shd w:val="clear" w:color="auto" w:fill="auto"/>
            <w:vAlign w:val="center"/>
          </w:tcPr>
          <w:p w14:paraId="2F657DFB" w14:textId="77777777" w:rsidR="005D7373" w:rsidRPr="005D7373" w:rsidRDefault="005D7373" w:rsidP="005D7373">
            <w:pPr>
              <w:spacing w:before="60" w:after="60"/>
              <w:jc w:val="center"/>
              <w:rPr>
                <w:rFonts w:cs="Arial"/>
                <w:color w:val="808080"/>
                <w:sz w:val="18"/>
                <w:szCs w:val="18"/>
                <w:lang w:val="en-AU" w:eastAsia="en-US"/>
              </w:rPr>
            </w:pPr>
          </w:p>
        </w:tc>
      </w:tr>
      <w:tr w:rsidR="005D7373" w:rsidRPr="005D7373" w14:paraId="7C8A9097" w14:textId="77777777" w:rsidTr="005D7373">
        <w:trPr>
          <w:cantSplit/>
          <w:jc w:val="center"/>
        </w:trPr>
        <w:tc>
          <w:tcPr>
            <w:tcW w:w="1252" w:type="dxa"/>
            <w:vAlign w:val="center"/>
          </w:tcPr>
          <w:p w14:paraId="5F10F9DB" w14:textId="77777777" w:rsidR="005D7373" w:rsidRPr="005D7373" w:rsidRDefault="005D7373" w:rsidP="005D7373">
            <w:pPr>
              <w:spacing w:before="60" w:after="60"/>
              <w:jc w:val="center"/>
              <w:rPr>
                <w:rFonts w:cs="Arial"/>
                <w:b/>
                <w:sz w:val="18"/>
                <w:szCs w:val="18"/>
                <w:lang w:val="en-AU" w:eastAsia="en-US"/>
              </w:rPr>
            </w:pPr>
            <w:r w:rsidRPr="005D7373">
              <w:rPr>
                <w:rFonts w:cs="Arial"/>
                <w:b/>
                <w:sz w:val="18"/>
                <w:szCs w:val="18"/>
                <w:lang w:val="en-AU" w:eastAsia="en-US"/>
              </w:rPr>
              <w:t>OBSTRN</w:t>
            </w:r>
          </w:p>
        </w:tc>
        <w:tc>
          <w:tcPr>
            <w:tcW w:w="867" w:type="dxa"/>
            <w:tcBorders>
              <w:right w:val="double" w:sz="4" w:space="0" w:color="auto"/>
            </w:tcBorders>
            <w:vAlign w:val="center"/>
          </w:tcPr>
          <w:p w14:paraId="294E22B9" w14:textId="77777777" w:rsidR="005D7373" w:rsidRPr="005D7373" w:rsidRDefault="005D7373" w:rsidP="005D7373">
            <w:pPr>
              <w:spacing w:before="60" w:after="60"/>
              <w:jc w:val="center"/>
              <w:rPr>
                <w:rFonts w:cs="Arial"/>
                <w:sz w:val="18"/>
                <w:szCs w:val="18"/>
                <w:lang w:val="en-AU" w:eastAsia="en-US"/>
              </w:rPr>
            </w:pPr>
            <w:r w:rsidRPr="005D7373">
              <w:rPr>
                <w:rFonts w:cs="Arial"/>
                <w:sz w:val="18"/>
                <w:szCs w:val="18"/>
                <w:lang w:val="en-AU" w:eastAsia="en-US"/>
              </w:rPr>
              <w:t>6.2.2</w:t>
            </w:r>
          </w:p>
        </w:tc>
        <w:tc>
          <w:tcPr>
            <w:tcW w:w="1287" w:type="dxa"/>
            <w:tcBorders>
              <w:left w:val="double" w:sz="4" w:space="0" w:color="auto"/>
              <w:right w:val="double" w:sz="4" w:space="0" w:color="auto"/>
            </w:tcBorders>
            <w:vAlign w:val="center"/>
          </w:tcPr>
          <w:p w14:paraId="3596D6B8" w14:textId="77777777" w:rsidR="005D7373" w:rsidRPr="005D7373" w:rsidRDefault="005D7373" w:rsidP="005D7373">
            <w:pPr>
              <w:spacing w:before="60" w:after="60"/>
              <w:jc w:val="center"/>
              <w:rPr>
                <w:rFonts w:cs="Arial"/>
                <w:b/>
                <w:sz w:val="18"/>
                <w:szCs w:val="18"/>
                <w:lang w:val="en-AU" w:eastAsia="en-US"/>
              </w:rPr>
            </w:pPr>
            <w:r w:rsidRPr="005D7373">
              <w:rPr>
                <w:rFonts w:cs="Arial"/>
                <w:b/>
                <w:sz w:val="18"/>
                <w:szCs w:val="18"/>
                <w:lang w:val="en-AU" w:eastAsia="en-US"/>
              </w:rPr>
              <w:t>x</w:t>
            </w:r>
          </w:p>
        </w:tc>
        <w:tc>
          <w:tcPr>
            <w:tcW w:w="1137" w:type="dxa"/>
            <w:tcBorders>
              <w:left w:val="double" w:sz="4" w:space="0" w:color="auto"/>
            </w:tcBorders>
            <w:vAlign w:val="center"/>
          </w:tcPr>
          <w:p w14:paraId="76B81D91" w14:textId="77777777" w:rsidR="005D7373" w:rsidRPr="005D7373" w:rsidRDefault="005D7373" w:rsidP="005D7373">
            <w:pPr>
              <w:spacing w:before="60" w:after="60"/>
              <w:jc w:val="center"/>
              <w:rPr>
                <w:rFonts w:cs="Arial"/>
                <w:sz w:val="18"/>
                <w:szCs w:val="18"/>
                <w:lang w:val="en-AU" w:eastAsia="en-US"/>
              </w:rPr>
            </w:pPr>
            <w:r w:rsidRPr="005D7373">
              <w:rPr>
                <w:rFonts w:cs="Arial"/>
                <w:sz w:val="18"/>
                <w:szCs w:val="18"/>
                <w:lang w:val="en-AU" w:eastAsia="en-US"/>
              </w:rPr>
              <w:t>x, x*</w:t>
            </w:r>
          </w:p>
        </w:tc>
        <w:tc>
          <w:tcPr>
            <w:tcW w:w="1320" w:type="dxa"/>
            <w:tcBorders>
              <w:right w:val="double" w:sz="4" w:space="0" w:color="auto"/>
            </w:tcBorders>
            <w:vAlign w:val="center"/>
          </w:tcPr>
          <w:p w14:paraId="105343E2" w14:textId="77777777" w:rsidR="005D7373" w:rsidRPr="005D7373" w:rsidRDefault="005D7373" w:rsidP="005D7373">
            <w:pPr>
              <w:spacing w:before="60" w:after="60"/>
              <w:jc w:val="center"/>
              <w:rPr>
                <w:rFonts w:cs="Arial"/>
                <w:sz w:val="18"/>
                <w:szCs w:val="18"/>
                <w:lang w:val="en-AU" w:eastAsia="en-US"/>
              </w:rPr>
            </w:pPr>
          </w:p>
        </w:tc>
        <w:tc>
          <w:tcPr>
            <w:tcW w:w="1232" w:type="dxa"/>
            <w:tcBorders>
              <w:left w:val="double" w:sz="4" w:space="0" w:color="auto"/>
            </w:tcBorders>
            <w:vAlign w:val="center"/>
          </w:tcPr>
          <w:p w14:paraId="655FE07C" w14:textId="77777777" w:rsidR="005D7373" w:rsidRPr="005D7373" w:rsidRDefault="005D7373" w:rsidP="005D7373">
            <w:pPr>
              <w:spacing w:before="60" w:after="60"/>
              <w:jc w:val="center"/>
              <w:rPr>
                <w:rFonts w:cs="Arial"/>
                <w:color w:val="808080"/>
                <w:sz w:val="18"/>
                <w:szCs w:val="18"/>
                <w:lang w:val="en-AU" w:eastAsia="en-US"/>
              </w:rPr>
            </w:pPr>
          </w:p>
        </w:tc>
        <w:tc>
          <w:tcPr>
            <w:tcW w:w="1066" w:type="dxa"/>
            <w:vAlign w:val="center"/>
          </w:tcPr>
          <w:p w14:paraId="2A33D568" w14:textId="77777777" w:rsidR="005D7373" w:rsidRPr="005D7373" w:rsidRDefault="005D7373" w:rsidP="005D7373">
            <w:pPr>
              <w:spacing w:before="60" w:after="60"/>
              <w:jc w:val="center"/>
              <w:rPr>
                <w:rFonts w:cs="Arial"/>
                <w:color w:val="808080"/>
                <w:sz w:val="18"/>
                <w:szCs w:val="18"/>
                <w:lang w:val="en-AU" w:eastAsia="en-US"/>
              </w:rPr>
            </w:pPr>
            <w:r w:rsidRPr="005D7373">
              <w:rPr>
                <w:rFonts w:cs="Arial"/>
                <w:color w:val="808080"/>
                <w:sz w:val="18"/>
                <w:szCs w:val="18"/>
                <w:lang w:val="en-AU" w:eastAsia="en-US"/>
              </w:rPr>
              <w:t>x</w:t>
            </w:r>
          </w:p>
        </w:tc>
        <w:tc>
          <w:tcPr>
            <w:tcW w:w="1247" w:type="dxa"/>
            <w:vAlign w:val="center"/>
          </w:tcPr>
          <w:p w14:paraId="218EC0E3" w14:textId="77777777" w:rsidR="005D7373" w:rsidRPr="005D7373" w:rsidRDefault="005D7373" w:rsidP="005D7373">
            <w:pPr>
              <w:spacing w:before="60" w:after="60"/>
              <w:jc w:val="center"/>
              <w:rPr>
                <w:rFonts w:cs="Arial"/>
                <w:color w:val="808080"/>
                <w:sz w:val="18"/>
                <w:szCs w:val="18"/>
                <w:lang w:val="en-AU" w:eastAsia="en-US"/>
              </w:rPr>
            </w:pPr>
            <w:r w:rsidRPr="005D7373">
              <w:rPr>
                <w:rFonts w:cs="Arial"/>
                <w:color w:val="808080"/>
                <w:sz w:val="18"/>
                <w:szCs w:val="18"/>
                <w:lang w:val="en-AU" w:eastAsia="en-US"/>
              </w:rPr>
              <w:t>x</w:t>
            </w:r>
          </w:p>
        </w:tc>
      </w:tr>
      <w:tr w:rsidR="005D7373" w:rsidRPr="005D7373" w14:paraId="55AB32D7" w14:textId="77777777" w:rsidTr="005D7373">
        <w:trPr>
          <w:cantSplit/>
          <w:jc w:val="center"/>
        </w:trPr>
        <w:tc>
          <w:tcPr>
            <w:tcW w:w="1252" w:type="dxa"/>
            <w:vAlign w:val="center"/>
          </w:tcPr>
          <w:p w14:paraId="6AD9DFAC" w14:textId="77777777" w:rsidR="005D7373" w:rsidRPr="005D7373" w:rsidRDefault="005D7373" w:rsidP="005D7373">
            <w:pPr>
              <w:spacing w:before="60" w:after="60"/>
              <w:jc w:val="center"/>
              <w:rPr>
                <w:rFonts w:cs="Arial"/>
                <w:b/>
                <w:sz w:val="18"/>
                <w:szCs w:val="18"/>
                <w:lang w:val="en-AU" w:eastAsia="en-US"/>
              </w:rPr>
            </w:pPr>
            <w:r w:rsidRPr="005D7373">
              <w:rPr>
                <w:rFonts w:cs="Arial"/>
                <w:b/>
                <w:sz w:val="18"/>
                <w:szCs w:val="18"/>
                <w:lang w:val="en-AU" w:eastAsia="en-US"/>
              </w:rPr>
              <w:t>OFSPLF</w:t>
            </w:r>
          </w:p>
        </w:tc>
        <w:tc>
          <w:tcPr>
            <w:tcW w:w="867" w:type="dxa"/>
            <w:tcBorders>
              <w:right w:val="double" w:sz="4" w:space="0" w:color="auto"/>
            </w:tcBorders>
            <w:vAlign w:val="center"/>
          </w:tcPr>
          <w:p w14:paraId="4366BC33" w14:textId="77777777" w:rsidR="005D7373" w:rsidRPr="005D7373" w:rsidRDefault="005D7373" w:rsidP="005D7373">
            <w:pPr>
              <w:spacing w:before="60" w:after="60"/>
              <w:jc w:val="center"/>
              <w:rPr>
                <w:rFonts w:cs="Arial"/>
                <w:sz w:val="18"/>
                <w:szCs w:val="18"/>
                <w:lang w:val="en-AU" w:eastAsia="en-US"/>
              </w:rPr>
            </w:pPr>
            <w:r w:rsidRPr="005D7373">
              <w:rPr>
                <w:rFonts w:cs="Arial"/>
                <w:sz w:val="18"/>
                <w:szCs w:val="18"/>
                <w:lang w:val="en-AU" w:eastAsia="en-US"/>
              </w:rPr>
              <w:t>11.7.2</w:t>
            </w:r>
          </w:p>
        </w:tc>
        <w:tc>
          <w:tcPr>
            <w:tcW w:w="1287" w:type="dxa"/>
            <w:tcBorders>
              <w:left w:val="double" w:sz="4" w:space="0" w:color="auto"/>
              <w:right w:val="double" w:sz="4" w:space="0" w:color="auto"/>
            </w:tcBorders>
            <w:vAlign w:val="center"/>
          </w:tcPr>
          <w:p w14:paraId="574ECDF6" w14:textId="77777777" w:rsidR="005D7373" w:rsidRPr="005D7373" w:rsidRDefault="005D7373" w:rsidP="005D7373">
            <w:pPr>
              <w:spacing w:before="60" w:after="60"/>
              <w:jc w:val="center"/>
              <w:rPr>
                <w:rFonts w:cs="Arial"/>
                <w:b/>
                <w:sz w:val="18"/>
                <w:szCs w:val="18"/>
                <w:lang w:val="en-AU" w:eastAsia="en-US"/>
              </w:rPr>
            </w:pPr>
            <w:r w:rsidRPr="005D7373">
              <w:rPr>
                <w:rFonts w:cs="Arial"/>
                <w:b/>
                <w:sz w:val="18"/>
                <w:szCs w:val="18"/>
                <w:lang w:val="en-AU" w:eastAsia="en-US"/>
              </w:rPr>
              <w:t>x</w:t>
            </w:r>
          </w:p>
        </w:tc>
        <w:tc>
          <w:tcPr>
            <w:tcW w:w="1137" w:type="dxa"/>
            <w:tcBorders>
              <w:left w:val="double" w:sz="4" w:space="0" w:color="auto"/>
            </w:tcBorders>
            <w:vAlign w:val="center"/>
          </w:tcPr>
          <w:p w14:paraId="0540439E" w14:textId="77777777" w:rsidR="005D7373" w:rsidRPr="005D7373" w:rsidRDefault="005D7373" w:rsidP="005D7373">
            <w:pPr>
              <w:spacing w:before="60" w:after="60"/>
              <w:jc w:val="center"/>
              <w:rPr>
                <w:rFonts w:cs="Arial"/>
                <w:sz w:val="18"/>
                <w:szCs w:val="18"/>
                <w:lang w:val="en-AU" w:eastAsia="en-US"/>
              </w:rPr>
            </w:pPr>
            <w:r w:rsidRPr="005D7373">
              <w:rPr>
                <w:rFonts w:cs="Arial"/>
                <w:sz w:val="18"/>
                <w:szCs w:val="18"/>
                <w:lang w:val="en-AU" w:eastAsia="en-US"/>
              </w:rPr>
              <w:t>x*</w:t>
            </w:r>
          </w:p>
        </w:tc>
        <w:tc>
          <w:tcPr>
            <w:tcW w:w="1320" w:type="dxa"/>
            <w:tcBorders>
              <w:right w:val="double" w:sz="4" w:space="0" w:color="auto"/>
            </w:tcBorders>
            <w:vAlign w:val="center"/>
          </w:tcPr>
          <w:p w14:paraId="0D6EB16F" w14:textId="77777777" w:rsidR="005D7373" w:rsidRPr="005D7373" w:rsidRDefault="005D7373" w:rsidP="005D7373">
            <w:pPr>
              <w:spacing w:before="60" w:after="60"/>
              <w:jc w:val="center"/>
              <w:rPr>
                <w:rFonts w:cs="Arial"/>
                <w:sz w:val="18"/>
                <w:szCs w:val="18"/>
                <w:lang w:val="en-AU" w:eastAsia="en-US"/>
              </w:rPr>
            </w:pPr>
            <w:r w:rsidRPr="005D7373">
              <w:rPr>
                <w:rFonts w:cs="Arial"/>
                <w:sz w:val="18"/>
                <w:szCs w:val="18"/>
                <w:lang w:val="en-AU" w:eastAsia="en-US"/>
              </w:rPr>
              <w:t>x</w:t>
            </w:r>
          </w:p>
        </w:tc>
        <w:tc>
          <w:tcPr>
            <w:tcW w:w="1232" w:type="dxa"/>
            <w:tcBorders>
              <w:left w:val="double" w:sz="4" w:space="0" w:color="auto"/>
            </w:tcBorders>
            <w:vAlign w:val="center"/>
          </w:tcPr>
          <w:p w14:paraId="6A99A92B" w14:textId="77777777" w:rsidR="005D7373" w:rsidRPr="005D7373" w:rsidRDefault="005D7373" w:rsidP="005D7373">
            <w:pPr>
              <w:spacing w:before="60" w:after="60"/>
              <w:jc w:val="center"/>
              <w:rPr>
                <w:rFonts w:cs="Arial"/>
                <w:color w:val="808080"/>
                <w:sz w:val="18"/>
                <w:szCs w:val="18"/>
                <w:lang w:val="en-AU" w:eastAsia="en-US"/>
              </w:rPr>
            </w:pPr>
          </w:p>
        </w:tc>
        <w:tc>
          <w:tcPr>
            <w:tcW w:w="1066" w:type="dxa"/>
            <w:vAlign w:val="center"/>
          </w:tcPr>
          <w:p w14:paraId="23FBB927" w14:textId="77777777" w:rsidR="005D7373" w:rsidRPr="005D7373" w:rsidRDefault="005D7373" w:rsidP="005D7373">
            <w:pPr>
              <w:spacing w:before="60" w:after="60"/>
              <w:jc w:val="center"/>
              <w:rPr>
                <w:rFonts w:cs="Arial"/>
                <w:color w:val="808080"/>
                <w:sz w:val="18"/>
                <w:szCs w:val="18"/>
                <w:lang w:val="en-AU" w:eastAsia="en-US"/>
              </w:rPr>
            </w:pPr>
            <w:r w:rsidRPr="005D7373">
              <w:rPr>
                <w:rFonts w:cs="Arial"/>
                <w:color w:val="808080"/>
                <w:sz w:val="18"/>
                <w:szCs w:val="18"/>
                <w:lang w:val="en-AU" w:eastAsia="en-US"/>
              </w:rPr>
              <w:t>x</w:t>
            </w:r>
          </w:p>
        </w:tc>
        <w:tc>
          <w:tcPr>
            <w:tcW w:w="1247" w:type="dxa"/>
            <w:vAlign w:val="center"/>
          </w:tcPr>
          <w:p w14:paraId="0AFAE18A" w14:textId="77777777" w:rsidR="005D7373" w:rsidRPr="005D7373" w:rsidRDefault="005D7373" w:rsidP="005D7373">
            <w:pPr>
              <w:spacing w:before="60" w:after="60"/>
              <w:jc w:val="center"/>
              <w:rPr>
                <w:rFonts w:cs="Arial"/>
                <w:color w:val="808080"/>
                <w:sz w:val="18"/>
                <w:szCs w:val="18"/>
                <w:lang w:val="en-AU" w:eastAsia="en-US"/>
              </w:rPr>
            </w:pPr>
            <w:r w:rsidRPr="005D7373">
              <w:rPr>
                <w:rFonts w:cs="Arial"/>
                <w:color w:val="808080"/>
                <w:sz w:val="18"/>
                <w:szCs w:val="18"/>
                <w:lang w:val="en-AU" w:eastAsia="en-US"/>
              </w:rPr>
              <w:t>x</w:t>
            </w:r>
          </w:p>
        </w:tc>
      </w:tr>
      <w:tr w:rsidR="005D7373" w:rsidRPr="005D7373" w14:paraId="705E8F35" w14:textId="77777777" w:rsidTr="005D7373">
        <w:trPr>
          <w:cantSplit/>
          <w:jc w:val="center"/>
        </w:trPr>
        <w:tc>
          <w:tcPr>
            <w:tcW w:w="1252" w:type="dxa"/>
            <w:vAlign w:val="center"/>
          </w:tcPr>
          <w:p w14:paraId="23CA356E" w14:textId="77777777" w:rsidR="005D7373" w:rsidRPr="005D7373" w:rsidRDefault="005D7373" w:rsidP="005D7373">
            <w:pPr>
              <w:spacing w:before="60" w:after="60"/>
              <w:jc w:val="center"/>
              <w:rPr>
                <w:rFonts w:cs="Arial"/>
                <w:b/>
                <w:sz w:val="18"/>
                <w:szCs w:val="18"/>
                <w:lang w:val="en-AU" w:eastAsia="en-US"/>
              </w:rPr>
            </w:pPr>
            <w:r w:rsidRPr="005D7373">
              <w:rPr>
                <w:rFonts w:cs="Arial"/>
                <w:b/>
                <w:sz w:val="18"/>
                <w:szCs w:val="18"/>
                <w:lang w:val="en-AU" w:eastAsia="en-US"/>
              </w:rPr>
              <w:t>OSPARE</w:t>
            </w:r>
          </w:p>
        </w:tc>
        <w:tc>
          <w:tcPr>
            <w:tcW w:w="867" w:type="dxa"/>
            <w:tcBorders>
              <w:right w:val="double" w:sz="4" w:space="0" w:color="auto"/>
            </w:tcBorders>
            <w:vAlign w:val="center"/>
          </w:tcPr>
          <w:p w14:paraId="1F706FD7" w14:textId="77777777" w:rsidR="005D7373" w:rsidRPr="005D7373" w:rsidRDefault="005D7373" w:rsidP="005D7373">
            <w:pPr>
              <w:spacing w:before="60" w:after="60"/>
              <w:jc w:val="center"/>
              <w:rPr>
                <w:rFonts w:cs="Arial"/>
                <w:sz w:val="18"/>
                <w:szCs w:val="18"/>
                <w:lang w:val="en-AU" w:eastAsia="en-US"/>
              </w:rPr>
            </w:pPr>
            <w:r w:rsidRPr="005D7373">
              <w:rPr>
                <w:rFonts w:cs="Arial"/>
                <w:sz w:val="18"/>
                <w:szCs w:val="18"/>
                <w:lang w:val="en-AU" w:eastAsia="en-US"/>
              </w:rPr>
              <w:t>11.7.4</w:t>
            </w:r>
          </w:p>
        </w:tc>
        <w:tc>
          <w:tcPr>
            <w:tcW w:w="1287" w:type="dxa"/>
            <w:tcBorders>
              <w:left w:val="double" w:sz="4" w:space="0" w:color="auto"/>
              <w:right w:val="double" w:sz="4" w:space="0" w:color="auto"/>
            </w:tcBorders>
            <w:vAlign w:val="center"/>
          </w:tcPr>
          <w:p w14:paraId="377F4B65" w14:textId="77777777" w:rsidR="005D7373" w:rsidRPr="005D7373" w:rsidRDefault="005D7373" w:rsidP="005D7373">
            <w:pPr>
              <w:spacing w:before="60" w:after="60"/>
              <w:jc w:val="center"/>
              <w:rPr>
                <w:rFonts w:cs="Arial"/>
                <w:b/>
                <w:sz w:val="18"/>
                <w:szCs w:val="18"/>
                <w:lang w:val="en-AU" w:eastAsia="en-US"/>
              </w:rPr>
            </w:pPr>
            <w:r w:rsidRPr="005D7373">
              <w:rPr>
                <w:rFonts w:cs="Arial"/>
                <w:b/>
                <w:sz w:val="18"/>
                <w:szCs w:val="18"/>
                <w:lang w:val="en-AU" w:eastAsia="en-US"/>
              </w:rPr>
              <w:t>x</w:t>
            </w:r>
          </w:p>
        </w:tc>
        <w:tc>
          <w:tcPr>
            <w:tcW w:w="1137" w:type="dxa"/>
            <w:tcBorders>
              <w:left w:val="double" w:sz="4" w:space="0" w:color="auto"/>
            </w:tcBorders>
            <w:vAlign w:val="center"/>
          </w:tcPr>
          <w:p w14:paraId="297C35B0" w14:textId="77777777" w:rsidR="005D7373" w:rsidRPr="005D7373" w:rsidRDefault="005D7373" w:rsidP="005D7373">
            <w:pPr>
              <w:spacing w:before="60" w:after="60"/>
              <w:jc w:val="center"/>
              <w:rPr>
                <w:rFonts w:cs="Arial"/>
                <w:sz w:val="18"/>
                <w:szCs w:val="18"/>
                <w:lang w:val="en-AU" w:eastAsia="en-US"/>
              </w:rPr>
            </w:pPr>
            <w:r w:rsidRPr="005D7373">
              <w:rPr>
                <w:rFonts w:cs="Arial"/>
                <w:sz w:val="18"/>
                <w:szCs w:val="18"/>
                <w:lang w:val="en-AU" w:eastAsia="en-US"/>
              </w:rPr>
              <w:t>x</w:t>
            </w:r>
          </w:p>
        </w:tc>
        <w:tc>
          <w:tcPr>
            <w:tcW w:w="1320" w:type="dxa"/>
            <w:tcBorders>
              <w:right w:val="double" w:sz="4" w:space="0" w:color="auto"/>
            </w:tcBorders>
            <w:vAlign w:val="center"/>
          </w:tcPr>
          <w:p w14:paraId="1D246C2B" w14:textId="77777777" w:rsidR="005D7373" w:rsidRPr="005D7373" w:rsidRDefault="005D7373" w:rsidP="005D7373">
            <w:pPr>
              <w:spacing w:before="60" w:after="60"/>
              <w:jc w:val="center"/>
              <w:rPr>
                <w:rFonts w:cs="Arial"/>
                <w:sz w:val="18"/>
                <w:szCs w:val="18"/>
                <w:lang w:val="en-AU" w:eastAsia="en-US"/>
              </w:rPr>
            </w:pPr>
            <w:r w:rsidRPr="005D7373">
              <w:rPr>
                <w:rFonts w:cs="Arial"/>
                <w:sz w:val="18"/>
                <w:szCs w:val="18"/>
                <w:lang w:val="en-AU" w:eastAsia="en-US"/>
              </w:rPr>
              <w:t>x</w:t>
            </w:r>
          </w:p>
        </w:tc>
        <w:tc>
          <w:tcPr>
            <w:tcW w:w="1232" w:type="dxa"/>
            <w:tcBorders>
              <w:left w:val="double" w:sz="4" w:space="0" w:color="auto"/>
            </w:tcBorders>
            <w:vAlign w:val="center"/>
          </w:tcPr>
          <w:p w14:paraId="19566F30" w14:textId="77777777" w:rsidR="005D7373" w:rsidRPr="005D7373" w:rsidRDefault="005D7373" w:rsidP="005D7373">
            <w:pPr>
              <w:spacing w:before="60" w:after="60"/>
              <w:jc w:val="center"/>
              <w:rPr>
                <w:rFonts w:cs="Arial"/>
                <w:color w:val="808080"/>
                <w:sz w:val="18"/>
                <w:szCs w:val="18"/>
                <w:lang w:val="en-AU" w:eastAsia="en-US"/>
              </w:rPr>
            </w:pPr>
          </w:p>
        </w:tc>
        <w:tc>
          <w:tcPr>
            <w:tcW w:w="1066" w:type="dxa"/>
            <w:vAlign w:val="center"/>
          </w:tcPr>
          <w:p w14:paraId="23F43571" w14:textId="77777777" w:rsidR="005D7373" w:rsidRPr="005D7373" w:rsidRDefault="005D7373" w:rsidP="005D7373">
            <w:pPr>
              <w:spacing w:before="60" w:after="60"/>
              <w:jc w:val="center"/>
              <w:rPr>
                <w:rFonts w:cs="Arial"/>
                <w:color w:val="808080"/>
                <w:sz w:val="18"/>
                <w:szCs w:val="18"/>
                <w:lang w:val="en-AU" w:eastAsia="en-US"/>
              </w:rPr>
            </w:pPr>
            <w:r w:rsidRPr="005D7373">
              <w:rPr>
                <w:rFonts w:cs="Arial"/>
                <w:color w:val="808080"/>
                <w:sz w:val="18"/>
                <w:szCs w:val="18"/>
                <w:lang w:val="en-AU" w:eastAsia="en-US"/>
              </w:rPr>
              <w:t>x</w:t>
            </w:r>
          </w:p>
        </w:tc>
        <w:tc>
          <w:tcPr>
            <w:tcW w:w="1247" w:type="dxa"/>
            <w:vAlign w:val="center"/>
          </w:tcPr>
          <w:p w14:paraId="6AB301F2" w14:textId="77777777" w:rsidR="005D7373" w:rsidRPr="005D7373" w:rsidRDefault="005D7373" w:rsidP="005D7373">
            <w:pPr>
              <w:spacing w:before="60" w:after="60"/>
              <w:jc w:val="center"/>
              <w:rPr>
                <w:rFonts w:cs="Arial"/>
                <w:color w:val="808080"/>
                <w:sz w:val="18"/>
                <w:szCs w:val="18"/>
                <w:lang w:val="en-AU" w:eastAsia="en-US"/>
              </w:rPr>
            </w:pPr>
            <w:r w:rsidRPr="005D7373">
              <w:rPr>
                <w:rFonts w:cs="Arial"/>
                <w:color w:val="808080"/>
                <w:sz w:val="18"/>
                <w:szCs w:val="18"/>
                <w:lang w:val="en-AU" w:eastAsia="en-US"/>
              </w:rPr>
              <w:t>x</w:t>
            </w:r>
          </w:p>
        </w:tc>
      </w:tr>
      <w:tr w:rsidR="005D7373" w:rsidRPr="005D7373" w14:paraId="78B757C7" w14:textId="77777777" w:rsidTr="005D7373">
        <w:trPr>
          <w:cantSplit/>
          <w:jc w:val="center"/>
        </w:trPr>
        <w:tc>
          <w:tcPr>
            <w:tcW w:w="1252" w:type="dxa"/>
            <w:vAlign w:val="center"/>
          </w:tcPr>
          <w:p w14:paraId="76A8CC7A" w14:textId="77777777" w:rsidR="005D7373" w:rsidRPr="005D7373" w:rsidRDefault="005D7373" w:rsidP="005D7373">
            <w:pPr>
              <w:spacing w:before="60" w:after="60"/>
              <w:jc w:val="center"/>
              <w:rPr>
                <w:rFonts w:cs="Arial"/>
                <w:b/>
                <w:sz w:val="18"/>
                <w:szCs w:val="18"/>
                <w:lang w:val="en-AU" w:eastAsia="en-US"/>
              </w:rPr>
            </w:pPr>
            <w:r w:rsidRPr="005D7373">
              <w:rPr>
                <w:rFonts w:cs="Arial"/>
                <w:b/>
                <w:sz w:val="18"/>
                <w:szCs w:val="18"/>
                <w:lang w:val="en-AU" w:eastAsia="en-US"/>
              </w:rPr>
              <w:t>OILBAR</w:t>
            </w:r>
          </w:p>
        </w:tc>
        <w:tc>
          <w:tcPr>
            <w:tcW w:w="867" w:type="dxa"/>
            <w:tcBorders>
              <w:right w:val="double" w:sz="4" w:space="0" w:color="auto"/>
            </w:tcBorders>
            <w:vAlign w:val="center"/>
          </w:tcPr>
          <w:p w14:paraId="44B957A3" w14:textId="77777777" w:rsidR="005D7373" w:rsidRPr="005D7373" w:rsidRDefault="005D7373" w:rsidP="005D7373">
            <w:pPr>
              <w:spacing w:before="60" w:after="60"/>
              <w:jc w:val="center"/>
              <w:rPr>
                <w:rFonts w:cs="Arial"/>
                <w:sz w:val="18"/>
                <w:szCs w:val="18"/>
                <w:lang w:val="en-AU" w:eastAsia="en-US"/>
              </w:rPr>
            </w:pPr>
            <w:r w:rsidRPr="005D7373">
              <w:rPr>
                <w:rFonts w:cs="Arial"/>
                <w:sz w:val="18"/>
                <w:szCs w:val="18"/>
                <w:lang w:val="en-AU" w:eastAsia="en-US"/>
              </w:rPr>
              <w:t>4.8.19</w:t>
            </w:r>
          </w:p>
        </w:tc>
        <w:tc>
          <w:tcPr>
            <w:tcW w:w="1287" w:type="dxa"/>
            <w:tcBorders>
              <w:left w:val="double" w:sz="4" w:space="0" w:color="auto"/>
              <w:right w:val="double" w:sz="4" w:space="0" w:color="auto"/>
            </w:tcBorders>
            <w:vAlign w:val="center"/>
          </w:tcPr>
          <w:p w14:paraId="1563D0AC" w14:textId="77777777" w:rsidR="005D7373" w:rsidRPr="005D7373" w:rsidRDefault="005D7373" w:rsidP="005D7373">
            <w:pPr>
              <w:spacing w:before="60" w:after="60"/>
              <w:jc w:val="center"/>
              <w:rPr>
                <w:rFonts w:cs="Arial"/>
                <w:b/>
                <w:sz w:val="18"/>
                <w:szCs w:val="18"/>
                <w:lang w:val="en-AU" w:eastAsia="en-US"/>
              </w:rPr>
            </w:pPr>
          </w:p>
        </w:tc>
        <w:tc>
          <w:tcPr>
            <w:tcW w:w="1137" w:type="dxa"/>
            <w:tcBorders>
              <w:left w:val="double" w:sz="4" w:space="0" w:color="auto"/>
            </w:tcBorders>
            <w:vAlign w:val="center"/>
          </w:tcPr>
          <w:p w14:paraId="314922C3" w14:textId="77777777" w:rsidR="005D7373" w:rsidRPr="005D7373" w:rsidRDefault="005D7373" w:rsidP="005D7373">
            <w:pPr>
              <w:spacing w:before="60" w:after="60"/>
              <w:jc w:val="center"/>
              <w:rPr>
                <w:rFonts w:cs="Arial"/>
                <w:sz w:val="18"/>
                <w:szCs w:val="18"/>
                <w:lang w:val="en-AU" w:eastAsia="en-US"/>
              </w:rPr>
            </w:pPr>
          </w:p>
        </w:tc>
        <w:tc>
          <w:tcPr>
            <w:tcW w:w="1320" w:type="dxa"/>
            <w:tcBorders>
              <w:right w:val="double" w:sz="4" w:space="0" w:color="auto"/>
            </w:tcBorders>
            <w:vAlign w:val="center"/>
          </w:tcPr>
          <w:p w14:paraId="5DC7693B" w14:textId="77777777" w:rsidR="005D7373" w:rsidRPr="005D7373" w:rsidRDefault="005D7373" w:rsidP="005D7373">
            <w:pPr>
              <w:spacing w:before="60" w:after="60"/>
              <w:jc w:val="center"/>
              <w:rPr>
                <w:rFonts w:cs="Arial"/>
                <w:sz w:val="18"/>
                <w:szCs w:val="18"/>
                <w:lang w:val="en-AU" w:eastAsia="en-US"/>
              </w:rPr>
            </w:pPr>
          </w:p>
        </w:tc>
        <w:tc>
          <w:tcPr>
            <w:tcW w:w="1232" w:type="dxa"/>
            <w:tcBorders>
              <w:left w:val="double" w:sz="4" w:space="0" w:color="auto"/>
            </w:tcBorders>
            <w:vAlign w:val="center"/>
          </w:tcPr>
          <w:p w14:paraId="461CE6D5" w14:textId="77777777" w:rsidR="005D7373" w:rsidRPr="005D7373" w:rsidRDefault="005D7373" w:rsidP="005D7373">
            <w:pPr>
              <w:spacing w:before="60" w:after="60"/>
              <w:jc w:val="center"/>
              <w:rPr>
                <w:rFonts w:cs="Arial"/>
                <w:color w:val="808080"/>
                <w:sz w:val="18"/>
                <w:szCs w:val="18"/>
                <w:lang w:val="en-AU" w:eastAsia="en-US"/>
              </w:rPr>
            </w:pPr>
          </w:p>
        </w:tc>
        <w:tc>
          <w:tcPr>
            <w:tcW w:w="1066" w:type="dxa"/>
            <w:vAlign w:val="center"/>
          </w:tcPr>
          <w:p w14:paraId="5DD05085" w14:textId="77777777" w:rsidR="005D7373" w:rsidRPr="005D7373" w:rsidRDefault="005D7373" w:rsidP="005D7373">
            <w:pPr>
              <w:spacing w:before="60" w:after="60"/>
              <w:jc w:val="center"/>
              <w:rPr>
                <w:rFonts w:cs="Arial"/>
                <w:color w:val="808080"/>
                <w:sz w:val="18"/>
                <w:szCs w:val="18"/>
                <w:lang w:val="en-AU" w:eastAsia="en-US"/>
              </w:rPr>
            </w:pPr>
          </w:p>
        </w:tc>
        <w:tc>
          <w:tcPr>
            <w:tcW w:w="1247" w:type="dxa"/>
            <w:vAlign w:val="center"/>
          </w:tcPr>
          <w:p w14:paraId="1BADE1AD" w14:textId="77777777" w:rsidR="005D7373" w:rsidRPr="005D7373" w:rsidRDefault="005D7373" w:rsidP="005D7373">
            <w:pPr>
              <w:spacing w:before="60" w:after="60"/>
              <w:jc w:val="center"/>
              <w:rPr>
                <w:rFonts w:cs="Arial"/>
                <w:color w:val="808080"/>
                <w:sz w:val="18"/>
                <w:szCs w:val="18"/>
                <w:lang w:val="en-AU" w:eastAsia="en-US"/>
              </w:rPr>
            </w:pPr>
            <w:r w:rsidRPr="005D7373">
              <w:rPr>
                <w:rFonts w:cs="Arial"/>
                <w:color w:val="808080"/>
                <w:sz w:val="18"/>
                <w:szCs w:val="18"/>
                <w:lang w:val="en-AU" w:eastAsia="en-US"/>
              </w:rPr>
              <w:t>x</w:t>
            </w:r>
          </w:p>
        </w:tc>
      </w:tr>
      <w:tr w:rsidR="005D7373" w:rsidRPr="005D7373" w14:paraId="1D5DD2C4" w14:textId="77777777" w:rsidTr="005D7373">
        <w:trPr>
          <w:cantSplit/>
          <w:jc w:val="center"/>
        </w:trPr>
        <w:tc>
          <w:tcPr>
            <w:tcW w:w="1252" w:type="dxa"/>
            <w:vAlign w:val="center"/>
          </w:tcPr>
          <w:p w14:paraId="2CAF5465" w14:textId="77777777" w:rsidR="005D7373" w:rsidRPr="005D7373" w:rsidRDefault="005D7373" w:rsidP="005D7373">
            <w:pPr>
              <w:spacing w:before="60" w:after="60"/>
              <w:jc w:val="center"/>
              <w:rPr>
                <w:rFonts w:cs="Arial"/>
                <w:b/>
                <w:sz w:val="18"/>
                <w:szCs w:val="18"/>
                <w:lang w:val="en-AU" w:eastAsia="en-US"/>
              </w:rPr>
            </w:pPr>
            <w:r w:rsidRPr="005D7373">
              <w:rPr>
                <w:rFonts w:cs="Arial"/>
                <w:b/>
                <w:sz w:val="18"/>
                <w:szCs w:val="18"/>
                <w:lang w:val="en-AU" w:eastAsia="en-US"/>
              </w:rPr>
              <w:t>PILBOP</w:t>
            </w:r>
          </w:p>
        </w:tc>
        <w:tc>
          <w:tcPr>
            <w:tcW w:w="867" w:type="dxa"/>
            <w:tcBorders>
              <w:right w:val="double" w:sz="4" w:space="0" w:color="auto"/>
            </w:tcBorders>
            <w:vAlign w:val="center"/>
          </w:tcPr>
          <w:p w14:paraId="5D457E22" w14:textId="77777777" w:rsidR="005D7373" w:rsidRPr="005D7373" w:rsidRDefault="005D7373" w:rsidP="005D7373">
            <w:pPr>
              <w:spacing w:before="60" w:after="60"/>
              <w:jc w:val="center"/>
              <w:rPr>
                <w:rFonts w:cs="Arial"/>
                <w:sz w:val="18"/>
                <w:szCs w:val="18"/>
                <w:lang w:val="en-AU" w:eastAsia="en-US"/>
              </w:rPr>
            </w:pPr>
            <w:r w:rsidRPr="005D7373">
              <w:rPr>
                <w:rFonts w:cs="Arial"/>
                <w:sz w:val="18"/>
                <w:szCs w:val="18"/>
                <w:lang w:val="en-AU" w:eastAsia="en-US"/>
              </w:rPr>
              <w:t>13.1.2</w:t>
            </w:r>
          </w:p>
        </w:tc>
        <w:tc>
          <w:tcPr>
            <w:tcW w:w="1287" w:type="dxa"/>
            <w:tcBorders>
              <w:left w:val="double" w:sz="4" w:space="0" w:color="auto"/>
              <w:right w:val="double" w:sz="4" w:space="0" w:color="auto"/>
            </w:tcBorders>
            <w:vAlign w:val="center"/>
          </w:tcPr>
          <w:p w14:paraId="4E04B737" w14:textId="77777777" w:rsidR="005D7373" w:rsidRPr="005D7373" w:rsidRDefault="005D7373" w:rsidP="005D7373">
            <w:pPr>
              <w:spacing w:before="60" w:after="60"/>
              <w:jc w:val="center"/>
              <w:rPr>
                <w:rFonts w:cs="Arial"/>
                <w:b/>
                <w:sz w:val="18"/>
                <w:szCs w:val="18"/>
                <w:lang w:val="en-AU" w:eastAsia="en-US"/>
              </w:rPr>
            </w:pPr>
            <w:r w:rsidRPr="005D7373">
              <w:rPr>
                <w:rFonts w:cs="Arial"/>
                <w:b/>
                <w:sz w:val="18"/>
                <w:szCs w:val="18"/>
                <w:lang w:val="en-AU" w:eastAsia="en-US"/>
              </w:rPr>
              <w:t>x</w:t>
            </w:r>
          </w:p>
        </w:tc>
        <w:tc>
          <w:tcPr>
            <w:tcW w:w="1137" w:type="dxa"/>
            <w:tcBorders>
              <w:left w:val="double" w:sz="4" w:space="0" w:color="auto"/>
            </w:tcBorders>
            <w:vAlign w:val="center"/>
          </w:tcPr>
          <w:p w14:paraId="25F5A328" w14:textId="77777777" w:rsidR="005D7373" w:rsidRPr="005D7373" w:rsidRDefault="005D7373" w:rsidP="005D7373">
            <w:pPr>
              <w:spacing w:before="60" w:after="60"/>
              <w:jc w:val="center"/>
              <w:rPr>
                <w:rFonts w:cs="Arial"/>
                <w:sz w:val="18"/>
                <w:szCs w:val="18"/>
                <w:lang w:val="en-AU" w:eastAsia="en-US"/>
              </w:rPr>
            </w:pPr>
            <w:r w:rsidRPr="005D7373">
              <w:rPr>
                <w:rFonts w:cs="Arial"/>
                <w:sz w:val="18"/>
                <w:szCs w:val="18"/>
                <w:lang w:val="en-AU" w:eastAsia="en-US"/>
              </w:rPr>
              <w:t>x, x*</w:t>
            </w:r>
          </w:p>
        </w:tc>
        <w:tc>
          <w:tcPr>
            <w:tcW w:w="1320" w:type="dxa"/>
            <w:tcBorders>
              <w:right w:val="double" w:sz="4" w:space="0" w:color="auto"/>
            </w:tcBorders>
            <w:vAlign w:val="center"/>
          </w:tcPr>
          <w:p w14:paraId="5B80F7C4" w14:textId="77777777" w:rsidR="005D7373" w:rsidRPr="005D7373" w:rsidRDefault="005D7373" w:rsidP="005D7373">
            <w:pPr>
              <w:spacing w:before="60" w:after="60"/>
              <w:jc w:val="center"/>
              <w:rPr>
                <w:rFonts w:cs="Arial"/>
                <w:sz w:val="18"/>
                <w:szCs w:val="18"/>
                <w:lang w:val="en-AU" w:eastAsia="en-US"/>
              </w:rPr>
            </w:pPr>
          </w:p>
        </w:tc>
        <w:tc>
          <w:tcPr>
            <w:tcW w:w="1232" w:type="dxa"/>
            <w:tcBorders>
              <w:left w:val="double" w:sz="4" w:space="0" w:color="auto"/>
            </w:tcBorders>
            <w:vAlign w:val="center"/>
          </w:tcPr>
          <w:p w14:paraId="7DAE09EB" w14:textId="77777777" w:rsidR="005D7373" w:rsidRPr="005D7373" w:rsidRDefault="005D7373" w:rsidP="005D7373">
            <w:pPr>
              <w:spacing w:before="60" w:after="60"/>
              <w:jc w:val="center"/>
              <w:rPr>
                <w:rFonts w:cs="Arial"/>
                <w:color w:val="808080"/>
                <w:sz w:val="18"/>
                <w:szCs w:val="18"/>
                <w:lang w:val="en-AU" w:eastAsia="en-US"/>
              </w:rPr>
            </w:pPr>
          </w:p>
        </w:tc>
        <w:tc>
          <w:tcPr>
            <w:tcW w:w="1066" w:type="dxa"/>
            <w:vAlign w:val="center"/>
          </w:tcPr>
          <w:p w14:paraId="18BF75E8" w14:textId="77777777" w:rsidR="005D7373" w:rsidRPr="005D7373" w:rsidRDefault="005D7373" w:rsidP="005D7373">
            <w:pPr>
              <w:spacing w:before="60" w:after="60"/>
              <w:jc w:val="center"/>
              <w:rPr>
                <w:rFonts w:cs="Arial"/>
                <w:color w:val="808080"/>
                <w:sz w:val="18"/>
                <w:szCs w:val="18"/>
                <w:lang w:val="en-AU" w:eastAsia="en-US"/>
              </w:rPr>
            </w:pPr>
            <w:r w:rsidRPr="005D7373">
              <w:rPr>
                <w:rFonts w:cs="Arial"/>
                <w:color w:val="808080"/>
                <w:sz w:val="18"/>
                <w:szCs w:val="18"/>
                <w:lang w:val="en-AU" w:eastAsia="en-US"/>
              </w:rPr>
              <w:t>x</w:t>
            </w:r>
          </w:p>
        </w:tc>
        <w:tc>
          <w:tcPr>
            <w:tcW w:w="1247" w:type="dxa"/>
            <w:vAlign w:val="center"/>
          </w:tcPr>
          <w:p w14:paraId="041B10BD" w14:textId="77777777" w:rsidR="005D7373" w:rsidRPr="005D7373" w:rsidRDefault="005D7373" w:rsidP="005D7373">
            <w:pPr>
              <w:spacing w:before="60" w:after="60"/>
              <w:jc w:val="center"/>
              <w:rPr>
                <w:rFonts w:cs="Arial"/>
                <w:color w:val="808080"/>
                <w:sz w:val="18"/>
                <w:szCs w:val="18"/>
                <w:lang w:val="en-AU" w:eastAsia="en-US"/>
              </w:rPr>
            </w:pPr>
            <w:r w:rsidRPr="005D7373">
              <w:rPr>
                <w:rFonts w:cs="Arial"/>
                <w:color w:val="808080"/>
                <w:sz w:val="18"/>
                <w:szCs w:val="18"/>
                <w:lang w:val="en-AU" w:eastAsia="en-US"/>
              </w:rPr>
              <w:t>x</w:t>
            </w:r>
          </w:p>
        </w:tc>
      </w:tr>
      <w:tr w:rsidR="005D7373" w:rsidRPr="005D7373" w14:paraId="0732BA60" w14:textId="77777777" w:rsidTr="005D7373">
        <w:trPr>
          <w:cantSplit/>
          <w:jc w:val="center"/>
        </w:trPr>
        <w:tc>
          <w:tcPr>
            <w:tcW w:w="1252" w:type="dxa"/>
            <w:vAlign w:val="center"/>
          </w:tcPr>
          <w:p w14:paraId="336B7435" w14:textId="77777777" w:rsidR="005D7373" w:rsidRPr="005D7373" w:rsidRDefault="005D7373" w:rsidP="005D7373">
            <w:pPr>
              <w:spacing w:before="60" w:after="60"/>
              <w:jc w:val="center"/>
              <w:rPr>
                <w:rFonts w:cs="Arial"/>
                <w:b/>
                <w:sz w:val="18"/>
                <w:szCs w:val="18"/>
                <w:lang w:val="en-AU" w:eastAsia="en-US"/>
              </w:rPr>
            </w:pPr>
            <w:r w:rsidRPr="005D7373">
              <w:rPr>
                <w:rFonts w:cs="Arial"/>
                <w:b/>
                <w:sz w:val="18"/>
                <w:szCs w:val="18"/>
                <w:lang w:val="en-AU" w:eastAsia="en-US"/>
              </w:rPr>
              <w:t>PILPNT</w:t>
            </w:r>
          </w:p>
        </w:tc>
        <w:tc>
          <w:tcPr>
            <w:tcW w:w="867" w:type="dxa"/>
            <w:tcBorders>
              <w:right w:val="double" w:sz="4" w:space="0" w:color="auto"/>
            </w:tcBorders>
            <w:vAlign w:val="center"/>
          </w:tcPr>
          <w:p w14:paraId="3C55E846" w14:textId="77777777" w:rsidR="005D7373" w:rsidRPr="005D7373" w:rsidRDefault="005D7373" w:rsidP="005D7373">
            <w:pPr>
              <w:spacing w:before="60" w:after="60"/>
              <w:jc w:val="center"/>
              <w:rPr>
                <w:rFonts w:cs="Arial"/>
                <w:sz w:val="18"/>
                <w:szCs w:val="18"/>
                <w:lang w:val="en-AU" w:eastAsia="en-US"/>
              </w:rPr>
            </w:pPr>
            <w:r w:rsidRPr="005D7373">
              <w:rPr>
                <w:rFonts w:cs="Arial"/>
                <w:sz w:val="18"/>
                <w:szCs w:val="18"/>
                <w:lang w:val="en-AU" w:eastAsia="en-US"/>
              </w:rPr>
              <w:t>4.6.7.2</w:t>
            </w:r>
          </w:p>
        </w:tc>
        <w:tc>
          <w:tcPr>
            <w:tcW w:w="1287" w:type="dxa"/>
            <w:tcBorders>
              <w:left w:val="double" w:sz="4" w:space="0" w:color="auto"/>
              <w:right w:val="double" w:sz="4" w:space="0" w:color="auto"/>
            </w:tcBorders>
            <w:vAlign w:val="center"/>
          </w:tcPr>
          <w:p w14:paraId="46BCA929" w14:textId="77777777" w:rsidR="005D7373" w:rsidRPr="005D7373" w:rsidRDefault="005D7373" w:rsidP="005D7373">
            <w:pPr>
              <w:spacing w:before="60" w:after="60"/>
              <w:jc w:val="center"/>
              <w:rPr>
                <w:rFonts w:cs="Arial"/>
                <w:b/>
                <w:sz w:val="18"/>
                <w:szCs w:val="18"/>
                <w:lang w:val="en-AU" w:eastAsia="en-US"/>
              </w:rPr>
            </w:pPr>
          </w:p>
        </w:tc>
        <w:tc>
          <w:tcPr>
            <w:tcW w:w="1137" w:type="dxa"/>
            <w:tcBorders>
              <w:left w:val="double" w:sz="4" w:space="0" w:color="auto"/>
            </w:tcBorders>
            <w:vAlign w:val="center"/>
          </w:tcPr>
          <w:p w14:paraId="4EB25AAB" w14:textId="77777777" w:rsidR="005D7373" w:rsidRPr="005D7373" w:rsidRDefault="005D7373" w:rsidP="005D7373">
            <w:pPr>
              <w:spacing w:before="60" w:after="60"/>
              <w:jc w:val="center"/>
              <w:rPr>
                <w:rFonts w:cs="Arial"/>
                <w:sz w:val="18"/>
                <w:szCs w:val="18"/>
                <w:lang w:val="en-AU" w:eastAsia="en-US"/>
              </w:rPr>
            </w:pPr>
          </w:p>
        </w:tc>
        <w:tc>
          <w:tcPr>
            <w:tcW w:w="1320" w:type="dxa"/>
            <w:tcBorders>
              <w:right w:val="double" w:sz="4" w:space="0" w:color="auto"/>
            </w:tcBorders>
            <w:vAlign w:val="center"/>
          </w:tcPr>
          <w:p w14:paraId="2B4D249E" w14:textId="77777777" w:rsidR="005D7373" w:rsidRPr="005D7373" w:rsidRDefault="005D7373" w:rsidP="005D7373">
            <w:pPr>
              <w:spacing w:before="60" w:after="60"/>
              <w:jc w:val="center"/>
              <w:rPr>
                <w:rFonts w:cs="Arial"/>
                <w:sz w:val="18"/>
                <w:szCs w:val="18"/>
                <w:lang w:val="en-AU" w:eastAsia="en-US"/>
              </w:rPr>
            </w:pPr>
          </w:p>
        </w:tc>
        <w:tc>
          <w:tcPr>
            <w:tcW w:w="1232" w:type="dxa"/>
            <w:tcBorders>
              <w:left w:val="double" w:sz="4" w:space="0" w:color="auto"/>
            </w:tcBorders>
            <w:vAlign w:val="center"/>
          </w:tcPr>
          <w:p w14:paraId="49829AB6" w14:textId="77777777" w:rsidR="005D7373" w:rsidRPr="005D7373" w:rsidRDefault="005D7373" w:rsidP="005D7373">
            <w:pPr>
              <w:spacing w:before="60" w:after="60"/>
              <w:jc w:val="center"/>
              <w:rPr>
                <w:rFonts w:cs="Arial"/>
                <w:color w:val="808080"/>
                <w:sz w:val="18"/>
                <w:szCs w:val="18"/>
                <w:lang w:val="en-AU" w:eastAsia="en-US"/>
              </w:rPr>
            </w:pPr>
            <w:r w:rsidRPr="005D7373">
              <w:rPr>
                <w:rFonts w:cs="Arial"/>
                <w:color w:val="808080"/>
                <w:sz w:val="18"/>
                <w:szCs w:val="18"/>
                <w:lang w:val="en-AU" w:eastAsia="en-US"/>
              </w:rPr>
              <w:t>x</w:t>
            </w:r>
          </w:p>
        </w:tc>
        <w:tc>
          <w:tcPr>
            <w:tcW w:w="1066" w:type="dxa"/>
            <w:vAlign w:val="center"/>
          </w:tcPr>
          <w:p w14:paraId="327625BD" w14:textId="77777777" w:rsidR="005D7373" w:rsidRPr="005D7373" w:rsidRDefault="005D7373" w:rsidP="005D7373">
            <w:pPr>
              <w:spacing w:before="60" w:after="60"/>
              <w:jc w:val="center"/>
              <w:rPr>
                <w:rFonts w:cs="Arial"/>
                <w:color w:val="808080"/>
                <w:sz w:val="18"/>
                <w:szCs w:val="18"/>
                <w:lang w:val="en-AU" w:eastAsia="en-US"/>
              </w:rPr>
            </w:pPr>
            <w:r w:rsidRPr="005D7373">
              <w:rPr>
                <w:rFonts w:cs="Arial"/>
                <w:color w:val="808080"/>
                <w:sz w:val="18"/>
                <w:szCs w:val="18"/>
                <w:lang w:val="en-AU" w:eastAsia="en-US"/>
              </w:rPr>
              <w:t>x</w:t>
            </w:r>
          </w:p>
        </w:tc>
        <w:tc>
          <w:tcPr>
            <w:tcW w:w="1247" w:type="dxa"/>
            <w:vAlign w:val="center"/>
          </w:tcPr>
          <w:p w14:paraId="79929388" w14:textId="77777777" w:rsidR="005D7373" w:rsidRPr="005D7373" w:rsidRDefault="005D7373" w:rsidP="005D7373">
            <w:pPr>
              <w:spacing w:before="60" w:after="60"/>
              <w:jc w:val="center"/>
              <w:rPr>
                <w:rFonts w:cs="Arial"/>
                <w:color w:val="808080"/>
                <w:sz w:val="18"/>
                <w:szCs w:val="18"/>
                <w:lang w:val="en-AU" w:eastAsia="en-US"/>
              </w:rPr>
            </w:pPr>
          </w:p>
        </w:tc>
      </w:tr>
      <w:tr w:rsidR="005D7373" w:rsidRPr="005D7373" w14:paraId="23F60C52" w14:textId="77777777" w:rsidTr="005D7373">
        <w:trPr>
          <w:cantSplit/>
          <w:jc w:val="center"/>
        </w:trPr>
        <w:tc>
          <w:tcPr>
            <w:tcW w:w="1252" w:type="dxa"/>
            <w:vAlign w:val="center"/>
          </w:tcPr>
          <w:p w14:paraId="4024B2FE" w14:textId="77777777" w:rsidR="005D7373" w:rsidRPr="005D7373" w:rsidRDefault="005D7373" w:rsidP="005D7373">
            <w:pPr>
              <w:spacing w:before="60" w:after="60"/>
              <w:jc w:val="center"/>
              <w:rPr>
                <w:rFonts w:cs="Arial"/>
                <w:b/>
                <w:sz w:val="18"/>
                <w:szCs w:val="18"/>
                <w:lang w:val="en-AU" w:eastAsia="en-US"/>
              </w:rPr>
            </w:pPr>
            <w:r w:rsidRPr="005D7373">
              <w:rPr>
                <w:rFonts w:cs="Arial"/>
                <w:b/>
                <w:sz w:val="18"/>
                <w:szCs w:val="18"/>
                <w:lang w:val="en-AU" w:eastAsia="en-US"/>
              </w:rPr>
              <w:lastRenderedPageBreak/>
              <w:t>PIPARE</w:t>
            </w:r>
          </w:p>
        </w:tc>
        <w:tc>
          <w:tcPr>
            <w:tcW w:w="867" w:type="dxa"/>
            <w:tcBorders>
              <w:right w:val="double" w:sz="4" w:space="0" w:color="auto"/>
            </w:tcBorders>
            <w:vAlign w:val="center"/>
          </w:tcPr>
          <w:p w14:paraId="5AF38400" w14:textId="77777777" w:rsidR="005D7373" w:rsidRPr="005D7373" w:rsidRDefault="005D7373" w:rsidP="005D7373">
            <w:pPr>
              <w:spacing w:before="60" w:after="60"/>
              <w:jc w:val="center"/>
              <w:rPr>
                <w:rFonts w:cs="Arial"/>
                <w:sz w:val="18"/>
                <w:szCs w:val="18"/>
                <w:lang w:val="en-AU" w:eastAsia="en-US"/>
              </w:rPr>
            </w:pPr>
            <w:r w:rsidRPr="005D7373">
              <w:rPr>
                <w:rFonts w:cs="Arial"/>
                <w:sz w:val="18"/>
                <w:szCs w:val="18"/>
                <w:lang w:val="en-AU" w:eastAsia="en-US"/>
              </w:rPr>
              <w:t>11.6.4</w:t>
            </w:r>
          </w:p>
        </w:tc>
        <w:tc>
          <w:tcPr>
            <w:tcW w:w="1287" w:type="dxa"/>
            <w:tcBorders>
              <w:left w:val="double" w:sz="4" w:space="0" w:color="auto"/>
              <w:right w:val="double" w:sz="4" w:space="0" w:color="auto"/>
            </w:tcBorders>
            <w:vAlign w:val="center"/>
          </w:tcPr>
          <w:p w14:paraId="4B1BEA03" w14:textId="77777777" w:rsidR="005D7373" w:rsidRPr="005D7373" w:rsidRDefault="005D7373" w:rsidP="005D7373">
            <w:pPr>
              <w:spacing w:before="60" w:after="60"/>
              <w:jc w:val="center"/>
              <w:rPr>
                <w:rFonts w:cs="Arial"/>
                <w:b/>
                <w:sz w:val="18"/>
                <w:szCs w:val="18"/>
                <w:lang w:val="en-AU" w:eastAsia="en-US"/>
              </w:rPr>
            </w:pPr>
            <w:r w:rsidRPr="005D7373">
              <w:rPr>
                <w:rFonts w:cs="Arial"/>
                <w:b/>
                <w:sz w:val="18"/>
                <w:szCs w:val="18"/>
                <w:lang w:val="en-AU" w:eastAsia="en-US"/>
              </w:rPr>
              <w:t>x</w:t>
            </w:r>
          </w:p>
        </w:tc>
        <w:tc>
          <w:tcPr>
            <w:tcW w:w="1137" w:type="dxa"/>
            <w:tcBorders>
              <w:left w:val="double" w:sz="4" w:space="0" w:color="auto"/>
            </w:tcBorders>
            <w:vAlign w:val="center"/>
          </w:tcPr>
          <w:p w14:paraId="08ED5228" w14:textId="77777777" w:rsidR="005D7373" w:rsidRPr="005D7373" w:rsidRDefault="005D7373" w:rsidP="005D7373">
            <w:pPr>
              <w:spacing w:before="60" w:after="60"/>
              <w:jc w:val="center"/>
              <w:rPr>
                <w:rFonts w:cs="Arial"/>
                <w:sz w:val="18"/>
                <w:szCs w:val="18"/>
                <w:lang w:val="en-AU" w:eastAsia="en-US"/>
              </w:rPr>
            </w:pPr>
          </w:p>
        </w:tc>
        <w:tc>
          <w:tcPr>
            <w:tcW w:w="1320" w:type="dxa"/>
            <w:tcBorders>
              <w:right w:val="double" w:sz="4" w:space="0" w:color="auto"/>
            </w:tcBorders>
            <w:vAlign w:val="center"/>
          </w:tcPr>
          <w:p w14:paraId="13756C93" w14:textId="77777777" w:rsidR="005D7373" w:rsidRPr="005D7373" w:rsidRDefault="005D7373" w:rsidP="005D7373">
            <w:pPr>
              <w:spacing w:before="60" w:after="60"/>
              <w:jc w:val="center"/>
              <w:rPr>
                <w:rFonts w:cs="Arial"/>
                <w:sz w:val="18"/>
                <w:szCs w:val="18"/>
                <w:lang w:val="en-AU" w:eastAsia="en-US"/>
              </w:rPr>
            </w:pPr>
            <w:r w:rsidRPr="005D7373">
              <w:rPr>
                <w:rFonts w:cs="Arial"/>
                <w:sz w:val="18"/>
                <w:szCs w:val="18"/>
                <w:lang w:val="en-AU" w:eastAsia="en-US"/>
              </w:rPr>
              <w:t>x</w:t>
            </w:r>
          </w:p>
        </w:tc>
        <w:tc>
          <w:tcPr>
            <w:tcW w:w="1232" w:type="dxa"/>
            <w:tcBorders>
              <w:left w:val="double" w:sz="4" w:space="0" w:color="auto"/>
            </w:tcBorders>
            <w:vAlign w:val="center"/>
          </w:tcPr>
          <w:p w14:paraId="1AD3050B" w14:textId="77777777" w:rsidR="005D7373" w:rsidRPr="005D7373" w:rsidRDefault="005D7373" w:rsidP="005D7373">
            <w:pPr>
              <w:spacing w:before="60" w:after="60"/>
              <w:jc w:val="center"/>
              <w:rPr>
                <w:rFonts w:cs="Arial"/>
                <w:color w:val="808080"/>
                <w:sz w:val="18"/>
                <w:szCs w:val="18"/>
                <w:lang w:val="en-AU" w:eastAsia="en-US"/>
              </w:rPr>
            </w:pPr>
          </w:p>
        </w:tc>
        <w:tc>
          <w:tcPr>
            <w:tcW w:w="1066" w:type="dxa"/>
            <w:vAlign w:val="center"/>
          </w:tcPr>
          <w:p w14:paraId="2C752EF8" w14:textId="77777777" w:rsidR="005D7373" w:rsidRPr="005D7373" w:rsidRDefault="005D7373" w:rsidP="005D7373">
            <w:pPr>
              <w:spacing w:before="60" w:after="60"/>
              <w:jc w:val="center"/>
              <w:rPr>
                <w:rFonts w:cs="Arial"/>
                <w:color w:val="808080"/>
                <w:sz w:val="18"/>
                <w:szCs w:val="18"/>
                <w:lang w:val="en-AU" w:eastAsia="en-US"/>
              </w:rPr>
            </w:pPr>
          </w:p>
        </w:tc>
        <w:tc>
          <w:tcPr>
            <w:tcW w:w="1247" w:type="dxa"/>
            <w:vAlign w:val="center"/>
          </w:tcPr>
          <w:p w14:paraId="2697ADDF" w14:textId="77777777" w:rsidR="005D7373" w:rsidRPr="005D7373" w:rsidRDefault="005D7373" w:rsidP="005D7373">
            <w:pPr>
              <w:spacing w:before="60" w:after="60"/>
              <w:jc w:val="center"/>
              <w:rPr>
                <w:rFonts w:cs="Arial"/>
                <w:color w:val="808080"/>
                <w:sz w:val="18"/>
                <w:szCs w:val="18"/>
                <w:lang w:val="en-AU" w:eastAsia="en-US"/>
              </w:rPr>
            </w:pPr>
            <w:r w:rsidRPr="005D7373">
              <w:rPr>
                <w:rFonts w:cs="Arial"/>
                <w:color w:val="808080"/>
                <w:sz w:val="18"/>
                <w:szCs w:val="18"/>
                <w:lang w:val="en-AU" w:eastAsia="en-US"/>
              </w:rPr>
              <w:t>x</w:t>
            </w:r>
          </w:p>
        </w:tc>
      </w:tr>
      <w:tr w:rsidR="005D7373" w:rsidRPr="005D7373" w14:paraId="7E8DC8F5" w14:textId="77777777" w:rsidTr="005D7373">
        <w:trPr>
          <w:cantSplit/>
          <w:jc w:val="center"/>
        </w:trPr>
        <w:tc>
          <w:tcPr>
            <w:tcW w:w="1252" w:type="dxa"/>
            <w:vAlign w:val="center"/>
          </w:tcPr>
          <w:p w14:paraId="31436421" w14:textId="77777777" w:rsidR="005D7373" w:rsidRPr="005D7373" w:rsidRDefault="005D7373" w:rsidP="005D7373">
            <w:pPr>
              <w:spacing w:before="60" w:after="60"/>
              <w:jc w:val="center"/>
              <w:rPr>
                <w:rFonts w:cs="Arial"/>
                <w:b/>
                <w:sz w:val="18"/>
                <w:szCs w:val="18"/>
                <w:lang w:val="en-AU" w:eastAsia="en-US"/>
              </w:rPr>
            </w:pPr>
            <w:r w:rsidRPr="005D7373">
              <w:rPr>
                <w:rFonts w:cs="Arial"/>
                <w:b/>
                <w:sz w:val="18"/>
                <w:szCs w:val="18"/>
                <w:lang w:val="en-AU" w:eastAsia="en-US"/>
              </w:rPr>
              <w:t>PIPOHD</w:t>
            </w:r>
          </w:p>
        </w:tc>
        <w:tc>
          <w:tcPr>
            <w:tcW w:w="867" w:type="dxa"/>
            <w:tcBorders>
              <w:right w:val="double" w:sz="4" w:space="0" w:color="auto"/>
            </w:tcBorders>
            <w:vAlign w:val="center"/>
          </w:tcPr>
          <w:p w14:paraId="016524A0" w14:textId="77777777" w:rsidR="005D7373" w:rsidRPr="005D7373" w:rsidRDefault="005D7373" w:rsidP="005D7373">
            <w:pPr>
              <w:spacing w:before="60" w:after="60"/>
              <w:jc w:val="center"/>
              <w:rPr>
                <w:rFonts w:cs="Arial"/>
                <w:sz w:val="18"/>
                <w:szCs w:val="18"/>
                <w:lang w:val="en-AU" w:eastAsia="en-US"/>
              </w:rPr>
            </w:pPr>
            <w:r w:rsidRPr="005D7373">
              <w:rPr>
                <w:rFonts w:cs="Arial"/>
                <w:sz w:val="18"/>
                <w:szCs w:val="18"/>
                <w:lang w:val="en-AU" w:eastAsia="en-US"/>
              </w:rPr>
              <w:t>11.6.3</w:t>
            </w:r>
          </w:p>
        </w:tc>
        <w:tc>
          <w:tcPr>
            <w:tcW w:w="1287" w:type="dxa"/>
            <w:tcBorders>
              <w:left w:val="double" w:sz="4" w:space="0" w:color="auto"/>
              <w:right w:val="double" w:sz="4" w:space="0" w:color="auto"/>
            </w:tcBorders>
            <w:vAlign w:val="center"/>
          </w:tcPr>
          <w:p w14:paraId="203AD16A" w14:textId="77777777" w:rsidR="005D7373" w:rsidRPr="005D7373" w:rsidRDefault="005D7373" w:rsidP="005D7373">
            <w:pPr>
              <w:spacing w:before="60" w:after="60"/>
              <w:jc w:val="center"/>
              <w:rPr>
                <w:rFonts w:cs="Arial"/>
                <w:b/>
                <w:sz w:val="18"/>
                <w:szCs w:val="18"/>
                <w:lang w:val="en-AU" w:eastAsia="en-US"/>
              </w:rPr>
            </w:pPr>
          </w:p>
        </w:tc>
        <w:tc>
          <w:tcPr>
            <w:tcW w:w="1137" w:type="dxa"/>
            <w:tcBorders>
              <w:left w:val="double" w:sz="4" w:space="0" w:color="auto"/>
            </w:tcBorders>
            <w:vAlign w:val="center"/>
          </w:tcPr>
          <w:p w14:paraId="0B808756" w14:textId="77777777" w:rsidR="005D7373" w:rsidRPr="005D7373" w:rsidRDefault="005D7373" w:rsidP="005D7373">
            <w:pPr>
              <w:spacing w:before="60" w:after="60"/>
              <w:jc w:val="center"/>
              <w:rPr>
                <w:rFonts w:cs="Arial"/>
                <w:sz w:val="18"/>
                <w:szCs w:val="18"/>
                <w:lang w:val="en-AU" w:eastAsia="en-US"/>
              </w:rPr>
            </w:pPr>
          </w:p>
        </w:tc>
        <w:tc>
          <w:tcPr>
            <w:tcW w:w="1320" w:type="dxa"/>
            <w:tcBorders>
              <w:right w:val="double" w:sz="4" w:space="0" w:color="auto"/>
            </w:tcBorders>
            <w:vAlign w:val="center"/>
          </w:tcPr>
          <w:p w14:paraId="5CD49338" w14:textId="77777777" w:rsidR="005D7373" w:rsidRPr="005D7373" w:rsidRDefault="005D7373" w:rsidP="005D7373">
            <w:pPr>
              <w:spacing w:before="60" w:after="60"/>
              <w:jc w:val="center"/>
              <w:rPr>
                <w:rFonts w:cs="Arial"/>
                <w:sz w:val="18"/>
                <w:szCs w:val="18"/>
                <w:lang w:val="en-AU" w:eastAsia="en-US"/>
              </w:rPr>
            </w:pPr>
          </w:p>
        </w:tc>
        <w:tc>
          <w:tcPr>
            <w:tcW w:w="1232" w:type="dxa"/>
            <w:tcBorders>
              <w:left w:val="double" w:sz="4" w:space="0" w:color="auto"/>
            </w:tcBorders>
            <w:vAlign w:val="center"/>
          </w:tcPr>
          <w:p w14:paraId="6220AA8A" w14:textId="77777777" w:rsidR="005D7373" w:rsidRPr="005D7373" w:rsidRDefault="005D7373" w:rsidP="005D7373">
            <w:pPr>
              <w:spacing w:before="60" w:after="60"/>
              <w:jc w:val="center"/>
              <w:rPr>
                <w:rFonts w:cs="Arial"/>
                <w:color w:val="808080"/>
                <w:sz w:val="18"/>
                <w:szCs w:val="18"/>
                <w:lang w:val="en-AU" w:eastAsia="en-US"/>
              </w:rPr>
            </w:pPr>
          </w:p>
        </w:tc>
        <w:tc>
          <w:tcPr>
            <w:tcW w:w="1066" w:type="dxa"/>
            <w:vAlign w:val="center"/>
          </w:tcPr>
          <w:p w14:paraId="1A3B548A" w14:textId="77777777" w:rsidR="005D7373" w:rsidRPr="005D7373" w:rsidRDefault="005D7373" w:rsidP="005D7373">
            <w:pPr>
              <w:spacing w:before="60" w:after="60"/>
              <w:jc w:val="center"/>
              <w:rPr>
                <w:rFonts w:cs="Arial"/>
                <w:color w:val="808080"/>
                <w:sz w:val="18"/>
                <w:szCs w:val="18"/>
                <w:lang w:val="en-AU" w:eastAsia="en-US"/>
              </w:rPr>
            </w:pPr>
            <w:r w:rsidRPr="005D7373">
              <w:rPr>
                <w:rFonts w:cs="Arial"/>
                <w:color w:val="808080"/>
                <w:sz w:val="18"/>
                <w:szCs w:val="18"/>
                <w:lang w:val="en-AU" w:eastAsia="en-US"/>
              </w:rPr>
              <w:t>x</w:t>
            </w:r>
          </w:p>
        </w:tc>
        <w:tc>
          <w:tcPr>
            <w:tcW w:w="1247" w:type="dxa"/>
            <w:vAlign w:val="center"/>
          </w:tcPr>
          <w:p w14:paraId="7126F4E4" w14:textId="77777777" w:rsidR="005D7373" w:rsidRPr="005D7373" w:rsidRDefault="005D7373" w:rsidP="005D7373">
            <w:pPr>
              <w:spacing w:before="60" w:after="60"/>
              <w:jc w:val="center"/>
              <w:rPr>
                <w:rFonts w:cs="Arial"/>
                <w:color w:val="808080"/>
                <w:sz w:val="18"/>
                <w:szCs w:val="18"/>
                <w:lang w:val="en-AU" w:eastAsia="en-US"/>
              </w:rPr>
            </w:pPr>
          </w:p>
        </w:tc>
      </w:tr>
      <w:tr w:rsidR="005D7373" w:rsidRPr="005D7373" w14:paraId="68B9B71D" w14:textId="77777777" w:rsidTr="005D7373">
        <w:trPr>
          <w:cantSplit/>
          <w:jc w:val="center"/>
        </w:trPr>
        <w:tc>
          <w:tcPr>
            <w:tcW w:w="1252" w:type="dxa"/>
            <w:vAlign w:val="center"/>
          </w:tcPr>
          <w:p w14:paraId="20636235" w14:textId="77777777" w:rsidR="005D7373" w:rsidRPr="005D7373" w:rsidRDefault="005D7373" w:rsidP="005D7373">
            <w:pPr>
              <w:spacing w:before="60" w:after="60"/>
              <w:jc w:val="center"/>
              <w:rPr>
                <w:rFonts w:cs="Arial"/>
                <w:b/>
                <w:sz w:val="18"/>
                <w:szCs w:val="18"/>
                <w:lang w:val="en-AU" w:eastAsia="en-US"/>
              </w:rPr>
            </w:pPr>
            <w:r w:rsidRPr="005D7373">
              <w:rPr>
                <w:rFonts w:cs="Arial"/>
                <w:b/>
                <w:sz w:val="18"/>
                <w:szCs w:val="18"/>
                <w:lang w:val="en-AU" w:eastAsia="en-US"/>
              </w:rPr>
              <w:t>PIPSOL</w:t>
            </w:r>
          </w:p>
        </w:tc>
        <w:tc>
          <w:tcPr>
            <w:tcW w:w="867" w:type="dxa"/>
            <w:tcBorders>
              <w:right w:val="double" w:sz="4" w:space="0" w:color="auto"/>
            </w:tcBorders>
            <w:vAlign w:val="center"/>
          </w:tcPr>
          <w:p w14:paraId="1FBB40D4" w14:textId="77777777" w:rsidR="005D7373" w:rsidRPr="005D7373" w:rsidRDefault="005D7373" w:rsidP="005D7373">
            <w:pPr>
              <w:spacing w:before="60" w:after="60"/>
              <w:jc w:val="center"/>
              <w:rPr>
                <w:rFonts w:cs="Arial"/>
                <w:sz w:val="18"/>
                <w:szCs w:val="18"/>
                <w:lang w:val="en-AU" w:eastAsia="en-US"/>
              </w:rPr>
            </w:pPr>
            <w:r w:rsidRPr="005D7373">
              <w:rPr>
                <w:rFonts w:cs="Arial"/>
                <w:sz w:val="18"/>
                <w:szCs w:val="18"/>
                <w:lang w:val="en-AU" w:eastAsia="en-US"/>
              </w:rPr>
              <w:t>11.6.1</w:t>
            </w:r>
          </w:p>
        </w:tc>
        <w:tc>
          <w:tcPr>
            <w:tcW w:w="1287" w:type="dxa"/>
            <w:tcBorders>
              <w:left w:val="double" w:sz="4" w:space="0" w:color="auto"/>
              <w:right w:val="double" w:sz="4" w:space="0" w:color="auto"/>
            </w:tcBorders>
            <w:vAlign w:val="center"/>
          </w:tcPr>
          <w:p w14:paraId="6DB2D9FB" w14:textId="77777777" w:rsidR="005D7373" w:rsidRPr="005D7373" w:rsidRDefault="005D7373" w:rsidP="005D7373">
            <w:pPr>
              <w:spacing w:before="60" w:after="60"/>
              <w:jc w:val="center"/>
              <w:rPr>
                <w:rFonts w:cs="Arial"/>
                <w:b/>
                <w:sz w:val="18"/>
                <w:szCs w:val="18"/>
                <w:lang w:val="en-AU" w:eastAsia="en-US"/>
              </w:rPr>
            </w:pPr>
            <w:r w:rsidRPr="005D7373">
              <w:rPr>
                <w:rFonts w:cs="Arial"/>
                <w:b/>
                <w:sz w:val="18"/>
                <w:szCs w:val="18"/>
                <w:lang w:val="en-AU" w:eastAsia="en-US"/>
              </w:rPr>
              <w:t>x</w:t>
            </w:r>
          </w:p>
        </w:tc>
        <w:tc>
          <w:tcPr>
            <w:tcW w:w="1137" w:type="dxa"/>
            <w:tcBorders>
              <w:left w:val="double" w:sz="4" w:space="0" w:color="auto"/>
            </w:tcBorders>
            <w:vAlign w:val="center"/>
          </w:tcPr>
          <w:p w14:paraId="016171A4" w14:textId="77777777" w:rsidR="005D7373" w:rsidRPr="005D7373" w:rsidRDefault="005D7373" w:rsidP="005D7373">
            <w:pPr>
              <w:spacing w:before="60" w:after="60"/>
              <w:jc w:val="center"/>
              <w:rPr>
                <w:rFonts w:cs="Arial"/>
                <w:sz w:val="18"/>
                <w:szCs w:val="18"/>
                <w:lang w:val="en-AU" w:eastAsia="en-US"/>
              </w:rPr>
            </w:pPr>
          </w:p>
        </w:tc>
        <w:tc>
          <w:tcPr>
            <w:tcW w:w="1320" w:type="dxa"/>
            <w:tcBorders>
              <w:right w:val="double" w:sz="4" w:space="0" w:color="auto"/>
            </w:tcBorders>
            <w:vAlign w:val="center"/>
          </w:tcPr>
          <w:p w14:paraId="12515302" w14:textId="77777777" w:rsidR="005D7373" w:rsidRPr="005D7373" w:rsidRDefault="005D7373" w:rsidP="005D7373">
            <w:pPr>
              <w:spacing w:before="60" w:after="60"/>
              <w:jc w:val="center"/>
              <w:rPr>
                <w:rFonts w:cs="Arial"/>
                <w:sz w:val="18"/>
                <w:szCs w:val="18"/>
                <w:lang w:val="en-AU" w:eastAsia="en-US"/>
              </w:rPr>
            </w:pPr>
            <w:r w:rsidRPr="005D7373">
              <w:rPr>
                <w:rFonts w:cs="Arial"/>
                <w:sz w:val="18"/>
                <w:szCs w:val="18"/>
                <w:lang w:val="en-AU" w:eastAsia="en-US"/>
              </w:rPr>
              <w:t>x</w:t>
            </w:r>
          </w:p>
        </w:tc>
        <w:tc>
          <w:tcPr>
            <w:tcW w:w="1232" w:type="dxa"/>
            <w:tcBorders>
              <w:left w:val="double" w:sz="4" w:space="0" w:color="auto"/>
            </w:tcBorders>
            <w:vAlign w:val="center"/>
          </w:tcPr>
          <w:p w14:paraId="54EA3092" w14:textId="77777777" w:rsidR="005D7373" w:rsidRPr="005D7373" w:rsidRDefault="005D7373" w:rsidP="005D7373">
            <w:pPr>
              <w:spacing w:before="60" w:after="60"/>
              <w:jc w:val="center"/>
              <w:rPr>
                <w:rFonts w:cs="Arial"/>
                <w:color w:val="808080"/>
                <w:sz w:val="18"/>
                <w:szCs w:val="18"/>
                <w:lang w:val="en-AU" w:eastAsia="en-US"/>
              </w:rPr>
            </w:pPr>
          </w:p>
        </w:tc>
        <w:tc>
          <w:tcPr>
            <w:tcW w:w="1066" w:type="dxa"/>
            <w:vAlign w:val="center"/>
          </w:tcPr>
          <w:p w14:paraId="375622E6" w14:textId="77777777" w:rsidR="005D7373" w:rsidRPr="005D7373" w:rsidRDefault="005D7373" w:rsidP="005D7373">
            <w:pPr>
              <w:spacing w:before="60" w:after="60"/>
              <w:jc w:val="center"/>
              <w:rPr>
                <w:rFonts w:cs="Arial"/>
                <w:color w:val="808080"/>
                <w:sz w:val="18"/>
                <w:szCs w:val="18"/>
                <w:lang w:val="en-AU" w:eastAsia="en-US"/>
              </w:rPr>
            </w:pPr>
            <w:r w:rsidRPr="005D7373">
              <w:rPr>
                <w:rFonts w:cs="Arial"/>
                <w:color w:val="808080"/>
                <w:sz w:val="18"/>
                <w:szCs w:val="18"/>
                <w:lang w:val="en-AU" w:eastAsia="en-US"/>
              </w:rPr>
              <w:t>x</w:t>
            </w:r>
          </w:p>
        </w:tc>
        <w:tc>
          <w:tcPr>
            <w:tcW w:w="1247" w:type="dxa"/>
            <w:vAlign w:val="center"/>
          </w:tcPr>
          <w:p w14:paraId="7E85A938" w14:textId="77777777" w:rsidR="005D7373" w:rsidRPr="005D7373" w:rsidRDefault="005D7373" w:rsidP="005D7373">
            <w:pPr>
              <w:spacing w:before="60" w:after="60"/>
              <w:jc w:val="center"/>
              <w:rPr>
                <w:rFonts w:cs="Arial"/>
                <w:color w:val="808080"/>
                <w:sz w:val="18"/>
                <w:szCs w:val="18"/>
                <w:lang w:val="en-AU" w:eastAsia="en-US"/>
              </w:rPr>
            </w:pPr>
            <w:r w:rsidRPr="005D7373">
              <w:rPr>
                <w:rFonts w:cs="Arial"/>
                <w:color w:val="808080"/>
                <w:sz w:val="18"/>
                <w:szCs w:val="18"/>
                <w:lang w:val="en-AU" w:eastAsia="en-US"/>
              </w:rPr>
              <w:t>x</w:t>
            </w:r>
          </w:p>
        </w:tc>
      </w:tr>
      <w:tr w:rsidR="005D7373" w:rsidRPr="005D7373" w14:paraId="4EECF59F" w14:textId="77777777" w:rsidTr="005D7373">
        <w:trPr>
          <w:cantSplit/>
          <w:jc w:val="center"/>
        </w:trPr>
        <w:tc>
          <w:tcPr>
            <w:tcW w:w="1252" w:type="dxa"/>
            <w:vAlign w:val="center"/>
          </w:tcPr>
          <w:p w14:paraId="37B2B16C" w14:textId="77777777" w:rsidR="005D7373" w:rsidRPr="005D7373" w:rsidRDefault="005D7373" w:rsidP="005D7373">
            <w:pPr>
              <w:spacing w:before="60" w:after="60"/>
              <w:jc w:val="center"/>
              <w:rPr>
                <w:rFonts w:cs="Arial"/>
                <w:b/>
                <w:sz w:val="18"/>
                <w:szCs w:val="18"/>
                <w:lang w:val="en-AU" w:eastAsia="en-US"/>
              </w:rPr>
            </w:pPr>
            <w:r w:rsidRPr="005D7373">
              <w:rPr>
                <w:rFonts w:cs="Arial"/>
                <w:b/>
                <w:sz w:val="18"/>
                <w:szCs w:val="18"/>
                <w:lang w:val="en-AU" w:eastAsia="en-US"/>
              </w:rPr>
              <w:t>PONTON</w:t>
            </w:r>
          </w:p>
        </w:tc>
        <w:tc>
          <w:tcPr>
            <w:tcW w:w="867" w:type="dxa"/>
            <w:tcBorders>
              <w:right w:val="double" w:sz="4" w:space="0" w:color="auto"/>
            </w:tcBorders>
            <w:vAlign w:val="center"/>
          </w:tcPr>
          <w:p w14:paraId="5D4D4690" w14:textId="77777777" w:rsidR="005D7373" w:rsidRPr="005D7373" w:rsidRDefault="005D7373" w:rsidP="005D7373">
            <w:pPr>
              <w:spacing w:before="60" w:after="60"/>
              <w:jc w:val="center"/>
              <w:rPr>
                <w:rFonts w:cs="Arial"/>
                <w:sz w:val="18"/>
                <w:szCs w:val="18"/>
                <w:lang w:val="en-AU" w:eastAsia="en-US"/>
              </w:rPr>
            </w:pPr>
            <w:r w:rsidRPr="005D7373">
              <w:rPr>
                <w:rFonts w:cs="Arial"/>
                <w:sz w:val="18"/>
                <w:szCs w:val="18"/>
                <w:lang w:val="en-AU" w:eastAsia="en-US"/>
              </w:rPr>
              <w:t>4.6.7.3</w:t>
            </w:r>
          </w:p>
        </w:tc>
        <w:tc>
          <w:tcPr>
            <w:tcW w:w="1287" w:type="dxa"/>
            <w:tcBorders>
              <w:left w:val="double" w:sz="4" w:space="0" w:color="auto"/>
              <w:right w:val="double" w:sz="4" w:space="0" w:color="auto"/>
            </w:tcBorders>
            <w:vAlign w:val="center"/>
          </w:tcPr>
          <w:p w14:paraId="7898E357" w14:textId="77777777" w:rsidR="005D7373" w:rsidRPr="005D7373" w:rsidRDefault="005D7373" w:rsidP="005D7373">
            <w:pPr>
              <w:spacing w:before="60" w:after="60"/>
              <w:jc w:val="center"/>
              <w:rPr>
                <w:rFonts w:cs="Arial"/>
                <w:b/>
                <w:sz w:val="18"/>
                <w:szCs w:val="18"/>
                <w:lang w:val="en-AU" w:eastAsia="en-US"/>
              </w:rPr>
            </w:pPr>
            <w:r w:rsidRPr="005D7373">
              <w:rPr>
                <w:rFonts w:cs="Arial"/>
                <w:b/>
                <w:sz w:val="18"/>
                <w:szCs w:val="18"/>
                <w:lang w:val="en-AU" w:eastAsia="en-US"/>
              </w:rPr>
              <w:t>x</w:t>
            </w:r>
          </w:p>
        </w:tc>
        <w:tc>
          <w:tcPr>
            <w:tcW w:w="1137" w:type="dxa"/>
            <w:tcBorders>
              <w:left w:val="double" w:sz="4" w:space="0" w:color="auto"/>
            </w:tcBorders>
            <w:vAlign w:val="center"/>
          </w:tcPr>
          <w:p w14:paraId="1C56896D" w14:textId="77777777" w:rsidR="005D7373" w:rsidRPr="005D7373" w:rsidRDefault="005D7373" w:rsidP="005D7373">
            <w:pPr>
              <w:spacing w:before="60" w:after="60"/>
              <w:jc w:val="center"/>
              <w:rPr>
                <w:rFonts w:cs="Arial"/>
                <w:sz w:val="18"/>
                <w:szCs w:val="18"/>
                <w:lang w:val="en-AU" w:eastAsia="en-US"/>
              </w:rPr>
            </w:pPr>
            <w:r w:rsidRPr="005D7373">
              <w:rPr>
                <w:rFonts w:cs="Arial"/>
                <w:sz w:val="18"/>
                <w:szCs w:val="18"/>
                <w:lang w:val="en-AU" w:eastAsia="en-US"/>
              </w:rPr>
              <w:t>x, x*</w:t>
            </w:r>
          </w:p>
        </w:tc>
        <w:tc>
          <w:tcPr>
            <w:tcW w:w="1320" w:type="dxa"/>
            <w:tcBorders>
              <w:right w:val="double" w:sz="4" w:space="0" w:color="auto"/>
            </w:tcBorders>
            <w:vAlign w:val="center"/>
          </w:tcPr>
          <w:p w14:paraId="3EE2E826" w14:textId="77777777" w:rsidR="005D7373" w:rsidRPr="005D7373" w:rsidRDefault="005D7373" w:rsidP="005D7373">
            <w:pPr>
              <w:spacing w:before="60" w:after="60"/>
              <w:jc w:val="center"/>
              <w:rPr>
                <w:rFonts w:cs="Arial"/>
                <w:sz w:val="18"/>
                <w:szCs w:val="18"/>
                <w:lang w:val="en-AU" w:eastAsia="en-US"/>
              </w:rPr>
            </w:pPr>
          </w:p>
        </w:tc>
        <w:tc>
          <w:tcPr>
            <w:tcW w:w="1232" w:type="dxa"/>
            <w:tcBorders>
              <w:left w:val="double" w:sz="4" w:space="0" w:color="auto"/>
            </w:tcBorders>
            <w:vAlign w:val="center"/>
          </w:tcPr>
          <w:p w14:paraId="21F0D392" w14:textId="77777777" w:rsidR="005D7373" w:rsidRPr="005D7373" w:rsidRDefault="005D7373" w:rsidP="005D7373">
            <w:pPr>
              <w:spacing w:before="60" w:after="60"/>
              <w:jc w:val="center"/>
              <w:rPr>
                <w:rFonts w:cs="Arial"/>
                <w:color w:val="808080"/>
                <w:sz w:val="18"/>
                <w:szCs w:val="18"/>
                <w:lang w:val="en-AU" w:eastAsia="en-US"/>
              </w:rPr>
            </w:pPr>
            <w:r w:rsidRPr="005D7373">
              <w:rPr>
                <w:rFonts w:cs="Arial"/>
                <w:color w:val="808080"/>
                <w:sz w:val="18"/>
                <w:szCs w:val="18"/>
                <w:lang w:val="en-AU" w:eastAsia="en-US"/>
              </w:rPr>
              <w:t>x</w:t>
            </w:r>
          </w:p>
        </w:tc>
        <w:tc>
          <w:tcPr>
            <w:tcW w:w="1066" w:type="dxa"/>
            <w:vAlign w:val="center"/>
          </w:tcPr>
          <w:p w14:paraId="2EF152BE" w14:textId="77777777" w:rsidR="005D7373" w:rsidRPr="005D7373" w:rsidRDefault="005D7373" w:rsidP="005D7373">
            <w:pPr>
              <w:spacing w:before="60" w:after="60"/>
              <w:jc w:val="center"/>
              <w:rPr>
                <w:rFonts w:cs="Arial"/>
                <w:color w:val="808080"/>
                <w:sz w:val="18"/>
                <w:szCs w:val="18"/>
                <w:lang w:val="en-AU" w:eastAsia="en-US"/>
              </w:rPr>
            </w:pPr>
          </w:p>
        </w:tc>
        <w:tc>
          <w:tcPr>
            <w:tcW w:w="1247" w:type="dxa"/>
            <w:vAlign w:val="center"/>
          </w:tcPr>
          <w:p w14:paraId="7B002088" w14:textId="77777777" w:rsidR="005D7373" w:rsidRPr="005D7373" w:rsidRDefault="005D7373" w:rsidP="005D7373">
            <w:pPr>
              <w:spacing w:before="60" w:after="60"/>
              <w:jc w:val="center"/>
              <w:rPr>
                <w:rFonts w:cs="Arial"/>
                <w:color w:val="808080"/>
                <w:sz w:val="18"/>
                <w:szCs w:val="18"/>
                <w:lang w:val="en-AU" w:eastAsia="en-US"/>
              </w:rPr>
            </w:pPr>
            <w:r w:rsidRPr="005D7373">
              <w:rPr>
                <w:rFonts w:cs="Arial"/>
                <w:color w:val="808080"/>
                <w:sz w:val="18"/>
                <w:szCs w:val="18"/>
                <w:lang w:val="en-AU" w:eastAsia="en-US"/>
              </w:rPr>
              <w:t>x</w:t>
            </w:r>
          </w:p>
        </w:tc>
      </w:tr>
      <w:tr w:rsidR="005D7373" w:rsidRPr="005D7373" w14:paraId="1BF3A818" w14:textId="77777777" w:rsidTr="005D7373">
        <w:trPr>
          <w:cantSplit/>
          <w:jc w:val="center"/>
        </w:trPr>
        <w:tc>
          <w:tcPr>
            <w:tcW w:w="1252" w:type="dxa"/>
            <w:vAlign w:val="center"/>
          </w:tcPr>
          <w:p w14:paraId="7397A41C" w14:textId="77777777" w:rsidR="005D7373" w:rsidRPr="005D7373" w:rsidRDefault="005D7373" w:rsidP="005D7373">
            <w:pPr>
              <w:spacing w:before="60" w:after="60"/>
              <w:jc w:val="center"/>
              <w:rPr>
                <w:rFonts w:cs="Arial"/>
                <w:b/>
                <w:sz w:val="18"/>
                <w:szCs w:val="18"/>
                <w:lang w:val="en-AU" w:eastAsia="en-US"/>
              </w:rPr>
            </w:pPr>
            <w:r w:rsidRPr="005D7373">
              <w:rPr>
                <w:rFonts w:cs="Arial"/>
                <w:b/>
                <w:sz w:val="18"/>
                <w:szCs w:val="18"/>
                <w:lang w:val="en-AU" w:eastAsia="en-US"/>
              </w:rPr>
              <w:t>PRCARE</w:t>
            </w:r>
          </w:p>
        </w:tc>
        <w:tc>
          <w:tcPr>
            <w:tcW w:w="867" w:type="dxa"/>
            <w:tcBorders>
              <w:right w:val="double" w:sz="4" w:space="0" w:color="auto"/>
            </w:tcBorders>
            <w:vAlign w:val="center"/>
          </w:tcPr>
          <w:p w14:paraId="1B7FADBA" w14:textId="77777777" w:rsidR="005D7373" w:rsidRPr="005D7373" w:rsidRDefault="005D7373" w:rsidP="005D7373">
            <w:pPr>
              <w:spacing w:before="60" w:after="60"/>
              <w:jc w:val="center"/>
              <w:rPr>
                <w:rFonts w:cs="Arial"/>
                <w:sz w:val="18"/>
                <w:szCs w:val="18"/>
                <w:lang w:val="en-AU" w:eastAsia="en-US"/>
              </w:rPr>
            </w:pPr>
            <w:r w:rsidRPr="005D7373">
              <w:rPr>
                <w:rFonts w:cs="Arial"/>
                <w:sz w:val="18"/>
                <w:szCs w:val="18"/>
                <w:lang w:val="en-AU" w:eastAsia="en-US"/>
              </w:rPr>
              <w:t>10.2.1.8</w:t>
            </w:r>
          </w:p>
        </w:tc>
        <w:tc>
          <w:tcPr>
            <w:tcW w:w="1287" w:type="dxa"/>
            <w:tcBorders>
              <w:left w:val="double" w:sz="4" w:space="0" w:color="auto"/>
              <w:right w:val="double" w:sz="4" w:space="0" w:color="auto"/>
            </w:tcBorders>
            <w:vAlign w:val="center"/>
          </w:tcPr>
          <w:p w14:paraId="0C386D40" w14:textId="77777777" w:rsidR="005D7373" w:rsidRPr="005D7373" w:rsidRDefault="005D7373" w:rsidP="005D7373">
            <w:pPr>
              <w:spacing w:before="60" w:after="60"/>
              <w:jc w:val="center"/>
              <w:rPr>
                <w:rFonts w:cs="Arial"/>
                <w:b/>
                <w:sz w:val="18"/>
                <w:szCs w:val="18"/>
                <w:lang w:val="en-AU" w:eastAsia="en-US"/>
              </w:rPr>
            </w:pPr>
          </w:p>
        </w:tc>
        <w:tc>
          <w:tcPr>
            <w:tcW w:w="1137" w:type="dxa"/>
            <w:tcBorders>
              <w:left w:val="double" w:sz="4" w:space="0" w:color="auto"/>
            </w:tcBorders>
            <w:vAlign w:val="center"/>
          </w:tcPr>
          <w:p w14:paraId="6BC3D7F6" w14:textId="77777777" w:rsidR="005D7373" w:rsidRPr="005D7373" w:rsidRDefault="005D7373" w:rsidP="005D7373">
            <w:pPr>
              <w:spacing w:before="60" w:after="60"/>
              <w:jc w:val="center"/>
              <w:rPr>
                <w:rFonts w:cs="Arial"/>
                <w:sz w:val="18"/>
                <w:szCs w:val="18"/>
                <w:lang w:val="en-AU" w:eastAsia="en-US"/>
              </w:rPr>
            </w:pPr>
          </w:p>
        </w:tc>
        <w:tc>
          <w:tcPr>
            <w:tcW w:w="1320" w:type="dxa"/>
            <w:tcBorders>
              <w:right w:val="double" w:sz="4" w:space="0" w:color="auto"/>
            </w:tcBorders>
            <w:vAlign w:val="center"/>
          </w:tcPr>
          <w:p w14:paraId="5340DC8C" w14:textId="77777777" w:rsidR="005D7373" w:rsidRPr="005D7373" w:rsidRDefault="005D7373" w:rsidP="005D7373">
            <w:pPr>
              <w:spacing w:before="60" w:after="60"/>
              <w:jc w:val="center"/>
              <w:rPr>
                <w:rFonts w:cs="Arial"/>
                <w:sz w:val="18"/>
                <w:szCs w:val="18"/>
                <w:lang w:val="en-AU" w:eastAsia="en-US"/>
              </w:rPr>
            </w:pPr>
          </w:p>
        </w:tc>
        <w:tc>
          <w:tcPr>
            <w:tcW w:w="1232" w:type="dxa"/>
            <w:tcBorders>
              <w:left w:val="double" w:sz="4" w:space="0" w:color="auto"/>
            </w:tcBorders>
            <w:vAlign w:val="center"/>
          </w:tcPr>
          <w:p w14:paraId="7A59BB27" w14:textId="77777777" w:rsidR="005D7373" w:rsidRPr="005D7373" w:rsidRDefault="005D7373" w:rsidP="005D7373">
            <w:pPr>
              <w:spacing w:before="60" w:after="60"/>
              <w:jc w:val="center"/>
              <w:rPr>
                <w:rFonts w:cs="Arial"/>
                <w:color w:val="808080"/>
                <w:sz w:val="18"/>
                <w:szCs w:val="18"/>
                <w:lang w:val="en-AU" w:eastAsia="en-US"/>
              </w:rPr>
            </w:pPr>
          </w:p>
        </w:tc>
        <w:tc>
          <w:tcPr>
            <w:tcW w:w="1066" w:type="dxa"/>
            <w:vAlign w:val="center"/>
          </w:tcPr>
          <w:p w14:paraId="5F6DAE45" w14:textId="77777777" w:rsidR="005D7373" w:rsidRPr="005D7373" w:rsidRDefault="005D7373" w:rsidP="005D7373">
            <w:pPr>
              <w:spacing w:before="60" w:after="60"/>
              <w:jc w:val="center"/>
              <w:rPr>
                <w:rFonts w:cs="Arial"/>
                <w:color w:val="808080"/>
                <w:sz w:val="18"/>
                <w:szCs w:val="18"/>
                <w:lang w:val="en-AU" w:eastAsia="en-US"/>
              </w:rPr>
            </w:pPr>
          </w:p>
        </w:tc>
        <w:tc>
          <w:tcPr>
            <w:tcW w:w="1247" w:type="dxa"/>
            <w:vAlign w:val="center"/>
          </w:tcPr>
          <w:p w14:paraId="0DC36483" w14:textId="77777777" w:rsidR="005D7373" w:rsidRPr="005D7373" w:rsidRDefault="005D7373" w:rsidP="005D7373">
            <w:pPr>
              <w:spacing w:before="60" w:after="60"/>
              <w:jc w:val="center"/>
              <w:rPr>
                <w:rFonts w:cs="Arial"/>
                <w:color w:val="808080"/>
                <w:sz w:val="18"/>
                <w:szCs w:val="18"/>
                <w:lang w:val="en-AU" w:eastAsia="en-US"/>
              </w:rPr>
            </w:pPr>
            <w:r w:rsidRPr="005D7373">
              <w:rPr>
                <w:rFonts w:cs="Arial"/>
                <w:color w:val="808080"/>
                <w:sz w:val="18"/>
                <w:szCs w:val="18"/>
                <w:lang w:val="en-AU" w:eastAsia="en-US"/>
              </w:rPr>
              <w:t>x</w:t>
            </w:r>
          </w:p>
        </w:tc>
      </w:tr>
      <w:tr w:rsidR="005D7373" w:rsidRPr="005D7373" w14:paraId="07CBAECE" w14:textId="77777777" w:rsidTr="005D7373">
        <w:trPr>
          <w:cantSplit/>
          <w:jc w:val="center"/>
        </w:trPr>
        <w:tc>
          <w:tcPr>
            <w:tcW w:w="1252" w:type="dxa"/>
            <w:vAlign w:val="center"/>
          </w:tcPr>
          <w:p w14:paraId="6D846487" w14:textId="77777777" w:rsidR="005D7373" w:rsidRPr="005D7373" w:rsidRDefault="005D7373" w:rsidP="005D7373">
            <w:pPr>
              <w:spacing w:before="60" w:after="60"/>
              <w:jc w:val="center"/>
              <w:rPr>
                <w:rFonts w:cs="Arial"/>
                <w:b/>
                <w:sz w:val="18"/>
                <w:szCs w:val="18"/>
                <w:lang w:val="en-AU" w:eastAsia="en-US"/>
              </w:rPr>
            </w:pPr>
            <w:r w:rsidRPr="005D7373">
              <w:rPr>
                <w:rFonts w:cs="Arial"/>
                <w:b/>
                <w:sz w:val="18"/>
                <w:szCs w:val="18"/>
                <w:lang w:val="en-AU" w:eastAsia="en-US"/>
              </w:rPr>
              <w:t>PRDARE</w:t>
            </w:r>
          </w:p>
        </w:tc>
        <w:tc>
          <w:tcPr>
            <w:tcW w:w="867" w:type="dxa"/>
            <w:tcBorders>
              <w:right w:val="double" w:sz="4" w:space="0" w:color="auto"/>
            </w:tcBorders>
            <w:vAlign w:val="center"/>
          </w:tcPr>
          <w:p w14:paraId="0B1177A5" w14:textId="77777777" w:rsidR="005D7373" w:rsidRPr="005D7373" w:rsidRDefault="005D7373" w:rsidP="005D7373">
            <w:pPr>
              <w:spacing w:before="60" w:after="60"/>
              <w:jc w:val="center"/>
              <w:rPr>
                <w:rFonts w:cs="Arial"/>
                <w:sz w:val="18"/>
                <w:szCs w:val="18"/>
                <w:lang w:val="en-AU" w:eastAsia="en-US"/>
              </w:rPr>
            </w:pPr>
            <w:r w:rsidRPr="005D7373">
              <w:rPr>
                <w:rFonts w:cs="Arial"/>
                <w:sz w:val="18"/>
                <w:szCs w:val="18"/>
                <w:lang w:val="en-AU" w:eastAsia="en-US"/>
              </w:rPr>
              <w:t>4.8.13</w:t>
            </w:r>
          </w:p>
        </w:tc>
        <w:tc>
          <w:tcPr>
            <w:tcW w:w="1287" w:type="dxa"/>
            <w:tcBorders>
              <w:left w:val="double" w:sz="4" w:space="0" w:color="auto"/>
              <w:right w:val="double" w:sz="4" w:space="0" w:color="auto"/>
            </w:tcBorders>
            <w:vAlign w:val="center"/>
          </w:tcPr>
          <w:p w14:paraId="3827BE4C" w14:textId="77777777" w:rsidR="005D7373" w:rsidRPr="005D7373" w:rsidRDefault="005D7373" w:rsidP="005D7373">
            <w:pPr>
              <w:spacing w:before="60" w:after="60"/>
              <w:jc w:val="center"/>
              <w:rPr>
                <w:rFonts w:cs="Arial"/>
                <w:b/>
                <w:sz w:val="18"/>
                <w:szCs w:val="18"/>
                <w:lang w:val="en-AU" w:eastAsia="en-US"/>
              </w:rPr>
            </w:pPr>
            <w:r w:rsidRPr="005D7373">
              <w:rPr>
                <w:rFonts w:cs="Arial"/>
                <w:b/>
                <w:sz w:val="18"/>
                <w:szCs w:val="18"/>
                <w:lang w:val="en-AU" w:eastAsia="en-US"/>
              </w:rPr>
              <w:t>x</w:t>
            </w:r>
          </w:p>
        </w:tc>
        <w:tc>
          <w:tcPr>
            <w:tcW w:w="1137" w:type="dxa"/>
            <w:tcBorders>
              <w:left w:val="double" w:sz="4" w:space="0" w:color="auto"/>
            </w:tcBorders>
            <w:vAlign w:val="center"/>
          </w:tcPr>
          <w:p w14:paraId="67BC3CC7" w14:textId="77777777" w:rsidR="005D7373" w:rsidRPr="005D7373" w:rsidRDefault="005D7373" w:rsidP="005D7373">
            <w:pPr>
              <w:spacing w:before="60" w:after="60"/>
              <w:jc w:val="center"/>
              <w:rPr>
                <w:rFonts w:cs="Arial"/>
                <w:sz w:val="18"/>
                <w:szCs w:val="18"/>
                <w:lang w:val="en-AU" w:eastAsia="en-US"/>
              </w:rPr>
            </w:pPr>
          </w:p>
        </w:tc>
        <w:tc>
          <w:tcPr>
            <w:tcW w:w="1320" w:type="dxa"/>
            <w:tcBorders>
              <w:right w:val="double" w:sz="4" w:space="0" w:color="auto"/>
            </w:tcBorders>
            <w:vAlign w:val="center"/>
          </w:tcPr>
          <w:p w14:paraId="3B748FF6" w14:textId="77777777" w:rsidR="005D7373" w:rsidRPr="005D7373" w:rsidRDefault="005D7373" w:rsidP="005D7373">
            <w:pPr>
              <w:spacing w:before="60" w:after="60"/>
              <w:jc w:val="center"/>
              <w:rPr>
                <w:rFonts w:cs="Arial"/>
                <w:sz w:val="18"/>
                <w:szCs w:val="18"/>
                <w:lang w:val="en-AU" w:eastAsia="en-US"/>
              </w:rPr>
            </w:pPr>
            <w:r w:rsidRPr="005D7373">
              <w:rPr>
                <w:rFonts w:cs="Arial"/>
                <w:sz w:val="18"/>
                <w:szCs w:val="18"/>
                <w:lang w:val="en-AU" w:eastAsia="en-US"/>
              </w:rPr>
              <w:t>x</w:t>
            </w:r>
          </w:p>
        </w:tc>
        <w:tc>
          <w:tcPr>
            <w:tcW w:w="1232" w:type="dxa"/>
            <w:tcBorders>
              <w:left w:val="double" w:sz="4" w:space="0" w:color="auto"/>
            </w:tcBorders>
            <w:vAlign w:val="center"/>
          </w:tcPr>
          <w:p w14:paraId="01C398E7" w14:textId="77777777" w:rsidR="005D7373" w:rsidRPr="005D7373" w:rsidRDefault="005D7373" w:rsidP="005D7373">
            <w:pPr>
              <w:spacing w:before="60" w:after="60"/>
              <w:jc w:val="center"/>
              <w:rPr>
                <w:rFonts w:cs="Arial"/>
                <w:color w:val="808080"/>
                <w:sz w:val="18"/>
                <w:szCs w:val="18"/>
                <w:lang w:val="en-AU" w:eastAsia="en-US"/>
              </w:rPr>
            </w:pPr>
          </w:p>
        </w:tc>
        <w:tc>
          <w:tcPr>
            <w:tcW w:w="1066" w:type="dxa"/>
            <w:vAlign w:val="center"/>
          </w:tcPr>
          <w:p w14:paraId="47CD82CD" w14:textId="77777777" w:rsidR="005D7373" w:rsidRPr="005D7373" w:rsidRDefault="005D7373" w:rsidP="005D7373">
            <w:pPr>
              <w:spacing w:before="60" w:after="60"/>
              <w:jc w:val="center"/>
              <w:rPr>
                <w:rFonts w:cs="Arial"/>
                <w:color w:val="808080"/>
                <w:sz w:val="18"/>
                <w:szCs w:val="18"/>
                <w:lang w:val="en-AU" w:eastAsia="en-US"/>
              </w:rPr>
            </w:pPr>
          </w:p>
        </w:tc>
        <w:tc>
          <w:tcPr>
            <w:tcW w:w="1247" w:type="dxa"/>
            <w:vAlign w:val="center"/>
          </w:tcPr>
          <w:p w14:paraId="321FC4BF" w14:textId="77777777" w:rsidR="005D7373" w:rsidRPr="005D7373" w:rsidRDefault="005D7373" w:rsidP="005D7373">
            <w:pPr>
              <w:spacing w:before="60" w:after="60"/>
              <w:jc w:val="center"/>
              <w:rPr>
                <w:rFonts w:cs="Arial"/>
                <w:color w:val="808080"/>
                <w:sz w:val="18"/>
                <w:szCs w:val="18"/>
                <w:lang w:val="en-AU" w:eastAsia="en-US"/>
              </w:rPr>
            </w:pPr>
            <w:r w:rsidRPr="005D7373">
              <w:rPr>
                <w:rFonts w:cs="Arial"/>
                <w:color w:val="808080"/>
                <w:sz w:val="18"/>
                <w:szCs w:val="18"/>
                <w:lang w:val="en-AU" w:eastAsia="en-US"/>
              </w:rPr>
              <w:t>x</w:t>
            </w:r>
          </w:p>
        </w:tc>
      </w:tr>
      <w:tr w:rsidR="005D7373" w:rsidRPr="005D7373" w14:paraId="23721FFB" w14:textId="77777777" w:rsidTr="005D7373">
        <w:trPr>
          <w:cantSplit/>
          <w:jc w:val="center"/>
        </w:trPr>
        <w:tc>
          <w:tcPr>
            <w:tcW w:w="1252" w:type="dxa"/>
            <w:vAlign w:val="center"/>
          </w:tcPr>
          <w:p w14:paraId="2BFDB907" w14:textId="77777777" w:rsidR="005D7373" w:rsidRPr="005D7373" w:rsidRDefault="005D7373" w:rsidP="005D7373">
            <w:pPr>
              <w:spacing w:before="60" w:after="60"/>
              <w:jc w:val="center"/>
              <w:rPr>
                <w:rFonts w:cs="Arial"/>
                <w:b/>
                <w:sz w:val="18"/>
                <w:szCs w:val="18"/>
                <w:lang w:val="en-AU" w:eastAsia="en-US"/>
              </w:rPr>
            </w:pPr>
            <w:r w:rsidRPr="005D7373">
              <w:rPr>
                <w:rFonts w:cs="Arial"/>
                <w:b/>
                <w:sz w:val="18"/>
                <w:szCs w:val="18"/>
                <w:lang w:val="en-AU" w:eastAsia="en-US"/>
              </w:rPr>
              <w:t>PYLONS</w:t>
            </w:r>
          </w:p>
        </w:tc>
        <w:tc>
          <w:tcPr>
            <w:tcW w:w="867" w:type="dxa"/>
            <w:tcBorders>
              <w:right w:val="double" w:sz="4" w:space="0" w:color="auto"/>
            </w:tcBorders>
            <w:vAlign w:val="center"/>
          </w:tcPr>
          <w:p w14:paraId="3FB0111E" w14:textId="77777777" w:rsidR="005D7373" w:rsidRPr="005D7373" w:rsidRDefault="005D7373" w:rsidP="005D7373">
            <w:pPr>
              <w:spacing w:before="60" w:after="60"/>
              <w:jc w:val="center"/>
              <w:rPr>
                <w:rFonts w:cs="Arial"/>
                <w:sz w:val="18"/>
                <w:szCs w:val="18"/>
                <w:lang w:val="en-AU" w:eastAsia="en-US"/>
              </w:rPr>
            </w:pPr>
            <w:r w:rsidRPr="005D7373">
              <w:rPr>
                <w:rFonts w:cs="Arial"/>
                <w:sz w:val="18"/>
                <w:szCs w:val="18"/>
                <w:lang w:val="en-AU" w:eastAsia="en-US"/>
              </w:rPr>
              <w:t>4.8.18</w:t>
            </w:r>
          </w:p>
        </w:tc>
        <w:tc>
          <w:tcPr>
            <w:tcW w:w="1287" w:type="dxa"/>
            <w:tcBorders>
              <w:left w:val="double" w:sz="4" w:space="0" w:color="auto"/>
              <w:right w:val="double" w:sz="4" w:space="0" w:color="auto"/>
            </w:tcBorders>
            <w:vAlign w:val="center"/>
          </w:tcPr>
          <w:p w14:paraId="608D81FD" w14:textId="77777777" w:rsidR="005D7373" w:rsidRPr="005D7373" w:rsidRDefault="005D7373" w:rsidP="005D7373">
            <w:pPr>
              <w:spacing w:before="60" w:after="60"/>
              <w:jc w:val="center"/>
              <w:rPr>
                <w:rFonts w:cs="Arial"/>
                <w:b/>
                <w:sz w:val="18"/>
                <w:szCs w:val="18"/>
                <w:lang w:val="en-AU" w:eastAsia="en-US"/>
              </w:rPr>
            </w:pPr>
            <w:r w:rsidRPr="005D7373">
              <w:rPr>
                <w:rFonts w:cs="Arial"/>
                <w:b/>
                <w:sz w:val="18"/>
                <w:szCs w:val="18"/>
                <w:lang w:val="en-AU" w:eastAsia="en-US"/>
              </w:rPr>
              <w:t>x</w:t>
            </w:r>
          </w:p>
        </w:tc>
        <w:tc>
          <w:tcPr>
            <w:tcW w:w="1137" w:type="dxa"/>
            <w:tcBorders>
              <w:left w:val="double" w:sz="4" w:space="0" w:color="auto"/>
            </w:tcBorders>
            <w:vAlign w:val="center"/>
          </w:tcPr>
          <w:p w14:paraId="2FC0BBCD" w14:textId="77777777" w:rsidR="005D7373" w:rsidRPr="005D7373" w:rsidRDefault="005D7373" w:rsidP="005D7373">
            <w:pPr>
              <w:spacing w:before="60" w:after="60"/>
              <w:jc w:val="center"/>
              <w:rPr>
                <w:rFonts w:cs="Arial"/>
                <w:sz w:val="18"/>
                <w:szCs w:val="18"/>
                <w:lang w:val="en-AU" w:eastAsia="en-US"/>
              </w:rPr>
            </w:pPr>
          </w:p>
        </w:tc>
        <w:tc>
          <w:tcPr>
            <w:tcW w:w="1320" w:type="dxa"/>
            <w:tcBorders>
              <w:right w:val="double" w:sz="4" w:space="0" w:color="auto"/>
            </w:tcBorders>
            <w:vAlign w:val="center"/>
          </w:tcPr>
          <w:p w14:paraId="0FF168BD" w14:textId="77777777" w:rsidR="005D7373" w:rsidRPr="005D7373" w:rsidRDefault="005D7373" w:rsidP="005D7373">
            <w:pPr>
              <w:spacing w:before="60" w:after="60"/>
              <w:jc w:val="center"/>
              <w:rPr>
                <w:rFonts w:cs="Arial"/>
                <w:sz w:val="18"/>
                <w:szCs w:val="18"/>
                <w:lang w:val="en-AU" w:eastAsia="en-US"/>
              </w:rPr>
            </w:pPr>
            <w:r w:rsidRPr="005D7373">
              <w:rPr>
                <w:rFonts w:cs="Arial"/>
                <w:sz w:val="18"/>
                <w:szCs w:val="18"/>
                <w:lang w:val="en-AU" w:eastAsia="en-US"/>
              </w:rPr>
              <w:t>x</w:t>
            </w:r>
          </w:p>
        </w:tc>
        <w:tc>
          <w:tcPr>
            <w:tcW w:w="1232" w:type="dxa"/>
            <w:tcBorders>
              <w:left w:val="double" w:sz="4" w:space="0" w:color="auto"/>
            </w:tcBorders>
            <w:vAlign w:val="center"/>
          </w:tcPr>
          <w:p w14:paraId="3B4BD627" w14:textId="77777777" w:rsidR="005D7373" w:rsidRPr="005D7373" w:rsidRDefault="005D7373" w:rsidP="005D7373">
            <w:pPr>
              <w:spacing w:before="60" w:after="60"/>
              <w:jc w:val="center"/>
              <w:rPr>
                <w:rFonts w:cs="Arial"/>
                <w:color w:val="808080"/>
                <w:sz w:val="18"/>
                <w:szCs w:val="18"/>
                <w:lang w:val="en-AU" w:eastAsia="en-US"/>
              </w:rPr>
            </w:pPr>
          </w:p>
        </w:tc>
        <w:tc>
          <w:tcPr>
            <w:tcW w:w="1066" w:type="dxa"/>
            <w:vAlign w:val="center"/>
          </w:tcPr>
          <w:p w14:paraId="6763788C" w14:textId="77777777" w:rsidR="005D7373" w:rsidRPr="005D7373" w:rsidRDefault="005D7373" w:rsidP="005D7373">
            <w:pPr>
              <w:spacing w:before="60" w:after="60"/>
              <w:jc w:val="center"/>
              <w:rPr>
                <w:rFonts w:cs="Arial"/>
                <w:color w:val="808080"/>
                <w:sz w:val="18"/>
                <w:szCs w:val="18"/>
                <w:lang w:val="en-AU" w:eastAsia="en-US"/>
              </w:rPr>
            </w:pPr>
            <w:r w:rsidRPr="005D7373">
              <w:rPr>
                <w:rFonts w:cs="Arial"/>
                <w:color w:val="808080"/>
                <w:sz w:val="18"/>
                <w:szCs w:val="18"/>
                <w:lang w:val="en-AU" w:eastAsia="en-US"/>
              </w:rPr>
              <w:t>x</w:t>
            </w:r>
          </w:p>
        </w:tc>
        <w:tc>
          <w:tcPr>
            <w:tcW w:w="1247" w:type="dxa"/>
            <w:vAlign w:val="center"/>
          </w:tcPr>
          <w:p w14:paraId="6E147FA7" w14:textId="77777777" w:rsidR="005D7373" w:rsidRPr="005D7373" w:rsidRDefault="005D7373" w:rsidP="005D7373">
            <w:pPr>
              <w:spacing w:before="60" w:after="60"/>
              <w:jc w:val="center"/>
              <w:rPr>
                <w:rFonts w:cs="Arial"/>
                <w:color w:val="808080"/>
                <w:sz w:val="18"/>
                <w:szCs w:val="18"/>
                <w:lang w:val="en-AU" w:eastAsia="en-US"/>
              </w:rPr>
            </w:pPr>
            <w:r w:rsidRPr="005D7373">
              <w:rPr>
                <w:rFonts w:cs="Arial"/>
                <w:color w:val="808080"/>
                <w:sz w:val="18"/>
                <w:szCs w:val="18"/>
                <w:lang w:val="en-AU" w:eastAsia="en-US"/>
              </w:rPr>
              <w:t>x</w:t>
            </w:r>
          </w:p>
        </w:tc>
      </w:tr>
      <w:tr w:rsidR="005D7373" w:rsidRPr="005D7373" w14:paraId="31BF2611" w14:textId="77777777" w:rsidTr="005D7373">
        <w:trPr>
          <w:cantSplit/>
          <w:jc w:val="center"/>
        </w:trPr>
        <w:tc>
          <w:tcPr>
            <w:tcW w:w="1252" w:type="dxa"/>
            <w:vAlign w:val="center"/>
          </w:tcPr>
          <w:p w14:paraId="6C41B2D4" w14:textId="77777777" w:rsidR="005D7373" w:rsidRPr="005D7373" w:rsidRDefault="005D7373" w:rsidP="005D7373">
            <w:pPr>
              <w:spacing w:before="60" w:after="60"/>
              <w:jc w:val="center"/>
              <w:rPr>
                <w:rFonts w:cs="Arial"/>
                <w:b/>
                <w:sz w:val="18"/>
                <w:szCs w:val="18"/>
                <w:lang w:val="en-AU" w:eastAsia="en-US"/>
              </w:rPr>
            </w:pPr>
            <w:r w:rsidRPr="005D7373">
              <w:rPr>
                <w:rFonts w:cs="Arial"/>
                <w:b/>
                <w:sz w:val="18"/>
                <w:szCs w:val="18"/>
                <w:lang w:val="en-AU" w:eastAsia="en-US"/>
              </w:rPr>
              <w:t>RADLNE</w:t>
            </w:r>
          </w:p>
        </w:tc>
        <w:tc>
          <w:tcPr>
            <w:tcW w:w="867" w:type="dxa"/>
            <w:tcBorders>
              <w:right w:val="double" w:sz="4" w:space="0" w:color="auto"/>
            </w:tcBorders>
            <w:vAlign w:val="center"/>
          </w:tcPr>
          <w:p w14:paraId="2F765645" w14:textId="77777777" w:rsidR="005D7373" w:rsidRPr="005D7373" w:rsidRDefault="005D7373" w:rsidP="005D7373">
            <w:pPr>
              <w:spacing w:before="60" w:after="60"/>
              <w:jc w:val="center"/>
              <w:rPr>
                <w:rFonts w:cs="Arial"/>
                <w:sz w:val="18"/>
                <w:szCs w:val="18"/>
                <w:lang w:val="en-AU" w:eastAsia="en-US"/>
              </w:rPr>
            </w:pPr>
            <w:r w:rsidRPr="005D7373">
              <w:rPr>
                <w:rFonts w:cs="Arial"/>
                <w:sz w:val="18"/>
                <w:szCs w:val="18"/>
                <w:lang w:val="en-AU" w:eastAsia="en-US"/>
              </w:rPr>
              <w:t>12.11.2</w:t>
            </w:r>
          </w:p>
        </w:tc>
        <w:tc>
          <w:tcPr>
            <w:tcW w:w="1287" w:type="dxa"/>
            <w:tcBorders>
              <w:left w:val="double" w:sz="4" w:space="0" w:color="auto"/>
              <w:right w:val="double" w:sz="4" w:space="0" w:color="auto"/>
            </w:tcBorders>
            <w:vAlign w:val="center"/>
          </w:tcPr>
          <w:p w14:paraId="69D8543B" w14:textId="77777777" w:rsidR="005D7373" w:rsidRPr="005D7373" w:rsidRDefault="005D7373" w:rsidP="005D7373">
            <w:pPr>
              <w:spacing w:before="60" w:after="60"/>
              <w:jc w:val="center"/>
              <w:rPr>
                <w:rFonts w:cs="Arial"/>
                <w:b/>
                <w:sz w:val="18"/>
                <w:szCs w:val="18"/>
                <w:lang w:val="en-AU" w:eastAsia="en-US"/>
              </w:rPr>
            </w:pPr>
          </w:p>
        </w:tc>
        <w:tc>
          <w:tcPr>
            <w:tcW w:w="1137" w:type="dxa"/>
            <w:tcBorders>
              <w:left w:val="double" w:sz="4" w:space="0" w:color="auto"/>
            </w:tcBorders>
            <w:vAlign w:val="center"/>
          </w:tcPr>
          <w:p w14:paraId="2B2439FF" w14:textId="77777777" w:rsidR="005D7373" w:rsidRPr="005D7373" w:rsidRDefault="005D7373" w:rsidP="005D7373">
            <w:pPr>
              <w:spacing w:before="60" w:after="60"/>
              <w:jc w:val="center"/>
              <w:rPr>
                <w:rFonts w:cs="Arial"/>
                <w:sz w:val="18"/>
                <w:szCs w:val="18"/>
                <w:lang w:val="en-AU" w:eastAsia="en-US"/>
              </w:rPr>
            </w:pPr>
          </w:p>
        </w:tc>
        <w:tc>
          <w:tcPr>
            <w:tcW w:w="1320" w:type="dxa"/>
            <w:tcBorders>
              <w:right w:val="double" w:sz="4" w:space="0" w:color="auto"/>
            </w:tcBorders>
            <w:vAlign w:val="center"/>
          </w:tcPr>
          <w:p w14:paraId="27D1A7F5" w14:textId="77777777" w:rsidR="005D7373" w:rsidRPr="005D7373" w:rsidRDefault="005D7373" w:rsidP="005D7373">
            <w:pPr>
              <w:spacing w:before="60" w:after="60"/>
              <w:jc w:val="center"/>
              <w:rPr>
                <w:rFonts w:cs="Arial"/>
                <w:sz w:val="18"/>
                <w:szCs w:val="18"/>
                <w:lang w:val="en-AU" w:eastAsia="en-US"/>
              </w:rPr>
            </w:pPr>
          </w:p>
        </w:tc>
        <w:tc>
          <w:tcPr>
            <w:tcW w:w="1232" w:type="dxa"/>
            <w:tcBorders>
              <w:left w:val="double" w:sz="4" w:space="0" w:color="auto"/>
            </w:tcBorders>
            <w:vAlign w:val="center"/>
          </w:tcPr>
          <w:p w14:paraId="31251DF3" w14:textId="77777777" w:rsidR="005D7373" w:rsidRPr="005D7373" w:rsidRDefault="005D7373" w:rsidP="005D7373">
            <w:pPr>
              <w:spacing w:before="60" w:after="60"/>
              <w:jc w:val="center"/>
              <w:rPr>
                <w:rFonts w:cs="Arial"/>
                <w:color w:val="808080"/>
                <w:sz w:val="18"/>
                <w:szCs w:val="18"/>
                <w:lang w:val="en-AU" w:eastAsia="en-US"/>
              </w:rPr>
            </w:pPr>
          </w:p>
        </w:tc>
        <w:tc>
          <w:tcPr>
            <w:tcW w:w="1066" w:type="dxa"/>
            <w:vAlign w:val="center"/>
          </w:tcPr>
          <w:p w14:paraId="77FAB2BD" w14:textId="77777777" w:rsidR="005D7373" w:rsidRPr="005D7373" w:rsidRDefault="005D7373" w:rsidP="005D7373">
            <w:pPr>
              <w:spacing w:before="60" w:after="60"/>
              <w:jc w:val="center"/>
              <w:rPr>
                <w:rFonts w:cs="Arial"/>
                <w:color w:val="808080"/>
                <w:sz w:val="18"/>
                <w:szCs w:val="18"/>
                <w:lang w:val="en-AU" w:eastAsia="en-US"/>
              </w:rPr>
            </w:pPr>
          </w:p>
        </w:tc>
        <w:tc>
          <w:tcPr>
            <w:tcW w:w="1247" w:type="dxa"/>
            <w:vAlign w:val="center"/>
          </w:tcPr>
          <w:p w14:paraId="67A7F717" w14:textId="77777777" w:rsidR="005D7373" w:rsidRPr="005D7373" w:rsidRDefault="005D7373" w:rsidP="005D7373">
            <w:pPr>
              <w:spacing w:before="60" w:after="60"/>
              <w:jc w:val="center"/>
              <w:rPr>
                <w:rFonts w:cs="Arial"/>
                <w:color w:val="808080"/>
                <w:sz w:val="18"/>
                <w:szCs w:val="18"/>
                <w:lang w:val="en-AU" w:eastAsia="en-US"/>
              </w:rPr>
            </w:pPr>
            <w:r w:rsidRPr="005D7373">
              <w:rPr>
                <w:rFonts w:cs="Arial"/>
                <w:color w:val="808080"/>
                <w:sz w:val="18"/>
                <w:szCs w:val="18"/>
                <w:lang w:val="en-AU" w:eastAsia="en-US"/>
              </w:rPr>
              <w:t>x</w:t>
            </w:r>
          </w:p>
        </w:tc>
      </w:tr>
      <w:tr w:rsidR="005D7373" w:rsidRPr="005D7373" w14:paraId="77A63C5D" w14:textId="77777777" w:rsidTr="005D7373">
        <w:trPr>
          <w:cantSplit/>
          <w:jc w:val="center"/>
        </w:trPr>
        <w:tc>
          <w:tcPr>
            <w:tcW w:w="1252" w:type="dxa"/>
            <w:vAlign w:val="center"/>
          </w:tcPr>
          <w:p w14:paraId="0D24258F" w14:textId="77777777" w:rsidR="005D7373" w:rsidRPr="005D7373" w:rsidRDefault="005D7373" w:rsidP="005D7373">
            <w:pPr>
              <w:spacing w:before="60" w:after="60"/>
              <w:jc w:val="center"/>
              <w:rPr>
                <w:rFonts w:cs="Arial"/>
                <w:b/>
                <w:sz w:val="18"/>
                <w:szCs w:val="18"/>
                <w:lang w:val="en-AU" w:eastAsia="en-US"/>
              </w:rPr>
            </w:pPr>
            <w:r w:rsidRPr="005D7373">
              <w:rPr>
                <w:rFonts w:cs="Arial"/>
                <w:b/>
                <w:sz w:val="18"/>
                <w:szCs w:val="18"/>
                <w:lang w:val="en-AU" w:eastAsia="en-US"/>
              </w:rPr>
              <w:t>RADRNG</w:t>
            </w:r>
          </w:p>
        </w:tc>
        <w:tc>
          <w:tcPr>
            <w:tcW w:w="867" w:type="dxa"/>
            <w:tcBorders>
              <w:right w:val="double" w:sz="4" w:space="0" w:color="auto"/>
            </w:tcBorders>
            <w:vAlign w:val="center"/>
          </w:tcPr>
          <w:p w14:paraId="3EC18816" w14:textId="77777777" w:rsidR="005D7373" w:rsidRPr="005D7373" w:rsidRDefault="005D7373" w:rsidP="005D7373">
            <w:pPr>
              <w:spacing w:before="60" w:after="60"/>
              <w:jc w:val="center"/>
              <w:rPr>
                <w:rFonts w:cs="Arial"/>
                <w:sz w:val="18"/>
                <w:szCs w:val="18"/>
                <w:lang w:val="en-AU" w:eastAsia="en-US"/>
              </w:rPr>
            </w:pPr>
            <w:r w:rsidRPr="005D7373">
              <w:rPr>
                <w:rFonts w:cs="Arial"/>
                <w:sz w:val="18"/>
                <w:szCs w:val="18"/>
                <w:lang w:val="en-AU" w:eastAsia="en-US"/>
              </w:rPr>
              <w:t>12.11.1</w:t>
            </w:r>
          </w:p>
        </w:tc>
        <w:tc>
          <w:tcPr>
            <w:tcW w:w="1287" w:type="dxa"/>
            <w:tcBorders>
              <w:left w:val="double" w:sz="4" w:space="0" w:color="auto"/>
              <w:right w:val="double" w:sz="4" w:space="0" w:color="auto"/>
            </w:tcBorders>
            <w:shd w:val="clear" w:color="auto" w:fill="F2F2F2"/>
            <w:vAlign w:val="center"/>
          </w:tcPr>
          <w:p w14:paraId="218E831E" w14:textId="77777777" w:rsidR="005D7373" w:rsidRPr="005D7373" w:rsidRDefault="005D7373" w:rsidP="005D7373">
            <w:pPr>
              <w:spacing w:before="60" w:after="60"/>
              <w:jc w:val="center"/>
              <w:rPr>
                <w:rFonts w:cs="Arial"/>
                <w:b/>
                <w:sz w:val="18"/>
                <w:szCs w:val="18"/>
                <w:lang w:val="en-AU" w:eastAsia="en-US"/>
              </w:rPr>
            </w:pPr>
          </w:p>
        </w:tc>
        <w:tc>
          <w:tcPr>
            <w:tcW w:w="1137" w:type="dxa"/>
            <w:tcBorders>
              <w:left w:val="double" w:sz="4" w:space="0" w:color="auto"/>
            </w:tcBorders>
            <w:shd w:val="clear" w:color="auto" w:fill="F2F2F2"/>
            <w:vAlign w:val="center"/>
          </w:tcPr>
          <w:p w14:paraId="7348E88B" w14:textId="77777777" w:rsidR="005D7373" w:rsidRPr="005D7373" w:rsidRDefault="005D7373" w:rsidP="005D7373">
            <w:pPr>
              <w:spacing w:before="60" w:after="60"/>
              <w:jc w:val="center"/>
              <w:rPr>
                <w:rFonts w:cs="Arial"/>
                <w:sz w:val="18"/>
                <w:szCs w:val="18"/>
                <w:lang w:val="en-AU" w:eastAsia="en-US"/>
              </w:rPr>
            </w:pPr>
          </w:p>
        </w:tc>
        <w:tc>
          <w:tcPr>
            <w:tcW w:w="1320" w:type="dxa"/>
            <w:tcBorders>
              <w:right w:val="double" w:sz="4" w:space="0" w:color="auto"/>
            </w:tcBorders>
            <w:shd w:val="clear" w:color="auto" w:fill="F2F2F2"/>
            <w:vAlign w:val="center"/>
          </w:tcPr>
          <w:p w14:paraId="4F0E03BF" w14:textId="77777777" w:rsidR="005D7373" w:rsidRPr="005D7373" w:rsidRDefault="005D7373" w:rsidP="005D7373">
            <w:pPr>
              <w:spacing w:before="60" w:after="60"/>
              <w:jc w:val="center"/>
              <w:rPr>
                <w:rFonts w:cs="Arial"/>
                <w:sz w:val="18"/>
                <w:szCs w:val="18"/>
                <w:lang w:val="en-AU" w:eastAsia="en-US"/>
              </w:rPr>
            </w:pPr>
          </w:p>
        </w:tc>
        <w:tc>
          <w:tcPr>
            <w:tcW w:w="1232" w:type="dxa"/>
            <w:tcBorders>
              <w:left w:val="double" w:sz="4" w:space="0" w:color="auto"/>
            </w:tcBorders>
            <w:shd w:val="clear" w:color="auto" w:fill="F2F2F2"/>
            <w:vAlign w:val="center"/>
          </w:tcPr>
          <w:p w14:paraId="67B29BEA" w14:textId="77777777" w:rsidR="005D7373" w:rsidRPr="005D7373" w:rsidRDefault="005D7373" w:rsidP="005D7373">
            <w:pPr>
              <w:spacing w:before="60" w:after="60"/>
              <w:jc w:val="center"/>
              <w:rPr>
                <w:rFonts w:cs="Arial"/>
                <w:color w:val="808080"/>
                <w:sz w:val="18"/>
                <w:szCs w:val="18"/>
                <w:lang w:val="en-AU" w:eastAsia="en-US"/>
              </w:rPr>
            </w:pPr>
          </w:p>
        </w:tc>
        <w:tc>
          <w:tcPr>
            <w:tcW w:w="1066" w:type="dxa"/>
            <w:shd w:val="clear" w:color="auto" w:fill="F2F2F2"/>
            <w:vAlign w:val="center"/>
          </w:tcPr>
          <w:p w14:paraId="4A143E91" w14:textId="77777777" w:rsidR="005D7373" w:rsidRPr="005D7373" w:rsidRDefault="005D7373" w:rsidP="005D7373">
            <w:pPr>
              <w:spacing w:before="60" w:after="60"/>
              <w:jc w:val="center"/>
              <w:rPr>
                <w:rFonts w:cs="Arial"/>
                <w:color w:val="808080"/>
                <w:sz w:val="18"/>
                <w:szCs w:val="18"/>
                <w:lang w:val="en-AU" w:eastAsia="en-US"/>
              </w:rPr>
            </w:pPr>
          </w:p>
        </w:tc>
        <w:tc>
          <w:tcPr>
            <w:tcW w:w="1247" w:type="dxa"/>
            <w:shd w:val="clear" w:color="auto" w:fill="F2F2F2"/>
            <w:vAlign w:val="center"/>
          </w:tcPr>
          <w:p w14:paraId="05B1235C" w14:textId="77777777" w:rsidR="005D7373" w:rsidRPr="005D7373" w:rsidRDefault="005D7373" w:rsidP="005D7373">
            <w:pPr>
              <w:spacing w:before="60" w:after="60"/>
              <w:jc w:val="center"/>
              <w:rPr>
                <w:rFonts w:cs="Arial"/>
                <w:color w:val="808080"/>
                <w:sz w:val="18"/>
                <w:szCs w:val="18"/>
                <w:lang w:val="en-AU" w:eastAsia="en-US"/>
              </w:rPr>
            </w:pPr>
          </w:p>
        </w:tc>
      </w:tr>
      <w:tr w:rsidR="005D7373" w:rsidRPr="005D7373" w14:paraId="4592EA5E" w14:textId="77777777" w:rsidTr="005D7373">
        <w:trPr>
          <w:cantSplit/>
          <w:jc w:val="center"/>
        </w:trPr>
        <w:tc>
          <w:tcPr>
            <w:tcW w:w="1252" w:type="dxa"/>
            <w:vAlign w:val="center"/>
          </w:tcPr>
          <w:p w14:paraId="3F66A19D" w14:textId="77777777" w:rsidR="005D7373" w:rsidRPr="005D7373" w:rsidRDefault="005D7373" w:rsidP="005D7373">
            <w:pPr>
              <w:spacing w:before="60" w:after="60"/>
              <w:jc w:val="center"/>
              <w:rPr>
                <w:rFonts w:cs="Arial"/>
                <w:b/>
                <w:sz w:val="18"/>
                <w:szCs w:val="18"/>
                <w:lang w:val="en-AU" w:eastAsia="en-US"/>
              </w:rPr>
            </w:pPr>
            <w:r w:rsidRPr="005D7373">
              <w:rPr>
                <w:rFonts w:cs="Arial"/>
                <w:b/>
                <w:sz w:val="18"/>
                <w:szCs w:val="18"/>
                <w:lang w:val="en-AU" w:eastAsia="en-US"/>
              </w:rPr>
              <w:t>RADRFL</w:t>
            </w:r>
          </w:p>
        </w:tc>
        <w:tc>
          <w:tcPr>
            <w:tcW w:w="867" w:type="dxa"/>
            <w:tcBorders>
              <w:right w:val="double" w:sz="4" w:space="0" w:color="auto"/>
            </w:tcBorders>
            <w:vAlign w:val="center"/>
          </w:tcPr>
          <w:p w14:paraId="5F52D82E" w14:textId="77777777" w:rsidR="005D7373" w:rsidRPr="005D7373" w:rsidRDefault="005D7373" w:rsidP="005D7373">
            <w:pPr>
              <w:spacing w:before="60" w:after="60"/>
              <w:jc w:val="center"/>
              <w:rPr>
                <w:rFonts w:cs="Arial"/>
                <w:sz w:val="18"/>
                <w:szCs w:val="18"/>
                <w:lang w:val="en-AU" w:eastAsia="en-US"/>
              </w:rPr>
            </w:pPr>
            <w:r w:rsidRPr="005D7373">
              <w:rPr>
                <w:rFonts w:cs="Arial"/>
                <w:sz w:val="18"/>
                <w:szCs w:val="18"/>
                <w:lang w:val="en-AU" w:eastAsia="en-US"/>
              </w:rPr>
              <w:t>12.12</w:t>
            </w:r>
          </w:p>
        </w:tc>
        <w:tc>
          <w:tcPr>
            <w:tcW w:w="1287" w:type="dxa"/>
            <w:tcBorders>
              <w:left w:val="double" w:sz="4" w:space="0" w:color="auto"/>
              <w:right w:val="double" w:sz="4" w:space="0" w:color="auto"/>
            </w:tcBorders>
            <w:vAlign w:val="center"/>
          </w:tcPr>
          <w:p w14:paraId="083C35E1" w14:textId="77777777" w:rsidR="005D7373" w:rsidRPr="005D7373" w:rsidRDefault="005D7373" w:rsidP="005D7373">
            <w:pPr>
              <w:spacing w:before="60" w:after="60"/>
              <w:jc w:val="center"/>
              <w:rPr>
                <w:rFonts w:cs="Arial"/>
                <w:b/>
                <w:sz w:val="18"/>
                <w:szCs w:val="18"/>
                <w:lang w:val="en-AU" w:eastAsia="en-US"/>
              </w:rPr>
            </w:pPr>
          </w:p>
        </w:tc>
        <w:tc>
          <w:tcPr>
            <w:tcW w:w="1137" w:type="dxa"/>
            <w:tcBorders>
              <w:left w:val="double" w:sz="4" w:space="0" w:color="auto"/>
            </w:tcBorders>
            <w:vAlign w:val="center"/>
          </w:tcPr>
          <w:p w14:paraId="08EBB210" w14:textId="77777777" w:rsidR="005D7373" w:rsidRPr="005D7373" w:rsidRDefault="005D7373" w:rsidP="005D7373">
            <w:pPr>
              <w:spacing w:before="60" w:after="60"/>
              <w:jc w:val="center"/>
              <w:rPr>
                <w:rFonts w:cs="Arial"/>
                <w:sz w:val="18"/>
                <w:szCs w:val="18"/>
                <w:lang w:val="en-AU" w:eastAsia="en-US"/>
              </w:rPr>
            </w:pPr>
          </w:p>
        </w:tc>
        <w:tc>
          <w:tcPr>
            <w:tcW w:w="1320" w:type="dxa"/>
            <w:tcBorders>
              <w:right w:val="double" w:sz="4" w:space="0" w:color="auto"/>
            </w:tcBorders>
            <w:vAlign w:val="center"/>
          </w:tcPr>
          <w:p w14:paraId="551AC190" w14:textId="77777777" w:rsidR="005D7373" w:rsidRPr="005D7373" w:rsidRDefault="005D7373" w:rsidP="005D7373">
            <w:pPr>
              <w:spacing w:before="60" w:after="60"/>
              <w:jc w:val="center"/>
              <w:rPr>
                <w:rFonts w:cs="Arial"/>
                <w:sz w:val="18"/>
                <w:szCs w:val="18"/>
                <w:lang w:val="en-AU" w:eastAsia="en-US"/>
              </w:rPr>
            </w:pPr>
          </w:p>
        </w:tc>
        <w:tc>
          <w:tcPr>
            <w:tcW w:w="1232" w:type="dxa"/>
            <w:tcBorders>
              <w:left w:val="double" w:sz="4" w:space="0" w:color="auto"/>
            </w:tcBorders>
            <w:vAlign w:val="center"/>
          </w:tcPr>
          <w:p w14:paraId="7E80A287" w14:textId="77777777" w:rsidR="005D7373" w:rsidRPr="005D7373" w:rsidRDefault="005D7373" w:rsidP="005D7373">
            <w:pPr>
              <w:spacing w:before="60" w:after="60"/>
              <w:jc w:val="center"/>
              <w:rPr>
                <w:rFonts w:cs="Arial"/>
                <w:color w:val="808080"/>
                <w:sz w:val="18"/>
                <w:szCs w:val="18"/>
                <w:lang w:val="en-AU" w:eastAsia="en-US"/>
              </w:rPr>
            </w:pPr>
          </w:p>
        </w:tc>
        <w:tc>
          <w:tcPr>
            <w:tcW w:w="1066" w:type="dxa"/>
            <w:vAlign w:val="center"/>
          </w:tcPr>
          <w:p w14:paraId="27E8007E" w14:textId="77777777" w:rsidR="005D7373" w:rsidRPr="005D7373" w:rsidRDefault="005D7373" w:rsidP="005D7373">
            <w:pPr>
              <w:spacing w:before="60" w:after="60"/>
              <w:jc w:val="center"/>
              <w:rPr>
                <w:rFonts w:cs="Arial"/>
                <w:color w:val="808080"/>
                <w:sz w:val="18"/>
                <w:szCs w:val="18"/>
                <w:lang w:val="en-AU" w:eastAsia="en-US"/>
              </w:rPr>
            </w:pPr>
            <w:r w:rsidRPr="005D7373">
              <w:rPr>
                <w:rFonts w:cs="Arial"/>
                <w:color w:val="808080"/>
                <w:sz w:val="18"/>
                <w:szCs w:val="18"/>
                <w:lang w:val="en-AU" w:eastAsia="en-US"/>
              </w:rPr>
              <w:t>x</w:t>
            </w:r>
          </w:p>
        </w:tc>
        <w:tc>
          <w:tcPr>
            <w:tcW w:w="1247" w:type="dxa"/>
            <w:vAlign w:val="center"/>
          </w:tcPr>
          <w:p w14:paraId="0A67A789" w14:textId="77777777" w:rsidR="005D7373" w:rsidRPr="005D7373" w:rsidRDefault="005D7373" w:rsidP="005D7373">
            <w:pPr>
              <w:spacing w:before="60" w:after="60"/>
              <w:jc w:val="center"/>
              <w:rPr>
                <w:rFonts w:cs="Arial"/>
                <w:color w:val="808080"/>
                <w:sz w:val="18"/>
                <w:szCs w:val="18"/>
                <w:lang w:val="en-AU" w:eastAsia="en-US"/>
              </w:rPr>
            </w:pPr>
          </w:p>
        </w:tc>
      </w:tr>
      <w:tr w:rsidR="005D7373" w:rsidRPr="005D7373" w14:paraId="2EBC1796" w14:textId="77777777" w:rsidTr="005D7373">
        <w:trPr>
          <w:cantSplit/>
          <w:jc w:val="center"/>
        </w:trPr>
        <w:tc>
          <w:tcPr>
            <w:tcW w:w="1252" w:type="dxa"/>
            <w:vAlign w:val="center"/>
          </w:tcPr>
          <w:p w14:paraId="3035E972" w14:textId="77777777" w:rsidR="005D7373" w:rsidRPr="005D7373" w:rsidRDefault="005D7373" w:rsidP="005D7373">
            <w:pPr>
              <w:spacing w:before="60" w:after="60"/>
              <w:jc w:val="center"/>
              <w:rPr>
                <w:rFonts w:cs="Arial"/>
                <w:b/>
                <w:sz w:val="18"/>
                <w:szCs w:val="18"/>
                <w:lang w:val="en-AU" w:eastAsia="en-US"/>
              </w:rPr>
            </w:pPr>
            <w:r w:rsidRPr="005D7373">
              <w:rPr>
                <w:rFonts w:cs="Arial"/>
                <w:b/>
                <w:sz w:val="18"/>
                <w:szCs w:val="18"/>
                <w:lang w:val="en-AU" w:eastAsia="en-US"/>
              </w:rPr>
              <w:t>RADSTA</w:t>
            </w:r>
          </w:p>
        </w:tc>
        <w:tc>
          <w:tcPr>
            <w:tcW w:w="867" w:type="dxa"/>
            <w:tcBorders>
              <w:right w:val="double" w:sz="4" w:space="0" w:color="auto"/>
            </w:tcBorders>
            <w:vAlign w:val="center"/>
          </w:tcPr>
          <w:p w14:paraId="1F499754" w14:textId="77777777" w:rsidR="005D7373" w:rsidRPr="005D7373" w:rsidRDefault="005D7373" w:rsidP="005D7373">
            <w:pPr>
              <w:spacing w:before="60" w:after="60"/>
              <w:jc w:val="center"/>
              <w:rPr>
                <w:rFonts w:cs="Arial"/>
                <w:sz w:val="18"/>
                <w:szCs w:val="18"/>
                <w:lang w:val="en-AU" w:eastAsia="en-US"/>
              </w:rPr>
            </w:pPr>
            <w:r w:rsidRPr="005D7373">
              <w:rPr>
                <w:rFonts w:cs="Arial"/>
                <w:sz w:val="18"/>
                <w:szCs w:val="18"/>
                <w:lang w:val="en-AU" w:eastAsia="en-US"/>
              </w:rPr>
              <w:t>12.11.3</w:t>
            </w:r>
          </w:p>
        </w:tc>
        <w:tc>
          <w:tcPr>
            <w:tcW w:w="1287" w:type="dxa"/>
            <w:tcBorders>
              <w:left w:val="double" w:sz="4" w:space="0" w:color="auto"/>
              <w:right w:val="double" w:sz="4" w:space="0" w:color="auto"/>
            </w:tcBorders>
            <w:vAlign w:val="center"/>
          </w:tcPr>
          <w:p w14:paraId="653F2DFB" w14:textId="77777777" w:rsidR="005D7373" w:rsidRPr="005D7373" w:rsidRDefault="005D7373" w:rsidP="005D7373">
            <w:pPr>
              <w:spacing w:before="60" w:after="60"/>
              <w:jc w:val="center"/>
              <w:rPr>
                <w:rFonts w:cs="Arial"/>
                <w:b/>
                <w:sz w:val="18"/>
                <w:szCs w:val="18"/>
                <w:lang w:val="en-AU" w:eastAsia="en-US"/>
              </w:rPr>
            </w:pPr>
          </w:p>
        </w:tc>
        <w:tc>
          <w:tcPr>
            <w:tcW w:w="1137" w:type="dxa"/>
            <w:tcBorders>
              <w:left w:val="double" w:sz="4" w:space="0" w:color="auto"/>
            </w:tcBorders>
            <w:vAlign w:val="center"/>
          </w:tcPr>
          <w:p w14:paraId="43D3E66D" w14:textId="77777777" w:rsidR="005D7373" w:rsidRPr="005D7373" w:rsidRDefault="005D7373" w:rsidP="005D7373">
            <w:pPr>
              <w:spacing w:before="60" w:after="60"/>
              <w:jc w:val="center"/>
              <w:rPr>
                <w:rFonts w:cs="Arial"/>
                <w:sz w:val="18"/>
                <w:szCs w:val="18"/>
                <w:lang w:val="en-AU" w:eastAsia="en-US"/>
              </w:rPr>
            </w:pPr>
            <w:r w:rsidRPr="005D7373">
              <w:rPr>
                <w:rFonts w:cs="Arial"/>
                <w:sz w:val="18"/>
                <w:szCs w:val="18"/>
                <w:lang w:val="en-AU" w:eastAsia="en-US"/>
              </w:rPr>
              <w:t>x*</w:t>
            </w:r>
          </w:p>
        </w:tc>
        <w:tc>
          <w:tcPr>
            <w:tcW w:w="1320" w:type="dxa"/>
            <w:tcBorders>
              <w:right w:val="double" w:sz="4" w:space="0" w:color="auto"/>
            </w:tcBorders>
            <w:vAlign w:val="center"/>
          </w:tcPr>
          <w:p w14:paraId="333BC12F" w14:textId="77777777" w:rsidR="005D7373" w:rsidRPr="005D7373" w:rsidRDefault="005D7373" w:rsidP="005D7373">
            <w:pPr>
              <w:spacing w:before="60" w:after="60"/>
              <w:jc w:val="center"/>
              <w:rPr>
                <w:rFonts w:cs="Arial"/>
                <w:sz w:val="18"/>
                <w:szCs w:val="18"/>
                <w:lang w:val="en-AU" w:eastAsia="en-US"/>
              </w:rPr>
            </w:pPr>
          </w:p>
        </w:tc>
        <w:tc>
          <w:tcPr>
            <w:tcW w:w="1232" w:type="dxa"/>
            <w:tcBorders>
              <w:left w:val="double" w:sz="4" w:space="0" w:color="auto"/>
            </w:tcBorders>
            <w:vAlign w:val="center"/>
          </w:tcPr>
          <w:p w14:paraId="166EFCE5" w14:textId="77777777" w:rsidR="005D7373" w:rsidRPr="005D7373" w:rsidRDefault="005D7373" w:rsidP="005D7373">
            <w:pPr>
              <w:spacing w:before="60" w:after="60"/>
              <w:jc w:val="center"/>
              <w:rPr>
                <w:rFonts w:cs="Arial"/>
                <w:color w:val="808080"/>
                <w:sz w:val="18"/>
                <w:szCs w:val="18"/>
                <w:lang w:val="en-AU" w:eastAsia="en-US"/>
              </w:rPr>
            </w:pPr>
          </w:p>
        </w:tc>
        <w:tc>
          <w:tcPr>
            <w:tcW w:w="1066" w:type="dxa"/>
            <w:vAlign w:val="center"/>
          </w:tcPr>
          <w:p w14:paraId="3AE8A858" w14:textId="77777777" w:rsidR="005D7373" w:rsidRPr="005D7373" w:rsidRDefault="005D7373" w:rsidP="005D7373">
            <w:pPr>
              <w:spacing w:before="60" w:after="60"/>
              <w:jc w:val="center"/>
              <w:rPr>
                <w:rFonts w:cs="Arial"/>
                <w:color w:val="808080"/>
                <w:sz w:val="18"/>
                <w:szCs w:val="18"/>
                <w:lang w:val="en-AU" w:eastAsia="en-US"/>
              </w:rPr>
            </w:pPr>
            <w:r w:rsidRPr="005D7373">
              <w:rPr>
                <w:rFonts w:cs="Arial"/>
                <w:color w:val="808080"/>
                <w:sz w:val="18"/>
                <w:szCs w:val="18"/>
                <w:lang w:val="en-AU" w:eastAsia="en-US"/>
              </w:rPr>
              <w:t>x</w:t>
            </w:r>
          </w:p>
        </w:tc>
        <w:tc>
          <w:tcPr>
            <w:tcW w:w="1247" w:type="dxa"/>
            <w:vAlign w:val="center"/>
          </w:tcPr>
          <w:p w14:paraId="0A8F18EE" w14:textId="77777777" w:rsidR="005D7373" w:rsidRPr="005D7373" w:rsidRDefault="005D7373" w:rsidP="005D7373">
            <w:pPr>
              <w:spacing w:before="60" w:after="60"/>
              <w:jc w:val="center"/>
              <w:rPr>
                <w:rFonts w:cs="Arial"/>
                <w:color w:val="808080"/>
                <w:sz w:val="18"/>
                <w:szCs w:val="18"/>
                <w:lang w:val="en-AU" w:eastAsia="en-US"/>
              </w:rPr>
            </w:pPr>
          </w:p>
        </w:tc>
      </w:tr>
      <w:tr w:rsidR="005D7373" w:rsidRPr="005D7373" w14:paraId="24B35CEB" w14:textId="77777777" w:rsidTr="005D7373">
        <w:trPr>
          <w:cantSplit/>
          <w:jc w:val="center"/>
        </w:trPr>
        <w:tc>
          <w:tcPr>
            <w:tcW w:w="1252" w:type="dxa"/>
            <w:vAlign w:val="center"/>
          </w:tcPr>
          <w:p w14:paraId="00E1A705" w14:textId="77777777" w:rsidR="005D7373" w:rsidRPr="005D7373" w:rsidRDefault="005D7373" w:rsidP="005D7373">
            <w:pPr>
              <w:spacing w:before="60" w:after="60"/>
              <w:jc w:val="center"/>
              <w:rPr>
                <w:rFonts w:cs="Arial"/>
                <w:b/>
                <w:sz w:val="18"/>
                <w:szCs w:val="18"/>
                <w:lang w:val="en-AU" w:eastAsia="en-US"/>
              </w:rPr>
            </w:pPr>
            <w:r w:rsidRPr="005D7373">
              <w:rPr>
                <w:rFonts w:cs="Arial"/>
                <w:b/>
                <w:sz w:val="18"/>
                <w:szCs w:val="18"/>
                <w:lang w:val="en-AU" w:eastAsia="en-US"/>
              </w:rPr>
              <w:t>RAILWY</w:t>
            </w:r>
          </w:p>
        </w:tc>
        <w:tc>
          <w:tcPr>
            <w:tcW w:w="867" w:type="dxa"/>
            <w:tcBorders>
              <w:right w:val="double" w:sz="4" w:space="0" w:color="auto"/>
            </w:tcBorders>
            <w:vAlign w:val="center"/>
          </w:tcPr>
          <w:p w14:paraId="6BD10FE7" w14:textId="77777777" w:rsidR="005D7373" w:rsidRPr="005D7373" w:rsidRDefault="005D7373" w:rsidP="005D7373">
            <w:pPr>
              <w:spacing w:before="60" w:after="60"/>
              <w:jc w:val="center"/>
              <w:rPr>
                <w:rFonts w:cs="Arial"/>
                <w:sz w:val="18"/>
                <w:szCs w:val="18"/>
                <w:lang w:val="en-AU" w:eastAsia="en-US"/>
              </w:rPr>
            </w:pPr>
            <w:r w:rsidRPr="005D7373">
              <w:rPr>
                <w:rFonts w:cs="Arial"/>
                <w:sz w:val="18"/>
                <w:szCs w:val="18"/>
                <w:lang w:val="en-AU" w:eastAsia="en-US"/>
              </w:rPr>
              <w:t>4.8.2</w:t>
            </w:r>
          </w:p>
        </w:tc>
        <w:tc>
          <w:tcPr>
            <w:tcW w:w="1287" w:type="dxa"/>
            <w:tcBorders>
              <w:left w:val="double" w:sz="4" w:space="0" w:color="auto"/>
              <w:right w:val="double" w:sz="4" w:space="0" w:color="auto"/>
            </w:tcBorders>
            <w:vAlign w:val="center"/>
          </w:tcPr>
          <w:p w14:paraId="4E5C0DC0" w14:textId="77777777" w:rsidR="005D7373" w:rsidRPr="005D7373" w:rsidRDefault="005D7373" w:rsidP="005D7373">
            <w:pPr>
              <w:spacing w:before="60" w:after="60"/>
              <w:jc w:val="center"/>
              <w:rPr>
                <w:rFonts w:cs="Arial"/>
                <w:b/>
                <w:sz w:val="18"/>
                <w:szCs w:val="18"/>
                <w:lang w:val="en-AU" w:eastAsia="en-US"/>
              </w:rPr>
            </w:pPr>
            <w:r w:rsidRPr="005D7373">
              <w:rPr>
                <w:rFonts w:cs="Arial"/>
                <w:b/>
                <w:sz w:val="18"/>
                <w:szCs w:val="18"/>
                <w:lang w:val="en-AU" w:eastAsia="en-US"/>
              </w:rPr>
              <w:t>x</w:t>
            </w:r>
          </w:p>
        </w:tc>
        <w:tc>
          <w:tcPr>
            <w:tcW w:w="1137" w:type="dxa"/>
            <w:tcBorders>
              <w:left w:val="double" w:sz="4" w:space="0" w:color="auto"/>
            </w:tcBorders>
            <w:vAlign w:val="center"/>
          </w:tcPr>
          <w:p w14:paraId="3C88554B" w14:textId="77777777" w:rsidR="005D7373" w:rsidRPr="005D7373" w:rsidRDefault="005D7373" w:rsidP="005D7373">
            <w:pPr>
              <w:spacing w:before="60" w:after="60"/>
              <w:jc w:val="center"/>
              <w:rPr>
                <w:rFonts w:cs="Arial"/>
                <w:sz w:val="18"/>
                <w:szCs w:val="18"/>
                <w:lang w:val="en-AU" w:eastAsia="en-US"/>
              </w:rPr>
            </w:pPr>
          </w:p>
        </w:tc>
        <w:tc>
          <w:tcPr>
            <w:tcW w:w="1320" w:type="dxa"/>
            <w:tcBorders>
              <w:right w:val="double" w:sz="4" w:space="0" w:color="auto"/>
            </w:tcBorders>
            <w:vAlign w:val="center"/>
          </w:tcPr>
          <w:p w14:paraId="553CF037" w14:textId="77777777" w:rsidR="005D7373" w:rsidRPr="005D7373" w:rsidRDefault="005D7373" w:rsidP="005D7373">
            <w:pPr>
              <w:spacing w:before="60" w:after="60"/>
              <w:jc w:val="center"/>
              <w:rPr>
                <w:rFonts w:cs="Arial"/>
                <w:sz w:val="18"/>
                <w:szCs w:val="18"/>
                <w:lang w:val="en-AU" w:eastAsia="en-US"/>
              </w:rPr>
            </w:pPr>
            <w:r w:rsidRPr="005D7373">
              <w:rPr>
                <w:rFonts w:cs="Arial"/>
                <w:sz w:val="18"/>
                <w:szCs w:val="18"/>
                <w:lang w:val="en-AU" w:eastAsia="en-US"/>
              </w:rPr>
              <w:t>x</w:t>
            </w:r>
          </w:p>
        </w:tc>
        <w:tc>
          <w:tcPr>
            <w:tcW w:w="1232" w:type="dxa"/>
            <w:tcBorders>
              <w:left w:val="double" w:sz="4" w:space="0" w:color="auto"/>
            </w:tcBorders>
            <w:vAlign w:val="center"/>
          </w:tcPr>
          <w:p w14:paraId="1DD8633F" w14:textId="77777777" w:rsidR="005D7373" w:rsidRPr="005D7373" w:rsidRDefault="005D7373" w:rsidP="005D7373">
            <w:pPr>
              <w:spacing w:before="60" w:after="60"/>
              <w:jc w:val="center"/>
              <w:rPr>
                <w:rFonts w:cs="Arial"/>
                <w:color w:val="808080"/>
                <w:sz w:val="18"/>
                <w:szCs w:val="18"/>
                <w:lang w:val="en-AU" w:eastAsia="en-US"/>
              </w:rPr>
            </w:pPr>
          </w:p>
        </w:tc>
        <w:tc>
          <w:tcPr>
            <w:tcW w:w="1066" w:type="dxa"/>
            <w:vAlign w:val="center"/>
          </w:tcPr>
          <w:p w14:paraId="116425A1" w14:textId="77777777" w:rsidR="005D7373" w:rsidRPr="005D7373" w:rsidRDefault="005D7373" w:rsidP="005D7373">
            <w:pPr>
              <w:spacing w:before="60" w:after="60"/>
              <w:jc w:val="center"/>
              <w:rPr>
                <w:rFonts w:cs="Arial"/>
                <w:color w:val="808080"/>
                <w:sz w:val="18"/>
                <w:szCs w:val="18"/>
                <w:lang w:val="en-AU" w:eastAsia="en-US"/>
              </w:rPr>
            </w:pPr>
          </w:p>
        </w:tc>
        <w:tc>
          <w:tcPr>
            <w:tcW w:w="1247" w:type="dxa"/>
            <w:vAlign w:val="center"/>
          </w:tcPr>
          <w:p w14:paraId="4A045EBD" w14:textId="77777777" w:rsidR="005D7373" w:rsidRPr="005D7373" w:rsidRDefault="005D7373" w:rsidP="005D7373">
            <w:pPr>
              <w:spacing w:before="60" w:after="60"/>
              <w:jc w:val="center"/>
              <w:rPr>
                <w:rFonts w:cs="Arial"/>
                <w:color w:val="808080"/>
                <w:sz w:val="18"/>
                <w:szCs w:val="18"/>
                <w:lang w:val="en-AU" w:eastAsia="en-US"/>
              </w:rPr>
            </w:pPr>
            <w:r w:rsidRPr="005D7373">
              <w:rPr>
                <w:rFonts w:cs="Arial"/>
                <w:color w:val="808080"/>
                <w:sz w:val="18"/>
                <w:szCs w:val="18"/>
                <w:lang w:val="en-AU" w:eastAsia="en-US"/>
              </w:rPr>
              <w:t>x</w:t>
            </w:r>
          </w:p>
        </w:tc>
      </w:tr>
      <w:tr w:rsidR="005D7373" w:rsidRPr="005D7373" w14:paraId="4588BD89" w14:textId="77777777" w:rsidTr="005D7373">
        <w:trPr>
          <w:cantSplit/>
          <w:jc w:val="center"/>
        </w:trPr>
        <w:tc>
          <w:tcPr>
            <w:tcW w:w="1252" w:type="dxa"/>
            <w:vAlign w:val="center"/>
          </w:tcPr>
          <w:p w14:paraId="10005833" w14:textId="77777777" w:rsidR="005D7373" w:rsidRPr="005D7373" w:rsidRDefault="005D7373" w:rsidP="005D7373">
            <w:pPr>
              <w:spacing w:before="60" w:after="60"/>
              <w:jc w:val="center"/>
              <w:rPr>
                <w:rFonts w:cs="Arial"/>
                <w:b/>
                <w:sz w:val="18"/>
                <w:szCs w:val="18"/>
                <w:lang w:val="en-AU" w:eastAsia="en-US"/>
              </w:rPr>
            </w:pPr>
            <w:r w:rsidRPr="005D7373">
              <w:rPr>
                <w:rFonts w:cs="Arial"/>
                <w:b/>
                <w:sz w:val="18"/>
                <w:szCs w:val="18"/>
                <w:lang w:val="en-AU" w:eastAsia="en-US"/>
              </w:rPr>
              <w:t>RAPIDS</w:t>
            </w:r>
          </w:p>
        </w:tc>
        <w:tc>
          <w:tcPr>
            <w:tcW w:w="867" w:type="dxa"/>
            <w:tcBorders>
              <w:right w:val="double" w:sz="4" w:space="0" w:color="auto"/>
            </w:tcBorders>
            <w:vAlign w:val="center"/>
          </w:tcPr>
          <w:p w14:paraId="7844522C" w14:textId="77777777" w:rsidR="005D7373" w:rsidRPr="005D7373" w:rsidRDefault="005D7373" w:rsidP="005D7373">
            <w:pPr>
              <w:spacing w:before="60" w:after="60"/>
              <w:jc w:val="center"/>
              <w:rPr>
                <w:rFonts w:cs="Arial"/>
                <w:sz w:val="18"/>
                <w:szCs w:val="18"/>
                <w:lang w:val="en-AU" w:eastAsia="en-US"/>
              </w:rPr>
            </w:pPr>
            <w:r w:rsidRPr="005D7373">
              <w:rPr>
                <w:rFonts w:cs="Arial"/>
                <w:sz w:val="18"/>
                <w:szCs w:val="18"/>
                <w:lang w:val="en-AU" w:eastAsia="en-US"/>
              </w:rPr>
              <w:t>4.7.7.1</w:t>
            </w:r>
          </w:p>
        </w:tc>
        <w:tc>
          <w:tcPr>
            <w:tcW w:w="1287" w:type="dxa"/>
            <w:tcBorders>
              <w:left w:val="double" w:sz="4" w:space="0" w:color="auto"/>
              <w:right w:val="double" w:sz="4" w:space="0" w:color="auto"/>
            </w:tcBorders>
            <w:shd w:val="clear" w:color="auto" w:fill="F2F2F2"/>
            <w:vAlign w:val="center"/>
          </w:tcPr>
          <w:p w14:paraId="70116448" w14:textId="77777777" w:rsidR="005D7373" w:rsidRPr="005D7373" w:rsidRDefault="005D7373" w:rsidP="005D7373">
            <w:pPr>
              <w:spacing w:before="60" w:after="60"/>
              <w:jc w:val="center"/>
              <w:rPr>
                <w:rFonts w:cs="Arial"/>
                <w:b/>
                <w:sz w:val="18"/>
                <w:szCs w:val="18"/>
                <w:lang w:val="en-AU" w:eastAsia="en-US"/>
              </w:rPr>
            </w:pPr>
          </w:p>
        </w:tc>
        <w:tc>
          <w:tcPr>
            <w:tcW w:w="1137" w:type="dxa"/>
            <w:tcBorders>
              <w:left w:val="double" w:sz="4" w:space="0" w:color="auto"/>
            </w:tcBorders>
            <w:shd w:val="clear" w:color="auto" w:fill="F2F2F2"/>
            <w:vAlign w:val="center"/>
          </w:tcPr>
          <w:p w14:paraId="66411990" w14:textId="77777777" w:rsidR="005D7373" w:rsidRPr="005D7373" w:rsidRDefault="005D7373" w:rsidP="005D7373">
            <w:pPr>
              <w:spacing w:before="60" w:after="60"/>
              <w:jc w:val="center"/>
              <w:rPr>
                <w:rFonts w:cs="Arial"/>
                <w:sz w:val="18"/>
                <w:szCs w:val="18"/>
                <w:lang w:val="en-AU" w:eastAsia="en-US"/>
              </w:rPr>
            </w:pPr>
          </w:p>
        </w:tc>
        <w:tc>
          <w:tcPr>
            <w:tcW w:w="1320" w:type="dxa"/>
            <w:tcBorders>
              <w:right w:val="double" w:sz="4" w:space="0" w:color="auto"/>
            </w:tcBorders>
            <w:shd w:val="clear" w:color="auto" w:fill="F2F2F2"/>
            <w:vAlign w:val="center"/>
          </w:tcPr>
          <w:p w14:paraId="6A7E8971" w14:textId="77777777" w:rsidR="005D7373" w:rsidRPr="005D7373" w:rsidRDefault="005D7373" w:rsidP="005D7373">
            <w:pPr>
              <w:spacing w:before="60" w:after="60"/>
              <w:jc w:val="center"/>
              <w:rPr>
                <w:rFonts w:cs="Arial"/>
                <w:sz w:val="18"/>
                <w:szCs w:val="18"/>
                <w:lang w:val="en-AU" w:eastAsia="en-US"/>
              </w:rPr>
            </w:pPr>
          </w:p>
        </w:tc>
        <w:tc>
          <w:tcPr>
            <w:tcW w:w="1232" w:type="dxa"/>
            <w:tcBorders>
              <w:left w:val="double" w:sz="4" w:space="0" w:color="auto"/>
            </w:tcBorders>
            <w:shd w:val="clear" w:color="auto" w:fill="F2F2F2"/>
            <w:vAlign w:val="center"/>
          </w:tcPr>
          <w:p w14:paraId="136BB5FB" w14:textId="77777777" w:rsidR="005D7373" w:rsidRPr="005D7373" w:rsidRDefault="005D7373" w:rsidP="005D7373">
            <w:pPr>
              <w:spacing w:before="60" w:after="60"/>
              <w:jc w:val="center"/>
              <w:rPr>
                <w:rFonts w:cs="Arial"/>
                <w:color w:val="808080"/>
                <w:sz w:val="18"/>
                <w:szCs w:val="18"/>
                <w:lang w:val="en-AU" w:eastAsia="en-US"/>
              </w:rPr>
            </w:pPr>
          </w:p>
        </w:tc>
        <w:tc>
          <w:tcPr>
            <w:tcW w:w="1066" w:type="dxa"/>
            <w:shd w:val="clear" w:color="auto" w:fill="F2F2F2"/>
            <w:vAlign w:val="center"/>
          </w:tcPr>
          <w:p w14:paraId="26311050" w14:textId="77777777" w:rsidR="005D7373" w:rsidRPr="005D7373" w:rsidRDefault="005D7373" w:rsidP="005D7373">
            <w:pPr>
              <w:spacing w:before="60" w:after="60"/>
              <w:jc w:val="center"/>
              <w:rPr>
                <w:rFonts w:cs="Arial"/>
                <w:color w:val="808080"/>
                <w:sz w:val="18"/>
                <w:szCs w:val="18"/>
                <w:lang w:val="en-AU" w:eastAsia="en-US"/>
              </w:rPr>
            </w:pPr>
          </w:p>
        </w:tc>
        <w:tc>
          <w:tcPr>
            <w:tcW w:w="1247" w:type="dxa"/>
            <w:shd w:val="clear" w:color="auto" w:fill="F2F2F2"/>
            <w:vAlign w:val="center"/>
          </w:tcPr>
          <w:p w14:paraId="434B9465" w14:textId="77777777" w:rsidR="005D7373" w:rsidRPr="005D7373" w:rsidRDefault="005D7373" w:rsidP="005D7373">
            <w:pPr>
              <w:spacing w:before="60" w:after="60"/>
              <w:jc w:val="center"/>
              <w:rPr>
                <w:rFonts w:cs="Arial"/>
                <w:color w:val="808080"/>
                <w:sz w:val="18"/>
                <w:szCs w:val="18"/>
                <w:lang w:val="en-AU" w:eastAsia="en-US"/>
              </w:rPr>
            </w:pPr>
          </w:p>
        </w:tc>
      </w:tr>
      <w:tr w:rsidR="005D7373" w:rsidRPr="005D7373" w14:paraId="344DC479" w14:textId="77777777" w:rsidTr="005D7373">
        <w:trPr>
          <w:cantSplit/>
          <w:jc w:val="center"/>
        </w:trPr>
        <w:tc>
          <w:tcPr>
            <w:tcW w:w="1252" w:type="dxa"/>
            <w:vAlign w:val="center"/>
          </w:tcPr>
          <w:p w14:paraId="29DBF841" w14:textId="77777777" w:rsidR="005D7373" w:rsidRPr="005D7373" w:rsidRDefault="005D7373" w:rsidP="005D7373">
            <w:pPr>
              <w:spacing w:before="60" w:after="60"/>
              <w:jc w:val="center"/>
              <w:rPr>
                <w:rFonts w:cs="Arial"/>
                <w:b/>
                <w:sz w:val="18"/>
                <w:szCs w:val="18"/>
                <w:lang w:val="en-AU" w:eastAsia="en-US"/>
              </w:rPr>
            </w:pPr>
            <w:r w:rsidRPr="005D7373">
              <w:rPr>
                <w:rFonts w:cs="Arial"/>
                <w:b/>
                <w:sz w:val="18"/>
                <w:szCs w:val="18"/>
                <w:lang w:val="en-AU" w:eastAsia="en-US"/>
              </w:rPr>
              <w:t>RCRTCL</w:t>
            </w:r>
          </w:p>
        </w:tc>
        <w:tc>
          <w:tcPr>
            <w:tcW w:w="867" w:type="dxa"/>
            <w:tcBorders>
              <w:right w:val="double" w:sz="4" w:space="0" w:color="auto"/>
            </w:tcBorders>
            <w:vAlign w:val="center"/>
          </w:tcPr>
          <w:p w14:paraId="76CF9407" w14:textId="77777777" w:rsidR="005D7373" w:rsidRPr="005D7373" w:rsidRDefault="005D7373" w:rsidP="005D7373">
            <w:pPr>
              <w:spacing w:before="60" w:after="60"/>
              <w:jc w:val="center"/>
              <w:rPr>
                <w:rFonts w:cs="Arial"/>
                <w:sz w:val="18"/>
                <w:szCs w:val="18"/>
                <w:lang w:val="en-AU" w:eastAsia="en-US"/>
              </w:rPr>
            </w:pPr>
            <w:r w:rsidRPr="005D7373">
              <w:rPr>
                <w:rFonts w:cs="Arial"/>
                <w:sz w:val="18"/>
                <w:szCs w:val="18"/>
                <w:lang w:val="en-AU" w:eastAsia="en-US"/>
              </w:rPr>
              <w:t>10.2.4</w:t>
            </w:r>
          </w:p>
        </w:tc>
        <w:tc>
          <w:tcPr>
            <w:tcW w:w="1287" w:type="dxa"/>
            <w:tcBorders>
              <w:left w:val="double" w:sz="4" w:space="0" w:color="auto"/>
              <w:right w:val="double" w:sz="4" w:space="0" w:color="auto"/>
            </w:tcBorders>
            <w:vAlign w:val="center"/>
          </w:tcPr>
          <w:p w14:paraId="146EB626" w14:textId="77777777" w:rsidR="005D7373" w:rsidRPr="005D7373" w:rsidRDefault="005D7373" w:rsidP="005D7373">
            <w:pPr>
              <w:spacing w:before="60" w:after="60"/>
              <w:jc w:val="center"/>
              <w:rPr>
                <w:rFonts w:cs="Arial"/>
                <w:b/>
                <w:sz w:val="18"/>
                <w:szCs w:val="18"/>
                <w:lang w:val="en-AU" w:eastAsia="en-US"/>
              </w:rPr>
            </w:pPr>
            <w:r w:rsidRPr="005D7373">
              <w:rPr>
                <w:rFonts w:cs="Arial"/>
                <w:b/>
                <w:sz w:val="18"/>
                <w:szCs w:val="18"/>
                <w:lang w:val="en-AU" w:eastAsia="en-US"/>
              </w:rPr>
              <w:t>x</w:t>
            </w:r>
          </w:p>
        </w:tc>
        <w:tc>
          <w:tcPr>
            <w:tcW w:w="1137" w:type="dxa"/>
            <w:tcBorders>
              <w:left w:val="double" w:sz="4" w:space="0" w:color="auto"/>
            </w:tcBorders>
            <w:vAlign w:val="center"/>
          </w:tcPr>
          <w:p w14:paraId="764E8EF7" w14:textId="77777777" w:rsidR="005D7373" w:rsidRPr="005D7373" w:rsidRDefault="005D7373" w:rsidP="005D7373">
            <w:pPr>
              <w:spacing w:before="60" w:after="60"/>
              <w:jc w:val="center"/>
              <w:rPr>
                <w:rFonts w:cs="Arial"/>
                <w:sz w:val="18"/>
                <w:szCs w:val="18"/>
                <w:lang w:val="en-AU" w:eastAsia="en-US"/>
              </w:rPr>
            </w:pPr>
          </w:p>
        </w:tc>
        <w:tc>
          <w:tcPr>
            <w:tcW w:w="1320" w:type="dxa"/>
            <w:tcBorders>
              <w:right w:val="double" w:sz="4" w:space="0" w:color="auto"/>
            </w:tcBorders>
            <w:vAlign w:val="center"/>
          </w:tcPr>
          <w:p w14:paraId="3ECF9EA7" w14:textId="77777777" w:rsidR="005D7373" w:rsidRPr="005D7373" w:rsidRDefault="005D7373" w:rsidP="005D7373">
            <w:pPr>
              <w:spacing w:before="60" w:after="60"/>
              <w:jc w:val="center"/>
              <w:rPr>
                <w:rFonts w:cs="Arial"/>
                <w:sz w:val="18"/>
                <w:szCs w:val="18"/>
                <w:lang w:val="en-AU" w:eastAsia="en-US"/>
              </w:rPr>
            </w:pPr>
            <w:r w:rsidRPr="005D7373">
              <w:rPr>
                <w:rFonts w:cs="Arial"/>
                <w:sz w:val="18"/>
                <w:szCs w:val="18"/>
                <w:lang w:val="en-AU" w:eastAsia="en-US"/>
              </w:rPr>
              <w:t>x</w:t>
            </w:r>
          </w:p>
        </w:tc>
        <w:tc>
          <w:tcPr>
            <w:tcW w:w="1232" w:type="dxa"/>
            <w:tcBorders>
              <w:left w:val="double" w:sz="4" w:space="0" w:color="auto"/>
            </w:tcBorders>
            <w:vAlign w:val="center"/>
          </w:tcPr>
          <w:p w14:paraId="3E064F80" w14:textId="77777777" w:rsidR="005D7373" w:rsidRPr="005D7373" w:rsidRDefault="005D7373" w:rsidP="005D7373">
            <w:pPr>
              <w:spacing w:before="60" w:after="60"/>
              <w:jc w:val="center"/>
              <w:rPr>
                <w:rFonts w:cs="Arial"/>
                <w:color w:val="808080"/>
                <w:sz w:val="18"/>
                <w:szCs w:val="18"/>
                <w:lang w:val="en-AU" w:eastAsia="en-US"/>
              </w:rPr>
            </w:pPr>
          </w:p>
        </w:tc>
        <w:tc>
          <w:tcPr>
            <w:tcW w:w="1066" w:type="dxa"/>
            <w:vAlign w:val="center"/>
          </w:tcPr>
          <w:p w14:paraId="1324AB62" w14:textId="77777777" w:rsidR="005D7373" w:rsidRPr="005D7373" w:rsidRDefault="005D7373" w:rsidP="005D7373">
            <w:pPr>
              <w:spacing w:before="60" w:after="60"/>
              <w:jc w:val="center"/>
              <w:rPr>
                <w:rFonts w:cs="Arial"/>
                <w:color w:val="808080"/>
                <w:sz w:val="18"/>
                <w:szCs w:val="18"/>
                <w:lang w:val="en-AU" w:eastAsia="en-US"/>
              </w:rPr>
            </w:pPr>
          </w:p>
        </w:tc>
        <w:tc>
          <w:tcPr>
            <w:tcW w:w="1247" w:type="dxa"/>
            <w:vAlign w:val="center"/>
          </w:tcPr>
          <w:p w14:paraId="00CF85D4" w14:textId="77777777" w:rsidR="005D7373" w:rsidRPr="005D7373" w:rsidRDefault="005D7373" w:rsidP="005D7373">
            <w:pPr>
              <w:spacing w:before="60" w:after="60"/>
              <w:jc w:val="center"/>
              <w:rPr>
                <w:rFonts w:cs="Arial"/>
                <w:color w:val="808080"/>
                <w:sz w:val="18"/>
                <w:szCs w:val="18"/>
                <w:lang w:val="en-AU" w:eastAsia="en-US"/>
              </w:rPr>
            </w:pPr>
            <w:r w:rsidRPr="005D7373">
              <w:rPr>
                <w:rFonts w:cs="Arial"/>
                <w:color w:val="808080"/>
                <w:sz w:val="18"/>
                <w:szCs w:val="18"/>
                <w:lang w:val="en-AU" w:eastAsia="en-US"/>
              </w:rPr>
              <w:t>x</w:t>
            </w:r>
          </w:p>
        </w:tc>
      </w:tr>
      <w:tr w:rsidR="005D7373" w:rsidRPr="005D7373" w14:paraId="4039547F" w14:textId="77777777" w:rsidTr="005D7373">
        <w:trPr>
          <w:cantSplit/>
          <w:jc w:val="center"/>
        </w:trPr>
        <w:tc>
          <w:tcPr>
            <w:tcW w:w="1252" w:type="dxa"/>
            <w:vAlign w:val="center"/>
          </w:tcPr>
          <w:p w14:paraId="2677211D" w14:textId="77777777" w:rsidR="005D7373" w:rsidRPr="005D7373" w:rsidRDefault="005D7373" w:rsidP="005D7373">
            <w:pPr>
              <w:spacing w:before="60" w:after="60"/>
              <w:jc w:val="center"/>
              <w:rPr>
                <w:rFonts w:cs="Arial"/>
                <w:b/>
                <w:sz w:val="18"/>
                <w:szCs w:val="18"/>
                <w:lang w:val="en-AU" w:eastAsia="en-US"/>
              </w:rPr>
            </w:pPr>
            <w:r w:rsidRPr="005D7373">
              <w:rPr>
                <w:rFonts w:cs="Arial"/>
                <w:b/>
                <w:sz w:val="18"/>
                <w:szCs w:val="18"/>
                <w:lang w:val="en-AU" w:eastAsia="en-US"/>
              </w:rPr>
              <w:t>RCTLPT</w:t>
            </w:r>
          </w:p>
        </w:tc>
        <w:tc>
          <w:tcPr>
            <w:tcW w:w="867" w:type="dxa"/>
            <w:tcBorders>
              <w:right w:val="double" w:sz="4" w:space="0" w:color="auto"/>
            </w:tcBorders>
            <w:vAlign w:val="center"/>
          </w:tcPr>
          <w:p w14:paraId="433E1BA1" w14:textId="77777777" w:rsidR="005D7373" w:rsidRPr="005D7373" w:rsidRDefault="005D7373" w:rsidP="005D7373">
            <w:pPr>
              <w:spacing w:before="60" w:after="60"/>
              <w:jc w:val="center"/>
              <w:rPr>
                <w:rFonts w:cs="Arial"/>
                <w:sz w:val="18"/>
                <w:szCs w:val="18"/>
                <w:lang w:val="en-AU" w:eastAsia="en-US"/>
              </w:rPr>
            </w:pPr>
            <w:r w:rsidRPr="005D7373">
              <w:rPr>
                <w:rFonts w:cs="Arial"/>
                <w:sz w:val="18"/>
                <w:szCs w:val="18"/>
                <w:lang w:val="en-AU" w:eastAsia="en-US"/>
              </w:rPr>
              <w:t>10.2.5</w:t>
            </w:r>
          </w:p>
        </w:tc>
        <w:tc>
          <w:tcPr>
            <w:tcW w:w="1287" w:type="dxa"/>
            <w:tcBorders>
              <w:left w:val="double" w:sz="4" w:space="0" w:color="auto"/>
              <w:right w:val="double" w:sz="4" w:space="0" w:color="auto"/>
            </w:tcBorders>
            <w:shd w:val="clear" w:color="auto" w:fill="F2F2F2"/>
            <w:vAlign w:val="center"/>
          </w:tcPr>
          <w:p w14:paraId="40B6D9A0" w14:textId="77777777" w:rsidR="005D7373" w:rsidRPr="005D7373" w:rsidRDefault="005D7373" w:rsidP="005D7373">
            <w:pPr>
              <w:spacing w:before="60" w:after="60"/>
              <w:jc w:val="center"/>
              <w:rPr>
                <w:rFonts w:cs="Arial"/>
                <w:b/>
                <w:sz w:val="18"/>
                <w:szCs w:val="18"/>
                <w:lang w:val="en-AU" w:eastAsia="en-US"/>
              </w:rPr>
            </w:pPr>
          </w:p>
        </w:tc>
        <w:tc>
          <w:tcPr>
            <w:tcW w:w="1137" w:type="dxa"/>
            <w:tcBorders>
              <w:left w:val="double" w:sz="4" w:space="0" w:color="auto"/>
            </w:tcBorders>
            <w:shd w:val="clear" w:color="auto" w:fill="F2F2F2"/>
            <w:vAlign w:val="center"/>
          </w:tcPr>
          <w:p w14:paraId="41C7A119" w14:textId="77777777" w:rsidR="005D7373" w:rsidRPr="005D7373" w:rsidRDefault="005D7373" w:rsidP="005D7373">
            <w:pPr>
              <w:spacing w:before="60" w:after="60"/>
              <w:jc w:val="center"/>
              <w:rPr>
                <w:rFonts w:cs="Arial"/>
                <w:sz w:val="18"/>
                <w:szCs w:val="18"/>
                <w:lang w:val="en-AU" w:eastAsia="en-US"/>
              </w:rPr>
            </w:pPr>
          </w:p>
        </w:tc>
        <w:tc>
          <w:tcPr>
            <w:tcW w:w="1320" w:type="dxa"/>
            <w:tcBorders>
              <w:right w:val="double" w:sz="4" w:space="0" w:color="auto"/>
            </w:tcBorders>
            <w:shd w:val="clear" w:color="auto" w:fill="F2F2F2"/>
            <w:vAlign w:val="center"/>
          </w:tcPr>
          <w:p w14:paraId="227C0AFC" w14:textId="77777777" w:rsidR="005D7373" w:rsidRPr="005D7373" w:rsidRDefault="005D7373" w:rsidP="005D7373">
            <w:pPr>
              <w:spacing w:before="60" w:after="60"/>
              <w:jc w:val="center"/>
              <w:rPr>
                <w:rFonts w:cs="Arial"/>
                <w:sz w:val="18"/>
                <w:szCs w:val="18"/>
                <w:lang w:val="en-AU" w:eastAsia="en-US"/>
              </w:rPr>
            </w:pPr>
          </w:p>
        </w:tc>
        <w:tc>
          <w:tcPr>
            <w:tcW w:w="1232" w:type="dxa"/>
            <w:tcBorders>
              <w:left w:val="double" w:sz="4" w:space="0" w:color="auto"/>
            </w:tcBorders>
            <w:shd w:val="clear" w:color="auto" w:fill="F2F2F2"/>
            <w:vAlign w:val="center"/>
          </w:tcPr>
          <w:p w14:paraId="0BBE234B" w14:textId="77777777" w:rsidR="005D7373" w:rsidRPr="005D7373" w:rsidRDefault="005D7373" w:rsidP="005D7373">
            <w:pPr>
              <w:spacing w:before="60" w:after="60"/>
              <w:jc w:val="center"/>
              <w:rPr>
                <w:rFonts w:cs="Arial"/>
                <w:color w:val="808080"/>
                <w:sz w:val="18"/>
                <w:szCs w:val="18"/>
                <w:lang w:val="en-AU" w:eastAsia="en-US"/>
              </w:rPr>
            </w:pPr>
          </w:p>
        </w:tc>
        <w:tc>
          <w:tcPr>
            <w:tcW w:w="1066" w:type="dxa"/>
            <w:shd w:val="clear" w:color="auto" w:fill="F2F2F2"/>
            <w:vAlign w:val="center"/>
          </w:tcPr>
          <w:p w14:paraId="185C9B23" w14:textId="77777777" w:rsidR="005D7373" w:rsidRPr="005D7373" w:rsidRDefault="005D7373" w:rsidP="005D7373">
            <w:pPr>
              <w:spacing w:before="60" w:after="60"/>
              <w:jc w:val="center"/>
              <w:rPr>
                <w:rFonts w:cs="Arial"/>
                <w:color w:val="808080"/>
                <w:sz w:val="18"/>
                <w:szCs w:val="18"/>
                <w:lang w:val="en-AU" w:eastAsia="en-US"/>
              </w:rPr>
            </w:pPr>
          </w:p>
        </w:tc>
        <w:tc>
          <w:tcPr>
            <w:tcW w:w="1247" w:type="dxa"/>
            <w:shd w:val="clear" w:color="auto" w:fill="F2F2F2"/>
            <w:vAlign w:val="center"/>
          </w:tcPr>
          <w:p w14:paraId="33B84B9B" w14:textId="77777777" w:rsidR="005D7373" w:rsidRPr="005D7373" w:rsidRDefault="005D7373" w:rsidP="005D7373">
            <w:pPr>
              <w:spacing w:before="60" w:after="60"/>
              <w:jc w:val="center"/>
              <w:rPr>
                <w:rFonts w:cs="Arial"/>
                <w:color w:val="808080"/>
                <w:sz w:val="18"/>
                <w:szCs w:val="18"/>
                <w:lang w:val="en-AU" w:eastAsia="en-US"/>
              </w:rPr>
            </w:pPr>
          </w:p>
        </w:tc>
      </w:tr>
      <w:tr w:rsidR="005D7373" w:rsidRPr="005D7373" w14:paraId="06674DAF" w14:textId="77777777" w:rsidTr="005D7373">
        <w:trPr>
          <w:cantSplit/>
          <w:jc w:val="center"/>
        </w:trPr>
        <w:tc>
          <w:tcPr>
            <w:tcW w:w="1252" w:type="dxa"/>
            <w:vAlign w:val="center"/>
          </w:tcPr>
          <w:p w14:paraId="726B6825" w14:textId="77777777" w:rsidR="005D7373" w:rsidRPr="005D7373" w:rsidRDefault="005D7373" w:rsidP="005D7373">
            <w:pPr>
              <w:spacing w:before="60" w:after="60"/>
              <w:jc w:val="center"/>
              <w:rPr>
                <w:rFonts w:cs="Arial"/>
                <w:b/>
                <w:sz w:val="18"/>
                <w:szCs w:val="18"/>
                <w:lang w:val="en-AU" w:eastAsia="en-US"/>
              </w:rPr>
            </w:pPr>
            <w:r w:rsidRPr="005D7373">
              <w:rPr>
                <w:rFonts w:cs="Arial"/>
                <w:b/>
                <w:sz w:val="18"/>
                <w:szCs w:val="18"/>
                <w:lang w:val="en-AU" w:eastAsia="en-US"/>
              </w:rPr>
              <w:t>RDOCAL</w:t>
            </w:r>
          </w:p>
        </w:tc>
        <w:tc>
          <w:tcPr>
            <w:tcW w:w="867" w:type="dxa"/>
            <w:tcBorders>
              <w:right w:val="double" w:sz="4" w:space="0" w:color="auto"/>
            </w:tcBorders>
            <w:vAlign w:val="center"/>
          </w:tcPr>
          <w:p w14:paraId="1D8755BE" w14:textId="77777777" w:rsidR="005D7373" w:rsidRPr="005D7373" w:rsidRDefault="005D7373" w:rsidP="005D7373">
            <w:pPr>
              <w:spacing w:before="60" w:after="60"/>
              <w:jc w:val="center"/>
              <w:rPr>
                <w:rFonts w:cs="Arial"/>
                <w:sz w:val="18"/>
                <w:szCs w:val="18"/>
                <w:lang w:val="en-AU" w:eastAsia="en-US"/>
              </w:rPr>
            </w:pPr>
            <w:r w:rsidRPr="005D7373">
              <w:rPr>
                <w:rFonts w:cs="Arial"/>
                <w:sz w:val="18"/>
                <w:szCs w:val="18"/>
                <w:lang w:val="en-AU" w:eastAsia="en-US"/>
              </w:rPr>
              <w:t>12.13</w:t>
            </w:r>
          </w:p>
        </w:tc>
        <w:tc>
          <w:tcPr>
            <w:tcW w:w="1287" w:type="dxa"/>
            <w:tcBorders>
              <w:left w:val="double" w:sz="4" w:space="0" w:color="auto"/>
              <w:right w:val="double" w:sz="4" w:space="0" w:color="auto"/>
            </w:tcBorders>
            <w:vAlign w:val="center"/>
          </w:tcPr>
          <w:p w14:paraId="6BF12F11" w14:textId="77777777" w:rsidR="005D7373" w:rsidRPr="005D7373" w:rsidRDefault="005D7373" w:rsidP="005D7373">
            <w:pPr>
              <w:spacing w:before="60" w:after="60"/>
              <w:jc w:val="center"/>
              <w:rPr>
                <w:rFonts w:cs="Arial"/>
                <w:b/>
                <w:sz w:val="18"/>
                <w:szCs w:val="18"/>
                <w:lang w:val="en-AU" w:eastAsia="en-US"/>
              </w:rPr>
            </w:pPr>
            <w:r w:rsidRPr="005D7373">
              <w:rPr>
                <w:rFonts w:cs="Arial"/>
                <w:b/>
                <w:sz w:val="18"/>
                <w:szCs w:val="18"/>
                <w:lang w:val="en-AU" w:eastAsia="en-US"/>
              </w:rPr>
              <w:t>x</w:t>
            </w:r>
          </w:p>
        </w:tc>
        <w:tc>
          <w:tcPr>
            <w:tcW w:w="1137" w:type="dxa"/>
            <w:tcBorders>
              <w:left w:val="double" w:sz="4" w:space="0" w:color="auto"/>
            </w:tcBorders>
            <w:vAlign w:val="center"/>
          </w:tcPr>
          <w:p w14:paraId="1EA77F3C" w14:textId="77777777" w:rsidR="005D7373" w:rsidRPr="005D7373" w:rsidRDefault="005D7373" w:rsidP="005D7373">
            <w:pPr>
              <w:spacing w:before="60" w:after="60"/>
              <w:jc w:val="center"/>
              <w:rPr>
                <w:rFonts w:cs="Arial"/>
                <w:sz w:val="18"/>
                <w:szCs w:val="18"/>
                <w:lang w:val="en-AU" w:eastAsia="en-US"/>
              </w:rPr>
            </w:pPr>
            <w:r w:rsidRPr="005D7373">
              <w:rPr>
                <w:rFonts w:cs="Arial"/>
                <w:sz w:val="18"/>
                <w:szCs w:val="18"/>
                <w:lang w:val="en-AU" w:eastAsia="en-US"/>
              </w:rPr>
              <w:t>x</w:t>
            </w:r>
          </w:p>
        </w:tc>
        <w:tc>
          <w:tcPr>
            <w:tcW w:w="1320" w:type="dxa"/>
            <w:tcBorders>
              <w:right w:val="double" w:sz="4" w:space="0" w:color="auto"/>
            </w:tcBorders>
            <w:vAlign w:val="center"/>
          </w:tcPr>
          <w:p w14:paraId="1AC8F58B" w14:textId="77777777" w:rsidR="005D7373" w:rsidRPr="005D7373" w:rsidRDefault="005D7373" w:rsidP="005D7373">
            <w:pPr>
              <w:spacing w:before="60" w:after="60"/>
              <w:jc w:val="center"/>
              <w:rPr>
                <w:rFonts w:cs="Arial"/>
                <w:sz w:val="18"/>
                <w:szCs w:val="18"/>
                <w:lang w:val="en-AU" w:eastAsia="en-US"/>
              </w:rPr>
            </w:pPr>
          </w:p>
        </w:tc>
        <w:tc>
          <w:tcPr>
            <w:tcW w:w="1232" w:type="dxa"/>
            <w:tcBorders>
              <w:left w:val="double" w:sz="4" w:space="0" w:color="auto"/>
            </w:tcBorders>
            <w:vAlign w:val="center"/>
          </w:tcPr>
          <w:p w14:paraId="2A8099AF" w14:textId="77777777" w:rsidR="005D7373" w:rsidRPr="005D7373" w:rsidRDefault="005D7373" w:rsidP="005D7373">
            <w:pPr>
              <w:spacing w:before="60" w:after="60"/>
              <w:jc w:val="center"/>
              <w:rPr>
                <w:rFonts w:cs="Arial"/>
                <w:color w:val="808080"/>
                <w:sz w:val="18"/>
                <w:szCs w:val="18"/>
                <w:lang w:val="en-AU" w:eastAsia="en-US"/>
              </w:rPr>
            </w:pPr>
          </w:p>
        </w:tc>
        <w:tc>
          <w:tcPr>
            <w:tcW w:w="1066" w:type="dxa"/>
            <w:vAlign w:val="center"/>
          </w:tcPr>
          <w:p w14:paraId="22948D4B" w14:textId="77777777" w:rsidR="005D7373" w:rsidRPr="005D7373" w:rsidRDefault="005D7373" w:rsidP="005D7373">
            <w:pPr>
              <w:spacing w:before="60" w:after="60"/>
              <w:jc w:val="center"/>
              <w:rPr>
                <w:rFonts w:cs="Arial"/>
                <w:color w:val="808080"/>
                <w:sz w:val="18"/>
                <w:szCs w:val="18"/>
                <w:lang w:val="en-AU" w:eastAsia="en-US"/>
              </w:rPr>
            </w:pPr>
          </w:p>
        </w:tc>
        <w:tc>
          <w:tcPr>
            <w:tcW w:w="1247" w:type="dxa"/>
            <w:vAlign w:val="center"/>
          </w:tcPr>
          <w:p w14:paraId="37FD2AFF" w14:textId="77777777" w:rsidR="005D7373" w:rsidRPr="005D7373" w:rsidRDefault="005D7373" w:rsidP="005D7373">
            <w:pPr>
              <w:spacing w:before="60" w:after="60"/>
              <w:jc w:val="center"/>
              <w:rPr>
                <w:rFonts w:cs="Arial"/>
                <w:color w:val="808080"/>
                <w:sz w:val="18"/>
                <w:szCs w:val="18"/>
                <w:lang w:val="en-AU" w:eastAsia="en-US"/>
              </w:rPr>
            </w:pPr>
            <w:r w:rsidRPr="005D7373">
              <w:rPr>
                <w:rFonts w:cs="Arial"/>
                <w:color w:val="808080"/>
                <w:sz w:val="18"/>
                <w:szCs w:val="18"/>
                <w:lang w:val="en-AU" w:eastAsia="en-US"/>
              </w:rPr>
              <w:t>x</w:t>
            </w:r>
          </w:p>
        </w:tc>
      </w:tr>
      <w:tr w:rsidR="005D7373" w:rsidRPr="005D7373" w14:paraId="4154EBD2" w14:textId="77777777" w:rsidTr="005D7373">
        <w:trPr>
          <w:cantSplit/>
          <w:jc w:val="center"/>
        </w:trPr>
        <w:tc>
          <w:tcPr>
            <w:tcW w:w="1252" w:type="dxa"/>
            <w:vAlign w:val="center"/>
          </w:tcPr>
          <w:p w14:paraId="441BEC45" w14:textId="77777777" w:rsidR="005D7373" w:rsidRPr="005D7373" w:rsidRDefault="005D7373" w:rsidP="005D7373">
            <w:pPr>
              <w:spacing w:before="60" w:after="60"/>
              <w:jc w:val="center"/>
              <w:rPr>
                <w:rFonts w:cs="Arial"/>
                <w:b/>
                <w:sz w:val="18"/>
                <w:szCs w:val="18"/>
                <w:lang w:val="en-AU" w:eastAsia="en-US"/>
              </w:rPr>
            </w:pPr>
            <w:r w:rsidRPr="005D7373">
              <w:rPr>
                <w:rFonts w:cs="Arial"/>
                <w:b/>
                <w:sz w:val="18"/>
                <w:szCs w:val="18"/>
                <w:lang w:val="en-AU" w:eastAsia="en-US"/>
              </w:rPr>
              <w:t>RDOSTA</w:t>
            </w:r>
          </w:p>
        </w:tc>
        <w:tc>
          <w:tcPr>
            <w:tcW w:w="867" w:type="dxa"/>
            <w:tcBorders>
              <w:right w:val="double" w:sz="4" w:space="0" w:color="auto"/>
            </w:tcBorders>
            <w:vAlign w:val="center"/>
          </w:tcPr>
          <w:p w14:paraId="7E43E7A8" w14:textId="77777777" w:rsidR="005D7373" w:rsidRPr="005D7373" w:rsidRDefault="005D7373" w:rsidP="005D7373">
            <w:pPr>
              <w:spacing w:before="60" w:after="60"/>
              <w:jc w:val="center"/>
              <w:rPr>
                <w:rFonts w:cs="Arial"/>
                <w:sz w:val="18"/>
                <w:szCs w:val="18"/>
                <w:lang w:val="en-AU" w:eastAsia="en-US"/>
              </w:rPr>
            </w:pPr>
            <w:r w:rsidRPr="005D7373">
              <w:rPr>
                <w:rFonts w:cs="Arial"/>
                <w:sz w:val="18"/>
                <w:szCs w:val="18"/>
                <w:lang w:val="en-AU" w:eastAsia="en-US"/>
              </w:rPr>
              <w:t>12.9</w:t>
            </w:r>
          </w:p>
        </w:tc>
        <w:tc>
          <w:tcPr>
            <w:tcW w:w="1287" w:type="dxa"/>
            <w:tcBorders>
              <w:left w:val="double" w:sz="4" w:space="0" w:color="auto"/>
              <w:right w:val="double" w:sz="4" w:space="0" w:color="auto"/>
            </w:tcBorders>
            <w:vAlign w:val="center"/>
          </w:tcPr>
          <w:p w14:paraId="0E1B1B02" w14:textId="77777777" w:rsidR="005D7373" w:rsidRPr="005D7373" w:rsidRDefault="005D7373" w:rsidP="005D7373">
            <w:pPr>
              <w:spacing w:before="60" w:after="60"/>
              <w:jc w:val="center"/>
              <w:rPr>
                <w:rFonts w:cs="Arial"/>
                <w:b/>
                <w:sz w:val="18"/>
                <w:szCs w:val="18"/>
                <w:lang w:val="en-AU" w:eastAsia="en-US"/>
              </w:rPr>
            </w:pPr>
            <w:r w:rsidRPr="005D7373">
              <w:rPr>
                <w:rFonts w:cs="Arial"/>
                <w:b/>
                <w:sz w:val="18"/>
                <w:szCs w:val="18"/>
                <w:lang w:val="en-AU" w:eastAsia="en-US"/>
              </w:rPr>
              <w:t>x</w:t>
            </w:r>
          </w:p>
        </w:tc>
        <w:tc>
          <w:tcPr>
            <w:tcW w:w="1137" w:type="dxa"/>
            <w:tcBorders>
              <w:left w:val="double" w:sz="4" w:space="0" w:color="auto"/>
            </w:tcBorders>
            <w:vAlign w:val="center"/>
          </w:tcPr>
          <w:p w14:paraId="40E7E2AF" w14:textId="77777777" w:rsidR="005D7373" w:rsidRPr="005D7373" w:rsidRDefault="005D7373" w:rsidP="005D7373">
            <w:pPr>
              <w:spacing w:before="60" w:after="60"/>
              <w:jc w:val="center"/>
              <w:rPr>
                <w:rFonts w:cs="Arial"/>
                <w:sz w:val="18"/>
                <w:szCs w:val="18"/>
                <w:lang w:val="en-AU" w:eastAsia="en-US"/>
              </w:rPr>
            </w:pPr>
            <w:r w:rsidRPr="005D7373">
              <w:rPr>
                <w:rFonts w:cs="Arial"/>
                <w:sz w:val="18"/>
                <w:szCs w:val="18"/>
                <w:lang w:val="en-AU" w:eastAsia="en-US"/>
              </w:rPr>
              <w:t>x, x*</w:t>
            </w:r>
          </w:p>
        </w:tc>
        <w:tc>
          <w:tcPr>
            <w:tcW w:w="1320" w:type="dxa"/>
            <w:tcBorders>
              <w:right w:val="double" w:sz="4" w:space="0" w:color="auto"/>
            </w:tcBorders>
            <w:vAlign w:val="center"/>
          </w:tcPr>
          <w:p w14:paraId="1AF02DF1" w14:textId="77777777" w:rsidR="005D7373" w:rsidRPr="005D7373" w:rsidRDefault="005D7373" w:rsidP="005D7373">
            <w:pPr>
              <w:spacing w:before="60" w:after="60"/>
              <w:jc w:val="center"/>
              <w:rPr>
                <w:rFonts w:cs="Arial"/>
                <w:sz w:val="18"/>
                <w:szCs w:val="18"/>
                <w:lang w:val="en-AU" w:eastAsia="en-US"/>
              </w:rPr>
            </w:pPr>
            <w:r w:rsidRPr="005D7373">
              <w:rPr>
                <w:rFonts w:cs="Arial"/>
                <w:sz w:val="18"/>
                <w:szCs w:val="18"/>
                <w:lang w:val="en-AU" w:eastAsia="en-US"/>
              </w:rPr>
              <w:t>x</w:t>
            </w:r>
          </w:p>
        </w:tc>
        <w:tc>
          <w:tcPr>
            <w:tcW w:w="1232" w:type="dxa"/>
            <w:tcBorders>
              <w:left w:val="double" w:sz="4" w:space="0" w:color="auto"/>
            </w:tcBorders>
            <w:vAlign w:val="center"/>
          </w:tcPr>
          <w:p w14:paraId="0B1F2C47" w14:textId="77777777" w:rsidR="005D7373" w:rsidRPr="005D7373" w:rsidRDefault="005D7373" w:rsidP="005D7373">
            <w:pPr>
              <w:spacing w:before="60" w:after="60"/>
              <w:jc w:val="center"/>
              <w:rPr>
                <w:rFonts w:cs="Arial"/>
                <w:color w:val="808080"/>
                <w:sz w:val="18"/>
                <w:szCs w:val="18"/>
                <w:lang w:val="en-AU" w:eastAsia="en-US"/>
              </w:rPr>
            </w:pPr>
          </w:p>
        </w:tc>
        <w:tc>
          <w:tcPr>
            <w:tcW w:w="1066" w:type="dxa"/>
            <w:vAlign w:val="center"/>
          </w:tcPr>
          <w:p w14:paraId="45F25C56" w14:textId="77777777" w:rsidR="005D7373" w:rsidRPr="005D7373" w:rsidRDefault="005D7373" w:rsidP="005D7373">
            <w:pPr>
              <w:spacing w:before="60" w:after="60"/>
              <w:jc w:val="center"/>
              <w:rPr>
                <w:rFonts w:cs="Arial"/>
                <w:color w:val="808080"/>
                <w:sz w:val="18"/>
                <w:szCs w:val="18"/>
                <w:lang w:val="en-AU" w:eastAsia="en-US"/>
              </w:rPr>
            </w:pPr>
            <w:r w:rsidRPr="005D7373">
              <w:rPr>
                <w:rFonts w:cs="Arial"/>
                <w:color w:val="808080"/>
                <w:sz w:val="18"/>
                <w:szCs w:val="18"/>
                <w:lang w:val="en-AU" w:eastAsia="en-US"/>
              </w:rPr>
              <w:t>x</w:t>
            </w:r>
          </w:p>
        </w:tc>
        <w:tc>
          <w:tcPr>
            <w:tcW w:w="1247" w:type="dxa"/>
            <w:vAlign w:val="center"/>
          </w:tcPr>
          <w:p w14:paraId="7DCD2016" w14:textId="77777777" w:rsidR="005D7373" w:rsidRPr="005D7373" w:rsidRDefault="005D7373" w:rsidP="005D7373">
            <w:pPr>
              <w:spacing w:before="60" w:after="60"/>
              <w:jc w:val="center"/>
              <w:rPr>
                <w:rFonts w:cs="Arial"/>
                <w:color w:val="808080"/>
                <w:sz w:val="18"/>
                <w:szCs w:val="18"/>
                <w:lang w:val="en-AU" w:eastAsia="en-US"/>
              </w:rPr>
            </w:pPr>
          </w:p>
        </w:tc>
      </w:tr>
      <w:tr w:rsidR="005D7373" w:rsidRPr="005D7373" w14:paraId="6211A69E" w14:textId="77777777" w:rsidTr="005D7373">
        <w:trPr>
          <w:cantSplit/>
          <w:jc w:val="center"/>
        </w:trPr>
        <w:tc>
          <w:tcPr>
            <w:tcW w:w="1252" w:type="dxa"/>
            <w:vAlign w:val="center"/>
          </w:tcPr>
          <w:p w14:paraId="71E7ACA1" w14:textId="77777777" w:rsidR="005D7373" w:rsidRPr="005D7373" w:rsidRDefault="005D7373" w:rsidP="005D7373">
            <w:pPr>
              <w:spacing w:before="60" w:after="60"/>
              <w:jc w:val="center"/>
              <w:rPr>
                <w:rFonts w:cs="Arial"/>
                <w:b/>
                <w:sz w:val="18"/>
                <w:szCs w:val="18"/>
                <w:lang w:val="en-AU" w:eastAsia="en-US"/>
              </w:rPr>
            </w:pPr>
            <w:r w:rsidRPr="005D7373">
              <w:rPr>
                <w:rFonts w:cs="Arial"/>
                <w:b/>
                <w:sz w:val="18"/>
                <w:szCs w:val="18"/>
                <w:lang w:val="en-AU" w:eastAsia="en-US"/>
              </w:rPr>
              <w:t>RECTRC</w:t>
            </w:r>
          </w:p>
        </w:tc>
        <w:tc>
          <w:tcPr>
            <w:tcW w:w="867" w:type="dxa"/>
            <w:tcBorders>
              <w:right w:val="double" w:sz="4" w:space="0" w:color="auto"/>
            </w:tcBorders>
            <w:vAlign w:val="center"/>
          </w:tcPr>
          <w:p w14:paraId="5FD6986B" w14:textId="77777777" w:rsidR="005D7373" w:rsidRPr="005D7373" w:rsidRDefault="005D7373" w:rsidP="005D7373">
            <w:pPr>
              <w:spacing w:before="60" w:after="60"/>
              <w:jc w:val="center"/>
              <w:rPr>
                <w:rFonts w:cs="Arial"/>
                <w:sz w:val="18"/>
                <w:szCs w:val="18"/>
                <w:lang w:val="en-AU" w:eastAsia="en-US"/>
              </w:rPr>
            </w:pPr>
            <w:r w:rsidRPr="005D7373">
              <w:rPr>
                <w:rFonts w:cs="Arial"/>
                <w:sz w:val="18"/>
                <w:szCs w:val="18"/>
                <w:lang w:val="en-AU" w:eastAsia="en-US"/>
              </w:rPr>
              <w:t>10.1.1</w:t>
            </w:r>
          </w:p>
        </w:tc>
        <w:tc>
          <w:tcPr>
            <w:tcW w:w="1287" w:type="dxa"/>
            <w:tcBorders>
              <w:left w:val="double" w:sz="4" w:space="0" w:color="auto"/>
              <w:right w:val="double" w:sz="4" w:space="0" w:color="auto"/>
            </w:tcBorders>
            <w:vAlign w:val="center"/>
          </w:tcPr>
          <w:p w14:paraId="46A22B7E" w14:textId="77777777" w:rsidR="005D7373" w:rsidRPr="005D7373" w:rsidRDefault="005D7373" w:rsidP="005D7373">
            <w:pPr>
              <w:spacing w:before="60" w:after="60"/>
              <w:jc w:val="center"/>
              <w:rPr>
                <w:rFonts w:cs="Arial"/>
                <w:b/>
                <w:sz w:val="18"/>
                <w:szCs w:val="18"/>
                <w:lang w:val="en-AU" w:eastAsia="en-US"/>
              </w:rPr>
            </w:pPr>
            <w:r w:rsidRPr="005D7373">
              <w:rPr>
                <w:rFonts w:cs="Arial"/>
                <w:b/>
                <w:sz w:val="18"/>
                <w:szCs w:val="18"/>
                <w:lang w:val="en-AU" w:eastAsia="en-US"/>
              </w:rPr>
              <w:t>x</w:t>
            </w:r>
          </w:p>
        </w:tc>
        <w:tc>
          <w:tcPr>
            <w:tcW w:w="1137" w:type="dxa"/>
            <w:tcBorders>
              <w:left w:val="double" w:sz="4" w:space="0" w:color="auto"/>
            </w:tcBorders>
            <w:vAlign w:val="center"/>
          </w:tcPr>
          <w:p w14:paraId="566B6CD2" w14:textId="77777777" w:rsidR="005D7373" w:rsidRPr="005D7373" w:rsidRDefault="005D7373" w:rsidP="005D7373">
            <w:pPr>
              <w:spacing w:before="60" w:after="60"/>
              <w:jc w:val="center"/>
              <w:rPr>
                <w:rFonts w:cs="Arial"/>
                <w:sz w:val="18"/>
                <w:szCs w:val="18"/>
                <w:lang w:val="en-AU" w:eastAsia="en-US"/>
              </w:rPr>
            </w:pPr>
            <w:r w:rsidRPr="005D7373">
              <w:rPr>
                <w:rFonts w:cs="Arial"/>
                <w:sz w:val="18"/>
                <w:szCs w:val="18"/>
                <w:lang w:val="en-AU" w:eastAsia="en-US"/>
              </w:rPr>
              <w:t>x</w:t>
            </w:r>
          </w:p>
        </w:tc>
        <w:tc>
          <w:tcPr>
            <w:tcW w:w="1320" w:type="dxa"/>
            <w:tcBorders>
              <w:right w:val="double" w:sz="4" w:space="0" w:color="auto"/>
            </w:tcBorders>
            <w:vAlign w:val="center"/>
          </w:tcPr>
          <w:p w14:paraId="723A8B47" w14:textId="77777777" w:rsidR="005D7373" w:rsidRPr="005D7373" w:rsidRDefault="005D7373" w:rsidP="005D7373">
            <w:pPr>
              <w:spacing w:before="60" w:after="60"/>
              <w:jc w:val="center"/>
              <w:rPr>
                <w:rFonts w:cs="Arial"/>
                <w:sz w:val="18"/>
                <w:szCs w:val="18"/>
                <w:lang w:val="en-AU" w:eastAsia="en-US"/>
              </w:rPr>
            </w:pPr>
            <w:r w:rsidRPr="005D7373">
              <w:rPr>
                <w:rFonts w:cs="Arial"/>
                <w:sz w:val="18"/>
                <w:szCs w:val="18"/>
                <w:lang w:val="en-AU" w:eastAsia="en-US"/>
              </w:rPr>
              <w:t>x</w:t>
            </w:r>
          </w:p>
        </w:tc>
        <w:tc>
          <w:tcPr>
            <w:tcW w:w="1232" w:type="dxa"/>
            <w:tcBorders>
              <w:left w:val="double" w:sz="4" w:space="0" w:color="auto"/>
            </w:tcBorders>
            <w:vAlign w:val="center"/>
          </w:tcPr>
          <w:p w14:paraId="4AFE1E93" w14:textId="77777777" w:rsidR="005D7373" w:rsidRPr="005D7373" w:rsidRDefault="005D7373" w:rsidP="005D7373">
            <w:pPr>
              <w:spacing w:before="60" w:after="60"/>
              <w:jc w:val="center"/>
              <w:rPr>
                <w:rFonts w:cs="Arial"/>
                <w:color w:val="808080"/>
                <w:sz w:val="18"/>
                <w:szCs w:val="18"/>
                <w:lang w:val="en-AU" w:eastAsia="en-US"/>
              </w:rPr>
            </w:pPr>
          </w:p>
        </w:tc>
        <w:tc>
          <w:tcPr>
            <w:tcW w:w="1066" w:type="dxa"/>
            <w:vAlign w:val="center"/>
          </w:tcPr>
          <w:p w14:paraId="11E7C9F1" w14:textId="77777777" w:rsidR="005D7373" w:rsidRPr="005D7373" w:rsidRDefault="005D7373" w:rsidP="005D7373">
            <w:pPr>
              <w:spacing w:before="60" w:after="60"/>
              <w:jc w:val="center"/>
              <w:rPr>
                <w:rFonts w:cs="Arial"/>
                <w:color w:val="808080"/>
                <w:sz w:val="18"/>
                <w:szCs w:val="18"/>
                <w:lang w:val="en-AU" w:eastAsia="en-US"/>
              </w:rPr>
            </w:pPr>
            <w:r w:rsidRPr="005D7373">
              <w:rPr>
                <w:rFonts w:cs="Arial"/>
                <w:color w:val="808080"/>
                <w:sz w:val="18"/>
                <w:szCs w:val="18"/>
                <w:lang w:val="en-AU" w:eastAsia="en-US"/>
              </w:rPr>
              <w:t>x</w:t>
            </w:r>
          </w:p>
        </w:tc>
        <w:tc>
          <w:tcPr>
            <w:tcW w:w="1247" w:type="dxa"/>
            <w:vAlign w:val="center"/>
          </w:tcPr>
          <w:p w14:paraId="043AE28B" w14:textId="77777777" w:rsidR="005D7373" w:rsidRPr="005D7373" w:rsidRDefault="005D7373" w:rsidP="005D7373">
            <w:pPr>
              <w:spacing w:before="60" w:after="60"/>
              <w:jc w:val="center"/>
              <w:rPr>
                <w:rFonts w:cs="Arial"/>
                <w:color w:val="808080"/>
                <w:sz w:val="18"/>
                <w:szCs w:val="18"/>
                <w:lang w:val="en-AU" w:eastAsia="en-US"/>
              </w:rPr>
            </w:pPr>
          </w:p>
        </w:tc>
      </w:tr>
      <w:tr w:rsidR="005D7373" w:rsidRPr="005D7373" w14:paraId="11CB3A12" w14:textId="77777777" w:rsidTr="005D7373">
        <w:trPr>
          <w:cantSplit/>
          <w:jc w:val="center"/>
        </w:trPr>
        <w:tc>
          <w:tcPr>
            <w:tcW w:w="1252" w:type="dxa"/>
            <w:vAlign w:val="center"/>
          </w:tcPr>
          <w:p w14:paraId="5A31D71C" w14:textId="77777777" w:rsidR="005D7373" w:rsidRPr="005D7373" w:rsidRDefault="005D7373" w:rsidP="005D7373">
            <w:pPr>
              <w:spacing w:before="60" w:after="60"/>
              <w:jc w:val="center"/>
              <w:rPr>
                <w:rFonts w:cs="Arial"/>
                <w:b/>
                <w:sz w:val="18"/>
                <w:szCs w:val="18"/>
                <w:lang w:val="en-AU" w:eastAsia="en-US"/>
              </w:rPr>
            </w:pPr>
            <w:r w:rsidRPr="005D7373">
              <w:rPr>
                <w:rFonts w:cs="Arial"/>
                <w:b/>
                <w:sz w:val="18"/>
                <w:szCs w:val="18"/>
                <w:lang w:val="en-AU" w:eastAsia="en-US"/>
              </w:rPr>
              <w:t>RESARE</w:t>
            </w:r>
          </w:p>
        </w:tc>
        <w:tc>
          <w:tcPr>
            <w:tcW w:w="867" w:type="dxa"/>
            <w:tcBorders>
              <w:right w:val="double" w:sz="4" w:space="0" w:color="auto"/>
            </w:tcBorders>
            <w:vAlign w:val="center"/>
          </w:tcPr>
          <w:p w14:paraId="45163399" w14:textId="77777777" w:rsidR="005D7373" w:rsidRPr="005D7373" w:rsidRDefault="005D7373" w:rsidP="005D7373">
            <w:pPr>
              <w:spacing w:before="60" w:after="60"/>
              <w:jc w:val="center"/>
              <w:rPr>
                <w:rFonts w:cs="Arial"/>
                <w:sz w:val="18"/>
                <w:szCs w:val="18"/>
                <w:lang w:val="en-AU" w:eastAsia="en-US"/>
              </w:rPr>
            </w:pPr>
            <w:r w:rsidRPr="005D7373">
              <w:rPr>
                <w:rFonts w:cs="Arial"/>
                <w:sz w:val="18"/>
                <w:szCs w:val="18"/>
                <w:lang w:val="en-AU" w:eastAsia="en-US"/>
              </w:rPr>
              <w:t>11.1</w:t>
            </w:r>
          </w:p>
        </w:tc>
        <w:tc>
          <w:tcPr>
            <w:tcW w:w="1287" w:type="dxa"/>
            <w:tcBorders>
              <w:left w:val="double" w:sz="4" w:space="0" w:color="auto"/>
              <w:right w:val="double" w:sz="4" w:space="0" w:color="auto"/>
            </w:tcBorders>
            <w:vAlign w:val="center"/>
          </w:tcPr>
          <w:p w14:paraId="7FC65A08" w14:textId="77777777" w:rsidR="005D7373" w:rsidRPr="005D7373" w:rsidRDefault="005D7373" w:rsidP="005D7373">
            <w:pPr>
              <w:spacing w:before="60" w:after="60"/>
              <w:jc w:val="center"/>
              <w:rPr>
                <w:rFonts w:cs="Arial"/>
                <w:b/>
                <w:sz w:val="18"/>
                <w:szCs w:val="18"/>
                <w:lang w:val="en-AU" w:eastAsia="en-US"/>
              </w:rPr>
            </w:pPr>
            <w:r w:rsidRPr="005D7373">
              <w:rPr>
                <w:rFonts w:cs="Arial"/>
                <w:b/>
                <w:sz w:val="18"/>
                <w:szCs w:val="18"/>
                <w:lang w:val="en-AU" w:eastAsia="en-US"/>
              </w:rPr>
              <w:t>x</w:t>
            </w:r>
          </w:p>
        </w:tc>
        <w:tc>
          <w:tcPr>
            <w:tcW w:w="1137" w:type="dxa"/>
            <w:tcBorders>
              <w:left w:val="double" w:sz="4" w:space="0" w:color="auto"/>
            </w:tcBorders>
            <w:vAlign w:val="center"/>
          </w:tcPr>
          <w:p w14:paraId="7778E2DC" w14:textId="77777777" w:rsidR="005D7373" w:rsidRPr="005D7373" w:rsidRDefault="005D7373" w:rsidP="005D7373">
            <w:pPr>
              <w:spacing w:before="60" w:after="60"/>
              <w:jc w:val="center"/>
              <w:rPr>
                <w:rFonts w:cs="Arial"/>
                <w:sz w:val="18"/>
                <w:szCs w:val="18"/>
                <w:lang w:val="en-AU" w:eastAsia="en-US"/>
              </w:rPr>
            </w:pPr>
            <w:r w:rsidRPr="005D7373">
              <w:rPr>
                <w:rFonts w:cs="Arial"/>
                <w:sz w:val="18"/>
                <w:szCs w:val="18"/>
                <w:lang w:val="en-AU" w:eastAsia="en-US"/>
              </w:rPr>
              <w:t>x</w:t>
            </w:r>
          </w:p>
        </w:tc>
        <w:tc>
          <w:tcPr>
            <w:tcW w:w="1320" w:type="dxa"/>
            <w:tcBorders>
              <w:right w:val="double" w:sz="4" w:space="0" w:color="auto"/>
            </w:tcBorders>
            <w:vAlign w:val="center"/>
          </w:tcPr>
          <w:p w14:paraId="73A3F8CC" w14:textId="77777777" w:rsidR="005D7373" w:rsidRPr="005D7373" w:rsidRDefault="005D7373" w:rsidP="005D7373">
            <w:pPr>
              <w:spacing w:before="60" w:after="60"/>
              <w:jc w:val="center"/>
              <w:rPr>
                <w:rFonts w:cs="Arial"/>
                <w:sz w:val="18"/>
                <w:szCs w:val="18"/>
                <w:lang w:val="en-AU" w:eastAsia="en-US"/>
              </w:rPr>
            </w:pPr>
          </w:p>
        </w:tc>
        <w:tc>
          <w:tcPr>
            <w:tcW w:w="1232" w:type="dxa"/>
            <w:tcBorders>
              <w:left w:val="double" w:sz="4" w:space="0" w:color="auto"/>
            </w:tcBorders>
            <w:vAlign w:val="center"/>
          </w:tcPr>
          <w:p w14:paraId="748C9315" w14:textId="77777777" w:rsidR="005D7373" w:rsidRPr="005D7373" w:rsidRDefault="005D7373" w:rsidP="005D7373">
            <w:pPr>
              <w:spacing w:before="60" w:after="60"/>
              <w:jc w:val="center"/>
              <w:rPr>
                <w:rFonts w:cs="Arial"/>
                <w:color w:val="808080"/>
                <w:sz w:val="18"/>
                <w:szCs w:val="18"/>
                <w:lang w:val="en-AU" w:eastAsia="en-US"/>
              </w:rPr>
            </w:pPr>
          </w:p>
        </w:tc>
        <w:tc>
          <w:tcPr>
            <w:tcW w:w="1066" w:type="dxa"/>
            <w:vAlign w:val="center"/>
          </w:tcPr>
          <w:p w14:paraId="4FF378E6" w14:textId="77777777" w:rsidR="005D7373" w:rsidRPr="005D7373" w:rsidRDefault="005D7373" w:rsidP="005D7373">
            <w:pPr>
              <w:spacing w:before="60" w:after="60"/>
              <w:jc w:val="center"/>
              <w:rPr>
                <w:rFonts w:cs="Arial"/>
                <w:color w:val="808080"/>
                <w:sz w:val="18"/>
                <w:szCs w:val="18"/>
                <w:lang w:val="en-AU" w:eastAsia="en-US"/>
              </w:rPr>
            </w:pPr>
            <w:r w:rsidRPr="005D7373">
              <w:rPr>
                <w:rFonts w:cs="Arial"/>
                <w:color w:val="808080"/>
                <w:sz w:val="18"/>
                <w:szCs w:val="18"/>
                <w:lang w:val="en-AU" w:eastAsia="en-US"/>
              </w:rPr>
              <w:t>x</w:t>
            </w:r>
          </w:p>
        </w:tc>
        <w:tc>
          <w:tcPr>
            <w:tcW w:w="1247" w:type="dxa"/>
            <w:vAlign w:val="center"/>
          </w:tcPr>
          <w:p w14:paraId="4A71FB87" w14:textId="77777777" w:rsidR="005D7373" w:rsidRPr="005D7373" w:rsidRDefault="005D7373" w:rsidP="005D7373">
            <w:pPr>
              <w:spacing w:before="60" w:after="60"/>
              <w:jc w:val="center"/>
              <w:rPr>
                <w:rFonts w:cs="Arial"/>
                <w:color w:val="808080"/>
                <w:sz w:val="18"/>
                <w:szCs w:val="18"/>
                <w:lang w:val="en-AU" w:eastAsia="en-US"/>
              </w:rPr>
            </w:pPr>
            <w:r w:rsidRPr="005D7373">
              <w:rPr>
                <w:rFonts w:cs="Arial"/>
                <w:color w:val="808080"/>
                <w:sz w:val="18"/>
                <w:szCs w:val="18"/>
                <w:lang w:val="en-AU" w:eastAsia="en-US"/>
              </w:rPr>
              <w:t>x</w:t>
            </w:r>
          </w:p>
        </w:tc>
      </w:tr>
      <w:tr w:rsidR="005D7373" w:rsidRPr="005D7373" w14:paraId="518F7EF2" w14:textId="77777777" w:rsidTr="005D7373">
        <w:trPr>
          <w:cantSplit/>
          <w:jc w:val="center"/>
        </w:trPr>
        <w:tc>
          <w:tcPr>
            <w:tcW w:w="1252" w:type="dxa"/>
            <w:vAlign w:val="center"/>
          </w:tcPr>
          <w:p w14:paraId="3C7F77B7" w14:textId="77777777" w:rsidR="005D7373" w:rsidRPr="005D7373" w:rsidRDefault="005D7373" w:rsidP="005D7373">
            <w:pPr>
              <w:spacing w:before="60" w:after="60"/>
              <w:jc w:val="center"/>
              <w:rPr>
                <w:rFonts w:cs="Arial"/>
                <w:b/>
                <w:sz w:val="18"/>
                <w:szCs w:val="18"/>
                <w:lang w:val="en-AU" w:eastAsia="en-US"/>
              </w:rPr>
            </w:pPr>
            <w:r w:rsidRPr="005D7373">
              <w:rPr>
                <w:rFonts w:cs="Arial"/>
                <w:b/>
                <w:sz w:val="18"/>
                <w:szCs w:val="18"/>
                <w:lang w:val="en-AU" w:eastAsia="en-US"/>
              </w:rPr>
              <w:t>RETRFL</w:t>
            </w:r>
          </w:p>
        </w:tc>
        <w:tc>
          <w:tcPr>
            <w:tcW w:w="867" w:type="dxa"/>
            <w:tcBorders>
              <w:right w:val="double" w:sz="4" w:space="0" w:color="auto"/>
            </w:tcBorders>
            <w:vAlign w:val="center"/>
          </w:tcPr>
          <w:p w14:paraId="012083A5" w14:textId="77777777" w:rsidR="005D7373" w:rsidRPr="005D7373" w:rsidRDefault="005D7373" w:rsidP="005D7373">
            <w:pPr>
              <w:spacing w:before="60" w:after="60"/>
              <w:jc w:val="center"/>
              <w:rPr>
                <w:rFonts w:cs="Arial"/>
                <w:sz w:val="18"/>
                <w:szCs w:val="18"/>
                <w:lang w:val="en-AU" w:eastAsia="en-US"/>
              </w:rPr>
            </w:pPr>
            <w:r w:rsidRPr="005D7373">
              <w:rPr>
                <w:rFonts w:cs="Arial"/>
                <w:sz w:val="18"/>
                <w:szCs w:val="18"/>
                <w:lang w:val="en-AU" w:eastAsia="en-US"/>
              </w:rPr>
              <w:t>12.7</w:t>
            </w:r>
          </w:p>
        </w:tc>
        <w:tc>
          <w:tcPr>
            <w:tcW w:w="1287" w:type="dxa"/>
            <w:tcBorders>
              <w:left w:val="double" w:sz="4" w:space="0" w:color="auto"/>
              <w:right w:val="double" w:sz="4" w:space="0" w:color="auto"/>
            </w:tcBorders>
            <w:shd w:val="clear" w:color="auto" w:fill="F2F2F2"/>
            <w:vAlign w:val="center"/>
          </w:tcPr>
          <w:p w14:paraId="57671473" w14:textId="77777777" w:rsidR="005D7373" w:rsidRPr="005D7373" w:rsidRDefault="005D7373" w:rsidP="005D7373">
            <w:pPr>
              <w:spacing w:before="60" w:after="60"/>
              <w:jc w:val="center"/>
              <w:rPr>
                <w:rFonts w:cs="Arial"/>
                <w:b/>
                <w:sz w:val="18"/>
                <w:szCs w:val="18"/>
                <w:lang w:val="en-AU" w:eastAsia="en-US"/>
              </w:rPr>
            </w:pPr>
          </w:p>
        </w:tc>
        <w:tc>
          <w:tcPr>
            <w:tcW w:w="1137" w:type="dxa"/>
            <w:tcBorders>
              <w:left w:val="double" w:sz="4" w:space="0" w:color="auto"/>
            </w:tcBorders>
            <w:shd w:val="clear" w:color="auto" w:fill="F2F2F2"/>
            <w:vAlign w:val="center"/>
          </w:tcPr>
          <w:p w14:paraId="288872DF" w14:textId="77777777" w:rsidR="005D7373" w:rsidRPr="005D7373" w:rsidRDefault="005D7373" w:rsidP="005D7373">
            <w:pPr>
              <w:spacing w:before="60" w:after="60"/>
              <w:jc w:val="center"/>
              <w:rPr>
                <w:rFonts w:cs="Arial"/>
                <w:sz w:val="18"/>
                <w:szCs w:val="18"/>
                <w:lang w:val="en-AU" w:eastAsia="en-US"/>
              </w:rPr>
            </w:pPr>
          </w:p>
        </w:tc>
        <w:tc>
          <w:tcPr>
            <w:tcW w:w="1320" w:type="dxa"/>
            <w:tcBorders>
              <w:right w:val="double" w:sz="4" w:space="0" w:color="auto"/>
            </w:tcBorders>
            <w:shd w:val="clear" w:color="auto" w:fill="F2F2F2"/>
            <w:vAlign w:val="center"/>
          </w:tcPr>
          <w:p w14:paraId="15AB93F4" w14:textId="77777777" w:rsidR="005D7373" w:rsidRPr="005D7373" w:rsidRDefault="005D7373" w:rsidP="005D7373">
            <w:pPr>
              <w:spacing w:before="60" w:after="60"/>
              <w:jc w:val="center"/>
              <w:rPr>
                <w:rFonts w:cs="Arial"/>
                <w:sz w:val="18"/>
                <w:szCs w:val="18"/>
                <w:lang w:val="en-AU" w:eastAsia="en-US"/>
              </w:rPr>
            </w:pPr>
          </w:p>
        </w:tc>
        <w:tc>
          <w:tcPr>
            <w:tcW w:w="1232" w:type="dxa"/>
            <w:tcBorders>
              <w:left w:val="double" w:sz="4" w:space="0" w:color="auto"/>
            </w:tcBorders>
            <w:shd w:val="clear" w:color="auto" w:fill="F2F2F2"/>
            <w:vAlign w:val="center"/>
          </w:tcPr>
          <w:p w14:paraId="7257C14B" w14:textId="77777777" w:rsidR="005D7373" w:rsidRPr="005D7373" w:rsidRDefault="005D7373" w:rsidP="005D7373">
            <w:pPr>
              <w:spacing w:before="60" w:after="60"/>
              <w:jc w:val="center"/>
              <w:rPr>
                <w:rFonts w:cs="Arial"/>
                <w:color w:val="808080"/>
                <w:sz w:val="18"/>
                <w:szCs w:val="18"/>
                <w:lang w:val="en-AU" w:eastAsia="en-US"/>
              </w:rPr>
            </w:pPr>
          </w:p>
        </w:tc>
        <w:tc>
          <w:tcPr>
            <w:tcW w:w="1066" w:type="dxa"/>
            <w:shd w:val="clear" w:color="auto" w:fill="F2F2F2"/>
            <w:vAlign w:val="center"/>
          </w:tcPr>
          <w:p w14:paraId="2B9F494B" w14:textId="77777777" w:rsidR="005D7373" w:rsidRPr="005D7373" w:rsidRDefault="005D7373" w:rsidP="005D7373">
            <w:pPr>
              <w:spacing w:before="60" w:after="60"/>
              <w:jc w:val="center"/>
              <w:rPr>
                <w:rFonts w:cs="Arial"/>
                <w:color w:val="808080"/>
                <w:sz w:val="18"/>
                <w:szCs w:val="18"/>
                <w:lang w:val="en-AU" w:eastAsia="en-US"/>
              </w:rPr>
            </w:pPr>
          </w:p>
        </w:tc>
        <w:tc>
          <w:tcPr>
            <w:tcW w:w="1247" w:type="dxa"/>
            <w:shd w:val="clear" w:color="auto" w:fill="F2F2F2"/>
            <w:vAlign w:val="center"/>
          </w:tcPr>
          <w:p w14:paraId="18CB7D38" w14:textId="77777777" w:rsidR="005D7373" w:rsidRPr="005D7373" w:rsidRDefault="005D7373" w:rsidP="005D7373">
            <w:pPr>
              <w:spacing w:before="60" w:after="60"/>
              <w:jc w:val="center"/>
              <w:rPr>
                <w:rFonts w:cs="Arial"/>
                <w:color w:val="808080"/>
                <w:sz w:val="18"/>
                <w:szCs w:val="18"/>
                <w:lang w:val="en-AU" w:eastAsia="en-US"/>
              </w:rPr>
            </w:pPr>
          </w:p>
        </w:tc>
      </w:tr>
      <w:tr w:rsidR="005D7373" w:rsidRPr="005D7373" w14:paraId="3CF8C15A" w14:textId="77777777" w:rsidTr="005D7373">
        <w:trPr>
          <w:cantSplit/>
          <w:jc w:val="center"/>
        </w:trPr>
        <w:tc>
          <w:tcPr>
            <w:tcW w:w="1252" w:type="dxa"/>
            <w:vAlign w:val="center"/>
          </w:tcPr>
          <w:p w14:paraId="0905ED33" w14:textId="77777777" w:rsidR="005D7373" w:rsidRPr="005D7373" w:rsidRDefault="005D7373" w:rsidP="005D7373">
            <w:pPr>
              <w:spacing w:before="60" w:after="60"/>
              <w:jc w:val="center"/>
              <w:rPr>
                <w:rFonts w:cs="Arial"/>
                <w:b/>
                <w:sz w:val="18"/>
                <w:szCs w:val="18"/>
                <w:lang w:val="en-AU" w:eastAsia="en-US"/>
              </w:rPr>
            </w:pPr>
            <w:r w:rsidRPr="005D7373">
              <w:rPr>
                <w:rFonts w:cs="Arial"/>
                <w:b/>
                <w:sz w:val="18"/>
                <w:szCs w:val="18"/>
                <w:lang w:val="en-AU" w:eastAsia="en-US"/>
              </w:rPr>
              <w:t>RIVERS</w:t>
            </w:r>
          </w:p>
        </w:tc>
        <w:tc>
          <w:tcPr>
            <w:tcW w:w="867" w:type="dxa"/>
            <w:tcBorders>
              <w:right w:val="double" w:sz="4" w:space="0" w:color="auto"/>
            </w:tcBorders>
            <w:vAlign w:val="center"/>
          </w:tcPr>
          <w:p w14:paraId="4369647D" w14:textId="77777777" w:rsidR="005D7373" w:rsidRPr="005D7373" w:rsidRDefault="005D7373" w:rsidP="005D7373">
            <w:pPr>
              <w:spacing w:before="60" w:after="60"/>
              <w:jc w:val="center"/>
              <w:rPr>
                <w:rFonts w:cs="Arial"/>
                <w:sz w:val="18"/>
                <w:szCs w:val="18"/>
                <w:lang w:val="en-AU" w:eastAsia="en-US"/>
              </w:rPr>
            </w:pPr>
            <w:r w:rsidRPr="005D7373">
              <w:rPr>
                <w:rFonts w:cs="Arial"/>
                <w:sz w:val="18"/>
                <w:szCs w:val="18"/>
                <w:lang w:val="en-AU" w:eastAsia="en-US"/>
              </w:rPr>
              <w:t>4.7.6</w:t>
            </w:r>
          </w:p>
        </w:tc>
        <w:tc>
          <w:tcPr>
            <w:tcW w:w="1287" w:type="dxa"/>
            <w:tcBorders>
              <w:left w:val="double" w:sz="4" w:space="0" w:color="auto"/>
              <w:right w:val="double" w:sz="4" w:space="0" w:color="auto"/>
            </w:tcBorders>
            <w:vAlign w:val="center"/>
          </w:tcPr>
          <w:p w14:paraId="3D40FAA2" w14:textId="77777777" w:rsidR="005D7373" w:rsidRPr="005D7373" w:rsidRDefault="005D7373" w:rsidP="005D7373">
            <w:pPr>
              <w:spacing w:before="60" w:after="60"/>
              <w:jc w:val="center"/>
              <w:rPr>
                <w:rFonts w:cs="Arial"/>
                <w:b/>
                <w:sz w:val="18"/>
                <w:szCs w:val="18"/>
                <w:lang w:val="en-AU" w:eastAsia="en-US"/>
              </w:rPr>
            </w:pPr>
            <w:r w:rsidRPr="005D7373">
              <w:rPr>
                <w:rFonts w:cs="Arial"/>
                <w:b/>
                <w:sz w:val="18"/>
                <w:szCs w:val="18"/>
                <w:lang w:val="en-AU" w:eastAsia="en-US"/>
              </w:rPr>
              <w:t>x</w:t>
            </w:r>
          </w:p>
        </w:tc>
        <w:tc>
          <w:tcPr>
            <w:tcW w:w="1137" w:type="dxa"/>
            <w:tcBorders>
              <w:left w:val="double" w:sz="4" w:space="0" w:color="auto"/>
            </w:tcBorders>
            <w:vAlign w:val="center"/>
          </w:tcPr>
          <w:p w14:paraId="00DBEFEC" w14:textId="77777777" w:rsidR="005D7373" w:rsidRPr="005D7373" w:rsidRDefault="005D7373" w:rsidP="005D7373">
            <w:pPr>
              <w:spacing w:before="60" w:after="60"/>
              <w:jc w:val="center"/>
              <w:rPr>
                <w:rFonts w:cs="Arial"/>
                <w:sz w:val="18"/>
                <w:szCs w:val="18"/>
                <w:lang w:val="en-AU" w:eastAsia="en-US"/>
              </w:rPr>
            </w:pPr>
            <w:r w:rsidRPr="005D7373">
              <w:rPr>
                <w:rFonts w:cs="Arial"/>
                <w:sz w:val="18"/>
                <w:szCs w:val="18"/>
                <w:lang w:val="en-AU" w:eastAsia="en-US"/>
              </w:rPr>
              <w:t>x</w:t>
            </w:r>
          </w:p>
        </w:tc>
        <w:tc>
          <w:tcPr>
            <w:tcW w:w="1320" w:type="dxa"/>
            <w:tcBorders>
              <w:right w:val="double" w:sz="4" w:space="0" w:color="auto"/>
            </w:tcBorders>
            <w:vAlign w:val="center"/>
          </w:tcPr>
          <w:p w14:paraId="108FE6C3" w14:textId="77777777" w:rsidR="005D7373" w:rsidRPr="005D7373" w:rsidRDefault="005D7373" w:rsidP="005D7373">
            <w:pPr>
              <w:spacing w:before="60" w:after="60"/>
              <w:jc w:val="center"/>
              <w:rPr>
                <w:rFonts w:cs="Arial"/>
                <w:sz w:val="18"/>
                <w:szCs w:val="18"/>
                <w:lang w:val="en-AU" w:eastAsia="en-US"/>
              </w:rPr>
            </w:pPr>
            <w:r w:rsidRPr="005D7373">
              <w:rPr>
                <w:rFonts w:cs="Arial"/>
                <w:sz w:val="18"/>
                <w:szCs w:val="18"/>
                <w:lang w:val="en-AU" w:eastAsia="en-US"/>
              </w:rPr>
              <w:t>x</w:t>
            </w:r>
          </w:p>
        </w:tc>
        <w:tc>
          <w:tcPr>
            <w:tcW w:w="1232" w:type="dxa"/>
            <w:tcBorders>
              <w:left w:val="double" w:sz="4" w:space="0" w:color="auto"/>
            </w:tcBorders>
            <w:vAlign w:val="center"/>
          </w:tcPr>
          <w:p w14:paraId="7B9478E4" w14:textId="77777777" w:rsidR="005D7373" w:rsidRPr="005D7373" w:rsidRDefault="005D7373" w:rsidP="005D7373">
            <w:pPr>
              <w:spacing w:before="60" w:after="60"/>
              <w:jc w:val="center"/>
              <w:rPr>
                <w:rFonts w:cs="Arial"/>
                <w:color w:val="808080"/>
                <w:sz w:val="18"/>
                <w:szCs w:val="18"/>
                <w:lang w:val="en-AU" w:eastAsia="en-US"/>
              </w:rPr>
            </w:pPr>
          </w:p>
        </w:tc>
        <w:tc>
          <w:tcPr>
            <w:tcW w:w="1066" w:type="dxa"/>
            <w:vAlign w:val="center"/>
          </w:tcPr>
          <w:p w14:paraId="09EEB50F" w14:textId="77777777" w:rsidR="005D7373" w:rsidRPr="005D7373" w:rsidRDefault="005D7373" w:rsidP="005D7373">
            <w:pPr>
              <w:spacing w:before="60" w:after="60"/>
              <w:jc w:val="center"/>
              <w:rPr>
                <w:rFonts w:cs="Arial"/>
                <w:color w:val="808080"/>
                <w:sz w:val="18"/>
                <w:szCs w:val="18"/>
                <w:lang w:val="en-AU" w:eastAsia="en-US"/>
              </w:rPr>
            </w:pPr>
          </w:p>
        </w:tc>
        <w:tc>
          <w:tcPr>
            <w:tcW w:w="1247" w:type="dxa"/>
            <w:vAlign w:val="center"/>
          </w:tcPr>
          <w:p w14:paraId="25A4C3D0" w14:textId="77777777" w:rsidR="005D7373" w:rsidRPr="005D7373" w:rsidRDefault="005D7373" w:rsidP="005D7373">
            <w:pPr>
              <w:spacing w:before="60" w:after="60"/>
              <w:jc w:val="center"/>
              <w:rPr>
                <w:rFonts w:cs="Arial"/>
                <w:color w:val="808080"/>
                <w:sz w:val="18"/>
                <w:szCs w:val="18"/>
                <w:lang w:val="en-AU" w:eastAsia="en-US"/>
              </w:rPr>
            </w:pPr>
          </w:p>
        </w:tc>
      </w:tr>
      <w:tr w:rsidR="005D7373" w:rsidRPr="005D7373" w14:paraId="5A38C37F" w14:textId="77777777" w:rsidTr="005D7373">
        <w:trPr>
          <w:cantSplit/>
          <w:jc w:val="center"/>
        </w:trPr>
        <w:tc>
          <w:tcPr>
            <w:tcW w:w="1252" w:type="dxa"/>
            <w:vAlign w:val="center"/>
          </w:tcPr>
          <w:p w14:paraId="2E1E7BC7" w14:textId="77777777" w:rsidR="005D7373" w:rsidRPr="005D7373" w:rsidRDefault="005D7373" w:rsidP="005D7373">
            <w:pPr>
              <w:spacing w:before="60" w:after="60"/>
              <w:jc w:val="center"/>
              <w:rPr>
                <w:rFonts w:cs="Arial"/>
                <w:b/>
                <w:sz w:val="18"/>
                <w:szCs w:val="18"/>
                <w:lang w:val="en-AU" w:eastAsia="en-US"/>
              </w:rPr>
            </w:pPr>
            <w:r w:rsidRPr="005D7373">
              <w:rPr>
                <w:rFonts w:cs="Arial"/>
                <w:b/>
                <w:sz w:val="18"/>
                <w:szCs w:val="18"/>
                <w:lang w:val="en-AU" w:eastAsia="en-US"/>
              </w:rPr>
              <w:t>ROADWY</w:t>
            </w:r>
          </w:p>
        </w:tc>
        <w:tc>
          <w:tcPr>
            <w:tcW w:w="867" w:type="dxa"/>
            <w:tcBorders>
              <w:right w:val="double" w:sz="4" w:space="0" w:color="auto"/>
            </w:tcBorders>
            <w:vAlign w:val="center"/>
          </w:tcPr>
          <w:p w14:paraId="627F5237" w14:textId="77777777" w:rsidR="005D7373" w:rsidRPr="005D7373" w:rsidRDefault="005D7373" w:rsidP="005D7373">
            <w:pPr>
              <w:spacing w:before="60" w:after="60"/>
              <w:jc w:val="center"/>
              <w:rPr>
                <w:rFonts w:cs="Arial"/>
                <w:sz w:val="18"/>
                <w:szCs w:val="18"/>
                <w:lang w:val="en-AU" w:eastAsia="en-US"/>
              </w:rPr>
            </w:pPr>
            <w:r w:rsidRPr="005D7373">
              <w:rPr>
                <w:rFonts w:cs="Arial"/>
                <w:sz w:val="18"/>
                <w:szCs w:val="18"/>
                <w:lang w:val="en-AU" w:eastAsia="en-US"/>
              </w:rPr>
              <w:t>4.8.8</w:t>
            </w:r>
          </w:p>
        </w:tc>
        <w:tc>
          <w:tcPr>
            <w:tcW w:w="1287" w:type="dxa"/>
            <w:tcBorders>
              <w:left w:val="double" w:sz="4" w:space="0" w:color="auto"/>
              <w:right w:val="double" w:sz="4" w:space="0" w:color="auto"/>
            </w:tcBorders>
            <w:vAlign w:val="center"/>
          </w:tcPr>
          <w:p w14:paraId="4981E86A" w14:textId="77777777" w:rsidR="005D7373" w:rsidRPr="005D7373" w:rsidRDefault="005D7373" w:rsidP="005D7373">
            <w:pPr>
              <w:spacing w:before="60" w:after="60"/>
              <w:jc w:val="center"/>
              <w:rPr>
                <w:rFonts w:cs="Arial"/>
                <w:b/>
                <w:sz w:val="18"/>
                <w:szCs w:val="18"/>
                <w:lang w:val="en-AU" w:eastAsia="en-US"/>
              </w:rPr>
            </w:pPr>
            <w:r w:rsidRPr="005D7373">
              <w:rPr>
                <w:rFonts w:cs="Arial"/>
                <w:b/>
                <w:sz w:val="18"/>
                <w:szCs w:val="18"/>
                <w:lang w:val="en-AU" w:eastAsia="en-US"/>
              </w:rPr>
              <w:t>x</w:t>
            </w:r>
          </w:p>
        </w:tc>
        <w:tc>
          <w:tcPr>
            <w:tcW w:w="1137" w:type="dxa"/>
            <w:tcBorders>
              <w:left w:val="double" w:sz="4" w:space="0" w:color="auto"/>
            </w:tcBorders>
            <w:vAlign w:val="center"/>
          </w:tcPr>
          <w:p w14:paraId="17BDFB95" w14:textId="77777777" w:rsidR="005D7373" w:rsidRPr="005D7373" w:rsidRDefault="005D7373" w:rsidP="005D7373">
            <w:pPr>
              <w:spacing w:before="60" w:after="60"/>
              <w:jc w:val="center"/>
              <w:rPr>
                <w:rFonts w:cs="Arial"/>
                <w:sz w:val="18"/>
                <w:szCs w:val="18"/>
                <w:lang w:val="en-AU" w:eastAsia="en-US"/>
              </w:rPr>
            </w:pPr>
          </w:p>
        </w:tc>
        <w:tc>
          <w:tcPr>
            <w:tcW w:w="1320" w:type="dxa"/>
            <w:tcBorders>
              <w:right w:val="double" w:sz="4" w:space="0" w:color="auto"/>
            </w:tcBorders>
            <w:vAlign w:val="center"/>
          </w:tcPr>
          <w:p w14:paraId="6E694B22" w14:textId="77777777" w:rsidR="005D7373" w:rsidRPr="005D7373" w:rsidRDefault="005D7373" w:rsidP="005D7373">
            <w:pPr>
              <w:spacing w:before="60" w:after="60"/>
              <w:jc w:val="center"/>
              <w:rPr>
                <w:rFonts w:cs="Arial"/>
                <w:sz w:val="18"/>
                <w:szCs w:val="18"/>
                <w:lang w:val="en-AU" w:eastAsia="en-US"/>
              </w:rPr>
            </w:pPr>
            <w:r w:rsidRPr="005D7373">
              <w:rPr>
                <w:rFonts w:cs="Arial"/>
                <w:sz w:val="18"/>
                <w:szCs w:val="18"/>
                <w:lang w:val="en-AU" w:eastAsia="en-US"/>
              </w:rPr>
              <w:t>x</w:t>
            </w:r>
          </w:p>
        </w:tc>
        <w:tc>
          <w:tcPr>
            <w:tcW w:w="1232" w:type="dxa"/>
            <w:tcBorders>
              <w:left w:val="double" w:sz="4" w:space="0" w:color="auto"/>
            </w:tcBorders>
            <w:vAlign w:val="center"/>
          </w:tcPr>
          <w:p w14:paraId="5874468B" w14:textId="77777777" w:rsidR="005D7373" w:rsidRPr="005D7373" w:rsidRDefault="005D7373" w:rsidP="005D7373">
            <w:pPr>
              <w:spacing w:before="60" w:after="60"/>
              <w:jc w:val="center"/>
              <w:rPr>
                <w:rFonts w:cs="Arial"/>
                <w:color w:val="808080"/>
                <w:sz w:val="18"/>
                <w:szCs w:val="18"/>
                <w:lang w:val="en-AU" w:eastAsia="en-US"/>
              </w:rPr>
            </w:pPr>
          </w:p>
        </w:tc>
        <w:tc>
          <w:tcPr>
            <w:tcW w:w="1066" w:type="dxa"/>
            <w:vAlign w:val="center"/>
          </w:tcPr>
          <w:p w14:paraId="7FC3319C" w14:textId="77777777" w:rsidR="005D7373" w:rsidRPr="005D7373" w:rsidRDefault="005D7373" w:rsidP="005D7373">
            <w:pPr>
              <w:spacing w:before="60" w:after="60"/>
              <w:jc w:val="center"/>
              <w:rPr>
                <w:rFonts w:cs="Arial"/>
                <w:color w:val="808080"/>
                <w:sz w:val="18"/>
                <w:szCs w:val="18"/>
                <w:lang w:val="en-AU" w:eastAsia="en-US"/>
              </w:rPr>
            </w:pPr>
          </w:p>
        </w:tc>
        <w:tc>
          <w:tcPr>
            <w:tcW w:w="1247" w:type="dxa"/>
            <w:vAlign w:val="center"/>
          </w:tcPr>
          <w:p w14:paraId="7E533C2F" w14:textId="77777777" w:rsidR="005D7373" w:rsidRPr="005D7373" w:rsidRDefault="005D7373" w:rsidP="005D7373">
            <w:pPr>
              <w:spacing w:before="60" w:after="60"/>
              <w:jc w:val="center"/>
              <w:rPr>
                <w:rFonts w:cs="Arial"/>
                <w:color w:val="808080"/>
                <w:sz w:val="18"/>
                <w:szCs w:val="18"/>
                <w:lang w:val="en-AU" w:eastAsia="en-US"/>
              </w:rPr>
            </w:pPr>
            <w:r w:rsidRPr="005D7373">
              <w:rPr>
                <w:rFonts w:cs="Arial"/>
                <w:color w:val="808080"/>
                <w:sz w:val="18"/>
                <w:szCs w:val="18"/>
                <w:lang w:val="en-AU" w:eastAsia="en-US"/>
              </w:rPr>
              <w:t>x</w:t>
            </w:r>
          </w:p>
        </w:tc>
      </w:tr>
      <w:tr w:rsidR="005D7373" w:rsidRPr="005D7373" w14:paraId="6616E58A" w14:textId="77777777" w:rsidTr="005D7373">
        <w:trPr>
          <w:cantSplit/>
          <w:jc w:val="center"/>
        </w:trPr>
        <w:tc>
          <w:tcPr>
            <w:tcW w:w="1252" w:type="dxa"/>
            <w:vAlign w:val="center"/>
          </w:tcPr>
          <w:p w14:paraId="4EB0B2AE" w14:textId="77777777" w:rsidR="005D7373" w:rsidRPr="005D7373" w:rsidRDefault="005D7373" w:rsidP="005D7373">
            <w:pPr>
              <w:spacing w:before="60" w:after="60"/>
              <w:jc w:val="center"/>
              <w:rPr>
                <w:rFonts w:cs="Arial"/>
                <w:b/>
                <w:sz w:val="18"/>
                <w:szCs w:val="18"/>
                <w:lang w:val="en-AU" w:eastAsia="en-US"/>
              </w:rPr>
            </w:pPr>
            <w:r w:rsidRPr="005D7373">
              <w:rPr>
                <w:rFonts w:cs="Arial"/>
                <w:b/>
                <w:sz w:val="18"/>
                <w:szCs w:val="18"/>
                <w:lang w:val="en-AU" w:eastAsia="en-US"/>
              </w:rPr>
              <w:t>RSCSTA</w:t>
            </w:r>
          </w:p>
        </w:tc>
        <w:tc>
          <w:tcPr>
            <w:tcW w:w="867" w:type="dxa"/>
            <w:tcBorders>
              <w:right w:val="double" w:sz="4" w:space="0" w:color="auto"/>
            </w:tcBorders>
            <w:vAlign w:val="center"/>
          </w:tcPr>
          <w:p w14:paraId="6BC3AB5A" w14:textId="77777777" w:rsidR="005D7373" w:rsidRPr="005D7373" w:rsidRDefault="005D7373" w:rsidP="005D7373">
            <w:pPr>
              <w:spacing w:before="60" w:after="60"/>
              <w:jc w:val="center"/>
              <w:rPr>
                <w:rFonts w:cs="Arial"/>
                <w:sz w:val="18"/>
                <w:szCs w:val="18"/>
                <w:lang w:val="en-AU" w:eastAsia="en-US"/>
              </w:rPr>
            </w:pPr>
            <w:r w:rsidRPr="005D7373">
              <w:rPr>
                <w:rFonts w:cs="Arial"/>
                <w:sz w:val="18"/>
                <w:szCs w:val="18"/>
                <w:lang w:val="en-AU" w:eastAsia="en-US"/>
              </w:rPr>
              <w:t>13.3</w:t>
            </w:r>
          </w:p>
        </w:tc>
        <w:tc>
          <w:tcPr>
            <w:tcW w:w="1287" w:type="dxa"/>
            <w:tcBorders>
              <w:left w:val="double" w:sz="4" w:space="0" w:color="auto"/>
              <w:right w:val="double" w:sz="4" w:space="0" w:color="auto"/>
            </w:tcBorders>
            <w:vAlign w:val="center"/>
          </w:tcPr>
          <w:p w14:paraId="4C919C59" w14:textId="77777777" w:rsidR="005D7373" w:rsidRPr="005D7373" w:rsidRDefault="005D7373" w:rsidP="005D7373">
            <w:pPr>
              <w:spacing w:before="60" w:after="60"/>
              <w:jc w:val="center"/>
              <w:rPr>
                <w:rFonts w:cs="Arial"/>
                <w:b/>
                <w:sz w:val="18"/>
                <w:szCs w:val="18"/>
                <w:lang w:val="en-AU" w:eastAsia="en-US"/>
              </w:rPr>
            </w:pPr>
          </w:p>
        </w:tc>
        <w:tc>
          <w:tcPr>
            <w:tcW w:w="1137" w:type="dxa"/>
            <w:tcBorders>
              <w:left w:val="double" w:sz="4" w:space="0" w:color="auto"/>
            </w:tcBorders>
            <w:vAlign w:val="center"/>
          </w:tcPr>
          <w:p w14:paraId="0927D787" w14:textId="77777777" w:rsidR="005D7373" w:rsidRPr="005D7373" w:rsidRDefault="005D7373" w:rsidP="005D7373">
            <w:pPr>
              <w:spacing w:before="60" w:after="60"/>
              <w:jc w:val="center"/>
              <w:rPr>
                <w:rFonts w:cs="Arial"/>
                <w:sz w:val="18"/>
                <w:szCs w:val="18"/>
                <w:lang w:val="en-AU" w:eastAsia="en-US"/>
              </w:rPr>
            </w:pPr>
          </w:p>
        </w:tc>
        <w:tc>
          <w:tcPr>
            <w:tcW w:w="1320" w:type="dxa"/>
            <w:tcBorders>
              <w:right w:val="double" w:sz="4" w:space="0" w:color="auto"/>
            </w:tcBorders>
            <w:vAlign w:val="center"/>
          </w:tcPr>
          <w:p w14:paraId="58841DAC" w14:textId="77777777" w:rsidR="005D7373" w:rsidRPr="005D7373" w:rsidRDefault="005D7373" w:rsidP="005D7373">
            <w:pPr>
              <w:spacing w:before="60" w:after="60"/>
              <w:jc w:val="center"/>
              <w:rPr>
                <w:rFonts w:cs="Arial"/>
                <w:sz w:val="18"/>
                <w:szCs w:val="18"/>
                <w:lang w:val="en-AU" w:eastAsia="en-US"/>
              </w:rPr>
            </w:pPr>
          </w:p>
        </w:tc>
        <w:tc>
          <w:tcPr>
            <w:tcW w:w="1232" w:type="dxa"/>
            <w:tcBorders>
              <w:left w:val="double" w:sz="4" w:space="0" w:color="auto"/>
            </w:tcBorders>
            <w:vAlign w:val="center"/>
          </w:tcPr>
          <w:p w14:paraId="5F734233" w14:textId="77777777" w:rsidR="005D7373" w:rsidRPr="005D7373" w:rsidRDefault="005D7373" w:rsidP="005D7373">
            <w:pPr>
              <w:spacing w:before="60" w:after="60"/>
              <w:jc w:val="center"/>
              <w:rPr>
                <w:rFonts w:cs="Arial"/>
                <w:color w:val="808080"/>
                <w:sz w:val="18"/>
                <w:szCs w:val="18"/>
                <w:lang w:val="en-AU" w:eastAsia="en-US"/>
              </w:rPr>
            </w:pPr>
            <w:r w:rsidRPr="005D7373">
              <w:rPr>
                <w:rFonts w:cs="Arial"/>
                <w:color w:val="808080"/>
                <w:sz w:val="18"/>
                <w:szCs w:val="18"/>
                <w:lang w:val="en-AU" w:eastAsia="en-US"/>
              </w:rPr>
              <w:t>x</w:t>
            </w:r>
          </w:p>
        </w:tc>
        <w:tc>
          <w:tcPr>
            <w:tcW w:w="1066" w:type="dxa"/>
            <w:vAlign w:val="center"/>
          </w:tcPr>
          <w:p w14:paraId="63BF7BE3" w14:textId="77777777" w:rsidR="005D7373" w:rsidRPr="005D7373" w:rsidRDefault="005D7373" w:rsidP="005D7373">
            <w:pPr>
              <w:spacing w:before="60" w:after="60"/>
              <w:jc w:val="center"/>
              <w:rPr>
                <w:rFonts w:cs="Arial"/>
                <w:color w:val="808080"/>
                <w:sz w:val="18"/>
                <w:szCs w:val="18"/>
                <w:lang w:val="en-AU" w:eastAsia="en-US"/>
              </w:rPr>
            </w:pPr>
            <w:r w:rsidRPr="005D7373">
              <w:rPr>
                <w:rFonts w:cs="Arial"/>
                <w:color w:val="808080"/>
                <w:sz w:val="18"/>
                <w:szCs w:val="18"/>
                <w:lang w:val="en-AU" w:eastAsia="en-US"/>
              </w:rPr>
              <w:t>x</w:t>
            </w:r>
          </w:p>
        </w:tc>
        <w:tc>
          <w:tcPr>
            <w:tcW w:w="1247" w:type="dxa"/>
            <w:vAlign w:val="center"/>
          </w:tcPr>
          <w:p w14:paraId="440099BE" w14:textId="77777777" w:rsidR="005D7373" w:rsidRPr="005D7373" w:rsidRDefault="005D7373" w:rsidP="005D7373">
            <w:pPr>
              <w:spacing w:before="60" w:after="60"/>
              <w:jc w:val="center"/>
              <w:rPr>
                <w:rFonts w:cs="Arial"/>
                <w:color w:val="808080"/>
                <w:sz w:val="18"/>
                <w:szCs w:val="18"/>
                <w:lang w:val="en-AU" w:eastAsia="en-US"/>
              </w:rPr>
            </w:pPr>
          </w:p>
        </w:tc>
      </w:tr>
      <w:tr w:rsidR="005D7373" w:rsidRPr="005D7373" w14:paraId="5A9A00D9" w14:textId="77777777" w:rsidTr="005D7373">
        <w:trPr>
          <w:cantSplit/>
          <w:jc w:val="center"/>
        </w:trPr>
        <w:tc>
          <w:tcPr>
            <w:tcW w:w="1252" w:type="dxa"/>
            <w:vAlign w:val="center"/>
          </w:tcPr>
          <w:p w14:paraId="1770BEF8" w14:textId="77777777" w:rsidR="005D7373" w:rsidRPr="005D7373" w:rsidRDefault="005D7373" w:rsidP="005D7373">
            <w:pPr>
              <w:spacing w:before="60" w:after="60"/>
              <w:jc w:val="center"/>
              <w:rPr>
                <w:rFonts w:cs="Arial"/>
                <w:b/>
                <w:sz w:val="18"/>
                <w:szCs w:val="18"/>
                <w:lang w:val="en-AU" w:eastAsia="en-US"/>
              </w:rPr>
            </w:pPr>
            <w:r w:rsidRPr="005D7373">
              <w:rPr>
                <w:rFonts w:cs="Arial"/>
                <w:b/>
                <w:sz w:val="18"/>
                <w:szCs w:val="18"/>
                <w:lang w:val="en-AU" w:eastAsia="en-US"/>
              </w:rPr>
              <w:t>RTPBCN</w:t>
            </w:r>
          </w:p>
        </w:tc>
        <w:tc>
          <w:tcPr>
            <w:tcW w:w="867" w:type="dxa"/>
            <w:tcBorders>
              <w:right w:val="double" w:sz="4" w:space="0" w:color="auto"/>
            </w:tcBorders>
            <w:vAlign w:val="center"/>
          </w:tcPr>
          <w:p w14:paraId="5B5AEFC8" w14:textId="77777777" w:rsidR="005D7373" w:rsidRPr="005D7373" w:rsidRDefault="005D7373" w:rsidP="005D7373">
            <w:pPr>
              <w:spacing w:before="60" w:after="60"/>
              <w:jc w:val="center"/>
              <w:rPr>
                <w:rFonts w:cs="Arial"/>
                <w:sz w:val="18"/>
                <w:szCs w:val="18"/>
                <w:lang w:val="en-AU" w:eastAsia="en-US"/>
              </w:rPr>
            </w:pPr>
            <w:r w:rsidRPr="005D7373">
              <w:rPr>
                <w:rFonts w:cs="Arial"/>
                <w:sz w:val="18"/>
                <w:szCs w:val="18"/>
                <w:lang w:val="en-AU" w:eastAsia="en-US"/>
              </w:rPr>
              <w:t>12.10</w:t>
            </w:r>
          </w:p>
        </w:tc>
        <w:tc>
          <w:tcPr>
            <w:tcW w:w="1287" w:type="dxa"/>
            <w:tcBorders>
              <w:left w:val="double" w:sz="4" w:space="0" w:color="auto"/>
              <w:right w:val="double" w:sz="4" w:space="0" w:color="auto"/>
            </w:tcBorders>
            <w:shd w:val="clear" w:color="auto" w:fill="F2F2F2"/>
            <w:vAlign w:val="center"/>
          </w:tcPr>
          <w:p w14:paraId="4AADB4A1" w14:textId="77777777" w:rsidR="005D7373" w:rsidRPr="005D7373" w:rsidRDefault="005D7373" w:rsidP="005D7373">
            <w:pPr>
              <w:spacing w:before="60" w:after="60"/>
              <w:jc w:val="center"/>
              <w:rPr>
                <w:rFonts w:cs="Arial"/>
                <w:b/>
                <w:sz w:val="18"/>
                <w:szCs w:val="18"/>
                <w:lang w:val="en-AU" w:eastAsia="en-US"/>
              </w:rPr>
            </w:pPr>
          </w:p>
        </w:tc>
        <w:tc>
          <w:tcPr>
            <w:tcW w:w="1137" w:type="dxa"/>
            <w:tcBorders>
              <w:left w:val="double" w:sz="4" w:space="0" w:color="auto"/>
            </w:tcBorders>
            <w:shd w:val="clear" w:color="auto" w:fill="F2F2F2"/>
            <w:vAlign w:val="center"/>
          </w:tcPr>
          <w:p w14:paraId="04F770B0" w14:textId="77777777" w:rsidR="005D7373" w:rsidRPr="005D7373" w:rsidRDefault="005D7373" w:rsidP="005D7373">
            <w:pPr>
              <w:spacing w:before="60" w:after="60"/>
              <w:jc w:val="center"/>
              <w:rPr>
                <w:rFonts w:cs="Arial"/>
                <w:sz w:val="18"/>
                <w:szCs w:val="18"/>
                <w:lang w:val="en-AU" w:eastAsia="en-US"/>
              </w:rPr>
            </w:pPr>
          </w:p>
        </w:tc>
        <w:tc>
          <w:tcPr>
            <w:tcW w:w="1320" w:type="dxa"/>
            <w:tcBorders>
              <w:right w:val="double" w:sz="4" w:space="0" w:color="auto"/>
            </w:tcBorders>
            <w:shd w:val="clear" w:color="auto" w:fill="F2F2F2"/>
            <w:vAlign w:val="center"/>
          </w:tcPr>
          <w:p w14:paraId="23AACE81" w14:textId="77777777" w:rsidR="005D7373" w:rsidRPr="005D7373" w:rsidRDefault="005D7373" w:rsidP="005D7373">
            <w:pPr>
              <w:spacing w:before="60" w:after="60"/>
              <w:jc w:val="center"/>
              <w:rPr>
                <w:rFonts w:cs="Arial"/>
                <w:sz w:val="18"/>
                <w:szCs w:val="18"/>
                <w:lang w:val="en-AU" w:eastAsia="en-US"/>
              </w:rPr>
            </w:pPr>
          </w:p>
        </w:tc>
        <w:tc>
          <w:tcPr>
            <w:tcW w:w="1232" w:type="dxa"/>
            <w:tcBorders>
              <w:left w:val="double" w:sz="4" w:space="0" w:color="auto"/>
            </w:tcBorders>
            <w:shd w:val="clear" w:color="auto" w:fill="F2F2F2"/>
            <w:vAlign w:val="center"/>
          </w:tcPr>
          <w:p w14:paraId="6AC0F80A" w14:textId="77777777" w:rsidR="005D7373" w:rsidRPr="005D7373" w:rsidRDefault="005D7373" w:rsidP="005D7373">
            <w:pPr>
              <w:spacing w:before="60" w:after="60"/>
              <w:jc w:val="center"/>
              <w:rPr>
                <w:rFonts w:cs="Arial"/>
                <w:color w:val="808080"/>
                <w:sz w:val="18"/>
                <w:szCs w:val="18"/>
                <w:lang w:val="en-AU" w:eastAsia="en-US"/>
              </w:rPr>
            </w:pPr>
          </w:p>
        </w:tc>
        <w:tc>
          <w:tcPr>
            <w:tcW w:w="1066" w:type="dxa"/>
            <w:shd w:val="clear" w:color="auto" w:fill="F2F2F2"/>
            <w:vAlign w:val="center"/>
          </w:tcPr>
          <w:p w14:paraId="07F874EC" w14:textId="77777777" w:rsidR="005D7373" w:rsidRPr="005D7373" w:rsidRDefault="005D7373" w:rsidP="005D7373">
            <w:pPr>
              <w:spacing w:before="60" w:after="60"/>
              <w:jc w:val="center"/>
              <w:rPr>
                <w:rFonts w:cs="Arial"/>
                <w:color w:val="808080"/>
                <w:sz w:val="18"/>
                <w:szCs w:val="18"/>
                <w:lang w:val="en-AU" w:eastAsia="en-US"/>
              </w:rPr>
            </w:pPr>
          </w:p>
        </w:tc>
        <w:tc>
          <w:tcPr>
            <w:tcW w:w="1247" w:type="dxa"/>
            <w:shd w:val="clear" w:color="auto" w:fill="F2F2F2"/>
            <w:vAlign w:val="center"/>
          </w:tcPr>
          <w:p w14:paraId="61AA3AAE" w14:textId="77777777" w:rsidR="005D7373" w:rsidRPr="005D7373" w:rsidRDefault="005D7373" w:rsidP="005D7373">
            <w:pPr>
              <w:spacing w:before="60" w:after="60"/>
              <w:jc w:val="center"/>
              <w:rPr>
                <w:rFonts w:cs="Arial"/>
                <w:color w:val="808080"/>
                <w:sz w:val="18"/>
                <w:szCs w:val="18"/>
                <w:lang w:val="en-AU" w:eastAsia="en-US"/>
              </w:rPr>
            </w:pPr>
          </w:p>
        </w:tc>
      </w:tr>
      <w:tr w:rsidR="005D7373" w:rsidRPr="005D7373" w14:paraId="5BA9C182" w14:textId="77777777" w:rsidTr="005D7373">
        <w:trPr>
          <w:cantSplit/>
          <w:jc w:val="center"/>
        </w:trPr>
        <w:tc>
          <w:tcPr>
            <w:tcW w:w="1252" w:type="dxa"/>
            <w:vAlign w:val="center"/>
          </w:tcPr>
          <w:p w14:paraId="611F644A" w14:textId="77777777" w:rsidR="005D7373" w:rsidRPr="005D7373" w:rsidRDefault="005D7373" w:rsidP="005D7373">
            <w:pPr>
              <w:spacing w:before="60" w:after="60"/>
              <w:jc w:val="center"/>
              <w:rPr>
                <w:rFonts w:cs="Arial"/>
                <w:b/>
                <w:sz w:val="18"/>
                <w:szCs w:val="18"/>
                <w:lang w:val="en-AU" w:eastAsia="en-US"/>
              </w:rPr>
            </w:pPr>
            <w:r w:rsidRPr="005D7373">
              <w:rPr>
                <w:rFonts w:cs="Arial"/>
                <w:b/>
                <w:sz w:val="18"/>
                <w:szCs w:val="18"/>
                <w:lang w:val="en-AU" w:eastAsia="en-US"/>
              </w:rPr>
              <w:t>RUNWAY</w:t>
            </w:r>
          </w:p>
        </w:tc>
        <w:tc>
          <w:tcPr>
            <w:tcW w:w="867" w:type="dxa"/>
            <w:tcBorders>
              <w:right w:val="double" w:sz="4" w:space="0" w:color="auto"/>
            </w:tcBorders>
            <w:vAlign w:val="center"/>
          </w:tcPr>
          <w:p w14:paraId="0C575476" w14:textId="77777777" w:rsidR="005D7373" w:rsidRPr="005D7373" w:rsidRDefault="005D7373" w:rsidP="005D7373">
            <w:pPr>
              <w:spacing w:before="60" w:after="60"/>
              <w:jc w:val="center"/>
              <w:rPr>
                <w:rFonts w:cs="Arial"/>
                <w:sz w:val="18"/>
                <w:szCs w:val="18"/>
                <w:lang w:val="en-AU" w:eastAsia="en-US"/>
              </w:rPr>
            </w:pPr>
            <w:r w:rsidRPr="005D7373">
              <w:rPr>
                <w:rFonts w:cs="Arial"/>
                <w:sz w:val="18"/>
                <w:szCs w:val="18"/>
                <w:lang w:val="en-AU" w:eastAsia="en-US"/>
              </w:rPr>
              <w:t>4.8.12</w:t>
            </w:r>
          </w:p>
        </w:tc>
        <w:tc>
          <w:tcPr>
            <w:tcW w:w="1287" w:type="dxa"/>
            <w:tcBorders>
              <w:left w:val="double" w:sz="4" w:space="0" w:color="auto"/>
              <w:right w:val="double" w:sz="4" w:space="0" w:color="auto"/>
            </w:tcBorders>
            <w:vAlign w:val="center"/>
          </w:tcPr>
          <w:p w14:paraId="0D4FE3B9" w14:textId="77777777" w:rsidR="005D7373" w:rsidRPr="005D7373" w:rsidRDefault="005D7373" w:rsidP="005D7373">
            <w:pPr>
              <w:spacing w:before="60" w:after="60"/>
              <w:jc w:val="center"/>
              <w:rPr>
                <w:rFonts w:cs="Arial"/>
                <w:b/>
                <w:sz w:val="18"/>
                <w:szCs w:val="18"/>
                <w:lang w:val="en-AU" w:eastAsia="en-US"/>
              </w:rPr>
            </w:pPr>
            <w:r w:rsidRPr="005D7373">
              <w:rPr>
                <w:rFonts w:cs="Arial"/>
                <w:b/>
                <w:sz w:val="18"/>
                <w:szCs w:val="18"/>
                <w:lang w:val="en-AU" w:eastAsia="en-US"/>
              </w:rPr>
              <w:t>x</w:t>
            </w:r>
          </w:p>
        </w:tc>
        <w:tc>
          <w:tcPr>
            <w:tcW w:w="1137" w:type="dxa"/>
            <w:tcBorders>
              <w:left w:val="double" w:sz="4" w:space="0" w:color="auto"/>
            </w:tcBorders>
            <w:vAlign w:val="center"/>
          </w:tcPr>
          <w:p w14:paraId="4CDFF42B" w14:textId="77777777" w:rsidR="005D7373" w:rsidRPr="005D7373" w:rsidRDefault="005D7373" w:rsidP="005D7373">
            <w:pPr>
              <w:spacing w:before="60" w:after="60"/>
              <w:jc w:val="center"/>
              <w:rPr>
                <w:rFonts w:cs="Arial"/>
                <w:sz w:val="18"/>
                <w:szCs w:val="18"/>
                <w:lang w:val="en-AU" w:eastAsia="en-US"/>
              </w:rPr>
            </w:pPr>
          </w:p>
        </w:tc>
        <w:tc>
          <w:tcPr>
            <w:tcW w:w="1320" w:type="dxa"/>
            <w:tcBorders>
              <w:right w:val="double" w:sz="4" w:space="0" w:color="auto"/>
            </w:tcBorders>
            <w:vAlign w:val="center"/>
          </w:tcPr>
          <w:p w14:paraId="46A6E5CB" w14:textId="77777777" w:rsidR="005D7373" w:rsidRPr="005D7373" w:rsidRDefault="005D7373" w:rsidP="005D7373">
            <w:pPr>
              <w:spacing w:before="60" w:after="60"/>
              <w:jc w:val="center"/>
              <w:rPr>
                <w:rFonts w:cs="Arial"/>
                <w:sz w:val="18"/>
                <w:szCs w:val="18"/>
                <w:lang w:val="en-AU" w:eastAsia="en-US"/>
              </w:rPr>
            </w:pPr>
            <w:r w:rsidRPr="005D7373">
              <w:rPr>
                <w:rFonts w:cs="Arial"/>
                <w:sz w:val="18"/>
                <w:szCs w:val="18"/>
                <w:lang w:val="en-AU" w:eastAsia="en-US"/>
              </w:rPr>
              <w:t>x</w:t>
            </w:r>
          </w:p>
        </w:tc>
        <w:tc>
          <w:tcPr>
            <w:tcW w:w="1232" w:type="dxa"/>
            <w:tcBorders>
              <w:left w:val="double" w:sz="4" w:space="0" w:color="auto"/>
            </w:tcBorders>
            <w:vAlign w:val="center"/>
          </w:tcPr>
          <w:p w14:paraId="0BCA843A" w14:textId="77777777" w:rsidR="005D7373" w:rsidRPr="005D7373" w:rsidRDefault="005D7373" w:rsidP="005D7373">
            <w:pPr>
              <w:spacing w:before="60" w:after="60"/>
              <w:jc w:val="center"/>
              <w:rPr>
                <w:rFonts w:cs="Arial"/>
                <w:color w:val="808080"/>
                <w:sz w:val="18"/>
                <w:szCs w:val="18"/>
                <w:lang w:val="en-AU" w:eastAsia="en-US"/>
              </w:rPr>
            </w:pPr>
          </w:p>
        </w:tc>
        <w:tc>
          <w:tcPr>
            <w:tcW w:w="1066" w:type="dxa"/>
            <w:vAlign w:val="center"/>
          </w:tcPr>
          <w:p w14:paraId="733F52A0" w14:textId="77777777" w:rsidR="005D7373" w:rsidRPr="005D7373" w:rsidRDefault="005D7373" w:rsidP="005D7373">
            <w:pPr>
              <w:spacing w:before="60" w:after="60"/>
              <w:jc w:val="center"/>
              <w:rPr>
                <w:rFonts w:cs="Arial"/>
                <w:color w:val="808080"/>
                <w:sz w:val="18"/>
                <w:szCs w:val="18"/>
                <w:lang w:val="en-AU" w:eastAsia="en-US"/>
              </w:rPr>
            </w:pPr>
          </w:p>
        </w:tc>
        <w:tc>
          <w:tcPr>
            <w:tcW w:w="1247" w:type="dxa"/>
            <w:vAlign w:val="center"/>
          </w:tcPr>
          <w:p w14:paraId="5F51AEBF" w14:textId="77777777" w:rsidR="005D7373" w:rsidRPr="005D7373" w:rsidRDefault="005D7373" w:rsidP="005D7373">
            <w:pPr>
              <w:spacing w:before="60" w:after="60"/>
              <w:jc w:val="center"/>
              <w:rPr>
                <w:rFonts w:cs="Arial"/>
                <w:color w:val="808080"/>
                <w:sz w:val="18"/>
                <w:szCs w:val="18"/>
                <w:lang w:val="en-AU" w:eastAsia="en-US"/>
              </w:rPr>
            </w:pPr>
            <w:r w:rsidRPr="005D7373">
              <w:rPr>
                <w:rFonts w:cs="Arial"/>
                <w:color w:val="808080"/>
                <w:sz w:val="18"/>
                <w:szCs w:val="18"/>
                <w:lang w:val="en-AU" w:eastAsia="en-US"/>
              </w:rPr>
              <w:t>x</w:t>
            </w:r>
          </w:p>
        </w:tc>
      </w:tr>
      <w:tr w:rsidR="005D7373" w:rsidRPr="005D7373" w14:paraId="60598D95" w14:textId="77777777" w:rsidTr="005D7373">
        <w:trPr>
          <w:cantSplit/>
          <w:jc w:val="center"/>
        </w:trPr>
        <w:tc>
          <w:tcPr>
            <w:tcW w:w="1252" w:type="dxa"/>
            <w:vAlign w:val="center"/>
          </w:tcPr>
          <w:p w14:paraId="1A717630" w14:textId="77777777" w:rsidR="005D7373" w:rsidRPr="005D7373" w:rsidRDefault="005D7373" w:rsidP="005D7373">
            <w:pPr>
              <w:spacing w:before="60" w:after="60"/>
              <w:jc w:val="center"/>
              <w:rPr>
                <w:rFonts w:cs="Arial"/>
                <w:b/>
                <w:sz w:val="18"/>
                <w:szCs w:val="18"/>
                <w:lang w:val="en-AU" w:eastAsia="en-US"/>
              </w:rPr>
            </w:pPr>
            <w:r w:rsidRPr="005D7373">
              <w:rPr>
                <w:rFonts w:cs="Arial"/>
                <w:b/>
                <w:sz w:val="18"/>
                <w:szCs w:val="18"/>
                <w:lang w:val="en-AU" w:eastAsia="en-US"/>
              </w:rPr>
              <w:t>SBDARE</w:t>
            </w:r>
          </w:p>
        </w:tc>
        <w:tc>
          <w:tcPr>
            <w:tcW w:w="867" w:type="dxa"/>
            <w:tcBorders>
              <w:right w:val="double" w:sz="4" w:space="0" w:color="auto"/>
            </w:tcBorders>
            <w:vAlign w:val="center"/>
          </w:tcPr>
          <w:p w14:paraId="0DCFE0BD" w14:textId="77777777" w:rsidR="005D7373" w:rsidRPr="005D7373" w:rsidRDefault="005D7373" w:rsidP="005D7373">
            <w:pPr>
              <w:spacing w:before="60" w:after="60"/>
              <w:jc w:val="center"/>
              <w:rPr>
                <w:rFonts w:cs="Arial"/>
                <w:sz w:val="18"/>
                <w:szCs w:val="18"/>
                <w:lang w:val="en-AU" w:eastAsia="en-US"/>
              </w:rPr>
            </w:pPr>
            <w:r w:rsidRPr="005D7373">
              <w:rPr>
                <w:rFonts w:cs="Arial"/>
                <w:sz w:val="18"/>
                <w:szCs w:val="18"/>
                <w:lang w:val="en-AU" w:eastAsia="en-US"/>
              </w:rPr>
              <w:t>7.1</w:t>
            </w:r>
          </w:p>
        </w:tc>
        <w:tc>
          <w:tcPr>
            <w:tcW w:w="1287" w:type="dxa"/>
            <w:tcBorders>
              <w:left w:val="double" w:sz="4" w:space="0" w:color="auto"/>
              <w:right w:val="double" w:sz="4" w:space="0" w:color="auto"/>
            </w:tcBorders>
            <w:vAlign w:val="center"/>
          </w:tcPr>
          <w:p w14:paraId="7AED6934" w14:textId="77777777" w:rsidR="005D7373" w:rsidRPr="005D7373" w:rsidRDefault="005D7373" w:rsidP="005D7373">
            <w:pPr>
              <w:spacing w:before="60" w:after="60"/>
              <w:jc w:val="center"/>
              <w:rPr>
                <w:rFonts w:cs="Arial"/>
                <w:b/>
                <w:sz w:val="18"/>
                <w:szCs w:val="18"/>
                <w:lang w:val="en-AU" w:eastAsia="en-US"/>
              </w:rPr>
            </w:pPr>
          </w:p>
        </w:tc>
        <w:tc>
          <w:tcPr>
            <w:tcW w:w="1137" w:type="dxa"/>
            <w:tcBorders>
              <w:left w:val="double" w:sz="4" w:space="0" w:color="auto"/>
            </w:tcBorders>
            <w:vAlign w:val="center"/>
          </w:tcPr>
          <w:p w14:paraId="00E9F917" w14:textId="77777777" w:rsidR="005D7373" w:rsidRPr="005D7373" w:rsidRDefault="005D7373" w:rsidP="005D7373">
            <w:pPr>
              <w:spacing w:before="60" w:after="60"/>
              <w:jc w:val="center"/>
              <w:rPr>
                <w:rFonts w:cs="Arial"/>
                <w:sz w:val="18"/>
                <w:szCs w:val="18"/>
                <w:lang w:val="en-AU" w:eastAsia="en-US"/>
              </w:rPr>
            </w:pPr>
            <w:r w:rsidRPr="005D7373">
              <w:rPr>
                <w:rFonts w:cs="Arial"/>
                <w:sz w:val="18"/>
                <w:szCs w:val="18"/>
                <w:lang w:val="en-AU" w:eastAsia="en-US"/>
              </w:rPr>
              <w:t>x*</w:t>
            </w:r>
          </w:p>
        </w:tc>
        <w:tc>
          <w:tcPr>
            <w:tcW w:w="1320" w:type="dxa"/>
            <w:tcBorders>
              <w:right w:val="double" w:sz="4" w:space="0" w:color="auto"/>
            </w:tcBorders>
            <w:vAlign w:val="center"/>
          </w:tcPr>
          <w:p w14:paraId="2B058AF3" w14:textId="77777777" w:rsidR="005D7373" w:rsidRPr="005D7373" w:rsidRDefault="005D7373" w:rsidP="005D7373">
            <w:pPr>
              <w:spacing w:before="60" w:after="60"/>
              <w:jc w:val="center"/>
              <w:rPr>
                <w:rFonts w:cs="Arial"/>
                <w:sz w:val="18"/>
                <w:szCs w:val="18"/>
                <w:lang w:val="en-AU" w:eastAsia="en-US"/>
              </w:rPr>
            </w:pPr>
          </w:p>
        </w:tc>
        <w:tc>
          <w:tcPr>
            <w:tcW w:w="1232" w:type="dxa"/>
            <w:tcBorders>
              <w:left w:val="double" w:sz="4" w:space="0" w:color="auto"/>
            </w:tcBorders>
            <w:vAlign w:val="center"/>
          </w:tcPr>
          <w:p w14:paraId="0EB04A79" w14:textId="77777777" w:rsidR="005D7373" w:rsidRPr="005D7373" w:rsidRDefault="005D7373" w:rsidP="005D7373">
            <w:pPr>
              <w:spacing w:before="60" w:after="60"/>
              <w:jc w:val="center"/>
              <w:rPr>
                <w:rFonts w:cs="Arial"/>
                <w:color w:val="808080"/>
                <w:sz w:val="18"/>
                <w:szCs w:val="18"/>
                <w:lang w:val="en-AU" w:eastAsia="en-US"/>
              </w:rPr>
            </w:pPr>
          </w:p>
        </w:tc>
        <w:tc>
          <w:tcPr>
            <w:tcW w:w="1066" w:type="dxa"/>
            <w:vAlign w:val="center"/>
          </w:tcPr>
          <w:p w14:paraId="1C25B9CC" w14:textId="77777777" w:rsidR="005D7373" w:rsidRPr="005D7373" w:rsidRDefault="005D7373" w:rsidP="005D7373">
            <w:pPr>
              <w:spacing w:before="60" w:after="60"/>
              <w:jc w:val="center"/>
              <w:rPr>
                <w:rFonts w:cs="Arial"/>
                <w:color w:val="808080"/>
                <w:sz w:val="18"/>
                <w:szCs w:val="18"/>
                <w:lang w:val="en-AU" w:eastAsia="en-US"/>
              </w:rPr>
            </w:pPr>
            <w:r w:rsidRPr="005D7373">
              <w:rPr>
                <w:rFonts w:cs="Arial"/>
                <w:color w:val="808080"/>
                <w:sz w:val="18"/>
                <w:szCs w:val="18"/>
                <w:lang w:val="en-AU" w:eastAsia="en-US"/>
              </w:rPr>
              <w:t>x</w:t>
            </w:r>
          </w:p>
        </w:tc>
        <w:tc>
          <w:tcPr>
            <w:tcW w:w="1247" w:type="dxa"/>
            <w:vAlign w:val="center"/>
          </w:tcPr>
          <w:p w14:paraId="6E557AEB" w14:textId="77777777" w:rsidR="005D7373" w:rsidRPr="005D7373" w:rsidRDefault="005D7373" w:rsidP="005D7373">
            <w:pPr>
              <w:spacing w:before="60" w:after="60"/>
              <w:jc w:val="center"/>
              <w:rPr>
                <w:rFonts w:cs="Arial"/>
                <w:color w:val="808080"/>
                <w:sz w:val="18"/>
                <w:szCs w:val="18"/>
                <w:lang w:val="en-AU" w:eastAsia="en-US"/>
              </w:rPr>
            </w:pPr>
          </w:p>
        </w:tc>
      </w:tr>
      <w:tr w:rsidR="005D7373" w:rsidRPr="005D7373" w14:paraId="19115D96" w14:textId="77777777" w:rsidTr="005D7373">
        <w:trPr>
          <w:cantSplit/>
          <w:jc w:val="center"/>
        </w:trPr>
        <w:tc>
          <w:tcPr>
            <w:tcW w:w="1252" w:type="dxa"/>
            <w:vAlign w:val="center"/>
          </w:tcPr>
          <w:p w14:paraId="66996744" w14:textId="77777777" w:rsidR="005D7373" w:rsidRPr="005D7373" w:rsidRDefault="005D7373" w:rsidP="005D7373">
            <w:pPr>
              <w:spacing w:before="60" w:after="60"/>
              <w:jc w:val="center"/>
              <w:rPr>
                <w:rFonts w:cs="Arial"/>
                <w:b/>
                <w:sz w:val="18"/>
                <w:szCs w:val="18"/>
                <w:lang w:val="en-AU" w:eastAsia="en-US"/>
              </w:rPr>
            </w:pPr>
            <w:r w:rsidRPr="005D7373">
              <w:rPr>
                <w:rFonts w:cs="Arial"/>
                <w:b/>
                <w:sz w:val="18"/>
                <w:szCs w:val="18"/>
                <w:lang w:val="en-AU" w:eastAsia="en-US"/>
              </w:rPr>
              <w:t>SEAARE</w:t>
            </w:r>
          </w:p>
        </w:tc>
        <w:tc>
          <w:tcPr>
            <w:tcW w:w="867" w:type="dxa"/>
            <w:tcBorders>
              <w:right w:val="double" w:sz="4" w:space="0" w:color="auto"/>
            </w:tcBorders>
            <w:vAlign w:val="center"/>
          </w:tcPr>
          <w:p w14:paraId="261B8940" w14:textId="77777777" w:rsidR="005D7373" w:rsidRPr="005D7373" w:rsidRDefault="005D7373" w:rsidP="005D7373">
            <w:pPr>
              <w:spacing w:before="60" w:after="60"/>
              <w:jc w:val="center"/>
              <w:rPr>
                <w:rFonts w:cs="Arial"/>
                <w:sz w:val="18"/>
                <w:szCs w:val="18"/>
                <w:lang w:val="en-AU" w:eastAsia="en-US"/>
              </w:rPr>
            </w:pPr>
            <w:r w:rsidRPr="005D7373">
              <w:rPr>
                <w:rFonts w:cs="Arial"/>
                <w:sz w:val="18"/>
                <w:szCs w:val="18"/>
                <w:lang w:val="en-AU" w:eastAsia="en-US"/>
              </w:rPr>
              <w:t xml:space="preserve">5.5       </w:t>
            </w:r>
            <w:r w:rsidRPr="005D7373">
              <w:rPr>
                <w:rFonts w:cs="Arial"/>
                <w:b/>
                <w:sz w:val="18"/>
                <w:szCs w:val="18"/>
                <w:lang w:val="en-AU" w:eastAsia="en-US"/>
              </w:rPr>
              <w:t>8</w:t>
            </w:r>
            <w:r w:rsidRPr="005D7373">
              <w:rPr>
                <w:rFonts w:cs="Arial"/>
                <w:sz w:val="18"/>
                <w:szCs w:val="18"/>
                <w:lang w:val="en-AU" w:eastAsia="en-US"/>
              </w:rPr>
              <w:t xml:space="preserve">   10.2.3 10.2.6 10.4 10.5.3</w:t>
            </w:r>
          </w:p>
        </w:tc>
        <w:tc>
          <w:tcPr>
            <w:tcW w:w="1287" w:type="dxa"/>
            <w:tcBorders>
              <w:left w:val="double" w:sz="4" w:space="0" w:color="auto"/>
              <w:right w:val="double" w:sz="4" w:space="0" w:color="auto"/>
            </w:tcBorders>
            <w:vAlign w:val="center"/>
          </w:tcPr>
          <w:p w14:paraId="096D2529" w14:textId="77777777" w:rsidR="005D7373" w:rsidRPr="005D7373" w:rsidRDefault="005D7373" w:rsidP="005D7373">
            <w:pPr>
              <w:spacing w:before="60" w:after="60"/>
              <w:jc w:val="center"/>
              <w:rPr>
                <w:rFonts w:cs="Arial"/>
                <w:b/>
                <w:sz w:val="18"/>
                <w:szCs w:val="18"/>
                <w:lang w:val="en-AU" w:eastAsia="en-US"/>
              </w:rPr>
            </w:pPr>
            <w:r w:rsidRPr="005D7373">
              <w:rPr>
                <w:rFonts w:cs="Arial"/>
                <w:b/>
                <w:sz w:val="18"/>
                <w:szCs w:val="18"/>
                <w:lang w:val="en-AU" w:eastAsia="en-US"/>
              </w:rPr>
              <w:t>x</w:t>
            </w:r>
          </w:p>
        </w:tc>
        <w:tc>
          <w:tcPr>
            <w:tcW w:w="1137" w:type="dxa"/>
            <w:tcBorders>
              <w:left w:val="double" w:sz="4" w:space="0" w:color="auto"/>
            </w:tcBorders>
            <w:vAlign w:val="center"/>
          </w:tcPr>
          <w:p w14:paraId="3B373F41" w14:textId="77777777" w:rsidR="005D7373" w:rsidRPr="005D7373" w:rsidRDefault="005D7373" w:rsidP="005D7373">
            <w:pPr>
              <w:spacing w:before="60" w:after="60"/>
              <w:jc w:val="center"/>
              <w:rPr>
                <w:rFonts w:cs="Arial"/>
                <w:sz w:val="18"/>
                <w:szCs w:val="18"/>
                <w:lang w:val="en-AU" w:eastAsia="en-US"/>
              </w:rPr>
            </w:pPr>
          </w:p>
        </w:tc>
        <w:tc>
          <w:tcPr>
            <w:tcW w:w="1320" w:type="dxa"/>
            <w:tcBorders>
              <w:right w:val="double" w:sz="4" w:space="0" w:color="auto"/>
            </w:tcBorders>
            <w:vAlign w:val="center"/>
          </w:tcPr>
          <w:p w14:paraId="518284A4" w14:textId="77777777" w:rsidR="005D7373" w:rsidRPr="005D7373" w:rsidRDefault="005D7373" w:rsidP="005D7373">
            <w:pPr>
              <w:spacing w:before="60" w:after="60"/>
              <w:jc w:val="center"/>
              <w:rPr>
                <w:rFonts w:cs="Arial"/>
                <w:sz w:val="18"/>
                <w:szCs w:val="18"/>
                <w:lang w:val="en-AU" w:eastAsia="en-US"/>
              </w:rPr>
            </w:pPr>
          </w:p>
        </w:tc>
        <w:tc>
          <w:tcPr>
            <w:tcW w:w="1232" w:type="dxa"/>
            <w:tcBorders>
              <w:left w:val="double" w:sz="4" w:space="0" w:color="auto"/>
            </w:tcBorders>
            <w:vAlign w:val="center"/>
          </w:tcPr>
          <w:p w14:paraId="1727743A" w14:textId="77777777" w:rsidR="005D7373" w:rsidRPr="005D7373" w:rsidRDefault="005D7373" w:rsidP="005D7373">
            <w:pPr>
              <w:spacing w:before="60" w:after="60"/>
              <w:jc w:val="center"/>
              <w:rPr>
                <w:rFonts w:cs="Arial"/>
                <w:color w:val="808080"/>
                <w:sz w:val="18"/>
                <w:szCs w:val="18"/>
                <w:lang w:val="en-AU" w:eastAsia="en-US"/>
              </w:rPr>
            </w:pPr>
          </w:p>
        </w:tc>
        <w:tc>
          <w:tcPr>
            <w:tcW w:w="1066" w:type="dxa"/>
            <w:vAlign w:val="center"/>
          </w:tcPr>
          <w:p w14:paraId="5FA29715" w14:textId="77777777" w:rsidR="005D7373" w:rsidRPr="005D7373" w:rsidRDefault="005D7373" w:rsidP="005D7373">
            <w:pPr>
              <w:spacing w:before="60" w:after="60"/>
              <w:jc w:val="center"/>
              <w:rPr>
                <w:rFonts w:cs="Arial"/>
                <w:color w:val="808080"/>
                <w:sz w:val="18"/>
                <w:szCs w:val="18"/>
                <w:lang w:val="en-AU" w:eastAsia="en-US"/>
              </w:rPr>
            </w:pPr>
          </w:p>
        </w:tc>
        <w:tc>
          <w:tcPr>
            <w:tcW w:w="1247" w:type="dxa"/>
            <w:vAlign w:val="center"/>
          </w:tcPr>
          <w:p w14:paraId="7B8ADB70" w14:textId="77777777" w:rsidR="005D7373" w:rsidRPr="005D7373" w:rsidRDefault="005D7373" w:rsidP="005D7373">
            <w:pPr>
              <w:spacing w:before="60" w:after="60"/>
              <w:jc w:val="center"/>
              <w:rPr>
                <w:rFonts w:cs="Arial"/>
                <w:color w:val="808080"/>
                <w:sz w:val="18"/>
                <w:szCs w:val="18"/>
                <w:lang w:val="en-AU" w:eastAsia="en-US"/>
              </w:rPr>
            </w:pPr>
            <w:r w:rsidRPr="005D7373">
              <w:rPr>
                <w:rFonts w:cs="Arial"/>
                <w:color w:val="808080"/>
                <w:sz w:val="18"/>
                <w:szCs w:val="18"/>
                <w:lang w:val="en-AU" w:eastAsia="en-US"/>
              </w:rPr>
              <w:t>x</w:t>
            </w:r>
          </w:p>
        </w:tc>
      </w:tr>
      <w:tr w:rsidR="005D7373" w:rsidRPr="005D7373" w14:paraId="47BC0CDD" w14:textId="77777777" w:rsidTr="005D7373">
        <w:trPr>
          <w:cantSplit/>
          <w:jc w:val="center"/>
        </w:trPr>
        <w:tc>
          <w:tcPr>
            <w:tcW w:w="1252" w:type="dxa"/>
            <w:vAlign w:val="center"/>
          </w:tcPr>
          <w:p w14:paraId="4A400DBF" w14:textId="77777777" w:rsidR="005D7373" w:rsidRPr="005D7373" w:rsidRDefault="005D7373" w:rsidP="005D7373">
            <w:pPr>
              <w:spacing w:before="60" w:after="60"/>
              <w:jc w:val="center"/>
              <w:rPr>
                <w:rFonts w:cs="Arial"/>
                <w:b/>
                <w:sz w:val="18"/>
                <w:szCs w:val="18"/>
                <w:lang w:val="en-AU" w:eastAsia="en-US"/>
              </w:rPr>
            </w:pPr>
            <w:r w:rsidRPr="005D7373">
              <w:rPr>
                <w:rFonts w:cs="Arial"/>
                <w:b/>
                <w:sz w:val="18"/>
                <w:szCs w:val="18"/>
                <w:lang w:val="en-AU" w:eastAsia="en-US"/>
              </w:rPr>
              <w:t>SILTNK</w:t>
            </w:r>
          </w:p>
        </w:tc>
        <w:tc>
          <w:tcPr>
            <w:tcW w:w="867" w:type="dxa"/>
            <w:tcBorders>
              <w:right w:val="double" w:sz="4" w:space="0" w:color="auto"/>
            </w:tcBorders>
            <w:vAlign w:val="center"/>
          </w:tcPr>
          <w:p w14:paraId="165C3274" w14:textId="77777777" w:rsidR="005D7373" w:rsidRPr="005D7373" w:rsidRDefault="005D7373" w:rsidP="005D7373">
            <w:pPr>
              <w:spacing w:before="60" w:after="60"/>
              <w:jc w:val="center"/>
              <w:rPr>
                <w:rFonts w:cs="Arial"/>
                <w:sz w:val="18"/>
                <w:szCs w:val="18"/>
                <w:lang w:val="en-AU" w:eastAsia="en-US"/>
              </w:rPr>
            </w:pPr>
            <w:r w:rsidRPr="005D7373">
              <w:rPr>
                <w:rFonts w:cs="Arial"/>
                <w:sz w:val="18"/>
                <w:szCs w:val="18"/>
                <w:lang w:val="en-AU" w:eastAsia="en-US"/>
              </w:rPr>
              <w:t>4.8.15</w:t>
            </w:r>
          </w:p>
        </w:tc>
        <w:tc>
          <w:tcPr>
            <w:tcW w:w="1287" w:type="dxa"/>
            <w:tcBorders>
              <w:left w:val="double" w:sz="4" w:space="0" w:color="auto"/>
              <w:right w:val="double" w:sz="4" w:space="0" w:color="auto"/>
            </w:tcBorders>
            <w:vAlign w:val="center"/>
          </w:tcPr>
          <w:p w14:paraId="6A084C5A" w14:textId="77777777" w:rsidR="005D7373" w:rsidRPr="005D7373" w:rsidRDefault="005D7373" w:rsidP="005D7373">
            <w:pPr>
              <w:spacing w:before="60" w:after="60"/>
              <w:jc w:val="center"/>
              <w:rPr>
                <w:rFonts w:cs="Arial"/>
                <w:b/>
                <w:sz w:val="18"/>
                <w:szCs w:val="18"/>
                <w:lang w:val="en-AU" w:eastAsia="en-US"/>
              </w:rPr>
            </w:pPr>
            <w:r w:rsidRPr="005D7373">
              <w:rPr>
                <w:rFonts w:cs="Arial"/>
                <w:b/>
                <w:sz w:val="18"/>
                <w:szCs w:val="18"/>
                <w:lang w:val="en-AU" w:eastAsia="en-US"/>
              </w:rPr>
              <w:t>x</w:t>
            </w:r>
          </w:p>
        </w:tc>
        <w:tc>
          <w:tcPr>
            <w:tcW w:w="1137" w:type="dxa"/>
            <w:tcBorders>
              <w:left w:val="double" w:sz="4" w:space="0" w:color="auto"/>
            </w:tcBorders>
            <w:vAlign w:val="center"/>
          </w:tcPr>
          <w:p w14:paraId="5B660C15" w14:textId="77777777" w:rsidR="005D7373" w:rsidRPr="005D7373" w:rsidRDefault="005D7373" w:rsidP="005D7373">
            <w:pPr>
              <w:spacing w:before="60" w:after="60"/>
              <w:jc w:val="center"/>
              <w:rPr>
                <w:rFonts w:cs="Arial"/>
                <w:sz w:val="18"/>
                <w:szCs w:val="18"/>
                <w:lang w:val="en-AU" w:eastAsia="en-US"/>
              </w:rPr>
            </w:pPr>
          </w:p>
        </w:tc>
        <w:tc>
          <w:tcPr>
            <w:tcW w:w="1320" w:type="dxa"/>
            <w:tcBorders>
              <w:right w:val="double" w:sz="4" w:space="0" w:color="auto"/>
            </w:tcBorders>
            <w:vAlign w:val="center"/>
          </w:tcPr>
          <w:p w14:paraId="74EA7757" w14:textId="77777777" w:rsidR="005D7373" w:rsidRPr="005D7373" w:rsidRDefault="005D7373" w:rsidP="005D7373">
            <w:pPr>
              <w:spacing w:before="60" w:after="60"/>
              <w:jc w:val="center"/>
              <w:rPr>
                <w:rFonts w:cs="Arial"/>
                <w:sz w:val="18"/>
                <w:szCs w:val="18"/>
                <w:lang w:val="en-AU" w:eastAsia="en-US"/>
              </w:rPr>
            </w:pPr>
            <w:r w:rsidRPr="005D7373">
              <w:rPr>
                <w:rFonts w:cs="Arial"/>
                <w:sz w:val="18"/>
                <w:szCs w:val="18"/>
                <w:lang w:val="en-AU" w:eastAsia="en-US"/>
              </w:rPr>
              <w:t>x</w:t>
            </w:r>
          </w:p>
        </w:tc>
        <w:tc>
          <w:tcPr>
            <w:tcW w:w="1232" w:type="dxa"/>
            <w:tcBorders>
              <w:left w:val="double" w:sz="4" w:space="0" w:color="auto"/>
            </w:tcBorders>
            <w:vAlign w:val="center"/>
          </w:tcPr>
          <w:p w14:paraId="61F12C28" w14:textId="77777777" w:rsidR="005D7373" w:rsidRPr="005D7373" w:rsidRDefault="005D7373" w:rsidP="005D7373">
            <w:pPr>
              <w:spacing w:before="60" w:after="60"/>
              <w:jc w:val="center"/>
              <w:rPr>
                <w:rFonts w:cs="Arial"/>
                <w:color w:val="808080"/>
                <w:sz w:val="18"/>
                <w:szCs w:val="18"/>
                <w:lang w:val="en-AU" w:eastAsia="en-US"/>
              </w:rPr>
            </w:pPr>
          </w:p>
        </w:tc>
        <w:tc>
          <w:tcPr>
            <w:tcW w:w="1066" w:type="dxa"/>
            <w:vAlign w:val="center"/>
          </w:tcPr>
          <w:p w14:paraId="7C37D591" w14:textId="77777777" w:rsidR="005D7373" w:rsidRPr="005D7373" w:rsidRDefault="005D7373" w:rsidP="005D7373">
            <w:pPr>
              <w:spacing w:before="60" w:after="60"/>
              <w:jc w:val="center"/>
              <w:rPr>
                <w:rFonts w:cs="Arial"/>
                <w:color w:val="808080"/>
                <w:sz w:val="18"/>
                <w:szCs w:val="18"/>
                <w:lang w:val="en-AU" w:eastAsia="en-US"/>
              </w:rPr>
            </w:pPr>
            <w:r w:rsidRPr="005D7373">
              <w:rPr>
                <w:rFonts w:cs="Arial"/>
                <w:color w:val="808080"/>
                <w:sz w:val="18"/>
                <w:szCs w:val="18"/>
                <w:lang w:val="en-AU" w:eastAsia="en-US"/>
              </w:rPr>
              <w:t>x, Note 4</w:t>
            </w:r>
          </w:p>
        </w:tc>
        <w:tc>
          <w:tcPr>
            <w:tcW w:w="1247" w:type="dxa"/>
            <w:vAlign w:val="center"/>
          </w:tcPr>
          <w:p w14:paraId="0509101E" w14:textId="77777777" w:rsidR="005D7373" w:rsidRPr="005D7373" w:rsidRDefault="005D7373" w:rsidP="005D7373">
            <w:pPr>
              <w:spacing w:before="60" w:after="60"/>
              <w:jc w:val="center"/>
              <w:rPr>
                <w:rFonts w:cs="Arial"/>
                <w:color w:val="808080"/>
                <w:sz w:val="18"/>
                <w:szCs w:val="18"/>
                <w:lang w:val="en-AU" w:eastAsia="en-US"/>
              </w:rPr>
            </w:pPr>
            <w:r w:rsidRPr="005D7373">
              <w:rPr>
                <w:rFonts w:cs="Arial"/>
                <w:color w:val="808080"/>
                <w:sz w:val="18"/>
                <w:szCs w:val="18"/>
                <w:lang w:val="en-AU" w:eastAsia="en-US"/>
              </w:rPr>
              <w:t>x</w:t>
            </w:r>
          </w:p>
        </w:tc>
      </w:tr>
      <w:tr w:rsidR="005D7373" w:rsidRPr="005D7373" w14:paraId="298A3A47" w14:textId="77777777" w:rsidTr="005D7373">
        <w:trPr>
          <w:cantSplit/>
          <w:jc w:val="center"/>
        </w:trPr>
        <w:tc>
          <w:tcPr>
            <w:tcW w:w="1252" w:type="dxa"/>
            <w:vAlign w:val="center"/>
          </w:tcPr>
          <w:p w14:paraId="14465C72" w14:textId="77777777" w:rsidR="005D7373" w:rsidRPr="005D7373" w:rsidRDefault="005D7373" w:rsidP="005D7373">
            <w:pPr>
              <w:spacing w:before="60" w:after="60"/>
              <w:jc w:val="center"/>
              <w:rPr>
                <w:rFonts w:cs="Arial"/>
                <w:b/>
                <w:sz w:val="18"/>
                <w:szCs w:val="18"/>
                <w:lang w:val="en-AU" w:eastAsia="en-US"/>
              </w:rPr>
            </w:pPr>
            <w:r w:rsidRPr="005D7373">
              <w:rPr>
                <w:rFonts w:cs="Arial"/>
                <w:b/>
                <w:sz w:val="18"/>
                <w:szCs w:val="18"/>
                <w:lang w:val="en-AU" w:eastAsia="en-US"/>
              </w:rPr>
              <w:t>SISTAT</w:t>
            </w:r>
          </w:p>
        </w:tc>
        <w:tc>
          <w:tcPr>
            <w:tcW w:w="867" w:type="dxa"/>
            <w:tcBorders>
              <w:right w:val="double" w:sz="4" w:space="0" w:color="auto"/>
            </w:tcBorders>
            <w:vAlign w:val="center"/>
          </w:tcPr>
          <w:p w14:paraId="6A5532F0" w14:textId="77777777" w:rsidR="005D7373" w:rsidRPr="005D7373" w:rsidRDefault="005D7373" w:rsidP="005D7373">
            <w:pPr>
              <w:spacing w:before="60" w:after="60"/>
              <w:jc w:val="center"/>
              <w:rPr>
                <w:rFonts w:cs="Arial"/>
                <w:sz w:val="18"/>
                <w:szCs w:val="18"/>
                <w:lang w:val="en-AU" w:eastAsia="en-US"/>
              </w:rPr>
            </w:pPr>
            <w:r w:rsidRPr="005D7373">
              <w:rPr>
                <w:rFonts w:cs="Arial"/>
                <w:sz w:val="18"/>
                <w:szCs w:val="18"/>
                <w:lang w:val="en-AU" w:eastAsia="en-US"/>
              </w:rPr>
              <w:t>13.4</w:t>
            </w:r>
          </w:p>
        </w:tc>
        <w:tc>
          <w:tcPr>
            <w:tcW w:w="1287" w:type="dxa"/>
            <w:tcBorders>
              <w:left w:val="double" w:sz="4" w:space="0" w:color="auto"/>
              <w:right w:val="double" w:sz="4" w:space="0" w:color="auto"/>
            </w:tcBorders>
            <w:shd w:val="clear" w:color="auto" w:fill="auto"/>
            <w:vAlign w:val="center"/>
          </w:tcPr>
          <w:p w14:paraId="619023DC" w14:textId="77777777" w:rsidR="005D7373" w:rsidRPr="005D7373" w:rsidRDefault="005D7373" w:rsidP="005D7373">
            <w:pPr>
              <w:spacing w:before="60" w:after="60"/>
              <w:jc w:val="center"/>
              <w:rPr>
                <w:rFonts w:cs="Arial"/>
                <w:b/>
                <w:sz w:val="18"/>
                <w:szCs w:val="18"/>
                <w:lang w:val="en-AU" w:eastAsia="en-US"/>
              </w:rPr>
            </w:pPr>
          </w:p>
        </w:tc>
        <w:tc>
          <w:tcPr>
            <w:tcW w:w="1137" w:type="dxa"/>
            <w:tcBorders>
              <w:left w:val="double" w:sz="4" w:space="0" w:color="auto"/>
            </w:tcBorders>
            <w:shd w:val="clear" w:color="auto" w:fill="auto"/>
            <w:vAlign w:val="center"/>
          </w:tcPr>
          <w:p w14:paraId="71BCA6BB" w14:textId="77777777" w:rsidR="005D7373" w:rsidRPr="005D7373" w:rsidRDefault="005D7373" w:rsidP="005D7373">
            <w:pPr>
              <w:spacing w:before="60" w:after="60"/>
              <w:jc w:val="center"/>
              <w:rPr>
                <w:rFonts w:cs="Arial"/>
                <w:sz w:val="18"/>
                <w:szCs w:val="18"/>
                <w:lang w:val="en-AU" w:eastAsia="en-US"/>
              </w:rPr>
            </w:pPr>
          </w:p>
        </w:tc>
        <w:tc>
          <w:tcPr>
            <w:tcW w:w="1320" w:type="dxa"/>
            <w:tcBorders>
              <w:right w:val="double" w:sz="4" w:space="0" w:color="auto"/>
            </w:tcBorders>
            <w:shd w:val="clear" w:color="auto" w:fill="auto"/>
            <w:vAlign w:val="center"/>
          </w:tcPr>
          <w:p w14:paraId="6D553EC7" w14:textId="77777777" w:rsidR="005D7373" w:rsidRPr="005D7373" w:rsidRDefault="005D7373" w:rsidP="005D7373">
            <w:pPr>
              <w:spacing w:before="60" w:after="60"/>
              <w:jc w:val="center"/>
              <w:rPr>
                <w:rFonts w:cs="Arial"/>
                <w:sz w:val="18"/>
                <w:szCs w:val="18"/>
                <w:lang w:val="en-AU" w:eastAsia="en-US"/>
              </w:rPr>
            </w:pPr>
          </w:p>
        </w:tc>
        <w:tc>
          <w:tcPr>
            <w:tcW w:w="1232" w:type="dxa"/>
            <w:tcBorders>
              <w:left w:val="double" w:sz="4" w:space="0" w:color="auto"/>
            </w:tcBorders>
            <w:shd w:val="clear" w:color="auto" w:fill="auto"/>
            <w:vAlign w:val="center"/>
          </w:tcPr>
          <w:p w14:paraId="7A565964" w14:textId="77777777" w:rsidR="005D7373" w:rsidRPr="005D7373" w:rsidRDefault="005D7373" w:rsidP="005D7373">
            <w:pPr>
              <w:spacing w:before="60" w:after="60"/>
              <w:jc w:val="center"/>
              <w:rPr>
                <w:rFonts w:cs="Arial"/>
                <w:color w:val="808080"/>
                <w:sz w:val="18"/>
                <w:szCs w:val="18"/>
                <w:lang w:val="en-AU" w:eastAsia="en-US"/>
              </w:rPr>
            </w:pPr>
            <w:r w:rsidRPr="005D7373">
              <w:rPr>
                <w:rFonts w:cs="Arial"/>
                <w:color w:val="808080"/>
                <w:sz w:val="18"/>
                <w:szCs w:val="18"/>
                <w:lang w:val="en-AU" w:eastAsia="en-US"/>
              </w:rPr>
              <w:t>x</w:t>
            </w:r>
          </w:p>
        </w:tc>
        <w:tc>
          <w:tcPr>
            <w:tcW w:w="1066" w:type="dxa"/>
            <w:shd w:val="clear" w:color="auto" w:fill="auto"/>
            <w:vAlign w:val="center"/>
          </w:tcPr>
          <w:p w14:paraId="5DB05055" w14:textId="77777777" w:rsidR="005D7373" w:rsidRPr="005D7373" w:rsidRDefault="005D7373" w:rsidP="005D7373">
            <w:pPr>
              <w:spacing w:before="60" w:after="60"/>
              <w:jc w:val="center"/>
              <w:rPr>
                <w:rFonts w:cs="Arial"/>
                <w:color w:val="808080"/>
                <w:sz w:val="18"/>
                <w:szCs w:val="18"/>
                <w:lang w:val="en-AU" w:eastAsia="en-US"/>
              </w:rPr>
            </w:pPr>
          </w:p>
        </w:tc>
        <w:tc>
          <w:tcPr>
            <w:tcW w:w="1247" w:type="dxa"/>
            <w:shd w:val="clear" w:color="auto" w:fill="auto"/>
            <w:vAlign w:val="center"/>
          </w:tcPr>
          <w:p w14:paraId="5006A239" w14:textId="77777777" w:rsidR="005D7373" w:rsidRPr="005D7373" w:rsidRDefault="005D7373" w:rsidP="005D7373">
            <w:pPr>
              <w:spacing w:before="60" w:after="60"/>
              <w:jc w:val="center"/>
              <w:rPr>
                <w:rFonts w:cs="Arial"/>
                <w:color w:val="808080"/>
                <w:sz w:val="18"/>
                <w:szCs w:val="18"/>
                <w:lang w:val="en-AU" w:eastAsia="en-US"/>
              </w:rPr>
            </w:pPr>
          </w:p>
        </w:tc>
      </w:tr>
      <w:tr w:rsidR="005D7373" w:rsidRPr="005D7373" w14:paraId="54D577F0" w14:textId="77777777" w:rsidTr="005D7373">
        <w:trPr>
          <w:cantSplit/>
          <w:jc w:val="center"/>
        </w:trPr>
        <w:tc>
          <w:tcPr>
            <w:tcW w:w="1252" w:type="dxa"/>
            <w:vAlign w:val="center"/>
          </w:tcPr>
          <w:p w14:paraId="36EA79E7" w14:textId="77777777" w:rsidR="005D7373" w:rsidRPr="005D7373" w:rsidRDefault="005D7373" w:rsidP="005D7373">
            <w:pPr>
              <w:spacing w:before="60" w:after="60"/>
              <w:jc w:val="center"/>
              <w:rPr>
                <w:rFonts w:cs="Arial"/>
                <w:b/>
                <w:sz w:val="18"/>
                <w:szCs w:val="18"/>
                <w:lang w:val="en-AU" w:eastAsia="en-US"/>
              </w:rPr>
            </w:pPr>
            <w:r w:rsidRPr="005D7373">
              <w:rPr>
                <w:rFonts w:cs="Arial"/>
                <w:b/>
                <w:sz w:val="18"/>
                <w:szCs w:val="18"/>
                <w:lang w:val="en-AU" w:eastAsia="en-US"/>
              </w:rPr>
              <w:t>SISTAW</w:t>
            </w:r>
          </w:p>
        </w:tc>
        <w:tc>
          <w:tcPr>
            <w:tcW w:w="867" w:type="dxa"/>
            <w:tcBorders>
              <w:right w:val="double" w:sz="4" w:space="0" w:color="auto"/>
            </w:tcBorders>
            <w:vAlign w:val="center"/>
          </w:tcPr>
          <w:p w14:paraId="5C537107" w14:textId="77777777" w:rsidR="005D7373" w:rsidRPr="005D7373" w:rsidRDefault="005D7373" w:rsidP="005D7373">
            <w:pPr>
              <w:spacing w:before="60" w:after="60"/>
              <w:jc w:val="center"/>
              <w:rPr>
                <w:rFonts w:cs="Arial"/>
                <w:sz w:val="18"/>
                <w:szCs w:val="18"/>
                <w:lang w:val="en-AU" w:eastAsia="en-US"/>
              </w:rPr>
            </w:pPr>
            <w:r w:rsidRPr="005D7373">
              <w:rPr>
                <w:rFonts w:cs="Arial"/>
                <w:sz w:val="18"/>
                <w:szCs w:val="18"/>
                <w:lang w:val="en-AU" w:eastAsia="en-US"/>
              </w:rPr>
              <w:t>13.4</w:t>
            </w:r>
          </w:p>
        </w:tc>
        <w:tc>
          <w:tcPr>
            <w:tcW w:w="1287" w:type="dxa"/>
            <w:tcBorders>
              <w:left w:val="double" w:sz="4" w:space="0" w:color="auto"/>
              <w:right w:val="double" w:sz="4" w:space="0" w:color="auto"/>
            </w:tcBorders>
            <w:shd w:val="clear" w:color="auto" w:fill="auto"/>
            <w:vAlign w:val="center"/>
          </w:tcPr>
          <w:p w14:paraId="0823F8C8" w14:textId="77777777" w:rsidR="005D7373" w:rsidRPr="005D7373" w:rsidRDefault="005D7373" w:rsidP="005D7373">
            <w:pPr>
              <w:spacing w:before="60" w:after="60"/>
              <w:jc w:val="center"/>
              <w:rPr>
                <w:rFonts w:cs="Arial"/>
                <w:b/>
                <w:sz w:val="18"/>
                <w:szCs w:val="18"/>
                <w:lang w:val="en-AU" w:eastAsia="en-US"/>
              </w:rPr>
            </w:pPr>
          </w:p>
        </w:tc>
        <w:tc>
          <w:tcPr>
            <w:tcW w:w="1137" w:type="dxa"/>
            <w:tcBorders>
              <w:left w:val="double" w:sz="4" w:space="0" w:color="auto"/>
            </w:tcBorders>
            <w:shd w:val="clear" w:color="auto" w:fill="auto"/>
            <w:vAlign w:val="center"/>
          </w:tcPr>
          <w:p w14:paraId="670BBEF6" w14:textId="77777777" w:rsidR="005D7373" w:rsidRPr="005D7373" w:rsidRDefault="005D7373" w:rsidP="005D7373">
            <w:pPr>
              <w:spacing w:before="60" w:after="60"/>
              <w:jc w:val="center"/>
              <w:rPr>
                <w:rFonts w:cs="Arial"/>
                <w:sz w:val="18"/>
                <w:szCs w:val="18"/>
                <w:lang w:val="en-AU" w:eastAsia="en-US"/>
              </w:rPr>
            </w:pPr>
          </w:p>
        </w:tc>
        <w:tc>
          <w:tcPr>
            <w:tcW w:w="1320" w:type="dxa"/>
            <w:tcBorders>
              <w:right w:val="double" w:sz="4" w:space="0" w:color="auto"/>
            </w:tcBorders>
            <w:shd w:val="clear" w:color="auto" w:fill="auto"/>
            <w:vAlign w:val="center"/>
          </w:tcPr>
          <w:p w14:paraId="48A9C6F2" w14:textId="77777777" w:rsidR="005D7373" w:rsidRPr="005D7373" w:rsidRDefault="005D7373" w:rsidP="005D7373">
            <w:pPr>
              <w:spacing w:before="60" w:after="60"/>
              <w:jc w:val="center"/>
              <w:rPr>
                <w:rFonts w:cs="Arial"/>
                <w:sz w:val="18"/>
                <w:szCs w:val="18"/>
                <w:lang w:val="en-AU" w:eastAsia="en-US"/>
              </w:rPr>
            </w:pPr>
          </w:p>
        </w:tc>
        <w:tc>
          <w:tcPr>
            <w:tcW w:w="1232" w:type="dxa"/>
            <w:tcBorders>
              <w:left w:val="double" w:sz="4" w:space="0" w:color="auto"/>
            </w:tcBorders>
            <w:shd w:val="clear" w:color="auto" w:fill="auto"/>
            <w:vAlign w:val="center"/>
          </w:tcPr>
          <w:p w14:paraId="34421B1D" w14:textId="77777777" w:rsidR="005D7373" w:rsidRPr="005D7373" w:rsidRDefault="005D7373" w:rsidP="005D7373">
            <w:pPr>
              <w:spacing w:before="60" w:after="60"/>
              <w:jc w:val="center"/>
              <w:rPr>
                <w:rFonts w:cs="Arial"/>
                <w:color w:val="808080"/>
                <w:sz w:val="18"/>
                <w:szCs w:val="18"/>
                <w:lang w:val="en-AU" w:eastAsia="en-US"/>
              </w:rPr>
            </w:pPr>
            <w:r w:rsidRPr="005D7373">
              <w:rPr>
                <w:rFonts w:cs="Arial"/>
                <w:color w:val="808080"/>
                <w:sz w:val="18"/>
                <w:szCs w:val="18"/>
                <w:lang w:val="en-AU" w:eastAsia="en-US"/>
              </w:rPr>
              <w:t>x</w:t>
            </w:r>
          </w:p>
        </w:tc>
        <w:tc>
          <w:tcPr>
            <w:tcW w:w="1066" w:type="dxa"/>
            <w:shd w:val="clear" w:color="auto" w:fill="auto"/>
            <w:vAlign w:val="center"/>
          </w:tcPr>
          <w:p w14:paraId="67170245" w14:textId="77777777" w:rsidR="005D7373" w:rsidRPr="005D7373" w:rsidRDefault="005D7373" w:rsidP="005D7373">
            <w:pPr>
              <w:spacing w:before="60" w:after="60"/>
              <w:jc w:val="center"/>
              <w:rPr>
                <w:rFonts w:cs="Arial"/>
                <w:color w:val="808080"/>
                <w:sz w:val="18"/>
                <w:szCs w:val="18"/>
                <w:lang w:val="en-AU" w:eastAsia="en-US"/>
              </w:rPr>
            </w:pPr>
          </w:p>
        </w:tc>
        <w:tc>
          <w:tcPr>
            <w:tcW w:w="1247" w:type="dxa"/>
            <w:shd w:val="clear" w:color="auto" w:fill="auto"/>
            <w:vAlign w:val="center"/>
          </w:tcPr>
          <w:p w14:paraId="78BF0FFE" w14:textId="77777777" w:rsidR="005D7373" w:rsidRPr="005D7373" w:rsidRDefault="005D7373" w:rsidP="005D7373">
            <w:pPr>
              <w:spacing w:before="60" w:after="60"/>
              <w:jc w:val="center"/>
              <w:rPr>
                <w:rFonts w:cs="Arial"/>
                <w:color w:val="808080"/>
                <w:sz w:val="18"/>
                <w:szCs w:val="18"/>
                <w:lang w:val="en-AU" w:eastAsia="en-US"/>
              </w:rPr>
            </w:pPr>
          </w:p>
        </w:tc>
      </w:tr>
      <w:tr w:rsidR="005D7373" w:rsidRPr="005D7373" w14:paraId="559E2C08" w14:textId="77777777" w:rsidTr="005D7373">
        <w:trPr>
          <w:cantSplit/>
          <w:jc w:val="center"/>
        </w:trPr>
        <w:tc>
          <w:tcPr>
            <w:tcW w:w="1252" w:type="dxa"/>
            <w:vAlign w:val="center"/>
          </w:tcPr>
          <w:p w14:paraId="1C6704FC" w14:textId="77777777" w:rsidR="005D7373" w:rsidRPr="005D7373" w:rsidRDefault="005D7373" w:rsidP="005D7373">
            <w:pPr>
              <w:spacing w:before="60" w:after="60"/>
              <w:jc w:val="center"/>
              <w:rPr>
                <w:rFonts w:cs="Arial"/>
                <w:b/>
                <w:sz w:val="18"/>
                <w:szCs w:val="18"/>
                <w:lang w:val="en-AU" w:eastAsia="en-US"/>
              </w:rPr>
            </w:pPr>
            <w:r w:rsidRPr="005D7373">
              <w:rPr>
                <w:rFonts w:cs="Arial"/>
                <w:b/>
                <w:sz w:val="18"/>
                <w:szCs w:val="18"/>
                <w:lang w:val="en-AU" w:eastAsia="en-US"/>
              </w:rPr>
              <w:t>SLCONS</w:t>
            </w:r>
          </w:p>
        </w:tc>
        <w:tc>
          <w:tcPr>
            <w:tcW w:w="867" w:type="dxa"/>
            <w:tcBorders>
              <w:right w:val="double" w:sz="4" w:space="0" w:color="auto"/>
            </w:tcBorders>
            <w:vAlign w:val="center"/>
          </w:tcPr>
          <w:p w14:paraId="3737065F" w14:textId="77777777" w:rsidR="005D7373" w:rsidRPr="005D7373" w:rsidRDefault="005D7373" w:rsidP="005D7373">
            <w:pPr>
              <w:spacing w:before="60" w:after="60"/>
              <w:jc w:val="center"/>
              <w:rPr>
                <w:rFonts w:cs="Arial"/>
                <w:sz w:val="18"/>
                <w:szCs w:val="18"/>
                <w:lang w:val="en-AU" w:eastAsia="en-US"/>
              </w:rPr>
            </w:pPr>
            <w:r w:rsidRPr="005D7373">
              <w:rPr>
                <w:rFonts w:cs="Arial"/>
                <w:sz w:val="18"/>
                <w:szCs w:val="18"/>
                <w:lang w:val="en-AU" w:eastAsia="en-US"/>
              </w:rPr>
              <w:t>4.5.2</w:t>
            </w:r>
          </w:p>
        </w:tc>
        <w:tc>
          <w:tcPr>
            <w:tcW w:w="1287" w:type="dxa"/>
            <w:tcBorders>
              <w:left w:val="double" w:sz="4" w:space="0" w:color="auto"/>
              <w:right w:val="double" w:sz="4" w:space="0" w:color="auto"/>
            </w:tcBorders>
            <w:vAlign w:val="center"/>
          </w:tcPr>
          <w:p w14:paraId="54FC47A6" w14:textId="77777777" w:rsidR="005D7373" w:rsidRPr="005D7373" w:rsidRDefault="005D7373" w:rsidP="005D7373">
            <w:pPr>
              <w:spacing w:before="60" w:after="60"/>
              <w:jc w:val="center"/>
              <w:rPr>
                <w:rFonts w:cs="Arial"/>
                <w:b/>
                <w:sz w:val="18"/>
                <w:szCs w:val="18"/>
                <w:lang w:val="en-AU" w:eastAsia="en-US"/>
              </w:rPr>
            </w:pPr>
            <w:r w:rsidRPr="005D7373">
              <w:rPr>
                <w:rFonts w:cs="Arial"/>
                <w:b/>
                <w:sz w:val="18"/>
                <w:szCs w:val="18"/>
                <w:lang w:val="en-AU" w:eastAsia="en-US"/>
              </w:rPr>
              <w:t>x</w:t>
            </w:r>
          </w:p>
        </w:tc>
        <w:tc>
          <w:tcPr>
            <w:tcW w:w="1137" w:type="dxa"/>
            <w:tcBorders>
              <w:left w:val="double" w:sz="4" w:space="0" w:color="auto"/>
            </w:tcBorders>
            <w:vAlign w:val="center"/>
          </w:tcPr>
          <w:p w14:paraId="6D557CAD" w14:textId="77777777" w:rsidR="005D7373" w:rsidRPr="005D7373" w:rsidRDefault="005D7373" w:rsidP="005D7373">
            <w:pPr>
              <w:spacing w:before="60" w:after="60"/>
              <w:jc w:val="center"/>
              <w:rPr>
                <w:rFonts w:cs="Arial"/>
                <w:sz w:val="18"/>
                <w:szCs w:val="18"/>
                <w:lang w:val="en-AU" w:eastAsia="en-US"/>
              </w:rPr>
            </w:pPr>
          </w:p>
        </w:tc>
        <w:tc>
          <w:tcPr>
            <w:tcW w:w="1320" w:type="dxa"/>
            <w:tcBorders>
              <w:right w:val="double" w:sz="4" w:space="0" w:color="auto"/>
            </w:tcBorders>
            <w:vAlign w:val="center"/>
          </w:tcPr>
          <w:p w14:paraId="039CDCBB" w14:textId="77777777" w:rsidR="005D7373" w:rsidRPr="005D7373" w:rsidRDefault="005D7373" w:rsidP="005D7373">
            <w:pPr>
              <w:spacing w:before="60" w:after="60"/>
              <w:jc w:val="center"/>
              <w:rPr>
                <w:rFonts w:cs="Arial"/>
                <w:sz w:val="18"/>
                <w:szCs w:val="18"/>
                <w:lang w:val="en-AU" w:eastAsia="en-US"/>
              </w:rPr>
            </w:pPr>
            <w:r w:rsidRPr="005D7373">
              <w:rPr>
                <w:rFonts w:cs="Arial"/>
                <w:sz w:val="18"/>
                <w:szCs w:val="18"/>
                <w:lang w:val="en-AU" w:eastAsia="en-US"/>
              </w:rPr>
              <w:t>x</w:t>
            </w:r>
          </w:p>
        </w:tc>
        <w:tc>
          <w:tcPr>
            <w:tcW w:w="1232" w:type="dxa"/>
            <w:tcBorders>
              <w:left w:val="double" w:sz="4" w:space="0" w:color="auto"/>
            </w:tcBorders>
            <w:vAlign w:val="center"/>
          </w:tcPr>
          <w:p w14:paraId="33CCAA5B" w14:textId="77777777" w:rsidR="005D7373" w:rsidRPr="005D7373" w:rsidRDefault="005D7373" w:rsidP="005D7373">
            <w:pPr>
              <w:spacing w:before="60" w:after="60"/>
              <w:jc w:val="center"/>
              <w:rPr>
                <w:rFonts w:cs="Arial"/>
                <w:color w:val="808080"/>
                <w:sz w:val="18"/>
                <w:szCs w:val="18"/>
                <w:lang w:val="en-AU" w:eastAsia="en-US"/>
              </w:rPr>
            </w:pPr>
          </w:p>
        </w:tc>
        <w:tc>
          <w:tcPr>
            <w:tcW w:w="1066" w:type="dxa"/>
            <w:vAlign w:val="center"/>
          </w:tcPr>
          <w:p w14:paraId="4DB03648" w14:textId="77777777" w:rsidR="005D7373" w:rsidRPr="005D7373" w:rsidRDefault="005D7373" w:rsidP="005D7373">
            <w:pPr>
              <w:spacing w:before="60" w:after="60"/>
              <w:jc w:val="center"/>
              <w:rPr>
                <w:rFonts w:cs="Arial"/>
                <w:color w:val="808080"/>
                <w:sz w:val="18"/>
                <w:szCs w:val="18"/>
                <w:lang w:val="en-AU" w:eastAsia="en-US"/>
              </w:rPr>
            </w:pPr>
          </w:p>
        </w:tc>
        <w:tc>
          <w:tcPr>
            <w:tcW w:w="1247" w:type="dxa"/>
            <w:vAlign w:val="center"/>
          </w:tcPr>
          <w:p w14:paraId="7C1F3E18" w14:textId="77777777" w:rsidR="005D7373" w:rsidRPr="005D7373" w:rsidRDefault="005D7373" w:rsidP="005D7373">
            <w:pPr>
              <w:spacing w:before="60" w:after="60"/>
              <w:jc w:val="center"/>
              <w:rPr>
                <w:rFonts w:cs="Arial"/>
                <w:color w:val="808080"/>
                <w:sz w:val="18"/>
                <w:szCs w:val="18"/>
                <w:lang w:val="en-AU" w:eastAsia="en-US"/>
              </w:rPr>
            </w:pPr>
            <w:r w:rsidRPr="005D7373">
              <w:rPr>
                <w:rFonts w:cs="Arial"/>
                <w:color w:val="808080"/>
                <w:sz w:val="18"/>
                <w:szCs w:val="18"/>
                <w:lang w:val="en-AU" w:eastAsia="en-US"/>
              </w:rPr>
              <w:t>x</w:t>
            </w:r>
          </w:p>
        </w:tc>
      </w:tr>
      <w:tr w:rsidR="005D7373" w:rsidRPr="005D7373" w14:paraId="23CE20B4" w14:textId="77777777" w:rsidTr="005D7373">
        <w:trPr>
          <w:cantSplit/>
          <w:jc w:val="center"/>
        </w:trPr>
        <w:tc>
          <w:tcPr>
            <w:tcW w:w="1252" w:type="dxa"/>
            <w:vAlign w:val="center"/>
          </w:tcPr>
          <w:p w14:paraId="300C1EED" w14:textId="77777777" w:rsidR="005D7373" w:rsidRPr="005D7373" w:rsidRDefault="005D7373" w:rsidP="005D7373">
            <w:pPr>
              <w:spacing w:before="60" w:after="60"/>
              <w:jc w:val="center"/>
              <w:rPr>
                <w:rFonts w:cs="Arial"/>
                <w:b/>
                <w:sz w:val="18"/>
                <w:szCs w:val="18"/>
                <w:lang w:val="en-AU" w:eastAsia="en-US"/>
              </w:rPr>
            </w:pPr>
            <w:r w:rsidRPr="005D7373">
              <w:rPr>
                <w:rFonts w:cs="Arial"/>
                <w:b/>
                <w:sz w:val="18"/>
                <w:szCs w:val="18"/>
                <w:lang w:val="en-AU" w:eastAsia="en-US"/>
              </w:rPr>
              <w:t>SLOTOP</w:t>
            </w:r>
          </w:p>
        </w:tc>
        <w:tc>
          <w:tcPr>
            <w:tcW w:w="867" w:type="dxa"/>
            <w:tcBorders>
              <w:right w:val="double" w:sz="4" w:space="0" w:color="auto"/>
            </w:tcBorders>
            <w:vAlign w:val="center"/>
          </w:tcPr>
          <w:p w14:paraId="5C0B32C7" w14:textId="77777777" w:rsidR="005D7373" w:rsidRPr="005D7373" w:rsidRDefault="005D7373" w:rsidP="005D7373">
            <w:pPr>
              <w:spacing w:before="60" w:after="60"/>
              <w:jc w:val="center"/>
              <w:rPr>
                <w:rFonts w:cs="Arial"/>
                <w:sz w:val="18"/>
                <w:szCs w:val="18"/>
                <w:lang w:val="en-AU" w:eastAsia="en-US"/>
              </w:rPr>
            </w:pPr>
            <w:r w:rsidRPr="005D7373">
              <w:rPr>
                <w:rFonts w:cs="Arial"/>
                <w:sz w:val="18"/>
                <w:szCs w:val="18"/>
                <w:lang w:val="en-AU" w:eastAsia="en-US"/>
              </w:rPr>
              <w:t>4.7.5</w:t>
            </w:r>
          </w:p>
        </w:tc>
        <w:tc>
          <w:tcPr>
            <w:tcW w:w="1287" w:type="dxa"/>
            <w:tcBorders>
              <w:left w:val="double" w:sz="4" w:space="0" w:color="auto"/>
              <w:right w:val="double" w:sz="4" w:space="0" w:color="auto"/>
            </w:tcBorders>
            <w:vAlign w:val="center"/>
          </w:tcPr>
          <w:p w14:paraId="34A7DD7A" w14:textId="77777777" w:rsidR="005D7373" w:rsidRPr="005D7373" w:rsidRDefault="005D7373" w:rsidP="005D7373">
            <w:pPr>
              <w:spacing w:before="60" w:after="60"/>
              <w:jc w:val="center"/>
              <w:rPr>
                <w:rFonts w:cs="Arial"/>
                <w:b/>
                <w:sz w:val="18"/>
                <w:szCs w:val="18"/>
                <w:lang w:val="en-AU" w:eastAsia="en-US"/>
              </w:rPr>
            </w:pPr>
            <w:r w:rsidRPr="005D7373">
              <w:rPr>
                <w:rFonts w:cs="Arial"/>
                <w:b/>
                <w:sz w:val="18"/>
                <w:szCs w:val="18"/>
                <w:lang w:val="en-AU" w:eastAsia="en-US"/>
              </w:rPr>
              <w:t>x</w:t>
            </w:r>
          </w:p>
        </w:tc>
        <w:tc>
          <w:tcPr>
            <w:tcW w:w="1137" w:type="dxa"/>
            <w:tcBorders>
              <w:left w:val="double" w:sz="4" w:space="0" w:color="auto"/>
            </w:tcBorders>
            <w:vAlign w:val="center"/>
          </w:tcPr>
          <w:p w14:paraId="26E85B5A" w14:textId="77777777" w:rsidR="005D7373" w:rsidRPr="005D7373" w:rsidRDefault="005D7373" w:rsidP="005D7373">
            <w:pPr>
              <w:spacing w:before="60" w:after="60"/>
              <w:jc w:val="center"/>
              <w:rPr>
                <w:rFonts w:cs="Arial"/>
                <w:sz w:val="18"/>
                <w:szCs w:val="18"/>
                <w:lang w:val="en-AU" w:eastAsia="en-US"/>
              </w:rPr>
            </w:pPr>
          </w:p>
        </w:tc>
        <w:tc>
          <w:tcPr>
            <w:tcW w:w="1320" w:type="dxa"/>
            <w:tcBorders>
              <w:right w:val="double" w:sz="4" w:space="0" w:color="auto"/>
            </w:tcBorders>
            <w:vAlign w:val="center"/>
          </w:tcPr>
          <w:p w14:paraId="3B0550DB" w14:textId="77777777" w:rsidR="005D7373" w:rsidRPr="005D7373" w:rsidRDefault="005D7373" w:rsidP="005D7373">
            <w:pPr>
              <w:spacing w:before="60" w:after="60"/>
              <w:jc w:val="center"/>
              <w:rPr>
                <w:rFonts w:cs="Arial"/>
                <w:sz w:val="18"/>
                <w:szCs w:val="18"/>
                <w:lang w:val="en-AU" w:eastAsia="en-US"/>
              </w:rPr>
            </w:pPr>
            <w:r w:rsidRPr="005D7373">
              <w:rPr>
                <w:rFonts w:cs="Arial"/>
                <w:sz w:val="18"/>
                <w:szCs w:val="18"/>
                <w:lang w:val="en-AU" w:eastAsia="en-US"/>
              </w:rPr>
              <w:t>x</w:t>
            </w:r>
          </w:p>
        </w:tc>
        <w:tc>
          <w:tcPr>
            <w:tcW w:w="1232" w:type="dxa"/>
            <w:tcBorders>
              <w:left w:val="double" w:sz="4" w:space="0" w:color="auto"/>
            </w:tcBorders>
            <w:vAlign w:val="center"/>
          </w:tcPr>
          <w:p w14:paraId="55FBAE22" w14:textId="77777777" w:rsidR="005D7373" w:rsidRPr="005D7373" w:rsidRDefault="005D7373" w:rsidP="005D7373">
            <w:pPr>
              <w:spacing w:before="60" w:after="60"/>
              <w:jc w:val="center"/>
              <w:rPr>
                <w:rFonts w:cs="Arial"/>
                <w:color w:val="808080"/>
                <w:sz w:val="18"/>
                <w:szCs w:val="18"/>
                <w:lang w:val="en-AU" w:eastAsia="en-US"/>
              </w:rPr>
            </w:pPr>
          </w:p>
        </w:tc>
        <w:tc>
          <w:tcPr>
            <w:tcW w:w="1066" w:type="dxa"/>
            <w:vAlign w:val="center"/>
          </w:tcPr>
          <w:p w14:paraId="3354409E" w14:textId="77777777" w:rsidR="005D7373" w:rsidRPr="005D7373" w:rsidRDefault="005D7373" w:rsidP="005D7373">
            <w:pPr>
              <w:spacing w:before="60" w:after="60"/>
              <w:jc w:val="center"/>
              <w:rPr>
                <w:rFonts w:cs="Arial"/>
                <w:color w:val="808080"/>
                <w:sz w:val="18"/>
                <w:szCs w:val="18"/>
                <w:lang w:val="en-AU" w:eastAsia="en-US"/>
              </w:rPr>
            </w:pPr>
          </w:p>
        </w:tc>
        <w:tc>
          <w:tcPr>
            <w:tcW w:w="1247" w:type="dxa"/>
            <w:vAlign w:val="center"/>
          </w:tcPr>
          <w:p w14:paraId="423FC750" w14:textId="77777777" w:rsidR="005D7373" w:rsidRPr="005D7373" w:rsidRDefault="005D7373" w:rsidP="005D7373">
            <w:pPr>
              <w:spacing w:before="60" w:after="60"/>
              <w:jc w:val="center"/>
              <w:rPr>
                <w:rFonts w:cs="Arial"/>
                <w:color w:val="808080"/>
                <w:sz w:val="18"/>
                <w:szCs w:val="18"/>
                <w:lang w:val="en-AU" w:eastAsia="en-US"/>
              </w:rPr>
            </w:pPr>
            <w:r w:rsidRPr="005D7373">
              <w:rPr>
                <w:rFonts w:cs="Arial"/>
                <w:color w:val="808080"/>
                <w:sz w:val="18"/>
                <w:szCs w:val="18"/>
                <w:lang w:val="en-AU" w:eastAsia="en-US"/>
              </w:rPr>
              <w:t>x</w:t>
            </w:r>
          </w:p>
        </w:tc>
      </w:tr>
      <w:tr w:rsidR="005D7373" w:rsidRPr="005D7373" w14:paraId="215642DD" w14:textId="77777777" w:rsidTr="005D7373">
        <w:trPr>
          <w:cantSplit/>
          <w:jc w:val="center"/>
        </w:trPr>
        <w:tc>
          <w:tcPr>
            <w:tcW w:w="1252" w:type="dxa"/>
            <w:vAlign w:val="center"/>
          </w:tcPr>
          <w:p w14:paraId="35C96EA9" w14:textId="77777777" w:rsidR="005D7373" w:rsidRPr="005D7373" w:rsidRDefault="005D7373" w:rsidP="005D7373">
            <w:pPr>
              <w:spacing w:before="60" w:after="60"/>
              <w:jc w:val="center"/>
              <w:rPr>
                <w:rFonts w:cs="Arial"/>
                <w:b/>
                <w:sz w:val="18"/>
                <w:szCs w:val="18"/>
                <w:lang w:val="en-AU" w:eastAsia="en-US"/>
              </w:rPr>
            </w:pPr>
            <w:r w:rsidRPr="005D7373">
              <w:rPr>
                <w:rFonts w:cs="Arial"/>
                <w:b/>
                <w:sz w:val="18"/>
                <w:szCs w:val="18"/>
                <w:lang w:val="en-AU" w:eastAsia="en-US"/>
              </w:rPr>
              <w:t>SLOGRD</w:t>
            </w:r>
          </w:p>
        </w:tc>
        <w:tc>
          <w:tcPr>
            <w:tcW w:w="867" w:type="dxa"/>
            <w:tcBorders>
              <w:right w:val="double" w:sz="4" w:space="0" w:color="auto"/>
            </w:tcBorders>
            <w:vAlign w:val="center"/>
          </w:tcPr>
          <w:p w14:paraId="0BA717FF" w14:textId="77777777" w:rsidR="005D7373" w:rsidRPr="005D7373" w:rsidRDefault="005D7373" w:rsidP="005D7373">
            <w:pPr>
              <w:spacing w:before="60" w:after="60"/>
              <w:jc w:val="center"/>
              <w:rPr>
                <w:rFonts w:cs="Arial"/>
                <w:sz w:val="18"/>
                <w:szCs w:val="18"/>
                <w:lang w:val="en-AU" w:eastAsia="en-US"/>
              </w:rPr>
            </w:pPr>
            <w:r w:rsidRPr="005D7373">
              <w:rPr>
                <w:rFonts w:cs="Arial"/>
                <w:sz w:val="18"/>
                <w:szCs w:val="18"/>
                <w:lang w:val="en-AU" w:eastAsia="en-US"/>
              </w:rPr>
              <w:t>4.7.4</w:t>
            </w:r>
          </w:p>
        </w:tc>
        <w:tc>
          <w:tcPr>
            <w:tcW w:w="1287" w:type="dxa"/>
            <w:tcBorders>
              <w:left w:val="double" w:sz="4" w:space="0" w:color="auto"/>
              <w:right w:val="double" w:sz="4" w:space="0" w:color="auto"/>
            </w:tcBorders>
            <w:vAlign w:val="center"/>
          </w:tcPr>
          <w:p w14:paraId="245059DF" w14:textId="77777777" w:rsidR="005D7373" w:rsidRPr="005D7373" w:rsidRDefault="005D7373" w:rsidP="005D7373">
            <w:pPr>
              <w:spacing w:before="60" w:after="60"/>
              <w:jc w:val="center"/>
              <w:rPr>
                <w:rFonts w:cs="Arial"/>
                <w:b/>
                <w:sz w:val="18"/>
                <w:szCs w:val="18"/>
                <w:lang w:val="en-AU" w:eastAsia="en-US"/>
              </w:rPr>
            </w:pPr>
            <w:r w:rsidRPr="005D7373">
              <w:rPr>
                <w:rFonts w:cs="Arial"/>
                <w:b/>
                <w:sz w:val="18"/>
                <w:szCs w:val="18"/>
                <w:lang w:val="en-AU" w:eastAsia="en-US"/>
              </w:rPr>
              <w:t>x</w:t>
            </w:r>
          </w:p>
        </w:tc>
        <w:tc>
          <w:tcPr>
            <w:tcW w:w="1137" w:type="dxa"/>
            <w:tcBorders>
              <w:left w:val="double" w:sz="4" w:space="0" w:color="auto"/>
            </w:tcBorders>
            <w:vAlign w:val="center"/>
          </w:tcPr>
          <w:p w14:paraId="39947762" w14:textId="77777777" w:rsidR="005D7373" w:rsidRPr="005D7373" w:rsidRDefault="005D7373" w:rsidP="005D7373">
            <w:pPr>
              <w:spacing w:before="60" w:after="60"/>
              <w:jc w:val="center"/>
              <w:rPr>
                <w:rFonts w:cs="Arial"/>
                <w:sz w:val="18"/>
                <w:szCs w:val="18"/>
                <w:lang w:val="en-AU" w:eastAsia="en-US"/>
              </w:rPr>
            </w:pPr>
          </w:p>
        </w:tc>
        <w:tc>
          <w:tcPr>
            <w:tcW w:w="1320" w:type="dxa"/>
            <w:tcBorders>
              <w:right w:val="double" w:sz="4" w:space="0" w:color="auto"/>
            </w:tcBorders>
            <w:vAlign w:val="center"/>
          </w:tcPr>
          <w:p w14:paraId="0FB4CD5C" w14:textId="77777777" w:rsidR="005D7373" w:rsidRPr="005D7373" w:rsidRDefault="005D7373" w:rsidP="005D7373">
            <w:pPr>
              <w:spacing w:before="60" w:after="60"/>
              <w:jc w:val="center"/>
              <w:rPr>
                <w:rFonts w:cs="Arial"/>
                <w:sz w:val="18"/>
                <w:szCs w:val="18"/>
                <w:lang w:val="en-AU" w:eastAsia="en-US"/>
              </w:rPr>
            </w:pPr>
            <w:r w:rsidRPr="005D7373">
              <w:rPr>
                <w:rFonts w:cs="Arial"/>
                <w:sz w:val="18"/>
                <w:szCs w:val="18"/>
                <w:lang w:val="en-AU" w:eastAsia="en-US"/>
              </w:rPr>
              <w:t>x</w:t>
            </w:r>
          </w:p>
        </w:tc>
        <w:tc>
          <w:tcPr>
            <w:tcW w:w="1232" w:type="dxa"/>
            <w:tcBorders>
              <w:left w:val="double" w:sz="4" w:space="0" w:color="auto"/>
            </w:tcBorders>
            <w:vAlign w:val="center"/>
          </w:tcPr>
          <w:p w14:paraId="26370556" w14:textId="77777777" w:rsidR="005D7373" w:rsidRPr="005D7373" w:rsidRDefault="005D7373" w:rsidP="005D7373">
            <w:pPr>
              <w:spacing w:before="60" w:after="60"/>
              <w:jc w:val="center"/>
              <w:rPr>
                <w:rFonts w:cs="Arial"/>
                <w:color w:val="808080"/>
                <w:sz w:val="18"/>
                <w:szCs w:val="18"/>
                <w:lang w:val="en-AU" w:eastAsia="en-US"/>
              </w:rPr>
            </w:pPr>
          </w:p>
        </w:tc>
        <w:tc>
          <w:tcPr>
            <w:tcW w:w="1066" w:type="dxa"/>
            <w:vAlign w:val="center"/>
          </w:tcPr>
          <w:p w14:paraId="27D46F96" w14:textId="77777777" w:rsidR="005D7373" w:rsidRPr="005D7373" w:rsidRDefault="005D7373" w:rsidP="005D7373">
            <w:pPr>
              <w:spacing w:before="60" w:after="60"/>
              <w:jc w:val="center"/>
              <w:rPr>
                <w:rFonts w:cs="Arial"/>
                <w:color w:val="808080"/>
                <w:sz w:val="18"/>
                <w:szCs w:val="18"/>
                <w:lang w:val="en-AU" w:eastAsia="en-US"/>
              </w:rPr>
            </w:pPr>
          </w:p>
        </w:tc>
        <w:tc>
          <w:tcPr>
            <w:tcW w:w="1247" w:type="dxa"/>
            <w:vAlign w:val="center"/>
          </w:tcPr>
          <w:p w14:paraId="1BC9A1F0" w14:textId="77777777" w:rsidR="005D7373" w:rsidRPr="005D7373" w:rsidRDefault="005D7373" w:rsidP="005D7373">
            <w:pPr>
              <w:spacing w:before="60" w:after="60"/>
              <w:jc w:val="center"/>
              <w:rPr>
                <w:rFonts w:cs="Arial"/>
                <w:color w:val="808080"/>
                <w:sz w:val="18"/>
                <w:szCs w:val="18"/>
                <w:lang w:val="en-AU" w:eastAsia="en-US"/>
              </w:rPr>
            </w:pPr>
            <w:r w:rsidRPr="005D7373">
              <w:rPr>
                <w:rFonts w:cs="Arial"/>
                <w:color w:val="808080"/>
                <w:sz w:val="18"/>
                <w:szCs w:val="18"/>
                <w:lang w:val="en-AU" w:eastAsia="en-US"/>
              </w:rPr>
              <w:t>x</w:t>
            </w:r>
          </w:p>
        </w:tc>
      </w:tr>
      <w:tr w:rsidR="005D7373" w:rsidRPr="005D7373" w14:paraId="43359342" w14:textId="77777777" w:rsidTr="005D7373">
        <w:trPr>
          <w:cantSplit/>
          <w:jc w:val="center"/>
        </w:trPr>
        <w:tc>
          <w:tcPr>
            <w:tcW w:w="1252" w:type="dxa"/>
            <w:vAlign w:val="center"/>
          </w:tcPr>
          <w:p w14:paraId="054FE77D" w14:textId="77777777" w:rsidR="005D7373" w:rsidRPr="005D7373" w:rsidRDefault="005D7373" w:rsidP="005D7373">
            <w:pPr>
              <w:spacing w:before="60" w:after="60"/>
              <w:jc w:val="center"/>
              <w:rPr>
                <w:rFonts w:cs="Arial"/>
                <w:b/>
                <w:sz w:val="18"/>
                <w:szCs w:val="18"/>
                <w:lang w:val="en-AU" w:eastAsia="en-US"/>
              </w:rPr>
            </w:pPr>
            <w:r w:rsidRPr="005D7373">
              <w:rPr>
                <w:rFonts w:cs="Arial"/>
                <w:b/>
                <w:sz w:val="18"/>
                <w:szCs w:val="18"/>
                <w:lang w:val="en-AU" w:eastAsia="en-US"/>
              </w:rPr>
              <w:t>SMCFAC</w:t>
            </w:r>
          </w:p>
        </w:tc>
        <w:tc>
          <w:tcPr>
            <w:tcW w:w="867" w:type="dxa"/>
            <w:tcBorders>
              <w:right w:val="double" w:sz="4" w:space="0" w:color="auto"/>
            </w:tcBorders>
            <w:vAlign w:val="center"/>
          </w:tcPr>
          <w:p w14:paraId="657059A9" w14:textId="77777777" w:rsidR="005D7373" w:rsidRPr="005D7373" w:rsidRDefault="005D7373" w:rsidP="005D7373">
            <w:pPr>
              <w:spacing w:before="60" w:after="60"/>
              <w:jc w:val="center"/>
              <w:rPr>
                <w:rFonts w:cs="Arial"/>
                <w:sz w:val="18"/>
                <w:szCs w:val="18"/>
                <w:lang w:val="en-AU" w:eastAsia="en-US"/>
              </w:rPr>
            </w:pPr>
            <w:r w:rsidRPr="005D7373">
              <w:rPr>
                <w:rFonts w:cs="Arial"/>
                <w:sz w:val="18"/>
                <w:szCs w:val="18"/>
                <w:lang w:val="en-AU" w:eastAsia="en-US"/>
              </w:rPr>
              <w:t>4.6.5</w:t>
            </w:r>
          </w:p>
        </w:tc>
        <w:tc>
          <w:tcPr>
            <w:tcW w:w="1287" w:type="dxa"/>
            <w:tcBorders>
              <w:left w:val="double" w:sz="4" w:space="0" w:color="auto"/>
              <w:right w:val="double" w:sz="4" w:space="0" w:color="auto"/>
            </w:tcBorders>
            <w:shd w:val="clear" w:color="auto" w:fill="F2F2F2"/>
            <w:vAlign w:val="center"/>
          </w:tcPr>
          <w:p w14:paraId="222C8B87" w14:textId="77777777" w:rsidR="005D7373" w:rsidRPr="005D7373" w:rsidRDefault="005D7373" w:rsidP="005D7373">
            <w:pPr>
              <w:spacing w:before="60" w:after="60"/>
              <w:jc w:val="center"/>
              <w:rPr>
                <w:rFonts w:cs="Arial"/>
                <w:b/>
                <w:sz w:val="18"/>
                <w:szCs w:val="18"/>
                <w:lang w:val="en-AU" w:eastAsia="en-US"/>
              </w:rPr>
            </w:pPr>
          </w:p>
        </w:tc>
        <w:tc>
          <w:tcPr>
            <w:tcW w:w="1137" w:type="dxa"/>
            <w:tcBorders>
              <w:left w:val="double" w:sz="4" w:space="0" w:color="auto"/>
            </w:tcBorders>
            <w:shd w:val="clear" w:color="auto" w:fill="F2F2F2"/>
            <w:vAlign w:val="center"/>
          </w:tcPr>
          <w:p w14:paraId="21F1796F" w14:textId="77777777" w:rsidR="005D7373" w:rsidRPr="005D7373" w:rsidRDefault="005D7373" w:rsidP="005D7373">
            <w:pPr>
              <w:spacing w:before="60" w:after="60"/>
              <w:jc w:val="center"/>
              <w:rPr>
                <w:rFonts w:cs="Arial"/>
                <w:sz w:val="18"/>
                <w:szCs w:val="18"/>
                <w:lang w:val="en-AU" w:eastAsia="en-US"/>
              </w:rPr>
            </w:pPr>
          </w:p>
        </w:tc>
        <w:tc>
          <w:tcPr>
            <w:tcW w:w="1320" w:type="dxa"/>
            <w:tcBorders>
              <w:right w:val="double" w:sz="4" w:space="0" w:color="auto"/>
            </w:tcBorders>
            <w:shd w:val="clear" w:color="auto" w:fill="F2F2F2"/>
            <w:vAlign w:val="center"/>
          </w:tcPr>
          <w:p w14:paraId="47CC646D" w14:textId="77777777" w:rsidR="005D7373" w:rsidRPr="005D7373" w:rsidRDefault="005D7373" w:rsidP="005D7373">
            <w:pPr>
              <w:spacing w:before="60" w:after="60"/>
              <w:jc w:val="center"/>
              <w:rPr>
                <w:rFonts w:cs="Arial"/>
                <w:sz w:val="18"/>
                <w:szCs w:val="18"/>
                <w:lang w:val="en-AU" w:eastAsia="en-US"/>
              </w:rPr>
            </w:pPr>
          </w:p>
        </w:tc>
        <w:tc>
          <w:tcPr>
            <w:tcW w:w="1232" w:type="dxa"/>
            <w:tcBorders>
              <w:left w:val="double" w:sz="4" w:space="0" w:color="auto"/>
            </w:tcBorders>
            <w:shd w:val="clear" w:color="auto" w:fill="F2F2F2"/>
            <w:vAlign w:val="center"/>
          </w:tcPr>
          <w:p w14:paraId="07357FEB" w14:textId="77777777" w:rsidR="005D7373" w:rsidRPr="005D7373" w:rsidRDefault="005D7373" w:rsidP="005D7373">
            <w:pPr>
              <w:spacing w:before="60" w:after="60"/>
              <w:jc w:val="center"/>
              <w:rPr>
                <w:rFonts w:cs="Arial"/>
                <w:color w:val="808080"/>
                <w:sz w:val="18"/>
                <w:szCs w:val="18"/>
                <w:lang w:val="en-AU" w:eastAsia="en-US"/>
              </w:rPr>
            </w:pPr>
          </w:p>
        </w:tc>
        <w:tc>
          <w:tcPr>
            <w:tcW w:w="1066" w:type="dxa"/>
            <w:shd w:val="clear" w:color="auto" w:fill="F2F2F2"/>
            <w:vAlign w:val="center"/>
          </w:tcPr>
          <w:p w14:paraId="2A791770" w14:textId="77777777" w:rsidR="005D7373" w:rsidRPr="005D7373" w:rsidRDefault="005D7373" w:rsidP="005D7373">
            <w:pPr>
              <w:spacing w:before="60" w:after="60"/>
              <w:jc w:val="center"/>
              <w:rPr>
                <w:rFonts w:cs="Arial"/>
                <w:color w:val="808080"/>
                <w:sz w:val="18"/>
                <w:szCs w:val="18"/>
                <w:lang w:val="en-AU" w:eastAsia="en-US"/>
              </w:rPr>
            </w:pPr>
          </w:p>
        </w:tc>
        <w:tc>
          <w:tcPr>
            <w:tcW w:w="1247" w:type="dxa"/>
            <w:shd w:val="clear" w:color="auto" w:fill="F2F2F2"/>
            <w:vAlign w:val="center"/>
          </w:tcPr>
          <w:p w14:paraId="0284FEF4" w14:textId="77777777" w:rsidR="005D7373" w:rsidRPr="005D7373" w:rsidRDefault="005D7373" w:rsidP="005D7373">
            <w:pPr>
              <w:spacing w:before="60" w:after="60"/>
              <w:jc w:val="center"/>
              <w:rPr>
                <w:rFonts w:cs="Arial"/>
                <w:color w:val="808080"/>
                <w:sz w:val="18"/>
                <w:szCs w:val="18"/>
                <w:lang w:val="en-AU" w:eastAsia="en-US"/>
              </w:rPr>
            </w:pPr>
          </w:p>
        </w:tc>
      </w:tr>
      <w:tr w:rsidR="005D7373" w:rsidRPr="005D7373" w14:paraId="0DC3E708" w14:textId="77777777" w:rsidTr="005D7373">
        <w:trPr>
          <w:cantSplit/>
          <w:jc w:val="center"/>
        </w:trPr>
        <w:tc>
          <w:tcPr>
            <w:tcW w:w="1252" w:type="dxa"/>
            <w:vAlign w:val="center"/>
          </w:tcPr>
          <w:p w14:paraId="795F22CB" w14:textId="77777777" w:rsidR="005D7373" w:rsidRPr="005D7373" w:rsidRDefault="005D7373" w:rsidP="005D7373">
            <w:pPr>
              <w:spacing w:before="60" w:after="60"/>
              <w:jc w:val="center"/>
              <w:rPr>
                <w:rFonts w:cs="Arial"/>
                <w:b/>
                <w:sz w:val="18"/>
                <w:szCs w:val="18"/>
                <w:lang w:val="en-AU" w:eastAsia="en-US"/>
              </w:rPr>
            </w:pPr>
            <w:r w:rsidRPr="005D7373">
              <w:rPr>
                <w:rFonts w:cs="Arial"/>
                <w:b/>
                <w:sz w:val="18"/>
                <w:szCs w:val="18"/>
                <w:lang w:val="en-AU" w:eastAsia="en-US"/>
              </w:rPr>
              <w:t>SOUNDG</w:t>
            </w:r>
          </w:p>
        </w:tc>
        <w:tc>
          <w:tcPr>
            <w:tcW w:w="867" w:type="dxa"/>
            <w:tcBorders>
              <w:right w:val="double" w:sz="4" w:space="0" w:color="auto"/>
            </w:tcBorders>
            <w:vAlign w:val="center"/>
          </w:tcPr>
          <w:p w14:paraId="51C6B217" w14:textId="77777777" w:rsidR="005D7373" w:rsidRPr="005D7373" w:rsidRDefault="005D7373" w:rsidP="005D7373">
            <w:pPr>
              <w:spacing w:before="60" w:after="60"/>
              <w:jc w:val="center"/>
              <w:rPr>
                <w:rFonts w:cs="Arial"/>
                <w:sz w:val="18"/>
                <w:szCs w:val="18"/>
                <w:lang w:val="en-AU" w:eastAsia="en-US"/>
              </w:rPr>
            </w:pPr>
            <w:r w:rsidRPr="005D7373">
              <w:rPr>
                <w:rFonts w:cs="Arial"/>
                <w:b/>
                <w:sz w:val="18"/>
                <w:szCs w:val="18"/>
                <w:lang w:val="en-AU" w:eastAsia="en-US"/>
              </w:rPr>
              <w:t>5.3</w:t>
            </w:r>
            <w:r w:rsidRPr="005D7373">
              <w:rPr>
                <w:rFonts w:cs="Arial"/>
                <w:sz w:val="18"/>
                <w:szCs w:val="18"/>
                <w:lang w:val="en-AU" w:eastAsia="en-US"/>
              </w:rPr>
              <w:t xml:space="preserve">     5.5</w:t>
            </w:r>
          </w:p>
        </w:tc>
        <w:tc>
          <w:tcPr>
            <w:tcW w:w="1287" w:type="dxa"/>
            <w:tcBorders>
              <w:left w:val="double" w:sz="4" w:space="0" w:color="auto"/>
              <w:right w:val="double" w:sz="4" w:space="0" w:color="auto"/>
            </w:tcBorders>
            <w:vAlign w:val="center"/>
          </w:tcPr>
          <w:p w14:paraId="4EAB0F5F" w14:textId="77777777" w:rsidR="005D7373" w:rsidRPr="005D7373" w:rsidRDefault="005D7373" w:rsidP="005D7373">
            <w:pPr>
              <w:spacing w:before="60" w:after="60"/>
              <w:jc w:val="center"/>
              <w:rPr>
                <w:rFonts w:cs="Arial"/>
                <w:b/>
                <w:sz w:val="18"/>
                <w:szCs w:val="18"/>
                <w:lang w:val="en-AU" w:eastAsia="en-US"/>
              </w:rPr>
            </w:pPr>
            <w:r w:rsidRPr="005D7373">
              <w:rPr>
                <w:rFonts w:cs="Arial"/>
                <w:b/>
                <w:sz w:val="18"/>
                <w:szCs w:val="18"/>
                <w:lang w:val="en-AU" w:eastAsia="en-US"/>
              </w:rPr>
              <w:t>x</w:t>
            </w:r>
          </w:p>
        </w:tc>
        <w:tc>
          <w:tcPr>
            <w:tcW w:w="1137" w:type="dxa"/>
            <w:tcBorders>
              <w:left w:val="double" w:sz="4" w:space="0" w:color="auto"/>
            </w:tcBorders>
            <w:vAlign w:val="center"/>
          </w:tcPr>
          <w:p w14:paraId="13798263" w14:textId="77777777" w:rsidR="005D7373" w:rsidRPr="005D7373" w:rsidRDefault="005D7373" w:rsidP="005D7373">
            <w:pPr>
              <w:spacing w:before="60" w:after="60"/>
              <w:jc w:val="center"/>
              <w:rPr>
                <w:rFonts w:cs="Arial"/>
                <w:sz w:val="18"/>
                <w:szCs w:val="18"/>
                <w:lang w:val="en-AU" w:eastAsia="en-US"/>
              </w:rPr>
            </w:pPr>
            <w:r w:rsidRPr="005D7373">
              <w:rPr>
                <w:rFonts w:cs="Arial"/>
                <w:sz w:val="18"/>
                <w:szCs w:val="18"/>
                <w:lang w:val="en-AU" w:eastAsia="en-US"/>
              </w:rPr>
              <w:t>x</w:t>
            </w:r>
          </w:p>
        </w:tc>
        <w:tc>
          <w:tcPr>
            <w:tcW w:w="1320" w:type="dxa"/>
            <w:tcBorders>
              <w:right w:val="double" w:sz="4" w:space="0" w:color="auto"/>
            </w:tcBorders>
            <w:vAlign w:val="center"/>
          </w:tcPr>
          <w:p w14:paraId="378BBF65" w14:textId="77777777" w:rsidR="005D7373" w:rsidRPr="005D7373" w:rsidRDefault="005D7373" w:rsidP="005D7373">
            <w:pPr>
              <w:spacing w:before="60" w:after="60"/>
              <w:jc w:val="center"/>
              <w:rPr>
                <w:rFonts w:cs="Arial"/>
                <w:sz w:val="18"/>
                <w:szCs w:val="18"/>
                <w:lang w:val="en-AU" w:eastAsia="en-US"/>
              </w:rPr>
            </w:pPr>
            <w:r w:rsidRPr="005D7373">
              <w:rPr>
                <w:rFonts w:cs="Arial"/>
                <w:sz w:val="18"/>
                <w:szCs w:val="18"/>
                <w:lang w:val="en-AU" w:eastAsia="en-US"/>
              </w:rPr>
              <w:t>x</w:t>
            </w:r>
          </w:p>
        </w:tc>
        <w:tc>
          <w:tcPr>
            <w:tcW w:w="1232" w:type="dxa"/>
            <w:tcBorders>
              <w:left w:val="double" w:sz="4" w:space="0" w:color="auto"/>
            </w:tcBorders>
            <w:vAlign w:val="center"/>
          </w:tcPr>
          <w:p w14:paraId="073A5EB6" w14:textId="77777777" w:rsidR="005D7373" w:rsidRPr="005D7373" w:rsidRDefault="005D7373" w:rsidP="005D7373">
            <w:pPr>
              <w:spacing w:before="60" w:after="60"/>
              <w:jc w:val="center"/>
              <w:rPr>
                <w:rFonts w:cs="Arial"/>
                <w:color w:val="808080"/>
                <w:sz w:val="18"/>
                <w:szCs w:val="18"/>
                <w:lang w:val="en-AU" w:eastAsia="en-US"/>
              </w:rPr>
            </w:pPr>
          </w:p>
        </w:tc>
        <w:tc>
          <w:tcPr>
            <w:tcW w:w="1066" w:type="dxa"/>
            <w:vAlign w:val="center"/>
          </w:tcPr>
          <w:p w14:paraId="65501780" w14:textId="77777777" w:rsidR="005D7373" w:rsidRPr="005D7373" w:rsidRDefault="005D7373" w:rsidP="005D7373">
            <w:pPr>
              <w:spacing w:before="60" w:after="60"/>
              <w:jc w:val="center"/>
              <w:rPr>
                <w:rFonts w:cs="Arial"/>
                <w:color w:val="808080"/>
                <w:sz w:val="18"/>
                <w:szCs w:val="18"/>
                <w:lang w:val="en-AU" w:eastAsia="en-US"/>
              </w:rPr>
            </w:pPr>
            <w:r w:rsidRPr="005D7373">
              <w:rPr>
                <w:rFonts w:cs="Arial"/>
                <w:color w:val="808080"/>
                <w:sz w:val="18"/>
                <w:szCs w:val="18"/>
                <w:lang w:val="en-AU" w:eastAsia="en-US"/>
              </w:rPr>
              <w:t>x</w:t>
            </w:r>
          </w:p>
        </w:tc>
        <w:tc>
          <w:tcPr>
            <w:tcW w:w="1247" w:type="dxa"/>
            <w:vAlign w:val="center"/>
          </w:tcPr>
          <w:p w14:paraId="4CA269DB" w14:textId="77777777" w:rsidR="005D7373" w:rsidRPr="005D7373" w:rsidRDefault="005D7373" w:rsidP="005D7373">
            <w:pPr>
              <w:spacing w:before="60" w:after="60"/>
              <w:jc w:val="center"/>
              <w:rPr>
                <w:rFonts w:cs="Arial"/>
                <w:color w:val="808080"/>
                <w:sz w:val="18"/>
                <w:szCs w:val="18"/>
                <w:lang w:val="en-AU" w:eastAsia="en-US"/>
              </w:rPr>
            </w:pPr>
            <w:r w:rsidRPr="005D7373">
              <w:rPr>
                <w:rFonts w:cs="Arial"/>
                <w:color w:val="808080"/>
                <w:sz w:val="18"/>
                <w:szCs w:val="18"/>
                <w:lang w:val="en-AU" w:eastAsia="en-US"/>
              </w:rPr>
              <w:t>x</w:t>
            </w:r>
          </w:p>
        </w:tc>
      </w:tr>
      <w:tr w:rsidR="005D7373" w:rsidRPr="005D7373" w14:paraId="6EA4DE20" w14:textId="77777777" w:rsidTr="005D7373">
        <w:trPr>
          <w:cantSplit/>
          <w:jc w:val="center"/>
        </w:trPr>
        <w:tc>
          <w:tcPr>
            <w:tcW w:w="1252" w:type="dxa"/>
            <w:vAlign w:val="center"/>
          </w:tcPr>
          <w:p w14:paraId="2F82C3AC" w14:textId="77777777" w:rsidR="005D7373" w:rsidRPr="005D7373" w:rsidRDefault="005D7373" w:rsidP="005D7373">
            <w:pPr>
              <w:spacing w:before="60" w:after="60"/>
              <w:jc w:val="center"/>
              <w:rPr>
                <w:rFonts w:cs="Arial"/>
                <w:b/>
                <w:sz w:val="18"/>
                <w:szCs w:val="18"/>
                <w:lang w:val="en-AU" w:eastAsia="en-US"/>
              </w:rPr>
            </w:pPr>
            <w:r w:rsidRPr="005D7373">
              <w:rPr>
                <w:rFonts w:cs="Arial"/>
                <w:b/>
                <w:sz w:val="18"/>
                <w:szCs w:val="18"/>
                <w:lang w:val="en-AU" w:eastAsia="en-US"/>
              </w:rPr>
              <w:lastRenderedPageBreak/>
              <w:t>SNDWAV</w:t>
            </w:r>
          </w:p>
        </w:tc>
        <w:tc>
          <w:tcPr>
            <w:tcW w:w="867" w:type="dxa"/>
            <w:tcBorders>
              <w:right w:val="double" w:sz="4" w:space="0" w:color="auto"/>
            </w:tcBorders>
            <w:vAlign w:val="center"/>
          </w:tcPr>
          <w:p w14:paraId="469965F1" w14:textId="77777777" w:rsidR="005D7373" w:rsidRPr="005D7373" w:rsidRDefault="005D7373" w:rsidP="005D7373">
            <w:pPr>
              <w:spacing w:before="60" w:after="60"/>
              <w:jc w:val="center"/>
              <w:rPr>
                <w:rFonts w:cs="Arial"/>
                <w:sz w:val="18"/>
                <w:szCs w:val="18"/>
                <w:lang w:val="en-AU" w:eastAsia="en-US"/>
              </w:rPr>
            </w:pPr>
            <w:r w:rsidRPr="005D7373">
              <w:rPr>
                <w:rFonts w:cs="Arial"/>
                <w:sz w:val="18"/>
                <w:szCs w:val="18"/>
                <w:lang w:val="en-AU" w:eastAsia="en-US"/>
              </w:rPr>
              <w:t>7.2.1</w:t>
            </w:r>
          </w:p>
        </w:tc>
        <w:tc>
          <w:tcPr>
            <w:tcW w:w="1287" w:type="dxa"/>
            <w:tcBorders>
              <w:left w:val="double" w:sz="4" w:space="0" w:color="auto"/>
              <w:right w:val="double" w:sz="4" w:space="0" w:color="auto"/>
            </w:tcBorders>
            <w:shd w:val="clear" w:color="auto" w:fill="F2F2F2"/>
            <w:vAlign w:val="center"/>
          </w:tcPr>
          <w:p w14:paraId="05E89AD5" w14:textId="77777777" w:rsidR="005D7373" w:rsidRPr="005D7373" w:rsidRDefault="005D7373" w:rsidP="005D7373">
            <w:pPr>
              <w:spacing w:before="60" w:after="60"/>
              <w:jc w:val="center"/>
              <w:rPr>
                <w:rFonts w:cs="Arial"/>
                <w:b/>
                <w:sz w:val="18"/>
                <w:szCs w:val="18"/>
                <w:lang w:val="en-AU" w:eastAsia="en-US"/>
              </w:rPr>
            </w:pPr>
          </w:p>
        </w:tc>
        <w:tc>
          <w:tcPr>
            <w:tcW w:w="1137" w:type="dxa"/>
            <w:tcBorders>
              <w:left w:val="double" w:sz="4" w:space="0" w:color="auto"/>
            </w:tcBorders>
            <w:shd w:val="clear" w:color="auto" w:fill="F2F2F2"/>
            <w:vAlign w:val="center"/>
          </w:tcPr>
          <w:p w14:paraId="47888D68" w14:textId="77777777" w:rsidR="005D7373" w:rsidRPr="005D7373" w:rsidRDefault="005D7373" w:rsidP="005D7373">
            <w:pPr>
              <w:spacing w:before="60" w:after="60"/>
              <w:jc w:val="center"/>
              <w:rPr>
                <w:rFonts w:cs="Arial"/>
                <w:sz w:val="18"/>
                <w:szCs w:val="18"/>
                <w:lang w:val="en-AU" w:eastAsia="en-US"/>
              </w:rPr>
            </w:pPr>
          </w:p>
        </w:tc>
        <w:tc>
          <w:tcPr>
            <w:tcW w:w="1320" w:type="dxa"/>
            <w:tcBorders>
              <w:right w:val="double" w:sz="4" w:space="0" w:color="auto"/>
            </w:tcBorders>
            <w:shd w:val="clear" w:color="auto" w:fill="F2F2F2"/>
            <w:vAlign w:val="center"/>
          </w:tcPr>
          <w:p w14:paraId="5CA5B92E" w14:textId="77777777" w:rsidR="005D7373" w:rsidRPr="005D7373" w:rsidRDefault="005D7373" w:rsidP="005D7373">
            <w:pPr>
              <w:spacing w:before="60" w:after="60"/>
              <w:jc w:val="center"/>
              <w:rPr>
                <w:rFonts w:cs="Arial"/>
                <w:sz w:val="18"/>
                <w:szCs w:val="18"/>
                <w:lang w:val="en-AU" w:eastAsia="en-US"/>
              </w:rPr>
            </w:pPr>
          </w:p>
        </w:tc>
        <w:tc>
          <w:tcPr>
            <w:tcW w:w="1232" w:type="dxa"/>
            <w:tcBorders>
              <w:left w:val="double" w:sz="4" w:space="0" w:color="auto"/>
            </w:tcBorders>
            <w:shd w:val="clear" w:color="auto" w:fill="F2F2F2"/>
            <w:vAlign w:val="center"/>
          </w:tcPr>
          <w:p w14:paraId="5CBDF0DA" w14:textId="77777777" w:rsidR="005D7373" w:rsidRPr="005D7373" w:rsidRDefault="005D7373" w:rsidP="005D7373">
            <w:pPr>
              <w:spacing w:before="60" w:after="60"/>
              <w:jc w:val="center"/>
              <w:rPr>
                <w:rFonts w:cs="Arial"/>
                <w:color w:val="808080"/>
                <w:sz w:val="18"/>
                <w:szCs w:val="18"/>
                <w:lang w:val="en-AU" w:eastAsia="en-US"/>
              </w:rPr>
            </w:pPr>
          </w:p>
        </w:tc>
        <w:tc>
          <w:tcPr>
            <w:tcW w:w="1066" w:type="dxa"/>
            <w:shd w:val="clear" w:color="auto" w:fill="F2F2F2"/>
            <w:vAlign w:val="center"/>
          </w:tcPr>
          <w:p w14:paraId="7DCDBE8C" w14:textId="77777777" w:rsidR="005D7373" w:rsidRPr="005D7373" w:rsidRDefault="005D7373" w:rsidP="005D7373">
            <w:pPr>
              <w:spacing w:before="60" w:after="60"/>
              <w:jc w:val="center"/>
              <w:rPr>
                <w:rFonts w:cs="Arial"/>
                <w:color w:val="808080"/>
                <w:sz w:val="18"/>
                <w:szCs w:val="18"/>
                <w:lang w:val="en-AU" w:eastAsia="en-US"/>
              </w:rPr>
            </w:pPr>
          </w:p>
        </w:tc>
        <w:tc>
          <w:tcPr>
            <w:tcW w:w="1247" w:type="dxa"/>
            <w:shd w:val="clear" w:color="auto" w:fill="F2F2F2"/>
            <w:vAlign w:val="center"/>
          </w:tcPr>
          <w:p w14:paraId="5913FB84" w14:textId="77777777" w:rsidR="005D7373" w:rsidRPr="005D7373" w:rsidRDefault="005D7373" w:rsidP="005D7373">
            <w:pPr>
              <w:spacing w:before="60" w:after="60"/>
              <w:jc w:val="center"/>
              <w:rPr>
                <w:rFonts w:cs="Arial"/>
                <w:color w:val="808080"/>
                <w:sz w:val="18"/>
                <w:szCs w:val="18"/>
                <w:lang w:val="en-AU" w:eastAsia="en-US"/>
              </w:rPr>
            </w:pPr>
          </w:p>
        </w:tc>
      </w:tr>
      <w:tr w:rsidR="005D7373" w:rsidRPr="005D7373" w14:paraId="435DFC6C" w14:textId="77777777" w:rsidTr="005D7373">
        <w:trPr>
          <w:cantSplit/>
          <w:jc w:val="center"/>
        </w:trPr>
        <w:tc>
          <w:tcPr>
            <w:tcW w:w="1252" w:type="dxa"/>
            <w:vAlign w:val="center"/>
          </w:tcPr>
          <w:p w14:paraId="45EA7666" w14:textId="77777777" w:rsidR="005D7373" w:rsidRPr="005D7373" w:rsidRDefault="005D7373" w:rsidP="005D7373">
            <w:pPr>
              <w:spacing w:before="60" w:after="60"/>
              <w:jc w:val="center"/>
              <w:rPr>
                <w:rFonts w:cs="Arial"/>
                <w:b/>
                <w:sz w:val="18"/>
                <w:szCs w:val="18"/>
                <w:lang w:val="en-AU" w:eastAsia="en-US"/>
              </w:rPr>
            </w:pPr>
            <w:r w:rsidRPr="005D7373">
              <w:rPr>
                <w:rFonts w:cs="Arial"/>
                <w:b/>
                <w:sz w:val="18"/>
                <w:szCs w:val="18"/>
                <w:lang w:val="en-AU" w:eastAsia="en-US"/>
              </w:rPr>
              <w:t>SPLARE</w:t>
            </w:r>
          </w:p>
        </w:tc>
        <w:tc>
          <w:tcPr>
            <w:tcW w:w="867" w:type="dxa"/>
            <w:tcBorders>
              <w:right w:val="double" w:sz="4" w:space="0" w:color="auto"/>
            </w:tcBorders>
            <w:vAlign w:val="center"/>
          </w:tcPr>
          <w:p w14:paraId="4ECCFBCC" w14:textId="77777777" w:rsidR="005D7373" w:rsidRPr="005D7373" w:rsidRDefault="005D7373" w:rsidP="005D7373">
            <w:pPr>
              <w:spacing w:before="60" w:after="60"/>
              <w:jc w:val="center"/>
              <w:rPr>
                <w:rFonts w:cs="Arial"/>
                <w:sz w:val="18"/>
                <w:szCs w:val="18"/>
                <w:lang w:val="en-AU" w:eastAsia="en-US"/>
              </w:rPr>
            </w:pPr>
            <w:r w:rsidRPr="005D7373">
              <w:rPr>
                <w:rFonts w:cs="Arial"/>
                <w:sz w:val="18"/>
                <w:szCs w:val="18"/>
                <w:lang w:val="en-AU" w:eastAsia="en-US"/>
              </w:rPr>
              <w:t>11.12</w:t>
            </w:r>
          </w:p>
        </w:tc>
        <w:tc>
          <w:tcPr>
            <w:tcW w:w="1287" w:type="dxa"/>
            <w:tcBorders>
              <w:left w:val="double" w:sz="4" w:space="0" w:color="auto"/>
              <w:right w:val="double" w:sz="4" w:space="0" w:color="auto"/>
            </w:tcBorders>
            <w:vAlign w:val="center"/>
          </w:tcPr>
          <w:p w14:paraId="28E4ABA9" w14:textId="77777777" w:rsidR="005D7373" w:rsidRPr="005D7373" w:rsidRDefault="005D7373" w:rsidP="005D7373">
            <w:pPr>
              <w:spacing w:before="60" w:after="60"/>
              <w:jc w:val="center"/>
              <w:rPr>
                <w:rFonts w:cs="Arial"/>
                <w:b/>
                <w:sz w:val="18"/>
                <w:szCs w:val="18"/>
                <w:lang w:val="en-AU" w:eastAsia="en-US"/>
              </w:rPr>
            </w:pPr>
          </w:p>
        </w:tc>
        <w:tc>
          <w:tcPr>
            <w:tcW w:w="1137" w:type="dxa"/>
            <w:tcBorders>
              <w:left w:val="double" w:sz="4" w:space="0" w:color="auto"/>
            </w:tcBorders>
            <w:vAlign w:val="center"/>
          </w:tcPr>
          <w:p w14:paraId="679A311C" w14:textId="77777777" w:rsidR="005D7373" w:rsidRPr="005D7373" w:rsidRDefault="005D7373" w:rsidP="005D7373">
            <w:pPr>
              <w:spacing w:before="60" w:after="60"/>
              <w:jc w:val="center"/>
              <w:rPr>
                <w:rFonts w:cs="Arial"/>
                <w:sz w:val="18"/>
                <w:szCs w:val="18"/>
                <w:lang w:val="en-AU" w:eastAsia="en-US"/>
              </w:rPr>
            </w:pPr>
          </w:p>
        </w:tc>
        <w:tc>
          <w:tcPr>
            <w:tcW w:w="1320" w:type="dxa"/>
            <w:tcBorders>
              <w:right w:val="double" w:sz="4" w:space="0" w:color="auto"/>
            </w:tcBorders>
            <w:vAlign w:val="center"/>
          </w:tcPr>
          <w:p w14:paraId="215ADA49" w14:textId="77777777" w:rsidR="005D7373" w:rsidRPr="005D7373" w:rsidRDefault="005D7373" w:rsidP="005D7373">
            <w:pPr>
              <w:spacing w:before="60" w:after="60"/>
              <w:jc w:val="center"/>
              <w:rPr>
                <w:rFonts w:cs="Arial"/>
                <w:sz w:val="18"/>
                <w:szCs w:val="18"/>
                <w:lang w:val="en-AU" w:eastAsia="en-US"/>
              </w:rPr>
            </w:pPr>
          </w:p>
        </w:tc>
        <w:tc>
          <w:tcPr>
            <w:tcW w:w="1232" w:type="dxa"/>
            <w:tcBorders>
              <w:left w:val="double" w:sz="4" w:space="0" w:color="auto"/>
            </w:tcBorders>
            <w:vAlign w:val="center"/>
          </w:tcPr>
          <w:p w14:paraId="3574F790" w14:textId="77777777" w:rsidR="005D7373" w:rsidRPr="005D7373" w:rsidRDefault="005D7373" w:rsidP="005D7373">
            <w:pPr>
              <w:spacing w:before="60" w:after="60"/>
              <w:jc w:val="center"/>
              <w:rPr>
                <w:rFonts w:cs="Arial"/>
                <w:color w:val="808080"/>
                <w:sz w:val="18"/>
                <w:szCs w:val="18"/>
                <w:lang w:val="en-AU" w:eastAsia="en-US"/>
              </w:rPr>
            </w:pPr>
          </w:p>
        </w:tc>
        <w:tc>
          <w:tcPr>
            <w:tcW w:w="1066" w:type="dxa"/>
            <w:vAlign w:val="center"/>
          </w:tcPr>
          <w:p w14:paraId="634A2F5E" w14:textId="77777777" w:rsidR="005D7373" w:rsidRPr="005D7373" w:rsidRDefault="005D7373" w:rsidP="005D7373">
            <w:pPr>
              <w:spacing w:before="60" w:after="60"/>
              <w:jc w:val="center"/>
              <w:rPr>
                <w:rFonts w:cs="Arial"/>
                <w:color w:val="808080"/>
                <w:sz w:val="18"/>
                <w:szCs w:val="18"/>
                <w:lang w:val="en-AU" w:eastAsia="en-US"/>
              </w:rPr>
            </w:pPr>
          </w:p>
        </w:tc>
        <w:tc>
          <w:tcPr>
            <w:tcW w:w="1247" w:type="dxa"/>
            <w:vAlign w:val="center"/>
          </w:tcPr>
          <w:p w14:paraId="3008241B" w14:textId="77777777" w:rsidR="005D7373" w:rsidRPr="005D7373" w:rsidRDefault="005D7373" w:rsidP="005D7373">
            <w:pPr>
              <w:spacing w:before="60" w:after="60"/>
              <w:jc w:val="center"/>
              <w:rPr>
                <w:rFonts w:cs="Arial"/>
                <w:color w:val="808080"/>
                <w:sz w:val="18"/>
                <w:szCs w:val="18"/>
                <w:lang w:val="en-AU" w:eastAsia="en-US"/>
              </w:rPr>
            </w:pPr>
            <w:r w:rsidRPr="005D7373">
              <w:rPr>
                <w:rFonts w:cs="Arial"/>
                <w:color w:val="808080"/>
                <w:sz w:val="18"/>
                <w:szCs w:val="18"/>
                <w:lang w:val="en-AU" w:eastAsia="en-US"/>
              </w:rPr>
              <w:t>x</w:t>
            </w:r>
          </w:p>
        </w:tc>
      </w:tr>
      <w:tr w:rsidR="005D7373" w:rsidRPr="005D7373" w14:paraId="7DEEA885" w14:textId="77777777" w:rsidTr="005D7373">
        <w:trPr>
          <w:cantSplit/>
          <w:jc w:val="center"/>
        </w:trPr>
        <w:tc>
          <w:tcPr>
            <w:tcW w:w="1252" w:type="dxa"/>
            <w:vAlign w:val="center"/>
          </w:tcPr>
          <w:p w14:paraId="07A98232" w14:textId="77777777" w:rsidR="005D7373" w:rsidRPr="005D7373" w:rsidRDefault="005D7373" w:rsidP="005D7373">
            <w:pPr>
              <w:spacing w:before="60" w:after="60"/>
              <w:jc w:val="center"/>
              <w:rPr>
                <w:rFonts w:cs="Arial"/>
                <w:b/>
                <w:sz w:val="18"/>
                <w:szCs w:val="18"/>
                <w:lang w:val="en-AU" w:eastAsia="en-US"/>
              </w:rPr>
            </w:pPr>
            <w:r w:rsidRPr="005D7373">
              <w:rPr>
                <w:rFonts w:cs="Arial"/>
                <w:b/>
                <w:sz w:val="18"/>
                <w:szCs w:val="18"/>
                <w:lang w:val="en-AU" w:eastAsia="en-US"/>
              </w:rPr>
              <w:t>SPRING</w:t>
            </w:r>
          </w:p>
        </w:tc>
        <w:tc>
          <w:tcPr>
            <w:tcW w:w="867" w:type="dxa"/>
            <w:tcBorders>
              <w:right w:val="double" w:sz="4" w:space="0" w:color="auto"/>
            </w:tcBorders>
            <w:vAlign w:val="center"/>
          </w:tcPr>
          <w:p w14:paraId="0CF46C2B" w14:textId="77777777" w:rsidR="005D7373" w:rsidRPr="005D7373" w:rsidRDefault="005D7373" w:rsidP="005D7373">
            <w:pPr>
              <w:spacing w:before="60" w:after="60"/>
              <w:jc w:val="center"/>
              <w:rPr>
                <w:rFonts w:cs="Arial"/>
                <w:sz w:val="18"/>
                <w:szCs w:val="18"/>
                <w:lang w:val="en-AU" w:eastAsia="en-US"/>
              </w:rPr>
            </w:pPr>
            <w:r w:rsidRPr="005D7373">
              <w:rPr>
                <w:rFonts w:cs="Arial"/>
                <w:sz w:val="18"/>
                <w:szCs w:val="18"/>
                <w:lang w:val="en-AU" w:eastAsia="en-US"/>
              </w:rPr>
              <w:t>7.2.3</w:t>
            </w:r>
          </w:p>
        </w:tc>
        <w:tc>
          <w:tcPr>
            <w:tcW w:w="1287" w:type="dxa"/>
            <w:tcBorders>
              <w:left w:val="double" w:sz="4" w:space="0" w:color="auto"/>
              <w:right w:val="double" w:sz="4" w:space="0" w:color="auto"/>
            </w:tcBorders>
            <w:shd w:val="clear" w:color="auto" w:fill="F2F2F2"/>
            <w:vAlign w:val="center"/>
          </w:tcPr>
          <w:p w14:paraId="17E66359" w14:textId="77777777" w:rsidR="005D7373" w:rsidRPr="005D7373" w:rsidRDefault="005D7373" w:rsidP="005D7373">
            <w:pPr>
              <w:spacing w:before="60" w:after="60"/>
              <w:jc w:val="center"/>
              <w:rPr>
                <w:rFonts w:cs="Arial"/>
                <w:b/>
                <w:sz w:val="18"/>
                <w:szCs w:val="18"/>
                <w:lang w:val="en-AU" w:eastAsia="en-US"/>
              </w:rPr>
            </w:pPr>
          </w:p>
        </w:tc>
        <w:tc>
          <w:tcPr>
            <w:tcW w:w="1137" w:type="dxa"/>
            <w:tcBorders>
              <w:left w:val="double" w:sz="4" w:space="0" w:color="auto"/>
            </w:tcBorders>
            <w:shd w:val="clear" w:color="auto" w:fill="F2F2F2"/>
            <w:vAlign w:val="center"/>
          </w:tcPr>
          <w:p w14:paraId="7C7E09DF" w14:textId="77777777" w:rsidR="005D7373" w:rsidRPr="005D7373" w:rsidRDefault="005D7373" w:rsidP="005D7373">
            <w:pPr>
              <w:spacing w:before="60" w:after="60"/>
              <w:jc w:val="center"/>
              <w:rPr>
                <w:rFonts w:cs="Arial"/>
                <w:sz w:val="18"/>
                <w:szCs w:val="18"/>
                <w:lang w:val="en-AU" w:eastAsia="en-US"/>
              </w:rPr>
            </w:pPr>
          </w:p>
        </w:tc>
        <w:tc>
          <w:tcPr>
            <w:tcW w:w="1320" w:type="dxa"/>
            <w:tcBorders>
              <w:right w:val="double" w:sz="4" w:space="0" w:color="auto"/>
            </w:tcBorders>
            <w:shd w:val="clear" w:color="auto" w:fill="F2F2F2"/>
            <w:vAlign w:val="center"/>
          </w:tcPr>
          <w:p w14:paraId="0A4DA73A" w14:textId="77777777" w:rsidR="005D7373" w:rsidRPr="005D7373" w:rsidRDefault="005D7373" w:rsidP="005D7373">
            <w:pPr>
              <w:spacing w:before="60" w:after="60"/>
              <w:jc w:val="center"/>
              <w:rPr>
                <w:rFonts w:cs="Arial"/>
                <w:sz w:val="18"/>
                <w:szCs w:val="18"/>
                <w:lang w:val="en-AU" w:eastAsia="en-US"/>
              </w:rPr>
            </w:pPr>
          </w:p>
        </w:tc>
        <w:tc>
          <w:tcPr>
            <w:tcW w:w="1232" w:type="dxa"/>
            <w:tcBorders>
              <w:left w:val="double" w:sz="4" w:space="0" w:color="auto"/>
            </w:tcBorders>
            <w:shd w:val="clear" w:color="auto" w:fill="F2F2F2"/>
            <w:vAlign w:val="center"/>
          </w:tcPr>
          <w:p w14:paraId="60150F3F" w14:textId="77777777" w:rsidR="005D7373" w:rsidRPr="005D7373" w:rsidRDefault="005D7373" w:rsidP="005D7373">
            <w:pPr>
              <w:spacing w:before="60" w:after="60"/>
              <w:jc w:val="center"/>
              <w:rPr>
                <w:rFonts w:cs="Arial"/>
                <w:color w:val="808080"/>
                <w:sz w:val="18"/>
                <w:szCs w:val="18"/>
                <w:lang w:val="en-AU" w:eastAsia="en-US"/>
              </w:rPr>
            </w:pPr>
          </w:p>
        </w:tc>
        <w:tc>
          <w:tcPr>
            <w:tcW w:w="1066" w:type="dxa"/>
            <w:shd w:val="clear" w:color="auto" w:fill="F2F2F2"/>
            <w:vAlign w:val="center"/>
          </w:tcPr>
          <w:p w14:paraId="22F6C00D" w14:textId="77777777" w:rsidR="005D7373" w:rsidRPr="005D7373" w:rsidRDefault="005D7373" w:rsidP="005D7373">
            <w:pPr>
              <w:spacing w:before="60" w:after="60"/>
              <w:jc w:val="center"/>
              <w:rPr>
                <w:rFonts w:cs="Arial"/>
                <w:color w:val="808080"/>
                <w:sz w:val="18"/>
                <w:szCs w:val="18"/>
                <w:lang w:val="en-AU" w:eastAsia="en-US"/>
              </w:rPr>
            </w:pPr>
          </w:p>
        </w:tc>
        <w:tc>
          <w:tcPr>
            <w:tcW w:w="1247" w:type="dxa"/>
            <w:shd w:val="clear" w:color="auto" w:fill="F2F2F2"/>
            <w:vAlign w:val="center"/>
          </w:tcPr>
          <w:p w14:paraId="6F32763B" w14:textId="77777777" w:rsidR="005D7373" w:rsidRPr="005D7373" w:rsidRDefault="005D7373" w:rsidP="005D7373">
            <w:pPr>
              <w:spacing w:before="60" w:after="60"/>
              <w:jc w:val="center"/>
              <w:rPr>
                <w:rFonts w:cs="Arial"/>
                <w:color w:val="808080"/>
                <w:sz w:val="18"/>
                <w:szCs w:val="18"/>
                <w:lang w:val="en-AU" w:eastAsia="en-US"/>
              </w:rPr>
            </w:pPr>
          </w:p>
        </w:tc>
      </w:tr>
      <w:tr w:rsidR="005D7373" w:rsidRPr="005D7373" w14:paraId="0295B2FF" w14:textId="77777777" w:rsidTr="005D7373">
        <w:trPr>
          <w:cantSplit/>
          <w:jc w:val="center"/>
        </w:trPr>
        <w:tc>
          <w:tcPr>
            <w:tcW w:w="1252" w:type="dxa"/>
            <w:vAlign w:val="center"/>
          </w:tcPr>
          <w:p w14:paraId="47C3F685" w14:textId="77777777" w:rsidR="005D7373" w:rsidRPr="005D7373" w:rsidRDefault="005D7373" w:rsidP="005D7373">
            <w:pPr>
              <w:spacing w:before="60" w:after="60"/>
              <w:jc w:val="center"/>
              <w:rPr>
                <w:rFonts w:cs="Arial"/>
                <w:b/>
                <w:sz w:val="18"/>
                <w:szCs w:val="18"/>
                <w:lang w:val="en-AU" w:eastAsia="en-US"/>
              </w:rPr>
            </w:pPr>
            <w:r w:rsidRPr="005D7373">
              <w:rPr>
                <w:rFonts w:cs="Arial"/>
                <w:b/>
                <w:sz w:val="18"/>
                <w:szCs w:val="18"/>
                <w:lang w:val="en-AU" w:eastAsia="en-US"/>
              </w:rPr>
              <w:t>STSLNE</w:t>
            </w:r>
          </w:p>
        </w:tc>
        <w:tc>
          <w:tcPr>
            <w:tcW w:w="867" w:type="dxa"/>
            <w:tcBorders>
              <w:right w:val="double" w:sz="4" w:space="0" w:color="auto"/>
            </w:tcBorders>
            <w:vAlign w:val="center"/>
          </w:tcPr>
          <w:p w14:paraId="43D51E10" w14:textId="77777777" w:rsidR="005D7373" w:rsidRPr="005D7373" w:rsidRDefault="005D7373" w:rsidP="005D7373">
            <w:pPr>
              <w:spacing w:before="60" w:after="60"/>
              <w:jc w:val="center"/>
              <w:rPr>
                <w:rFonts w:cs="Arial"/>
                <w:sz w:val="18"/>
                <w:szCs w:val="18"/>
                <w:lang w:val="en-AU" w:eastAsia="en-US"/>
              </w:rPr>
            </w:pPr>
            <w:r w:rsidRPr="005D7373">
              <w:rPr>
                <w:rFonts w:cs="Arial"/>
                <w:sz w:val="18"/>
                <w:szCs w:val="18"/>
                <w:lang w:val="en-AU" w:eastAsia="en-US"/>
              </w:rPr>
              <w:t>11.2.4</w:t>
            </w:r>
          </w:p>
        </w:tc>
        <w:tc>
          <w:tcPr>
            <w:tcW w:w="1287" w:type="dxa"/>
            <w:tcBorders>
              <w:left w:val="double" w:sz="4" w:space="0" w:color="auto"/>
              <w:right w:val="double" w:sz="4" w:space="0" w:color="auto"/>
            </w:tcBorders>
            <w:shd w:val="clear" w:color="auto" w:fill="F2F2F2"/>
            <w:vAlign w:val="center"/>
          </w:tcPr>
          <w:p w14:paraId="61EF2C2B" w14:textId="77777777" w:rsidR="005D7373" w:rsidRPr="005D7373" w:rsidRDefault="005D7373" w:rsidP="005D7373">
            <w:pPr>
              <w:spacing w:before="60" w:after="60"/>
              <w:jc w:val="center"/>
              <w:rPr>
                <w:rFonts w:cs="Arial"/>
                <w:b/>
                <w:sz w:val="18"/>
                <w:szCs w:val="18"/>
                <w:lang w:val="en-AU" w:eastAsia="en-US"/>
              </w:rPr>
            </w:pPr>
          </w:p>
        </w:tc>
        <w:tc>
          <w:tcPr>
            <w:tcW w:w="1137" w:type="dxa"/>
            <w:tcBorders>
              <w:left w:val="double" w:sz="4" w:space="0" w:color="auto"/>
            </w:tcBorders>
            <w:shd w:val="clear" w:color="auto" w:fill="F2F2F2"/>
            <w:vAlign w:val="center"/>
          </w:tcPr>
          <w:p w14:paraId="2F7E5E17" w14:textId="77777777" w:rsidR="005D7373" w:rsidRPr="005D7373" w:rsidRDefault="005D7373" w:rsidP="005D7373">
            <w:pPr>
              <w:spacing w:before="60" w:after="60"/>
              <w:jc w:val="center"/>
              <w:rPr>
                <w:rFonts w:cs="Arial"/>
                <w:sz w:val="18"/>
                <w:szCs w:val="18"/>
                <w:lang w:val="en-AU" w:eastAsia="en-US"/>
              </w:rPr>
            </w:pPr>
          </w:p>
        </w:tc>
        <w:tc>
          <w:tcPr>
            <w:tcW w:w="1320" w:type="dxa"/>
            <w:tcBorders>
              <w:right w:val="double" w:sz="4" w:space="0" w:color="auto"/>
            </w:tcBorders>
            <w:shd w:val="clear" w:color="auto" w:fill="F2F2F2"/>
            <w:vAlign w:val="center"/>
          </w:tcPr>
          <w:p w14:paraId="1DEC647C" w14:textId="77777777" w:rsidR="005D7373" w:rsidRPr="005D7373" w:rsidRDefault="005D7373" w:rsidP="005D7373">
            <w:pPr>
              <w:spacing w:before="60" w:after="60"/>
              <w:jc w:val="center"/>
              <w:rPr>
                <w:rFonts w:cs="Arial"/>
                <w:sz w:val="18"/>
                <w:szCs w:val="18"/>
                <w:lang w:val="en-AU" w:eastAsia="en-US"/>
              </w:rPr>
            </w:pPr>
          </w:p>
        </w:tc>
        <w:tc>
          <w:tcPr>
            <w:tcW w:w="1232" w:type="dxa"/>
            <w:tcBorders>
              <w:left w:val="double" w:sz="4" w:space="0" w:color="auto"/>
            </w:tcBorders>
            <w:shd w:val="clear" w:color="auto" w:fill="F2F2F2"/>
            <w:vAlign w:val="center"/>
          </w:tcPr>
          <w:p w14:paraId="10D7B181" w14:textId="77777777" w:rsidR="005D7373" w:rsidRPr="005D7373" w:rsidRDefault="005D7373" w:rsidP="005D7373">
            <w:pPr>
              <w:spacing w:before="60" w:after="60"/>
              <w:jc w:val="center"/>
              <w:rPr>
                <w:rFonts w:cs="Arial"/>
                <w:color w:val="808080"/>
                <w:sz w:val="18"/>
                <w:szCs w:val="18"/>
                <w:lang w:val="en-AU" w:eastAsia="en-US"/>
              </w:rPr>
            </w:pPr>
          </w:p>
        </w:tc>
        <w:tc>
          <w:tcPr>
            <w:tcW w:w="1066" w:type="dxa"/>
            <w:shd w:val="clear" w:color="auto" w:fill="F2F2F2"/>
            <w:vAlign w:val="center"/>
          </w:tcPr>
          <w:p w14:paraId="3DC16E24" w14:textId="77777777" w:rsidR="005D7373" w:rsidRPr="005D7373" w:rsidRDefault="005D7373" w:rsidP="005D7373">
            <w:pPr>
              <w:spacing w:before="60" w:after="60"/>
              <w:jc w:val="center"/>
              <w:rPr>
                <w:rFonts w:cs="Arial"/>
                <w:color w:val="808080"/>
                <w:sz w:val="18"/>
                <w:szCs w:val="18"/>
                <w:lang w:val="en-AU" w:eastAsia="en-US"/>
              </w:rPr>
            </w:pPr>
          </w:p>
        </w:tc>
        <w:tc>
          <w:tcPr>
            <w:tcW w:w="1247" w:type="dxa"/>
            <w:shd w:val="clear" w:color="auto" w:fill="F2F2F2"/>
            <w:vAlign w:val="center"/>
          </w:tcPr>
          <w:p w14:paraId="40AB3179" w14:textId="77777777" w:rsidR="005D7373" w:rsidRPr="005D7373" w:rsidRDefault="005D7373" w:rsidP="005D7373">
            <w:pPr>
              <w:spacing w:before="60" w:after="60"/>
              <w:jc w:val="center"/>
              <w:rPr>
                <w:rFonts w:cs="Arial"/>
                <w:color w:val="808080"/>
                <w:sz w:val="18"/>
                <w:szCs w:val="18"/>
                <w:lang w:val="en-AU" w:eastAsia="en-US"/>
              </w:rPr>
            </w:pPr>
          </w:p>
        </w:tc>
      </w:tr>
      <w:tr w:rsidR="005D7373" w:rsidRPr="005D7373" w14:paraId="4B8DEB40" w14:textId="77777777" w:rsidTr="005D7373">
        <w:trPr>
          <w:cantSplit/>
          <w:jc w:val="center"/>
        </w:trPr>
        <w:tc>
          <w:tcPr>
            <w:tcW w:w="1252" w:type="dxa"/>
            <w:vAlign w:val="center"/>
          </w:tcPr>
          <w:p w14:paraId="4400916A" w14:textId="77777777" w:rsidR="005D7373" w:rsidRPr="005D7373" w:rsidRDefault="005D7373" w:rsidP="005D7373">
            <w:pPr>
              <w:spacing w:before="60" w:after="60"/>
              <w:jc w:val="center"/>
              <w:rPr>
                <w:rFonts w:cs="Arial"/>
                <w:b/>
                <w:sz w:val="18"/>
                <w:szCs w:val="18"/>
                <w:lang w:val="en-AU" w:eastAsia="en-US"/>
              </w:rPr>
            </w:pPr>
            <w:r w:rsidRPr="005D7373">
              <w:rPr>
                <w:rFonts w:cs="Arial"/>
                <w:b/>
                <w:sz w:val="18"/>
                <w:szCs w:val="18"/>
                <w:lang w:val="en-AU" w:eastAsia="en-US"/>
              </w:rPr>
              <w:t>SUBTLN</w:t>
            </w:r>
          </w:p>
        </w:tc>
        <w:tc>
          <w:tcPr>
            <w:tcW w:w="867" w:type="dxa"/>
            <w:tcBorders>
              <w:right w:val="double" w:sz="4" w:space="0" w:color="auto"/>
            </w:tcBorders>
            <w:vAlign w:val="center"/>
          </w:tcPr>
          <w:p w14:paraId="64D772DD" w14:textId="77777777" w:rsidR="005D7373" w:rsidRPr="005D7373" w:rsidRDefault="005D7373" w:rsidP="005D7373">
            <w:pPr>
              <w:spacing w:before="60" w:after="60"/>
              <w:jc w:val="center"/>
              <w:rPr>
                <w:rFonts w:cs="Arial"/>
                <w:sz w:val="18"/>
                <w:szCs w:val="18"/>
                <w:lang w:val="en-AU" w:eastAsia="en-US"/>
              </w:rPr>
            </w:pPr>
            <w:r w:rsidRPr="005D7373">
              <w:rPr>
                <w:rFonts w:cs="Arial"/>
                <w:sz w:val="18"/>
                <w:szCs w:val="18"/>
                <w:lang w:val="en-AU" w:eastAsia="en-US"/>
              </w:rPr>
              <w:t>11.3.2</w:t>
            </w:r>
          </w:p>
        </w:tc>
        <w:tc>
          <w:tcPr>
            <w:tcW w:w="1287" w:type="dxa"/>
            <w:tcBorders>
              <w:left w:val="double" w:sz="4" w:space="0" w:color="auto"/>
              <w:right w:val="double" w:sz="4" w:space="0" w:color="auto"/>
            </w:tcBorders>
            <w:vAlign w:val="center"/>
          </w:tcPr>
          <w:p w14:paraId="385E7395" w14:textId="77777777" w:rsidR="005D7373" w:rsidRPr="005D7373" w:rsidRDefault="005D7373" w:rsidP="005D7373">
            <w:pPr>
              <w:spacing w:before="60" w:after="60"/>
              <w:jc w:val="center"/>
              <w:rPr>
                <w:rFonts w:cs="Arial"/>
                <w:b/>
                <w:sz w:val="18"/>
                <w:szCs w:val="18"/>
                <w:lang w:val="en-AU" w:eastAsia="en-US"/>
              </w:rPr>
            </w:pPr>
          </w:p>
        </w:tc>
        <w:tc>
          <w:tcPr>
            <w:tcW w:w="1137" w:type="dxa"/>
            <w:tcBorders>
              <w:left w:val="double" w:sz="4" w:space="0" w:color="auto"/>
            </w:tcBorders>
            <w:vAlign w:val="center"/>
          </w:tcPr>
          <w:p w14:paraId="1A84F92B" w14:textId="77777777" w:rsidR="005D7373" w:rsidRPr="005D7373" w:rsidRDefault="005D7373" w:rsidP="005D7373">
            <w:pPr>
              <w:spacing w:before="60" w:after="60"/>
              <w:jc w:val="center"/>
              <w:rPr>
                <w:rFonts w:cs="Arial"/>
                <w:sz w:val="18"/>
                <w:szCs w:val="18"/>
                <w:lang w:val="en-AU" w:eastAsia="en-US"/>
              </w:rPr>
            </w:pPr>
          </w:p>
        </w:tc>
        <w:tc>
          <w:tcPr>
            <w:tcW w:w="1320" w:type="dxa"/>
            <w:tcBorders>
              <w:right w:val="double" w:sz="4" w:space="0" w:color="auto"/>
            </w:tcBorders>
            <w:vAlign w:val="center"/>
          </w:tcPr>
          <w:p w14:paraId="7A579885" w14:textId="77777777" w:rsidR="005D7373" w:rsidRPr="005D7373" w:rsidRDefault="005D7373" w:rsidP="005D7373">
            <w:pPr>
              <w:spacing w:before="60" w:after="60"/>
              <w:jc w:val="center"/>
              <w:rPr>
                <w:rFonts w:cs="Arial"/>
                <w:sz w:val="18"/>
                <w:szCs w:val="18"/>
                <w:lang w:val="en-AU" w:eastAsia="en-US"/>
              </w:rPr>
            </w:pPr>
          </w:p>
        </w:tc>
        <w:tc>
          <w:tcPr>
            <w:tcW w:w="1232" w:type="dxa"/>
            <w:tcBorders>
              <w:left w:val="double" w:sz="4" w:space="0" w:color="auto"/>
            </w:tcBorders>
            <w:vAlign w:val="center"/>
          </w:tcPr>
          <w:p w14:paraId="0D832579" w14:textId="77777777" w:rsidR="005D7373" w:rsidRPr="005D7373" w:rsidRDefault="005D7373" w:rsidP="005D7373">
            <w:pPr>
              <w:spacing w:before="60" w:after="60"/>
              <w:jc w:val="center"/>
              <w:rPr>
                <w:rFonts w:cs="Arial"/>
                <w:color w:val="808080"/>
                <w:sz w:val="18"/>
                <w:szCs w:val="18"/>
                <w:lang w:val="en-AU" w:eastAsia="en-US"/>
              </w:rPr>
            </w:pPr>
          </w:p>
        </w:tc>
        <w:tc>
          <w:tcPr>
            <w:tcW w:w="1066" w:type="dxa"/>
            <w:vAlign w:val="center"/>
          </w:tcPr>
          <w:p w14:paraId="7B414FDF" w14:textId="77777777" w:rsidR="005D7373" w:rsidRPr="005D7373" w:rsidRDefault="005D7373" w:rsidP="005D7373">
            <w:pPr>
              <w:spacing w:before="60" w:after="60"/>
              <w:jc w:val="center"/>
              <w:rPr>
                <w:rFonts w:cs="Arial"/>
                <w:color w:val="808080"/>
                <w:sz w:val="18"/>
                <w:szCs w:val="18"/>
                <w:lang w:val="en-AU" w:eastAsia="en-US"/>
              </w:rPr>
            </w:pPr>
            <w:r w:rsidRPr="005D7373">
              <w:rPr>
                <w:rFonts w:cs="Arial"/>
                <w:color w:val="808080"/>
                <w:sz w:val="18"/>
                <w:szCs w:val="18"/>
                <w:lang w:val="en-AU" w:eastAsia="en-US"/>
              </w:rPr>
              <w:t>x</w:t>
            </w:r>
          </w:p>
        </w:tc>
        <w:tc>
          <w:tcPr>
            <w:tcW w:w="1247" w:type="dxa"/>
            <w:vAlign w:val="center"/>
          </w:tcPr>
          <w:p w14:paraId="13A211B4" w14:textId="77777777" w:rsidR="005D7373" w:rsidRPr="005D7373" w:rsidRDefault="005D7373" w:rsidP="005D7373">
            <w:pPr>
              <w:spacing w:before="60" w:after="60"/>
              <w:jc w:val="center"/>
              <w:rPr>
                <w:rFonts w:cs="Arial"/>
                <w:color w:val="808080"/>
                <w:sz w:val="18"/>
                <w:szCs w:val="18"/>
                <w:lang w:val="en-AU" w:eastAsia="en-US"/>
              </w:rPr>
            </w:pPr>
          </w:p>
        </w:tc>
      </w:tr>
      <w:tr w:rsidR="005D7373" w:rsidRPr="005D7373" w14:paraId="7BF8D45E" w14:textId="77777777" w:rsidTr="005D7373">
        <w:trPr>
          <w:cantSplit/>
          <w:jc w:val="center"/>
        </w:trPr>
        <w:tc>
          <w:tcPr>
            <w:tcW w:w="1252" w:type="dxa"/>
            <w:vAlign w:val="center"/>
          </w:tcPr>
          <w:p w14:paraId="1E86CD52" w14:textId="77777777" w:rsidR="005D7373" w:rsidRPr="005D7373" w:rsidRDefault="005D7373" w:rsidP="005D7373">
            <w:pPr>
              <w:spacing w:before="60" w:after="60"/>
              <w:jc w:val="center"/>
              <w:rPr>
                <w:rFonts w:cs="Arial"/>
                <w:b/>
                <w:sz w:val="18"/>
                <w:szCs w:val="18"/>
                <w:lang w:val="en-AU" w:eastAsia="en-US"/>
              </w:rPr>
            </w:pPr>
            <w:r w:rsidRPr="005D7373">
              <w:rPr>
                <w:rFonts w:cs="Arial"/>
                <w:b/>
                <w:sz w:val="18"/>
                <w:szCs w:val="18"/>
                <w:lang w:val="en-AU" w:eastAsia="en-US"/>
              </w:rPr>
              <w:t>SWPARE</w:t>
            </w:r>
          </w:p>
        </w:tc>
        <w:tc>
          <w:tcPr>
            <w:tcW w:w="867" w:type="dxa"/>
            <w:tcBorders>
              <w:right w:val="double" w:sz="4" w:space="0" w:color="auto"/>
            </w:tcBorders>
            <w:vAlign w:val="center"/>
          </w:tcPr>
          <w:p w14:paraId="347F78D0" w14:textId="77777777" w:rsidR="005D7373" w:rsidRPr="005D7373" w:rsidRDefault="005D7373" w:rsidP="005D7373">
            <w:pPr>
              <w:spacing w:before="60" w:after="60"/>
              <w:jc w:val="center"/>
              <w:rPr>
                <w:rFonts w:cs="Arial"/>
                <w:sz w:val="18"/>
                <w:szCs w:val="18"/>
                <w:lang w:val="en-AU" w:eastAsia="en-US"/>
              </w:rPr>
            </w:pPr>
            <w:r w:rsidRPr="005D7373">
              <w:rPr>
                <w:rFonts w:cs="Arial"/>
                <w:sz w:val="18"/>
                <w:szCs w:val="18"/>
                <w:lang w:val="en-AU" w:eastAsia="en-US"/>
              </w:rPr>
              <w:t>5.6</w:t>
            </w:r>
          </w:p>
        </w:tc>
        <w:tc>
          <w:tcPr>
            <w:tcW w:w="1287" w:type="dxa"/>
            <w:tcBorders>
              <w:left w:val="double" w:sz="4" w:space="0" w:color="auto"/>
              <w:right w:val="double" w:sz="4" w:space="0" w:color="auto"/>
            </w:tcBorders>
            <w:vAlign w:val="center"/>
          </w:tcPr>
          <w:p w14:paraId="194A9BFB" w14:textId="77777777" w:rsidR="005D7373" w:rsidRPr="005D7373" w:rsidRDefault="005D7373" w:rsidP="005D7373">
            <w:pPr>
              <w:spacing w:before="60" w:after="60"/>
              <w:jc w:val="center"/>
              <w:rPr>
                <w:rFonts w:cs="Arial"/>
                <w:b/>
                <w:sz w:val="18"/>
                <w:szCs w:val="18"/>
                <w:lang w:val="en-AU" w:eastAsia="en-US"/>
              </w:rPr>
            </w:pPr>
          </w:p>
        </w:tc>
        <w:tc>
          <w:tcPr>
            <w:tcW w:w="1137" w:type="dxa"/>
            <w:tcBorders>
              <w:left w:val="double" w:sz="4" w:space="0" w:color="auto"/>
            </w:tcBorders>
            <w:vAlign w:val="center"/>
          </w:tcPr>
          <w:p w14:paraId="5E4EAC8C" w14:textId="77777777" w:rsidR="005D7373" w:rsidRPr="005D7373" w:rsidRDefault="005D7373" w:rsidP="005D7373">
            <w:pPr>
              <w:spacing w:before="60" w:after="60"/>
              <w:jc w:val="center"/>
              <w:rPr>
                <w:rFonts w:cs="Arial"/>
                <w:sz w:val="18"/>
                <w:szCs w:val="18"/>
                <w:lang w:val="en-AU" w:eastAsia="en-US"/>
              </w:rPr>
            </w:pPr>
            <w:r w:rsidRPr="005D7373">
              <w:rPr>
                <w:rFonts w:cs="Arial"/>
                <w:sz w:val="18"/>
                <w:szCs w:val="18"/>
                <w:lang w:val="en-AU" w:eastAsia="en-US"/>
              </w:rPr>
              <w:t>x*</w:t>
            </w:r>
          </w:p>
        </w:tc>
        <w:tc>
          <w:tcPr>
            <w:tcW w:w="1320" w:type="dxa"/>
            <w:tcBorders>
              <w:right w:val="double" w:sz="4" w:space="0" w:color="auto"/>
            </w:tcBorders>
            <w:vAlign w:val="center"/>
          </w:tcPr>
          <w:p w14:paraId="0B3E51D3" w14:textId="77777777" w:rsidR="005D7373" w:rsidRPr="005D7373" w:rsidRDefault="005D7373" w:rsidP="005D7373">
            <w:pPr>
              <w:spacing w:before="60" w:after="60"/>
              <w:jc w:val="center"/>
              <w:rPr>
                <w:rFonts w:cs="Arial"/>
                <w:sz w:val="18"/>
                <w:szCs w:val="18"/>
                <w:lang w:val="en-AU" w:eastAsia="en-US"/>
              </w:rPr>
            </w:pPr>
          </w:p>
        </w:tc>
        <w:tc>
          <w:tcPr>
            <w:tcW w:w="1232" w:type="dxa"/>
            <w:tcBorders>
              <w:left w:val="double" w:sz="4" w:space="0" w:color="auto"/>
            </w:tcBorders>
            <w:vAlign w:val="center"/>
          </w:tcPr>
          <w:p w14:paraId="70D5D2C2" w14:textId="77777777" w:rsidR="005D7373" w:rsidRPr="005D7373" w:rsidRDefault="005D7373" w:rsidP="005D7373">
            <w:pPr>
              <w:spacing w:before="60" w:after="60"/>
              <w:jc w:val="center"/>
              <w:rPr>
                <w:rFonts w:cs="Arial"/>
                <w:color w:val="808080"/>
                <w:sz w:val="18"/>
                <w:szCs w:val="18"/>
                <w:lang w:val="en-AU" w:eastAsia="en-US"/>
              </w:rPr>
            </w:pPr>
          </w:p>
        </w:tc>
        <w:tc>
          <w:tcPr>
            <w:tcW w:w="1066" w:type="dxa"/>
            <w:vAlign w:val="center"/>
          </w:tcPr>
          <w:p w14:paraId="560344C7" w14:textId="77777777" w:rsidR="005D7373" w:rsidRPr="005D7373" w:rsidRDefault="005D7373" w:rsidP="005D7373">
            <w:pPr>
              <w:spacing w:before="60" w:after="60"/>
              <w:jc w:val="center"/>
              <w:rPr>
                <w:rFonts w:cs="Arial"/>
                <w:color w:val="808080"/>
                <w:sz w:val="18"/>
                <w:szCs w:val="18"/>
                <w:lang w:val="en-AU" w:eastAsia="en-US"/>
              </w:rPr>
            </w:pPr>
            <w:r w:rsidRPr="005D7373">
              <w:rPr>
                <w:rFonts w:cs="Arial"/>
                <w:color w:val="808080"/>
                <w:sz w:val="18"/>
                <w:szCs w:val="18"/>
                <w:lang w:val="en-AU" w:eastAsia="en-US"/>
              </w:rPr>
              <w:t>x</w:t>
            </w:r>
          </w:p>
        </w:tc>
        <w:tc>
          <w:tcPr>
            <w:tcW w:w="1247" w:type="dxa"/>
            <w:vAlign w:val="center"/>
          </w:tcPr>
          <w:p w14:paraId="56725A23" w14:textId="77777777" w:rsidR="005D7373" w:rsidRPr="005D7373" w:rsidRDefault="005D7373" w:rsidP="005D7373">
            <w:pPr>
              <w:spacing w:before="60" w:after="60"/>
              <w:jc w:val="center"/>
              <w:rPr>
                <w:rFonts w:cs="Arial"/>
                <w:color w:val="808080"/>
                <w:sz w:val="18"/>
                <w:szCs w:val="18"/>
                <w:lang w:val="en-AU" w:eastAsia="en-US"/>
              </w:rPr>
            </w:pPr>
          </w:p>
        </w:tc>
      </w:tr>
      <w:tr w:rsidR="005D7373" w:rsidRPr="005D7373" w14:paraId="56A1B295" w14:textId="77777777" w:rsidTr="005D7373">
        <w:trPr>
          <w:cantSplit/>
          <w:jc w:val="center"/>
        </w:trPr>
        <w:tc>
          <w:tcPr>
            <w:tcW w:w="1252" w:type="dxa"/>
            <w:vAlign w:val="center"/>
          </w:tcPr>
          <w:p w14:paraId="13F80A52" w14:textId="77777777" w:rsidR="005D7373" w:rsidRPr="005D7373" w:rsidRDefault="005D7373" w:rsidP="005D7373">
            <w:pPr>
              <w:spacing w:before="60" w:after="60"/>
              <w:jc w:val="center"/>
              <w:rPr>
                <w:rFonts w:cs="Arial"/>
                <w:b/>
                <w:sz w:val="18"/>
                <w:szCs w:val="18"/>
                <w:lang w:val="en-AU" w:eastAsia="en-US"/>
              </w:rPr>
            </w:pPr>
            <w:r w:rsidRPr="005D7373">
              <w:rPr>
                <w:rFonts w:cs="Arial"/>
                <w:b/>
                <w:sz w:val="18"/>
                <w:szCs w:val="18"/>
                <w:lang w:val="en-AU" w:eastAsia="en-US"/>
              </w:rPr>
              <w:t>TESARE</w:t>
            </w:r>
          </w:p>
        </w:tc>
        <w:tc>
          <w:tcPr>
            <w:tcW w:w="867" w:type="dxa"/>
            <w:tcBorders>
              <w:right w:val="double" w:sz="4" w:space="0" w:color="auto"/>
            </w:tcBorders>
            <w:vAlign w:val="center"/>
          </w:tcPr>
          <w:p w14:paraId="2DB09C1F" w14:textId="77777777" w:rsidR="005D7373" w:rsidRPr="005D7373" w:rsidRDefault="005D7373" w:rsidP="005D7373">
            <w:pPr>
              <w:spacing w:before="60" w:after="60"/>
              <w:jc w:val="center"/>
              <w:rPr>
                <w:rFonts w:cs="Arial"/>
                <w:sz w:val="18"/>
                <w:szCs w:val="18"/>
                <w:lang w:val="en-AU" w:eastAsia="en-US"/>
              </w:rPr>
            </w:pPr>
            <w:r w:rsidRPr="005D7373">
              <w:rPr>
                <w:rFonts w:cs="Arial"/>
                <w:sz w:val="18"/>
                <w:szCs w:val="18"/>
                <w:lang w:val="en-AU" w:eastAsia="en-US"/>
              </w:rPr>
              <w:t>11.2.4</w:t>
            </w:r>
          </w:p>
        </w:tc>
        <w:tc>
          <w:tcPr>
            <w:tcW w:w="1287" w:type="dxa"/>
            <w:tcBorders>
              <w:left w:val="double" w:sz="4" w:space="0" w:color="auto"/>
              <w:right w:val="double" w:sz="4" w:space="0" w:color="auto"/>
            </w:tcBorders>
            <w:vAlign w:val="center"/>
          </w:tcPr>
          <w:p w14:paraId="6B620ACE" w14:textId="77777777" w:rsidR="005D7373" w:rsidRPr="005D7373" w:rsidRDefault="005D7373" w:rsidP="005D7373">
            <w:pPr>
              <w:spacing w:before="60" w:after="60"/>
              <w:jc w:val="center"/>
              <w:rPr>
                <w:rFonts w:cs="Arial"/>
                <w:b/>
                <w:sz w:val="18"/>
                <w:szCs w:val="18"/>
                <w:lang w:val="en-AU" w:eastAsia="en-US"/>
              </w:rPr>
            </w:pPr>
            <w:r w:rsidRPr="005D7373">
              <w:rPr>
                <w:rFonts w:cs="Arial"/>
                <w:b/>
                <w:sz w:val="18"/>
                <w:szCs w:val="18"/>
                <w:lang w:val="en-AU" w:eastAsia="en-US"/>
              </w:rPr>
              <w:t>x</w:t>
            </w:r>
          </w:p>
        </w:tc>
        <w:tc>
          <w:tcPr>
            <w:tcW w:w="1137" w:type="dxa"/>
            <w:tcBorders>
              <w:left w:val="double" w:sz="4" w:space="0" w:color="auto"/>
            </w:tcBorders>
            <w:vAlign w:val="center"/>
          </w:tcPr>
          <w:p w14:paraId="2B456DDC" w14:textId="77777777" w:rsidR="005D7373" w:rsidRPr="005D7373" w:rsidRDefault="005D7373" w:rsidP="005D7373">
            <w:pPr>
              <w:spacing w:before="60" w:after="60"/>
              <w:jc w:val="center"/>
              <w:rPr>
                <w:rFonts w:cs="Arial"/>
                <w:sz w:val="18"/>
                <w:szCs w:val="18"/>
                <w:lang w:val="en-AU" w:eastAsia="en-US"/>
              </w:rPr>
            </w:pPr>
            <w:r w:rsidRPr="005D7373">
              <w:rPr>
                <w:rFonts w:cs="Arial"/>
                <w:sz w:val="18"/>
                <w:szCs w:val="18"/>
                <w:lang w:val="en-AU" w:eastAsia="en-US"/>
              </w:rPr>
              <w:t>x</w:t>
            </w:r>
          </w:p>
        </w:tc>
        <w:tc>
          <w:tcPr>
            <w:tcW w:w="1320" w:type="dxa"/>
            <w:tcBorders>
              <w:right w:val="double" w:sz="4" w:space="0" w:color="auto"/>
            </w:tcBorders>
            <w:vAlign w:val="center"/>
          </w:tcPr>
          <w:p w14:paraId="21944F7D" w14:textId="77777777" w:rsidR="005D7373" w:rsidRPr="005D7373" w:rsidRDefault="005D7373" w:rsidP="005D7373">
            <w:pPr>
              <w:spacing w:before="60" w:after="60"/>
              <w:jc w:val="center"/>
              <w:rPr>
                <w:rFonts w:cs="Arial"/>
                <w:sz w:val="18"/>
                <w:szCs w:val="18"/>
                <w:lang w:val="en-AU" w:eastAsia="en-US"/>
              </w:rPr>
            </w:pPr>
            <w:r w:rsidRPr="005D7373">
              <w:rPr>
                <w:rFonts w:cs="Arial"/>
                <w:sz w:val="18"/>
                <w:szCs w:val="18"/>
                <w:lang w:val="en-AU" w:eastAsia="en-US"/>
              </w:rPr>
              <w:t>x</w:t>
            </w:r>
          </w:p>
        </w:tc>
        <w:tc>
          <w:tcPr>
            <w:tcW w:w="1232" w:type="dxa"/>
            <w:tcBorders>
              <w:left w:val="double" w:sz="4" w:space="0" w:color="auto"/>
            </w:tcBorders>
            <w:vAlign w:val="center"/>
          </w:tcPr>
          <w:p w14:paraId="51BA3B96" w14:textId="77777777" w:rsidR="005D7373" w:rsidRPr="005D7373" w:rsidRDefault="005D7373" w:rsidP="005D7373">
            <w:pPr>
              <w:spacing w:before="60" w:after="60"/>
              <w:jc w:val="center"/>
              <w:rPr>
                <w:rFonts w:cs="Arial"/>
                <w:color w:val="808080"/>
                <w:sz w:val="18"/>
                <w:szCs w:val="18"/>
                <w:lang w:val="en-AU" w:eastAsia="en-US"/>
              </w:rPr>
            </w:pPr>
          </w:p>
        </w:tc>
        <w:tc>
          <w:tcPr>
            <w:tcW w:w="1066" w:type="dxa"/>
            <w:vAlign w:val="center"/>
          </w:tcPr>
          <w:p w14:paraId="708CC6C6" w14:textId="77777777" w:rsidR="005D7373" w:rsidRPr="005D7373" w:rsidRDefault="005D7373" w:rsidP="005D7373">
            <w:pPr>
              <w:spacing w:before="60" w:after="60"/>
              <w:jc w:val="center"/>
              <w:rPr>
                <w:rFonts w:cs="Arial"/>
                <w:color w:val="808080"/>
                <w:sz w:val="18"/>
                <w:szCs w:val="18"/>
                <w:lang w:val="en-AU" w:eastAsia="en-US"/>
              </w:rPr>
            </w:pPr>
          </w:p>
        </w:tc>
        <w:tc>
          <w:tcPr>
            <w:tcW w:w="1247" w:type="dxa"/>
            <w:vAlign w:val="center"/>
          </w:tcPr>
          <w:p w14:paraId="63B29F9A" w14:textId="77777777" w:rsidR="005D7373" w:rsidRPr="005D7373" w:rsidRDefault="005D7373" w:rsidP="005D7373">
            <w:pPr>
              <w:spacing w:before="60" w:after="60"/>
              <w:jc w:val="center"/>
              <w:rPr>
                <w:rFonts w:cs="Arial"/>
                <w:color w:val="808080"/>
                <w:sz w:val="18"/>
                <w:szCs w:val="18"/>
                <w:lang w:val="en-AU" w:eastAsia="en-US"/>
              </w:rPr>
            </w:pPr>
          </w:p>
        </w:tc>
      </w:tr>
      <w:tr w:rsidR="005D7373" w:rsidRPr="005D7373" w14:paraId="49072A4E" w14:textId="77777777" w:rsidTr="005D7373">
        <w:trPr>
          <w:cantSplit/>
          <w:jc w:val="center"/>
        </w:trPr>
        <w:tc>
          <w:tcPr>
            <w:tcW w:w="1252" w:type="dxa"/>
            <w:vAlign w:val="center"/>
          </w:tcPr>
          <w:p w14:paraId="144CDD97" w14:textId="77777777" w:rsidR="005D7373" w:rsidRPr="005D7373" w:rsidRDefault="005D7373" w:rsidP="005D7373">
            <w:pPr>
              <w:spacing w:before="60" w:after="60"/>
              <w:jc w:val="center"/>
              <w:rPr>
                <w:rFonts w:cs="Arial"/>
                <w:b/>
                <w:sz w:val="18"/>
                <w:szCs w:val="18"/>
                <w:lang w:val="en-AU" w:eastAsia="en-US"/>
              </w:rPr>
            </w:pPr>
            <w:r w:rsidRPr="005D7373">
              <w:rPr>
                <w:rFonts w:cs="Arial"/>
                <w:b/>
                <w:sz w:val="18"/>
                <w:szCs w:val="18"/>
                <w:lang w:val="en-AU" w:eastAsia="en-US"/>
              </w:rPr>
              <w:t>TIDEWY</w:t>
            </w:r>
          </w:p>
        </w:tc>
        <w:tc>
          <w:tcPr>
            <w:tcW w:w="867" w:type="dxa"/>
            <w:tcBorders>
              <w:right w:val="double" w:sz="4" w:space="0" w:color="auto"/>
            </w:tcBorders>
            <w:vAlign w:val="center"/>
          </w:tcPr>
          <w:p w14:paraId="63DDAD10" w14:textId="77777777" w:rsidR="005D7373" w:rsidRPr="005D7373" w:rsidRDefault="005D7373" w:rsidP="005D7373">
            <w:pPr>
              <w:spacing w:before="60" w:after="60"/>
              <w:jc w:val="center"/>
              <w:rPr>
                <w:rFonts w:cs="Arial"/>
                <w:sz w:val="18"/>
                <w:szCs w:val="18"/>
                <w:lang w:val="en-AU" w:eastAsia="en-US"/>
              </w:rPr>
            </w:pPr>
            <w:r w:rsidRPr="005D7373">
              <w:rPr>
                <w:rFonts w:cs="Arial"/>
                <w:sz w:val="18"/>
                <w:szCs w:val="18"/>
                <w:lang w:val="en-AU" w:eastAsia="en-US"/>
              </w:rPr>
              <w:t>7.2.4</w:t>
            </w:r>
          </w:p>
        </w:tc>
        <w:tc>
          <w:tcPr>
            <w:tcW w:w="1287" w:type="dxa"/>
            <w:tcBorders>
              <w:left w:val="double" w:sz="4" w:space="0" w:color="auto"/>
              <w:right w:val="double" w:sz="4" w:space="0" w:color="auto"/>
            </w:tcBorders>
            <w:shd w:val="clear" w:color="auto" w:fill="F2F2F2"/>
            <w:vAlign w:val="center"/>
          </w:tcPr>
          <w:p w14:paraId="4A453C64" w14:textId="77777777" w:rsidR="005D7373" w:rsidRPr="005D7373" w:rsidRDefault="005D7373" w:rsidP="005D7373">
            <w:pPr>
              <w:spacing w:before="60" w:after="60"/>
              <w:jc w:val="center"/>
              <w:rPr>
                <w:rFonts w:cs="Arial"/>
                <w:b/>
                <w:sz w:val="18"/>
                <w:szCs w:val="18"/>
                <w:lang w:val="en-AU" w:eastAsia="en-US"/>
              </w:rPr>
            </w:pPr>
          </w:p>
        </w:tc>
        <w:tc>
          <w:tcPr>
            <w:tcW w:w="1137" w:type="dxa"/>
            <w:tcBorders>
              <w:left w:val="double" w:sz="4" w:space="0" w:color="auto"/>
            </w:tcBorders>
            <w:shd w:val="clear" w:color="auto" w:fill="F2F2F2"/>
            <w:vAlign w:val="center"/>
          </w:tcPr>
          <w:p w14:paraId="5D2AB2A6" w14:textId="77777777" w:rsidR="005D7373" w:rsidRPr="005D7373" w:rsidRDefault="005D7373" w:rsidP="005D7373">
            <w:pPr>
              <w:spacing w:before="60" w:after="60"/>
              <w:jc w:val="center"/>
              <w:rPr>
                <w:rFonts w:cs="Arial"/>
                <w:sz w:val="18"/>
                <w:szCs w:val="18"/>
                <w:lang w:val="en-AU" w:eastAsia="en-US"/>
              </w:rPr>
            </w:pPr>
          </w:p>
        </w:tc>
        <w:tc>
          <w:tcPr>
            <w:tcW w:w="1320" w:type="dxa"/>
            <w:tcBorders>
              <w:right w:val="double" w:sz="4" w:space="0" w:color="auto"/>
            </w:tcBorders>
            <w:shd w:val="clear" w:color="auto" w:fill="F2F2F2"/>
            <w:vAlign w:val="center"/>
          </w:tcPr>
          <w:p w14:paraId="4A1480D7" w14:textId="77777777" w:rsidR="005D7373" w:rsidRPr="005D7373" w:rsidRDefault="005D7373" w:rsidP="005D7373">
            <w:pPr>
              <w:spacing w:before="60" w:after="60"/>
              <w:jc w:val="center"/>
              <w:rPr>
                <w:rFonts w:cs="Arial"/>
                <w:sz w:val="18"/>
                <w:szCs w:val="18"/>
                <w:lang w:val="en-AU" w:eastAsia="en-US"/>
              </w:rPr>
            </w:pPr>
          </w:p>
        </w:tc>
        <w:tc>
          <w:tcPr>
            <w:tcW w:w="1232" w:type="dxa"/>
            <w:tcBorders>
              <w:left w:val="double" w:sz="4" w:space="0" w:color="auto"/>
            </w:tcBorders>
            <w:shd w:val="clear" w:color="auto" w:fill="F2F2F2"/>
            <w:vAlign w:val="center"/>
          </w:tcPr>
          <w:p w14:paraId="0F9F9F96" w14:textId="77777777" w:rsidR="005D7373" w:rsidRPr="005D7373" w:rsidRDefault="005D7373" w:rsidP="005D7373">
            <w:pPr>
              <w:spacing w:before="60" w:after="60"/>
              <w:jc w:val="center"/>
              <w:rPr>
                <w:rFonts w:cs="Arial"/>
                <w:color w:val="808080"/>
                <w:sz w:val="18"/>
                <w:szCs w:val="18"/>
                <w:lang w:val="en-AU" w:eastAsia="en-US"/>
              </w:rPr>
            </w:pPr>
          </w:p>
        </w:tc>
        <w:tc>
          <w:tcPr>
            <w:tcW w:w="1066" w:type="dxa"/>
            <w:shd w:val="clear" w:color="auto" w:fill="F2F2F2"/>
            <w:vAlign w:val="center"/>
          </w:tcPr>
          <w:p w14:paraId="79B9EB0C" w14:textId="77777777" w:rsidR="005D7373" w:rsidRPr="005D7373" w:rsidRDefault="005D7373" w:rsidP="005D7373">
            <w:pPr>
              <w:spacing w:before="60" w:after="60"/>
              <w:jc w:val="center"/>
              <w:rPr>
                <w:rFonts w:cs="Arial"/>
                <w:color w:val="808080"/>
                <w:sz w:val="18"/>
                <w:szCs w:val="18"/>
                <w:lang w:val="en-AU" w:eastAsia="en-US"/>
              </w:rPr>
            </w:pPr>
          </w:p>
        </w:tc>
        <w:tc>
          <w:tcPr>
            <w:tcW w:w="1247" w:type="dxa"/>
            <w:shd w:val="clear" w:color="auto" w:fill="F2F2F2"/>
            <w:vAlign w:val="center"/>
          </w:tcPr>
          <w:p w14:paraId="6C7B15FB" w14:textId="77777777" w:rsidR="005D7373" w:rsidRPr="005D7373" w:rsidRDefault="005D7373" w:rsidP="005D7373">
            <w:pPr>
              <w:spacing w:before="60" w:after="60"/>
              <w:jc w:val="center"/>
              <w:rPr>
                <w:rFonts w:cs="Arial"/>
                <w:color w:val="808080"/>
                <w:sz w:val="18"/>
                <w:szCs w:val="18"/>
                <w:lang w:val="en-AU" w:eastAsia="en-US"/>
              </w:rPr>
            </w:pPr>
          </w:p>
        </w:tc>
      </w:tr>
      <w:tr w:rsidR="005D7373" w:rsidRPr="005D7373" w14:paraId="73E765D6" w14:textId="77777777" w:rsidTr="005D7373">
        <w:trPr>
          <w:cantSplit/>
          <w:jc w:val="center"/>
        </w:trPr>
        <w:tc>
          <w:tcPr>
            <w:tcW w:w="1252" w:type="dxa"/>
            <w:vAlign w:val="center"/>
          </w:tcPr>
          <w:p w14:paraId="32EED05F" w14:textId="77777777" w:rsidR="005D7373" w:rsidRPr="005D7373" w:rsidRDefault="005D7373" w:rsidP="005D7373">
            <w:pPr>
              <w:spacing w:before="60" w:after="60"/>
              <w:jc w:val="center"/>
              <w:rPr>
                <w:rFonts w:cs="Arial"/>
                <w:b/>
                <w:sz w:val="18"/>
                <w:szCs w:val="18"/>
                <w:lang w:val="en-AU" w:eastAsia="en-US"/>
              </w:rPr>
            </w:pPr>
            <w:r w:rsidRPr="005D7373">
              <w:rPr>
                <w:rFonts w:cs="Arial"/>
                <w:b/>
                <w:sz w:val="18"/>
                <w:szCs w:val="18"/>
                <w:lang w:val="en-AU" w:eastAsia="en-US"/>
              </w:rPr>
              <w:t>TOPMAR</w:t>
            </w:r>
          </w:p>
        </w:tc>
        <w:tc>
          <w:tcPr>
            <w:tcW w:w="867" w:type="dxa"/>
            <w:tcBorders>
              <w:right w:val="double" w:sz="4" w:space="0" w:color="auto"/>
            </w:tcBorders>
            <w:vAlign w:val="center"/>
          </w:tcPr>
          <w:p w14:paraId="0EBCA4C8" w14:textId="77777777" w:rsidR="005D7373" w:rsidRPr="005D7373" w:rsidRDefault="005D7373" w:rsidP="005D7373">
            <w:pPr>
              <w:spacing w:before="60" w:after="60"/>
              <w:jc w:val="center"/>
              <w:rPr>
                <w:rFonts w:cs="Arial"/>
                <w:sz w:val="18"/>
                <w:szCs w:val="18"/>
                <w:lang w:val="en-AU" w:eastAsia="en-US"/>
              </w:rPr>
            </w:pPr>
            <w:r w:rsidRPr="005D7373">
              <w:rPr>
                <w:rFonts w:cs="Arial"/>
                <w:sz w:val="18"/>
                <w:szCs w:val="18"/>
                <w:lang w:val="en-AU" w:eastAsia="en-US"/>
              </w:rPr>
              <w:t xml:space="preserve">12.3.1 12.4.1 12.4.2 </w:t>
            </w:r>
            <w:r w:rsidRPr="005D7373">
              <w:rPr>
                <w:rFonts w:cs="Arial"/>
                <w:b/>
                <w:sz w:val="18"/>
                <w:szCs w:val="18"/>
                <w:lang w:val="en-AU" w:eastAsia="en-US"/>
              </w:rPr>
              <w:t>12.6</w:t>
            </w:r>
          </w:p>
        </w:tc>
        <w:tc>
          <w:tcPr>
            <w:tcW w:w="1287" w:type="dxa"/>
            <w:tcBorders>
              <w:left w:val="double" w:sz="4" w:space="0" w:color="auto"/>
              <w:right w:val="double" w:sz="4" w:space="0" w:color="auto"/>
            </w:tcBorders>
            <w:vAlign w:val="center"/>
          </w:tcPr>
          <w:p w14:paraId="760A3F14" w14:textId="77777777" w:rsidR="005D7373" w:rsidRPr="005D7373" w:rsidRDefault="005D7373" w:rsidP="005D7373">
            <w:pPr>
              <w:spacing w:before="60" w:after="60"/>
              <w:jc w:val="center"/>
              <w:rPr>
                <w:rFonts w:cs="Arial"/>
                <w:b/>
                <w:sz w:val="18"/>
                <w:szCs w:val="18"/>
                <w:lang w:val="en-AU" w:eastAsia="en-US"/>
              </w:rPr>
            </w:pPr>
            <w:r w:rsidRPr="005D7373">
              <w:rPr>
                <w:rFonts w:cs="Arial"/>
                <w:b/>
                <w:sz w:val="18"/>
                <w:szCs w:val="18"/>
                <w:lang w:val="en-AU" w:eastAsia="en-US"/>
              </w:rPr>
              <w:t>Note 2</w:t>
            </w:r>
          </w:p>
        </w:tc>
        <w:tc>
          <w:tcPr>
            <w:tcW w:w="1137" w:type="dxa"/>
            <w:tcBorders>
              <w:left w:val="double" w:sz="4" w:space="0" w:color="auto"/>
            </w:tcBorders>
            <w:vAlign w:val="center"/>
          </w:tcPr>
          <w:p w14:paraId="0222EBD7" w14:textId="77777777" w:rsidR="005D7373" w:rsidRPr="005D7373" w:rsidRDefault="005D7373" w:rsidP="005D7373">
            <w:pPr>
              <w:spacing w:before="60" w:after="60"/>
              <w:jc w:val="center"/>
              <w:rPr>
                <w:rFonts w:cs="Arial"/>
                <w:sz w:val="18"/>
                <w:szCs w:val="18"/>
                <w:lang w:val="en-AU" w:eastAsia="en-US"/>
              </w:rPr>
            </w:pPr>
          </w:p>
        </w:tc>
        <w:tc>
          <w:tcPr>
            <w:tcW w:w="1320" w:type="dxa"/>
            <w:tcBorders>
              <w:right w:val="double" w:sz="4" w:space="0" w:color="auto"/>
            </w:tcBorders>
            <w:vAlign w:val="center"/>
          </w:tcPr>
          <w:p w14:paraId="10BE371A" w14:textId="77777777" w:rsidR="005D7373" w:rsidRPr="005D7373" w:rsidRDefault="005D7373" w:rsidP="005D7373">
            <w:pPr>
              <w:spacing w:before="60" w:after="60"/>
              <w:jc w:val="center"/>
              <w:rPr>
                <w:rFonts w:cs="Arial"/>
                <w:sz w:val="18"/>
                <w:szCs w:val="18"/>
                <w:lang w:val="en-AU" w:eastAsia="en-US"/>
              </w:rPr>
            </w:pPr>
          </w:p>
        </w:tc>
        <w:tc>
          <w:tcPr>
            <w:tcW w:w="1232" w:type="dxa"/>
            <w:tcBorders>
              <w:left w:val="double" w:sz="4" w:space="0" w:color="auto"/>
            </w:tcBorders>
            <w:vAlign w:val="center"/>
          </w:tcPr>
          <w:p w14:paraId="6C54A96D" w14:textId="77777777" w:rsidR="005D7373" w:rsidRPr="005D7373" w:rsidRDefault="005D7373" w:rsidP="005D7373">
            <w:pPr>
              <w:spacing w:before="60" w:after="60"/>
              <w:jc w:val="center"/>
              <w:rPr>
                <w:rFonts w:cs="Arial"/>
                <w:color w:val="808080"/>
                <w:sz w:val="18"/>
                <w:szCs w:val="18"/>
                <w:lang w:val="en-AU" w:eastAsia="en-US"/>
              </w:rPr>
            </w:pPr>
          </w:p>
        </w:tc>
        <w:tc>
          <w:tcPr>
            <w:tcW w:w="1066" w:type="dxa"/>
            <w:vAlign w:val="center"/>
          </w:tcPr>
          <w:p w14:paraId="06F4A84C" w14:textId="77777777" w:rsidR="005D7373" w:rsidRPr="005D7373" w:rsidRDefault="005D7373" w:rsidP="005D7373">
            <w:pPr>
              <w:spacing w:before="60" w:after="60"/>
              <w:jc w:val="center"/>
              <w:rPr>
                <w:rFonts w:cs="Arial"/>
                <w:color w:val="808080"/>
                <w:sz w:val="18"/>
                <w:szCs w:val="18"/>
                <w:lang w:val="en-AU" w:eastAsia="en-US"/>
              </w:rPr>
            </w:pPr>
          </w:p>
        </w:tc>
        <w:tc>
          <w:tcPr>
            <w:tcW w:w="1247" w:type="dxa"/>
            <w:vAlign w:val="center"/>
          </w:tcPr>
          <w:p w14:paraId="72E91C16" w14:textId="77777777" w:rsidR="005D7373" w:rsidRPr="005D7373" w:rsidRDefault="005D7373" w:rsidP="005D7373">
            <w:pPr>
              <w:spacing w:before="60" w:after="60"/>
              <w:jc w:val="center"/>
              <w:rPr>
                <w:rFonts w:cs="Arial"/>
                <w:color w:val="808080"/>
                <w:sz w:val="18"/>
                <w:szCs w:val="18"/>
                <w:lang w:val="en-AU" w:eastAsia="en-US"/>
              </w:rPr>
            </w:pPr>
          </w:p>
        </w:tc>
      </w:tr>
      <w:tr w:rsidR="005D7373" w:rsidRPr="005D7373" w14:paraId="51967D22" w14:textId="77777777" w:rsidTr="005D7373">
        <w:trPr>
          <w:cantSplit/>
          <w:jc w:val="center"/>
        </w:trPr>
        <w:tc>
          <w:tcPr>
            <w:tcW w:w="1252" w:type="dxa"/>
            <w:vAlign w:val="center"/>
          </w:tcPr>
          <w:p w14:paraId="0F3AA7AD" w14:textId="77777777" w:rsidR="005D7373" w:rsidRPr="005D7373" w:rsidRDefault="005D7373" w:rsidP="005D7373">
            <w:pPr>
              <w:spacing w:before="60" w:after="60"/>
              <w:jc w:val="center"/>
              <w:rPr>
                <w:rFonts w:cs="Arial"/>
                <w:b/>
                <w:sz w:val="18"/>
                <w:szCs w:val="18"/>
                <w:lang w:val="en-AU" w:eastAsia="en-US"/>
              </w:rPr>
            </w:pPr>
            <w:r w:rsidRPr="005D7373">
              <w:rPr>
                <w:rFonts w:cs="Arial"/>
                <w:b/>
                <w:sz w:val="18"/>
                <w:szCs w:val="18"/>
                <w:lang w:val="en-AU" w:eastAsia="en-US"/>
              </w:rPr>
              <w:t>TSELNE</w:t>
            </w:r>
          </w:p>
        </w:tc>
        <w:tc>
          <w:tcPr>
            <w:tcW w:w="867" w:type="dxa"/>
            <w:tcBorders>
              <w:right w:val="double" w:sz="4" w:space="0" w:color="auto"/>
            </w:tcBorders>
            <w:vAlign w:val="center"/>
          </w:tcPr>
          <w:p w14:paraId="583F3EBC" w14:textId="77777777" w:rsidR="005D7373" w:rsidRPr="005D7373" w:rsidRDefault="005D7373" w:rsidP="005D7373">
            <w:pPr>
              <w:spacing w:before="60" w:after="60"/>
              <w:jc w:val="center"/>
              <w:rPr>
                <w:rFonts w:cs="Arial"/>
                <w:sz w:val="18"/>
                <w:szCs w:val="18"/>
                <w:lang w:val="en-AU" w:eastAsia="en-US"/>
              </w:rPr>
            </w:pPr>
            <w:r w:rsidRPr="005D7373">
              <w:rPr>
                <w:rFonts w:cs="Arial"/>
                <w:sz w:val="18"/>
                <w:szCs w:val="18"/>
                <w:lang w:val="en-AU" w:eastAsia="en-US"/>
              </w:rPr>
              <w:t>10.2.1.3</w:t>
            </w:r>
          </w:p>
        </w:tc>
        <w:tc>
          <w:tcPr>
            <w:tcW w:w="1287" w:type="dxa"/>
            <w:tcBorders>
              <w:left w:val="double" w:sz="4" w:space="0" w:color="auto"/>
              <w:right w:val="double" w:sz="4" w:space="0" w:color="auto"/>
            </w:tcBorders>
            <w:vAlign w:val="center"/>
          </w:tcPr>
          <w:p w14:paraId="0D56968E" w14:textId="77777777" w:rsidR="005D7373" w:rsidRPr="005D7373" w:rsidRDefault="005D7373" w:rsidP="005D7373">
            <w:pPr>
              <w:spacing w:before="60" w:after="60"/>
              <w:jc w:val="center"/>
              <w:rPr>
                <w:rFonts w:cs="Arial"/>
                <w:b/>
                <w:sz w:val="18"/>
                <w:szCs w:val="18"/>
                <w:lang w:val="en-AU" w:eastAsia="en-US"/>
              </w:rPr>
            </w:pPr>
          </w:p>
        </w:tc>
        <w:tc>
          <w:tcPr>
            <w:tcW w:w="1137" w:type="dxa"/>
            <w:tcBorders>
              <w:left w:val="double" w:sz="4" w:space="0" w:color="auto"/>
            </w:tcBorders>
            <w:vAlign w:val="center"/>
          </w:tcPr>
          <w:p w14:paraId="4DDA7A69" w14:textId="77777777" w:rsidR="005D7373" w:rsidRPr="005D7373" w:rsidRDefault="005D7373" w:rsidP="005D7373">
            <w:pPr>
              <w:spacing w:before="60" w:after="60"/>
              <w:jc w:val="center"/>
              <w:rPr>
                <w:rFonts w:cs="Arial"/>
                <w:sz w:val="18"/>
                <w:szCs w:val="18"/>
                <w:lang w:val="en-AU" w:eastAsia="en-US"/>
              </w:rPr>
            </w:pPr>
          </w:p>
        </w:tc>
        <w:tc>
          <w:tcPr>
            <w:tcW w:w="1320" w:type="dxa"/>
            <w:tcBorders>
              <w:right w:val="double" w:sz="4" w:space="0" w:color="auto"/>
            </w:tcBorders>
            <w:vAlign w:val="center"/>
          </w:tcPr>
          <w:p w14:paraId="5196EA28" w14:textId="77777777" w:rsidR="005D7373" w:rsidRPr="005D7373" w:rsidRDefault="005D7373" w:rsidP="005D7373">
            <w:pPr>
              <w:spacing w:before="60" w:after="60"/>
              <w:jc w:val="center"/>
              <w:rPr>
                <w:rFonts w:cs="Arial"/>
                <w:sz w:val="18"/>
                <w:szCs w:val="18"/>
                <w:lang w:val="en-AU" w:eastAsia="en-US"/>
              </w:rPr>
            </w:pPr>
          </w:p>
        </w:tc>
        <w:tc>
          <w:tcPr>
            <w:tcW w:w="1232" w:type="dxa"/>
            <w:tcBorders>
              <w:left w:val="double" w:sz="4" w:space="0" w:color="auto"/>
            </w:tcBorders>
            <w:vAlign w:val="center"/>
          </w:tcPr>
          <w:p w14:paraId="25A1DC78" w14:textId="77777777" w:rsidR="005D7373" w:rsidRPr="005D7373" w:rsidRDefault="005D7373" w:rsidP="005D7373">
            <w:pPr>
              <w:spacing w:before="60" w:after="60"/>
              <w:jc w:val="center"/>
              <w:rPr>
                <w:rFonts w:cs="Arial"/>
                <w:color w:val="808080"/>
                <w:sz w:val="18"/>
                <w:szCs w:val="18"/>
                <w:lang w:val="en-AU" w:eastAsia="en-US"/>
              </w:rPr>
            </w:pPr>
          </w:p>
        </w:tc>
        <w:tc>
          <w:tcPr>
            <w:tcW w:w="1066" w:type="dxa"/>
            <w:vAlign w:val="center"/>
          </w:tcPr>
          <w:p w14:paraId="4D93BC90" w14:textId="77777777" w:rsidR="005D7373" w:rsidRPr="005D7373" w:rsidRDefault="005D7373" w:rsidP="005D7373">
            <w:pPr>
              <w:spacing w:before="60" w:after="60"/>
              <w:jc w:val="center"/>
              <w:rPr>
                <w:rFonts w:cs="Arial"/>
                <w:color w:val="808080"/>
                <w:sz w:val="18"/>
                <w:szCs w:val="18"/>
                <w:lang w:val="en-AU" w:eastAsia="en-US"/>
              </w:rPr>
            </w:pPr>
          </w:p>
        </w:tc>
        <w:tc>
          <w:tcPr>
            <w:tcW w:w="1247" w:type="dxa"/>
            <w:vAlign w:val="center"/>
          </w:tcPr>
          <w:p w14:paraId="37B5B967" w14:textId="77777777" w:rsidR="005D7373" w:rsidRPr="005D7373" w:rsidRDefault="005D7373" w:rsidP="005D7373">
            <w:pPr>
              <w:spacing w:before="60" w:after="60"/>
              <w:jc w:val="center"/>
              <w:rPr>
                <w:rFonts w:cs="Arial"/>
                <w:color w:val="808080"/>
                <w:sz w:val="18"/>
                <w:szCs w:val="18"/>
                <w:lang w:val="en-AU" w:eastAsia="en-US"/>
              </w:rPr>
            </w:pPr>
            <w:r w:rsidRPr="005D7373">
              <w:rPr>
                <w:rFonts w:cs="Arial"/>
                <w:color w:val="808080"/>
                <w:sz w:val="18"/>
                <w:szCs w:val="18"/>
                <w:lang w:val="en-AU" w:eastAsia="en-US"/>
              </w:rPr>
              <w:t>x</w:t>
            </w:r>
          </w:p>
        </w:tc>
      </w:tr>
      <w:tr w:rsidR="005D7373" w:rsidRPr="005D7373" w14:paraId="19527FFA" w14:textId="77777777" w:rsidTr="005D7373">
        <w:trPr>
          <w:cantSplit/>
          <w:jc w:val="center"/>
        </w:trPr>
        <w:tc>
          <w:tcPr>
            <w:tcW w:w="1252" w:type="dxa"/>
            <w:vAlign w:val="center"/>
          </w:tcPr>
          <w:p w14:paraId="154B5D97" w14:textId="77777777" w:rsidR="005D7373" w:rsidRPr="005D7373" w:rsidRDefault="005D7373" w:rsidP="005D7373">
            <w:pPr>
              <w:spacing w:before="60" w:after="60"/>
              <w:jc w:val="center"/>
              <w:rPr>
                <w:rFonts w:cs="Arial"/>
                <w:b/>
                <w:sz w:val="18"/>
                <w:szCs w:val="18"/>
                <w:lang w:val="en-AU" w:eastAsia="en-US"/>
              </w:rPr>
            </w:pPr>
            <w:r w:rsidRPr="005D7373">
              <w:rPr>
                <w:rFonts w:cs="Arial"/>
                <w:b/>
                <w:sz w:val="18"/>
                <w:szCs w:val="18"/>
                <w:lang w:val="en-AU" w:eastAsia="en-US"/>
              </w:rPr>
              <w:t>TSEZNE</w:t>
            </w:r>
          </w:p>
        </w:tc>
        <w:tc>
          <w:tcPr>
            <w:tcW w:w="867" w:type="dxa"/>
            <w:tcBorders>
              <w:right w:val="double" w:sz="4" w:space="0" w:color="auto"/>
            </w:tcBorders>
            <w:vAlign w:val="center"/>
          </w:tcPr>
          <w:p w14:paraId="07523457" w14:textId="77777777" w:rsidR="005D7373" w:rsidRPr="005D7373" w:rsidRDefault="005D7373" w:rsidP="005D7373">
            <w:pPr>
              <w:spacing w:before="60" w:after="60"/>
              <w:jc w:val="center"/>
              <w:rPr>
                <w:rFonts w:cs="Arial"/>
                <w:sz w:val="18"/>
                <w:szCs w:val="18"/>
                <w:lang w:val="en-AU" w:eastAsia="en-US"/>
              </w:rPr>
            </w:pPr>
            <w:r w:rsidRPr="005D7373">
              <w:rPr>
                <w:rFonts w:cs="Arial"/>
                <w:sz w:val="18"/>
                <w:szCs w:val="18"/>
                <w:lang w:val="en-AU" w:eastAsia="en-US"/>
              </w:rPr>
              <w:t>10.2.1.4</w:t>
            </w:r>
          </w:p>
        </w:tc>
        <w:tc>
          <w:tcPr>
            <w:tcW w:w="1287" w:type="dxa"/>
            <w:tcBorders>
              <w:left w:val="double" w:sz="4" w:space="0" w:color="auto"/>
              <w:right w:val="double" w:sz="4" w:space="0" w:color="auto"/>
            </w:tcBorders>
            <w:vAlign w:val="center"/>
          </w:tcPr>
          <w:p w14:paraId="77AE8FD8" w14:textId="77777777" w:rsidR="005D7373" w:rsidRPr="005D7373" w:rsidRDefault="005D7373" w:rsidP="005D7373">
            <w:pPr>
              <w:spacing w:before="60" w:after="60"/>
              <w:jc w:val="center"/>
              <w:rPr>
                <w:rFonts w:cs="Arial"/>
                <w:b/>
                <w:sz w:val="18"/>
                <w:szCs w:val="18"/>
                <w:lang w:val="en-AU" w:eastAsia="en-US"/>
              </w:rPr>
            </w:pPr>
          </w:p>
        </w:tc>
        <w:tc>
          <w:tcPr>
            <w:tcW w:w="1137" w:type="dxa"/>
            <w:tcBorders>
              <w:left w:val="double" w:sz="4" w:space="0" w:color="auto"/>
            </w:tcBorders>
            <w:vAlign w:val="center"/>
          </w:tcPr>
          <w:p w14:paraId="7ED1520B" w14:textId="77777777" w:rsidR="005D7373" w:rsidRPr="005D7373" w:rsidRDefault="005D7373" w:rsidP="005D7373">
            <w:pPr>
              <w:spacing w:before="60" w:after="60"/>
              <w:jc w:val="center"/>
              <w:rPr>
                <w:rFonts w:cs="Arial"/>
                <w:sz w:val="18"/>
                <w:szCs w:val="18"/>
                <w:lang w:val="en-AU" w:eastAsia="en-US"/>
              </w:rPr>
            </w:pPr>
          </w:p>
        </w:tc>
        <w:tc>
          <w:tcPr>
            <w:tcW w:w="1320" w:type="dxa"/>
            <w:tcBorders>
              <w:right w:val="double" w:sz="4" w:space="0" w:color="auto"/>
            </w:tcBorders>
            <w:vAlign w:val="center"/>
          </w:tcPr>
          <w:p w14:paraId="3F456483" w14:textId="77777777" w:rsidR="005D7373" w:rsidRPr="005D7373" w:rsidRDefault="005D7373" w:rsidP="005D7373">
            <w:pPr>
              <w:spacing w:before="60" w:after="60"/>
              <w:jc w:val="center"/>
              <w:rPr>
                <w:rFonts w:cs="Arial"/>
                <w:sz w:val="18"/>
                <w:szCs w:val="18"/>
                <w:lang w:val="en-AU" w:eastAsia="en-US"/>
              </w:rPr>
            </w:pPr>
          </w:p>
        </w:tc>
        <w:tc>
          <w:tcPr>
            <w:tcW w:w="1232" w:type="dxa"/>
            <w:tcBorders>
              <w:left w:val="double" w:sz="4" w:space="0" w:color="auto"/>
            </w:tcBorders>
            <w:vAlign w:val="center"/>
          </w:tcPr>
          <w:p w14:paraId="642DBA72" w14:textId="77777777" w:rsidR="005D7373" w:rsidRPr="005D7373" w:rsidRDefault="005D7373" w:rsidP="005D7373">
            <w:pPr>
              <w:spacing w:before="60" w:after="60"/>
              <w:jc w:val="center"/>
              <w:rPr>
                <w:rFonts w:cs="Arial"/>
                <w:color w:val="808080"/>
                <w:sz w:val="18"/>
                <w:szCs w:val="18"/>
                <w:lang w:val="en-AU" w:eastAsia="en-US"/>
              </w:rPr>
            </w:pPr>
          </w:p>
        </w:tc>
        <w:tc>
          <w:tcPr>
            <w:tcW w:w="1066" w:type="dxa"/>
            <w:vAlign w:val="center"/>
          </w:tcPr>
          <w:p w14:paraId="4956A4D8" w14:textId="77777777" w:rsidR="005D7373" w:rsidRPr="005D7373" w:rsidRDefault="005D7373" w:rsidP="005D7373">
            <w:pPr>
              <w:spacing w:before="60" w:after="60"/>
              <w:jc w:val="center"/>
              <w:rPr>
                <w:rFonts w:cs="Arial"/>
                <w:color w:val="808080"/>
                <w:sz w:val="18"/>
                <w:szCs w:val="18"/>
                <w:lang w:val="en-AU" w:eastAsia="en-US"/>
              </w:rPr>
            </w:pPr>
          </w:p>
        </w:tc>
        <w:tc>
          <w:tcPr>
            <w:tcW w:w="1247" w:type="dxa"/>
            <w:vAlign w:val="center"/>
          </w:tcPr>
          <w:p w14:paraId="1BFECEDC" w14:textId="77777777" w:rsidR="005D7373" w:rsidRPr="005D7373" w:rsidRDefault="005D7373" w:rsidP="005D7373">
            <w:pPr>
              <w:spacing w:before="60" w:after="60"/>
              <w:jc w:val="center"/>
              <w:rPr>
                <w:rFonts w:cs="Arial"/>
                <w:color w:val="808080"/>
                <w:sz w:val="18"/>
                <w:szCs w:val="18"/>
                <w:lang w:val="en-AU" w:eastAsia="en-US"/>
              </w:rPr>
            </w:pPr>
            <w:r w:rsidRPr="005D7373">
              <w:rPr>
                <w:rFonts w:cs="Arial"/>
                <w:color w:val="808080"/>
                <w:sz w:val="18"/>
                <w:szCs w:val="18"/>
                <w:lang w:val="en-AU" w:eastAsia="en-US"/>
              </w:rPr>
              <w:t>x</w:t>
            </w:r>
          </w:p>
        </w:tc>
      </w:tr>
      <w:tr w:rsidR="005D7373" w:rsidRPr="005D7373" w14:paraId="032150EE" w14:textId="77777777" w:rsidTr="005D7373">
        <w:trPr>
          <w:cantSplit/>
          <w:jc w:val="center"/>
        </w:trPr>
        <w:tc>
          <w:tcPr>
            <w:tcW w:w="1252" w:type="dxa"/>
            <w:vAlign w:val="center"/>
          </w:tcPr>
          <w:p w14:paraId="0D045A30" w14:textId="77777777" w:rsidR="005D7373" w:rsidRPr="005D7373" w:rsidRDefault="005D7373" w:rsidP="005D7373">
            <w:pPr>
              <w:spacing w:before="60" w:after="60"/>
              <w:jc w:val="center"/>
              <w:rPr>
                <w:rFonts w:cs="Arial"/>
                <w:b/>
                <w:sz w:val="18"/>
                <w:szCs w:val="18"/>
                <w:lang w:val="en-AU" w:eastAsia="en-US"/>
              </w:rPr>
            </w:pPr>
            <w:r w:rsidRPr="005D7373">
              <w:rPr>
                <w:rFonts w:cs="Arial"/>
                <w:b/>
                <w:sz w:val="18"/>
                <w:szCs w:val="18"/>
                <w:lang w:val="en-AU" w:eastAsia="en-US"/>
              </w:rPr>
              <w:t>TSSBND</w:t>
            </w:r>
          </w:p>
        </w:tc>
        <w:tc>
          <w:tcPr>
            <w:tcW w:w="867" w:type="dxa"/>
            <w:tcBorders>
              <w:right w:val="double" w:sz="4" w:space="0" w:color="auto"/>
            </w:tcBorders>
            <w:vAlign w:val="center"/>
          </w:tcPr>
          <w:p w14:paraId="7B049809" w14:textId="77777777" w:rsidR="005D7373" w:rsidRPr="005D7373" w:rsidRDefault="005D7373" w:rsidP="005D7373">
            <w:pPr>
              <w:spacing w:before="60" w:after="60"/>
              <w:jc w:val="center"/>
              <w:rPr>
                <w:rFonts w:cs="Arial"/>
                <w:sz w:val="18"/>
                <w:szCs w:val="18"/>
                <w:lang w:val="en-AU" w:eastAsia="en-US"/>
              </w:rPr>
            </w:pPr>
            <w:r w:rsidRPr="005D7373">
              <w:rPr>
                <w:rFonts w:cs="Arial"/>
                <w:sz w:val="18"/>
                <w:szCs w:val="18"/>
                <w:lang w:val="en-AU" w:eastAsia="en-US"/>
              </w:rPr>
              <w:t>10.2.1.2</w:t>
            </w:r>
          </w:p>
        </w:tc>
        <w:tc>
          <w:tcPr>
            <w:tcW w:w="1287" w:type="dxa"/>
            <w:tcBorders>
              <w:left w:val="double" w:sz="4" w:space="0" w:color="auto"/>
              <w:right w:val="double" w:sz="4" w:space="0" w:color="auto"/>
            </w:tcBorders>
            <w:vAlign w:val="center"/>
          </w:tcPr>
          <w:p w14:paraId="7A497EBD" w14:textId="77777777" w:rsidR="005D7373" w:rsidRPr="005D7373" w:rsidRDefault="005D7373" w:rsidP="005D7373">
            <w:pPr>
              <w:spacing w:before="60" w:after="60"/>
              <w:jc w:val="center"/>
              <w:rPr>
                <w:rFonts w:cs="Arial"/>
                <w:b/>
                <w:sz w:val="18"/>
                <w:szCs w:val="18"/>
                <w:lang w:val="en-AU" w:eastAsia="en-US"/>
              </w:rPr>
            </w:pPr>
          </w:p>
        </w:tc>
        <w:tc>
          <w:tcPr>
            <w:tcW w:w="1137" w:type="dxa"/>
            <w:tcBorders>
              <w:left w:val="double" w:sz="4" w:space="0" w:color="auto"/>
            </w:tcBorders>
            <w:vAlign w:val="center"/>
          </w:tcPr>
          <w:p w14:paraId="70900108" w14:textId="77777777" w:rsidR="005D7373" w:rsidRPr="005D7373" w:rsidRDefault="005D7373" w:rsidP="005D7373">
            <w:pPr>
              <w:spacing w:before="60" w:after="60"/>
              <w:jc w:val="center"/>
              <w:rPr>
                <w:rFonts w:cs="Arial"/>
                <w:sz w:val="18"/>
                <w:szCs w:val="18"/>
                <w:lang w:val="en-AU" w:eastAsia="en-US"/>
              </w:rPr>
            </w:pPr>
          </w:p>
        </w:tc>
        <w:tc>
          <w:tcPr>
            <w:tcW w:w="1320" w:type="dxa"/>
            <w:tcBorders>
              <w:right w:val="double" w:sz="4" w:space="0" w:color="auto"/>
            </w:tcBorders>
            <w:vAlign w:val="center"/>
          </w:tcPr>
          <w:p w14:paraId="5F849128" w14:textId="77777777" w:rsidR="005D7373" w:rsidRPr="005D7373" w:rsidRDefault="005D7373" w:rsidP="005D7373">
            <w:pPr>
              <w:spacing w:before="60" w:after="60"/>
              <w:jc w:val="center"/>
              <w:rPr>
                <w:rFonts w:cs="Arial"/>
                <w:sz w:val="18"/>
                <w:szCs w:val="18"/>
                <w:lang w:val="en-AU" w:eastAsia="en-US"/>
              </w:rPr>
            </w:pPr>
          </w:p>
        </w:tc>
        <w:tc>
          <w:tcPr>
            <w:tcW w:w="1232" w:type="dxa"/>
            <w:tcBorders>
              <w:left w:val="double" w:sz="4" w:space="0" w:color="auto"/>
            </w:tcBorders>
            <w:vAlign w:val="center"/>
          </w:tcPr>
          <w:p w14:paraId="7BC1921B" w14:textId="77777777" w:rsidR="005D7373" w:rsidRPr="005D7373" w:rsidRDefault="005D7373" w:rsidP="005D7373">
            <w:pPr>
              <w:spacing w:before="60" w:after="60"/>
              <w:jc w:val="center"/>
              <w:rPr>
                <w:rFonts w:cs="Arial"/>
                <w:color w:val="808080"/>
                <w:sz w:val="18"/>
                <w:szCs w:val="18"/>
                <w:lang w:val="en-AU" w:eastAsia="en-US"/>
              </w:rPr>
            </w:pPr>
          </w:p>
        </w:tc>
        <w:tc>
          <w:tcPr>
            <w:tcW w:w="1066" w:type="dxa"/>
            <w:vAlign w:val="center"/>
          </w:tcPr>
          <w:p w14:paraId="4C0F0933" w14:textId="77777777" w:rsidR="005D7373" w:rsidRPr="005D7373" w:rsidRDefault="005D7373" w:rsidP="005D7373">
            <w:pPr>
              <w:spacing w:before="60" w:after="60"/>
              <w:jc w:val="center"/>
              <w:rPr>
                <w:rFonts w:cs="Arial"/>
                <w:color w:val="808080"/>
                <w:sz w:val="18"/>
                <w:szCs w:val="18"/>
                <w:lang w:val="en-AU" w:eastAsia="en-US"/>
              </w:rPr>
            </w:pPr>
          </w:p>
        </w:tc>
        <w:tc>
          <w:tcPr>
            <w:tcW w:w="1247" w:type="dxa"/>
            <w:vAlign w:val="center"/>
          </w:tcPr>
          <w:p w14:paraId="77E0B8E0" w14:textId="77777777" w:rsidR="005D7373" w:rsidRPr="005D7373" w:rsidRDefault="005D7373" w:rsidP="005D7373">
            <w:pPr>
              <w:spacing w:before="60" w:after="60"/>
              <w:jc w:val="center"/>
              <w:rPr>
                <w:rFonts w:cs="Arial"/>
                <w:color w:val="808080"/>
                <w:sz w:val="18"/>
                <w:szCs w:val="18"/>
                <w:lang w:val="en-AU" w:eastAsia="en-US"/>
              </w:rPr>
            </w:pPr>
            <w:r w:rsidRPr="005D7373">
              <w:rPr>
                <w:rFonts w:cs="Arial"/>
                <w:color w:val="808080"/>
                <w:sz w:val="18"/>
                <w:szCs w:val="18"/>
                <w:lang w:val="en-AU" w:eastAsia="en-US"/>
              </w:rPr>
              <w:t>x</w:t>
            </w:r>
          </w:p>
        </w:tc>
      </w:tr>
      <w:tr w:rsidR="005D7373" w:rsidRPr="005D7373" w14:paraId="2C0E30FB" w14:textId="77777777" w:rsidTr="005D7373">
        <w:trPr>
          <w:cantSplit/>
          <w:jc w:val="center"/>
        </w:trPr>
        <w:tc>
          <w:tcPr>
            <w:tcW w:w="1252" w:type="dxa"/>
            <w:vAlign w:val="center"/>
          </w:tcPr>
          <w:p w14:paraId="302A6F23" w14:textId="77777777" w:rsidR="005D7373" w:rsidRPr="005D7373" w:rsidRDefault="005D7373" w:rsidP="005D7373">
            <w:pPr>
              <w:spacing w:before="60" w:after="60"/>
              <w:jc w:val="center"/>
              <w:rPr>
                <w:rFonts w:cs="Arial"/>
                <w:b/>
                <w:sz w:val="18"/>
                <w:szCs w:val="18"/>
                <w:lang w:val="en-AU" w:eastAsia="en-US"/>
              </w:rPr>
            </w:pPr>
            <w:r w:rsidRPr="005D7373">
              <w:rPr>
                <w:rFonts w:cs="Arial"/>
                <w:b/>
                <w:sz w:val="18"/>
                <w:szCs w:val="18"/>
                <w:lang w:val="en-AU" w:eastAsia="en-US"/>
              </w:rPr>
              <w:t>TSSCRS</w:t>
            </w:r>
          </w:p>
        </w:tc>
        <w:tc>
          <w:tcPr>
            <w:tcW w:w="867" w:type="dxa"/>
            <w:tcBorders>
              <w:right w:val="double" w:sz="4" w:space="0" w:color="auto"/>
            </w:tcBorders>
            <w:vAlign w:val="center"/>
          </w:tcPr>
          <w:p w14:paraId="66F65FCA" w14:textId="77777777" w:rsidR="005D7373" w:rsidRPr="005D7373" w:rsidRDefault="005D7373" w:rsidP="005D7373">
            <w:pPr>
              <w:spacing w:before="60" w:after="60"/>
              <w:jc w:val="center"/>
              <w:rPr>
                <w:rFonts w:cs="Arial"/>
                <w:sz w:val="18"/>
                <w:szCs w:val="18"/>
                <w:lang w:val="en-AU" w:eastAsia="en-US"/>
              </w:rPr>
            </w:pPr>
            <w:r w:rsidRPr="005D7373">
              <w:rPr>
                <w:rFonts w:cs="Arial"/>
                <w:sz w:val="18"/>
                <w:szCs w:val="18"/>
                <w:lang w:val="en-AU" w:eastAsia="en-US"/>
              </w:rPr>
              <w:t>10.2.1.5</w:t>
            </w:r>
          </w:p>
        </w:tc>
        <w:tc>
          <w:tcPr>
            <w:tcW w:w="1287" w:type="dxa"/>
            <w:tcBorders>
              <w:left w:val="double" w:sz="4" w:space="0" w:color="auto"/>
              <w:right w:val="double" w:sz="4" w:space="0" w:color="auto"/>
            </w:tcBorders>
            <w:shd w:val="clear" w:color="auto" w:fill="F2F2F2"/>
            <w:vAlign w:val="center"/>
          </w:tcPr>
          <w:p w14:paraId="14C5C391" w14:textId="77777777" w:rsidR="005D7373" w:rsidRPr="005D7373" w:rsidRDefault="005D7373" w:rsidP="005D7373">
            <w:pPr>
              <w:spacing w:before="60" w:after="60"/>
              <w:jc w:val="center"/>
              <w:rPr>
                <w:rFonts w:cs="Arial"/>
                <w:b/>
                <w:sz w:val="18"/>
                <w:szCs w:val="18"/>
                <w:lang w:val="en-AU" w:eastAsia="en-US"/>
              </w:rPr>
            </w:pPr>
          </w:p>
        </w:tc>
        <w:tc>
          <w:tcPr>
            <w:tcW w:w="1137" w:type="dxa"/>
            <w:tcBorders>
              <w:left w:val="double" w:sz="4" w:space="0" w:color="auto"/>
            </w:tcBorders>
            <w:shd w:val="clear" w:color="auto" w:fill="F2F2F2"/>
            <w:vAlign w:val="center"/>
          </w:tcPr>
          <w:p w14:paraId="01EC5CD5" w14:textId="77777777" w:rsidR="005D7373" w:rsidRPr="005D7373" w:rsidRDefault="005D7373" w:rsidP="005D7373">
            <w:pPr>
              <w:spacing w:before="60" w:after="60"/>
              <w:jc w:val="center"/>
              <w:rPr>
                <w:rFonts w:cs="Arial"/>
                <w:sz w:val="18"/>
                <w:szCs w:val="18"/>
                <w:lang w:val="en-AU" w:eastAsia="en-US"/>
              </w:rPr>
            </w:pPr>
          </w:p>
        </w:tc>
        <w:tc>
          <w:tcPr>
            <w:tcW w:w="1320" w:type="dxa"/>
            <w:tcBorders>
              <w:right w:val="double" w:sz="4" w:space="0" w:color="auto"/>
            </w:tcBorders>
            <w:shd w:val="clear" w:color="auto" w:fill="F2F2F2"/>
            <w:vAlign w:val="center"/>
          </w:tcPr>
          <w:p w14:paraId="63B211F9" w14:textId="77777777" w:rsidR="005D7373" w:rsidRPr="005D7373" w:rsidRDefault="005D7373" w:rsidP="005D7373">
            <w:pPr>
              <w:spacing w:before="60" w:after="60"/>
              <w:jc w:val="center"/>
              <w:rPr>
                <w:rFonts w:cs="Arial"/>
                <w:sz w:val="18"/>
                <w:szCs w:val="18"/>
                <w:lang w:val="en-AU" w:eastAsia="en-US"/>
              </w:rPr>
            </w:pPr>
          </w:p>
        </w:tc>
        <w:tc>
          <w:tcPr>
            <w:tcW w:w="1232" w:type="dxa"/>
            <w:tcBorders>
              <w:left w:val="double" w:sz="4" w:space="0" w:color="auto"/>
            </w:tcBorders>
            <w:shd w:val="clear" w:color="auto" w:fill="F2F2F2"/>
            <w:vAlign w:val="center"/>
          </w:tcPr>
          <w:p w14:paraId="416858F2" w14:textId="77777777" w:rsidR="005D7373" w:rsidRPr="005D7373" w:rsidRDefault="005D7373" w:rsidP="005D7373">
            <w:pPr>
              <w:spacing w:before="60" w:after="60"/>
              <w:jc w:val="center"/>
              <w:rPr>
                <w:rFonts w:cs="Arial"/>
                <w:color w:val="808080"/>
                <w:sz w:val="18"/>
                <w:szCs w:val="18"/>
                <w:lang w:val="en-AU" w:eastAsia="en-US"/>
              </w:rPr>
            </w:pPr>
          </w:p>
        </w:tc>
        <w:tc>
          <w:tcPr>
            <w:tcW w:w="1066" w:type="dxa"/>
            <w:shd w:val="clear" w:color="auto" w:fill="F2F2F2"/>
            <w:vAlign w:val="center"/>
          </w:tcPr>
          <w:p w14:paraId="5B292470" w14:textId="77777777" w:rsidR="005D7373" w:rsidRPr="005D7373" w:rsidRDefault="005D7373" w:rsidP="005D7373">
            <w:pPr>
              <w:spacing w:before="60" w:after="60"/>
              <w:jc w:val="center"/>
              <w:rPr>
                <w:rFonts w:cs="Arial"/>
                <w:color w:val="808080"/>
                <w:sz w:val="18"/>
                <w:szCs w:val="18"/>
                <w:lang w:val="en-AU" w:eastAsia="en-US"/>
              </w:rPr>
            </w:pPr>
          </w:p>
        </w:tc>
        <w:tc>
          <w:tcPr>
            <w:tcW w:w="1247" w:type="dxa"/>
            <w:shd w:val="clear" w:color="auto" w:fill="F2F2F2"/>
            <w:vAlign w:val="center"/>
          </w:tcPr>
          <w:p w14:paraId="5467C570" w14:textId="77777777" w:rsidR="005D7373" w:rsidRPr="005D7373" w:rsidRDefault="005D7373" w:rsidP="005D7373">
            <w:pPr>
              <w:spacing w:before="60" w:after="60"/>
              <w:jc w:val="center"/>
              <w:rPr>
                <w:rFonts w:cs="Arial"/>
                <w:color w:val="808080"/>
                <w:sz w:val="18"/>
                <w:szCs w:val="18"/>
                <w:lang w:val="en-AU" w:eastAsia="en-US"/>
              </w:rPr>
            </w:pPr>
          </w:p>
        </w:tc>
      </w:tr>
      <w:tr w:rsidR="005D7373" w:rsidRPr="005D7373" w14:paraId="47817D6E" w14:textId="77777777" w:rsidTr="005D7373">
        <w:trPr>
          <w:cantSplit/>
          <w:jc w:val="center"/>
        </w:trPr>
        <w:tc>
          <w:tcPr>
            <w:tcW w:w="1252" w:type="dxa"/>
            <w:vAlign w:val="center"/>
          </w:tcPr>
          <w:p w14:paraId="3779D81D" w14:textId="77777777" w:rsidR="005D7373" w:rsidRPr="005D7373" w:rsidRDefault="005D7373" w:rsidP="005D7373">
            <w:pPr>
              <w:spacing w:before="60" w:after="60"/>
              <w:jc w:val="center"/>
              <w:rPr>
                <w:rFonts w:cs="Arial"/>
                <w:b/>
                <w:sz w:val="18"/>
                <w:szCs w:val="18"/>
                <w:lang w:val="en-AU" w:eastAsia="en-US"/>
              </w:rPr>
            </w:pPr>
            <w:r w:rsidRPr="005D7373">
              <w:rPr>
                <w:rFonts w:cs="Arial"/>
                <w:b/>
                <w:sz w:val="18"/>
                <w:szCs w:val="18"/>
                <w:lang w:val="en-AU" w:eastAsia="en-US"/>
              </w:rPr>
              <w:t>TSSLPT</w:t>
            </w:r>
          </w:p>
        </w:tc>
        <w:tc>
          <w:tcPr>
            <w:tcW w:w="867" w:type="dxa"/>
            <w:tcBorders>
              <w:right w:val="double" w:sz="4" w:space="0" w:color="auto"/>
            </w:tcBorders>
            <w:vAlign w:val="center"/>
          </w:tcPr>
          <w:p w14:paraId="58649C96" w14:textId="77777777" w:rsidR="005D7373" w:rsidRPr="005D7373" w:rsidRDefault="005D7373" w:rsidP="005D7373">
            <w:pPr>
              <w:spacing w:before="60" w:after="60"/>
              <w:jc w:val="center"/>
              <w:rPr>
                <w:rFonts w:cs="Arial"/>
                <w:sz w:val="18"/>
                <w:szCs w:val="18"/>
                <w:lang w:val="en-AU" w:eastAsia="en-US"/>
              </w:rPr>
            </w:pPr>
            <w:r w:rsidRPr="005D7373">
              <w:rPr>
                <w:rFonts w:cs="Arial"/>
                <w:sz w:val="18"/>
                <w:szCs w:val="18"/>
                <w:lang w:val="en-AU" w:eastAsia="en-US"/>
              </w:rPr>
              <w:t>10.2.1.1</w:t>
            </w:r>
          </w:p>
        </w:tc>
        <w:tc>
          <w:tcPr>
            <w:tcW w:w="1287" w:type="dxa"/>
            <w:tcBorders>
              <w:left w:val="double" w:sz="4" w:space="0" w:color="auto"/>
              <w:right w:val="double" w:sz="4" w:space="0" w:color="auto"/>
            </w:tcBorders>
            <w:vAlign w:val="center"/>
          </w:tcPr>
          <w:p w14:paraId="26D80E58" w14:textId="77777777" w:rsidR="005D7373" w:rsidRPr="005D7373" w:rsidRDefault="005D7373" w:rsidP="005D7373">
            <w:pPr>
              <w:spacing w:before="60" w:after="60"/>
              <w:jc w:val="center"/>
              <w:rPr>
                <w:rFonts w:cs="Arial"/>
                <w:b/>
                <w:sz w:val="18"/>
                <w:szCs w:val="18"/>
                <w:lang w:val="en-AU" w:eastAsia="en-US"/>
              </w:rPr>
            </w:pPr>
          </w:p>
        </w:tc>
        <w:tc>
          <w:tcPr>
            <w:tcW w:w="1137" w:type="dxa"/>
            <w:tcBorders>
              <w:left w:val="double" w:sz="4" w:space="0" w:color="auto"/>
            </w:tcBorders>
            <w:vAlign w:val="center"/>
          </w:tcPr>
          <w:p w14:paraId="49AB165E" w14:textId="77777777" w:rsidR="005D7373" w:rsidRPr="005D7373" w:rsidRDefault="005D7373" w:rsidP="005D7373">
            <w:pPr>
              <w:spacing w:before="60" w:after="60"/>
              <w:jc w:val="center"/>
              <w:rPr>
                <w:rFonts w:cs="Arial"/>
                <w:sz w:val="18"/>
                <w:szCs w:val="18"/>
                <w:lang w:val="en-AU" w:eastAsia="en-US"/>
              </w:rPr>
            </w:pPr>
          </w:p>
        </w:tc>
        <w:tc>
          <w:tcPr>
            <w:tcW w:w="1320" w:type="dxa"/>
            <w:tcBorders>
              <w:right w:val="double" w:sz="4" w:space="0" w:color="auto"/>
            </w:tcBorders>
            <w:vAlign w:val="center"/>
          </w:tcPr>
          <w:p w14:paraId="4385EA2B" w14:textId="77777777" w:rsidR="005D7373" w:rsidRPr="005D7373" w:rsidRDefault="005D7373" w:rsidP="005D7373">
            <w:pPr>
              <w:spacing w:before="60" w:after="60"/>
              <w:jc w:val="center"/>
              <w:rPr>
                <w:rFonts w:cs="Arial"/>
                <w:sz w:val="18"/>
                <w:szCs w:val="18"/>
                <w:lang w:val="en-AU" w:eastAsia="en-US"/>
              </w:rPr>
            </w:pPr>
          </w:p>
        </w:tc>
        <w:tc>
          <w:tcPr>
            <w:tcW w:w="1232" w:type="dxa"/>
            <w:tcBorders>
              <w:left w:val="double" w:sz="4" w:space="0" w:color="auto"/>
            </w:tcBorders>
            <w:vAlign w:val="center"/>
          </w:tcPr>
          <w:p w14:paraId="03753B2E" w14:textId="77777777" w:rsidR="005D7373" w:rsidRPr="005D7373" w:rsidRDefault="005D7373" w:rsidP="005D7373">
            <w:pPr>
              <w:spacing w:before="60" w:after="60"/>
              <w:jc w:val="center"/>
              <w:rPr>
                <w:rFonts w:cs="Arial"/>
                <w:color w:val="808080"/>
                <w:sz w:val="18"/>
                <w:szCs w:val="18"/>
                <w:lang w:val="en-AU" w:eastAsia="en-US"/>
              </w:rPr>
            </w:pPr>
          </w:p>
        </w:tc>
        <w:tc>
          <w:tcPr>
            <w:tcW w:w="1066" w:type="dxa"/>
            <w:vAlign w:val="center"/>
          </w:tcPr>
          <w:p w14:paraId="436C1918" w14:textId="77777777" w:rsidR="005D7373" w:rsidRPr="005D7373" w:rsidRDefault="005D7373" w:rsidP="005D7373">
            <w:pPr>
              <w:spacing w:before="60" w:after="60"/>
              <w:jc w:val="center"/>
              <w:rPr>
                <w:rFonts w:cs="Arial"/>
                <w:color w:val="808080"/>
                <w:sz w:val="18"/>
                <w:szCs w:val="18"/>
                <w:lang w:val="en-AU" w:eastAsia="en-US"/>
              </w:rPr>
            </w:pPr>
          </w:p>
        </w:tc>
        <w:tc>
          <w:tcPr>
            <w:tcW w:w="1247" w:type="dxa"/>
            <w:vAlign w:val="center"/>
          </w:tcPr>
          <w:p w14:paraId="250B8F34" w14:textId="77777777" w:rsidR="005D7373" w:rsidRPr="005D7373" w:rsidRDefault="005D7373" w:rsidP="005D7373">
            <w:pPr>
              <w:spacing w:before="60" w:after="60"/>
              <w:jc w:val="center"/>
              <w:rPr>
                <w:rFonts w:cs="Arial"/>
                <w:color w:val="808080"/>
                <w:sz w:val="18"/>
                <w:szCs w:val="18"/>
                <w:lang w:val="en-AU" w:eastAsia="en-US"/>
              </w:rPr>
            </w:pPr>
            <w:r w:rsidRPr="005D7373">
              <w:rPr>
                <w:rFonts w:cs="Arial"/>
                <w:color w:val="808080"/>
                <w:sz w:val="18"/>
                <w:szCs w:val="18"/>
                <w:lang w:val="en-AU" w:eastAsia="en-US"/>
              </w:rPr>
              <w:t>x</w:t>
            </w:r>
          </w:p>
        </w:tc>
      </w:tr>
      <w:tr w:rsidR="005D7373" w:rsidRPr="005D7373" w14:paraId="57B46851" w14:textId="77777777" w:rsidTr="005D7373">
        <w:trPr>
          <w:cantSplit/>
          <w:jc w:val="center"/>
        </w:trPr>
        <w:tc>
          <w:tcPr>
            <w:tcW w:w="1252" w:type="dxa"/>
            <w:vAlign w:val="center"/>
          </w:tcPr>
          <w:p w14:paraId="4DB5C000" w14:textId="77777777" w:rsidR="005D7373" w:rsidRPr="005D7373" w:rsidRDefault="005D7373" w:rsidP="005D7373">
            <w:pPr>
              <w:spacing w:before="60" w:after="60"/>
              <w:jc w:val="center"/>
              <w:rPr>
                <w:rFonts w:cs="Arial"/>
                <w:b/>
                <w:sz w:val="18"/>
                <w:szCs w:val="18"/>
                <w:lang w:val="en-AU" w:eastAsia="en-US"/>
              </w:rPr>
            </w:pPr>
            <w:r w:rsidRPr="005D7373">
              <w:rPr>
                <w:rFonts w:cs="Arial"/>
                <w:b/>
                <w:sz w:val="18"/>
                <w:szCs w:val="18"/>
                <w:lang w:val="en-AU" w:eastAsia="en-US"/>
              </w:rPr>
              <w:t>TSSRON</w:t>
            </w:r>
          </w:p>
        </w:tc>
        <w:tc>
          <w:tcPr>
            <w:tcW w:w="867" w:type="dxa"/>
            <w:tcBorders>
              <w:right w:val="double" w:sz="4" w:space="0" w:color="auto"/>
            </w:tcBorders>
            <w:vAlign w:val="center"/>
          </w:tcPr>
          <w:p w14:paraId="50938E13" w14:textId="77777777" w:rsidR="005D7373" w:rsidRPr="005D7373" w:rsidRDefault="005D7373" w:rsidP="005D7373">
            <w:pPr>
              <w:spacing w:before="60" w:after="60"/>
              <w:jc w:val="center"/>
              <w:rPr>
                <w:rFonts w:cs="Arial"/>
                <w:sz w:val="18"/>
                <w:szCs w:val="18"/>
                <w:lang w:val="en-AU" w:eastAsia="en-US"/>
              </w:rPr>
            </w:pPr>
            <w:r w:rsidRPr="005D7373">
              <w:rPr>
                <w:rFonts w:cs="Arial"/>
                <w:sz w:val="18"/>
                <w:szCs w:val="18"/>
                <w:lang w:val="en-AU" w:eastAsia="en-US"/>
              </w:rPr>
              <w:t>10.2.1.6</w:t>
            </w:r>
          </w:p>
        </w:tc>
        <w:tc>
          <w:tcPr>
            <w:tcW w:w="1287" w:type="dxa"/>
            <w:tcBorders>
              <w:left w:val="double" w:sz="4" w:space="0" w:color="auto"/>
              <w:right w:val="double" w:sz="4" w:space="0" w:color="auto"/>
            </w:tcBorders>
            <w:shd w:val="clear" w:color="auto" w:fill="F2F2F2"/>
            <w:vAlign w:val="center"/>
          </w:tcPr>
          <w:p w14:paraId="47BE5315" w14:textId="77777777" w:rsidR="005D7373" w:rsidRPr="005D7373" w:rsidRDefault="005D7373" w:rsidP="005D7373">
            <w:pPr>
              <w:spacing w:before="60" w:after="60"/>
              <w:jc w:val="center"/>
              <w:rPr>
                <w:rFonts w:cs="Arial"/>
                <w:b/>
                <w:sz w:val="18"/>
                <w:szCs w:val="18"/>
                <w:lang w:val="en-AU" w:eastAsia="en-US"/>
              </w:rPr>
            </w:pPr>
          </w:p>
        </w:tc>
        <w:tc>
          <w:tcPr>
            <w:tcW w:w="1137" w:type="dxa"/>
            <w:tcBorders>
              <w:left w:val="double" w:sz="4" w:space="0" w:color="auto"/>
            </w:tcBorders>
            <w:shd w:val="clear" w:color="auto" w:fill="F2F2F2"/>
            <w:vAlign w:val="center"/>
          </w:tcPr>
          <w:p w14:paraId="6B8620D9" w14:textId="77777777" w:rsidR="005D7373" w:rsidRPr="005D7373" w:rsidRDefault="005D7373" w:rsidP="005D7373">
            <w:pPr>
              <w:spacing w:before="60" w:after="60"/>
              <w:jc w:val="center"/>
              <w:rPr>
                <w:rFonts w:cs="Arial"/>
                <w:sz w:val="18"/>
                <w:szCs w:val="18"/>
                <w:lang w:val="en-AU" w:eastAsia="en-US"/>
              </w:rPr>
            </w:pPr>
          </w:p>
        </w:tc>
        <w:tc>
          <w:tcPr>
            <w:tcW w:w="1320" w:type="dxa"/>
            <w:tcBorders>
              <w:right w:val="double" w:sz="4" w:space="0" w:color="auto"/>
            </w:tcBorders>
            <w:shd w:val="clear" w:color="auto" w:fill="F2F2F2"/>
            <w:vAlign w:val="center"/>
          </w:tcPr>
          <w:p w14:paraId="13A704F8" w14:textId="77777777" w:rsidR="005D7373" w:rsidRPr="005D7373" w:rsidRDefault="005D7373" w:rsidP="005D7373">
            <w:pPr>
              <w:spacing w:before="60" w:after="60"/>
              <w:jc w:val="center"/>
              <w:rPr>
                <w:rFonts w:cs="Arial"/>
                <w:sz w:val="18"/>
                <w:szCs w:val="18"/>
                <w:lang w:val="en-AU" w:eastAsia="en-US"/>
              </w:rPr>
            </w:pPr>
          </w:p>
        </w:tc>
        <w:tc>
          <w:tcPr>
            <w:tcW w:w="1232" w:type="dxa"/>
            <w:tcBorders>
              <w:left w:val="double" w:sz="4" w:space="0" w:color="auto"/>
            </w:tcBorders>
            <w:shd w:val="clear" w:color="auto" w:fill="F2F2F2"/>
            <w:vAlign w:val="center"/>
          </w:tcPr>
          <w:p w14:paraId="0976535F" w14:textId="77777777" w:rsidR="005D7373" w:rsidRPr="005D7373" w:rsidRDefault="005D7373" w:rsidP="005D7373">
            <w:pPr>
              <w:spacing w:before="60" w:after="60"/>
              <w:jc w:val="center"/>
              <w:rPr>
                <w:rFonts w:cs="Arial"/>
                <w:color w:val="808080"/>
                <w:sz w:val="18"/>
                <w:szCs w:val="18"/>
                <w:lang w:val="en-AU" w:eastAsia="en-US"/>
              </w:rPr>
            </w:pPr>
          </w:p>
        </w:tc>
        <w:tc>
          <w:tcPr>
            <w:tcW w:w="1066" w:type="dxa"/>
            <w:shd w:val="clear" w:color="auto" w:fill="F2F2F2"/>
            <w:vAlign w:val="center"/>
          </w:tcPr>
          <w:p w14:paraId="1B691C9C" w14:textId="77777777" w:rsidR="005D7373" w:rsidRPr="005D7373" w:rsidRDefault="005D7373" w:rsidP="005D7373">
            <w:pPr>
              <w:spacing w:before="60" w:after="60"/>
              <w:jc w:val="center"/>
              <w:rPr>
                <w:rFonts w:cs="Arial"/>
                <w:color w:val="808080"/>
                <w:sz w:val="18"/>
                <w:szCs w:val="18"/>
                <w:lang w:val="en-AU" w:eastAsia="en-US"/>
              </w:rPr>
            </w:pPr>
          </w:p>
        </w:tc>
        <w:tc>
          <w:tcPr>
            <w:tcW w:w="1247" w:type="dxa"/>
            <w:shd w:val="clear" w:color="auto" w:fill="F2F2F2"/>
            <w:vAlign w:val="center"/>
          </w:tcPr>
          <w:p w14:paraId="2A7B4FE2" w14:textId="77777777" w:rsidR="005D7373" w:rsidRPr="005D7373" w:rsidRDefault="005D7373" w:rsidP="005D7373">
            <w:pPr>
              <w:spacing w:before="60" w:after="60"/>
              <w:jc w:val="center"/>
              <w:rPr>
                <w:rFonts w:cs="Arial"/>
                <w:color w:val="808080"/>
                <w:sz w:val="18"/>
                <w:szCs w:val="18"/>
                <w:lang w:val="en-AU" w:eastAsia="en-US"/>
              </w:rPr>
            </w:pPr>
          </w:p>
        </w:tc>
      </w:tr>
      <w:tr w:rsidR="005D7373" w:rsidRPr="005D7373" w14:paraId="2FC3AFB7" w14:textId="77777777" w:rsidTr="005D7373">
        <w:trPr>
          <w:cantSplit/>
          <w:jc w:val="center"/>
        </w:trPr>
        <w:tc>
          <w:tcPr>
            <w:tcW w:w="1252" w:type="dxa"/>
            <w:vAlign w:val="center"/>
          </w:tcPr>
          <w:p w14:paraId="3F12D5C0" w14:textId="77777777" w:rsidR="005D7373" w:rsidRPr="005D7373" w:rsidRDefault="005D7373" w:rsidP="005D7373">
            <w:pPr>
              <w:spacing w:before="60" w:after="60"/>
              <w:jc w:val="center"/>
              <w:rPr>
                <w:rFonts w:cs="Arial"/>
                <w:b/>
                <w:sz w:val="18"/>
                <w:szCs w:val="18"/>
                <w:lang w:val="en-AU" w:eastAsia="en-US"/>
              </w:rPr>
            </w:pPr>
            <w:r w:rsidRPr="005D7373">
              <w:rPr>
                <w:rFonts w:cs="Arial"/>
                <w:b/>
                <w:sz w:val="18"/>
                <w:szCs w:val="18"/>
                <w:lang w:val="en-AU" w:eastAsia="en-US"/>
              </w:rPr>
              <w:t>TUNNEL</w:t>
            </w:r>
          </w:p>
        </w:tc>
        <w:tc>
          <w:tcPr>
            <w:tcW w:w="867" w:type="dxa"/>
            <w:tcBorders>
              <w:right w:val="double" w:sz="4" w:space="0" w:color="auto"/>
            </w:tcBorders>
            <w:vAlign w:val="center"/>
          </w:tcPr>
          <w:p w14:paraId="509EF6EC" w14:textId="77777777" w:rsidR="005D7373" w:rsidRPr="005D7373" w:rsidRDefault="005D7373" w:rsidP="005D7373">
            <w:pPr>
              <w:spacing w:before="60" w:after="60"/>
              <w:jc w:val="center"/>
              <w:rPr>
                <w:rFonts w:cs="Arial"/>
                <w:sz w:val="18"/>
                <w:szCs w:val="18"/>
                <w:lang w:val="en-AU" w:eastAsia="en-US"/>
              </w:rPr>
            </w:pPr>
            <w:r w:rsidRPr="005D7373">
              <w:rPr>
                <w:rFonts w:cs="Arial"/>
                <w:sz w:val="18"/>
                <w:szCs w:val="18"/>
                <w:lang w:val="en-AU" w:eastAsia="en-US"/>
              </w:rPr>
              <w:t>4.8.3</w:t>
            </w:r>
          </w:p>
        </w:tc>
        <w:tc>
          <w:tcPr>
            <w:tcW w:w="1287" w:type="dxa"/>
            <w:tcBorders>
              <w:left w:val="double" w:sz="4" w:space="0" w:color="auto"/>
              <w:right w:val="double" w:sz="4" w:space="0" w:color="auto"/>
            </w:tcBorders>
            <w:vAlign w:val="center"/>
          </w:tcPr>
          <w:p w14:paraId="7D73A335" w14:textId="77777777" w:rsidR="005D7373" w:rsidRPr="005D7373" w:rsidRDefault="005D7373" w:rsidP="005D7373">
            <w:pPr>
              <w:spacing w:before="60" w:after="60"/>
              <w:jc w:val="center"/>
              <w:rPr>
                <w:rFonts w:cs="Arial"/>
                <w:b/>
                <w:sz w:val="18"/>
                <w:szCs w:val="18"/>
                <w:lang w:val="en-AU" w:eastAsia="en-US"/>
              </w:rPr>
            </w:pPr>
            <w:r w:rsidRPr="005D7373">
              <w:rPr>
                <w:rFonts w:cs="Arial"/>
                <w:b/>
                <w:sz w:val="18"/>
                <w:szCs w:val="18"/>
                <w:lang w:val="en-AU" w:eastAsia="en-US"/>
              </w:rPr>
              <w:t>x</w:t>
            </w:r>
          </w:p>
        </w:tc>
        <w:tc>
          <w:tcPr>
            <w:tcW w:w="1137" w:type="dxa"/>
            <w:tcBorders>
              <w:left w:val="double" w:sz="4" w:space="0" w:color="auto"/>
            </w:tcBorders>
            <w:vAlign w:val="center"/>
          </w:tcPr>
          <w:p w14:paraId="58492289" w14:textId="77777777" w:rsidR="005D7373" w:rsidRPr="005D7373" w:rsidRDefault="005D7373" w:rsidP="005D7373">
            <w:pPr>
              <w:spacing w:before="60" w:after="60"/>
              <w:jc w:val="center"/>
              <w:rPr>
                <w:rFonts w:cs="Arial"/>
                <w:sz w:val="18"/>
                <w:szCs w:val="18"/>
                <w:lang w:val="en-AU" w:eastAsia="en-US"/>
              </w:rPr>
            </w:pPr>
          </w:p>
        </w:tc>
        <w:tc>
          <w:tcPr>
            <w:tcW w:w="1320" w:type="dxa"/>
            <w:tcBorders>
              <w:right w:val="double" w:sz="4" w:space="0" w:color="auto"/>
            </w:tcBorders>
            <w:vAlign w:val="center"/>
          </w:tcPr>
          <w:p w14:paraId="08BECC65" w14:textId="77777777" w:rsidR="005D7373" w:rsidRPr="005D7373" w:rsidRDefault="005D7373" w:rsidP="005D7373">
            <w:pPr>
              <w:spacing w:before="60" w:after="60"/>
              <w:jc w:val="center"/>
              <w:rPr>
                <w:rFonts w:cs="Arial"/>
                <w:sz w:val="18"/>
                <w:szCs w:val="18"/>
                <w:lang w:val="en-AU" w:eastAsia="en-US"/>
              </w:rPr>
            </w:pPr>
            <w:r w:rsidRPr="005D7373">
              <w:rPr>
                <w:rFonts w:cs="Arial"/>
                <w:sz w:val="18"/>
                <w:szCs w:val="18"/>
                <w:lang w:val="en-AU" w:eastAsia="en-US"/>
              </w:rPr>
              <w:t>x</w:t>
            </w:r>
          </w:p>
        </w:tc>
        <w:tc>
          <w:tcPr>
            <w:tcW w:w="1232" w:type="dxa"/>
            <w:tcBorders>
              <w:left w:val="double" w:sz="4" w:space="0" w:color="auto"/>
            </w:tcBorders>
            <w:vAlign w:val="center"/>
          </w:tcPr>
          <w:p w14:paraId="1AB40461" w14:textId="77777777" w:rsidR="005D7373" w:rsidRPr="005D7373" w:rsidRDefault="005D7373" w:rsidP="005D7373">
            <w:pPr>
              <w:spacing w:before="60" w:after="60"/>
              <w:jc w:val="center"/>
              <w:rPr>
                <w:rFonts w:cs="Arial"/>
                <w:color w:val="808080"/>
                <w:sz w:val="18"/>
                <w:szCs w:val="18"/>
                <w:lang w:val="en-AU" w:eastAsia="en-US"/>
              </w:rPr>
            </w:pPr>
          </w:p>
        </w:tc>
        <w:tc>
          <w:tcPr>
            <w:tcW w:w="1066" w:type="dxa"/>
            <w:vAlign w:val="center"/>
          </w:tcPr>
          <w:p w14:paraId="0718ADDF" w14:textId="77777777" w:rsidR="005D7373" w:rsidRPr="005D7373" w:rsidRDefault="005D7373" w:rsidP="005D7373">
            <w:pPr>
              <w:spacing w:before="60" w:after="60"/>
              <w:jc w:val="center"/>
              <w:rPr>
                <w:rFonts w:cs="Arial"/>
                <w:color w:val="808080"/>
                <w:sz w:val="18"/>
                <w:szCs w:val="18"/>
                <w:lang w:val="en-AU" w:eastAsia="en-US"/>
              </w:rPr>
            </w:pPr>
            <w:r w:rsidRPr="005D7373">
              <w:rPr>
                <w:rFonts w:cs="Arial"/>
                <w:color w:val="808080"/>
                <w:sz w:val="18"/>
                <w:szCs w:val="18"/>
                <w:lang w:val="en-AU" w:eastAsia="en-US"/>
              </w:rPr>
              <w:t>x</w:t>
            </w:r>
          </w:p>
        </w:tc>
        <w:tc>
          <w:tcPr>
            <w:tcW w:w="1247" w:type="dxa"/>
            <w:vAlign w:val="center"/>
          </w:tcPr>
          <w:p w14:paraId="58D2F311" w14:textId="77777777" w:rsidR="005D7373" w:rsidRPr="005D7373" w:rsidRDefault="005D7373" w:rsidP="005D7373">
            <w:pPr>
              <w:spacing w:before="60" w:after="60"/>
              <w:jc w:val="center"/>
              <w:rPr>
                <w:rFonts w:cs="Arial"/>
                <w:color w:val="808080"/>
                <w:sz w:val="18"/>
                <w:szCs w:val="18"/>
                <w:lang w:val="en-AU" w:eastAsia="en-US"/>
              </w:rPr>
            </w:pPr>
          </w:p>
        </w:tc>
      </w:tr>
      <w:tr w:rsidR="005D7373" w:rsidRPr="005D7373" w14:paraId="5DFD3056" w14:textId="77777777" w:rsidTr="005D7373">
        <w:trPr>
          <w:cantSplit/>
          <w:jc w:val="center"/>
        </w:trPr>
        <w:tc>
          <w:tcPr>
            <w:tcW w:w="1252" w:type="dxa"/>
            <w:vAlign w:val="center"/>
          </w:tcPr>
          <w:p w14:paraId="0138BF79" w14:textId="77777777" w:rsidR="005D7373" w:rsidRPr="005D7373" w:rsidRDefault="005D7373" w:rsidP="005D7373">
            <w:pPr>
              <w:spacing w:before="60" w:after="60"/>
              <w:jc w:val="center"/>
              <w:rPr>
                <w:rFonts w:cs="Arial"/>
                <w:b/>
                <w:sz w:val="18"/>
                <w:szCs w:val="18"/>
                <w:lang w:val="en-AU" w:eastAsia="en-US"/>
              </w:rPr>
            </w:pPr>
            <w:r w:rsidRPr="005D7373">
              <w:rPr>
                <w:rFonts w:cs="Arial"/>
                <w:b/>
                <w:sz w:val="18"/>
                <w:szCs w:val="18"/>
                <w:lang w:val="en-AU" w:eastAsia="en-US"/>
              </w:rPr>
              <w:t>TWRTPT</w:t>
            </w:r>
          </w:p>
        </w:tc>
        <w:tc>
          <w:tcPr>
            <w:tcW w:w="867" w:type="dxa"/>
            <w:tcBorders>
              <w:right w:val="double" w:sz="4" w:space="0" w:color="auto"/>
            </w:tcBorders>
            <w:vAlign w:val="center"/>
          </w:tcPr>
          <w:p w14:paraId="79163D13" w14:textId="77777777" w:rsidR="005D7373" w:rsidRPr="005D7373" w:rsidRDefault="005D7373" w:rsidP="005D7373">
            <w:pPr>
              <w:spacing w:before="60" w:after="60"/>
              <w:jc w:val="center"/>
              <w:rPr>
                <w:rFonts w:cs="Arial"/>
                <w:sz w:val="18"/>
                <w:szCs w:val="18"/>
                <w:lang w:val="en-AU" w:eastAsia="en-US"/>
              </w:rPr>
            </w:pPr>
            <w:r w:rsidRPr="005D7373">
              <w:rPr>
                <w:rFonts w:cs="Arial"/>
                <w:sz w:val="18"/>
                <w:szCs w:val="18"/>
                <w:lang w:val="en-AU" w:eastAsia="en-US"/>
              </w:rPr>
              <w:t>10.2.6</w:t>
            </w:r>
          </w:p>
        </w:tc>
        <w:tc>
          <w:tcPr>
            <w:tcW w:w="1287" w:type="dxa"/>
            <w:tcBorders>
              <w:left w:val="double" w:sz="4" w:space="0" w:color="auto"/>
              <w:right w:val="double" w:sz="4" w:space="0" w:color="auto"/>
            </w:tcBorders>
            <w:vAlign w:val="center"/>
          </w:tcPr>
          <w:p w14:paraId="653203FA" w14:textId="77777777" w:rsidR="005D7373" w:rsidRPr="005D7373" w:rsidRDefault="005D7373" w:rsidP="005D7373">
            <w:pPr>
              <w:spacing w:before="60" w:after="60"/>
              <w:jc w:val="center"/>
              <w:rPr>
                <w:rFonts w:cs="Arial"/>
                <w:b/>
                <w:sz w:val="18"/>
                <w:szCs w:val="18"/>
                <w:lang w:val="en-AU" w:eastAsia="en-US"/>
              </w:rPr>
            </w:pPr>
            <w:r w:rsidRPr="005D7373">
              <w:rPr>
                <w:rFonts w:cs="Arial"/>
                <w:b/>
                <w:sz w:val="18"/>
                <w:szCs w:val="18"/>
                <w:lang w:val="en-AU" w:eastAsia="en-US"/>
              </w:rPr>
              <w:t>x</w:t>
            </w:r>
          </w:p>
        </w:tc>
        <w:tc>
          <w:tcPr>
            <w:tcW w:w="1137" w:type="dxa"/>
            <w:tcBorders>
              <w:left w:val="double" w:sz="4" w:space="0" w:color="auto"/>
            </w:tcBorders>
            <w:vAlign w:val="center"/>
          </w:tcPr>
          <w:p w14:paraId="4ACF7FC9" w14:textId="77777777" w:rsidR="005D7373" w:rsidRPr="005D7373" w:rsidRDefault="005D7373" w:rsidP="005D7373">
            <w:pPr>
              <w:spacing w:before="60" w:after="60"/>
              <w:jc w:val="center"/>
              <w:rPr>
                <w:rFonts w:cs="Arial"/>
                <w:sz w:val="18"/>
                <w:szCs w:val="18"/>
                <w:lang w:val="en-AU" w:eastAsia="en-US"/>
              </w:rPr>
            </w:pPr>
          </w:p>
        </w:tc>
        <w:tc>
          <w:tcPr>
            <w:tcW w:w="1320" w:type="dxa"/>
            <w:tcBorders>
              <w:right w:val="double" w:sz="4" w:space="0" w:color="auto"/>
            </w:tcBorders>
            <w:vAlign w:val="center"/>
          </w:tcPr>
          <w:p w14:paraId="1566266D" w14:textId="77777777" w:rsidR="005D7373" w:rsidRPr="005D7373" w:rsidRDefault="005D7373" w:rsidP="005D7373">
            <w:pPr>
              <w:spacing w:before="60" w:after="60"/>
              <w:jc w:val="center"/>
              <w:rPr>
                <w:rFonts w:cs="Arial"/>
                <w:sz w:val="18"/>
                <w:szCs w:val="18"/>
                <w:lang w:val="en-AU" w:eastAsia="en-US"/>
              </w:rPr>
            </w:pPr>
            <w:r w:rsidRPr="005D7373">
              <w:rPr>
                <w:rFonts w:cs="Arial"/>
                <w:sz w:val="18"/>
                <w:szCs w:val="18"/>
                <w:lang w:val="en-AU" w:eastAsia="en-US"/>
              </w:rPr>
              <w:t>x</w:t>
            </w:r>
          </w:p>
        </w:tc>
        <w:tc>
          <w:tcPr>
            <w:tcW w:w="1232" w:type="dxa"/>
            <w:tcBorders>
              <w:left w:val="double" w:sz="4" w:space="0" w:color="auto"/>
            </w:tcBorders>
            <w:vAlign w:val="center"/>
          </w:tcPr>
          <w:p w14:paraId="0ADCE65D" w14:textId="77777777" w:rsidR="005D7373" w:rsidRPr="005D7373" w:rsidRDefault="005D7373" w:rsidP="005D7373">
            <w:pPr>
              <w:spacing w:before="60" w:after="60"/>
              <w:jc w:val="center"/>
              <w:rPr>
                <w:rFonts w:cs="Arial"/>
                <w:color w:val="808080"/>
                <w:sz w:val="18"/>
                <w:szCs w:val="18"/>
                <w:lang w:val="en-AU" w:eastAsia="en-US"/>
              </w:rPr>
            </w:pPr>
          </w:p>
        </w:tc>
        <w:tc>
          <w:tcPr>
            <w:tcW w:w="1066" w:type="dxa"/>
            <w:vAlign w:val="center"/>
          </w:tcPr>
          <w:p w14:paraId="577E2B31" w14:textId="77777777" w:rsidR="005D7373" w:rsidRPr="005D7373" w:rsidRDefault="005D7373" w:rsidP="005D7373">
            <w:pPr>
              <w:spacing w:before="60" w:after="60"/>
              <w:jc w:val="center"/>
              <w:rPr>
                <w:rFonts w:cs="Arial"/>
                <w:color w:val="808080"/>
                <w:sz w:val="18"/>
                <w:szCs w:val="18"/>
                <w:lang w:val="en-AU" w:eastAsia="en-US"/>
              </w:rPr>
            </w:pPr>
          </w:p>
        </w:tc>
        <w:tc>
          <w:tcPr>
            <w:tcW w:w="1247" w:type="dxa"/>
            <w:vAlign w:val="center"/>
          </w:tcPr>
          <w:p w14:paraId="1E4BD37D" w14:textId="77777777" w:rsidR="005D7373" w:rsidRPr="005D7373" w:rsidRDefault="005D7373" w:rsidP="005D7373">
            <w:pPr>
              <w:spacing w:before="60" w:after="60"/>
              <w:jc w:val="center"/>
              <w:rPr>
                <w:rFonts w:cs="Arial"/>
                <w:color w:val="808080"/>
                <w:sz w:val="18"/>
                <w:szCs w:val="18"/>
                <w:lang w:val="en-AU" w:eastAsia="en-US"/>
              </w:rPr>
            </w:pPr>
            <w:r w:rsidRPr="005D7373">
              <w:rPr>
                <w:rFonts w:cs="Arial"/>
                <w:color w:val="808080"/>
                <w:sz w:val="18"/>
                <w:szCs w:val="18"/>
                <w:lang w:val="en-AU" w:eastAsia="en-US"/>
              </w:rPr>
              <w:t>x</w:t>
            </w:r>
          </w:p>
        </w:tc>
      </w:tr>
      <w:tr w:rsidR="005D7373" w:rsidRPr="005D7373" w14:paraId="15082E22" w14:textId="77777777" w:rsidTr="005D7373">
        <w:trPr>
          <w:cantSplit/>
          <w:jc w:val="center"/>
        </w:trPr>
        <w:tc>
          <w:tcPr>
            <w:tcW w:w="1252" w:type="dxa"/>
            <w:vAlign w:val="center"/>
          </w:tcPr>
          <w:p w14:paraId="5534297C" w14:textId="77777777" w:rsidR="005D7373" w:rsidRPr="005D7373" w:rsidRDefault="005D7373" w:rsidP="005D7373">
            <w:pPr>
              <w:spacing w:before="60" w:after="60"/>
              <w:jc w:val="center"/>
              <w:rPr>
                <w:rFonts w:cs="Arial"/>
                <w:b/>
                <w:sz w:val="18"/>
                <w:szCs w:val="18"/>
                <w:lang w:val="en-AU" w:eastAsia="en-US"/>
              </w:rPr>
            </w:pPr>
            <w:r w:rsidRPr="005D7373">
              <w:rPr>
                <w:rFonts w:cs="Arial"/>
                <w:b/>
                <w:sz w:val="18"/>
                <w:szCs w:val="18"/>
                <w:lang w:val="en-AU" w:eastAsia="en-US"/>
              </w:rPr>
              <w:t>T_HMON</w:t>
            </w:r>
          </w:p>
        </w:tc>
        <w:tc>
          <w:tcPr>
            <w:tcW w:w="867" w:type="dxa"/>
            <w:tcBorders>
              <w:right w:val="double" w:sz="4" w:space="0" w:color="auto"/>
            </w:tcBorders>
            <w:vAlign w:val="center"/>
          </w:tcPr>
          <w:p w14:paraId="4D285682" w14:textId="77777777" w:rsidR="005D7373" w:rsidRPr="005D7373" w:rsidRDefault="005D7373" w:rsidP="005D7373">
            <w:pPr>
              <w:spacing w:before="60" w:after="60"/>
              <w:jc w:val="center"/>
              <w:rPr>
                <w:rFonts w:cs="Arial"/>
                <w:sz w:val="18"/>
                <w:szCs w:val="18"/>
                <w:lang w:val="en-AU" w:eastAsia="en-US"/>
              </w:rPr>
            </w:pPr>
            <w:r w:rsidRPr="005D7373">
              <w:rPr>
                <w:rFonts w:cs="Arial"/>
                <w:sz w:val="18"/>
                <w:szCs w:val="18"/>
                <w:lang w:val="en-AU" w:eastAsia="en-US"/>
              </w:rPr>
              <w:t>3.2</w:t>
            </w:r>
          </w:p>
        </w:tc>
        <w:tc>
          <w:tcPr>
            <w:tcW w:w="1287" w:type="dxa"/>
            <w:tcBorders>
              <w:left w:val="double" w:sz="4" w:space="0" w:color="auto"/>
              <w:right w:val="double" w:sz="4" w:space="0" w:color="auto"/>
            </w:tcBorders>
            <w:shd w:val="clear" w:color="auto" w:fill="auto"/>
            <w:vAlign w:val="center"/>
          </w:tcPr>
          <w:p w14:paraId="1F8B989D" w14:textId="77777777" w:rsidR="005D7373" w:rsidRPr="005D7373" w:rsidRDefault="005D7373" w:rsidP="005D7373">
            <w:pPr>
              <w:spacing w:before="60" w:after="60"/>
              <w:jc w:val="center"/>
              <w:rPr>
                <w:rFonts w:cs="Arial"/>
                <w:b/>
                <w:sz w:val="18"/>
                <w:szCs w:val="18"/>
                <w:lang w:val="en-AU" w:eastAsia="en-US"/>
              </w:rPr>
            </w:pPr>
          </w:p>
        </w:tc>
        <w:tc>
          <w:tcPr>
            <w:tcW w:w="6002" w:type="dxa"/>
            <w:gridSpan w:val="5"/>
            <w:tcBorders>
              <w:left w:val="double" w:sz="4" w:space="0" w:color="auto"/>
            </w:tcBorders>
            <w:shd w:val="clear" w:color="auto" w:fill="auto"/>
            <w:vAlign w:val="center"/>
          </w:tcPr>
          <w:p w14:paraId="496A7B47" w14:textId="77777777" w:rsidR="005D7373" w:rsidRPr="005D7373" w:rsidRDefault="005D7373" w:rsidP="005D7373">
            <w:pPr>
              <w:spacing w:before="60" w:after="60"/>
              <w:jc w:val="center"/>
              <w:rPr>
                <w:rFonts w:cs="Arial"/>
                <w:sz w:val="18"/>
                <w:szCs w:val="18"/>
                <w:lang w:val="en-AU" w:eastAsia="en-US"/>
              </w:rPr>
            </w:pPr>
            <w:r w:rsidRPr="005D7373">
              <w:rPr>
                <w:rFonts w:cs="Arial"/>
                <w:sz w:val="18"/>
                <w:szCs w:val="18"/>
                <w:lang w:val="en-AU" w:eastAsia="en-US"/>
              </w:rPr>
              <w:t>Will not convert to S-101.</w:t>
            </w:r>
          </w:p>
        </w:tc>
      </w:tr>
      <w:tr w:rsidR="005D7373" w:rsidRPr="005D7373" w14:paraId="6516C2DF" w14:textId="77777777" w:rsidTr="005D7373">
        <w:trPr>
          <w:cantSplit/>
          <w:jc w:val="center"/>
        </w:trPr>
        <w:tc>
          <w:tcPr>
            <w:tcW w:w="1252" w:type="dxa"/>
            <w:vAlign w:val="center"/>
          </w:tcPr>
          <w:p w14:paraId="75DE91EF" w14:textId="77777777" w:rsidR="005D7373" w:rsidRPr="005D7373" w:rsidRDefault="005D7373" w:rsidP="005D7373">
            <w:pPr>
              <w:spacing w:before="60" w:after="60"/>
              <w:jc w:val="center"/>
              <w:rPr>
                <w:rFonts w:cs="Arial"/>
                <w:b/>
                <w:sz w:val="18"/>
                <w:szCs w:val="18"/>
                <w:lang w:val="en-AU" w:eastAsia="en-US"/>
              </w:rPr>
            </w:pPr>
            <w:r w:rsidRPr="005D7373">
              <w:rPr>
                <w:rFonts w:cs="Arial"/>
                <w:b/>
                <w:sz w:val="18"/>
                <w:szCs w:val="18"/>
                <w:lang w:val="en-AU" w:eastAsia="en-US"/>
              </w:rPr>
              <w:t>T_NHMN</w:t>
            </w:r>
          </w:p>
        </w:tc>
        <w:tc>
          <w:tcPr>
            <w:tcW w:w="867" w:type="dxa"/>
            <w:tcBorders>
              <w:right w:val="double" w:sz="4" w:space="0" w:color="auto"/>
            </w:tcBorders>
            <w:vAlign w:val="center"/>
          </w:tcPr>
          <w:p w14:paraId="769177E1" w14:textId="77777777" w:rsidR="005D7373" w:rsidRPr="005D7373" w:rsidRDefault="005D7373" w:rsidP="005D7373">
            <w:pPr>
              <w:spacing w:before="60" w:after="60"/>
              <w:jc w:val="center"/>
              <w:rPr>
                <w:rFonts w:cs="Arial"/>
                <w:sz w:val="18"/>
                <w:szCs w:val="18"/>
                <w:lang w:val="en-AU" w:eastAsia="en-US"/>
              </w:rPr>
            </w:pPr>
            <w:r w:rsidRPr="005D7373">
              <w:rPr>
                <w:rFonts w:cs="Arial"/>
                <w:sz w:val="18"/>
                <w:szCs w:val="18"/>
                <w:lang w:val="en-AU" w:eastAsia="en-US"/>
              </w:rPr>
              <w:t>3.2</w:t>
            </w:r>
          </w:p>
        </w:tc>
        <w:tc>
          <w:tcPr>
            <w:tcW w:w="1287" w:type="dxa"/>
            <w:tcBorders>
              <w:left w:val="double" w:sz="4" w:space="0" w:color="auto"/>
              <w:right w:val="double" w:sz="4" w:space="0" w:color="auto"/>
            </w:tcBorders>
            <w:shd w:val="clear" w:color="auto" w:fill="auto"/>
            <w:vAlign w:val="center"/>
          </w:tcPr>
          <w:p w14:paraId="45B0EEE5" w14:textId="77777777" w:rsidR="005D7373" w:rsidRPr="005D7373" w:rsidRDefault="005D7373" w:rsidP="005D7373">
            <w:pPr>
              <w:spacing w:before="60" w:after="60"/>
              <w:jc w:val="center"/>
              <w:rPr>
                <w:rFonts w:cs="Arial"/>
                <w:b/>
                <w:sz w:val="18"/>
                <w:szCs w:val="18"/>
                <w:lang w:val="en-AU" w:eastAsia="en-US"/>
              </w:rPr>
            </w:pPr>
          </w:p>
        </w:tc>
        <w:tc>
          <w:tcPr>
            <w:tcW w:w="6002" w:type="dxa"/>
            <w:gridSpan w:val="5"/>
            <w:tcBorders>
              <w:left w:val="double" w:sz="4" w:space="0" w:color="auto"/>
            </w:tcBorders>
            <w:shd w:val="clear" w:color="auto" w:fill="auto"/>
            <w:vAlign w:val="center"/>
          </w:tcPr>
          <w:p w14:paraId="2FC9A048" w14:textId="77777777" w:rsidR="005D7373" w:rsidRPr="005D7373" w:rsidRDefault="005D7373" w:rsidP="005D7373">
            <w:pPr>
              <w:spacing w:before="60" w:after="60"/>
              <w:jc w:val="center"/>
              <w:rPr>
                <w:rFonts w:cs="Arial"/>
                <w:sz w:val="18"/>
                <w:szCs w:val="18"/>
                <w:lang w:val="en-AU" w:eastAsia="en-US"/>
              </w:rPr>
            </w:pPr>
            <w:r w:rsidRPr="005D7373">
              <w:rPr>
                <w:rFonts w:cs="Arial"/>
                <w:sz w:val="18"/>
                <w:szCs w:val="18"/>
                <w:lang w:val="en-AU" w:eastAsia="en-US"/>
              </w:rPr>
              <w:t>Will not convert to S-101.</w:t>
            </w:r>
          </w:p>
        </w:tc>
      </w:tr>
      <w:tr w:rsidR="005D7373" w:rsidRPr="005D7373" w14:paraId="63B2C07B" w14:textId="77777777" w:rsidTr="005D7373">
        <w:trPr>
          <w:cantSplit/>
          <w:jc w:val="center"/>
        </w:trPr>
        <w:tc>
          <w:tcPr>
            <w:tcW w:w="1252" w:type="dxa"/>
            <w:vAlign w:val="center"/>
          </w:tcPr>
          <w:p w14:paraId="353EC140" w14:textId="77777777" w:rsidR="005D7373" w:rsidRPr="005D7373" w:rsidRDefault="005D7373" w:rsidP="005D7373">
            <w:pPr>
              <w:spacing w:before="60" w:after="60"/>
              <w:jc w:val="center"/>
              <w:rPr>
                <w:rFonts w:cs="Arial"/>
                <w:b/>
                <w:sz w:val="18"/>
                <w:szCs w:val="18"/>
                <w:lang w:val="en-AU" w:eastAsia="en-US"/>
              </w:rPr>
            </w:pPr>
            <w:r w:rsidRPr="005D7373">
              <w:rPr>
                <w:rFonts w:cs="Arial"/>
                <w:b/>
                <w:sz w:val="18"/>
                <w:szCs w:val="18"/>
                <w:lang w:val="en-AU" w:eastAsia="en-US"/>
              </w:rPr>
              <w:t>T_TIMS</w:t>
            </w:r>
          </w:p>
        </w:tc>
        <w:tc>
          <w:tcPr>
            <w:tcW w:w="867" w:type="dxa"/>
            <w:tcBorders>
              <w:right w:val="double" w:sz="4" w:space="0" w:color="auto"/>
            </w:tcBorders>
            <w:vAlign w:val="center"/>
          </w:tcPr>
          <w:p w14:paraId="43887EBB" w14:textId="77777777" w:rsidR="005D7373" w:rsidRPr="005D7373" w:rsidRDefault="005D7373" w:rsidP="005D7373">
            <w:pPr>
              <w:spacing w:before="60" w:after="60"/>
              <w:jc w:val="center"/>
              <w:rPr>
                <w:rFonts w:cs="Arial"/>
                <w:sz w:val="18"/>
                <w:szCs w:val="18"/>
                <w:lang w:val="en-AU" w:eastAsia="en-US"/>
              </w:rPr>
            </w:pPr>
            <w:r w:rsidRPr="005D7373">
              <w:rPr>
                <w:rFonts w:cs="Arial"/>
                <w:sz w:val="18"/>
                <w:szCs w:val="18"/>
                <w:lang w:val="en-AU" w:eastAsia="en-US"/>
              </w:rPr>
              <w:t>3.2</w:t>
            </w:r>
          </w:p>
        </w:tc>
        <w:tc>
          <w:tcPr>
            <w:tcW w:w="1287" w:type="dxa"/>
            <w:tcBorders>
              <w:left w:val="double" w:sz="4" w:space="0" w:color="auto"/>
              <w:right w:val="double" w:sz="4" w:space="0" w:color="auto"/>
            </w:tcBorders>
            <w:shd w:val="clear" w:color="auto" w:fill="auto"/>
            <w:vAlign w:val="center"/>
          </w:tcPr>
          <w:p w14:paraId="66729489" w14:textId="77777777" w:rsidR="005D7373" w:rsidRPr="005D7373" w:rsidRDefault="005D7373" w:rsidP="005D7373">
            <w:pPr>
              <w:spacing w:before="60" w:after="60"/>
              <w:jc w:val="center"/>
              <w:rPr>
                <w:rFonts w:cs="Arial"/>
                <w:b/>
                <w:sz w:val="18"/>
                <w:szCs w:val="18"/>
                <w:lang w:val="en-AU" w:eastAsia="en-US"/>
              </w:rPr>
            </w:pPr>
          </w:p>
        </w:tc>
        <w:tc>
          <w:tcPr>
            <w:tcW w:w="6002" w:type="dxa"/>
            <w:gridSpan w:val="5"/>
            <w:tcBorders>
              <w:left w:val="double" w:sz="4" w:space="0" w:color="auto"/>
            </w:tcBorders>
            <w:shd w:val="clear" w:color="auto" w:fill="auto"/>
            <w:vAlign w:val="center"/>
          </w:tcPr>
          <w:p w14:paraId="54B94C58" w14:textId="77777777" w:rsidR="005D7373" w:rsidRPr="005D7373" w:rsidRDefault="005D7373" w:rsidP="005D7373">
            <w:pPr>
              <w:spacing w:before="60" w:after="60"/>
              <w:jc w:val="center"/>
              <w:rPr>
                <w:rFonts w:cs="Arial"/>
                <w:sz w:val="18"/>
                <w:szCs w:val="18"/>
                <w:lang w:val="en-AU" w:eastAsia="en-US"/>
              </w:rPr>
            </w:pPr>
            <w:r w:rsidRPr="005D7373">
              <w:rPr>
                <w:rFonts w:cs="Arial"/>
                <w:sz w:val="18"/>
                <w:szCs w:val="18"/>
                <w:lang w:val="en-AU" w:eastAsia="en-US"/>
              </w:rPr>
              <w:t>Will not convert to S-101.</w:t>
            </w:r>
          </w:p>
        </w:tc>
      </w:tr>
      <w:tr w:rsidR="005D7373" w:rsidRPr="005D7373" w14:paraId="5E998BFF" w14:textId="77777777" w:rsidTr="005D7373">
        <w:trPr>
          <w:cantSplit/>
          <w:jc w:val="center"/>
        </w:trPr>
        <w:tc>
          <w:tcPr>
            <w:tcW w:w="1252" w:type="dxa"/>
            <w:vAlign w:val="center"/>
          </w:tcPr>
          <w:p w14:paraId="5B8F19D4" w14:textId="77777777" w:rsidR="005D7373" w:rsidRPr="005D7373" w:rsidRDefault="005D7373" w:rsidP="005D7373">
            <w:pPr>
              <w:spacing w:before="60" w:after="60"/>
              <w:jc w:val="center"/>
              <w:rPr>
                <w:rFonts w:cs="Arial"/>
                <w:b/>
                <w:sz w:val="18"/>
                <w:szCs w:val="18"/>
                <w:lang w:val="en-AU" w:eastAsia="en-US"/>
              </w:rPr>
            </w:pPr>
            <w:r w:rsidRPr="005D7373">
              <w:rPr>
                <w:rFonts w:cs="Arial"/>
                <w:b/>
                <w:sz w:val="18"/>
                <w:szCs w:val="18"/>
                <w:lang w:val="en-AU" w:eastAsia="en-US"/>
              </w:rPr>
              <w:t>TS_FEB</w:t>
            </w:r>
          </w:p>
        </w:tc>
        <w:tc>
          <w:tcPr>
            <w:tcW w:w="867" w:type="dxa"/>
            <w:tcBorders>
              <w:right w:val="double" w:sz="4" w:space="0" w:color="auto"/>
            </w:tcBorders>
            <w:vAlign w:val="center"/>
          </w:tcPr>
          <w:p w14:paraId="1BDED07B" w14:textId="77777777" w:rsidR="005D7373" w:rsidRPr="005D7373" w:rsidRDefault="005D7373" w:rsidP="005D7373">
            <w:pPr>
              <w:spacing w:before="60" w:after="60"/>
              <w:jc w:val="center"/>
              <w:rPr>
                <w:rFonts w:cs="Arial"/>
                <w:sz w:val="18"/>
                <w:szCs w:val="18"/>
                <w:lang w:val="en-AU" w:eastAsia="en-US"/>
              </w:rPr>
            </w:pPr>
            <w:r w:rsidRPr="005D7373">
              <w:rPr>
                <w:rFonts w:cs="Arial"/>
                <w:sz w:val="18"/>
                <w:szCs w:val="18"/>
                <w:lang w:val="en-AU" w:eastAsia="en-US"/>
              </w:rPr>
              <w:t>3.3.1</w:t>
            </w:r>
          </w:p>
        </w:tc>
        <w:tc>
          <w:tcPr>
            <w:tcW w:w="1287" w:type="dxa"/>
            <w:tcBorders>
              <w:left w:val="double" w:sz="4" w:space="0" w:color="auto"/>
              <w:right w:val="double" w:sz="4" w:space="0" w:color="auto"/>
            </w:tcBorders>
            <w:shd w:val="clear" w:color="auto" w:fill="auto"/>
            <w:vAlign w:val="center"/>
          </w:tcPr>
          <w:p w14:paraId="4DF0B8D4" w14:textId="77777777" w:rsidR="005D7373" w:rsidRPr="005D7373" w:rsidRDefault="005D7373" w:rsidP="005D7373">
            <w:pPr>
              <w:spacing w:before="60" w:after="60"/>
              <w:jc w:val="center"/>
              <w:rPr>
                <w:rFonts w:cs="Arial"/>
                <w:b/>
                <w:sz w:val="18"/>
                <w:szCs w:val="18"/>
                <w:lang w:val="en-AU" w:eastAsia="en-US"/>
              </w:rPr>
            </w:pPr>
          </w:p>
        </w:tc>
        <w:tc>
          <w:tcPr>
            <w:tcW w:w="1137" w:type="dxa"/>
            <w:tcBorders>
              <w:left w:val="double" w:sz="4" w:space="0" w:color="auto"/>
            </w:tcBorders>
            <w:shd w:val="clear" w:color="auto" w:fill="auto"/>
            <w:vAlign w:val="center"/>
          </w:tcPr>
          <w:p w14:paraId="26EF750F" w14:textId="77777777" w:rsidR="005D7373" w:rsidRPr="005D7373" w:rsidRDefault="005D7373" w:rsidP="005D7373">
            <w:pPr>
              <w:spacing w:before="60" w:after="60"/>
              <w:jc w:val="center"/>
              <w:rPr>
                <w:rFonts w:cs="Arial"/>
                <w:sz w:val="18"/>
                <w:szCs w:val="18"/>
                <w:lang w:val="en-AU" w:eastAsia="en-US"/>
              </w:rPr>
            </w:pPr>
            <w:r w:rsidRPr="005D7373">
              <w:rPr>
                <w:rFonts w:cs="Arial"/>
                <w:sz w:val="18"/>
                <w:szCs w:val="18"/>
                <w:lang w:val="en-AU" w:eastAsia="en-US"/>
              </w:rPr>
              <w:t>x*</w:t>
            </w:r>
          </w:p>
        </w:tc>
        <w:tc>
          <w:tcPr>
            <w:tcW w:w="1320" w:type="dxa"/>
            <w:tcBorders>
              <w:right w:val="double" w:sz="4" w:space="0" w:color="auto"/>
            </w:tcBorders>
            <w:shd w:val="clear" w:color="auto" w:fill="auto"/>
            <w:vAlign w:val="center"/>
          </w:tcPr>
          <w:p w14:paraId="4B6A8455" w14:textId="77777777" w:rsidR="005D7373" w:rsidRPr="005D7373" w:rsidRDefault="005D7373" w:rsidP="005D7373">
            <w:pPr>
              <w:spacing w:before="60" w:after="60"/>
              <w:jc w:val="center"/>
              <w:rPr>
                <w:rFonts w:cs="Arial"/>
                <w:sz w:val="18"/>
                <w:szCs w:val="18"/>
                <w:lang w:val="en-AU" w:eastAsia="en-US"/>
              </w:rPr>
            </w:pPr>
          </w:p>
        </w:tc>
        <w:tc>
          <w:tcPr>
            <w:tcW w:w="1232" w:type="dxa"/>
            <w:tcBorders>
              <w:left w:val="double" w:sz="4" w:space="0" w:color="auto"/>
            </w:tcBorders>
            <w:shd w:val="clear" w:color="auto" w:fill="auto"/>
            <w:vAlign w:val="center"/>
          </w:tcPr>
          <w:p w14:paraId="5063A072" w14:textId="77777777" w:rsidR="005D7373" w:rsidRPr="005D7373" w:rsidRDefault="005D7373" w:rsidP="005D7373">
            <w:pPr>
              <w:spacing w:before="60" w:after="60"/>
              <w:jc w:val="center"/>
              <w:rPr>
                <w:rFonts w:cs="Arial"/>
                <w:color w:val="808080"/>
                <w:sz w:val="18"/>
                <w:szCs w:val="18"/>
                <w:lang w:val="en-AU" w:eastAsia="en-US"/>
              </w:rPr>
            </w:pPr>
          </w:p>
        </w:tc>
        <w:tc>
          <w:tcPr>
            <w:tcW w:w="1066" w:type="dxa"/>
            <w:shd w:val="clear" w:color="auto" w:fill="auto"/>
            <w:vAlign w:val="center"/>
          </w:tcPr>
          <w:p w14:paraId="190F2104" w14:textId="77777777" w:rsidR="005D7373" w:rsidRPr="005D7373" w:rsidRDefault="005D7373" w:rsidP="005D7373">
            <w:pPr>
              <w:spacing w:before="60" w:after="60"/>
              <w:jc w:val="center"/>
              <w:rPr>
                <w:rFonts w:cs="Arial"/>
                <w:color w:val="808080"/>
                <w:sz w:val="18"/>
                <w:szCs w:val="18"/>
                <w:lang w:val="en-AU" w:eastAsia="en-US"/>
              </w:rPr>
            </w:pPr>
          </w:p>
        </w:tc>
        <w:tc>
          <w:tcPr>
            <w:tcW w:w="1247" w:type="dxa"/>
            <w:shd w:val="clear" w:color="auto" w:fill="auto"/>
            <w:vAlign w:val="center"/>
          </w:tcPr>
          <w:p w14:paraId="747243A2" w14:textId="77777777" w:rsidR="005D7373" w:rsidRPr="005D7373" w:rsidRDefault="005D7373" w:rsidP="005D7373">
            <w:pPr>
              <w:spacing w:before="60" w:after="60"/>
              <w:jc w:val="center"/>
              <w:rPr>
                <w:rFonts w:cs="Arial"/>
                <w:color w:val="808080"/>
                <w:sz w:val="18"/>
                <w:szCs w:val="18"/>
                <w:lang w:val="en-AU" w:eastAsia="en-US"/>
              </w:rPr>
            </w:pPr>
          </w:p>
        </w:tc>
      </w:tr>
      <w:tr w:rsidR="005D7373" w:rsidRPr="005D7373" w14:paraId="76E11E88" w14:textId="77777777" w:rsidTr="005D7373">
        <w:trPr>
          <w:cantSplit/>
          <w:jc w:val="center"/>
        </w:trPr>
        <w:tc>
          <w:tcPr>
            <w:tcW w:w="1252" w:type="dxa"/>
            <w:vAlign w:val="center"/>
          </w:tcPr>
          <w:p w14:paraId="439C9013" w14:textId="77777777" w:rsidR="005D7373" w:rsidRPr="005D7373" w:rsidRDefault="005D7373" w:rsidP="005D7373">
            <w:pPr>
              <w:spacing w:before="60" w:after="60"/>
              <w:jc w:val="center"/>
              <w:rPr>
                <w:rFonts w:cs="Arial"/>
                <w:b/>
                <w:sz w:val="18"/>
                <w:szCs w:val="18"/>
                <w:lang w:val="en-AU" w:eastAsia="en-US"/>
              </w:rPr>
            </w:pPr>
            <w:r w:rsidRPr="005D7373">
              <w:rPr>
                <w:rFonts w:cs="Arial"/>
                <w:b/>
                <w:sz w:val="18"/>
                <w:szCs w:val="18"/>
                <w:lang w:val="en-AU" w:eastAsia="en-US"/>
              </w:rPr>
              <w:t>TS_PAD</w:t>
            </w:r>
          </w:p>
        </w:tc>
        <w:tc>
          <w:tcPr>
            <w:tcW w:w="867" w:type="dxa"/>
            <w:tcBorders>
              <w:right w:val="double" w:sz="4" w:space="0" w:color="auto"/>
            </w:tcBorders>
            <w:vAlign w:val="center"/>
          </w:tcPr>
          <w:p w14:paraId="68500BF5" w14:textId="77777777" w:rsidR="005D7373" w:rsidRPr="005D7373" w:rsidRDefault="005D7373" w:rsidP="005D7373">
            <w:pPr>
              <w:spacing w:before="60" w:after="60"/>
              <w:jc w:val="center"/>
              <w:rPr>
                <w:rFonts w:cs="Arial"/>
                <w:sz w:val="18"/>
                <w:szCs w:val="18"/>
                <w:lang w:val="en-AU" w:eastAsia="en-US"/>
              </w:rPr>
            </w:pPr>
            <w:r w:rsidRPr="005D7373">
              <w:rPr>
                <w:rFonts w:cs="Arial"/>
                <w:sz w:val="18"/>
                <w:szCs w:val="18"/>
                <w:lang w:val="en-AU" w:eastAsia="en-US"/>
              </w:rPr>
              <w:t>3.3.5</w:t>
            </w:r>
          </w:p>
        </w:tc>
        <w:tc>
          <w:tcPr>
            <w:tcW w:w="1287" w:type="dxa"/>
            <w:tcBorders>
              <w:left w:val="double" w:sz="4" w:space="0" w:color="auto"/>
              <w:right w:val="double" w:sz="4" w:space="0" w:color="auto"/>
            </w:tcBorders>
            <w:shd w:val="clear" w:color="auto" w:fill="auto"/>
            <w:vAlign w:val="center"/>
          </w:tcPr>
          <w:p w14:paraId="61E794C9" w14:textId="77777777" w:rsidR="005D7373" w:rsidRPr="005D7373" w:rsidRDefault="005D7373" w:rsidP="005D7373">
            <w:pPr>
              <w:spacing w:before="60" w:after="60"/>
              <w:jc w:val="center"/>
              <w:rPr>
                <w:rFonts w:cs="Arial"/>
                <w:b/>
                <w:sz w:val="18"/>
                <w:szCs w:val="18"/>
                <w:lang w:val="en-AU" w:eastAsia="en-US"/>
              </w:rPr>
            </w:pPr>
          </w:p>
        </w:tc>
        <w:tc>
          <w:tcPr>
            <w:tcW w:w="1137" w:type="dxa"/>
            <w:tcBorders>
              <w:left w:val="double" w:sz="4" w:space="0" w:color="auto"/>
            </w:tcBorders>
            <w:shd w:val="clear" w:color="auto" w:fill="auto"/>
            <w:vAlign w:val="center"/>
          </w:tcPr>
          <w:p w14:paraId="0C43DA9C" w14:textId="77777777" w:rsidR="005D7373" w:rsidRPr="005D7373" w:rsidRDefault="005D7373" w:rsidP="005D7373">
            <w:pPr>
              <w:spacing w:before="60" w:after="60"/>
              <w:jc w:val="center"/>
              <w:rPr>
                <w:rFonts w:cs="Arial"/>
                <w:sz w:val="18"/>
                <w:szCs w:val="18"/>
                <w:lang w:val="en-AU" w:eastAsia="en-US"/>
              </w:rPr>
            </w:pPr>
          </w:p>
        </w:tc>
        <w:tc>
          <w:tcPr>
            <w:tcW w:w="1320" w:type="dxa"/>
            <w:tcBorders>
              <w:right w:val="double" w:sz="4" w:space="0" w:color="auto"/>
            </w:tcBorders>
            <w:shd w:val="clear" w:color="auto" w:fill="auto"/>
            <w:vAlign w:val="center"/>
          </w:tcPr>
          <w:p w14:paraId="22264241" w14:textId="77777777" w:rsidR="005D7373" w:rsidRPr="005D7373" w:rsidRDefault="005D7373" w:rsidP="005D7373">
            <w:pPr>
              <w:spacing w:before="60" w:after="60"/>
              <w:jc w:val="center"/>
              <w:rPr>
                <w:rFonts w:cs="Arial"/>
                <w:sz w:val="18"/>
                <w:szCs w:val="18"/>
                <w:lang w:val="en-AU" w:eastAsia="en-US"/>
              </w:rPr>
            </w:pPr>
          </w:p>
        </w:tc>
        <w:tc>
          <w:tcPr>
            <w:tcW w:w="1232" w:type="dxa"/>
            <w:tcBorders>
              <w:left w:val="double" w:sz="4" w:space="0" w:color="auto"/>
            </w:tcBorders>
            <w:shd w:val="clear" w:color="auto" w:fill="auto"/>
            <w:vAlign w:val="center"/>
          </w:tcPr>
          <w:p w14:paraId="30C87834" w14:textId="77777777" w:rsidR="005D7373" w:rsidRPr="005D7373" w:rsidRDefault="005D7373" w:rsidP="005D7373">
            <w:pPr>
              <w:spacing w:before="60" w:after="60"/>
              <w:jc w:val="center"/>
              <w:rPr>
                <w:rFonts w:cs="Arial"/>
                <w:color w:val="808080"/>
                <w:sz w:val="18"/>
                <w:szCs w:val="18"/>
                <w:lang w:val="en-AU" w:eastAsia="en-US"/>
              </w:rPr>
            </w:pPr>
          </w:p>
        </w:tc>
        <w:tc>
          <w:tcPr>
            <w:tcW w:w="1066" w:type="dxa"/>
            <w:shd w:val="clear" w:color="auto" w:fill="auto"/>
            <w:vAlign w:val="center"/>
          </w:tcPr>
          <w:p w14:paraId="15B82C66" w14:textId="77777777" w:rsidR="005D7373" w:rsidRPr="005D7373" w:rsidRDefault="005D7373" w:rsidP="005D7373">
            <w:pPr>
              <w:spacing w:before="60" w:after="60"/>
              <w:jc w:val="center"/>
              <w:rPr>
                <w:rFonts w:cs="Arial"/>
                <w:color w:val="808080"/>
                <w:sz w:val="18"/>
                <w:szCs w:val="18"/>
                <w:lang w:val="en-AU" w:eastAsia="en-US"/>
              </w:rPr>
            </w:pPr>
            <w:r w:rsidRPr="005D7373">
              <w:rPr>
                <w:rFonts w:cs="Arial"/>
                <w:color w:val="808080"/>
                <w:sz w:val="18"/>
                <w:szCs w:val="18"/>
                <w:lang w:val="en-AU" w:eastAsia="en-US"/>
              </w:rPr>
              <w:t>x</w:t>
            </w:r>
          </w:p>
        </w:tc>
        <w:tc>
          <w:tcPr>
            <w:tcW w:w="1247" w:type="dxa"/>
            <w:shd w:val="clear" w:color="auto" w:fill="auto"/>
            <w:vAlign w:val="center"/>
          </w:tcPr>
          <w:p w14:paraId="558BFFCC" w14:textId="77777777" w:rsidR="005D7373" w:rsidRPr="005D7373" w:rsidRDefault="005D7373" w:rsidP="005D7373">
            <w:pPr>
              <w:spacing w:before="60" w:after="60"/>
              <w:jc w:val="center"/>
              <w:rPr>
                <w:rFonts w:cs="Arial"/>
                <w:color w:val="808080"/>
                <w:sz w:val="18"/>
                <w:szCs w:val="18"/>
                <w:lang w:val="en-AU" w:eastAsia="en-US"/>
              </w:rPr>
            </w:pPr>
          </w:p>
        </w:tc>
      </w:tr>
      <w:tr w:rsidR="005D7373" w:rsidRPr="005D7373" w14:paraId="688A3CEA" w14:textId="77777777" w:rsidTr="005D7373">
        <w:trPr>
          <w:cantSplit/>
          <w:jc w:val="center"/>
        </w:trPr>
        <w:tc>
          <w:tcPr>
            <w:tcW w:w="1252" w:type="dxa"/>
            <w:vAlign w:val="center"/>
          </w:tcPr>
          <w:p w14:paraId="355D370D" w14:textId="77777777" w:rsidR="005D7373" w:rsidRPr="005D7373" w:rsidRDefault="005D7373" w:rsidP="005D7373">
            <w:pPr>
              <w:spacing w:before="60" w:after="60"/>
              <w:jc w:val="center"/>
              <w:rPr>
                <w:rFonts w:cs="Arial"/>
                <w:b/>
                <w:sz w:val="18"/>
                <w:szCs w:val="18"/>
                <w:lang w:val="en-AU" w:eastAsia="en-US"/>
              </w:rPr>
            </w:pPr>
            <w:r w:rsidRPr="005D7373">
              <w:rPr>
                <w:rFonts w:cs="Arial"/>
                <w:b/>
                <w:sz w:val="18"/>
                <w:szCs w:val="18"/>
                <w:lang w:val="en-AU" w:eastAsia="en-US"/>
              </w:rPr>
              <w:t>TS_PNH</w:t>
            </w:r>
          </w:p>
        </w:tc>
        <w:tc>
          <w:tcPr>
            <w:tcW w:w="867" w:type="dxa"/>
            <w:tcBorders>
              <w:right w:val="double" w:sz="4" w:space="0" w:color="auto"/>
            </w:tcBorders>
            <w:vAlign w:val="center"/>
          </w:tcPr>
          <w:p w14:paraId="5415BA13" w14:textId="77777777" w:rsidR="005D7373" w:rsidRPr="005D7373" w:rsidRDefault="005D7373" w:rsidP="005D7373">
            <w:pPr>
              <w:spacing w:before="60" w:after="60"/>
              <w:jc w:val="center"/>
              <w:rPr>
                <w:rFonts w:cs="Arial"/>
                <w:sz w:val="18"/>
                <w:szCs w:val="18"/>
                <w:lang w:val="en-AU" w:eastAsia="en-US"/>
              </w:rPr>
            </w:pPr>
            <w:r w:rsidRPr="005D7373">
              <w:rPr>
                <w:rFonts w:cs="Arial"/>
                <w:sz w:val="18"/>
                <w:szCs w:val="18"/>
                <w:lang w:val="en-AU" w:eastAsia="en-US"/>
              </w:rPr>
              <w:t>3.3.4</w:t>
            </w:r>
          </w:p>
        </w:tc>
        <w:tc>
          <w:tcPr>
            <w:tcW w:w="1287" w:type="dxa"/>
            <w:tcBorders>
              <w:left w:val="double" w:sz="4" w:space="0" w:color="auto"/>
              <w:right w:val="double" w:sz="4" w:space="0" w:color="auto"/>
            </w:tcBorders>
            <w:shd w:val="clear" w:color="auto" w:fill="auto"/>
            <w:vAlign w:val="center"/>
          </w:tcPr>
          <w:p w14:paraId="60904843" w14:textId="77777777" w:rsidR="005D7373" w:rsidRPr="005D7373" w:rsidRDefault="005D7373" w:rsidP="005D7373">
            <w:pPr>
              <w:spacing w:before="60" w:after="60"/>
              <w:jc w:val="center"/>
              <w:rPr>
                <w:rFonts w:cs="Arial"/>
                <w:b/>
                <w:sz w:val="18"/>
                <w:szCs w:val="18"/>
                <w:lang w:val="en-AU" w:eastAsia="en-US"/>
              </w:rPr>
            </w:pPr>
          </w:p>
        </w:tc>
        <w:tc>
          <w:tcPr>
            <w:tcW w:w="6002" w:type="dxa"/>
            <w:gridSpan w:val="5"/>
            <w:tcBorders>
              <w:left w:val="double" w:sz="4" w:space="0" w:color="auto"/>
            </w:tcBorders>
            <w:shd w:val="clear" w:color="auto" w:fill="auto"/>
            <w:vAlign w:val="center"/>
          </w:tcPr>
          <w:p w14:paraId="1A31189F" w14:textId="77777777" w:rsidR="005D7373" w:rsidRPr="005D7373" w:rsidRDefault="005D7373" w:rsidP="005D7373">
            <w:pPr>
              <w:spacing w:before="60" w:after="60"/>
              <w:jc w:val="center"/>
              <w:rPr>
                <w:rFonts w:cs="Arial"/>
                <w:sz w:val="18"/>
                <w:szCs w:val="18"/>
                <w:lang w:val="en-AU" w:eastAsia="en-US"/>
              </w:rPr>
            </w:pPr>
            <w:r w:rsidRPr="005D7373">
              <w:rPr>
                <w:rFonts w:cs="Arial"/>
                <w:sz w:val="18"/>
                <w:szCs w:val="18"/>
                <w:lang w:val="en-AU" w:eastAsia="en-US"/>
              </w:rPr>
              <w:t>Will not convert to S-101.</w:t>
            </w:r>
          </w:p>
        </w:tc>
      </w:tr>
      <w:tr w:rsidR="005D7373" w:rsidRPr="005D7373" w14:paraId="5FDD402A" w14:textId="77777777" w:rsidTr="005D7373">
        <w:trPr>
          <w:cantSplit/>
          <w:jc w:val="center"/>
        </w:trPr>
        <w:tc>
          <w:tcPr>
            <w:tcW w:w="1252" w:type="dxa"/>
            <w:vAlign w:val="center"/>
          </w:tcPr>
          <w:p w14:paraId="1A4FBCD8" w14:textId="77777777" w:rsidR="005D7373" w:rsidRPr="005D7373" w:rsidRDefault="005D7373" w:rsidP="005D7373">
            <w:pPr>
              <w:spacing w:before="60" w:after="60"/>
              <w:jc w:val="center"/>
              <w:rPr>
                <w:rFonts w:cs="Arial"/>
                <w:b/>
                <w:sz w:val="18"/>
                <w:szCs w:val="18"/>
                <w:lang w:val="en-AU" w:eastAsia="en-US"/>
              </w:rPr>
            </w:pPr>
            <w:r w:rsidRPr="005D7373">
              <w:rPr>
                <w:rFonts w:cs="Arial"/>
                <w:b/>
                <w:sz w:val="18"/>
                <w:szCs w:val="18"/>
                <w:lang w:val="en-AU" w:eastAsia="en-US"/>
              </w:rPr>
              <w:t>TS_PRH</w:t>
            </w:r>
          </w:p>
        </w:tc>
        <w:tc>
          <w:tcPr>
            <w:tcW w:w="867" w:type="dxa"/>
            <w:tcBorders>
              <w:right w:val="double" w:sz="4" w:space="0" w:color="auto"/>
            </w:tcBorders>
            <w:vAlign w:val="center"/>
          </w:tcPr>
          <w:p w14:paraId="000C6A29" w14:textId="77777777" w:rsidR="005D7373" w:rsidRPr="005D7373" w:rsidRDefault="005D7373" w:rsidP="005D7373">
            <w:pPr>
              <w:spacing w:before="60" w:after="60"/>
              <w:jc w:val="center"/>
              <w:rPr>
                <w:rFonts w:cs="Arial"/>
                <w:sz w:val="18"/>
                <w:szCs w:val="18"/>
                <w:lang w:val="en-AU" w:eastAsia="en-US"/>
              </w:rPr>
            </w:pPr>
            <w:r w:rsidRPr="005D7373">
              <w:rPr>
                <w:rFonts w:cs="Arial"/>
                <w:sz w:val="18"/>
                <w:szCs w:val="18"/>
                <w:lang w:val="en-AU" w:eastAsia="en-US"/>
              </w:rPr>
              <w:t>3.3.3</w:t>
            </w:r>
          </w:p>
        </w:tc>
        <w:tc>
          <w:tcPr>
            <w:tcW w:w="1287" w:type="dxa"/>
            <w:tcBorders>
              <w:left w:val="double" w:sz="4" w:space="0" w:color="auto"/>
              <w:right w:val="double" w:sz="4" w:space="0" w:color="auto"/>
            </w:tcBorders>
            <w:shd w:val="clear" w:color="auto" w:fill="auto"/>
            <w:vAlign w:val="center"/>
          </w:tcPr>
          <w:p w14:paraId="77516981" w14:textId="77777777" w:rsidR="005D7373" w:rsidRPr="005D7373" w:rsidRDefault="005D7373" w:rsidP="005D7373">
            <w:pPr>
              <w:spacing w:before="60" w:after="60"/>
              <w:jc w:val="center"/>
              <w:rPr>
                <w:rFonts w:cs="Arial"/>
                <w:b/>
                <w:sz w:val="18"/>
                <w:szCs w:val="18"/>
                <w:lang w:val="en-AU" w:eastAsia="en-US"/>
              </w:rPr>
            </w:pPr>
          </w:p>
        </w:tc>
        <w:tc>
          <w:tcPr>
            <w:tcW w:w="6002" w:type="dxa"/>
            <w:gridSpan w:val="5"/>
            <w:tcBorders>
              <w:left w:val="double" w:sz="4" w:space="0" w:color="auto"/>
            </w:tcBorders>
            <w:shd w:val="clear" w:color="auto" w:fill="auto"/>
            <w:vAlign w:val="center"/>
          </w:tcPr>
          <w:p w14:paraId="09496611" w14:textId="77777777" w:rsidR="005D7373" w:rsidRPr="005D7373" w:rsidRDefault="005D7373" w:rsidP="005D7373">
            <w:pPr>
              <w:spacing w:before="60" w:after="60"/>
              <w:jc w:val="center"/>
              <w:rPr>
                <w:rFonts w:cs="Arial"/>
                <w:sz w:val="18"/>
                <w:szCs w:val="18"/>
                <w:lang w:val="en-AU" w:eastAsia="en-US"/>
              </w:rPr>
            </w:pPr>
            <w:r w:rsidRPr="005D7373">
              <w:rPr>
                <w:rFonts w:cs="Arial"/>
                <w:sz w:val="18"/>
                <w:szCs w:val="18"/>
                <w:lang w:val="en-AU" w:eastAsia="en-US"/>
              </w:rPr>
              <w:t>Will not convert to S-101.</w:t>
            </w:r>
          </w:p>
        </w:tc>
      </w:tr>
      <w:tr w:rsidR="005D7373" w:rsidRPr="005D7373" w14:paraId="68DE7173" w14:textId="77777777" w:rsidTr="005D7373">
        <w:trPr>
          <w:cantSplit/>
          <w:jc w:val="center"/>
        </w:trPr>
        <w:tc>
          <w:tcPr>
            <w:tcW w:w="1252" w:type="dxa"/>
            <w:vAlign w:val="center"/>
          </w:tcPr>
          <w:p w14:paraId="45F3689E" w14:textId="77777777" w:rsidR="005D7373" w:rsidRPr="005D7373" w:rsidRDefault="005D7373" w:rsidP="005D7373">
            <w:pPr>
              <w:spacing w:before="60" w:after="60"/>
              <w:jc w:val="center"/>
              <w:rPr>
                <w:rFonts w:cs="Arial"/>
                <w:b/>
                <w:sz w:val="18"/>
                <w:szCs w:val="18"/>
                <w:lang w:val="en-AU" w:eastAsia="en-US"/>
              </w:rPr>
            </w:pPr>
            <w:r w:rsidRPr="005D7373">
              <w:rPr>
                <w:rFonts w:cs="Arial"/>
                <w:b/>
                <w:sz w:val="18"/>
                <w:szCs w:val="18"/>
                <w:lang w:val="en-AU" w:eastAsia="en-US"/>
              </w:rPr>
              <w:t>TS_TIS</w:t>
            </w:r>
          </w:p>
        </w:tc>
        <w:tc>
          <w:tcPr>
            <w:tcW w:w="867" w:type="dxa"/>
            <w:tcBorders>
              <w:right w:val="double" w:sz="4" w:space="0" w:color="auto"/>
            </w:tcBorders>
            <w:vAlign w:val="center"/>
          </w:tcPr>
          <w:p w14:paraId="26015BAD" w14:textId="77777777" w:rsidR="005D7373" w:rsidRPr="005D7373" w:rsidRDefault="005D7373" w:rsidP="005D7373">
            <w:pPr>
              <w:spacing w:before="60" w:after="60"/>
              <w:jc w:val="center"/>
              <w:rPr>
                <w:rFonts w:cs="Arial"/>
                <w:sz w:val="18"/>
                <w:szCs w:val="18"/>
                <w:lang w:val="en-AU" w:eastAsia="en-US"/>
              </w:rPr>
            </w:pPr>
            <w:r w:rsidRPr="005D7373">
              <w:rPr>
                <w:rFonts w:cs="Arial"/>
                <w:sz w:val="18"/>
                <w:szCs w:val="18"/>
                <w:lang w:val="en-AU" w:eastAsia="en-US"/>
              </w:rPr>
              <w:t>3.3.2</w:t>
            </w:r>
          </w:p>
        </w:tc>
        <w:tc>
          <w:tcPr>
            <w:tcW w:w="1287" w:type="dxa"/>
            <w:tcBorders>
              <w:left w:val="double" w:sz="4" w:space="0" w:color="auto"/>
              <w:right w:val="double" w:sz="4" w:space="0" w:color="auto"/>
            </w:tcBorders>
            <w:shd w:val="clear" w:color="auto" w:fill="auto"/>
            <w:vAlign w:val="center"/>
          </w:tcPr>
          <w:p w14:paraId="1D26D35E" w14:textId="77777777" w:rsidR="005D7373" w:rsidRPr="005D7373" w:rsidRDefault="005D7373" w:rsidP="005D7373">
            <w:pPr>
              <w:spacing w:before="60" w:after="60"/>
              <w:jc w:val="center"/>
              <w:rPr>
                <w:rFonts w:cs="Arial"/>
                <w:b/>
                <w:sz w:val="18"/>
                <w:szCs w:val="18"/>
                <w:lang w:val="en-AU" w:eastAsia="en-US"/>
              </w:rPr>
            </w:pPr>
          </w:p>
        </w:tc>
        <w:tc>
          <w:tcPr>
            <w:tcW w:w="6002" w:type="dxa"/>
            <w:gridSpan w:val="5"/>
            <w:tcBorders>
              <w:left w:val="double" w:sz="4" w:space="0" w:color="auto"/>
            </w:tcBorders>
            <w:shd w:val="clear" w:color="auto" w:fill="auto"/>
            <w:vAlign w:val="center"/>
          </w:tcPr>
          <w:p w14:paraId="7587769E" w14:textId="77777777" w:rsidR="005D7373" w:rsidRPr="005D7373" w:rsidRDefault="005D7373" w:rsidP="005D7373">
            <w:pPr>
              <w:spacing w:before="60" w:after="60"/>
              <w:jc w:val="center"/>
              <w:rPr>
                <w:rFonts w:cs="Arial"/>
                <w:sz w:val="18"/>
                <w:szCs w:val="18"/>
                <w:lang w:val="en-AU" w:eastAsia="en-US"/>
              </w:rPr>
            </w:pPr>
            <w:r w:rsidRPr="005D7373">
              <w:rPr>
                <w:rFonts w:cs="Arial"/>
                <w:sz w:val="18"/>
                <w:szCs w:val="18"/>
                <w:lang w:val="en-AU" w:eastAsia="en-US"/>
              </w:rPr>
              <w:t>Will not convert to S-101.</w:t>
            </w:r>
          </w:p>
        </w:tc>
      </w:tr>
      <w:tr w:rsidR="005D7373" w:rsidRPr="005D7373" w14:paraId="542A48C0" w14:textId="77777777" w:rsidTr="005D7373">
        <w:trPr>
          <w:cantSplit/>
          <w:jc w:val="center"/>
        </w:trPr>
        <w:tc>
          <w:tcPr>
            <w:tcW w:w="1252" w:type="dxa"/>
            <w:vAlign w:val="center"/>
          </w:tcPr>
          <w:p w14:paraId="38B331E7" w14:textId="77777777" w:rsidR="005D7373" w:rsidRPr="005D7373" w:rsidRDefault="005D7373" w:rsidP="005D7373">
            <w:pPr>
              <w:spacing w:before="60" w:after="60"/>
              <w:jc w:val="center"/>
              <w:rPr>
                <w:rFonts w:cs="Arial"/>
                <w:b/>
                <w:sz w:val="18"/>
                <w:szCs w:val="18"/>
                <w:lang w:val="en-AU" w:eastAsia="en-US"/>
              </w:rPr>
            </w:pPr>
            <w:r w:rsidRPr="005D7373">
              <w:rPr>
                <w:rFonts w:cs="Arial"/>
                <w:b/>
                <w:sz w:val="18"/>
                <w:szCs w:val="18"/>
                <w:lang w:val="en-AU" w:eastAsia="en-US"/>
              </w:rPr>
              <w:t>UNSARE</w:t>
            </w:r>
          </w:p>
        </w:tc>
        <w:tc>
          <w:tcPr>
            <w:tcW w:w="867" w:type="dxa"/>
            <w:tcBorders>
              <w:right w:val="double" w:sz="4" w:space="0" w:color="auto"/>
            </w:tcBorders>
            <w:vAlign w:val="center"/>
          </w:tcPr>
          <w:p w14:paraId="4D8E3EB0" w14:textId="77777777" w:rsidR="005D7373" w:rsidRPr="005D7373" w:rsidRDefault="005D7373" w:rsidP="005D7373">
            <w:pPr>
              <w:spacing w:before="60" w:after="60"/>
              <w:jc w:val="center"/>
              <w:rPr>
                <w:rFonts w:cs="Arial"/>
                <w:sz w:val="18"/>
                <w:szCs w:val="18"/>
                <w:lang w:val="en-AU" w:eastAsia="en-US"/>
              </w:rPr>
            </w:pPr>
            <w:r w:rsidRPr="005D7373">
              <w:rPr>
                <w:rFonts w:cs="Arial"/>
                <w:sz w:val="18"/>
                <w:szCs w:val="18"/>
                <w:lang w:val="en-AU" w:eastAsia="en-US"/>
              </w:rPr>
              <w:t>5.8.1</w:t>
            </w:r>
          </w:p>
        </w:tc>
        <w:tc>
          <w:tcPr>
            <w:tcW w:w="1287" w:type="dxa"/>
            <w:tcBorders>
              <w:left w:val="double" w:sz="4" w:space="0" w:color="auto"/>
              <w:right w:val="double" w:sz="4" w:space="0" w:color="auto"/>
            </w:tcBorders>
            <w:shd w:val="clear" w:color="auto" w:fill="F2F2F2"/>
            <w:vAlign w:val="center"/>
          </w:tcPr>
          <w:p w14:paraId="6507C29F" w14:textId="77777777" w:rsidR="005D7373" w:rsidRPr="005D7373" w:rsidRDefault="005D7373" w:rsidP="005D7373">
            <w:pPr>
              <w:spacing w:before="60" w:after="60"/>
              <w:jc w:val="center"/>
              <w:rPr>
                <w:rFonts w:cs="Arial"/>
                <w:b/>
                <w:sz w:val="18"/>
                <w:szCs w:val="18"/>
                <w:lang w:val="en-AU" w:eastAsia="en-US"/>
              </w:rPr>
            </w:pPr>
          </w:p>
        </w:tc>
        <w:tc>
          <w:tcPr>
            <w:tcW w:w="1137" w:type="dxa"/>
            <w:tcBorders>
              <w:left w:val="double" w:sz="4" w:space="0" w:color="auto"/>
            </w:tcBorders>
            <w:shd w:val="clear" w:color="auto" w:fill="F2F2F2"/>
            <w:vAlign w:val="center"/>
          </w:tcPr>
          <w:p w14:paraId="75C2420C" w14:textId="77777777" w:rsidR="005D7373" w:rsidRPr="005D7373" w:rsidRDefault="005D7373" w:rsidP="005D7373">
            <w:pPr>
              <w:spacing w:before="60" w:after="60"/>
              <w:jc w:val="center"/>
              <w:rPr>
                <w:rFonts w:cs="Arial"/>
                <w:sz w:val="18"/>
                <w:szCs w:val="18"/>
                <w:lang w:val="en-AU" w:eastAsia="en-US"/>
              </w:rPr>
            </w:pPr>
          </w:p>
        </w:tc>
        <w:tc>
          <w:tcPr>
            <w:tcW w:w="1320" w:type="dxa"/>
            <w:tcBorders>
              <w:right w:val="double" w:sz="4" w:space="0" w:color="auto"/>
            </w:tcBorders>
            <w:shd w:val="clear" w:color="auto" w:fill="F2F2F2"/>
            <w:vAlign w:val="center"/>
          </w:tcPr>
          <w:p w14:paraId="386CC2F7" w14:textId="77777777" w:rsidR="005D7373" w:rsidRPr="005D7373" w:rsidRDefault="005D7373" w:rsidP="005D7373">
            <w:pPr>
              <w:spacing w:before="60" w:after="60"/>
              <w:jc w:val="center"/>
              <w:rPr>
                <w:rFonts w:cs="Arial"/>
                <w:sz w:val="18"/>
                <w:szCs w:val="18"/>
                <w:lang w:val="en-AU" w:eastAsia="en-US"/>
              </w:rPr>
            </w:pPr>
          </w:p>
        </w:tc>
        <w:tc>
          <w:tcPr>
            <w:tcW w:w="1232" w:type="dxa"/>
            <w:tcBorders>
              <w:left w:val="double" w:sz="4" w:space="0" w:color="auto"/>
            </w:tcBorders>
            <w:shd w:val="clear" w:color="auto" w:fill="F2F2F2"/>
            <w:vAlign w:val="center"/>
          </w:tcPr>
          <w:p w14:paraId="3F805A44" w14:textId="77777777" w:rsidR="005D7373" w:rsidRPr="005D7373" w:rsidRDefault="005D7373" w:rsidP="005D7373">
            <w:pPr>
              <w:spacing w:before="60" w:after="60"/>
              <w:jc w:val="center"/>
              <w:rPr>
                <w:rFonts w:cs="Arial"/>
                <w:color w:val="808080"/>
                <w:sz w:val="18"/>
                <w:szCs w:val="18"/>
                <w:lang w:val="en-AU" w:eastAsia="en-US"/>
              </w:rPr>
            </w:pPr>
          </w:p>
        </w:tc>
        <w:tc>
          <w:tcPr>
            <w:tcW w:w="1066" w:type="dxa"/>
            <w:shd w:val="clear" w:color="auto" w:fill="F2F2F2"/>
            <w:vAlign w:val="center"/>
          </w:tcPr>
          <w:p w14:paraId="3A13C90E" w14:textId="77777777" w:rsidR="005D7373" w:rsidRPr="005D7373" w:rsidRDefault="005D7373" w:rsidP="005D7373">
            <w:pPr>
              <w:spacing w:before="60" w:after="60"/>
              <w:jc w:val="center"/>
              <w:rPr>
                <w:rFonts w:cs="Arial"/>
                <w:color w:val="808080"/>
                <w:sz w:val="18"/>
                <w:szCs w:val="18"/>
                <w:lang w:val="en-AU" w:eastAsia="en-US"/>
              </w:rPr>
            </w:pPr>
          </w:p>
        </w:tc>
        <w:tc>
          <w:tcPr>
            <w:tcW w:w="1247" w:type="dxa"/>
            <w:shd w:val="clear" w:color="auto" w:fill="F2F2F2"/>
            <w:vAlign w:val="center"/>
          </w:tcPr>
          <w:p w14:paraId="2414FC93" w14:textId="77777777" w:rsidR="005D7373" w:rsidRPr="005D7373" w:rsidRDefault="005D7373" w:rsidP="005D7373">
            <w:pPr>
              <w:spacing w:before="60" w:after="60"/>
              <w:jc w:val="center"/>
              <w:rPr>
                <w:rFonts w:cs="Arial"/>
                <w:color w:val="808080"/>
                <w:sz w:val="18"/>
                <w:szCs w:val="18"/>
                <w:lang w:val="en-AU" w:eastAsia="en-US"/>
              </w:rPr>
            </w:pPr>
          </w:p>
        </w:tc>
      </w:tr>
      <w:tr w:rsidR="005D7373" w:rsidRPr="005D7373" w14:paraId="24E400BC" w14:textId="77777777" w:rsidTr="005D7373">
        <w:trPr>
          <w:cantSplit/>
          <w:jc w:val="center"/>
        </w:trPr>
        <w:tc>
          <w:tcPr>
            <w:tcW w:w="1252" w:type="dxa"/>
            <w:vAlign w:val="center"/>
          </w:tcPr>
          <w:p w14:paraId="7535D42D" w14:textId="77777777" w:rsidR="005D7373" w:rsidRPr="005D7373" w:rsidRDefault="005D7373" w:rsidP="005D7373">
            <w:pPr>
              <w:spacing w:before="60" w:after="60"/>
              <w:jc w:val="center"/>
              <w:rPr>
                <w:rFonts w:cs="Arial"/>
                <w:b/>
                <w:sz w:val="18"/>
                <w:szCs w:val="18"/>
                <w:lang w:val="en-AU" w:eastAsia="en-US"/>
              </w:rPr>
            </w:pPr>
            <w:r w:rsidRPr="005D7373">
              <w:rPr>
                <w:rFonts w:cs="Arial"/>
                <w:b/>
                <w:sz w:val="18"/>
                <w:szCs w:val="18"/>
                <w:lang w:val="en-AU" w:eastAsia="en-US"/>
              </w:rPr>
              <w:t>UWTROC</w:t>
            </w:r>
          </w:p>
        </w:tc>
        <w:tc>
          <w:tcPr>
            <w:tcW w:w="867" w:type="dxa"/>
            <w:tcBorders>
              <w:right w:val="double" w:sz="4" w:space="0" w:color="auto"/>
            </w:tcBorders>
            <w:vAlign w:val="center"/>
          </w:tcPr>
          <w:p w14:paraId="2D19A7CD" w14:textId="77777777" w:rsidR="005D7373" w:rsidRPr="005D7373" w:rsidRDefault="005D7373" w:rsidP="005D7373">
            <w:pPr>
              <w:spacing w:before="60" w:after="60"/>
              <w:jc w:val="center"/>
              <w:rPr>
                <w:rFonts w:cs="Arial"/>
                <w:sz w:val="18"/>
                <w:szCs w:val="18"/>
                <w:lang w:val="en-AU" w:eastAsia="en-US"/>
              </w:rPr>
            </w:pPr>
            <w:r w:rsidRPr="005D7373">
              <w:rPr>
                <w:rFonts w:cs="Arial"/>
                <w:sz w:val="18"/>
                <w:szCs w:val="18"/>
                <w:lang w:val="en-AU" w:eastAsia="en-US"/>
              </w:rPr>
              <w:t>6.1.2</w:t>
            </w:r>
          </w:p>
        </w:tc>
        <w:tc>
          <w:tcPr>
            <w:tcW w:w="1287" w:type="dxa"/>
            <w:tcBorders>
              <w:left w:val="double" w:sz="4" w:space="0" w:color="auto"/>
              <w:right w:val="double" w:sz="4" w:space="0" w:color="auto"/>
            </w:tcBorders>
            <w:vAlign w:val="center"/>
          </w:tcPr>
          <w:p w14:paraId="4C473B37" w14:textId="77777777" w:rsidR="005D7373" w:rsidRPr="005D7373" w:rsidRDefault="005D7373" w:rsidP="005D7373">
            <w:pPr>
              <w:spacing w:before="60" w:after="60"/>
              <w:jc w:val="center"/>
              <w:rPr>
                <w:rFonts w:cs="Arial"/>
                <w:b/>
                <w:sz w:val="18"/>
                <w:szCs w:val="18"/>
                <w:lang w:val="en-AU" w:eastAsia="en-US"/>
              </w:rPr>
            </w:pPr>
            <w:r w:rsidRPr="005D7373">
              <w:rPr>
                <w:rFonts w:cs="Arial"/>
                <w:b/>
                <w:sz w:val="18"/>
                <w:szCs w:val="18"/>
                <w:lang w:val="en-AU" w:eastAsia="en-US"/>
              </w:rPr>
              <w:t>x</w:t>
            </w:r>
          </w:p>
        </w:tc>
        <w:tc>
          <w:tcPr>
            <w:tcW w:w="1137" w:type="dxa"/>
            <w:tcBorders>
              <w:left w:val="double" w:sz="4" w:space="0" w:color="auto"/>
            </w:tcBorders>
            <w:vAlign w:val="center"/>
          </w:tcPr>
          <w:p w14:paraId="63B77B5B" w14:textId="77777777" w:rsidR="005D7373" w:rsidRPr="005D7373" w:rsidRDefault="005D7373" w:rsidP="005D7373">
            <w:pPr>
              <w:spacing w:before="60" w:after="60"/>
              <w:jc w:val="center"/>
              <w:rPr>
                <w:rFonts w:cs="Arial"/>
                <w:sz w:val="18"/>
                <w:szCs w:val="18"/>
                <w:lang w:val="en-AU" w:eastAsia="en-US"/>
              </w:rPr>
            </w:pPr>
            <w:r w:rsidRPr="005D7373">
              <w:rPr>
                <w:rFonts w:cs="Arial"/>
                <w:sz w:val="18"/>
                <w:szCs w:val="18"/>
                <w:lang w:val="en-AU" w:eastAsia="en-US"/>
              </w:rPr>
              <w:t>x, x*</w:t>
            </w:r>
          </w:p>
        </w:tc>
        <w:tc>
          <w:tcPr>
            <w:tcW w:w="1320" w:type="dxa"/>
            <w:tcBorders>
              <w:right w:val="double" w:sz="4" w:space="0" w:color="auto"/>
            </w:tcBorders>
            <w:vAlign w:val="center"/>
          </w:tcPr>
          <w:p w14:paraId="11042BC0" w14:textId="77777777" w:rsidR="005D7373" w:rsidRPr="005D7373" w:rsidRDefault="005D7373" w:rsidP="005D7373">
            <w:pPr>
              <w:spacing w:before="60" w:after="60"/>
              <w:jc w:val="center"/>
              <w:rPr>
                <w:rFonts w:cs="Arial"/>
                <w:sz w:val="18"/>
                <w:szCs w:val="18"/>
                <w:lang w:val="en-AU" w:eastAsia="en-US"/>
              </w:rPr>
            </w:pPr>
            <w:r w:rsidRPr="005D7373">
              <w:rPr>
                <w:rFonts w:cs="Arial"/>
                <w:sz w:val="18"/>
                <w:szCs w:val="18"/>
                <w:lang w:val="en-AU" w:eastAsia="en-US"/>
              </w:rPr>
              <w:t>x</w:t>
            </w:r>
          </w:p>
        </w:tc>
        <w:tc>
          <w:tcPr>
            <w:tcW w:w="1232" w:type="dxa"/>
            <w:tcBorders>
              <w:left w:val="double" w:sz="4" w:space="0" w:color="auto"/>
            </w:tcBorders>
            <w:vAlign w:val="center"/>
          </w:tcPr>
          <w:p w14:paraId="680F287C" w14:textId="77777777" w:rsidR="005D7373" w:rsidRPr="005D7373" w:rsidRDefault="005D7373" w:rsidP="005D7373">
            <w:pPr>
              <w:spacing w:before="60" w:after="60"/>
              <w:jc w:val="center"/>
              <w:rPr>
                <w:rFonts w:cs="Arial"/>
                <w:color w:val="808080"/>
                <w:sz w:val="18"/>
                <w:szCs w:val="18"/>
                <w:lang w:val="en-AU" w:eastAsia="en-US"/>
              </w:rPr>
            </w:pPr>
          </w:p>
        </w:tc>
        <w:tc>
          <w:tcPr>
            <w:tcW w:w="1066" w:type="dxa"/>
            <w:vAlign w:val="center"/>
          </w:tcPr>
          <w:p w14:paraId="2890FEAE" w14:textId="77777777" w:rsidR="005D7373" w:rsidRPr="005D7373" w:rsidRDefault="005D7373" w:rsidP="005D7373">
            <w:pPr>
              <w:spacing w:before="60" w:after="60"/>
              <w:jc w:val="center"/>
              <w:rPr>
                <w:rFonts w:cs="Arial"/>
                <w:color w:val="808080"/>
                <w:sz w:val="18"/>
                <w:szCs w:val="18"/>
                <w:lang w:val="en-AU" w:eastAsia="en-US"/>
              </w:rPr>
            </w:pPr>
            <w:r w:rsidRPr="005D7373">
              <w:rPr>
                <w:rFonts w:cs="Arial"/>
                <w:color w:val="808080"/>
                <w:sz w:val="18"/>
                <w:szCs w:val="18"/>
                <w:lang w:val="en-AU" w:eastAsia="en-US"/>
              </w:rPr>
              <w:t>x</w:t>
            </w:r>
          </w:p>
        </w:tc>
        <w:tc>
          <w:tcPr>
            <w:tcW w:w="1247" w:type="dxa"/>
            <w:vAlign w:val="center"/>
          </w:tcPr>
          <w:p w14:paraId="5D8726AF" w14:textId="77777777" w:rsidR="005D7373" w:rsidRPr="005D7373" w:rsidRDefault="005D7373" w:rsidP="005D7373">
            <w:pPr>
              <w:spacing w:before="60" w:after="60"/>
              <w:jc w:val="center"/>
              <w:rPr>
                <w:rFonts w:cs="Arial"/>
                <w:color w:val="808080"/>
                <w:sz w:val="18"/>
                <w:szCs w:val="18"/>
                <w:lang w:val="en-AU" w:eastAsia="en-US"/>
              </w:rPr>
            </w:pPr>
            <w:r w:rsidRPr="005D7373">
              <w:rPr>
                <w:rFonts w:cs="Arial"/>
                <w:color w:val="808080"/>
                <w:sz w:val="18"/>
                <w:szCs w:val="18"/>
                <w:lang w:val="en-AU" w:eastAsia="en-US"/>
              </w:rPr>
              <w:t>x</w:t>
            </w:r>
          </w:p>
        </w:tc>
      </w:tr>
      <w:tr w:rsidR="005D7373" w:rsidRPr="005D7373" w14:paraId="6531F3F8" w14:textId="77777777" w:rsidTr="005D7373">
        <w:trPr>
          <w:cantSplit/>
          <w:jc w:val="center"/>
        </w:trPr>
        <w:tc>
          <w:tcPr>
            <w:tcW w:w="1252" w:type="dxa"/>
            <w:vAlign w:val="center"/>
          </w:tcPr>
          <w:p w14:paraId="59FCFB1F" w14:textId="77777777" w:rsidR="005D7373" w:rsidRPr="005D7373" w:rsidRDefault="005D7373" w:rsidP="005D7373">
            <w:pPr>
              <w:spacing w:before="60" w:after="60"/>
              <w:jc w:val="center"/>
              <w:rPr>
                <w:rFonts w:cs="Arial"/>
                <w:b/>
                <w:sz w:val="18"/>
                <w:szCs w:val="18"/>
                <w:lang w:val="en-AU" w:eastAsia="en-US"/>
              </w:rPr>
            </w:pPr>
            <w:r w:rsidRPr="005D7373">
              <w:rPr>
                <w:rFonts w:cs="Arial"/>
                <w:b/>
                <w:sz w:val="18"/>
                <w:szCs w:val="18"/>
                <w:lang w:val="en-AU" w:eastAsia="en-US"/>
              </w:rPr>
              <w:t>VEGATN</w:t>
            </w:r>
          </w:p>
        </w:tc>
        <w:tc>
          <w:tcPr>
            <w:tcW w:w="867" w:type="dxa"/>
            <w:tcBorders>
              <w:right w:val="double" w:sz="4" w:space="0" w:color="auto"/>
            </w:tcBorders>
            <w:vAlign w:val="center"/>
          </w:tcPr>
          <w:p w14:paraId="593AB165" w14:textId="77777777" w:rsidR="005D7373" w:rsidRPr="005D7373" w:rsidRDefault="005D7373" w:rsidP="005D7373">
            <w:pPr>
              <w:spacing w:before="60" w:after="60"/>
              <w:jc w:val="center"/>
              <w:rPr>
                <w:rFonts w:cs="Arial"/>
                <w:sz w:val="18"/>
                <w:szCs w:val="18"/>
                <w:lang w:val="en-AU" w:eastAsia="en-US"/>
              </w:rPr>
            </w:pPr>
            <w:r w:rsidRPr="005D7373">
              <w:rPr>
                <w:rFonts w:cs="Arial"/>
                <w:sz w:val="18"/>
                <w:szCs w:val="18"/>
                <w:lang w:val="en-AU" w:eastAsia="en-US"/>
              </w:rPr>
              <w:t>4.7.11</w:t>
            </w:r>
          </w:p>
        </w:tc>
        <w:tc>
          <w:tcPr>
            <w:tcW w:w="1287" w:type="dxa"/>
            <w:tcBorders>
              <w:left w:val="double" w:sz="4" w:space="0" w:color="auto"/>
              <w:right w:val="double" w:sz="4" w:space="0" w:color="auto"/>
            </w:tcBorders>
            <w:vAlign w:val="center"/>
          </w:tcPr>
          <w:p w14:paraId="3BB4676D" w14:textId="77777777" w:rsidR="005D7373" w:rsidRPr="005D7373" w:rsidRDefault="005D7373" w:rsidP="005D7373">
            <w:pPr>
              <w:spacing w:before="60" w:after="60"/>
              <w:jc w:val="center"/>
              <w:rPr>
                <w:rFonts w:cs="Arial"/>
                <w:b/>
                <w:sz w:val="18"/>
                <w:szCs w:val="18"/>
                <w:lang w:val="en-AU" w:eastAsia="en-US"/>
              </w:rPr>
            </w:pPr>
            <w:r w:rsidRPr="005D7373">
              <w:rPr>
                <w:rFonts w:cs="Arial"/>
                <w:b/>
                <w:sz w:val="18"/>
                <w:szCs w:val="18"/>
                <w:lang w:val="en-AU" w:eastAsia="en-US"/>
              </w:rPr>
              <w:t>x</w:t>
            </w:r>
          </w:p>
        </w:tc>
        <w:tc>
          <w:tcPr>
            <w:tcW w:w="1137" w:type="dxa"/>
            <w:tcBorders>
              <w:left w:val="double" w:sz="4" w:space="0" w:color="auto"/>
            </w:tcBorders>
            <w:vAlign w:val="center"/>
          </w:tcPr>
          <w:p w14:paraId="12F0A47B" w14:textId="77777777" w:rsidR="005D7373" w:rsidRPr="005D7373" w:rsidRDefault="005D7373" w:rsidP="005D7373">
            <w:pPr>
              <w:spacing w:before="60" w:after="60"/>
              <w:jc w:val="center"/>
              <w:rPr>
                <w:rFonts w:cs="Arial"/>
                <w:sz w:val="18"/>
                <w:szCs w:val="18"/>
                <w:lang w:val="en-AU" w:eastAsia="en-US"/>
              </w:rPr>
            </w:pPr>
          </w:p>
        </w:tc>
        <w:tc>
          <w:tcPr>
            <w:tcW w:w="1320" w:type="dxa"/>
            <w:tcBorders>
              <w:right w:val="double" w:sz="4" w:space="0" w:color="auto"/>
            </w:tcBorders>
            <w:vAlign w:val="center"/>
          </w:tcPr>
          <w:p w14:paraId="34E2BB08" w14:textId="77777777" w:rsidR="005D7373" w:rsidRPr="005D7373" w:rsidRDefault="005D7373" w:rsidP="005D7373">
            <w:pPr>
              <w:spacing w:before="60" w:after="60"/>
              <w:jc w:val="center"/>
              <w:rPr>
                <w:rFonts w:cs="Arial"/>
                <w:sz w:val="18"/>
                <w:szCs w:val="18"/>
                <w:lang w:val="en-AU" w:eastAsia="en-US"/>
              </w:rPr>
            </w:pPr>
            <w:r w:rsidRPr="005D7373">
              <w:rPr>
                <w:rFonts w:cs="Arial"/>
                <w:sz w:val="18"/>
                <w:szCs w:val="18"/>
                <w:lang w:val="en-AU" w:eastAsia="en-US"/>
              </w:rPr>
              <w:t>x</w:t>
            </w:r>
          </w:p>
        </w:tc>
        <w:tc>
          <w:tcPr>
            <w:tcW w:w="1232" w:type="dxa"/>
            <w:tcBorders>
              <w:left w:val="double" w:sz="4" w:space="0" w:color="auto"/>
            </w:tcBorders>
            <w:vAlign w:val="center"/>
          </w:tcPr>
          <w:p w14:paraId="792DEC28" w14:textId="77777777" w:rsidR="005D7373" w:rsidRPr="005D7373" w:rsidRDefault="005D7373" w:rsidP="005D7373">
            <w:pPr>
              <w:spacing w:before="60" w:after="60"/>
              <w:jc w:val="center"/>
              <w:rPr>
                <w:rFonts w:cs="Arial"/>
                <w:color w:val="808080"/>
                <w:sz w:val="18"/>
                <w:szCs w:val="18"/>
                <w:lang w:val="en-AU" w:eastAsia="en-US"/>
              </w:rPr>
            </w:pPr>
          </w:p>
        </w:tc>
        <w:tc>
          <w:tcPr>
            <w:tcW w:w="1066" w:type="dxa"/>
            <w:vAlign w:val="center"/>
          </w:tcPr>
          <w:p w14:paraId="71C9BAF5" w14:textId="77777777" w:rsidR="005D7373" w:rsidRPr="005D7373" w:rsidRDefault="005D7373" w:rsidP="005D7373">
            <w:pPr>
              <w:spacing w:before="60" w:after="60"/>
              <w:jc w:val="center"/>
              <w:rPr>
                <w:rFonts w:cs="Arial"/>
                <w:color w:val="808080"/>
                <w:sz w:val="18"/>
                <w:szCs w:val="18"/>
                <w:lang w:val="en-AU" w:eastAsia="en-US"/>
              </w:rPr>
            </w:pPr>
          </w:p>
        </w:tc>
        <w:tc>
          <w:tcPr>
            <w:tcW w:w="1247" w:type="dxa"/>
            <w:vAlign w:val="center"/>
          </w:tcPr>
          <w:p w14:paraId="63162FBB" w14:textId="77777777" w:rsidR="005D7373" w:rsidRPr="005D7373" w:rsidRDefault="005D7373" w:rsidP="005D7373">
            <w:pPr>
              <w:spacing w:before="60" w:after="60"/>
              <w:jc w:val="center"/>
              <w:rPr>
                <w:rFonts w:cs="Arial"/>
                <w:color w:val="808080"/>
                <w:sz w:val="18"/>
                <w:szCs w:val="18"/>
                <w:lang w:val="en-AU" w:eastAsia="en-US"/>
              </w:rPr>
            </w:pPr>
            <w:r w:rsidRPr="005D7373">
              <w:rPr>
                <w:rFonts w:cs="Arial"/>
                <w:color w:val="808080"/>
                <w:sz w:val="18"/>
                <w:szCs w:val="18"/>
                <w:lang w:val="en-AU" w:eastAsia="en-US"/>
              </w:rPr>
              <w:t>x</w:t>
            </w:r>
          </w:p>
        </w:tc>
      </w:tr>
      <w:tr w:rsidR="005D7373" w:rsidRPr="005D7373" w14:paraId="1D070E55" w14:textId="77777777" w:rsidTr="005D7373">
        <w:trPr>
          <w:cantSplit/>
          <w:jc w:val="center"/>
        </w:trPr>
        <w:tc>
          <w:tcPr>
            <w:tcW w:w="1252" w:type="dxa"/>
            <w:vAlign w:val="center"/>
          </w:tcPr>
          <w:p w14:paraId="48696588" w14:textId="77777777" w:rsidR="005D7373" w:rsidRPr="005D7373" w:rsidRDefault="005D7373" w:rsidP="005D7373">
            <w:pPr>
              <w:spacing w:before="60" w:after="60"/>
              <w:jc w:val="center"/>
              <w:rPr>
                <w:rFonts w:cs="Arial"/>
                <w:b/>
                <w:sz w:val="18"/>
                <w:szCs w:val="18"/>
                <w:lang w:val="en-AU" w:eastAsia="en-US"/>
              </w:rPr>
            </w:pPr>
            <w:r w:rsidRPr="005D7373">
              <w:rPr>
                <w:rFonts w:cs="Arial"/>
                <w:b/>
                <w:sz w:val="18"/>
                <w:szCs w:val="18"/>
                <w:lang w:val="en-AU" w:eastAsia="en-US"/>
              </w:rPr>
              <w:t>WATFAL</w:t>
            </w:r>
          </w:p>
        </w:tc>
        <w:tc>
          <w:tcPr>
            <w:tcW w:w="867" w:type="dxa"/>
            <w:tcBorders>
              <w:right w:val="double" w:sz="4" w:space="0" w:color="auto"/>
            </w:tcBorders>
            <w:vAlign w:val="center"/>
          </w:tcPr>
          <w:p w14:paraId="0E68F697" w14:textId="77777777" w:rsidR="005D7373" w:rsidRPr="005D7373" w:rsidRDefault="005D7373" w:rsidP="005D7373">
            <w:pPr>
              <w:spacing w:before="60" w:after="60"/>
              <w:jc w:val="center"/>
              <w:rPr>
                <w:rFonts w:cs="Arial"/>
                <w:sz w:val="18"/>
                <w:szCs w:val="18"/>
                <w:lang w:val="en-AU" w:eastAsia="en-US"/>
              </w:rPr>
            </w:pPr>
            <w:r w:rsidRPr="005D7373">
              <w:rPr>
                <w:rFonts w:cs="Arial"/>
                <w:sz w:val="18"/>
                <w:szCs w:val="18"/>
                <w:lang w:val="en-AU" w:eastAsia="en-US"/>
              </w:rPr>
              <w:t>4.7.7.2</w:t>
            </w:r>
          </w:p>
        </w:tc>
        <w:tc>
          <w:tcPr>
            <w:tcW w:w="1287" w:type="dxa"/>
            <w:tcBorders>
              <w:left w:val="double" w:sz="4" w:space="0" w:color="auto"/>
              <w:right w:val="double" w:sz="4" w:space="0" w:color="auto"/>
            </w:tcBorders>
            <w:vAlign w:val="center"/>
          </w:tcPr>
          <w:p w14:paraId="6BC8ACB6" w14:textId="77777777" w:rsidR="005D7373" w:rsidRPr="005D7373" w:rsidRDefault="005D7373" w:rsidP="005D7373">
            <w:pPr>
              <w:spacing w:before="60" w:after="60"/>
              <w:jc w:val="center"/>
              <w:rPr>
                <w:rFonts w:cs="Arial"/>
                <w:b/>
                <w:sz w:val="18"/>
                <w:szCs w:val="18"/>
                <w:lang w:val="en-AU" w:eastAsia="en-US"/>
              </w:rPr>
            </w:pPr>
          </w:p>
        </w:tc>
        <w:tc>
          <w:tcPr>
            <w:tcW w:w="1137" w:type="dxa"/>
            <w:tcBorders>
              <w:left w:val="double" w:sz="4" w:space="0" w:color="auto"/>
            </w:tcBorders>
            <w:vAlign w:val="center"/>
          </w:tcPr>
          <w:p w14:paraId="0C96A241" w14:textId="77777777" w:rsidR="005D7373" w:rsidRPr="005D7373" w:rsidRDefault="005D7373" w:rsidP="005D7373">
            <w:pPr>
              <w:spacing w:before="60" w:after="60"/>
              <w:jc w:val="center"/>
              <w:rPr>
                <w:rFonts w:cs="Arial"/>
                <w:sz w:val="18"/>
                <w:szCs w:val="18"/>
                <w:lang w:val="en-AU" w:eastAsia="en-US"/>
              </w:rPr>
            </w:pPr>
          </w:p>
        </w:tc>
        <w:tc>
          <w:tcPr>
            <w:tcW w:w="1320" w:type="dxa"/>
            <w:tcBorders>
              <w:right w:val="double" w:sz="4" w:space="0" w:color="auto"/>
            </w:tcBorders>
            <w:vAlign w:val="center"/>
          </w:tcPr>
          <w:p w14:paraId="09DB4CE4" w14:textId="77777777" w:rsidR="005D7373" w:rsidRPr="005D7373" w:rsidRDefault="005D7373" w:rsidP="005D7373">
            <w:pPr>
              <w:spacing w:before="60" w:after="60"/>
              <w:jc w:val="center"/>
              <w:rPr>
                <w:rFonts w:cs="Arial"/>
                <w:sz w:val="18"/>
                <w:szCs w:val="18"/>
                <w:lang w:val="en-AU" w:eastAsia="en-US"/>
              </w:rPr>
            </w:pPr>
          </w:p>
        </w:tc>
        <w:tc>
          <w:tcPr>
            <w:tcW w:w="1232" w:type="dxa"/>
            <w:tcBorders>
              <w:left w:val="double" w:sz="4" w:space="0" w:color="auto"/>
            </w:tcBorders>
            <w:vAlign w:val="center"/>
          </w:tcPr>
          <w:p w14:paraId="3D217FED" w14:textId="77777777" w:rsidR="005D7373" w:rsidRPr="005D7373" w:rsidRDefault="005D7373" w:rsidP="005D7373">
            <w:pPr>
              <w:spacing w:before="60" w:after="60"/>
              <w:jc w:val="center"/>
              <w:rPr>
                <w:rFonts w:cs="Arial"/>
                <w:color w:val="808080"/>
                <w:sz w:val="18"/>
                <w:szCs w:val="18"/>
                <w:lang w:val="en-AU" w:eastAsia="en-US"/>
              </w:rPr>
            </w:pPr>
          </w:p>
        </w:tc>
        <w:tc>
          <w:tcPr>
            <w:tcW w:w="1066" w:type="dxa"/>
            <w:vAlign w:val="center"/>
          </w:tcPr>
          <w:p w14:paraId="49356A4F" w14:textId="77777777" w:rsidR="005D7373" w:rsidRPr="005D7373" w:rsidRDefault="005D7373" w:rsidP="005D7373">
            <w:pPr>
              <w:spacing w:before="60" w:after="60"/>
              <w:jc w:val="center"/>
              <w:rPr>
                <w:rFonts w:cs="Arial"/>
                <w:color w:val="808080"/>
                <w:sz w:val="18"/>
                <w:szCs w:val="18"/>
                <w:lang w:val="en-AU" w:eastAsia="en-US"/>
              </w:rPr>
            </w:pPr>
          </w:p>
        </w:tc>
        <w:tc>
          <w:tcPr>
            <w:tcW w:w="1247" w:type="dxa"/>
            <w:vAlign w:val="center"/>
          </w:tcPr>
          <w:p w14:paraId="213C2FEB" w14:textId="77777777" w:rsidR="005D7373" w:rsidRPr="005D7373" w:rsidRDefault="005D7373" w:rsidP="005D7373">
            <w:pPr>
              <w:spacing w:before="60" w:after="60"/>
              <w:jc w:val="center"/>
              <w:rPr>
                <w:rFonts w:cs="Arial"/>
                <w:color w:val="808080"/>
                <w:sz w:val="18"/>
                <w:szCs w:val="18"/>
                <w:lang w:val="en-AU" w:eastAsia="en-US"/>
              </w:rPr>
            </w:pPr>
            <w:r w:rsidRPr="005D7373">
              <w:rPr>
                <w:rFonts w:cs="Arial"/>
                <w:color w:val="808080"/>
                <w:sz w:val="18"/>
                <w:szCs w:val="18"/>
                <w:lang w:val="en-AU" w:eastAsia="en-US"/>
              </w:rPr>
              <w:t>x</w:t>
            </w:r>
          </w:p>
        </w:tc>
      </w:tr>
      <w:tr w:rsidR="005D7373" w:rsidRPr="005D7373" w14:paraId="6E37D838" w14:textId="77777777" w:rsidTr="005D7373">
        <w:trPr>
          <w:cantSplit/>
          <w:jc w:val="center"/>
        </w:trPr>
        <w:tc>
          <w:tcPr>
            <w:tcW w:w="1252" w:type="dxa"/>
            <w:vAlign w:val="center"/>
          </w:tcPr>
          <w:p w14:paraId="32BDA30E" w14:textId="77777777" w:rsidR="005D7373" w:rsidRPr="005D7373" w:rsidRDefault="005D7373" w:rsidP="005D7373">
            <w:pPr>
              <w:spacing w:before="60" w:after="60"/>
              <w:jc w:val="center"/>
              <w:rPr>
                <w:rFonts w:cs="Arial"/>
                <w:b/>
                <w:sz w:val="18"/>
                <w:szCs w:val="18"/>
                <w:lang w:val="en-AU" w:eastAsia="en-US"/>
              </w:rPr>
            </w:pPr>
            <w:r w:rsidRPr="005D7373">
              <w:rPr>
                <w:rFonts w:cs="Arial"/>
                <w:b/>
                <w:sz w:val="18"/>
                <w:szCs w:val="18"/>
                <w:lang w:val="en-AU" w:eastAsia="en-US"/>
              </w:rPr>
              <w:t>WATTUR</w:t>
            </w:r>
          </w:p>
        </w:tc>
        <w:tc>
          <w:tcPr>
            <w:tcW w:w="867" w:type="dxa"/>
            <w:tcBorders>
              <w:right w:val="double" w:sz="4" w:space="0" w:color="auto"/>
            </w:tcBorders>
            <w:vAlign w:val="center"/>
          </w:tcPr>
          <w:p w14:paraId="30251133" w14:textId="77777777" w:rsidR="005D7373" w:rsidRPr="005D7373" w:rsidRDefault="005D7373" w:rsidP="005D7373">
            <w:pPr>
              <w:spacing w:before="60" w:after="60"/>
              <w:jc w:val="center"/>
              <w:rPr>
                <w:rFonts w:cs="Arial"/>
                <w:sz w:val="18"/>
                <w:szCs w:val="18"/>
                <w:lang w:val="en-AU" w:eastAsia="en-US"/>
              </w:rPr>
            </w:pPr>
            <w:r w:rsidRPr="005D7373">
              <w:rPr>
                <w:rFonts w:cs="Arial"/>
                <w:sz w:val="18"/>
                <w:szCs w:val="18"/>
                <w:lang w:val="en-AU" w:eastAsia="en-US"/>
              </w:rPr>
              <w:t>6.4</w:t>
            </w:r>
          </w:p>
        </w:tc>
        <w:tc>
          <w:tcPr>
            <w:tcW w:w="1287" w:type="dxa"/>
            <w:tcBorders>
              <w:left w:val="double" w:sz="4" w:space="0" w:color="auto"/>
              <w:right w:val="double" w:sz="4" w:space="0" w:color="auto"/>
            </w:tcBorders>
            <w:shd w:val="clear" w:color="auto" w:fill="F2F2F2"/>
            <w:vAlign w:val="center"/>
          </w:tcPr>
          <w:p w14:paraId="1911A573" w14:textId="77777777" w:rsidR="005D7373" w:rsidRPr="005D7373" w:rsidRDefault="005D7373" w:rsidP="005D7373">
            <w:pPr>
              <w:spacing w:before="60" w:after="60"/>
              <w:jc w:val="center"/>
              <w:rPr>
                <w:rFonts w:cs="Arial"/>
                <w:b/>
                <w:sz w:val="18"/>
                <w:szCs w:val="18"/>
                <w:lang w:val="en-AU" w:eastAsia="en-US"/>
              </w:rPr>
            </w:pPr>
          </w:p>
        </w:tc>
        <w:tc>
          <w:tcPr>
            <w:tcW w:w="1137" w:type="dxa"/>
            <w:tcBorders>
              <w:left w:val="double" w:sz="4" w:space="0" w:color="auto"/>
            </w:tcBorders>
            <w:shd w:val="clear" w:color="auto" w:fill="F2F2F2"/>
            <w:vAlign w:val="center"/>
          </w:tcPr>
          <w:p w14:paraId="5504F109" w14:textId="77777777" w:rsidR="005D7373" w:rsidRPr="005D7373" w:rsidRDefault="005D7373" w:rsidP="005D7373">
            <w:pPr>
              <w:spacing w:before="60" w:after="60"/>
              <w:jc w:val="center"/>
              <w:rPr>
                <w:rFonts w:cs="Arial"/>
                <w:sz w:val="18"/>
                <w:szCs w:val="18"/>
                <w:lang w:val="en-AU" w:eastAsia="en-US"/>
              </w:rPr>
            </w:pPr>
          </w:p>
        </w:tc>
        <w:tc>
          <w:tcPr>
            <w:tcW w:w="1320" w:type="dxa"/>
            <w:tcBorders>
              <w:right w:val="double" w:sz="4" w:space="0" w:color="auto"/>
            </w:tcBorders>
            <w:shd w:val="clear" w:color="auto" w:fill="F2F2F2"/>
            <w:vAlign w:val="center"/>
          </w:tcPr>
          <w:p w14:paraId="399FD251" w14:textId="77777777" w:rsidR="005D7373" w:rsidRPr="005D7373" w:rsidRDefault="005D7373" w:rsidP="005D7373">
            <w:pPr>
              <w:spacing w:before="60" w:after="60"/>
              <w:jc w:val="center"/>
              <w:rPr>
                <w:rFonts w:cs="Arial"/>
                <w:sz w:val="18"/>
                <w:szCs w:val="18"/>
                <w:lang w:val="en-AU" w:eastAsia="en-US"/>
              </w:rPr>
            </w:pPr>
          </w:p>
        </w:tc>
        <w:tc>
          <w:tcPr>
            <w:tcW w:w="1232" w:type="dxa"/>
            <w:tcBorders>
              <w:left w:val="double" w:sz="4" w:space="0" w:color="auto"/>
            </w:tcBorders>
            <w:shd w:val="clear" w:color="auto" w:fill="F2F2F2"/>
            <w:vAlign w:val="center"/>
          </w:tcPr>
          <w:p w14:paraId="4354446B" w14:textId="77777777" w:rsidR="005D7373" w:rsidRPr="005D7373" w:rsidRDefault="005D7373" w:rsidP="005D7373">
            <w:pPr>
              <w:spacing w:before="60" w:after="60"/>
              <w:jc w:val="center"/>
              <w:rPr>
                <w:rFonts w:cs="Arial"/>
                <w:color w:val="808080"/>
                <w:sz w:val="18"/>
                <w:szCs w:val="18"/>
                <w:lang w:val="en-AU" w:eastAsia="en-US"/>
              </w:rPr>
            </w:pPr>
          </w:p>
        </w:tc>
        <w:tc>
          <w:tcPr>
            <w:tcW w:w="1066" w:type="dxa"/>
            <w:shd w:val="clear" w:color="auto" w:fill="F2F2F2"/>
            <w:vAlign w:val="center"/>
          </w:tcPr>
          <w:p w14:paraId="12D1924B" w14:textId="77777777" w:rsidR="005D7373" w:rsidRPr="005D7373" w:rsidRDefault="005D7373" w:rsidP="005D7373">
            <w:pPr>
              <w:spacing w:before="60" w:after="60"/>
              <w:jc w:val="center"/>
              <w:rPr>
                <w:rFonts w:cs="Arial"/>
                <w:color w:val="808080"/>
                <w:sz w:val="18"/>
                <w:szCs w:val="18"/>
                <w:lang w:val="en-AU" w:eastAsia="en-US"/>
              </w:rPr>
            </w:pPr>
          </w:p>
        </w:tc>
        <w:tc>
          <w:tcPr>
            <w:tcW w:w="1247" w:type="dxa"/>
            <w:shd w:val="clear" w:color="auto" w:fill="F2F2F2"/>
            <w:vAlign w:val="center"/>
          </w:tcPr>
          <w:p w14:paraId="0CE5FD6C" w14:textId="77777777" w:rsidR="005D7373" w:rsidRPr="005D7373" w:rsidRDefault="005D7373" w:rsidP="005D7373">
            <w:pPr>
              <w:spacing w:before="60" w:after="60"/>
              <w:jc w:val="center"/>
              <w:rPr>
                <w:rFonts w:cs="Arial"/>
                <w:color w:val="808080"/>
                <w:sz w:val="18"/>
                <w:szCs w:val="18"/>
                <w:lang w:val="en-AU" w:eastAsia="en-US"/>
              </w:rPr>
            </w:pPr>
          </w:p>
        </w:tc>
      </w:tr>
      <w:tr w:rsidR="005D7373" w:rsidRPr="005D7373" w14:paraId="5A2C8CE2" w14:textId="77777777" w:rsidTr="005D7373">
        <w:trPr>
          <w:cantSplit/>
          <w:jc w:val="center"/>
        </w:trPr>
        <w:tc>
          <w:tcPr>
            <w:tcW w:w="1252" w:type="dxa"/>
            <w:vAlign w:val="center"/>
          </w:tcPr>
          <w:p w14:paraId="6F6EE130" w14:textId="77777777" w:rsidR="005D7373" w:rsidRPr="005D7373" w:rsidRDefault="005D7373" w:rsidP="005D7373">
            <w:pPr>
              <w:spacing w:before="60" w:after="60"/>
              <w:jc w:val="center"/>
              <w:rPr>
                <w:rFonts w:cs="Arial"/>
                <w:b/>
                <w:sz w:val="18"/>
                <w:szCs w:val="18"/>
                <w:lang w:val="en-AU" w:eastAsia="en-US"/>
              </w:rPr>
            </w:pPr>
            <w:r w:rsidRPr="005D7373">
              <w:rPr>
                <w:rFonts w:cs="Arial"/>
                <w:b/>
                <w:sz w:val="18"/>
                <w:szCs w:val="18"/>
                <w:lang w:val="en-AU" w:eastAsia="en-US"/>
              </w:rPr>
              <w:t>WEDKLP</w:t>
            </w:r>
          </w:p>
        </w:tc>
        <w:tc>
          <w:tcPr>
            <w:tcW w:w="867" w:type="dxa"/>
            <w:tcBorders>
              <w:right w:val="double" w:sz="4" w:space="0" w:color="auto"/>
            </w:tcBorders>
            <w:vAlign w:val="center"/>
          </w:tcPr>
          <w:p w14:paraId="0BC1F097" w14:textId="77777777" w:rsidR="005D7373" w:rsidRPr="005D7373" w:rsidRDefault="005D7373" w:rsidP="005D7373">
            <w:pPr>
              <w:spacing w:before="60" w:after="60"/>
              <w:jc w:val="center"/>
              <w:rPr>
                <w:rFonts w:cs="Arial"/>
                <w:sz w:val="18"/>
                <w:szCs w:val="18"/>
                <w:lang w:val="en-AU" w:eastAsia="en-US"/>
              </w:rPr>
            </w:pPr>
            <w:r w:rsidRPr="005D7373">
              <w:rPr>
                <w:rFonts w:cs="Arial"/>
                <w:sz w:val="18"/>
                <w:szCs w:val="18"/>
                <w:lang w:val="en-AU" w:eastAsia="en-US"/>
              </w:rPr>
              <w:t>7.2.2</w:t>
            </w:r>
          </w:p>
        </w:tc>
        <w:tc>
          <w:tcPr>
            <w:tcW w:w="1287" w:type="dxa"/>
            <w:tcBorders>
              <w:left w:val="double" w:sz="4" w:space="0" w:color="auto"/>
              <w:right w:val="double" w:sz="4" w:space="0" w:color="auto"/>
            </w:tcBorders>
            <w:shd w:val="clear" w:color="auto" w:fill="F2F2F2"/>
            <w:vAlign w:val="center"/>
          </w:tcPr>
          <w:p w14:paraId="2A3797F7" w14:textId="77777777" w:rsidR="005D7373" w:rsidRPr="005D7373" w:rsidRDefault="005D7373" w:rsidP="005D7373">
            <w:pPr>
              <w:spacing w:before="60" w:after="60"/>
              <w:jc w:val="center"/>
              <w:rPr>
                <w:rFonts w:cs="Arial"/>
                <w:b/>
                <w:sz w:val="18"/>
                <w:szCs w:val="18"/>
                <w:lang w:val="en-AU" w:eastAsia="en-US"/>
              </w:rPr>
            </w:pPr>
          </w:p>
        </w:tc>
        <w:tc>
          <w:tcPr>
            <w:tcW w:w="1137" w:type="dxa"/>
            <w:tcBorders>
              <w:left w:val="double" w:sz="4" w:space="0" w:color="auto"/>
            </w:tcBorders>
            <w:shd w:val="clear" w:color="auto" w:fill="F2F2F2"/>
            <w:vAlign w:val="center"/>
          </w:tcPr>
          <w:p w14:paraId="31CDA0AB" w14:textId="77777777" w:rsidR="005D7373" w:rsidRPr="005D7373" w:rsidRDefault="005D7373" w:rsidP="005D7373">
            <w:pPr>
              <w:spacing w:before="60" w:after="60"/>
              <w:jc w:val="center"/>
              <w:rPr>
                <w:rFonts w:cs="Arial"/>
                <w:sz w:val="18"/>
                <w:szCs w:val="18"/>
                <w:lang w:val="en-AU" w:eastAsia="en-US"/>
              </w:rPr>
            </w:pPr>
          </w:p>
        </w:tc>
        <w:tc>
          <w:tcPr>
            <w:tcW w:w="1320" w:type="dxa"/>
            <w:tcBorders>
              <w:right w:val="double" w:sz="4" w:space="0" w:color="auto"/>
            </w:tcBorders>
            <w:shd w:val="clear" w:color="auto" w:fill="F2F2F2"/>
            <w:vAlign w:val="center"/>
          </w:tcPr>
          <w:p w14:paraId="389993F7" w14:textId="77777777" w:rsidR="005D7373" w:rsidRPr="005D7373" w:rsidRDefault="005D7373" w:rsidP="005D7373">
            <w:pPr>
              <w:spacing w:before="60" w:after="60"/>
              <w:jc w:val="center"/>
              <w:rPr>
                <w:rFonts w:cs="Arial"/>
                <w:sz w:val="18"/>
                <w:szCs w:val="18"/>
                <w:lang w:val="en-AU" w:eastAsia="en-US"/>
              </w:rPr>
            </w:pPr>
          </w:p>
        </w:tc>
        <w:tc>
          <w:tcPr>
            <w:tcW w:w="1232" w:type="dxa"/>
            <w:tcBorders>
              <w:left w:val="double" w:sz="4" w:space="0" w:color="auto"/>
            </w:tcBorders>
            <w:shd w:val="clear" w:color="auto" w:fill="F2F2F2"/>
            <w:vAlign w:val="center"/>
          </w:tcPr>
          <w:p w14:paraId="76CE4E62" w14:textId="77777777" w:rsidR="005D7373" w:rsidRPr="005D7373" w:rsidRDefault="005D7373" w:rsidP="005D7373">
            <w:pPr>
              <w:spacing w:before="60" w:after="60"/>
              <w:jc w:val="center"/>
              <w:rPr>
                <w:rFonts w:cs="Arial"/>
                <w:color w:val="808080"/>
                <w:sz w:val="18"/>
                <w:szCs w:val="18"/>
                <w:lang w:val="en-AU" w:eastAsia="en-US"/>
              </w:rPr>
            </w:pPr>
          </w:p>
        </w:tc>
        <w:tc>
          <w:tcPr>
            <w:tcW w:w="1066" w:type="dxa"/>
            <w:shd w:val="clear" w:color="auto" w:fill="F2F2F2"/>
            <w:vAlign w:val="center"/>
          </w:tcPr>
          <w:p w14:paraId="63A1F5C4" w14:textId="77777777" w:rsidR="005D7373" w:rsidRPr="005D7373" w:rsidRDefault="005D7373" w:rsidP="005D7373">
            <w:pPr>
              <w:spacing w:before="60" w:after="60"/>
              <w:jc w:val="center"/>
              <w:rPr>
                <w:rFonts w:cs="Arial"/>
                <w:color w:val="808080"/>
                <w:sz w:val="18"/>
                <w:szCs w:val="18"/>
                <w:lang w:val="en-AU" w:eastAsia="en-US"/>
              </w:rPr>
            </w:pPr>
          </w:p>
        </w:tc>
        <w:tc>
          <w:tcPr>
            <w:tcW w:w="1247" w:type="dxa"/>
            <w:shd w:val="clear" w:color="auto" w:fill="F2F2F2"/>
            <w:vAlign w:val="center"/>
          </w:tcPr>
          <w:p w14:paraId="575E5D42" w14:textId="77777777" w:rsidR="005D7373" w:rsidRPr="005D7373" w:rsidRDefault="005D7373" w:rsidP="005D7373">
            <w:pPr>
              <w:spacing w:before="60" w:after="60"/>
              <w:jc w:val="center"/>
              <w:rPr>
                <w:rFonts w:cs="Arial"/>
                <w:color w:val="808080"/>
                <w:sz w:val="18"/>
                <w:szCs w:val="18"/>
                <w:lang w:val="en-AU" w:eastAsia="en-US"/>
              </w:rPr>
            </w:pPr>
          </w:p>
        </w:tc>
      </w:tr>
      <w:tr w:rsidR="005D7373" w:rsidRPr="005D7373" w14:paraId="6558738B" w14:textId="77777777" w:rsidTr="005D7373">
        <w:trPr>
          <w:cantSplit/>
          <w:jc w:val="center"/>
        </w:trPr>
        <w:tc>
          <w:tcPr>
            <w:tcW w:w="1252" w:type="dxa"/>
            <w:tcBorders>
              <w:bottom w:val="single" w:sz="4" w:space="0" w:color="auto"/>
            </w:tcBorders>
            <w:vAlign w:val="center"/>
          </w:tcPr>
          <w:p w14:paraId="7A25A71E" w14:textId="77777777" w:rsidR="005D7373" w:rsidRPr="005D7373" w:rsidRDefault="005D7373" w:rsidP="005D7373">
            <w:pPr>
              <w:spacing w:before="60" w:after="60"/>
              <w:jc w:val="center"/>
              <w:rPr>
                <w:rFonts w:cs="Arial"/>
                <w:b/>
                <w:sz w:val="18"/>
                <w:szCs w:val="18"/>
                <w:lang w:val="en-AU" w:eastAsia="en-US"/>
              </w:rPr>
            </w:pPr>
            <w:r w:rsidRPr="005D7373">
              <w:rPr>
                <w:rFonts w:cs="Arial"/>
                <w:b/>
                <w:sz w:val="18"/>
                <w:szCs w:val="18"/>
                <w:lang w:val="en-AU" w:eastAsia="en-US"/>
              </w:rPr>
              <w:t>WRECKS</w:t>
            </w:r>
          </w:p>
        </w:tc>
        <w:tc>
          <w:tcPr>
            <w:tcW w:w="867" w:type="dxa"/>
            <w:tcBorders>
              <w:bottom w:val="single" w:sz="4" w:space="0" w:color="auto"/>
              <w:right w:val="double" w:sz="4" w:space="0" w:color="auto"/>
            </w:tcBorders>
            <w:vAlign w:val="center"/>
          </w:tcPr>
          <w:p w14:paraId="1189351E" w14:textId="77777777" w:rsidR="005D7373" w:rsidRPr="005D7373" w:rsidRDefault="005D7373" w:rsidP="005D7373">
            <w:pPr>
              <w:spacing w:before="60" w:after="60"/>
              <w:jc w:val="center"/>
              <w:rPr>
                <w:rFonts w:cs="Arial"/>
                <w:sz w:val="18"/>
                <w:szCs w:val="18"/>
                <w:lang w:val="en-AU" w:eastAsia="en-US"/>
              </w:rPr>
            </w:pPr>
            <w:r w:rsidRPr="005D7373">
              <w:rPr>
                <w:rFonts w:cs="Arial"/>
                <w:sz w:val="18"/>
                <w:szCs w:val="18"/>
                <w:lang w:val="en-AU" w:eastAsia="en-US"/>
              </w:rPr>
              <w:t>6.2.1</w:t>
            </w:r>
          </w:p>
        </w:tc>
        <w:tc>
          <w:tcPr>
            <w:tcW w:w="1287" w:type="dxa"/>
            <w:tcBorders>
              <w:left w:val="double" w:sz="4" w:space="0" w:color="auto"/>
              <w:bottom w:val="single" w:sz="4" w:space="0" w:color="auto"/>
              <w:right w:val="double" w:sz="4" w:space="0" w:color="auto"/>
            </w:tcBorders>
            <w:vAlign w:val="center"/>
          </w:tcPr>
          <w:p w14:paraId="57C78641" w14:textId="77777777" w:rsidR="005D7373" w:rsidRPr="005D7373" w:rsidRDefault="005D7373" w:rsidP="005D7373">
            <w:pPr>
              <w:spacing w:before="60" w:after="60"/>
              <w:jc w:val="center"/>
              <w:rPr>
                <w:rFonts w:cs="Arial"/>
                <w:b/>
                <w:sz w:val="18"/>
                <w:szCs w:val="18"/>
                <w:lang w:val="en-AU" w:eastAsia="en-US"/>
              </w:rPr>
            </w:pPr>
          </w:p>
        </w:tc>
        <w:tc>
          <w:tcPr>
            <w:tcW w:w="1137" w:type="dxa"/>
            <w:tcBorders>
              <w:left w:val="double" w:sz="4" w:space="0" w:color="auto"/>
              <w:bottom w:val="single" w:sz="4" w:space="0" w:color="auto"/>
            </w:tcBorders>
            <w:vAlign w:val="center"/>
          </w:tcPr>
          <w:p w14:paraId="1C765AF6" w14:textId="77777777" w:rsidR="005D7373" w:rsidRPr="005D7373" w:rsidRDefault="005D7373" w:rsidP="005D7373">
            <w:pPr>
              <w:spacing w:before="60" w:after="60"/>
              <w:jc w:val="center"/>
              <w:rPr>
                <w:rFonts w:cs="Arial"/>
                <w:sz w:val="18"/>
                <w:szCs w:val="18"/>
                <w:lang w:val="en-AU" w:eastAsia="en-US"/>
              </w:rPr>
            </w:pPr>
            <w:r w:rsidRPr="005D7373">
              <w:rPr>
                <w:rFonts w:cs="Arial"/>
                <w:sz w:val="18"/>
                <w:szCs w:val="18"/>
                <w:lang w:val="en-AU" w:eastAsia="en-US"/>
              </w:rPr>
              <w:t>x*</w:t>
            </w:r>
          </w:p>
        </w:tc>
        <w:tc>
          <w:tcPr>
            <w:tcW w:w="1320" w:type="dxa"/>
            <w:tcBorders>
              <w:bottom w:val="single" w:sz="4" w:space="0" w:color="auto"/>
              <w:right w:val="double" w:sz="4" w:space="0" w:color="auto"/>
            </w:tcBorders>
            <w:vAlign w:val="center"/>
          </w:tcPr>
          <w:p w14:paraId="038C3FB3" w14:textId="77777777" w:rsidR="005D7373" w:rsidRPr="005D7373" w:rsidRDefault="005D7373" w:rsidP="005D7373">
            <w:pPr>
              <w:spacing w:before="60" w:after="60"/>
              <w:jc w:val="center"/>
              <w:rPr>
                <w:rFonts w:cs="Arial"/>
                <w:sz w:val="18"/>
                <w:szCs w:val="18"/>
                <w:lang w:val="en-AU" w:eastAsia="en-US"/>
              </w:rPr>
            </w:pPr>
          </w:p>
        </w:tc>
        <w:tc>
          <w:tcPr>
            <w:tcW w:w="1232" w:type="dxa"/>
            <w:tcBorders>
              <w:left w:val="double" w:sz="4" w:space="0" w:color="auto"/>
              <w:bottom w:val="single" w:sz="4" w:space="0" w:color="auto"/>
            </w:tcBorders>
            <w:vAlign w:val="center"/>
          </w:tcPr>
          <w:p w14:paraId="36746F93" w14:textId="77777777" w:rsidR="005D7373" w:rsidRPr="005D7373" w:rsidRDefault="005D7373" w:rsidP="005D7373">
            <w:pPr>
              <w:spacing w:before="60" w:after="60"/>
              <w:jc w:val="center"/>
              <w:rPr>
                <w:rFonts w:cs="Arial"/>
                <w:color w:val="808080"/>
                <w:sz w:val="18"/>
                <w:szCs w:val="18"/>
                <w:lang w:val="en-AU" w:eastAsia="en-US"/>
              </w:rPr>
            </w:pPr>
          </w:p>
        </w:tc>
        <w:tc>
          <w:tcPr>
            <w:tcW w:w="1066" w:type="dxa"/>
            <w:tcBorders>
              <w:bottom w:val="single" w:sz="4" w:space="0" w:color="auto"/>
            </w:tcBorders>
            <w:vAlign w:val="center"/>
          </w:tcPr>
          <w:p w14:paraId="2BE92110" w14:textId="77777777" w:rsidR="005D7373" w:rsidRPr="005D7373" w:rsidRDefault="005D7373" w:rsidP="005D7373">
            <w:pPr>
              <w:spacing w:before="60" w:after="60"/>
              <w:jc w:val="center"/>
              <w:rPr>
                <w:rFonts w:cs="Arial"/>
                <w:color w:val="808080"/>
                <w:sz w:val="18"/>
                <w:szCs w:val="18"/>
                <w:lang w:val="en-AU" w:eastAsia="en-US"/>
              </w:rPr>
            </w:pPr>
            <w:r w:rsidRPr="005D7373">
              <w:rPr>
                <w:rFonts w:cs="Arial"/>
                <w:color w:val="808080"/>
                <w:sz w:val="18"/>
                <w:szCs w:val="18"/>
                <w:lang w:val="en-AU" w:eastAsia="en-US"/>
              </w:rPr>
              <w:t>x</w:t>
            </w:r>
          </w:p>
        </w:tc>
        <w:tc>
          <w:tcPr>
            <w:tcW w:w="1247" w:type="dxa"/>
            <w:tcBorders>
              <w:bottom w:val="single" w:sz="4" w:space="0" w:color="auto"/>
            </w:tcBorders>
            <w:vAlign w:val="center"/>
          </w:tcPr>
          <w:p w14:paraId="29A6214E" w14:textId="77777777" w:rsidR="005D7373" w:rsidRPr="005D7373" w:rsidRDefault="005D7373" w:rsidP="005D7373">
            <w:pPr>
              <w:spacing w:before="60" w:after="60"/>
              <w:jc w:val="center"/>
              <w:rPr>
                <w:rFonts w:cs="Arial"/>
                <w:color w:val="808080"/>
                <w:sz w:val="18"/>
                <w:szCs w:val="18"/>
                <w:lang w:val="en-AU" w:eastAsia="en-US"/>
              </w:rPr>
            </w:pPr>
            <w:r w:rsidRPr="005D7373">
              <w:rPr>
                <w:rFonts w:cs="Arial"/>
                <w:color w:val="808080"/>
                <w:sz w:val="18"/>
                <w:szCs w:val="18"/>
                <w:lang w:val="en-AU" w:eastAsia="en-US"/>
              </w:rPr>
              <w:t>x</w:t>
            </w:r>
          </w:p>
        </w:tc>
      </w:tr>
      <w:tr w:rsidR="005D7373" w:rsidRPr="005D7373" w14:paraId="23A588DB" w14:textId="77777777" w:rsidTr="005D7373">
        <w:trPr>
          <w:cantSplit/>
          <w:jc w:val="center"/>
        </w:trPr>
        <w:tc>
          <w:tcPr>
            <w:tcW w:w="9408" w:type="dxa"/>
            <w:gridSpan w:val="8"/>
            <w:tcBorders>
              <w:left w:val="nil"/>
              <w:bottom w:val="nil"/>
              <w:right w:val="nil"/>
            </w:tcBorders>
            <w:vAlign w:val="center"/>
          </w:tcPr>
          <w:p w14:paraId="0D557CE8" w14:textId="71D57D9C" w:rsidR="005D7373" w:rsidRPr="005D7373" w:rsidRDefault="005D7373" w:rsidP="00F54EDA">
            <w:pPr>
              <w:spacing w:before="60" w:after="60"/>
              <w:jc w:val="right"/>
              <w:rPr>
                <w:rFonts w:cs="Arial"/>
                <w:i/>
                <w:sz w:val="18"/>
                <w:szCs w:val="18"/>
                <w:lang w:val="en-AU" w:eastAsia="en-US"/>
              </w:rPr>
            </w:pPr>
            <w:r w:rsidRPr="005D7373">
              <w:rPr>
                <w:rFonts w:cs="Arial"/>
                <w:i/>
                <w:sz w:val="18"/>
                <w:szCs w:val="18"/>
                <w:lang w:val="en-AU" w:eastAsia="en-US"/>
              </w:rPr>
              <w:t>Table A.1</w:t>
            </w:r>
          </w:p>
        </w:tc>
      </w:tr>
    </w:tbl>
    <w:p w14:paraId="59C3C6F3" w14:textId="48E4BDD9" w:rsidR="001423F0" w:rsidRDefault="001423F0" w:rsidP="001423F0"/>
    <w:p w14:paraId="6A7EF5AE" w14:textId="3E030DF9" w:rsidR="00FF7263" w:rsidRPr="005D7373" w:rsidRDefault="00FF7263" w:rsidP="00FF7263">
      <w:pPr>
        <w:pStyle w:val="Heading2Annex"/>
        <w:numPr>
          <w:ilvl w:val="0"/>
          <w:numId w:val="27"/>
        </w:numPr>
        <w:ind w:left="567" w:hanging="567"/>
        <w:rPr>
          <w:lang w:val="en-GB"/>
        </w:rPr>
      </w:pPr>
      <w:bookmarkStart w:id="1736" w:name="_Toc68293434"/>
      <w:r>
        <w:rPr>
          <w:lang w:val="en-GB"/>
        </w:rPr>
        <w:lastRenderedPageBreak/>
        <w:t>Allowable S-101 enumerate value changes</w:t>
      </w:r>
    </w:p>
    <w:bookmarkEnd w:id="1736"/>
    <w:p w14:paraId="67815AC2" w14:textId="2C6FC5E2" w:rsidR="005D7373" w:rsidRPr="005D7373" w:rsidRDefault="005D7373" w:rsidP="005D7373">
      <w:pPr>
        <w:spacing w:after="120"/>
        <w:jc w:val="both"/>
        <w:rPr>
          <w:rFonts w:eastAsia="Calibri" w:cs="Arial"/>
          <w:lang w:val="en-GB" w:eastAsia="en-US"/>
        </w:rPr>
      </w:pPr>
      <w:r w:rsidRPr="005D7373">
        <w:rPr>
          <w:rFonts w:eastAsia="Calibri" w:cs="Arial"/>
          <w:lang w:val="en-GB" w:eastAsia="en-US"/>
        </w:rPr>
        <w:t xml:space="preserve">Table A.2 below provides an indication of the changes in the allowable values that may be populated for enumerate type attributes in S-101 when converting S-57 datasets to S-101.  The Table has been derived from IHO Publication S-58 – </w:t>
      </w:r>
      <w:r w:rsidRPr="005D7373">
        <w:rPr>
          <w:rFonts w:eastAsia="Calibri" w:cs="Arial"/>
          <w:i/>
          <w:lang w:val="en-GB" w:eastAsia="en-US"/>
        </w:rPr>
        <w:t>ENC Validation Checks</w:t>
      </w:r>
      <w:r w:rsidRPr="005D7373">
        <w:rPr>
          <w:rFonts w:eastAsia="Calibri" w:cs="Arial"/>
          <w:lang w:val="en-GB" w:eastAsia="en-US"/>
        </w:rPr>
        <w:t>, Check 2000.</w:t>
      </w:r>
    </w:p>
    <w:p w14:paraId="6883AC2D" w14:textId="77777777" w:rsidR="005D7373" w:rsidRPr="005D7373" w:rsidRDefault="005D7373" w:rsidP="005D7373">
      <w:pPr>
        <w:jc w:val="both"/>
        <w:rPr>
          <w:rFonts w:eastAsia="Calibri" w:cs="Arial"/>
          <w:lang w:val="en-GB" w:eastAsia="en-US"/>
        </w:rPr>
      </w:pPr>
      <w:r w:rsidRPr="005D7373">
        <w:rPr>
          <w:rFonts w:eastAsia="Calibri" w:cs="Arial"/>
          <w:lang w:val="en-GB" w:eastAsia="en-US"/>
        </w:rPr>
        <w:t>Within the Table, the following conventions apply:</w:t>
      </w:r>
    </w:p>
    <w:p w14:paraId="1E71232D" w14:textId="77777777" w:rsidR="005D7373" w:rsidRPr="005D7373" w:rsidRDefault="005D7373" w:rsidP="00C93144">
      <w:pPr>
        <w:numPr>
          <w:ilvl w:val="0"/>
          <w:numId w:val="23"/>
        </w:numPr>
        <w:spacing w:after="160" w:line="259" w:lineRule="auto"/>
        <w:ind w:left="284" w:hanging="284"/>
        <w:contextualSpacing/>
        <w:jc w:val="both"/>
        <w:rPr>
          <w:rFonts w:eastAsia="Calibri" w:cs="Arial"/>
          <w:lang w:val="en-GB" w:eastAsia="en-US"/>
        </w:rPr>
      </w:pPr>
      <w:r w:rsidRPr="005D7373">
        <w:rPr>
          <w:rFonts w:eastAsia="Calibri" w:cs="Arial"/>
          <w:lang w:val="en-GB" w:eastAsia="en-US"/>
        </w:rPr>
        <w:t>Colour:</w:t>
      </w:r>
    </w:p>
    <w:p w14:paraId="755F2D3E" w14:textId="77777777" w:rsidR="005D7373" w:rsidRPr="005D7373" w:rsidRDefault="005D7373" w:rsidP="00C93144">
      <w:pPr>
        <w:numPr>
          <w:ilvl w:val="1"/>
          <w:numId w:val="23"/>
        </w:numPr>
        <w:spacing w:after="120" w:line="259" w:lineRule="auto"/>
        <w:ind w:left="567" w:hanging="283"/>
        <w:contextualSpacing/>
        <w:jc w:val="both"/>
        <w:rPr>
          <w:rFonts w:eastAsia="Calibri" w:cs="Arial"/>
          <w:lang w:val="en-GB" w:eastAsia="en-US"/>
        </w:rPr>
      </w:pPr>
      <w:r w:rsidRPr="005D7373">
        <w:rPr>
          <w:rFonts w:eastAsia="Calibri" w:cs="Arial"/>
          <w:lang w:val="en-GB" w:eastAsia="en-US"/>
        </w:rPr>
        <w:t>Black text, with the exception of text within “squared” brackets ([  ]), indicates a direct one-for-one relationship between the allowable S-57 object/attribute/enumerate encoding combinations as listed in S-58 Check 2000 and the corresponding allowable feature/attribute/enumerate encoding combinations in S-101.</w:t>
      </w:r>
    </w:p>
    <w:p w14:paraId="5F5790B1" w14:textId="77777777" w:rsidR="005D7373" w:rsidRPr="005D7373" w:rsidRDefault="005D7373" w:rsidP="00C93144">
      <w:pPr>
        <w:numPr>
          <w:ilvl w:val="1"/>
          <w:numId w:val="23"/>
        </w:numPr>
        <w:spacing w:after="120" w:line="259" w:lineRule="auto"/>
        <w:ind w:left="567" w:hanging="283"/>
        <w:contextualSpacing/>
        <w:jc w:val="both"/>
        <w:rPr>
          <w:rFonts w:eastAsia="Calibri" w:cs="Arial"/>
          <w:lang w:val="en-GB" w:eastAsia="en-US"/>
        </w:rPr>
      </w:pPr>
      <w:r w:rsidRPr="005D7373">
        <w:rPr>
          <w:rFonts w:eastAsia="Calibri" w:cs="Arial"/>
          <w:b/>
          <w:color w:val="FF0000"/>
          <w:lang w:val="en-GB" w:eastAsia="en-US"/>
        </w:rPr>
        <w:t>Red</w:t>
      </w:r>
      <w:r w:rsidRPr="005D7373">
        <w:rPr>
          <w:rFonts w:eastAsia="Calibri" w:cs="Arial"/>
          <w:color w:val="FF0000"/>
          <w:lang w:val="en-GB" w:eastAsia="en-US"/>
        </w:rPr>
        <w:t xml:space="preserve"> </w:t>
      </w:r>
      <w:r w:rsidRPr="005D7373">
        <w:rPr>
          <w:rFonts w:eastAsia="Calibri" w:cs="Arial"/>
          <w:lang w:val="en-GB" w:eastAsia="en-US"/>
        </w:rPr>
        <w:t>text indicates differences between the allowable S-57 object/attribute/enumerate encoding combinations as listed in S-58 Check 2000 and the corresponding allowable feature/attribute/enumerate encoding combinations in S-101.  These may be new allowable values in S-101; or values permitted in S-57 but not permitted in S-101 (indicated by double strike-through) that as such will not be converted.</w:t>
      </w:r>
    </w:p>
    <w:p w14:paraId="3D56C92B" w14:textId="7032E918" w:rsidR="005D7373" w:rsidRPr="005D7373" w:rsidRDefault="005D7373" w:rsidP="00C93144">
      <w:pPr>
        <w:numPr>
          <w:ilvl w:val="1"/>
          <w:numId w:val="23"/>
        </w:numPr>
        <w:spacing w:after="120" w:line="259" w:lineRule="auto"/>
        <w:ind w:left="567" w:hanging="283"/>
        <w:contextualSpacing/>
        <w:jc w:val="both"/>
        <w:rPr>
          <w:rFonts w:eastAsia="Calibri" w:cs="Arial"/>
          <w:b/>
          <w:lang w:val="en-GB" w:eastAsia="en-US"/>
        </w:rPr>
      </w:pPr>
      <w:r w:rsidRPr="005D7373">
        <w:rPr>
          <w:rFonts w:eastAsia="Calibri" w:cs="Arial"/>
          <w:b/>
          <w:color w:val="0000FF"/>
          <w:lang w:val="en-GB" w:eastAsia="en-US"/>
        </w:rPr>
        <w:t>Blue</w:t>
      </w:r>
      <w:r w:rsidRPr="005D7373">
        <w:rPr>
          <w:rFonts w:eastAsia="Calibri" w:cs="Arial"/>
          <w:lang w:val="en-GB" w:eastAsia="en-US"/>
        </w:rPr>
        <w:t xml:space="preserve"> text indicates new enumerate values introduced in S-101 for which there is no direct corresponding enumerate value in S-57.</w:t>
      </w:r>
    </w:p>
    <w:p w14:paraId="45703B8E" w14:textId="77777777" w:rsidR="005D7373" w:rsidRPr="005D7373" w:rsidRDefault="005D7373" w:rsidP="00C93144">
      <w:pPr>
        <w:numPr>
          <w:ilvl w:val="1"/>
          <w:numId w:val="23"/>
        </w:numPr>
        <w:spacing w:after="120" w:line="259" w:lineRule="auto"/>
        <w:ind w:left="567" w:hanging="283"/>
        <w:contextualSpacing/>
        <w:jc w:val="both"/>
        <w:rPr>
          <w:rFonts w:eastAsia="Calibri" w:cs="Arial"/>
          <w:b/>
          <w:lang w:val="en-GB" w:eastAsia="en-US"/>
        </w:rPr>
      </w:pPr>
      <w:r w:rsidRPr="005D7373">
        <w:rPr>
          <w:rFonts w:eastAsia="Calibri" w:cs="Arial"/>
          <w:b/>
          <w:color w:val="A6A6A6"/>
          <w:lang w:val="en-GB" w:eastAsia="en-US"/>
        </w:rPr>
        <w:t>Grey</w:t>
      </w:r>
      <w:r w:rsidRPr="005D7373">
        <w:rPr>
          <w:rFonts w:eastAsia="Calibri" w:cs="Arial"/>
          <w:lang w:val="en-GB" w:eastAsia="en-US"/>
        </w:rPr>
        <w:t xml:space="preserve"> text indicates S-57 object/attribute/enumerate encoding combinations that will convert to S-101, but not on a direct one-for-one basis.  General conversion conventions are indicated within “squared” brackets ([  ]) in the “Allowable Attribute Values” column. </w:t>
      </w:r>
    </w:p>
    <w:p w14:paraId="7DA9949E" w14:textId="77777777" w:rsidR="005D7373" w:rsidRPr="005D7373" w:rsidRDefault="005D7373" w:rsidP="00C93144">
      <w:pPr>
        <w:numPr>
          <w:ilvl w:val="0"/>
          <w:numId w:val="23"/>
        </w:numPr>
        <w:spacing w:after="120" w:line="259" w:lineRule="auto"/>
        <w:ind w:left="284" w:hanging="284"/>
        <w:contextualSpacing/>
        <w:jc w:val="both"/>
        <w:rPr>
          <w:rFonts w:eastAsia="Calibri" w:cs="Arial"/>
          <w:b/>
          <w:lang w:val="en-GB" w:eastAsia="en-US"/>
        </w:rPr>
      </w:pPr>
      <w:r w:rsidRPr="005D7373">
        <w:rPr>
          <w:rFonts w:eastAsia="Calibri" w:cs="Arial"/>
          <w:b/>
          <w:lang w:val="en-GB" w:eastAsia="en-US"/>
        </w:rPr>
        <w:t>Attribute</w:t>
      </w:r>
      <w:r w:rsidRPr="005D7373">
        <w:rPr>
          <w:rFonts w:eastAsia="Calibri" w:cs="Arial"/>
          <w:lang w:val="en-GB" w:eastAsia="en-US"/>
        </w:rPr>
        <w:t xml:space="preserve"> column:  Where an attribute that is listed in S-58 Check 2000 </w:t>
      </w:r>
      <w:r w:rsidRPr="005D7373">
        <w:rPr>
          <w:rFonts w:eastAsia="Calibri" w:cs="Arial"/>
          <w:u w:val="single"/>
          <w:lang w:val="en-GB" w:eastAsia="en-US"/>
        </w:rPr>
        <w:t>is not listed in Table A.2</w:t>
      </w:r>
      <w:r w:rsidRPr="005D7373">
        <w:rPr>
          <w:rFonts w:eastAsia="Calibri" w:cs="Arial"/>
          <w:lang w:val="en-GB" w:eastAsia="en-US"/>
        </w:rPr>
        <w:t>, this indicates that all instances of encoding of this attribute in S-57 will convert one-to-one directly to the corresponding encoding combinations in S-101.</w:t>
      </w:r>
    </w:p>
    <w:p w14:paraId="6DB77006" w14:textId="77777777" w:rsidR="005D7373" w:rsidRPr="005D7373" w:rsidRDefault="005D7373" w:rsidP="00C93144">
      <w:pPr>
        <w:numPr>
          <w:ilvl w:val="0"/>
          <w:numId w:val="23"/>
        </w:numPr>
        <w:spacing w:after="120" w:line="259" w:lineRule="auto"/>
        <w:ind w:left="284" w:hanging="284"/>
        <w:contextualSpacing/>
        <w:jc w:val="both"/>
        <w:rPr>
          <w:rFonts w:eastAsia="Calibri" w:cs="Arial"/>
          <w:b/>
          <w:lang w:val="en-GB" w:eastAsia="en-US"/>
        </w:rPr>
      </w:pPr>
      <w:r w:rsidRPr="005D7373">
        <w:rPr>
          <w:rFonts w:eastAsia="Calibri" w:cs="Arial"/>
          <w:b/>
          <w:lang w:val="en-GB" w:eastAsia="en-US"/>
        </w:rPr>
        <w:t>Object</w:t>
      </w:r>
      <w:r w:rsidRPr="005D7373">
        <w:rPr>
          <w:rFonts w:eastAsia="Calibri" w:cs="Arial"/>
          <w:lang w:val="en-GB" w:eastAsia="en-US"/>
        </w:rPr>
        <w:t xml:space="preserve"> column:  Where an Object class that is listed against an attribute in S-58 Check 2000 </w:t>
      </w:r>
      <w:r w:rsidRPr="005D7373">
        <w:rPr>
          <w:rFonts w:eastAsia="Calibri" w:cs="Arial"/>
          <w:u w:val="single"/>
          <w:lang w:val="en-GB" w:eastAsia="en-US"/>
        </w:rPr>
        <w:t>is not listed in Table A.2</w:t>
      </w:r>
      <w:r w:rsidRPr="005D7373">
        <w:rPr>
          <w:rFonts w:eastAsia="Calibri" w:cs="Arial"/>
          <w:lang w:val="en-GB" w:eastAsia="en-US"/>
        </w:rPr>
        <w:t>, this indicates that all instances of encoding of the attribute for this Object class in S-57 will convert one-to-one directly to the corresponding encoding combination in S-101.  Where no Object class is listed against an attribute in Table A.2, this indicates that all instances of the encoding of this attribute will be converted as indicated in the “Allowable Attribute Values” column (that is, some values will convert one-to-one while some values will not convert or will convert but not one-for-one); or there are new values available for consideration in S-101.</w:t>
      </w:r>
    </w:p>
    <w:p w14:paraId="3151957C" w14:textId="57B30A86" w:rsidR="005D7373" w:rsidRPr="00F51A55" w:rsidRDefault="005D7373" w:rsidP="00756350">
      <w:pPr>
        <w:numPr>
          <w:ilvl w:val="0"/>
          <w:numId w:val="23"/>
        </w:numPr>
        <w:spacing w:after="120"/>
        <w:ind w:left="284" w:hanging="284"/>
        <w:contextualSpacing/>
        <w:jc w:val="both"/>
        <w:rPr>
          <w:rFonts w:eastAsia="Calibri" w:cs="Arial"/>
          <w:b/>
          <w:lang w:val="en-GB" w:eastAsia="en-US"/>
        </w:rPr>
      </w:pPr>
      <w:r w:rsidRPr="005D7373">
        <w:rPr>
          <w:rFonts w:eastAsia="Calibri" w:cs="Arial"/>
          <w:b/>
          <w:lang w:val="en-GB" w:eastAsia="en-US"/>
        </w:rPr>
        <w:t>Allowable Attribute Values</w:t>
      </w:r>
      <w:r w:rsidRPr="005D7373">
        <w:rPr>
          <w:rFonts w:eastAsia="Calibri" w:cs="Arial"/>
          <w:lang w:val="en-GB" w:eastAsia="en-US"/>
        </w:rPr>
        <w:t xml:space="preserve"> column:  Values will (or will not) be converted in accordance with the colour conventions described above.  Values listed against the S-57 attribute itself indicate the full list of allowable values in S-101 (as included in S-101 DCEG Sections 27 and 28).  Values listed against the associated S-57 Object Class indicate the allowable constricted S-101 attribute list for this object/attribute combination.  It is important for Data Producers to note that allowable S-57 object/attribute/enumerate encoding combinations indicated in Table A.2 with red double strike-through text will not convert to S-101.  Values shown in red (not struck-though) or blue colour may be considered for additional manual encoding in S-101 as required.</w:t>
      </w:r>
    </w:p>
    <w:p w14:paraId="0AA7A893" w14:textId="77777777" w:rsidR="00F51A55" w:rsidRPr="005D7373" w:rsidRDefault="00F51A55" w:rsidP="00F51A55">
      <w:pPr>
        <w:spacing w:after="120"/>
        <w:jc w:val="both"/>
        <w:rPr>
          <w:rFonts w:eastAsia="Calibri" w:cs="Arial"/>
          <w:b/>
          <w:lang w:val="en-GB" w:eastAsia="en-US"/>
        </w:rPr>
      </w:pPr>
    </w:p>
    <w:tbl>
      <w:tblPr>
        <w:tblW w:w="9498" w:type="dxa"/>
        <w:jc w:val="center"/>
        <w:tblLayout w:type="fixed"/>
        <w:tblLook w:val="0000" w:firstRow="0" w:lastRow="0" w:firstColumn="0" w:lastColumn="0" w:noHBand="0" w:noVBand="0"/>
      </w:tblPr>
      <w:tblGrid>
        <w:gridCol w:w="1134"/>
        <w:gridCol w:w="1134"/>
        <w:gridCol w:w="7230"/>
      </w:tblGrid>
      <w:tr w:rsidR="005D7373" w:rsidRPr="005D7373" w14:paraId="1873BA7C" w14:textId="77777777" w:rsidTr="002C587A">
        <w:trPr>
          <w:cantSplit/>
          <w:tblHeader/>
          <w:jc w:val="center"/>
        </w:trPr>
        <w:tc>
          <w:tcPr>
            <w:tcW w:w="1134" w:type="dxa"/>
            <w:tcBorders>
              <w:top w:val="single" w:sz="8" w:space="0" w:color="000000"/>
              <w:left w:val="single" w:sz="8" w:space="0" w:color="000000"/>
              <w:bottom w:val="single" w:sz="8" w:space="0" w:color="000000"/>
              <w:right w:val="single" w:sz="8" w:space="0" w:color="000000"/>
            </w:tcBorders>
            <w:shd w:val="clear" w:color="auto" w:fill="D9D9D9"/>
          </w:tcPr>
          <w:p w14:paraId="21E080E7" w14:textId="77777777" w:rsidR="005D7373" w:rsidRPr="005D7373" w:rsidRDefault="005D7373" w:rsidP="005D7373">
            <w:pPr>
              <w:spacing w:before="60" w:after="60"/>
              <w:rPr>
                <w:rFonts w:eastAsia="Calibri" w:cs="Arial"/>
                <w:b/>
                <w:color w:val="000000"/>
                <w:sz w:val="18"/>
                <w:szCs w:val="18"/>
                <w:lang w:val="en-AU" w:eastAsia="en-US"/>
              </w:rPr>
            </w:pPr>
            <w:r w:rsidRPr="005D7373">
              <w:rPr>
                <w:rFonts w:eastAsia="Calibri" w:cs="Arial"/>
                <w:b/>
                <w:color w:val="000000"/>
                <w:sz w:val="18"/>
                <w:szCs w:val="18"/>
                <w:lang w:val="en-AU" w:eastAsia="en-US"/>
              </w:rPr>
              <w:t>Attribute</w:t>
            </w:r>
          </w:p>
        </w:tc>
        <w:tc>
          <w:tcPr>
            <w:tcW w:w="1134" w:type="dxa"/>
            <w:tcBorders>
              <w:top w:val="single" w:sz="8" w:space="0" w:color="000000"/>
              <w:left w:val="nil"/>
              <w:bottom w:val="single" w:sz="8" w:space="0" w:color="000000"/>
              <w:right w:val="single" w:sz="8" w:space="0" w:color="000000"/>
            </w:tcBorders>
            <w:shd w:val="clear" w:color="auto" w:fill="D9D9D9"/>
          </w:tcPr>
          <w:p w14:paraId="3CBDE301" w14:textId="77777777" w:rsidR="005D7373" w:rsidRPr="005D7373" w:rsidRDefault="005D7373" w:rsidP="005D7373">
            <w:pPr>
              <w:spacing w:before="60" w:after="60"/>
              <w:rPr>
                <w:rFonts w:eastAsia="Calibri" w:cs="Arial"/>
                <w:b/>
                <w:bCs/>
                <w:color w:val="000000"/>
                <w:sz w:val="18"/>
                <w:szCs w:val="18"/>
                <w:lang w:val="en-AU" w:eastAsia="en-US"/>
              </w:rPr>
            </w:pPr>
            <w:r w:rsidRPr="005D7373">
              <w:rPr>
                <w:rFonts w:eastAsia="Calibri" w:cs="Arial"/>
                <w:b/>
                <w:bCs/>
                <w:color w:val="000000"/>
                <w:sz w:val="18"/>
                <w:szCs w:val="18"/>
                <w:lang w:val="en-AU" w:eastAsia="en-US"/>
              </w:rPr>
              <w:t> Object</w:t>
            </w:r>
          </w:p>
        </w:tc>
        <w:tc>
          <w:tcPr>
            <w:tcW w:w="7230" w:type="dxa"/>
            <w:tcBorders>
              <w:top w:val="single" w:sz="8" w:space="0" w:color="000000"/>
              <w:left w:val="nil"/>
              <w:bottom w:val="single" w:sz="8" w:space="0" w:color="000000"/>
              <w:right w:val="single" w:sz="8" w:space="0" w:color="000000"/>
            </w:tcBorders>
            <w:shd w:val="clear" w:color="auto" w:fill="D9D9D9"/>
          </w:tcPr>
          <w:p w14:paraId="5BBA62F8" w14:textId="77777777" w:rsidR="005D7373" w:rsidRPr="005D7373" w:rsidRDefault="005D7373" w:rsidP="005D7373">
            <w:pPr>
              <w:spacing w:before="60" w:after="60"/>
              <w:rPr>
                <w:rFonts w:eastAsia="Calibri" w:cs="Arial"/>
                <w:b/>
                <w:color w:val="000000"/>
                <w:sz w:val="18"/>
                <w:szCs w:val="18"/>
                <w:lang w:val="en-AU" w:eastAsia="en-US"/>
              </w:rPr>
            </w:pPr>
            <w:r w:rsidRPr="005D7373">
              <w:rPr>
                <w:rFonts w:eastAsia="Calibri" w:cs="Arial"/>
                <w:b/>
                <w:color w:val="000000"/>
                <w:sz w:val="18"/>
                <w:szCs w:val="18"/>
                <w:lang w:val="en-AU" w:eastAsia="en-US"/>
              </w:rPr>
              <w:t xml:space="preserve">Allowable Attribute Values </w:t>
            </w:r>
          </w:p>
        </w:tc>
      </w:tr>
      <w:tr w:rsidR="005D7373" w:rsidRPr="005D7373" w14:paraId="1603EF69" w14:textId="77777777" w:rsidTr="002C587A">
        <w:trPr>
          <w:cantSplit/>
          <w:trHeight w:val="272"/>
          <w:jc w:val="center"/>
        </w:trPr>
        <w:tc>
          <w:tcPr>
            <w:tcW w:w="1134" w:type="dxa"/>
            <w:tcBorders>
              <w:top w:val="nil"/>
              <w:left w:val="single" w:sz="8" w:space="0" w:color="000000"/>
              <w:bottom w:val="single" w:sz="8" w:space="0" w:color="000000"/>
              <w:right w:val="single" w:sz="8" w:space="0" w:color="000000"/>
            </w:tcBorders>
            <w:shd w:val="clear" w:color="auto" w:fill="auto"/>
          </w:tcPr>
          <w:p w14:paraId="2AC5DA39" w14:textId="77777777" w:rsidR="005D7373" w:rsidRPr="000E1D4F" w:rsidRDefault="005D7373" w:rsidP="005D7373">
            <w:pPr>
              <w:spacing w:before="60" w:after="60"/>
              <w:rPr>
                <w:rFonts w:eastAsia="Calibri" w:cs="Arial"/>
                <w:color w:val="000000"/>
                <w:sz w:val="18"/>
                <w:szCs w:val="18"/>
                <w:lang w:val="en-AU" w:eastAsia="en-US"/>
              </w:rPr>
            </w:pPr>
            <w:r w:rsidRPr="000E1D4F">
              <w:rPr>
                <w:rFonts w:eastAsia="Calibri" w:cs="Arial"/>
                <w:color w:val="000000"/>
                <w:sz w:val="18"/>
                <w:szCs w:val="18"/>
                <w:lang w:val="en-AU" w:eastAsia="en-US"/>
              </w:rPr>
              <w:t>BCNSHP</w:t>
            </w:r>
          </w:p>
        </w:tc>
        <w:tc>
          <w:tcPr>
            <w:tcW w:w="1134" w:type="dxa"/>
            <w:tcBorders>
              <w:top w:val="nil"/>
              <w:left w:val="nil"/>
              <w:bottom w:val="single" w:sz="8" w:space="0" w:color="000000"/>
              <w:right w:val="single" w:sz="8" w:space="0" w:color="000000"/>
            </w:tcBorders>
            <w:shd w:val="clear" w:color="auto" w:fill="auto"/>
          </w:tcPr>
          <w:p w14:paraId="035198DF" w14:textId="77777777" w:rsidR="005D7373" w:rsidRPr="000E1D4F" w:rsidRDefault="005D7373" w:rsidP="005D7373">
            <w:pPr>
              <w:spacing w:before="60" w:after="60"/>
              <w:rPr>
                <w:rFonts w:eastAsia="Calibri" w:cs="Arial"/>
                <w:b/>
                <w:color w:val="000000"/>
                <w:sz w:val="18"/>
                <w:szCs w:val="18"/>
                <w:lang w:val="en-AU" w:eastAsia="en-US"/>
              </w:rPr>
            </w:pPr>
          </w:p>
        </w:tc>
        <w:tc>
          <w:tcPr>
            <w:tcW w:w="7230" w:type="dxa"/>
            <w:tcBorders>
              <w:top w:val="nil"/>
              <w:left w:val="nil"/>
              <w:bottom w:val="single" w:sz="8" w:space="0" w:color="000000"/>
              <w:right w:val="single" w:sz="8" w:space="0" w:color="000000"/>
            </w:tcBorders>
            <w:shd w:val="clear" w:color="auto" w:fill="auto"/>
          </w:tcPr>
          <w:p w14:paraId="6C626685" w14:textId="77777777" w:rsidR="005D7373" w:rsidRPr="000E1D4F" w:rsidRDefault="005D7373" w:rsidP="005D7373">
            <w:pPr>
              <w:spacing w:before="60" w:after="60"/>
              <w:rPr>
                <w:rFonts w:eastAsia="Calibri" w:cs="Arial"/>
                <w:color w:val="000000"/>
                <w:sz w:val="18"/>
                <w:szCs w:val="18"/>
                <w:lang w:val="en-AU" w:eastAsia="en-US"/>
              </w:rPr>
            </w:pPr>
            <w:r w:rsidRPr="000E1D4F">
              <w:rPr>
                <w:rFonts w:eastAsia="Calibri" w:cs="Arial"/>
                <w:color w:val="000000"/>
                <w:sz w:val="18"/>
                <w:szCs w:val="18"/>
                <w:lang w:val="en-AU" w:eastAsia="en-US"/>
              </w:rPr>
              <w:t>1-2-3-</w:t>
            </w:r>
            <w:r w:rsidRPr="000E1D4F">
              <w:rPr>
                <w:rFonts w:eastAsia="Calibri" w:cs="Arial"/>
                <w:b/>
                <w:color w:val="A6A6A6"/>
                <w:sz w:val="18"/>
                <w:szCs w:val="18"/>
                <w:lang w:val="en-AU" w:eastAsia="en-US"/>
              </w:rPr>
              <w:t>4-</w:t>
            </w:r>
            <w:r w:rsidRPr="000E1D4F">
              <w:rPr>
                <w:rFonts w:eastAsia="Calibri" w:cs="Arial"/>
                <w:color w:val="000000"/>
                <w:sz w:val="18"/>
                <w:szCs w:val="18"/>
                <w:lang w:val="en-AU" w:eastAsia="en-US"/>
              </w:rPr>
              <w:t xml:space="preserve">5-6-7     [Value 4 converts to new value 11 for attribute </w:t>
            </w:r>
            <w:r w:rsidRPr="000E1D4F">
              <w:rPr>
                <w:rFonts w:eastAsia="Calibri" w:cs="Arial"/>
                <w:b/>
                <w:color w:val="000000"/>
                <w:sz w:val="18"/>
                <w:szCs w:val="18"/>
                <w:lang w:val="en-AU" w:eastAsia="en-US"/>
              </w:rPr>
              <w:t>nature of construction</w:t>
            </w:r>
            <w:r w:rsidRPr="000E1D4F">
              <w:rPr>
                <w:rFonts w:eastAsia="Calibri" w:cs="Arial"/>
                <w:color w:val="000000"/>
                <w:sz w:val="18"/>
                <w:szCs w:val="18"/>
                <w:lang w:val="en-AU" w:eastAsia="en-US"/>
              </w:rPr>
              <w:t>]</w:t>
            </w:r>
          </w:p>
        </w:tc>
      </w:tr>
      <w:tr w:rsidR="005D7373" w:rsidRPr="005D7373" w14:paraId="6F2C3F28" w14:textId="77777777" w:rsidTr="002C587A">
        <w:trPr>
          <w:cantSplit/>
          <w:trHeight w:val="270"/>
          <w:jc w:val="center"/>
        </w:trPr>
        <w:tc>
          <w:tcPr>
            <w:tcW w:w="1134" w:type="dxa"/>
            <w:tcBorders>
              <w:top w:val="single" w:sz="8" w:space="0" w:color="000000"/>
              <w:left w:val="nil"/>
              <w:bottom w:val="single" w:sz="4" w:space="0" w:color="auto"/>
              <w:right w:val="nil"/>
            </w:tcBorders>
            <w:shd w:val="clear" w:color="auto" w:fill="auto"/>
          </w:tcPr>
          <w:p w14:paraId="300459B3" w14:textId="77777777" w:rsidR="005D7373" w:rsidRPr="000E1D4F" w:rsidRDefault="005D7373" w:rsidP="005D7373">
            <w:pPr>
              <w:spacing w:before="60" w:after="60"/>
              <w:jc w:val="both"/>
              <w:rPr>
                <w:rFonts w:eastAsia="Calibri" w:cs="Arial"/>
                <w:color w:val="000000"/>
                <w:sz w:val="18"/>
                <w:szCs w:val="18"/>
                <w:lang w:val="en-AU" w:eastAsia="en-US"/>
              </w:rPr>
            </w:pPr>
            <w:r w:rsidRPr="000E1D4F">
              <w:rPr>
                <w:rFonts w:eastAsia="Calibri" w:cs="Arial"/>
                <w:color w:val="000000"/>
                <w:sz w:val="18"/>
                <w:szCs w:val="18"/>
                <w:lang w:val="en-AU" w:eastAsia="en-US"/>
              </w:rPr>
              <w:t> </w:t>
            </w:r>
          </w:p>
        </w:tc>
        <w:tc>
          <w:tcPr>
            <w:tcW w:w="1134" w:type="dxa"/>
            <w:tcBorders>
              <w:top w:val="single" w:sz="8" w:space="0" w:color="000000"/>
              <w:left w:val="nil"/>
              <w:bottom w:val="single" w:sz="4" w:space="0" w:color="auto"/>
              <w:right w:val="nil"/>
            </w:tcBorders>
            <w:shd w:val="clear" w:color="auto" w:fill="auto"/>
          </w:tcPr>
          <w:p w14:paraId="31F1F79A" w14:textId="77777777" w:rsidR="005D7373" w:rsidRPr="000E1D4F" w:rsidRDefault="005D7373" w:rsidP="005D7373">
            <w:pPr>
              <w:spacing w:before="60" w:after="60"/>
              <w:jc w:val="both"/>
              <w:rPr>
                <w:rFonts w:eastAsia="Calibri" w:cs="Arial"/>
                <w:b/>
                <w:bCs/>
                <w:color w:val="000000"/>
                <w:sz w:val="18"/>
                <w:szCs w:val="18"/>
                <w:lang w:val="en-AU" w:eastAsia="en-US"/>
              </w:rPr>
            </w:pPr>
            <w:r w:rsidRPr="000E1D4F">
              <w:rPr>
                <w:rFonts w:eastAsia="Calibri" w:cs="Arial"/>
                <w:b/>
                <w:bCs/>
                <w:color w:val="000000"/>
                <w:sz w:val="18"/>
                <w:szCs w:val="18"/>
                <w:lang w:val="en-AU" w:eastAsia="en-US"/>
              </w:rPr>
              <w:t> </w:t>
            </w:r>
          </w:p>
        </w:tc>
        <w:tc>
          <w:tcPr>
            <w:tcW w:w="7230" w:type="dxa"/>
            <w:tcBorders>
              <w:top w:val="single" w:sz="8" w:space="0" w:color="000000"/>
              <w:left w:val="nil"/>
              <w:bottom w:val="single" w:sz="4" w:space="0" w:color="auto"/>
              <w:right w:val="nil"/>
            </w:tcBorders>
            <w:shd w:val="clear" w:color="auto" w:fill="auto"/>
          </w:tcPr>
          <w:p w14:paraId="2AB4A50A" w14:textId="77777777" w:rsidR="005D7373" w:rsidRPr="000E1D4F" w:rsidRDefault="005D7373" w:rsidP="005D7373">
            <w:pPr>
              <w:spacing w:before="60" w:after="60"/>
              <w:jc w:val="both"/>
              <w:rPr>
                <w:rFonts w:eastAsia="Calibri" w:cs="Arial"/>
                <w:color w:val="000000"/>
                <w:sz w:val="18"/>
                <w:szCs w:val="18"/>
                <w:lang w:val="en-AU" w:eastAsia="en-US"/>
              </w:rPr>
            </w:pPr>
            <w:r w:rsidRPr="000E1D4F">
              <w:rPr>
                <w:rFonts w:eastAsia="Calibri" w:cs="Arial"/>
                <w:color w:val="000000"/>
                <w:sz w:val="18"/>
                <w:szCs w:val="18"/>
                <w:lang w:val="en-AU" w:eastAsia="en-US"/>
              </w:rPr>
              <w:t> </w:t>
            </w:r>
          </w:p>
        </w:tc>
      </w:tr>
      <w:tr w:rsidR="005D7373" w:rsidRPr="005D7373" w14:paraId="1E7B2BA8" w14:textId="77777777" w:rsidTr="002C587A">
        <w:trPr>
          <w:cantSplit/>
          <w:trHeight w:val="270"/>
          <w:jc w:val="center"/>
        </w:trPr>
        <w:tc>
          <w:tcPr>
            <w:tcW w:w="1134" w:type="dxa"/>
            <w:tcBorders>
              <w:top w:val="single" w:sz="4" w:space="0" w:color="auto"/>
              <w:left w:val="single" w:sz="4" w:space="0" w:color="auto"/>
              <w:bottom w:val="single" w:sz="4" w:space="0" w:color="auto"/>
              <w:right w:val="single" w:sz="4" w:space="0" w:color="auto"/>
            </w:tcBorders>
            <w:shd w:val="clear" w:color="auto" w:fill="auto"/>
          </w:tcPr>
          <w:p w14:paraId="0F7FC929" w14:textId="77777777" w:rsidR="005D7373" w:rsidRPr="000E1D4F" w:rsidRDefault="005D7373" w:rsidP="005D7373">
            <w:pPr>
              <w:spacing w:before="60" w:after="60"/>
              <w:rPr>
                <w:rFonts w:eastAsia="Calibri" w:cs="Arial"/>
                <w:color w:val="000000"/>
                <w:sz w:val="18"/>
                <w:szCs w:val="18"/>
                <w:lang w:val="en-AU" w:eastAsia="en-US"/>
              </w:rPr>
            </w:pPr>
            <w:r w:rsidRPr="000E1D4F">
              <w:rPr>
                <w:rFonts w:eastAsia="Calibri" w:cs="Arial"/>
                <w:color w:val="000000"/>
                <w:sz w:val="18"/>
                <w:szCs w:val="18"/>
                <w:lang w:val="en-AU" w:eastAsia="en-US"/>
              </w:rPr>
              <w:t>CATAIR</w:t>
            </w:r>
          </w:p>
        </w:tc>
        <w:tc>
          <w:tcPr>
            <w:tcW w:w="1134" w:type="dxa"/>
            <w:tcBorders>
              <w:top w:val="single" w:sz="4" w:space="0" w:color="auto"/>
              <w:left w:val="single" w:sz="4" w:space="0" w:color="auto"/>
              <w:bottom w:val="single" w:sz="4" w:space="0" w:color="auto"/>
              <w:right w:val="single" w:sz="4" w:space="0" w:color="auto"/>
            </w:tcBorders>
            <w:shd w:val="clear" w:color="auto" w:fill="auto"/>
          </w:tcPr>
          <w:p w14:paraId="3454E577" w14:textId="77777777" w:rsidR="005D7373" w:rsidRPr="000E1D4F" w:rsidRDefault="005D7373" w:rsidP="005D7373">
            <w:pPr>
              <w:spacing w:before="60" w:after="60"/>
              <w:rPr>
                <w:rFonts w:eastAsia="Calibri" w:cs="Arial"/>
                <w:b/>
                <w:bCs/>
                <w:color w:val="000000"/>
                <w:sz w:val="18"/>
                <w:szCs w:val="18"/>
                <w:lang w:val="en-AU" w:eastAsia="en-US"/>
              </w:rPr>
            </w:pPr>
          </w:p>
        </w:tc>
        <w:tc>
          <w:tcPr>
            <w:tcW w:w="7230" w:type="dxa"/>
            <w:tcBorders>
              <w:top w:val="single" w:sz="4" w:space="0" w:color="auto"/>
              <w:left w:val="single" w:sz="4" w:space="0" w:color="auto"/>
              <w:bottom w:val="single" w:sz="4" w:space="0" w:color="auto"/>
              <w:right w:val="single" w:sz="4" w:space="0" w:color="auto"/>
            </w:tcBorders>
            <w:shd w:val="clear" w:color="auto" w:fill="auto"/>
          </w:tcPr>
          <w:p w14:paraId="37F3C938" w14:textId="77777777" w:rsidR="005D7373" w:rsidRPr="000E1D4F" w:rsidRDefault="005D7373" w:rsidP="005D7373">
            <w:pPr>
              <w:spacing w:before="60" w:after="60"/>
              <w:rPr>
                <w:rFonts w:eastAsia="Calibri" w:cs="Arial"/>
                <w:color w:val="000000"/>
                <w:sz w:val="18"/>
                <w:szCs w:val="18"/>
                <w:lang w:val="en-AU" w:eastAsia="en-US"/>
              </w:rPr>
            </w:pPr>
            <w:r w:rsidRPr="000E1D4F">
              <w:rPr>
                <w:rFonts w:eastAsia="Calibri" w:cs="Arial"/>
                <w:color w:val="000000"/>
                <w:sz w:val="18"/>
                <w:szCs w:val="18"/>
                <w:lang w:val="en-AU" w:eastAsia="en-US"/>
              </w:rPr>
              <w:t>1-2-3-4-5-6-8</w:t>
            </w:r>
            <w:r w:rsidRPr="000E1D4F">
              <w:rPr>
                <w:rFonts w:eastAsia="Calibri" w:cs="Arial"/>
                <w:b/>
                <w:color w:val="0000FF"/>
                <w:sz w:val="18"/>
                <w:szCs w:val="18"/>
                <w:lang w:val="en-AU" w:eastAsia="en-US"/>
              </w:rPr>
              <w:t>-9</w:t>
            </w:r>
          </w:p>
        </w:tc>
      </w:tr>
      <w:tr w:rsidR="005D7373" w:rsidRPr="005D7373" w14:paraId="5F18C713" w14:textId="77777777" w:rsidTr="002C587A">
        <w:trPr>
          <w:cantSplit/>
          <w:trHeight w:val="270"/>
          <w:jc w:val="center"/>
        </w:trPr>
        <w:tc>
          <w:tcPr>
            <w:tcW w:w="1134" w:type="dxa"/>
            <w:tcBorders>
              <w:top w:val="single" w:sz="4" w:space="0" w:color="auto"/>
              <w:left w:val="nil"/>
              <w:bottom w:val="single" w:sz="4" w:space="0" w:color="auto"/>
              <w:right w:val="nil"/>
            </w:tcBorders>
            <w:shd w:val="clear" w:color="auto" w:fill="auto"/>
          </w:tcPr>
          <w:p w14:paraId="76469C5A" w14:textId="77777777" w:rsidR="005D7373" w:rsidRPr="000E1D4F" w:rsidRDefault="005D7373" w:rsidP="005D7373">
            <w:pPr>
              <w:spacing w:before="60" w:after="60"/>
              <w:rPr>
                <w:rFonts w:eastAsia="Calibri" w:cs="Arial"/>
                <w:color w:val="000000"/>
                <w:sz w:val="18"/>
                <w:szCs w:val="18"/>
                <w:lang w:val="en-AU" w:eastAsia="en-US"/>
              </w:rPr>
            </w:pPr>
            <w:r w:rsidRPr="000E1D4F">
              <w:rPr>
                <w:rFonts w:eastAsia="Calibri" w:cs="Arial"/>
                <w:color w:val="000000"/>
                <w:sz w:val="18"/>
                <w:szCs w:val="18"/>
                <w:lang w:val="en-AU" w:eastAsia="en-US"/>
              </w:rPr>
              <w:t> </w:t>
            </w:r>
          </w:p>
        </w:tc>
        <w:tc>
          <w:tcPr>
            <w:tcW w:w="1134" w:type="dxa"/>
            <w:tcBorders>
              <w:top w:val="single" w:sz="4" w:space="0" w:color="auto"/>
              <w:left w:val="nil"/>
              <w:bottom w:val="single" w:sz="4" w:space="0" w:color="auto"/>
              <w:right w:val="nil"/>
            </w:tcBorders>
            <w:shd w:val="clear" w:color="auto" w:fill="auto"/>
          </w:tcPr>
          <w:p w14:paraId="0DE91E1D" w14:textId="77777777" w:rsidR="005D7373" w:rsidRPr="000E1D4F" w:rsidRDefault="005D7373" w:rsidP="005D7373">
            <w:pPr>
              <w:spacing w:before="60" w:after="60"/>
              <w:rPr>
                <w:rFonts w:eastAsia="Calibri" w:cs="Arial"/>
                <w:b/>
                <w:bCs/>
                <w:color w:val="000000"/>
                <w:sz w:val="18"/>
                <w:szCs w:val="18"/>
                <w:lang w:val="en-AU" w:eastAsia="en-US"/>
              </w:rPr>
            </w:pPr>
            <w:r w:rsidRPr="000E1D4F">
              <w:rPr>
                <w:rFonts w:eastAsia="Calibri" w:cs="Arial"/>
                <w:b/>
                <w:bCs/>
                <w:color w:val="000000"/>
                <w:sz w:val="18"/>
                <w:szCs w:val="18"/>
                <w:lang w:val="en-AU" w:eastAsia="en-US"/>
              </w:rPr>
              <w:t> </w:t>
            </w:r>
          </w:p>
        </w:tc>
        <w:tc>
          <w:tcPr>
            <w:tcW w:w="7230" w:type="dxa"/>
            <w:tcBorders>
              <w:top w:val="single" w:sz="4" w:space="0" w:color="auto"/>
              <w:left w:val="nil"/>
              <w:bottom w:val="single" w:sz="4" w:space="0" w:color="auto"/>
              <w:right w:val="nil"/>
            </w:tcBorders>
            <w:shd w:val="clear" w:color="auto" w:fill="auto"/>
          </w:tcPr>
          <w:p w14:paraId="4334E3ED" w14:textId="77777777" w:rsidR="005D7373" w:rsidRPr="000E1D4F" w:rsidRDefault="005D7373" w:rsidP="005D7373">
            <w:pPr>
              <w:spacing w:before="60" w:after="60"/>
              <w:rPr>
                <w:rFonts w:eastAsia="Calibri" w:cs="Arial"/>
                <w:color w:val="000000"/>
                <w:sz w:val="18"/>
                <w:szCs w:val="18"/>
                <w:lang w:val="en-AU" w:eastAsia="en-US"/>
              </w:rPr>
            </w:pPr>
            <w:r w:rsidRPr="000E1D4F">
              <w:rPr>
                <w:rFonts w:eastAsia="Calibri" w:cs="Arial"/>
                <w:color w:val="000000"/>
                <w:sz w:val="18"/>
                <w:szCs w:val="18"/>
                <w:lang w:val="en-AU" w:eastAsia="en-US"/>
              </w:rPr>
              <w:t> </w:t>
            </w:r>
          </w:p>
        </w:tc>
      </w:tr>
      <w:tr w:rsidR="005D7373" w:rsidRPr="005D7373" w14:paraId="0D0B1360" w14:textId="77777777" w:rsidTr="002C587A">
        <w:trPr>
          <w:cantSplit/>
          <w:trHeight w:val="270"/>
          <w:jc w:val="center"/>
        </w:trPr>
        <w:tc>
          <w:tcPr>
            <w:tcW w:w="1134" w:type="dxa"/>
            <w:tcBorders>
              <w:top w:val="single" w:sz="4" w:space="0" w:color="auto"/>
              <w:left w:val="single" w:sz="4" w:space="0" w:color="auto"/>
              <w:bottom w:val="single" w:sz="4" w:space="0" w:color="auto"/>
              <w:right w:val="single" w:sz="4" w:space="0" w:color="auto"/>
            </w:tcBorders>
            <w:shd w:val="clear" w:color="auto" w:fill="auto"/>
          </w:tcPr>
          <w:p w14:paraId="549A04C9" w14:textId="77777777" w:rsidR="005D7373" w:rsidRPr="000E1D4F" w:rsidRDefault="005D7373" w:rsidP="005D7373">
            <w:pPr>
              <w:spacing w:before="60" w:after="60"/>
              <w:rPr>
                <w:rFonts w:eastAsia="Calibri" w:cs="Arial"/>
                <w:color w:val="000000"/>
                <w:sz w:val="18"/>
                <w:szCs w:val="18"/>
                <w:lang w:val="en-AU" w:eastAsia="en-US"/>
              </w:rPr>
            </w:pPr>
            <w:r w:rsidRPr="000E1D4F">
              <w:rPr>
                <w:rFonts w:eastAsia="Calibri" w:cs="Arial"/>
                <w:color w:val="000000"/>
                <w:sz w:val="18"/>
                <w:szCs w:val="18"/>
                <w:lang w:val="en-AU" w:eastAsia="en-US"/>
              </w:rPr>
              <w:t>CATACH</w:t>
            </w:r>
          </w:p>
        </w:tc>
        <w:tc>
          <w:tcPr>
            <w:tcW w:w="1134" w:type="dxa"/>
            <w:tcBorders>
              <w:top w:val="single" w:sz="4" w:space="0" w:color="auto"/>
              <w:left w:val="single" w:sz="4" w:space="0" w:color="auto"/>
              <w:bottom w:val="single" w:sz="4" w:space="0" w:color="auto"/>
              <w:right w:val="single" w:sz="4" w:space="0" w:color="auto"/>
            </w:tcBorders>
            <w:shd w:val="clear" w:color="auto" w:fill="auto"/>
          </w:tcPr>
          <w:p w14:paraId="33B6678A" w14:textId="77777777" w:rsidR="005D7373" w:rsidRPr="000E1D4F" w:rsidRDefault="005D7373" w:rsidP="005D7373">
            <w:pPr>
              <w:spacing w:before="60" w:after="60"/>
              <w:rPr>
                <w:rFonts w:eastAsia="Calibri" w:cs="Arial"/>
                <w:b/>
                <w:bCs/>
                <w:color w:val="000000"/>
                <w:sz w:val="18"/>
                <w:szCs w:val="18"/>
                <w:lang w:val="en-AU" w:eastAsia="en-US"/>
              </w:rPr>
            </w:pPr>
          </w:p>
        </w:tc>
        <w:tc>
          <w:tcPr>
            <w:tcW w:w="7230" w:type="dxa"/>
            <w:tcBorders>
              <w:top w:val="single" w:sz="4" w:space="0" w:color="auto"/>
              <w:left w:val="single" w:sz="4" w:space="0" w:color="auto"/>
              <w:bottom w:val="single" w:sz="4" w:space="0" w:color="auto"/>
              <w:right w:val="single" w:sz="4" w:space="0" w:color="auto"/>
            </w:tcBorders>
            <w:shd w:val="clear" w:color="auto" w:fill="auto"/>
          </w:tcPr>
          <w:p w14:paraId="77AEEEC6" w14:textId="77777777" w:rsidR="005D7373" w:rsidRPr="000E1D4F" w:rsidRDefault="005D7373" w:rsidP="005D7373">
            <w:pPr>
              <w:spacing w:before="60" w:after="60"/>
              <w:rPr>
                <w:rFonts w:eastAsia="Calibri" w:cs="Arial"/>
                <w:color w:val="000000"/>
                <w:sz w:val="18"/>
                <w:szCs w:val="18"/>
                <w:lang w:val="en-AU" w:eastAsia="en-US"/>
              </w:rPr>
            </w:pPr>
            <w:r w:rsidRPr="000E1D4F">
              <w:rPr>
                <w:rFonts w:eastAsia="Calibri" w:cs="Arial"/>
                <w:color w:val="000000"/>
                <w:sz w:val="18"/>
                <w:szCs w:val="18"/>
                <w:lang w:val="en-AU" w:eastAsia="en-US"/>
              </w:rPr>
              <w:t>1-2-3-4-5-6-7-8-9-10</w:t>
            </w:r>
            <w:r w:rsidRPr="000E1D4F">
              <w:rPr>
                <w:rFonts w:eastAsia="Calibri" w:cs="Arial"/>
                <w:b/>
                <w:color w:val="0000FF"/>
                <w:sz w:val="18"/>
                <w:szCs w:val="18"/>
                <w:lang w:val="en-AU" w:eastAsia="en-US"/>
              </w:rPr>
              <w:t>-14-15</w:t>
            </w:r>
          </w:p>
        </w:tc>
      </w:tr>
      <w:tr w:rsidR="005D7373" w:rsidRPr="005D7373" w14:paraId="333F7EE9" w14:textId="77777777" w:rsidTr="002C587A">
        <w:trPr>
          <w:cantSplit/>
          <w:trHeight w:val="270"/>
          <w:jc w:val="center"/>
        </w:trPr>
        <w:tc>
          <w:tcPr>
            <w:tcW w:w="1134" w:type="dxa"/>
            <w:tcBorders>
              <w:top w:val="single" w:sz="4" w:space="0" w:color="auto"/>
              <w:left w:val="nil"/>
              <w:bottom w:val="single" w:sz="8" w:space="0" w:color="000000"/>
              <w:right w:val="nil"/>
            </w:tcBorders>
            <w:shd w:val="clear" w:color="auto" w:fill="auto"/>
          </w:tcPr>
          <w:p w14:paraId="7CF2FDA6" w14:textId="77777777" w:rsidR="005D7373" w:rsidRPr="000E1D4F" w:rsidRDefault="005D7373" w:rsidP="005D7373">
            <w:pPr>
              <w:spacing w:before="60" w:after="60"/>
              <w:jc w:val="both"/>
              <w:rPr>
                <w:rFonts w:eastAsia="Calibri" w:cs="Arial"/>
                <w:color w:val="000000"/>
                <w:sz w:val="18"/>
                <w:szCs w:val="18"/>
                <w:lang w:val="en-AU" w:eastAsia="en-US"/>
              </w:rPr>
            </w:pPr>
            <w:r w:rsidRPr="000E1D4F">
              <w:rPr>
                <w:rFonts w:eastAsia="Calibri" w:cs="Arial"/>
                <w:color w:val="000000"/>
                <w:sz w:val="18"/>
                <w:szCs w:val="18"/>
                <w:lang w:val="en-AU" w:eastAsia="en-US"/>
              </w:rPr>
              <w:t> </w:t>
            </w:r>
          </w:p>
        </w:tc>
        <w:tc>
          <w:tcPr>
            <w:tcW w:w="1134" w:type="dxa"/>
            <w:tcBorders>
              <w:top w:val="single" w:sz="4" w:space="0" w:color="auto"/>
              <w:left w:val="nil"/>
              <w:bottom w:val="single" w:sz="8" w:space="0" w:color="000000"/>
              <w:right w:val="nil"/>
            </w:tcBorders>
            <w:shd w:val="clear" w:color="auto" w:fill="auto"/>
          </w:tcPr>
          <w:p w14:paraId="10F9B6DA" w14:textId="77777777" w:rsidR="005D7373" w:rsidRPr="000E1D4F" w:rsidRDefault="005D7373" w:rsidP="005D7373">
            <w:pPr>
              <w:spacing w:before="60" w:after="60"/>
              <w:jc w:val="both"/>
              <w:rPr>
                <w:rFonts w:eastAsia="Calibri" w:cs="Arial"/>
                <w:b/>
                <w:bCs/>
                <w:color w:val="000000"/>
                <w:sz w:val="18"/>
                <w:szCs w:val="18"/>
                <w:lang w:val="en-AU" w:eastAsia="en-US"/>
              </w:rPr>
            </w:pPr>
            <w:r w:rsidRPr="000E1D4F">
              <w:rPr>
                <w:rFonts w:eastAsia="Calibri" w:cs="Arial"/>
                <w:b/>
                <w:bCs/>
                <w:color w:val="000000"/>
                <w:sz w:val="18"/>
                <w:szCs w:val="18"/>
                <w:lang w:val="en-AU" w:eastAsia="en-US"/>
              </w:rPr>
              <w:t> </w:t>
            </w:r>
          </w:p>
        </w:tc>
        <w:tc>
          <w:tcPr>
            <w:tcW w:w="7230" w:type="dxa"/>
            <w:tcBorders>
              <w:top w:val="single" w:sz="4" w:space="0" w:color="auto"/>
              <w:left w:val="nil"/>
              <w:bottom w:val="single" w:sz="8" w:space="0" w:color="000000"/>
              <w:right w:val="nil"/>
            </w:tcBorders>
            <w:shd w:val="clear" w:color="auto" w:fill="auto"/>
          </w:tcPr>
          <w:p w14:paraId="56E89240" w14:textId="77777777" w:rsidR="005D7373" w:rsidRPr="000E1D4F" w:rsidRDefault="005D7373" w:rsidP="005D7373">
            <w:pPr>
              <w:spacing w:before="60" w:after="60"/>
              <w:jc w:val="both"/>
              <w:rPr>
                <w:rFonts w:eastAsia="Calibri" w:cs="Arial"/>
                <w:color w:val="000000"/>
                <w:sz w:val="18"/>
                <w:szCs w:val="18"/>
                <w:lang w:val="en-AU" w:eastAsia="en-US"/>
              </w:rPr>
            </w:pPr>
            <w:r w:rsidRPr="000E1D4F">
              <w:rPr>
                <w:rFonts w:eastAsia="Calibri" w:cs="Arial"/>
                <w:color w:val="000000"/>
                <w:sz w:val="18"/>
                <w:szCs w:val="18"/>
                <w:lang w:val="en-AU" w:eastAsia="en-US"/>
              </w:rPr>
              <w:t> </w:t>
            </w:r>
          </w:p>
        </w:tc>
      </w:tr>
      <w:tr w:rsidR="005D7373" w:rsidRPr="005D7373" w14:paraId="6A18F54B" w14:textId="77777777" w:rsidTr="002C587A">
        <w:trPr>
          <w:cantSplit/>
          <w:trHeight w:val="270"/>
          <w:jc w:val="center"/>
        </w:trPr>
        <w:tc>
          <w:tcPr>
            <w:tcW w:w="1134" w:type="dxa"/>
            <w:tcBorders>
              <w:top w:val="nil"/>
              <w:left w:val="single" w:sz="8" w:space="0" w:color="000000"/>
              <w:bottom w:val="single" w:sz="8" w:space="0" w:color="000000"/>
              <w:right w:val="single" w:sz="8" w:space="0" w:color="000000"/>
            </w:tcBorders>
            <w:shd w:val="clear" w:color="auto" w:fill="auto"/>
          </w:tcPr>
          <w:p w14:paraId="25F48C6F" w14:textId="77777777" w:rsidR="005D7373" w:rsidRPr="000E1D4F" w:rsidRDefault="005D7373" w:rsidP="005D7373">
            <w:pPr>
              <w:spacing w:before="60" w:after="60"/>
              <w:rPr>
                <w:rFonts w:eastAsia="Calibri" w:cs="Arial"/>
                <w:color w:val="000000"/>
                <w:sz w:val="18"/>
                <w:szCs w:val="18"/>
                <w:lang w:val="en-AU" w:eastAsia="en-US"/>
              </w:rPr>
            </w:pPr>
            <w:r w:rsidRPr="000E1D4F">
              <w:rPr>
                <w:rFonts w:eastAsia="Calibri" w:cs="Arial"/>
                <w:color w:val="000000"/>
                <w:sz w:val="18"/>
                <w:szCs w:val="18"/>
                <w:lang w:val="en-AU" w:eastAsia="en-US"/>
              </w:rPr>
              <w:t>CATCBL</w:t>
            </w:r>
          </w:p>
        </w:tc>
        <w:tc>
          <w:tcPr>
            <w:tcW w:w="1134" w:type="dxa"/>
            <w:tcBorders>
              <w:top w:val="nil"/>
              <w:left w:val="nil"/>
              <w:bottom w:val="single" w:sz="8" w:space="0" w:color="000000"/>
              <w:right w:val="single" w:sz="8" w:space="0" w:color="000000"/>
            </w:tcBorders>
            <w:shd w:val="clear" w:color="auto" w:fill="auto"/>
          </w:tcPr>
          <w:p w14:paraId="31BC455C" w14:textId="77777777" w:rsidR="005D7373" w:rsidRPr="000E1D4F" w:rsidRDefault="005D7373" w:rsidP="005D7373">
            <w:pPr>
              <w:spacing w:before="60" w:after="60"/>
              <w:rPr>
                <w:rFonts w:eastAsia="Calibri" w:cs="Arial"/>
                <w:b/>
                <w:bCs/>
                <w:color w:val="000000"/>
                <w:sz w:val="18"/>
                <w:szCs w:val="18"/>
                <w:lang w:val="en-AU" w:eastAsia="en-US"/>
              </w:rPr>
            </w:pPr>
            <w:r w:rsidRPr="000E1D4F">
              <w:rPr>
                <w:rFonts w:eastAsia="Calibri" w:cs="Arial"/>
                <w:b/>
                <w:bCs/>
                <w:color w:val="000000"/>
                <w:sz w:val="18"/>
                <w:szCs w:val="18"/>
                <w:lang w:val="en-AU" w:eastAsia="en-US"/>
              </w:rPr>
              <w:t> </w:t>
            </w:r>
          </w:p>
        </w:tc>
        <w:tc>
          <w:tcPr>
            <w:tcW w:w="7230" w:type="dxa"/>
            <w:tcBorders>
              <w:top w:val="nil"/>
              <w:left w:val="nil"/>
              <w:bottom w:val="single" w:sz="8" w:space="0" w:color="000000"/>
              <w:right w:val="single" w:sz="8" w:space="0" w:color="000000"/>
            </w:tcBorders>
            <w:shd w:val="clear" w:color="auto" w:fill="auto"/>
          </w:tcPr>
          <w:p w14:paraId="1EBD9565" w14:textId="6308357C" w:rsidR="005D7373" w:rsidRPr="000E1D4F" w:rsidRDefault="005D7373" w:rsidP="00BD13F9">
            <w:pPr>
              <w:spacing w:before="60" w:after="60"/>
              <w:rPr>
                <w:rFonts w:eastAsia="Calibri" w:cs="Arial"/>
                <w:color w:val="000000"/>
                <w:sz w:val="18"/>
                <w:szCs w:val="18"/>
                <w:lang w:val="en-AU" w:eastAsia="en-US"/>
              </w:rPr>
            </w:pPr>
            <w:r w:rsidRPr="000E1D4F">
              <w:rPr>
                <w:rFonts w:eastAsia="Calibri" w:cs="Arial"/>
                <w:color w:val="000000"/>
                <w:sz w:val="18"/>
                <w:szCs w:val="18"/>
                <w:lang w:val="en-AU" w:eastAsia="en-US"/>
              </w:rPr>
              <w:t>1-3</w:t>
            </w:r>
            <w:r w:rsidRPr="000E1D4F">
              <w:rPr>
                <w:rFonts w:eastAsia="Calibri" w:cs="Arial"/>
                <w:b/>
                <w:color w:val="A6A6A6"/>
                <w:sz w:val="18"/>
                <w:szCs w:val="18"/>
                <w:lang w:val="en-AU" w:eastAsia="en-US"/>
              </w:rPr>
              <w:t>-</w:t>
            </w:r>
            <w:r w:rsidRPr="002C587A">
              <w:rPr>
                <w:rFonts w:eastAsia="Calibri" w:cs="Arial"/>
                <w:sz w:val="18"/>
                <w:szCs w:val="18"/>
                <w:lang w:val="en-AU" w:eastAsia="en-US"/>
              </w:rPr>
              <w:t>4-5</w:t>
            </w:r>
            <w:r w:rsidRPr="000E1D4F">
              <w:rPr>
                <w:rFonts w:eastAsia="Calibri" w:cs="Arial"/>
                <w:color w:val="000000"/>
                <w:sz w:val="18"/>
                <w:szCs w:val="18"/>
                <w:lang w:val="en-AU" w:eastAsia="en-US"/>
              </w:rPr>
              <w:t>-6</w:t>
            </w:r>
            <w:r w:rsidRPr="000E1D4F">
              <w:rPr>
                <w:rFonts w:eastAsia="Calibri" w:cs="Arial"/>
                <w:b/>
                <w:color w:val="0000FF"/>
                <w:sz w:val="18"/>
                <w:szCs w:val="18"/>
                <w:lang w:val="en-AU" w:eastAsia="en-US"/>
              </w:rPr>
              <w:t>-7-8</w:t>
            </w:r>
            <w:del w:id="1737" w:author="Teh Stand" w:date="2021-08-19T09:04:00Z">
              <w:r w:rsidRPr="000E1D4F" w:rsidDel="00BD13F9">
                <w:rPr>
                  <w:rFonts w:eastAsia="Calibri" w:cs="Arial"/>
                  <w:color w:val="000000"/>
                  <w:sz w:val="18"/>
                  <w:szCs w:val="18"/>
                  <w:lang w:val="en-AU" w:eastAsia="en-US"/>
                </w:rPr>
                <w:delText xml:space="preserve">     </w:delText>
              </w:r>
            </w:del>
            <w:del w:id="1738" w:author="Teh Stand" w:date="2021-08-19T09:03:00Z">
              <w:r w:rsidRPr="000E1D4F" w:rsidDel="00BD13F9">
                <w:rPr>
                  <w:rFonts w:eastAsia="Calibri" w:cs="Arial"/>
                  <w:color w:val="000000"/>
                  <w:sz w:val="18"/>
                  <w:szCs w:val="18"/>
                  <w:lang w:val="en-AU" w:eastAsia="en-US"/>
                </w:rPr>
                <w:delText>[Values 4 and 5 convert</w:delText>
              </w:r>
            </w:del>
            <w:del w:id="1739" w:author="Teh Stand" w:date="2021-08-06T09:39:00Z">
              <w:r w:rsidRPr="000E1D4F" w:rsidDel="00D25C4A">
                <w:rPr>
                  <w:rFonts w:eastAsia="Calibri" w:cs="Arial"/>
                  <w:color w:val="000000"/>
                  <w:sz w:val="18"/>
                  <w:szCs w:val="18"/>
                  <w:lang w:val="en-AU" w:eastAsia="en-US"/>
                </w:rPr>
                <w:delText>s</w:delText>
              </w:r>
            </w:del>
            <w:del w:id="1740" w:author="Teh Stand" w:date="2021-08-19T09:03:00Z">
              <w:r w:rsidRPr="000E1D4F" w:rsidDel="00BD13F9">
                <w:rPr>
                  <w:rFonts w:eastAsia="Calibri" w:cs="Arial"/>
                  <w:color w:val="000000"/>
                  <w:sz w:val="18"/>
                  <w:szCs w:val="18"/>
                  <w:lang w:val="en-AU" w:eastAsia="en-US"/>
                </w:rPr>
                <w:delText xml:space="preserve"> to new value 8]</w:delText>
              </w:r>
            </w:del>
          </w:p>
        </w:tc>
      </w:tr>
      <w:tr w:rsidR="005D7373" w:rsidRPr="005D7373" w14:paraId="27535D95" w14:textId="77777777" w:rsidTr="002C587A">
        <w:trPr>
          <w:cantSplit/>
          <w:trHeight w:val="272"/>
          <w:jc w:val="center"/>
        </w:trPr>
        <w:tc>
          <w:tcPr>
            <w:tcW w:w="1134" w:type="dxa"/>
            <w:tcBorders>
              <w:top w:val="nil"/>
              <w:left w:val="single" w:sz="8" w:space="0" w:color="000000"/>
              <w:bottom w:val="single" w:sz="8" w:space="0" w:color="000000"/>
              <w:right w:val="single" w:sz="8" w:space="0" w:color="000000"/>
            </w:tcBorders>
            <w:shd w:val="clear" w:color="auto" w:fill="auto"/>
          </w:tcPr>
          <w:p w14:paraId="5A872186" w14:textId="77777777" w:rsidR="005D7373" w:rsidRPr="000E1D4F" w:rsidRDefault="005D7373" w:rsidP="005D7373">
            <w:pPr>
              <w:spacing w:before="60" w:after="60"/>
              <w:rPr>
                <w:rFonts w:eastAsia="Calibri" w:cs="Arial"/>
                <w:color w:val="000000"/>
                <w:sz w:val="18"/>
                <w:szCs w:val="18"/>
                <w:lang w:val="en-AU" w:eastAsia="en-US"/>
              </w:rPr>
            </w:pPr>
            <w:r w:rsidRPr="000E1D4F">
              <w:rPr>
                <w:rFonts w:eastAsia="Calibri" w:cs="Arial"/>
                <w:color w:val="000000"/>
                <w:sz w:val="18"/>
                <w:szCs w:val="18"/>
                <w:lang w:val="en-AU" w:eastAsia="en-US"/>
              </w:rPr>
              <w:t> </w:t>
            </w:r>
          </w:p>
        </w:tc>
        <w:tc>
          <w:tcPr>
            <w:tcW w:w="1134" w:type="dxa"/>
            <w:tcBorders>
              <w:top w:val="nil"/>
              <w:left w:val="nil"/>
              <w:bottom w:val="single" w:sz="8" w:space="0" w:color="000000"/>
              <w:right w:val="single" w:sz="8" w:space="0" w:color="000000"/>
            </w:tcBorders>
            <w:shd w:val="clear" w:color="auto" w:fill="auto"/>
          </w:tcPr>
          <w:p w14:paraId="0D1E055F" w14:textId="77777777" w:rsidR="005D7373" w:rsidRPr="000E1D4F" w:rsidRDefault="005D7373" w:rsidP="005D7373">
            <w:pPr>
              <w:spacing w:before="60" w:after="60"/>
              <w:rPr>
                <w:rFonts w:eastAsia="Calibri" w:cs="Arial"/>
                <w:b/>
                <w:bCs/>
                <w:color w:val="000000"/>
                <w:sz w:val="18"/>
                <w:szCs w:val="18"/>
                <w:lang w:val="en-AU" w:eastAsia="en-US"/>
              </w:rPr>
            </w:pPr>
            <w:r w:rsidRPr="000E1D4F">
              <w:rPr>
                <w:rFonts w:eastAsia="Calibri" w:cs="Arial"/>
                <w:b/>
                <w:bCs/>
                <w:color w:val="000000"/>
                <w:sz w:val="18"/>
                <w:szCs w:val="18"/>
                <w:lang w:val="en-AU" w:eastAsia="en-US"/>
              </w:rPr>
              <w:t>CBLARE</w:t>
            </w:r>
          </w:p>
        </w:tc>
        <w:tc>
          <w:tcPr>
            <w:tcW w:w="7230" w:type="dxa"/>
            <w:tcBorders>
              <w:top w:val="nil"/>
              <w:left w:val="nil"/>
              <w:bottom w:val="single" w:sz="8" w:space="0" w:color="000000"/>
              <w:right w:val="single" w:sz="8" w:space="0" w:color="000000"/>
            </w:tcBorders>
            <w:shd w:val="clear" w:color="auto" w:fill="auto"/>
          </w:tcPr>
          <w:p w14:paraId="53C0D25F" w14:textId="3B663590" w:rsidR="005D7373" w:rsidRPr="000E1D4F" w:rsidRDefault="005D7373" w:rsidP="00A13ECE">
            <w:pPr>
              <w:spacing w:before="60" w:after="60"/>
              <w:rPr>
                <w:rFonts w:eastAsia="Calibri" w:cs="Arial"/>
                <w:color w:val="000000"/>
                <w:sz w:val="18"/>
                <w:szCs w:val="18"/>
                <w:lang w:val="en-AU" w:eastAsia="en-US"/>
              </w:rPr>
            </w:pPr>
            <w:r w:rsidRPr="000E1D4F">
              <w:rPr>
                <w:rFonts w:eastAsia="Calibri" w:cs="Arial"/>
                <w:color w:val="000000"/>
                <w:sz w:val="18"/>
                <w:szCs w:val="18"/>
                <w:lang w:val="en-AU" w:eastAsia="en-US"/>
              </w:rPr>
              <w:t>1</w:t>
            </w:r>
            <w:r w:rsidRPr="000E1D4F">
              <w:rPr>
                <w:rFonts w:eastAsia="Calibri" w:cs="Arial"/>
                <w:b/>
                <w:color w:val="A6A6A6"/>
                <w:sz w:val="18"/>
                <w:szCs w:val="18"/>
                <w:lang w:val="en-AU" w:eastAsia="en-US"/>
              </w:rPr>
              <w:t>-4</w:t>
            </w:r>
            <w:r w:rsidRPr="002C587A">
              <w:rPr>
                <w:rFonts w:ascii="Arial Bold" w:eastAsia="Calibri" w:hAnsi="Arial Bold" w:cs="Arial"/>
                <w:b/>
                <w:dstrike/>
                <w:color w:val="FF0000"/>
                <w:sz w:val="18"/>
                <w:szCs w:val="18"/>
                <w:lang w:val="en-AU" w:eastAsia="en-US"/>
              </w:rPr>
              <w:t>-5</w:t>
            </w:r>
            <w:r w:rsidRPr="000E1D4F">
              <w:rPr>
                <w:rFonts w:eastAsia="Calibri" w:cs="Arial"/>
                <w:b/>
                <w:color w:val="0000FF"/>
                <w:sz w:val="18"/>
                <w:szCs w:val="18"/>
                <w:lang w:val="en-AU" w:eastAsia="en-US"/>
              </w:rPr>
              <w:t>-7-8</w:t>
            </w:r>
            <w:r w:rsidRPr="000E1D4F">
              <w:rPr>
                <w:rFonts w:eastAsia="Calibri" w:cs="Arial"/>
                <w:color w:val="000000"/>
                <w:sz w:val="18"/>
                <w:szCs w:val="18"/>
                <w:lang w:val="en-AU" w:eastAsia="en-US"/>
              </w:rPr>
              <w:t xml:space="preserve"> </w:t>
            </w:r>
            <w:ins w:id="1741" w:author="Teh Stand" w:date="2021-08-19T09:04:00Z">
              <w:r w:rsidR="00BD13F9">
                <w:rPr>
                  <w:rFonts w:eastAsia="Calibri" w:cs="Arial"/>
                  <w:color w:val="000000"/>
                  <w:sz w:val="18"/>
                  <w:szCs w:val="18"/>
                  <w:lang w:val="en-AU" w:eastAsia="en-US"/>
                </w:rPr>
                <w:t xml:space="preserve">    </w:t>
              </w:r>
              <w:r w:rsidR="00BD13F9" w:rsidRPr="000E1D4F">
                <w:rPr>
                  <w:rFonts w:eastAsia="Calibri" w:cs="Arial"/>
                  <w:color w:val="000000"/>
                  <w:sz w:val="18"/>
                  <w:szCs w:val="18"/>
                  <w:lang w:val="en-AU" w:eastAsia="en-US"/>
                </w:rPr>
                <w:t>[Value 4 convert</w:t>
              </w:r>
            </w:ins>
            <w:ins w:id="1742" w:author="Teh Stand" w:date="2021-08-19T09:18:00Z">
              <w:r w:rsidR="00A13ECE">
                <w:rPr>
                  <w:rFonts w:eastAsia="Calibri" w:cs="Arial"/>
                  <w:color w:val="000000"/>
                  <w:sz w:val="18"/>
                  <w:szCs w:val="18"/>
                  <w:lang w:val="en-AU" w:eastAsia="en-US"/>
                </w:rPr>
                <w:t>s</w:t>
              </w:r>
            </w:ins>
            <w:ins w:id="1743" w:author="Teh Stand" w:date="2021-08-19T09:04:00Z">
              <w:r w:rsidR="00BD13F9" w:rsidRPr="000E1D4F">
                <w:rPr>
                  <w:rFonts w:eastAsia="Calibri" w:cs="Arial"/>
                  <w:color w:val="000000"/>
                  <w:sz w:val="18"/>
                  <w:szCs w:val="18"/>
                  <w:lang w:val="en-AU" w:eastAsia="en-US"/>
                </w:rPr>
                <w:t xml:space="preserve"> to new value 8]</w:t>
              </w:r>
            </w:ins>
          </w:p>
        </w:tc>
      </w:tr>
      <w:tr w:rsidR="005D7373" w:rsidRPr="005D7373" w14:paraId="7A2B0D98" w14:textId="77777777" w:rsidTr="002C587A">
        <w:trPr>
          <w:cantSplit/>
          <w:trHeight w:val="272"/>
          <w:jc w:val="center"/>
        </w:trPr>
        <w:tc>
          <w:tcPr>
            <w:tcW w:w="1134" w:type="dxa"/>
            <w:tcBorders>
              <w:top w:val="nil"/>
              <w:left w:val="single" w:sz="8" w:space="0" w:color="000000"/>
              <w:bottom w:val="single" w:sz="8" w:space="0" w:color="000000"/>
              <w:right w:val="single" w:sz="8" w:space="0" w:color="000000"/>
            </w:tcBorders>
            <w:shd w:val="clear" w:color="auto" w:fill="auto"/>
          </w:tcPr>
          <w:p w14:paraId="4439D327" w14:textId="77777777" w:rsidR="005D7373" w:rsidRPr="000E1D4F" w:rsidRDefault="005D7373" w:rsidP="005D7373">
            <w:pPr>
              <w:spacing w:before="60" w:after="60"/>
              <w:rPr>
                <w:rFonts w:eastAsia="Calibri" w:cs="Arial"/>
                <w:color w:val="000000"/>
                <w:sz w:val="18"/>
                <w:szCs w:val="18"/>
                <w:lang w:val="en-AU" w:eastAsia="en-US"/>
              </w:rPr>
            </w:pPr>
            <w:r w:rsidRPr="000E1D4F">
              <w:rPr>
                <w:rFonts w:eastAsia="Calibri" w:cs="Arial"/>
                <w:color w:val="000000"/>
                <w:sz w:val="18"/>
                <w:szCs w:val="18"/>
                <w:lang w:val="en-AU" w:eastAsia="en-US"/>
              </w:rPr>
              <w:t> </w:t>
            </w:r>
          </w:p>
        </w:tc>
        <w:tc>
          <w:tcPr>
            <w:tcW w:w="1134" w:type="dxa"/>
            <w:tcBorders>
              <w:top w:val="nil"/>
              <w:left w:val="nil"/>
              <w:bottom w:val="single" w:sz="8" w:space="0" w:color="000000"/>
              <w:right w:val="single" w:sz="8" w:space="0" w:color="000000"/>
            </w:tcBorders>
            <w:shd w:val="clear" w:color="auto" w:fill="auto"/>
          </w:tcPr>
          <w:p w14:paraId="79665795" w14:textId="77777777" w:rsidR="005D7373" w:rsidRPr="000E1D4F" w:rsidRDefault="005D7373" w:rsidP="005D7373">
            <w:pPr>
              <w:spacing w:before="60" w:after="60"/>
              <w:rPr>
                <w:rFonts w:eastAsia="Calibri" w:cs="Arial"/>
                <w:b/>
                <w:bCs/>
                <w:color w:val="000000"/>
                <w:sz w:val="18"/>
                <w:szCs w:val="18"/>
                <w:lang w:val="en-AU" w:eastAsia="en-US"/>
              </w:rPr>
            </w:pPr>
            <w:r w:rsidRPr="000E1D4F">
              <w:rPr>
                <w:rFonts w:eastAsia="Calibri" w:cs="Arial"/>
                <w:b/>
                <w:bCs/>
                <w:color w:val="000000"/>
                <w:sz w:val="18"/>
                <w:szCs w:val="18"/>
                <w:lang w:val="en-AU" w:eastAsia="en-US"/>
              </w:rPr>
              <w:t>CBLSUB</w:t>
            </w:r>
          </w:p>
        </w:tc>
        <w:tc>
          <w:tcPr>
            <w:tcW w:w="7230" w:type="dxa"/>
            <w:tcBorders>
              <w:top w:val="nil"/>
              <w:left w:val="nil"/>
              <w:bottom w:val="single" w:sz="8" w:space="0" w:color="000000"/>
              <w:right w:val="single" w:sz="8" w:space="0" w:color="000000"/>
            </w:tcBorders>
            <w:shd w:val="clear" w:color="auto" w:fill="auto"/>
          </w:tcPr>
          <w:p w14:paraId="663AD5DB" w14:textId="08D8ECEF" w:rsidR="005D7373" w:rsidRPr="000E1D4F" w:rsidRDefault="005D7373" w:rsidP="004C3168">
            <w:pPr>
              <w:spacing w:before="60" w:after="60"/>
              <w:rPr>
                <w:rFonts w:eastAsia="Calibri" w:cs="Arial"/>
                <w:color w:val="000000"/>
                <w:sz w:val="18"/>
                <w:szCs w:val="18"/>
                <w:lang w:val="en-AU" w:eastAsia="en-US"/>
              </w:rPr>
            </w:pPr>
            <w:r w:rsidRPr="000E1D4F">
              <w:rPr>
                <w:rFonts w:eastAsia="Calibri" w:cs="Arial"/>
                <w:color w:val="000000"/>
                <w:sz w:val="18"/>
                <w:szCs w:val="18"/>
                <w:lang w:val="en-AU" w:eastAsia="en-US"/>
              </w:rPr>
              <w:t>1</w:t>
            </w:r>
            <w:r w:rsidRPr="000E1D4F">
              <w:rPr>
                <w:rFonts w:eastAsia="Calibri" w:cs="Arial"/>
                <w:b/>
                <w:color w:val="A6A6A6"/>
                <w:sz w:val="18"/>
                <w:szCs w:val="18"/>
                <w:lang w:val="en-AU" w:eastAsia="en-US"/>
              </w:rPr>
              <w:t>-4</w:t>
            </w:r>
            <w:r w:rsidRPr="002C587A">
              <w:rPr>
                <w:rFonts w:ascii="Arial Bold" w:eastAsia="Calibri" w:hAnsi="Arial Bold" w:cs="Arial"/>
                <w:b/>
                <w:dstrike/>
                <w:color w:val="FF0000"/>
                <w:sz w:val="18"/>
                <w:szCs w:val="18"/>
                <w:lang w:val="en-AU" w:eastAsia="en-US"/>
              </w:rPr>
              <w:t>-5</w:t>
            </w:r>
            <w:r w:rsidRPr="000E1D4F">
              <w:rPr>
                <w:rFonts w:eastAsia="Calibri" w:cs="Arial"/>
                <w:color w:val="000000"/>
                <w:sz w:val="18"/>
                <w:szCs w:val="18"/>
                <w:lang w:val="en-AU" w:eastAsia="en-US"/>
              </w:rPr>
              <w:t>-6</w:t>
            </w:r>
            <w:r w:rsidRPr="000E1D4F">
              <w:rPr>
                <w:rFonts w:eastAsia="Calibri" w:cs="Arial"/>
                <w:b/>
                <w:color w:val="0000FF"/>
                <w:sz w:val="18"/>
                <w:szCs w:val="18"/>
                <w:lang w:val="en-AU" w:eastAsia="en-US"/>
              </w:rPr>
              <w:t>-7-8</w:t>
            </w:r>
            <w:ins w:id="1744" w:author="Teh Stand" w:date="2021-08-19T09:04:00Z">
              <w:r w:rsidR="00BD13F9">
                <w:rPr>
                  <w:rFonts w:eastAsia="Calibri" w:cs="Arial"/>
                  <w:b/>
                  <w:color w:val="0000FF"/>
                  <w:sz w:val="18"/>
                  <w:szCs w:val="18"/>
                  <w:lang w:val="en-AU" w:eastAsia="en-US"/>
                </w:rPr>
                <w:t xml:space="preserve">     </w:t>
              </w:r>
              <w:r w:rsidR="00BD13F9" w:rsidRPr="000E1D4F">
                <w:rPr>
                  <w:rFonts w:eastAsia="Calibri" w:cs="Arial"/>
                  <w:color w:val="000000"/>
                  <w:sz w:val="18"/>
                  <w:szCs w:val="18"/>
                  <w:lang w:val="en-AU" w:eastAsia="en-US"/>
                </w:rPr>
                <w:t>[Values 4 convert</w:t>
              </w:r>
            </w:ins>
            <w:ins w:id="1745" w:author="Teh Stand" w:date="2021-08-19T09:14:00Z">
              <w:r w:rsidR="004C3168">
                <w:rPr>
                  <w:rFonts w:eastAsia="Calibri" w:cs="Arial"/>
                  <w:color w:val="000000"/>
                  <w:sz w:val="18"/>
                  <w:szCs w:val="18"/>
                  <w:lang w:val="en-AU" w:eastAsia="en-US"/>
                </w:rPr>
                <w:t>s</w:t>
              </w:r>
            </w:ins>
            <w:ins w:id="1746" w:author="Teh Stand" w:date="2021-08-19T09:04:00Z">
              <w:r w:rsidR="00BD13F9" w:rsidRPr="000E1D4F">
                <w:rPr>
                  <w:rFonts w:eastAsia="Calibri" w:cs="Arial"/>
                  <w:color w:val="000000"/>
                  <w:sz w:val="18"/>
                  <w:szCs w:val="18"/>
                  <w:lang w:val="en-AU" w:eastAsia="en-US"/>
                </w:rPr>
                <w:t xml:space="preserve"> to new value 8]</w:t>
              </w:r>
            </w:ins>
          </w:p>
        </w:tc>
      </w:tr>
      <w:tr w:rsidR="005D7373" w:rsidRPr="005D7373" w14:paraId="45D0C1A8" w14:textId="77777777" w:rsidTr="002C587A">
        <w:trPr>
          <w:cantSplit/>
          <w:trHeight w:val="270"/>
          <w:jc w:val="center"/>
        </w:trPr>
        <w:tc>
          <w:tcPr>
            <w:tcW w:w="1134" w:type="dxa"/>
            <w:tcBorders>
              <w:top w:val="single" w:sz="8" w:space="0" w:color="000000"/>
              <w:left w:val="nil"/>
              <w:right w:val="nil"/>
            </w:tcBorders>
            <w:shd w:val="clear" w:color="auto" w:fill="auto"/>
          </w:tcPr>
          <w:p w14:paraId="60B574A8" w14:textId="77777777" w:rsidR="005D7373" w:rsidRPr="000E1D4F" w:rsidRDefault="005D7373" w:rsidP="005D7373">
            <w:pPr>
              <w:spacing w:before="60" w:after="60"/>
              <w:rPr>
                <w:rFonts w:eastAsia="Calibri" w:cs="Arial"/>
                <w:color w:val="000000"/>
                <w:sz w:val="18"/>
                <w:szCs w:val="18"/>
                <w:lang w:val="en-AU" w:eastAsia="en-US"/>
              </w:rPr>
            </w:pPr>
            <w:r w:rsidRPr="000E1D4F">
              <w:rPr>
                <w:rFonts w:eastAsia="Calibri" w:cs="Arial"/>
                <w:color w:val="000000"/>
                <w:sz w:val="18"/>
                <w:szCs w:val="18"/>
                <w:lang w:val="en-AU" w:eastAsia="en-US"/>
              </w:rPr>
              <w:t> </w:t>
            </w:r>
          </w:p>
        </w:tc>
        <w:tc>
          <w:tcPr>
            <w:tcW w:w="1134" w:type="dxa"/>
            <w:tcBorders>
              <w:top w:val="single" w:sz="8" w:space="0" w:color="000000"/>
              <w:left w:val="nil"/>
              <w:right w:val="nil"/>
            </w:tcBorders>
            <w:shd w:val="clear" w:color="auto" w:fill="auto"/>
          </w:tcPr>
          <w:p w14:paraId="2C49355D" w14:textId="77777777" w:rsidR="005D7373" w:rsidRPr="000E1D4F" w:rsidRDefault="005D7373" w:rsidP="005D7373">
            <w:pPr>
              <w:spacing w:before="60" w:after="60"/>
              <w:jc w:val="both"/>
              <w:rPr>
                <w:rFonts w:eastAsia="Calibri" w:cs="Arial"/>
                <w:b/>
                <w:bCs/>
                <w:color w:val="000000"/>
                <w:sz w:val="18"/>
                <w:szCs w:val="18"/>
                <w:lang w:val="en-AU" w:eastAsia="en-US"/>
              </w:rPr>
            </w:pPr>
            <w:r w:rsidRPr="000E1D4F">
              <w:rPr>
                <w:rFonts w:eastAsia="Calibri" w:cs="Arial"/>
                <w:b/>
                <w:bCs/>
                <w:color w:val="000000"/>
                <w:sz w:val="18"/>
                <w:szCs w:val="18"/>
                <w:lang w:val="en-AU" w:eastAsia="en-US"/>
              </w:rPr>
              <w:t> </w:t>
            </w:r>
          </w:p>
        </w:tc>
        <w:tc>
          <w:tcPr>
            <w:tcW w:w="7230" w:type="dxa"/>
            <w:tcBorders>
              <w:top w:val="single" w:sz="8" w:space="0" w:color="000000"/>
              <w:left w:val="nil"/>
              <w:right w:val="nil"/>
            </w:tcBorders>
            <w:shd w:val="clear" w:color="auto" w:fill="auto"/>
          </w:tcPr>
          <w:p w14:paraId="0F90EC95" w14:textId="77777777" w:rsidR="005D7373" w:rsidRPr="000E1D4F" w:rsidRDefault="005D7373" w:rsidP="005D7373">
            <w:pPr>
              <w:spacing w:before="60" w:after="60"/>
              <w:jc w:val="both"/>
              <w:rPr>
                <w:rFonts w:eastAsia="Calibri" w:cs="Arial"/>
                <w:color w:val="000000"/>
                <w:sz w:val="18"/>
                <w:szCs w:val="18"/>
                <w:lang w:val="en-AU" w:eastAsia="en-US"/>
              </w:rPr>
            </w:pPr>
            <w:r w:rsidRPr="000E1D4F">
              <w:rPr>
                <w:rFonts w:eastAsia="Calibri" w:cs="Arial"/>
                <w:color w:val="000000"/>
                <w:sz w:val="18"/>
                <w:szCs w:val="18"/>
                <w:lang w:val="en-AU" w:eastAsia="en-US"/>
              </w:rPr>
              <w:t> </w:t>
            </w:r>
          </w:p>
        </w:tc>
      </w:tr>
      <w:tr w:rsidR="005D7373" w:rsidRPr="005D7373" w14:paraId="3B045D85" w14:textId="77777777" w:rsidTr="002C587A">
        <w:trPr>
          <w:cantSplit/>
          <w:trHeight w:val="270"/>
          <w:jc w:val="center"/>
        </w:trPr>
        <w:tc>
          <w:tcPr>
            <w:tcW w:w="1134" w:type="dxa"/>
            <w:tcBorders>
              <w:left w:val="single" w:sz="8" w:space="0" w:color="000000"/>
              <w:bottom w:val="single" w:sz="8" w:space="0" w:color="000000"/>
              <w:right w:val="single" w:sz="8" w:space="0" w:color="000000"/>
            </w:tcBorders>
            <w:shd w:val="clear" w:color="auto" w:fill="auto"/>
          </w:tcPr>
          <w:p w14:paraId="74A22657" w14:textId="77777777" w:rsidR="005D7373" w:rsidRPr="000E1D4F" w:rsidRDefault="005D7373" w:rsidP="005D7373">
            <w:pPr>
              <w:spacing w:before="60" w:after="60"/>
              <w:rPr>
                <w:rFonts w:eastAsia="Calibri" w:cs="Arial"/>
                <w:color w:val="000000"/>
                <w:sz w:val="18"/>
                <w:szCs w:val="18"/>
                <w:lang w:val="en-AU" w:eastAsia="en-US"/>
              </w:rPr>
            </w:pPr>
            <w:r w:rsidRPr="000E1D4F">
              <w:rPr>
                <w:rFonts w:eastAsia="Calibri" w:cs="Arial"/>
                <w:color w:val="000000"/>
                <w:sz w:val="18"/>
                <w:szCs w:val="18"/>
                <w:lang w:val="en-AU" w:eastAsia="en-US"/>
              </w:rPr>
              <w:lastRenderedPageBreak/>
              <w:t>CATCOA</w:t>
            </w:r>
          </w:p>
        </w:tc>
        <w:tc>
          <w:tcPr>
            <w:tcW w:w="1134" w:type="dxa"/>
            <w:tcBorders>
              <w:left w:val="nil"/>
              <w:bottom w:val="single" w:sz="8" w:space="0" w:color="000000"/>
              <w:right w:val="single" w:sz="8" w:space="0" w:color="000000"/>
            </w:tcBorders>
            <w:shd w:val="clear" w:color="auto" w:fill="auto"/>
          </w:tcPr>
          <w:p w14:paraId="0BA5CF6B" w14:textId="77777777" w:rsidR="005D7373" w:rsidRPr="000E1D4F" w:rsidRDefault="005D7373" w:rsidP="005D7373">
            <w:pPr>
              <w:spacing w:before="60" w:after="60"/>
              <w:rPr>
                <w:rFonts w:eastAsia="Calibri" w:cs="Arial"/>
                <w:b/>
                <w:bCs/>
                <w:color w:val="000000"/>
                <w:sz w:val="18"/>
                <w:szCs w:val="18"/>
                <w:lang w:val="en-AU" w:eastAsia="en-US"/>
              </w:rPr>
            </w:pPr>
            <w:r w:rsidRPr="000E1D4F">
              <w:rPr>
                <w:rFonts w:eastAsia="Calibri" w:cs="Arial"/>
                <w:b/>
                <w:bCs/>
                <w:color w:val="000000"/>
                <w:sz w:val="18"/>
                <w:szCs w:val="18"/>
                <w:lang w:val="en-AU" w:eastAsia="en-US"/>
              </w:rPr>
              <w:t>COALNE</w:t>
            </w:r>
          </w:p>
        </w:tc>
        <w:tc>
          <w:tcPr>
            <w:tcW w:w="7230" w:type="dxa"/>
            <w:tcBorders>
              <w:left w:val="nil"/>
              <w:bottom w:val="single" w:sz="8" w:space="0" w:color="000000"/>
              <w:right w:val="single" w:sz="8" w:space="0" w:color="000000"/>
            </w:tcBorders>
            <w:shd w:val="clear" w:color="auto" w:fill="auto"/>
          </w:tcPr>
          <w:p w14:paraId="7313006D" w14:textId="77777777" w:rsidR="005D7373" w:rsidRPr="000E1D4F" w:rsidRDefault="005D7373" w:rsidP="005D7373">
            <w:pPr>
              <w:spacing w:before="60" w:after="60"/>
              <w:rPr>
                <w:rFonts w:eastAsia="Calibri" w:cs="Arial"/>
                <w:color w:val="000000"/>
                <w:sz w:val="18"/>
                <w:szCs w:val="18"/>
                <w:lang w:val="en-AU" w:eastAsia="en-US"/>
              </w:rPr>
            </w:pPr>
            <w:r w:rsidRPr="000E1D4F">
              <w:rPr>
                <w:rFonts w:eastAsia="Calibri" w:cs="Arial"/>
                <w:color w:val="000000"/>
                <w:sz w:val="18"/>
                <w:szCs w:val="18"/>
                <w:lang w:val="en-AU" w:eastAsia="en-US"/>
              </w:rPr>
              <w:t>1-2</w:t>
            </w:r>
            <w:r w:rsidRPr="000E1D4F">
              <w:rPr>
                <w:rFonts w:eastAsia="Calibri" w:cs="Arial"/>
                <w:b/>
                <w:color w:val="A6A6A6"/>
                <w:sz w:val="18"/>
                <w:szCs w:val="18"/>
                <w:lang w:val="en-AU" w:eastAsia="en-US"/>
              </w:rPr>
              <w:t>-3-4-5-</w:t>
            </w:r>
            <w:r w:rsidRPr="000E1D4F">
              <w:rPr>
                <w:rFonts w:eastAsia="Calibri" w:cs="Arial"/>
                <w:color w:val="000000"/>
                <w:sz w:val="18"/>
                <w:szCs w:val="18"/>
                <w:lang w:val="en-AU" w:eastAsia="en-US"/>
              </w:rPr>
              <w:t>6-7-8</w:t>
            </w:r>
            <w:r w:rsidRPr="000E1D4F">
              <w:rPr>
                <w:rFonts w:eastAsia="Calibri" w:cs="Arial"/>
                <w:b/>
                <w:color w:val="A6A6A6"/>
                <w:sz w:val="18"/>
                <w:szCs w:val="18"/>
                <w:lang w:val="en-AU" w:eastAsia="en-US"/>
              </w:rPr>
              <w:t>-9</w:t>
            </w:r>
            <w:r w:rsidRPr="000E1D4F">
              <w:rPr>
                <w:rFonts w:eastAsia="Calibri" w:cs="Arial"/>
                <w:color w:val="000000"/>
                <w:sz w:val="18"/>
                <w:szCs w:val="18"/>
                <w:lang w:val="en-AU" w:eastAsia="en-US"/>
              </w:rPr>
              <w:t>-10</w:t>
            </w:r>
            <w:r w:rsidRPr="000E1D4F">
              <w:rPr>
                <w:rFonts w:eastAsia="Calibri" w:cs="Arial"/>
                <w:b/>
                <w:color w:val="A6A6A6"/>
                <w:sz w:val="18"/>
                <w:szCs w:val="18"/>
                <w:lang w:val="en-AU" w:eastAsia="en-US"/>
              </w:rPr>
              <w:t>-11</w:t>
            </w:r>
            <w:r w:rsidRPr="000E1D4F">
              <w:rPr>
                <w:rFonts w:eastAsia="Calibri" w:cs="Arial"/>
                <w:sz w:val="18"/>
                <w:szCs w:val="18"/>
                <w:lang w:val="en-AU" w:eastAsia="en-US"/>
              </w:rPr>
              <w:t xml:space="preserve">     [See new binding of attribute </w:t>
            </w:r>
            <w:r w:rsidRPr="000E1D4F">
              <w:rPr>
                <w:rFonts w:eastAsia="Calibri" w:cs="Arial"/>
                <w:b/>
                <w:sz w:val="18"/>
                <w:szCs w:val="18"/>
                <w:lang w:val="en-AU" w:eastAsia="en-US"/>
              </w:rPr>
              <w:t>nature of surface</w:t>
            </w:r>
            <w:r w:rsidRPr="000E1D4F">
              <w:rPr>
                <w:rFonts w:eastAsia="Calibri" w:cs="Arial"/>
                <w:sz w:val="18"/>
                <w:szCs w:val="18"/>
                <w:lang w:val="en-AU" w:eastAsia="en-US"/>
              </w:rPr>
              <w:t xml:space="preserve"> to </w:t>
            </w:r>
            <w:r w:rsidRPr="000E1D4F">
              <w:rPr>
                <w:rFonts w:eastAsia="Calibri" w:cs="Arial"/>
                <w:b/>
                <w:sz w:val="18"/>
                <w:szCs w:val="18"/>
                <w:lang w:val="en-AU" w:eastAsia="en-US"/>
              </w:rPr>
              <w:t>Coastline</w:t>
            </w:r>
            <w:r w:rsidRPr="000E1D4F">
              <w:rPr>
                <w:rFonts w:eastAsia="Calibri" w:cs="Arial"/>
                <w:sz w:val="18"/>
                <w:szCs w:val="18"/>
                <w:lang w:val="en-AU" w:eastAsia="en-US"/>
              </w:rPr>
              <w:t xml:space="preserve"> – clause 4.5.1]</w:t>
            </w:r>
          </w:p>
        </w:tc>
      </w:tr>
      <w:tr w:rsidR="005D7373" w:rsidRPr="005D7373" w14:paraId="16D31D7A" w14:textId="77777777" w:rsidTr="002C587A">
        <w:trPr>
          <w:cantSplit/>
          <w:trHeight w:val="270"/>
          <w:jc w:val="center"/>
        </w:trPr>
        <w:tc>
          <w:tcPr>
            <w:tcW w:w="1134" w:type="dxa"/>
            <w:tcBorders>
              <w:top w:val="single" w:sz="8" w:space="0" w:color="000000"/>
              <w:left w:val="nil"/>
              <w:bottom w:val="single" w:sz="8" w:space="0" w:color="000000"/>
              <w:right w:val="nil"/>
            </w:tcBorders>
            <w:shd w:val="clear" w:color="auto" w:fill="auto"/>
          </w:tcPr>
          <w:p w14:paraId="31847DFA" w14:textId="77777777" w:rsidR="005D7373" w:rsidRPr="000E1D4F" w:rsidRDefault="005D7373" w:rsidP="005D7373">
            <w:pPr>
              <w:spacing w:before="60" w:after="60"/>
              <w:rPr>
                <w:rFonts w:eastAsia="Calibri" w:cs="Arial"/>
                <w:color w:val="000000"/>
                <w:sz w:val="18"/>
                <w:szCs w:val="18"/>
                <w:lang w:val="en-AU" w:eastAsia="en-US"/>
              </w:rPr>
            </w:pPr>
            <w:r w:rsidRPr="000E1D4F">
              <w:rPr>
                <w:rFonts w:eastAsia="Calibri" w:cs="Arial"/>
                <w:color w:val="000000"/>
                <w:sz w:val="18"/>
                <w:szCs w:val="18"/>
                <w:lang w:val="en-AU" w:eastAsia="en-US"/>
              </w:rPr>
              <w:t> </w:t>
            </w:r>
          </w:p>
        </w:tc>
        <w:tc>
          <w:tcPr>
            <w:tcW w:w="1134" w:type="dxa"/>
            <w:tcBorders>
              <w:top w:val="single" w:sz="8" w:space="0" w:color="000000"/>
              <w:left w:val="nil"/>
              <w:bottom w:val="single" w:sz="8" w:space="0" w:color="000000"/>
              <w:right w:val="nil"/>
            </w:tcBorders>
            <w:shd w:val="clear" w:color="auto" w:fill="auto"/>
          </w:tcPr>
          <w:p w14:paraId="42E19E50" w14:textId="77777777" w:rsidR="005D7373" w:rsidRPr="000E1D4F" w:rsidRDefault="005D7373" w:rsidP="005D7373">
            <w:pPr>
              <w:spacing w:before="60" w:after="60"/>
              <w:jc w:val="both"/>
              <w:rPr>
                <w:rFonts w:eastAsia="Calibri" w:cs="Arial"/>
                <w:b/>
                <w:bCs/>
                <w:color w:val="000000"/>
                <w:sz w:val="18"/>
                <w:szCs w:val="18"/>
                <w:lang w:val="en-AU" w:eastAsia="en-US"/>
              </w:rPr>
            </w:pPr>
            <w:r w:rsidRPr="000E1D4F">
              <w:rPr>
                <w:rFonts w:eastAsia="Calibri" w:cs="Arial"/>
                <w:b/>
                <w:bCs/>
                <w:color w:val="000000"/>
                <w:sz w:val="18"/>
                <w:szCs w:val="18"/>
                <w:lang w:val="en-AU" w:eastAsia="en-US"/>
              </w:rPr>
              <w:t> </w:t>
            </w:r>
          </w:p>
        </w:tc>
        <w:tc>
          <w:tcPr>
            <w:tcW w:w="7230" w:type="dxa"/>
            <w:tcBorders>
              <w:top w:val="single" w:sz="8" w:space="0" w:color="000000"/>
              <w:left w:val="nil"/>
              <w:bottom w:val="single" w:sz="8" w:space="0" w:color="000000"/>
              <w:right w:val="nil"/>
            </w:tcBorders>
            <w:shd w:val="clear" w:color="auto" w:fill="auto"/>
          </w:tcPr>
          <w:p w14:paraId="64832945" w14:textId="77777777" w:rsidR="005D7373" w:rsidRPr="000E1D4F" w:rsidRDefault="005D7373" w:rsidP="005D7373">
            <w:pPr>
              <w:spacing w:before="60" w:after="60"/>
              <w:jc w:val="both"/>
              <w:rPr>
                <w:rFonts w:eastAsia="Calibri" w:cs="Arial"/>
                <w:b/>
                <w:bCs/>
                <w:color w:val="000000"/>
                <w:sz w:val="18"/>
                <w:szCs w:val="18"/>
                <w:lang w:val="en-AU" w:eastAsia="en-US"/>
              </w:rPr>
            </w:pPr>
            <w:r w:rsidRPr="000E1D4F">
              <w:rPr>
                <w:rFonts w:eastAsia="Calibri" w:cs="Arial"/>
                <w:b/>
                <w:bCs/>
                <w:color w:val="000000"/>
                <w:sz w:val="18"/>
                <w:szCs w:val="18"/>
                <w:lang w:val="en-AU" w:eastAsia="en-US"/>
              </w:rPr>
              <w:t> </w:t>
            </w:r>
          </w:p>
        </w:tc>
      </w:tr>
      <w:tr w:rsidR="005D7373" w:rsidRPr="005D7373" w14:paraId="3EEE8173" w14:textId="77777777" w:rsidTr="002C587A">
        <w:trPr>
          <w:cantSplit/>
          <w:trHeight w:val="270"/>
          <w:jc w:val="center"/>
        </w:trPr>
        <w:tc>
          <w:tcPr>
            <w:tcW w:w="1134" w:type="dxa"/>
            <w:tcBorders>
              <w:top w:val="nil"/>
              <w:left w:val="single" w:sz="8" w:space="0" w:color="000000"/>
              <w:bottom w:val="nil"/>
              <w:right w:val="single" w:sz="8" w:space="0" w:color="000000"/>
            </w:tcBorders>
            <w:shd w:val="clear" w:color="auto" w:fill="auto"/>
          </w:tcPr>
          <w:p w14:paraId="3C1E89E4" w14:textId="77777777" w:rsidR="005D7373" w:rsidRPr="000E1D4F" w:rsidRDefault="005D7373" w:rsidP="005D7373">
            <w:pPr>
              <w:spacing w:before="60" w:after="60"/>
              <w:rPr>
                <w:rFonts w:eastAsia="Calibri" w:cs="Arial"/>
                <w:dstrike/>
                <w:color w:val="FF0000"/>
                <w:sz w:val="18"/>
                <w:szCs w:val="18"/>
                <w:lang w:val="en-AU" w:eastAsia="en-US"/>
              </w:rPr>
            </w:pPr>
            <w:r w:rsidRPr="000E1D4F">
              <w:rPr>
                <w:rFonts w:eastAsia="Calibri" w:cs="Arial"/>
                <w:dstrike/>
                <w:color w:val="FF0000"/>
                <w:sz w:val="18"/>
                <w:szCs w:val="18"/>
                <w:lang w:val="en-AU" w:eastAsia="en-US"/>
              </w:rPr>
              <w:t>CATCTR</w:t>
            </w:r>
          </w:p>
        </w:tc>
        <w:tc>
          <w:tcPr>
            <w:tcW w:w="1134" w:type="dxa"/>
            <w:tcBorders>
              <w:top w:val="nil"/>
              <w:left w:val="nil"/>
              <w:bottom w:val="nil"/>
              <w:right w:val="single" w:sz="8" w:space="0" w:color="000000"/>
            </w:tcBorders>
            <w:shd w:val="clear" w:color="auto" w:fill="auto"/>
          </w:tcPr>
          <w:p w14:paraId="7A9CCEFC" w14:textId="77777777" w:rsidR="005D7373" w:rsidRPr="000E1D4F" w:rsidRDefault="005D7373" w:rsidP="005D7373">
            <w:pPr>
              <w:spacing w:before="60" w:after="60"/>
              <w:jc w:val="both"/>
              <w:rPr>
                <w:rFonts w:eastAsia="Calibri" w:cs="Arial"/>
                <w:b/>
                <w:bCs/>
                <w:color w:val="000000"/>
                <w:sz w:val="18"/>
                <w:szCs w:val="18"/>
                <w:lang w:val="en-AU" w:eastAsia="en-US"/>
              </w:rPr>
            </w:pPr>
            <w:r w:rsidRPr="000E1D4F">
              <w:rPr>
                <w:rFonts w:eastAsia="Calibri" w:cs="Arial"/>
                <w:b/>
                <w:bCs/>
                <w:color w:val="000000"/>
                <w:sz w:val="18"/>
                <w:szCs w:val="18"/>
                <w:lang w:val="en-AU" w:eastAsia="en-US"/>
              </w:rPr>
              <w:t> </w:t>
            </w:r>
          </w:p>
        </w:tc>
        <w:tc>
          <w:tcPr>
            <w:tcW w:w="7230" w:type="dxa"/>
            <w:tcBorders>
              <w:top w:val="nil"/>
              <w:left w:val="nil"/>
              <w:bottom w:val="nil"/>
              <w:right w:val="single" w:sz="8" w:space="0" w:color="000000"/>
            </w:tcBorders>
            <w:shd w:val="clear" w:color="auto" w:fill="auto"/>
          </w:tcPr>
          <w:p w14:paraId="6CBD8D9C" w14:textId="77777777" w:rsidR="005D7373" w:rsidRPr="000E1D4F" w:rsidRDefault="005D7373" w:rsidP="005D7373">
            <w:pPr>
              <w:spacing w:before="60" w:after="60"/>
              <w:jc w:val="both"/>
              <w:rPr>
                <w:rFonts w:eastAsia="Calibri" w:cs="Arial"/>
                <w:color w:val="000000"/>
                <w:sz w:val="18"/>
                <w:szCs w:val="18"/>
                <w:lang w:val="en-AU" w:eastAsia="en-US"/>
              </w:rPr>
            </w:pPr>
            <w:r w:rsidRPr="000E1D4F">
              <w:rPr>
                <w:rFonts w:eastAsia="Calibri" w:cs="Arial"/>
                <w:b/>
                <w:color w:val="A6A6A6"/>
                <w:sz w:val="18"/>
                <w:szCs w:val="18"/>
                <w:lang w:val="en-AU" w:eastAsia="en-US"/>
              </w:rPr>
              <w:t>1</w:t>
            </w:r>
            <w:r w:rsidRPr="000E1D4F">
              <w:rPr>
                <w:rFonts w:eastAsia="Calibri" w:cs="Arial"/>
                <w:b/>
                <w:dstrike/>
                <w:color w:val="FF0000"/>
                <w:sz w:val="18"/>
                <w:szCs w:val="18"/>
                <w:lang w:val="en-AU" w:eastAsia="en-US"/>
              </w:rPr>
              <w:t>-2-3-4</w:t>
            </w:r>
            <w:r w:rsidRPr="000E1D4F">
              <w:rPr>
                <w:rFonts w:eastAsia="Calibri" w:cs="Arial"/>
                <w:color w:val="000000"/>
                <w:sz w:val="18"/>
                <w:szCs w:val="18"/>
                <w:lang w:val="en-AU" w:eastAsia="en-US"/>
              </w:rPr>
              <w:t>-</w:t>
            </w:r>
            <w:r w:rsidRPr="000E1D4F">
              <w:rPr>
                <w:rFonts w:eastAsia="Calibri" w:cs="Arial"/>
                <w:b/>
                <w:color w:val="A6A6A6"/>
                <w:sz w:val="18"/>
                <w:szCs w:val="18"/>
                <w:lang w:val="en-AU" w:eastAsia="en-US"/>
              </w:rPr>
              <w:t>5</w:t>
            </w:r>
            <w:r w:rsidRPr="000E1D4F">
              <w:rPr>
                <w:rFonts w:eastAsia="Calibri" w:cs="Arial"/>
                <w:b/>
                <w:dstrike/>
                <w:color w:val="FF0000"/>
                <w:sz w:val="18"/>
                <w:szCs w:val="18"/>
                <w:lang w:val="en-AU" w:eastAsia="en-US"/>
              </w:rPr>
              <w:t>-6-7</w:t>
            </w:r>
            <w:r w:rsidRPr="000E1D4F">
              <w:rPr>
                <w:rFonts w:eastAsia="Calibri" w:cs="Arial"/>
                <w:color w:val="000000"/>
                <w:sz w:val="18"/>
                <w:szCs w:val="18"/>
                <w:lang w:val="en-AU" w:eastAsia="en-US"/>
              </w:rPr>
              <w:t xml:space="preserve">     [No equivalent attribute in S-101]</w:t>
            </w:r>
          </w:p>
        </w:tc>
      </w:tr>
      <w:tr w:rsidR="005D7373" w:rsidRPr="005D7373" w14:paraId="3F831C7C" w14:textId="77777777" w:rsidTr="002C587A">
        <w:trPr>
          <w:cantSplit/>
          <w:trHeight w:val="270"/>
          <w:jc w:val="center"/>
        </w:trPr>
        <w:tc>
          <w:tcPr>
            <w:tcW w:w="1134" w:type="dxa"/>
            <w:tcBorders>
              <w:top w:val="single" w:sz="8" w:space="0" w:color="000000"/>
              <w:left w:val="single" w:sz="8" w:space="0" w:color="000000"/>
              <w:bottom w:val="nil"/>
              <w:right w:val="single" w:sz="8" w:space="0" w:color="000000"/>
            </w:tcBorders>
            <w:shd w:val="clear" w:color="auto" w:fill="auto"/>
          </w:tcPr>
          <w:p w14:paraId="5EE8E248" w14:textId="77777777" w:rsidR="005D7373" w:rsidRPr="000E1D4F" w:rsidRDefault="005D7373" w:rsidP="005D7373">
            <w:pPr>
              <w:spacing w:before="60" w:after="60"/>
              <w:rPr>
                <w:rFonts w:eastAsia="Calibri" w:cs="Arial"/>
                <w:color w:val="000000"/>
                <w:sz w:val="18"/>
                <w:szCs w:val="18"/>
                <w:lang w:val="en-AU" w:eastAsia="en-US"/>
              </w:rPr>
            </w:pPr>
            <w:r w:rsidRPr="000E1D4F">
              <w:rPr>
                <w:rFonts w:eastAsia="Calibri" w:cs="Arial"/>
                <w:color w:val="000000"/>
                <w:sz w:val="18"/>
                <w:szCs w:val="18"/>
                <w:lang w:val="en-AU" w:eastAsia="en-US"/>
              </w:rPr>
              <w:t> </w:t>
            </w:r>
          </w:p>
        </w:tc>
        <w:tc>
          <w:tcPr>
            <w:tcW w:w="1134" w:type="dxa"/>
            <w:tcBorders>
              <w:top w:val="single" w:sz="8" w:space="0" w:color="000000"/>
              <w:left w:val="nil"/>
              <w:bottom w:val="nil"/>
              <w:right w:val="single" w:sz="8" w:space="0" w:color="000000"/>
            </w:tcBorders>
            <w:shd w:val="clear" w:color="auto" w:fill="auto"/>
          </w:tcPr>
          <w:p w14:paraId="273DC544" w14:textId="77777777" w:rsidR="005D7373" w:rsidRPr="000E1D4F" w:rsidRDefault="005D7373" w:rsidP="005D7373">
            <w:pPr>
              <w:spacing w:before="60" w:after="60"/>
              <w:jc w:val="both"/>
              <w:rPr>
                <w:rFonts w:eastAsia="Calibri" w:cs="Arial"/>
                <w:b/>
                <w:bCs/>
                <w:dstrike/>
                <w:color w:val="FF0000"/>
                <w:sz w:val="18"/>
                <w:szCs w:val="18"/>
                <w:lang w:val="en-AU" w:eastAsia="en-US"/>
              </w:rPr>
            </w:pPr>
            <w:r w:rsidRPr="000E1D4F">
              <w:rPr>
                <w:rFonts w:eastAsia="Calibri" w:cs="Arial"/>
                <w:b/>
                <w:bCs/>
                <w:dstrike/>
                <w:color w:val="FF0000"/>
                <w:sz w:val="18"/>
                <w:szCs w:val="18"/>
                <w:lang w:val="en-AU" w:eastAsia="en-US"/>
              </w:rPr>
              <w:t>CTRPNT</w:t>
            </w:r>
          </w:p>
        </w:tc>
        <w:tc>
          <w:tcPr>
            <w:tcW w:w="7230" w:type="dxa"/>
            <w:tcBorders>
              <w:top w:val="single" w:sz="8" w:space="0" w:color="000000"/>
              <w:left w:val="nil"/>
              <w:bottom w:val="nil"/>
              <w:right w:val="single" w:sz="8" w:space="0" w:color="000000"/>
            </w:tcBorders>
            <w:shd w:val="clear" w:color="auto" w:fill="auto"/>
          </w:tcPr>
          <w:p w14:paraId="07C584C5" w14:textId="77777777" w:rsidR="005D7373" w:rsidRPr="000E1D4F" w:rsidRDefault="005D7373" w:rsidP="005D7373">
            <w:pPr>
              <w:spacing w:before="60" w:after="60"/>
              <w:rPr>
                <w:rFonts w:eastAsia="Calibri" w:cs="Arial"/>
                <w:color w:val="000000"/>
                <w:sz w:val="18"/>
                <w:szCs w:val="18"/>
                <w:lang w:val="en-AU" w:eastAsia="en-US"/>
              </w:rPr>
            </w:pPr>
            <w:r w:rsidRPr="000E1D4F">
              <w:rPr>
                <w:rFonts w:eastAsia="Calibri" w:cs="Arial"/>
                <w:b/>
                <w:color w:val="A6A6A6"/>
                <w:sz w:val="18"/>
                <w:szCs w:val="18"/>
                <w:lang w:val="en-AU" w:eastAsia="en-US"/>
              </w:rPr>
              <w:t>1</w:t>
            </w:r>
            <w:r w:rsidRPr="000E1D4F">
              <w:rPr>
                <w:rFonts w:eastAsia="Calibri" w:cs="Arial"/>
                <w:b/>
                <w:dstrike/>
                <w:color w:val="FF0000"/>
                <w:sz w:val="18"/>
                <w:szCs w:val="18"/>
                <w:lang w:val="en-AU" w:eastAsia="en-US"/>
              </w:rPr>
              <w:t>-2-3-4</w:t>
            </w:r>
            <w:r w:rsidRPr="000E1D4F">
              <w:rPr>
                <w:rFonts w:eastAsia="Calibri" w:cs="Arial"/>
                <w:color w:val="000000"/>
                <w:sz w:val="18"/>
                <w:szCs w:val="18"/>
                <w:lang w:val="en-AU" w:eastAsia="en-US"/>
              </w:rPr>
              <w:t>-</w:t>
            </w:r>
            <w:r w:rsidRPr="000E1D4F">
              <w:rPr>
                <w:rFonts w:eastAsia="Calibri" w:cs="Arial"/>
                <w:b/>
                <w:color w:val="A6A6A6"/>
                <w:sz w:val="18"/>
                <w:szCs w:val="18"/>
                <w:lang w:val="en-AU" w:eastAsia="en-US"/>
              </w:rPr>
              <w:t>5</w:t>
            </w:r>
            <w:r w:rsidRPr="000E1D4F">
              <w:rPr>
                <w:rFonts w:eastAsia="Calibri" w:cs="Arial"/>
                <w:b/>
                <w:dstrike/>
                <w:color w:val="FF0000"/>
                <w:sz w:val="18"/>
                <w:szCs w:val="18"/>
                <w:lang w:val="en-AU" w:eastAsia="en-US"/>
              </w:rPr>
              <w:t>-6-7</w:t>
            </w:r>
            <w:r w:rsidRPr="000E1D4F">
              <w:rPr>
                <w:rFonts w:eastAsia="Calibri" w:cs="Arial"/>
                <w:color w:val="000000"/>
                <w:sz w:val="18"/>
                <w:szCs w:val="18"/>
                <w:lang w:val="en-AU" w:eastAsia="en-US"/>
              </w:rPr>
              <w:t xml:space="preserve">     [No equivalent feature in S-101.  Values 1 and 5 convert to new values for </w:t>
            </w:r>
            <w:r w:rsidRPr="000E1D4F">
              <w:rPr>
                <w:rFonts w:eastAsia="Calibri" w:cs="Arial"/>
                <w:b/>
                <w:color w:val="000000"/>
                <w:sz w:val="18"/>
                <w:szCs w:val="18"/>
                <w:lang w:val="en-AU" w:eastAsia="en-US"/>
              </w:rPr>
              <w:t>category of landmark</w:t>
            </w:r>
            <w:r w:rsidRPr="000E1D4F">
              <w:rPr>
                <w:rFonts w:eastAsia="Calibri" w:cs="Arial"/>
                <w:color w:val="000000"/>
                <w:sz w:val="18"/>
                <w:szCs w:val="18"/>
                <w:lang w:val="en-AU" w:eastAsia="en-US"/>
              </w:rPr>
              <w:t xml:space="preserve"> – see clause 4.3]</w:t>
            </w:r>
          </w:p>
        </w:tc>
      </w:tr>
      <w:tr w:rsidR="005D7373" w:rsidRPr="005D7373" w14:paraId="37919522" w14:textId="77777777" w:rsidTr="002C587A">
        <w:trPr>
          <w:cantSplit/>
          <w:trHeight w:val="270"/>
          <w:jc w:val="center"/>
        </w:trPr>
        <w:tc>
          <w:tcPr>
            <w:tcW w:w="1134" w:type="dxa"/>
            <w:tcBorders>
              <w:top w:val="single" w:sz="8" w:space="0" w:color="000000"/>
              <w:left w:val="nil"/>
              <w:bottom w:val="single" w:sz="8" w:space="0" w:color="000000"/>
              <w:right w:val="nil"/>
            </w:tcBorders>
            <w:shd w:val="clear" w:color="auto" w:fill="auto"/>
          </w:tcPr>
          <w:p w14:paraId="23E88D40" w14:textId="77777777" w:rsidR="005D7373" w:rsidRPr="000E1D4F" w:rsidRDefault="005D7373" w:rsidP="005D7373">
            <w:pPr>
              <w:spacing w:before="60" w:after="60"/>
              <w:rPr>
                <w:rFonts w:eastAsia="Calibri" w:cs="Arial"/>
                <w:color w:val="000000"/>
                <w:sz w:val="18"/>
                <w:szCs w:val="18"/>
                <w:lang w:val="en-AU" w:eastAsia="en-US"/>
              </w:rPr>
            </w:pPr>
            <w:r w:rsidRPr="000E1D4F">
              <w:rPr>
                <w:rFonts w:eastAsia="Calibri" w:cs="Arial"/>
                <w:color w:val="000000"/>
                <w:sz w:val="18"/>
                <w:szCs w:val="18"/>
                <w:lang w:val="en-AU" w:eastAsia="en-US"/>
              </w:rPr>
              <w:t> </w:t>
            </w:r>
          </w:p>
        </w:tc>
        <w:tc>
          <w:tcPr>
            <w:tcW w:w="1134" w:type="dxa"/>
            <w:tcBorders>
              <w:top w:val="single" w:sz="8" w:space="0" w:color="000000"/>
              <w:left w:val="nil"/>
              <w:bottom w:val="single" w:sz="8" w:space="0" w:color="000000"/>
              <w:right w:val="nil"/>
            </w:tcBorders>
            <w:shd w:val="clear" w:color="auto" w:fill="auto"/>
          </w:tcPr>
          <w:p w14:paraId="2B7F9FAD" w14:textId="77777777" w:rsidR="005D7373" w:rsidRPr="000E1D4F" w:rsidRDefault="005D7373" w:rsidP="005D7373">
            <w:pPr>
              <w:spacing w:before="60" w:after="60"/>
              <w:jc w:val="both"/>
              <w:rPr>
                <w:rFonts w:eastAsia="Calibri" w:cs="Arial"/>
                <w:b/>
                <w:bCs/>
                <w:color w:val="000000"/>
                <w:sz w:val="18"/>
                <w:szCs w:val="18"/>
                <w:lang w:val="en-AU" w:eastAsia="en-US"/>
              </w:rPr>
            </w:pPr>
            <w:r w:rsidRPr="000E1D4F">
              <w:rPr>
                <w:rFonts w:eastAsia="Calibri" w:cs="Arial"/>
                <w:b/>
                <w:bCs/>
                <w:color w:val="000000"/>
                <w:sz w:val="18"/>
                <w:szCs w:val="18"/>
                <w:lang w:val="en-AU" w:eastAsia="en-US"/>
              </w:rPr>
              <w:t> </w:t>
            </w:r>
          </w:p>
        </w:tc>
        <w:tc>
          <w:tcPr>
            <w:tcW w:w="7230" w:type="dxa"/>
            <w:tcBorders>
              <w:top w:val="single" w:sz="8" w:space="0" w:color="000000"/>
              <w:left w:val="nil"/>
              <w:bottom w:val="single" w:sz="8" w:space="0" w:color="000000"/>
              <w:right w:val="nil"/>
            </w:tcBorders>
            <w:shd w:val="clear" w:color="auto" w:fill="auto"/>
          </w:tcPr>
          <w:p w14:paraId="5A1D7801" w14:textId="77777777" w:rsidR="005D7373" w:rsidRPr="000E1D4F" w:rsidRDefault="005D7373" w:rsidP="005D7373">
            <w:pPr>
              <w:spacing w:before="60" w:after="60"/>
              <w:jc w:val="both"/>
              <w:rPr>
                <w:rFonts w:eastAsia="Calibri" w:cs="Arial"/>
                <w:color w:val="000000"/>
                <w:sz w:val="18"/>
                <w:szCs w:val="18"/>
                <w:lang w:val="en-AU" w:eastAsia="en-US"/>
              </w:rPr>
            </w:pPr>
            <w:r w:rsidRPr="000E1D4F">
              <w:rPr>
                <w:rFonts w:eastAsia="Calibri" w:cs="Arial"/>
                <w:color w:val="000000"/>
                <w:sz w:val="18"/>
                <w:szCs w:val="18"/>
                <w:lang w:val="en-AU" w:eastAsia="en-US"/>
              </w:rPr>
              <w:t> </w:t>
            </w:r>
          </w:p>
        </w:tc>
      </w:tr>
      <w:tr w:rsidR="005D7373" w:rsidRPr="005D7373" w14:paraId="032BFF07" w14:textId="77777777" w:rsidTr="002C587A">
        <w:trPr>
          <w:cantSplit/>
          <w:trHeight w:val="270"/>
          <w:jc w:val="center"/>
        </w:trPr>
        <w:tc>
          <w:tcPr>
            <w:tcW w:w="1134" w:type="dxa"/>
            <w:tcBorders>
              <w:top w:val="nil"/>
              <w:left w:val="single" w:sz="8" w:space="0" w:color="000000"/>
              <w:bottom w:val="single" w:sz="8" w:space="0" w:color="000000"/>
              <w:right w:val="single" w:sz="8" w:space="0" w:color="000000"/>
            </w:tcBorders>
            <w:shd w:val="clear" w:color="auto" w:fill="auto"/>
          </w:tcPr>
          <w:p w14:paraId="6712F9DD" w14:textId="77777777" w:rsidR="005D7373" w:rsidRPr="000E1D4F" w:rsidRDefault="005D7373" w:rsidP="005D7373">
            <w:pPr>
              <w:spacing w:before="60" w:after="60"/>
              <w:rPr>
                <w:rFonts w:eastAsia="Calibri" w:cs="Arial"/>
                <w:color w:val="000000"/>
                <w:sz w:val="18"/>
                <w:szCs w:val="18"/>
                <w:lang w:val="en-AU" w:eastAsia="en-US"/>
              </w:rPr>
            </w:pPr>
            <w:r w:rsidRPr="000E1D4F">
              <w:rPr>
                <w:rFonts w:eastAsia="Calibri" w:cs="Arial"/>
                <w:color w:val="000000"/>
                <w:sz w:val="18"/>
                <w:szCs w:val="18"/>
                <w:lang w:val="en-AU" w:eastAsia="en-US"/>
              </w:rPr>
              <w:t>CATCON</w:t>
            </w:r>
          </w:p>
        </w:tc>
        <w:tc>
          <w:tcPr>
            <w:tcW w:w="1134" w:type="dxa"/>
            <w:tcBorders>
              <w:top w:val="nil"/>
              <w:left w:val="nil"/>
              <w:bottom w:val="single" w:sz="8" w:space="0" w:color="000000"/>
              <w:right w:val="single" w:sz="8" w:space="0" w:color="000000"/>
            </w:tcBorders>
            <w:shd w:val="clear" w:color="auto" w:fill="auto"/>
          </w:tcPr>
          <w:p w14:paraId="5E087C2F" w14:textId="77777777" w:rsidR="005D7373" w:rsidRPr="000E1D4F" w:rsidRDefault="005D7373" w:rsidP="005D7373">
            <w:pPr>
              <w:spacing w:before="60" w:after="60"/>
              <w:rPr>
                <w:rFonts w:eastAsia="Calibri" w:cs="Arial"/>
                <w:b/>
                <w:bCs/>
                <w:color w:val="000000"/>
                <w:sz w:val="18"/>
                <w:szCs w:val="18"/>
                <w:lang w:val="en-AU" w:eastAsia="en-US"/>
              </w:rPr>
            </w:pPr>
          </w:p>
        </w:tc>
        <w:tc>
          <w:tcPr>
            <w:tcW w:w="7230" w:type="dxa"/>
            <w:tcBorders>
              <w:top w:val="nil"/>
              <w:left w:val="nil"/>
              <w:bottom w:val="single" w:sz="8" w:space="0" w:color="000000"/>
              <w:right w:val="single" w:sz="8" w:space="0" w:color="000000"/>
            </w:tcBorders>
            <w:shd w:val="clear" w:color="auto" w:fill="auto"/>
          </w:tcPr>
          <w:p w14:paraId="0690FC4E" w14:textId="77777777" w:rsidR="005D7373" w:rsidRPr="000E1D4F" w:rsidRDefault="005D7373" w:rsidP="005D7373">
            <w:pPr>
              <w:spacing w:before="60" w:after="60"/>
              <w:rPr>
                <w:rFonts w:eastAsia="Calibri" w:cs="Arial"/>
                <w:color w:val="000000"/>
                <w:sz w:val="18"/>
                <w:szCs w:val="18"/>
                <w:lang w:val="en-AU" w:eastAsia="en-US"/>
              </w:rPr>
            </w:pPr>
            <w:r w:rsidRPr="000E1D4F">
              <w:rPr>
                <w:rFonts w:eastAsia="Calibri" w:cs="Arial"/>
                <w:color w:val="000000"/>
                <w:sz w:val="18"/>
                <w:szCs w:val="18"/>
                <w:lang w:val="en-AU" w:eastAsia="en-US"/>
              </w:rPr>
              <w:t>1-2</w:t>
            </w:r>
            <w:r w:rsidRPr="000E1D4F">
              <w:rPr>
                <w:rFonts w:eastAsia="Calibri" w:cs="Arial"/>
                <w:b/>
                <w:color w:val="0000FF"/>
                <w:sz w:val="18"/>
                <w:szCs w:val="18"/>
                <w:lang w:val="en-AU" w:eastAsia="en-US"/>
              </w:rPr>
              <w:t>-3-4</w:t>
            </w:r>
          </w:p>
        </w:tc>
      </w:tr>
      <w:tr w:rsidR="005D7373" w:rsidRPr="005D7373" w14:paraId="0BAD07B8" w14:textId="77777777" w:rsidTr="002C587A">
        <w:trPr>
          <w:cantSplit/>
          <w:trHeight w:val="270"/>
          <w:jc w:val="center"/>
        </w:trPr>
        <w:tc>
          <w:tcPr>
            <w:tcW w:w="1134" w:type="dxa"/>
            <w:tcBorders>
              <w:top w:val="single" w:sz="8" w:space="0" w:color="000000"/>
              <w:left w:val="nil"/>
              <w:bottom w:val="single" w:sz="8" w:space="0" w:color="000000"/>
              <w:right w:val="nil"/>
            </w:tcBorders>
            <w:shd w:val="clear" w:color="auto" w:fill="auto"/>
          </w:tcPr>
          <w:p w14:paraId="49E355FB" w14:textId="77777777" w:rsidR="005D7373" w:rsidRPr="000E1D4F" w:rsidRDefault="005D7373" w:rsidP="005D7373">
            <w:pPr>
              <w:spacing w:before="60" w:after="60"/>
              <w:rPr>
                <w:rFonts w:eastAsia="Calibri" w:cs="Arial"/>
                <w:color w:val="000000"/>
                <w:sz w:val="18"/>
                <w:szCs w:val="18"/>
                <w:lang w:val="en-AU" w:eastAsia="en-US"/>
              </w:rPr>
            </w:pPr>
            <w:r w:rsidRPr="000E1D4F">
              <w:rPr>
                <w:rFonts w:eastAsia="Calibri" w:cs="Arial"/>
                <w:color w:val="000000"/>
                <w:sz w:val="18"/>
                <w:szCs w:val="18"/>
                <w:lang w:val="en-AU" w:eastAsia="en-US"/>
              </w:rPr>
              <w:t> </w:t>
            </w:r>
          </w:p>
        </w:tc>
        <w:tc>
          <w:tcPr>
            <w:tcW w:w="1134" w:type="dxa"/>
            <w:tcBorders>
              <w:top w:val="single" w:sz="8" w:space="0" w:color="000000"/>
              <w:left w:val="nil"/>
              <w:bottom w:val="single" w:sz="8" w:space="0" w:color="000000"/>
              <w:right w:val="nil"/>
            </w:tcBorders>
            <w:shd w:val="clear" w:color="auto" w:fill="auto"/>
          </w:tcPr>
          <w:p w14:paraId="31665EFF" w14:textId="77777777" w:rsidR="005D7373" w:rsidRPr="000E1D4F" w:rsidRDefault="005D7373" w:rsidP="005D7373">
            <w:pPr>
              <w:spacing w:before="60" w:after="60"/>
              <w:rPr>
                <w:rFonts w:eastAsia="Calibri" w:cs="Arial"/>
                <w:b/>
                <w:bCs/>
                <w:color w:val="000000"/>
                <w:sz w:val="18"/>
                <w:szCs w:val="18"/>
                <w:lang w:val="en-AU" w:eastAsia="en-US"/>
              </w:rPr>
            </w:pPr>
            <w:r w:rsidRPr="000E1D4F">
              <w:rPr>
                <w:rFonts w:eastAsia="Calibri" w:cs="Arial"/>
                <w:b/>
                <w:bCs/>
                <w:color w:val="000000"/>
                <w:sz w:val="18"/>
                <w:szCs w:val="18"/>
                <w:lang w:val="en-AU" w:eastAsia="en-US"/>
              </w:rPr>
              <w:t> </w:t>
            </w:r>
          </w:p>
        </w:tc>
        <w:tc>
          <w:tcPr>
            <w:tcW w:w="7230" w:type="dxa"/>
            <w:tcBorders>
              <w:top w:val="single" w:sz="8" w:space="0" w:color="000000"/>
              <w:left w:val="nil"/>
              <w:bottom w:val="single" w:sz="8" w:space="0" w:color="000000"/>
              <w:right w:val="nil"/>
            </w:tcBorders>
            <w:shd w:val="clear" w:color="auto" w:fill="auto"/>
          </w:tcPr>
          <w:p w14:paraId="3F571AD4" w14:textId="77777777" w:rsidR="005D7373" w:rsidRPr="000E1D4F" w:rsidRDefault="005D7373" w:rsidP="005D7373">
            <w:pPr>
              <w:spacing w:before="60" w:after="60"/>
              <w:rPr>
                <w:rFonts w:eastAsia="Calibri" w:cs="Arial"/>
                <w:color w:val="000000"/>
                <w:sz w:val="18"/>
                <w:szCs w:val="18"/>
                <w:lang w:val="en-AU" w:eastAsia="en-US"/>
              </w:rPr>
            </w:pPr>
            <w:r w:rsidRPr="000E1D4F">
              <w:rPr>
                <w:rFonts w:eastAsia="Calibri" w:cs="Arial"/>
                <w:color w:val="000000"/>
                <w:sz w:val="18"/>
                <w:szCs w:val="18"/>
                <w:lang w:val="en-AU" w:eastAsia="en-US"/>
              </w:rPr>
              <w:t> </w:t>
            </w:r>
          </w:p>
        </w:tc>
      </w:tr>
      <w:tr w:rsidR="005D7373" w:rsidRPr="005D7373" w14:paraId="32A08B79" w14:textId="77777777" w:rsidTr="002C587A">
        <w:trPr>
          <w:cantSplit/>
          <w:trHeight w:val="270"/>
          <w:jc w:val="center"/>
        </w:trPr>
        <w:tc>
          <w:tcPr>
            <w:tcW w:w="1134" w:type="dxa"/>
            <w:tcBorders>
              <w:top w:val="nil"/>
              <w:left w:val="single" w:sz="8" w:space="0" w:color="000000"/>
              <w:bottom w:val="single" w:sz="8" w:space="0" w:color="000000"/>
              <w:right w:val="single" w:sz="8" w:space="0" w:color="000000"/>
            </w:tcBorders>
            <w:shd w:val="clear" w:color="auto" w:fill="auto"/>
          </w:tcPr>
          <w:p w14:paraId="080DC303" w14:textId="77777777" w:rsidR="005D7373" w:rsidRPr="000E1D4F" w:rsidRDefault="005D7373" w:rsidP="005D7373">
            <w:pPr>
              <w:spacing w:before="60" w:after="60"/>
              <w:rPr>
                <w:rFonts w:eastAsia="Calibri" w:cs="Arial"/>
                <w:color w:val="A6A6A6"/>
                <w:sz w:val="18"/>
                <w:szCs w:val="18"/>
                <w:lang w:val="en-AU" w:eastAsia="en-US"/>
              </w:rPr>
            </w:pPr>
            <w:r w:rsidRPr="000E1D4F">
              <w:rPr>
                <w:rFonts w:eastAsia="Calibri" w:cs="Arial"/>
                <w:color w:val="A6A6A6"/>
                <w:sz w:val="18"/>
                <w:szCs w:val="18"/>
                <w:lang w:val="en-AU" w:eastAsia="en-US"/>
              </w:rPr>
              <w:t>CATCOV</w:t>
            </w:r>
          </w:p>
        </w:tc>
        <w:tc>
          <w:tcPr>
            <w:tcW w:w="1134" w:type="dxa"/>
            <w:tcBorders>
              <w:top w:val="nil"/>
              <w:left w:val="nil"/>
              <w:bottom w:val="single" w:sz="8" w:space="0" w:color="000000"/>
              <w:right w:val="single" w:sz="8" w:space="0" w:color="000000"/>
            </w:tcBorders>
            <w:shd w:val="clear" w:color="auto" w:fill="auto"/>
          </w:tcPr>
          <w:p w14:paraId="12FF012A" w14:textId="77777777" w:rsidR="005D7373" w:rsidRPr="000E1D4F" w:rsidRDefault="005D7373" w:rsidP="005D7373">
            <w:pPr>
              <w:spacing w:before="60" w:after="60"/>
              <w:rPr>
                <w:rFonts w:eastAsia="Calibri" w:cs="Arial"/>
                <w:b/>
                <w:bCs/>
                <w:color w:val="A6A6A6"/>
                <w:sz w:val="18"/>
                <w:szCs w:val="18"/>
                <w:lang w:val="en-AU" w:eastAsia="en-US"/>
              </w:rPr>
            </w:pPr>
          </w:p>
        </w:tc>
        <w:tc>
          <w:tcPr>
            <w:tcW w:w="7230" w:type="dxa"/>
            <w:tcBorders>
              <w:top w:val="nil"/>
              <w:left w:val="nil"/>
              <w:bottom w:val="single" w:sz="8" w:space="0" w:color="000000"/>
              <w:right w:val="single" w:sz="8" w:space="0" w:color="000000"/>
            </w:tcBorders>
            <w:shd w:val="clear" w:color="auto" w:fill="auto"/>
          </w:tcPr>
          <w:p w14:paraId="5BDC6F23" w14:textId="77777777" w:rsidR="005D7373" w:rsidRPr="000E1D4F" w:rsidRDefault="005D7373" w:rsidP="005D7373">
            <w:pPr>
              <w:spacing w:before="60" w:after="60"/>
              <w:rPr>
                <w:rFonts w:eastAsia="Calibri" w:cs="Arial"/>
                <w:color w:val="000000"/>
                <w:sz w:val="18"/>
                <w:szCs w:val="18"/>
                <w:lang w:val="en-AU" w:eastAsia="en-US"/>
              </w:rPr>
            </w:pPr>
            <w:r w:rsidRPr="000E1D4F">
              <w:rPr>
                <w:rFonts w:eastAsia="Calibri" w:cs="Arial"/>
                <w:b/>
                <w:color w:val="A6A6A6"/>
                <w:sz w:val="18"/>
                <w:szCs w:val="18"/>
                <w:lang w:val="en-AU" w:eastAsia="en-US"/>
              </w:rPr>
              <w:t>1</w:t>
            </w:r>
            <w:r w:rsidRPr="000E1D4F">
              <w:rPr>
                <w:rFonts w:eastAsia="Calibri" w:cs="Arial"/>
                <w:b/>
                <w:dstrike/>
                <w:color w:val="FF0000"/>
                <w:sz w:val="18"/>
                <w:szCs w:val="18"/>
                <w:lang w:val="en-AU" w:eastAsia="en-US"/>
              </w:rPr>
              <w:t>-2</w:t>
            </w:r>
            <w:r w:rsidRPr="000E1D4F">
              <w:rPr>
                <w:rFonts w:eastAsia="Calibri" w:cs="Arial"/>
                <w:color w:val="000000"/>
                <w:sz w:val="18"/>
                <w:szCs w:val="18"/>
                <w:lang w:val="en-AU" w:eastAsia="en-US"/>
              </w:rPr>
              <w:t xml:space="preserve">     [</w:t>
            </w:r>
            <w:r w:rsidRPr="000E1D4F">
              <w:rPr>
                <w:rFonts w:eastAsia="Calibri" w:cs="Arial"/>
                <w:b/>
                <w:color w:val="000000"/>
                <w:sz w:val="18"/>
                <w:szCs w:val="18"/>
                <w:lang w:val="en-AU" w:eastAsia="en-US"/>
              </w:rPr>
              <w:t>M_COVR</w:t>
            </w:r>
            <w:r w:rsidRPr="000E1D4F">
              <w:rPr>
                <w:rFonts w:eastAsia="Calibri" w:cs="Arial"/>
                <w:color w:val="000000"/>
                <w:sz w:val="18"/>
                <w:szCs w:val="18"/>
                <w:lang w:val="en-AU" w:eastAsia="en-US"/>
              </w:rPr>
              <w:t xml:space="preserve"> having CATCOV = 1 converts to </w:t>
            </w:r>
            <w:r w:rsidRPr="000E1D4F">
              <w:rPr>
                <w:rFonts w:eastAsia="Calibri" w:cs="Arial"/>
                <w:b/>
                <w:color w:val="000000"/>
                <w:sz w:val="18"/>
                <w:szCs w:val="18"/>
                <w:lang w:val="en-AU" w:eastAsia="en-US"/>
              </w:rPr>
              <w:t>Data Coverage</w:t>
            </w:r>
            <w:r w:rsidRPr="000E1D4F">
              <w:rPr>
                <w:rFonts w:eastAsia="Calibri" w:cs="Arial"/>
                <w:color w:val="000000"/>
                <w:sz w:val="18"/>
                <w:szCs w:val="18"/>
                <w:lang w:val="en-AU" w:eastAsia="en-US"/>
              </w:rPr>
              <w:t xml:space="preserve"> – see clause 2.2.6]</w:t>
            </w:r>
          </w:p>
        </w:tc>
      </w:tr>
      <w:tr w:rsidR="005D7373" w:rsidRPr="005D7373" w14:paraId="10F8A2D3" w14:textId="77777777" w:rsidTr="002C587A">
        <w:trPr>
          <w:cantSplit/>
          <w:trHeight w:val="270"/>
          <w:jc w:val="center"/>
        </w:trPr>
        <w:tc>
          <w:tcPr>
            <w:tcW w:w="1134" w:type="dxa"/>
            <w:tcBorders>
              <w:top w:val="single" w:sz="8" w:space="0" w:color="000000"/>
              <w:left w:val="nil"/>
              <w:bottom w:val="single" w:sz="4" w:space="0" w:color="auto"/>
              <w:right w:val="nil"/>
            </w:tcBorders>
            <w:shd w:val="clear" w:color="auto" w:fill="auto"/>
          </w:tcPr>
          <w:p w14:paraId="5413812A" w14:textId="77777777" w:rsidR="005D7373" w:rsidRPr="000E1D4F" w:rsidRDefault="005D7373" w:rsidP="005D7373">
            <w:pPr>
              <w:spacing w:before="60" w:after="60"/>
              <w:rPr>
                <w:rFonts w:eastAsia="Calibri" w:cs="Arial"/>
                <w:color w:val="000000"/>
                <w:sz w:val="18"/>
                <w:szCs w:val="18"/>
                <w:lang w:val="en-AU" w:eastAsia="en-US"/>
              </w:rPr>
            </w:pPr>
            <w:r w:rsidRPr="000E1D4F">
              <w:rPr>
                <w:rFonts w:eastAsia="Calibri" w:cs="Arial"/>
                <w:color w:val="000000"/>
                <w:sz w:val="18"/>
                <w:szCs w:val="18"/>
                <w:lang w:val="en-AU" w:eastAsia="en-US"/>
              </w:rPr>
              <w:t> </w:t>
            </w:r>
          </w:p>
        </w:tc>
        <w:tc>
          <w:tcPr>
            <w:tcW w:w="1134" w:type="dxa"/>
            <w:tcBorders>
              <w:top w:val="single" w:sz="8" w:space="0" w:color="000000"/>
              <w:left w:val="nil"/>
              <w:bottom w:val="single" w:sz="4" w:space="0" w:color="auto"/>
              <w:right w:val="nil"/>
            </w:tcBorders>
            <w:shd w:val="clear" w:color="auto" w:fill="auto"/>
          </w:tcPr>
          <w:p w14:paraId="0B4F0ACB" w14:textId="77777777" w:rsidR="005D7373" w:rsidRPr="000E1D4F" w:rsidRDefault="005D7373" w:rsidP="005D7373">
            <w:pPr>
              <w:spacing w:before="60" w:after="60"/>
              <w:jc w:val="both"/>
              <w:rPr>
                <w:rFonts w:eastAsia="Calibri" w:cs="Arial"/>
                <w:b/>
                <w:bCs/>
                <w:color w:val="000000"/>
                <w:sz w:val="18"/>
                <w:szCs w:val="18"/>
                <w:lang w:val="en-AU" w:eastAsia="en-US"/>
              </w:rPr>
            </w:pPr>
            <w:r w:rsidRPr="000E1D4F">
              <w:rPr>
                <w:rFonts w:eastAsia="Calibri" w:cs="Arial"/>
                <w:b/>
                <w:bCs/>
                <w:color w:val="000000"/>
                <w:sz w:val="18"/>
                <w:szCs w:val="18"/>
                <w:lang w:val="en-AU" w:eastAsia="en-US"/>
              </w:rPr>
              <w:t> </w:t>
            </w:r>
          </w:p>
        </w:tc>
        <w:tc>
          <w:tcPr>
            <w:tcW w:w="7230" w:type="dxa"/>
            <w:tcBorders>
              <w:top w:val="single" w:sz="8" w:space="0" w:color="000000"/>
              <w:left w:val="nil"/>
              <w:bottom w:val="single" w:sz="4" w:space="0" w:color="auto"/>
              <w:right w:val="nil"/>
            </w:tcBorders>
            <w:shd w:val="clear" w:color="auto" w:fill="auto"/>
          </w:tcPr>
          <w:p w14:paraId="725DBBC0" w14:textId="77777777" w:rsidR="005D7373" w:rsidRPr="000E1D4F" w:rsidRDefault="005D7373" w:rsidP="005D7373">
            <w:pPr>
              <w:spacing w:before="60" w:after="60"/>
              <w:jc w:val="both"/>
              <w:rPr>
                <w:rFonts w:eastAsia="Calibri" w:cs="Arial"/>
                <w:color w:val="000000"/>
                <w:sz w:val="18"/>
                <w:szCs w:val="18"/>
                <w:lang w:val="en-AU" w:eastAsia="en-US"/>
              </w:rPr>
            </w:pPr>
            <w:r w:rsidRPr="000E1D4F">
              <w:rPr>
                <w:rFonts w:eastAsia="Calibri" w:cs="Arial"/>
                <w:color w:val="000000"/>
                <w:sz w:val="18"/>
                <w:szCs w:val="18"/>
                <w:lang w:val="en-AU" w:eastAsia="en-US"/>
              </w:rPr>
              <w:t> </w:t>
            </w:r>
          </w:p>
        </w:tc>
      </w:tr>
      <w:tr w:rsidR="005D7373" w:rsidRPr="005D7373" w14:paraId="43EEEECF" w14:textId="77777777" w:rsidTr="002C587A">
        <w:trPr>
          <w:cantSplit/>
          <w:trHeight w:val="270"/>
          <w:jc w:val="center"/>
        </w:trPr>
        <w:tc>
          <w:tcPr>
            <w:tcW w:w="1134" w:type="dxa"/>
            <w:tcBorders>
              <w:top w:val="single" w:sz="4" w:space="0" w:color="auto"/>
              <w:left w:val="single" w:sz="4" w:space="0" w:color="auto"/>
              <w:bottom w:val="single" w:sz="4" w:space="0" w:color="auto"/>
              <w:right w:val="single" w:sz="4" w:space="0" w:color="auto"/>
            </w:tcBorders>
            <w:shd w:val="clear" w:color="auto" w:fill="auto"/>
          </w:tcPr>
          <w:p w14:paraId="2D8B25B0" w14:textId="77777777" w:rsidR="005D7373" w:rsidRPr="000E1D4F" w:rsidRDefault="005D7373" w:rsidP="005D7373">
            <w:pPr>
              <w:spacing w:before="60" w:after="60"/>
              <w:rPr>
                <w:rFonts w:eastAsia="Calibri" w:cs="Arial"/>
                <w:color w:val="000000"/>
                <w:sz w:val="18"/>
                <w:szCs w:val="18"/>
                <w:lang w:val="en-AU" w:eastAsia="en-US"/>
              </w:rPr>
            </w:pPr>
            <w:r w:rsidRPr="000E1D4F">
              <w:rPr>
                <w:rFonts w:eastAsia="Calibri" w:cs="Arial"/>
                <w:color w:val="000000"/>
                <w:sz w:val="18"/>
                <w:szCs w:val="18"/>
                <w:lang w:val="en-AU" w:eastAsia="en-US"/>
              </w:rPr>
              <w:t>CATCRN</w:t>
            </w:r>
          </w:p>
        </w:tc>
        <w:tc>
          <w:tcPr>
            <w:tcW w:w="1134" w:type="dxa"/>
            <w:tcBorders>
              <w:top w:val="single" w:sz="4" w:space="0" w:color="auto"/>
              <w:left w:val="single" w:sz="4" w:space="0" w:color="auto"/>
              <w:bottom w:val="single" w:sz="4" w:space="0" w:color="auto"/>
              <w:right w:val="single" w:sz="4" w:space="0" w:color="auto"/>
            </w:tcBorders>
            <w:shd w:val="clear" w:color="auto" w:fill="auto"/>
          </w:tcPr>
          <w:p w14:paraId="4E318AC8" w14:textId="77777777" w:rsidR="005D7373" w:rsidRPr="000E1D4F" w:rsidRDefault="005D7373" w:rsidP="005D7373">
            <w:pPr>
              <w:spacing w:before="60" w:after="60"/>
              <w:rPr>
                <w:rFonts w:eastAsia="Calibri" w:cs="Arial"/>
                <w:b/>
                <w:bCs/>
                <w:color w:val="000000"/>
                <w:sz w:val="18"/>
                <w:szCs w:val="18"/>
                <w:lang w:val="en-AU" w:eastAsia="en-US"/>
              </w:rPr>
            </w:pPr>
          </w:p>
        </w:tc>
        <w:tc>
          <w:tcPr>
            <w:tcW w:w="7230" w:type="dxa"/>
            <w:tcBorders>
              <w:top w:val="single" w:sz="4" w:space="0" w:color="auto"/>
              <w:left w:val="single" w:sz="4" w:space="0" w:color="auto"/>
              <w:bottom w:val="single" w:sz="4" w:space="0" w:color="auto"/>
              <w:right w:val="single" w:sz="4" w:space="0" w:color="auto"/>
            </w:tcBorders>
            <w:shd w:val="clear" w:color="auto" w:fill="auto"/>
          </w:tcPr>
          <w:p w14:paraId="5DA5FD2F" w14:textId="77777777" w:rsidR="005D7373" w:rsidRPr="000E1D4F" w:rsidRDefault="005D7373" w:rsidP="005D7373">
            <w:pPr>
              <w:spacing w:before="60" w:after="60"/>
              <w:rPr>
                <w:rFonts w:eastAsia="Calibri" w:cs="Arial"/>
                <w:color w:val="000000"/>
                <w:sz w:val="18"/>
                <w:szCs w:val="18"/>
                <w:lang w:val="en-AU" w:eastAsia="en-US"/>
              </w:rPr>
            </w:pPr>
            <w:r w:rsidRPr="000E1D4F">
              <w:rPr>
                <w:rFonts w:eastAsia="Calibri" w:cs="Arial"/>
                <w:color w:val="000000"/>
                <w:sz w:val="18"/>
                <w:szCs w:val="18"/>
                <w:lang w:val="en-AU" w:eastAsia="en-US"/>
              </w:rPr>
              <w:t>2-3-4-5</w:t>
            </w:r>
            <w:r w:rsidRPr="000E1D4F">
              <w:rPr>
                <w:rFonts w:eastAsia="Calibri" w:cs="Arial"/>
                <w:b/>
                <w:color w:val="0000FF"/>
                <w:sz w:val="18"/>
                <w:szCs w:val="18"/>
                <w:lang w:val="en-AU" w:eastAsia="en-US"/>
              </w:rPr>
              <w:t>-6</w:t>
            </w:r>
          </w:p>
        </w:tc>
      </w:tr>
      <w:tr w:rsidR="001415CA" w:rsidRPr="005D7373" w14:paraId="03C4556A" w14:textId="77777777" w:rsidTr="002C587A">
        <w:trPr>
          <w:cantSplit/>
          <w:trHeight w:val="270"/>
          <w:jc w:val="center"/>
          <w:ins w:id="1747" w:author="Teh Stand" w:date="2022-01-21T08:57:00Z"/>
        </w:trPr>
        <w:tc>
          <w:tcPr>
            <w:tcW w:w="1134" w:type="dxa"/>
            <w:tcBorders>
              <w:top w:val="single" w:sz="8" w:space="0" w:color="000000"/>
              <w:left w:val="nil"/>
              <w:bottom w:val="single" w:sz="8" w:space="0" w:color="000000"/>
              <w:right w:val="nil"/>
            </w:tcBorders>
            <w:shd w:val="clear" w:color="auto" w:fill="auto"/>
          </w:tcPr>
          <w:p w14:paraId="7F2B1A51" w14:textId="77777777" w:rsidR="001415CA" w:rsidRPr="000E1D4F" w:rsidRDefault="001415CA" w:rsidP="005D7373">
            <w:pPr>
              <w:spacing w:before="60" w:after="60"/>
              <w:rPr>
                <w:ins w:id="1748" w:author="Teh Stand" w:date="2022-01-21T08:57:00Z"/>
                <w:rFonts w:eastAsia="Calibri" w:cs="Arial"/>
                <w:color w:val="000000"/>
                <w:sz w:val="18"/>
                <w:szCs w:val="18"/>
                <w:lang w:val="en-AU" w:eastAsia="en-US"/>
              </w:rPr>
            </w:pPr>
          </w:p>
        </w:tc>
        <w:tc>
          <w:tcPr>
            <w:tcW w:w="1134" w:type="dxa"/>
            <w:tcBorders>
              <w:top w:val="single" w:sz="8" w:space="0" w:color="000000"/>
              <w:left w:val="nil"/>
              <w:bottom w:val="single" w:sz="8" w:space="0" w:color="000000"/>
              <w:right w:val="nil"/>
            </w:tcBorders>
            <w:shd w:val="clear" w:color="auto" w:fill="auto"/>
          </w:tcPr>
          <w:p w14:paraId="339DA06B" w14:textId="77777777" w:rsidR="001415CA" w:rsidRPr="000E1D4F" w:rsidRDefault="001415CA" w:rsidP="005D7373">
            <w:pPr>
              <w:spacing w:before="60" w:after="60"/>
              <w:jc w:val="both"/>
              <w:rPr>
                <w:ins w:id="1749" w:author="Teh Stand" w:date="2022-01-21T08:57:00Z"/>
                <w:rFonts w:eastAsia="Calibri" w:cs="Arial"/>
                <w:b/>
                <w:bCs/>
                <w:color w:val="000000"/>
                <w:sz w:val="18"/>
                <w:szCs w:val="18"/>
                <w:lang w:val="en-AU" w:eastAsia="en-US"/>
              </w:rPr>
            </w:pPr>
          </w:p>
        </w:tc>
        <w:tc>
          <w:tcPr>
            <w:tcW w:w="7230" w:type="dxa"/>
            <w:tcBorders>
              <w:top w:val="single" w:sz="8" w:space="0" w:color="000000"/>
              <w:left w:val="nil"/>
              <w:bottom w:val="single" w:sz="8" w:space="0" w:color="000000"/>
              <w:right w:val="nil"/>
            </w:tcBorders>
            <w:shd w:val="clear" w:color="auto" w:fill="auto"/>
          </w:tcPr>
          <w:p w14:paraId="4120009D" w14:textId="77777777" w:rsidR="001415CA" w:rsidRPr="000E1D4F" w:rsidRDefault="001415CA" w:rsidP="005D7373">
            <w:pPr>
              <w:spacing w:before="60" w:after="60"/>
              <w:jc w:val="both"/>
              <w:rPr>
                <w:ins w:id="1750" w:author="Teh Stand" w:date="2022-01-21T08:57:00Z"/>
                <w:rFonts w:eastAsia="Calibri" w:cs="Arial"/>
                <w:color w:val="000000"/>
                <w:sz w:val="18"/>
                <w:szCs w:val="18"/>
                <w:lang w:val="en-AU" w:eastAsia="en-US"/>
              </w:rPr>
            </w:pPr>
          </w:p>
        </w:tc>
      </w:tr>
      <w:tr w:rsidR="00960462" w:rsidRPr="005D7373" w14:paraId="6541FB84" w14:textId="77777777" w:rsidTr="002C587A">
        <w:trPr>
          <w:cantSplit/>
          <w:trHeight w:val="270"/>
          <w:jc w:val="center"/>
          <w:ins w:id="1751" w:author="Teh Stand" w:date="2022-01-21T08:57:00Z"/>
        </w:trPr>
        <w:tc>
          <w:tcPr>
            <w:tcW w:w="1134" w:type="dxa"/>
            <w:tcBorders>
              <w:top w:val="single" w:sz="8" w:space="0" w:color="000000"/>
              <w:left w:val="single" w:sz="8" w:space="0" w:color="000000"/>
              <w:bottom w:val="single" w:sz="8" w:space="0" w:color="000000"/>
              <w:right w:val="single" w:sz="8" w:space="0" w:color="000000"/>
            </w:tcBorders>
            <w:shd w:val="clear" w:color="auto" w:fill="auto"/>
          </w:tcPr>
          <w:p w14:paraId="3CA543CB" w14:textId="4769AE62" w:rsidR="00960462" w:rsidRPr="008A10C3" w:rsidRDefault="00960462" w:rsidP="00960462">
            <w:pPr>
              <w:spacing w:before="60" w:after="60"/>
              <w:rPr>
                <w:ins w:id="1752" w:author="Teh Stand" w:date="2022-01-21T08:57:00Z"/>
                <w:rFonts w:eastAsia="Calibri" w:cs="Arial"/>
                <w:color w:val="A6A6A6" w:themeColor="background1" w:themeShade="A6"/>
                <w:sz w:val="18"/>
                <w:szCs w:val="18"/>
                <w:lang w:val="en-AU" w:eastAsia="en-US"/>
              </w:rPr>
            </w:pPr>
            <w:ins w:id="1753" w:author="Teh Stand" w:date="2022-01-21T08:57:00Z">
              <w:r w:rsidRPr="008A10C3">
                <w:rPr>
                  <w:rFonts w:eastAsia="Calibri" w:cs="Arial"/>
                  <w:color w:val="A6A6A6" w:themeColor="background1" w:themeShade="A6"/>
                  <w:sz w:val="18"/>
                  <w:szCs w:val="18"/>
                  <w:lang w:val="en-AU" w:eastAsia="en-US"/>
                </w:rPr>
                <w:t>CATDIS</w:t>
              </w:r>
            </w:ins>
          </w:p>
        </w:tc>
        <w:tc>
          <w:tcPr>
            <w:tcW w:w="1134" w:type="dxa"/>
            <w:tcBorders>
              <w:top w:val="single" w:sz="8" w:space="0" w:color="000000"/>
              <w:left w:val="single" w:sz="8" w:space="0" w:color="000000"/>
              <w:bottom w:val="single" w:sz="8" w:space="0" w:color="000000"/>
              <w:right w:val="single" w:sz="8" w:space="0" w:color="000000"/>
            </w:tcBorders>
            <w:shd w:val="clear" w:color="auto" w:fill="auto"/>
          </w:tcPr>
          <w:p w14:paraId="2B269265" w14:textId="77777777" w:rsidR="00960462" w:rsidRPr="000E1D4F" w:rsidRDefault="00960462" w:rsidP="00960462">
            <w:pPr>
              <w:spacing w:before="60" w:after="60"/>
              <w:jc w:val="both"/>
              <w:rPr>
                <w:ins w:id="1754" w:author="Teh Stand" w:date="2022-01-21T08:57:00Z"/>
                <w:rFonts w:eastAsia="Calibri" w:cs="Arial"/>
                <w:b/>
                <w:bCs/>
                <w:color w:val="000000"/>
                <w:sz w:val="18"/>
                <w:szCs w:val="18"/>
                <w:lang w:val="en-AU" w:eastAsia="en-US"/>
              </w:rPr>
            </w:pPr>
          </w:p>
        </w:tc>
        <w:tc>
          <w:tcPr>
            <w:tcW w:w="7230" w:type="dxa"/>
            <w:tcBorders>
              <w:top w:val="single" w:sz="8" w:space="0" w:color="000000"/>
              <w:left w:val="single" w:sz="8" w:space="0" w:color="000000"/>
              <w:bottom w:val="single" w:sz="8" w:space="0" w:color="000000"/>
              <w:right w:val="single" w:sz="8" w:space="0" w:color="000000"/>
            </w:tcBorders>
            <w:shd w:val="clear" w:color="auto" w:fill="auto"/>
          </w:tcPr>
          <w:p w14:paraId="01CB09C2" w14:textId="3928869E" w:rsidR="00960462" w:rsidRPr="008A10C3" w:rsidRDefault="00960462" w:rsidP="00D9374B">
            <w:pPr>
              <w:spacing w:before="60" w:after="60"/>
              <w:jc w:val="both"/>
              <w:rPr>
                <w:ins w:id="1755" w:author="Teh Stand" w:date="2022-01-21T08:57:00Z"/>
                <w:rFonts w:eastAsia="Calibri" w:cs="Arial"/>
                <w:b/>
                <w:color w:val="000000"/>
                <w:sz w:val="18"/>
                <w:szCs w:val="18"/>
                <w:lang w:val="en-AU" w:eastAsia="en-US"/>
              </w:rPr>
            </w:pPr>
            <w:ins w:id="1756" w:author="Teh Stand" w:date="2022-01-21T08:59:00Z">
              <w:r w:rsidRPr="008A10C3">
                <w:rPr>
                  <w:rFonts w:eastAsia="Calibri" w:cs="Arial"/>
                  <w:b/>
                  <w:color w:val="A6A6A6" w:themeColor="background1" w:themeShade="A6"/>
                  <w:sz w:val="18"/>
                  <w:szCs w:val="18"/>
                  <w:lang w:val="en-AU" w:eastAsia="en-US"/>
                </w:rPr>
                <w:t>1-2-3-4</w:t>
              </w:r>
            </w:ins>
            <w:ins w:id="1757" w:author="Teh Stand" w:date="2022-01-21T09:00:00Z">
              <w:r w:rsidRPr="000E1D4F">
                <w:rPr>
                  <w:rFonts w:eastAsia="Calibri" w:cs="Arial"/>
                  <w:color w:val="000000"/>
                  <w:sz w:val="18"/>
                  <w:szCs w:val="18"/>
                  <w:lang w:val="en-AU" w:eastAsia="en-US"/>
                </w:rPr>
                <w:t xml:space="preserve">     [</w:t>
              </w:r>
            </w:ins>
            <w:ins w:id="1758" w:author="Teh Stand" w:date="2022-01-21T09:01:00Z">
              <w:r>
                <w:rPr>
                  <w:rFonts w:eastAsia="Calibri" w:cs="Arial"/>
                  <w:color w:val="000000"/>
                  <w:sz w:val="18"/>
                  <w:szCs w:val="18"/>
                  <w:lang w:val="en-AU" w:eastAsia="en-US"/>
                </w:rPr>
                <w:t xml:space="preserve">Converts to new Boolean attribute </w:t>
              </w:r>
              <w:r>
                <w:rPr>
                  <w:rFonts w:eastAsia="Calibri" w:cs="Arial"/>
                  <w:b/>
                  <w:color w:val="000000"/>
                  <w:sz w:val="18"/>
                  <w:szCs w:val="18"/>
                  <w:lang w:val="en-AU" w:eastAsia="en-US"/>
                </w:rPr>
                <w:t>distance mark visible</w:t>
              </w:r>
            </w:ins>
            <w:ins w:id="1759" w:author="Teh Stand" w:date="2022-01-21T09:02:00Z">
              <w:r>
                <w:rPr>
                  <w:rFonts w:eastAsia="Calibri" w:cs="Arial"/>
                  <w:color w:val="000000"/>
                  <w:sz w:val="18"/>
                  <w:szCs w:val="18"/>
                  <w:lang w:val="en-AU" w:eastAsia="en-US"/>
                </w:rPr>
                <w:t xml:space="preserve">.  Value 1 converts to </w:t>
              </w:r>
              <w:r>
                <w:rPr>
                  <w:rFonts w:eastAsia="Calibri" w:cs="Arial"/>
                  <w:i/>
                  <w:color w:val="000000"/>
                  <w:sz w:val="18"/>
                  <w:szCs w:val="18"/>
                  <w:lang w:val="en-AU" w:eastAsia="en-US"/>
                </w:rPr>
                <w:t>False</w:t>
              </w:r>
              <w:r>
                <w:rPr>
                  <w:rFonts w:eastAsia="Calibri" w:cs="Arial"/>
                  <w:color w:val="000000"/>
                  <w:sz w:val="18"/>
                  <w:szCs w:val="18"/>
                  <w:lang w:val="en-AU" w:eastAsia="en-US"/>
                </w:rPr>
                <w:t xml:space="preserve"> and values 2-4 convert to </w:t>
              </w:r>
              <w:r>
                <w:rPr>
                  <w:rFonts w:eastAsia="Calibri" w:cs="Arial"/>
                  <w:i/>
                  <w:color w:val="000000"/>
                  <w:sz w:val="18"/>
                  <w:szCs w:val="18"/>
                  <w:lang w:val="en-AU" w:eastAsia="en-US"/>
                </w:rPr>
                <w:t>True</w:t>
              </w:r>
            </w:ins>
            <w:ins w:id="1760" w:author="Teh Stand" w:date="2022-01-21T09:24:00Z">
              <w:r w:rsidR="008A10C3">
                <w:rPr>
                  <w:rFonts w:eastAsia="Calibri" w:cs="Arial"/>
                  <w:color w:val="000000"/>
                  <w:sz w:val="18"/>
                  <w:szCs w:val="18"/>
                  <w:lang w:val="en-AU" w:eastAsia="en-US"/>
                </w:rPr>
                <w:t xml:space="preserve"> – see clause 4.4</w:t>
              </w:r>
            </w:ins>
            <w:ins w:id="1761" w:author="Teh Stand" w:date="2022-01-21T09:00:00Z">
              <w:r w:rsidRPr="000E1D4F">
                <w:rPr>
                  <w:rFonts w:eastAsia="Calibri" w:cs="Arial"/>
                  <w:color w:val="000000"/>
                  <w:sz w:val="18"/>
                  <w:szCs w:val="18"/>
                  <w:lang w:val="en-AU" w:eastAsia="en-US"/>
                </w:rPr>
                <w:t>]</w:t>
              </w:r>
            </w:ins>
          </w:p>
        </w:tc>
      </w:tr>
      <w:tr w:rsidR="005D7373" w:rsidRPr="005D7373" w14:paraId="2B34E3BA" w14:textId="77777777" w:rsidTr="002C587A">
        <w:trPr>
          <w:cantSplit/>
          <w:trHeight w:val="270"/>
          <w:jc w:val="center"/>
        </w:trPr>
        <w:tc>
          <w:tcPr>
            <w:tcW w:w="1134" w:type="dxa"/>
            <w:tcBorders>
              <w:top w:val="single" w:sz="8" w:space="0" w:color="000000"/>
              <w:left w:val="nil"/>
              <w:bottom w:val="single" w:sz="8" w:space="0" w:color="000000"/>
              <w:right w:val="nil"/>
            </w:tcBorders>
            <w:shd w:val="clear" w:color="auto" w:fill="auto"/>
          </w:tcPr>
          <w:p w14:paraId="404C42E8" w14:textId="77777777" w:rsidR="005D7373" w:rsidRPr="000E1D4F" w:rsidRDefault="005D7373" w:rsidP="005D7373">
            <w:pPr>
              <w:spacing w:before="60" w:after="60"/>
              <w:rPr>
                <w:rFonts w:eastAsia="Calibri" w:cs="Arial"/>
                <w:color w:val="000000"/>
                <w:sz w:val="18"/>
                <w:szCs w:val="18"/>
                <w:lang w:val="en-AU" w:eastAsia="en-US"/>
              </w:rPr>
            </w:pPr>
            <w:r w:rsidRPr="000E1D4F">
              <w:rPr>
                <w:rFonts w:eastAsia="Calibri" w:cs="Arial"/>
                <w:color w:val="000000"/>
                <w:sz w:val="18"/>
                <w:szCs w:val="18"/>
                <w:lang w:val="en-AU" w:eastAsia="en-US"/>
              </w:rPr>
              <w:t> </w:t>
            </w:r>
          </w:p>
        </w:tc>
        <w:tc>
          <w:tcPr>
            <w:tcW w:w="1134" w:type="dxa"/>
            <w:tcBorders>
              <w:top w:val="single" w:sz="8" w:space="0" w:color="000000"/>
              <w:left w:val="nil"/>
              <w:bottom w:val="single" w:sz="8" w:space="0" w:color="000000"/>
              <w:right w:val="nil"/>
            </w:tcBorders>
            <w:shd w:val="clear" w:color="auto" w:fill="auto"/>
          </w:tcPr>
          <w:p w14:paraId="48AF919A" w14:textId="77777777" w:rsidR="005D7373" w:rsidRPr="000E1D4F" w:rsidRDefault="005D7373" w:rsidP="005D7373">
            <w:pPr>
              <w:spacing w:before="60" w:after="60"/>
              <w:jc w:val="both"/>
              <w:rPr>
                <w:rFonts w:eastAsia="Calibri" w:cs="Arial"/>
                <w:b/>
                <w:bCs/>
                <w:color w:val="000000"/>
                <w:sz w:val="18"/>
                <w:szCs w:val="18"/>
                <w:lang w:val="en-AU" w:eastAsia="en-US"/>
              </w:rPr>
            </w:pPr>
            <w:r w:rsidRPr="000E1D4F">
              <w:rPr>
                <w:rFonts w:eastAsia="Calibri" w:cs="Arial"/>
                <w:b/>
                <w:bCs/>
                <w:color w:val="000000"/>
                <w:sz w:val="18"/>
                <w:szCs w:val="18"/>
                <w:lang w:val="en-AU" w:eastAsia="en-US"/>
              </w:rPr>
              <w:t> </w:t>
            </w:r>
          </w:p>
        </w:tc>
        <w:tc>
          <w:tcPr>
            <w:tcW w:w="7230" w:type="dxa"/>
            <w:tcBorders>
              <w:top w:val="single" w:sz="8" w:space="0" w:color="000000"/>
              <w:left w:val="nil"/>
              <w:bottom w:val="single" w:sz="8" w:space="0" w:color="000000"/>
              <w:right w:val="nil"/>
            </w:tcBorders>
            <w:shd w:val="clear" w:color="auto" w:fill="auto"/>
          </w:tcPr>
          <w:p w14:paraId="12719A30" w14:textId="77777777" w:rsidR="005D7373" w:rsidRPr="000E1D4F" w:rsidRDefault="005D7373" w:rsidP="005D7373">
            <w:pPr>
              <w:spacing w:before="60" w:after="60"/>
              <w:jc w:val="both"/>
              <w:rPr>
                <w:rFonts w:eastAsia="Calibri" w:cs="Arial"/>
                <w:color w:val="000000"/>
                <w:sz w:val="18"/>
                <w:szCs w:val="18"/>
                <w:lang w:val="en-AU" w:eastAsia="en-US"/>
              </w:rPr>
            </w:pPr>
            <w:r w:rsidRPr="000E1D4F">
              <w:rPr>
                <w:rFonts w:eastAsia="Calibri" w:cs="Arial"/>
                <w:color w:val="000000"/>
                <w:sz w:val="18"/>
                <w:szCs w:val="18"/>
                <w:lang w:val="en-AU" w:eastAsia="en-US"/>
              </w:rPr>
              <w:t> </w:t>
            </w:r>
          </w:p>
        </w:tc>
      </w:tr>
      <w:tr w:rsidR="005D7373" w:rsidRPr="005D7373" w14:paraId="589FC5D5" w14:textId="77777777" w:rsidTr="002C587A">
        <w:trPr>
          <w:cantSplit/>
          <w:trHeight w:val="270"/>
          <w:jc w:val="center"/>
        </w:trPr>
        <w:tc>
          <w:tcPr>
            <w:tcW w:w="1134" w:type="dxa"/>
            <w:tcBorders>
              <w:top w:val="nil"/>
              <w:left w:val="single" w:sz="8" w:space="0" w:color="000000"/>
              <w:bottom w:val="single" w:sz="4" w:space="0" w:color="auto"/>
              <w:right w:val="single" w:sz="8" w:space="0" w:color="000000"/>
            </w:tcBorders>
            <w:shd w:val="clear" w:color="auto" w:fill="auto"/>
          </w:tcPr>
          <w:p w14:paraId="27112A91" w14:textId="77777777" w:rsidR="005D7373" w:rsidRPr="000E1D4F" w:rsidRDefault="005D7373" w:rsidP="005D7373">
            <w:pPr>
              <w:spacing w:before="60" w:after="60"/>
              <w:rPr>
                <w:rFonts w:eastAsia="Calibri" w:cs="Arial"/>
                <w:color w:val="000000"/>
                <w:sz w:val="18"/>
                <w:szCs w:val="18"/>
                <w:lang w:val="en-AU" w:eastAsia="en-US"/>
              </w:rPr>
            </w:pPr>
            <w:r w:rsidRPr="000E1D4F">
              <w:rPr>
                <w:rFonts w:eastAsia="Calibri" w:cs="Arial"/>
                <w:color w:val="000000"/>
                <w:sz w:val="18"/>
                <w:szCs w:val="18"/>
                <w:lang w:val="en-AU" w:eastAsia="en-US"/>
              </w:rPr>
              <w:t>CATFRY</w:t>
            </w:r>
          </w:p>
        </w:tc>
        <w:tc>
          <w:tcPr>
            <w:tcW w:w="1134" w:type="dxa"/>
            <w:tcBorders>
              <w:top w:val="nil"/>
              <w:left w:val="nil"/>
              <w:bottom w:val="single" w:sz="4" w:space="0" w:color="auto"/>
              <w:right w:val="single" w:sz="8" w:space="0" w:color="000000"/>
            </w:tcBorders>
            <w:shd w:val="clear" w:color="auto" w:fill="auto"/>
          </w:tcPr>
          <w:p w14:paraId="589AC7E7" w14:textId="77777777" w:rsidR="005D7373" w:rsidRPr="000E1D4F" w:rsidRDefault="005D7373" w:rsidP="005D7373">
            <w:pPr>
              <w:spacing w:before="60" w:after="60"/>
              <w:rPr>
                <w:rFonts w:eastAsia="Calibri" w:cs="Arial"/>
                <w:b/>
                <w:bCs/>
                <w:color w:val="000000"/>
                <w:sz w:val="18"/>
                <w:szCs w:val="18"/>
                <w:lang w:val="en-AU" w:eastAsia="en-US"/>
              </w:rPr>
            </w:pPr>
          </w:p>
        </w:tc>
        <w:tc>
          <w:tcPr>
            <w:tcW w:w="7230" w:type="dxa"/>
            <w:tcBorders>
              <w:top w:val="nil"/>
              <w:left w:val="nil"/>
              <w:bottom w:val="single" w:sz="4" w:space="0" w:color="auto"/>
              <w:right w:val="single" w:sz="8" w:space="0" w:color="000000"/>
            </w:tcBorders>
            <w:shd w:val="clear" w:color="auto" w:fill="auto"/>
          </w:tcPr>
          <w:p w14:paraId="44F3D0D8" w14:textId="77777777" w:rsidR="005D7373" w:rsidRPr="000E1D4F" w:rsidRDefault="005D7373" w:rsidP="005D7373">
            <w:pPr>
              <w:spacing w:before="60" w:after="60"/>
              <w:rPr>
                <w:rFonts w:eastAsia="Calibri" w:cs="Arial"/>
                <w:color w:val="000000"/>
                <w:sz w:val="18"/>
                <w:szCs w:val="18"/>
                <w:lang w:val="en-AU" w:eastAsia="en-US"/>
              </w:rPr>
            </w:pPr>
            <w:r w:rsidRPr="000E1D4F">
              <w:rPr>
                <w:rFonts w:eastAsia="Calibri" w:cs="Arial"/>
                <w:color w:val="000000"/>
                <w:sz w:val="18"/>
                <w:szCs w:val="18"/>
                <w:lang w:val="en-AU" w:eastAsia="en-US"/>
              </w:rPr>
              <w:t>1-2-3</w:t>
            </w:r>
            <w:r w:rsidRPr="000E1D4F">
              <w:rPr>
                <w:rFonts w:eastAsia="Calibri" w:cs="Arial"/>
                <w:b/>
                <w:color w:val="0000FF"/>
                <w:sz w:val="18"/>
                <w:szCs w:val="18"/>
                <w:lang w:val="en-AU" w:eastAsia="en-US"/>
              </w:rPr>
              <w:t>-5</w:t>
            </w:r>
          </w:p>
        </w:tc>
      </w:tr>
      <w:tr w:rsidR="005D7373" w:rsidRPr="005D7373" w14:paraId="0302DD05" w14:textId="77777777" w:rsidTr="002C587A">
        <w:trPr>
          <w:cantSplit/>
          <w:trHeight w:val="270"/>
          <w:jc w:val="center"/>
        </w:trPr>
        <w:tc>
          <w:tcPr>
            <w:tcW w:w="1134" w:type="dxa"/>
            <w:tcBorders>
              <w:top w:val="single" w:sz="8" w:space="0" w:color="000000"/>
              <w:left w:val="nil"/>
              <w:bottom w:val="single" w:sz="8" w:space="0" w:color="000000"/>
              <w:right w:val="nil"/>
            </w:tcBorders>
            <w:shd w:val="clear" w:color="auto" w:fill="auto"/>
          </w:tcPr>
          <w:p w14:paraId="047574A5" w14:textId="77777777" w:rsidR="005D7373" w:rsidRPr="000E1D4F" w:rsidRDefault="005D7373" w:rsidP="005D7373">
            <w:pPr>
              <w:spacing w:before="60" w:after="60"/>
              <w:rPr>
                <w:rFonts w:eastAsia="Calibri" w:cs="Arial"/>
                <w:color w:val="000000"/>
                <w:sz w:val="18"/>
                <w:szCs w:val="18"/>
                <w:lang w:val="en-AU" w:eastAsia="en-US"/>
              </w:rPr>
            </w:pPr>
            <w:r w:rsidRPr="000E1D4F">
              <w:rPr>
                <w:rFonts w:eastAsia="Calibri" w:cs="Arial"/>
                <w:color w:val="000000"/>
                <w:sz w:val="18"/>
                <w:szCs w:val="18"/>
                <w:lang w:val="en-AU" w:eastAsia="en-US"/>
              </w:rPr>
              <w:t> </w:t>
            </w:r>
          </w:p>
        </w:tc>
        <w:tc>
          <w:tcPr>
            <w:tcW w:w="1134" w:type="dxa"/>
            <w:tcBorders>
              <w:top w:val="single" w:sz="8" w:space="0" w:color="000000"/>
              <w:left w:val="nil"/>
              <w:bottom w:val="single" w:sz="8" w:space="0" w:color="000000"/>
              <w:right w:val="nil"/>
            </w:tcBorders>
            <w:shd w:val="clear" w:color="auto" w:fill="auto"/>
          </w:tcPr>
          <w:p w14:paraId="29087F83" w14:textId="77777777" w:rsidR="005D7373" w:rsidRPr="000E1D4F" w:rsidRDefault="005D7373" w:rsidP="005D7373">
            <w:pPr>
              <w:spacing w:before="60" w:after="60"/>
              <w:rPr>
                <w:rFonts w:eastAsia="Calibri" w:cs="Arial"/>
                <w:b/>
                <w:bCs/>
                <w:color w:val="000000"/>
                <w:sz w:val="18"/>
                <w:szCs w:val="18"/>
                <w:lang w:val="en-AU" w:eastAsia="en-US"/>
              </w:rPr>
            </w:pPr>
            <w:r w:rsidRPr="000E1D4F">
              <w:rPr>
                <w:rFonts w:eastAsia="Calibri" w:cs="Arial"/>
                <w:b/>
                <w:bCs/>
                <w:color w:val="000000"/>
                <w:sz w:val="18"/>
                <w:szCs w:val="18"/>
                <w:lang w:val="en-AU" w:eastAsia="en-US"/>
              </w:rPr>
              <w:t> </w:t>
            </w:r>
          </w:p>
        </w:tc>
        <w:tc>
          <w:tcPr>
            <w:tcW w:w="7230" w:type="dxa"/>
            <w:tcBorders>
              <w:top w:val="single" w:sz="8" w:space="0" w:color="000000"/>
              <w:left w:val="nil"/>
              <w:bottom w:val="single" w:sz="8" w:space="0" w:color="000000"/>
              <w:right w:val="nil"/>
            </w:tcBorders>
            <w:shd w:val="clear" w:color="auto" w:fill="auto"/>
          </w:tcPr>
          <w:p w14:paraId="46108674" w14:textId="77777777" w:rsidR="005D7373" w:rsidRPr="000E1D4F" w:rsidRDefault="005D7373" w:rsidP="005D7373">
            <w:pPr>
              <w:spacing w:before="60" w:after="60"/>
              <w:rPr>
                <w:rFonts w:eastAsia="Calibri" w:cs="Arial"/>
                <w:color w:val="000000"/>
                <w:sz w:val="18"/>
                <w:szCs w:val="18"/>
                <w:lang w:val="en-AU" w:eastAsia="en-US"/>
              </w:rPr>
            </w:pPr>
            <w:r w:rsidRPr="000E1D4F">
              <w:rPr>
                <w:rFonts w:eastAsia="Calibri" w:cs="Arial"/>
                <w:color w:val="000000"/>
                <w:sz w:val="18"/>
                <w:szCs w:val="18"/>
                <w:lang w:val="en-AU" w:eastAsia="en-US"/>
              </w:rPr>
              <w:t> </w:t>
            </w:r>
          </w:p>
        </w:tc>
      </w:tr>
      <w:tr w:rsidR="005D7373" w:rsidRPr="005D7373" w14:paraId="0F7A3F14" w14:textId="77777777" w:rsidTr="002C587A">
        <w:trPr>
          <w:cantSplit/>
          <w:trHeight w:val="270"/>
          <w:jc w:val="center"/>
        </w:trPr>
        <w:tc>
          <w:tcPr>
            <w:tcW w:w="1134" w:type="dxa"/>
            <w:tcBorders>
              <w:top w:val="nil"/>
              <w:left w:val="single" w:sz="8" w:space="0" w:color="000000"/>
              <w:bottom w:val="single" w:sz="8" w:space="0" w:color="000000"/>
              <w:right w:val="single" w:sz="8" w:space="0" w:color="000000"/>
            </w:tcBorders>
            <w:shd w:val="clear" w:color="auto" w:fill="auto"/>
          </w:tcPr>
          <w:p w14:paraId="1FE5CA3B" w14:textId="77777777" w:rsidR="005D7373" w:rsidRPr="000E1D4F" w:rsidRDefault="005D7373" w:rsidP="005D7373">
            <w:pPr>
              <w:spacing w:before="60" w:after="60"/>
              <w:rPr>
                <w:rFonts w:eastAsia="Calibri" w:cs="Arial"/>
                <w:color w:val="000000"/>
                <w:sz w:val="18"/>
                <w:szCs w:val="18"/>
                <w:lang w:val="en-AU" w:eastAsia="en-US"/>
              </w:rPr>
            </w:pPr>
            <w:r w:rsidRPr="000E1D4F">
              <w:rPr>
                <w:rFonts w:eastAsia="Calibri" w:cs="Arial"/>
                <w:color w:val="000000"/>
                <w:sz w:val="18"/>
                <w:szCs w:val="18"/>
                <w:lang w:val="en-AU" w:eastAsia="en-US"/>
              </w:rPr>
              <w:t>CATFOR</w:t>
            </w:r>
          </w:p>
        </w:tc>
        <w:tc>
          <w:tcPr>
            <w:tcW w:w="1134" w:type="dxa"/>
            <w:tcBorders>
              <w:top w:val="nil"/>
              <w:left w:val="nil"/>
              <w:bottom w:val="single" w:sz="8" w:space="0" w:color="000000"/>
              <w:right w:val="single" w:sz="8" w:space="0" w:color="000000"/>
            </w:tcBorders>
            <w:shd w:val="clear" w:color="auto" w:fill="auto"/>
          </w:tcPr>
          <w:p w14:paraId="4D8C02DD" w14:textId="77777777" w:rsidR="005D7373" w:rsidRPr="000E1D4F" w:rsidRDefault="005D7373" w:rsidP="005D7373">
            <w:pPr>
              <w:spacing w:before="60" w:after="60"/>
              <w:rPr>
                <w:rFonts w:eastAsia="Calibri" w:cs="Arial"/>
                <w:b/>
                <w:bCs/>
                <w:color w:val="000000"/>
                <w:sz w:val="18"/>
                <w:szCs w:val="18"/>
                <w:lang w:val="en-AU" w:eastAsia="en-US"/>
              </w:rPr>
            </w:pPr>
          </w:p>
        </w:tc>
        <w:tc>
          <w:tcPr>
            <w:tcW w:w="7230" w:type="dxa"/>
            <w:tcBorders>
              <w:top w:val="nil"/>
              <w:left w:val="nil"/>
              <w:bottom w:val="single" w:sz="8" w:space="0" w:color="000000"/>
              <w:right w:val="single" w:sz="8" w:space="0" w:color="000000"/>
            </w:tcBorders>
            <w:shd w:val="clear" w:color="auto" w:fill="auto"/>
          </w:tcPr>
          <w:p w14:paraId="0F56C96E" w14:textId="77777777" w:rsidR="005D7373" w:rsidRPr="000E1D4F" w:rsidRDefault="005D7373" w:rsidP="005D7373">
            <w:pPr>
              <w:spacing w:before="60" w:after="60"/>
              <w:rPr>
                <w:rFonts w:eastAsia="Calibri" w:cs="Arial"/>
                <w:color w:val="000000"/>
                <w:sz w:val="18"/>
                <w:szCs w:val="18"/>
                <w:lang w:val="en-AU" w:eastAsia="en-US"/>
              </w:rPr>
            </w:pPr>
            <w:r w:rsidRPr="000E1D4F">
              <w:rPr>
                <w:rFonts w:eastAsia="Calibri" w:cs="Arial"/>
                <w:color w:val="000000"/>
                <w:sz w:val="18"/>
                <w:szCs w:val="18"/>
                <w:lang w:val="en-AU" w:eastAsia="en-US"/>
              </w:rPr>
              <w:t>1-2-3-4-5-6</w:t>
            </w:r>
            <w:r w:rsidRPr="000E1D4F">
              <w:rPr>
                <w:rFonts w:eastAsia="Calibri" w:cs="Arial"/>
                <w:b/>
                <w:color w:val="0000FF"/>
                <w:sz w:val="18"/>
                <w:szCs w:val="18"/>
                <w:lang w:val="en-AU" w:eastAsia="en-US"/>
              </w:rPr>
              <w:t>-8-9</w:t>
            </w:r>
          </w:p>
        </w:tc>
      </w:tr>
      <w:tr w:rsidR="005D7373" w:rsidRPr="005D7373" w14:paraId="6169A488" w14:textId="77777777" w:rsidTr="002C587A">
        <w:trPr>
          <w:cantSplit/>
          <w:trHeight w:val="270"/>
          <w:jc w:val="center"/>
        </w:trPr>
        <w:tc>
          <w:tcPr>
            <w:tcW w:w="1134" w:type="dxa"/>
            <w:tcBorders>
              <w:top w:val="single" w:sz="8" w:space="0" w:color="000000"/>
              <w:left w:val="nil"/>
              <w:bottom w:val="single" w:sz="8" w:space="0" w:color="000000"/>
              <w:right w:val="nil"/>
            </w:tcBorders>
            <w:shd w:val="clear" w:color="auto" w:fill="auto"/>
          </w:tcPr>
          <w:p w14:paraId="5FD2ABFE" w14:textId="77777777" w:rsidR="005D7373" w:rsidRPr="000E1D4F" w:rsidRDefault="005D7373" w:rsidP="005D7373">
            <w:pPr>
              <w:spacing w:before="60" w:after="60"/>
              <w:rPr>
                <w:rFonts w:eastAsia="Calibri" w:cs="Arial"/>
                <w:color w:val="000000"/>
                <w:sz w:val="18"/>
                <w:szCs w:val="18"/>
                <w:lang w:val="en-AU" w:eastAsia="en-US"/>
              </w:rPr>
            </w:pPr>
            <w:r w:rsidRPr="000E1D4F">
              <w:rPr>
                <w:rFonts w:eastAsia="Calibri" w:cs="Arial"/>
                <w:color w:val="000000"/>
                <w:sz w:val="18"/>
                <w:szCs w:val="18"/>
                <w:lang w:val="en-AU" w:eastAsia="en-US"/>
              </w:rPr>
              <w:t> </w:t>
            </w:r>
          </w:p>
        </w:tc>
        <w:tc>
          <w:tcPr>
            <w:tcW w:w="1134" w:type="dxa"/>
            <w:tcBorders>
              <w:top w:val="single" w:sz="8" w:space="0" w:color="000000"/>
              <w:left w:val="nil"/>
              <w:bottom w:val="single" w:sz="8" w:space="0" w:color="000000"/>
              <w:right w:val="nil"/>
            </w:tcBorders>
            <w:shd w:val="clear" w:color="auto" w:fill="auto"/>
          </w:tcPr>
          <w:p w14:paraId="301D2549" w14:textId="77777777" w:rsidR="005D7373" w:rsidRPr="000E1D4F" w:rsidRDefault="005D7373" w:rsidP="005D7373">
            <w:pPr>
              <w:spacing w:before="60" w:after="60"/>
              <w:rPr>
                <w:rFonts w:eastAsia="Calibri" w:cs="Arial"/>
                <w:b/>
                <w:bCs/>
                <w:color w:val="000000"/>
                <w:sz w:val="18"/>
                <w:szCs w:val="18"/>
                <w:lang w:val="en-AU" w:eastAsia="en-US"/>
              </w:rPr>
            </w:pPr>
            <w:r w:rsidRPr="000E1D4F">
              <w:rPr>
                <w:rFonts w:eastAsia="Calibri" w:cs="Arial"/>
                <w:b/>
                <w:bCs/>
                <w:color w:val="000000"/>
                <w:sz w:val="18"/>
                <w:szCs w:val="18"/>
                <w:lang w:val="en-AU" w:eastAsia="en-US"/>
              </w:rPr>
              <w:t> </w:t>
            </w:r>
          </w:p>
        </w:tc>
        <w:tc>
          <w:tcPr>
            <w:tcW w:w="7230" w:type="dxa"/>
            <w:tcBorders>
              <w:top w:val="single" w:sz="8" w:space="0" w:color="000000"/>
              <w:left w:val="nil"/>
              <w:bottom w:val="single" w:sz="8" w:space="0" w:color="000000"/>
              <w:right w:val="nil"/>
            </w:tcBorders>
            <w:shd w:val="clear" w:color="auto" w:fill="auto"/>
          </w:tcPr>
          <w:p w14:paraId="692C3E94" w14:textId="77777777" w:rsidR="005D7373" w:rsidRPr="000E1D4F" w:rsidRDefault="005D7373" w:rsidP="005D7373">
            <w:pPr>
              <w:spacing w:before="60" w:after="60"/>
              <w:rPr>
                <w:rFonts w:eastAsia="Calibri" w:cs="Arial"/>
                <w:color w:val="000000"/>
                <w:sz w:val="18"/>
                <w:szCs w:val="18"/>
                <w:lang w:val="en-AU" w:eastAsia="en-US"/>
              </w:rPr>
            </w:pPr>
            <w:r w:rsidRPr="000E1D4F">
              <w:rPr>
                <w:rFonts w:eastAsia="Calibri" w:cs="Arial"/>
                <w:color w:val="000000"/>
                <w:sz w:val="18"/>
                <w:szCs w:val="18"/>
                <w:lang w:val="en-AU" w:eastAsia="en-US"/>
              </w:rPr>
              <w:t> </w:t>
            </w:r>
          </w:p>
        </w:tc>
      </w:tr>
      <w:tr w:rsidR="005D7373" w:rsidRPr="005D7373" w14:paraId="149BB628" w14:textId="77777777" w:rsidTr="002C587A">
        <w:trPr>
          <w:cantSplit/>
          <w:trHeight w:val="270"/>
          <w:jc w:val="center"/>
        </w:trPr>
        <w:tc>
          <w:tcPr>
            <w:tcW w:w="1134" w:type="dxa"/>
            <w:tcBorders>
              <w:top w:val="nil"/>
              <w:left w:val="single" w:sz="8" w:space="0" w:color="000000"/>
              <w:bottom w:val="single" w:sz="8" w:space="0" w:color="000000"/>
              <w:right w:val="single" w:sz="8" w:space="0" w:color="000000"/>
            </w:tcBorders>
            <w:shd w:val="clear" w:color="auto" w:fill="auto"/>
          </w:tcPr>
          <w:p w14:paraId="2CD9DD69" w14:textId="77777777" w:rsidR="005D7373" w:rsidRPr="000E1D4F" w:rsidRDefault="005D7373" w:rsidP="005D7373">
            <w:pPr>
              <w:spacing w:before="60" w:after="60"/>
              <w:rPr>
                <w:rFonts w:eastAsia="Calibri" w:cs="Arial"/>
                <w:color w:val="000000"/>
                <w:sz w:val="18"/>
                <w:szCs w:val="18"/>
                <w:lang w:val="en-AU" w:eastAsia="en-US"/>
              </w:rPr>
            </w:pPr>
            <w:r w:rsidRPr="000E1D4F">
              <w:rPr>
                <w:rFonts w:eastAsia="Calibri" w:cs="Arial"/>
                <w:color w:val="000000"/>
                <w:sz w:val="18"/>
                <w:szCs w:val="18"/>
                <w:lang w:val="en-AU" w:eastAsia="en-US"/>
              </w:rPr>
              <w:t>CATHAF</w:t>
            </w:r>
          </w:p>
        </w:tc>
        <w:tc>
          <w:tcPr>
            <w:tcW w:w="1134" w:type="dxa"/>
            <w:tcBorders>
              <w:top w:val="nil"/>
              <w:left w:val="nil"/>
              <w:bottom w:val="single" w:sz="8" w:space="0" w:color="000000"/>
              <w:right w:val="single" w:sz="8" w:space="0" w:color="000000"/>
            </w:tcBorders>
            <w:shd w:val="clear" w:color="auto" w:fill="auto"/>
          </w:tcPr>
          <w:p w14:paraId="3D0FBD1E" w14:textId="77777777" w:rsidR="005D7373" w:rsidRPr="000E1D4F" w:rsidRDefault="005D7373" w:rsidP="005D7373">
            <w:pPr>
              <w:spacing w:before="60" w:after="60"/>
              <w:rPr>
                <w:rFonts w:eastAsia="Calibri" w:cs="Arial"/>
                <w:b/>
                <w:bCs/>
                <w:color w:val="000000"/>
                <w:sz w:val="18"/>
                <w:szCs w:val="18"/>
                <w:lang w:val="en-AU" w:eastAsia="en-US"/>
              </w:rPr>
            </w:pPr>
          </w:p>
        </w:tc>
        <w:tc>
          <w:tcPr>
            <w:tcW w:w="7230" w:type="dxa"/>
            <w:tcBorders>
              <w:top w:val="nil"/>
              <w:left w:val="nil"/>
              <w:bottom w:val="single" w:sz="8" w:space="0" w:color="000000"/>
              <w:right w:val="single" w:sz="8" w:space="0" w:color="000000"/>
            </w:tcBorders>
            <w:shd w:val="clear" w:color="auto" w:fill="auto"/>
          </w:tcPr>
          <w:p w14:paraId="1FD6F5AD" w14:textId="77777777" w:rsidR="005D7373" w:rsidRPr="000E1D4F" w:rsidRDefault="005D7373" w:rsidP="005D7373">
            <w:pPr>
              <w:spacing w:before="60" w:after="60"/>
              <w:rPr>
                <w:rFonts w:eastAsia="Calibri" w:cs="Arial"/>
                <w:color w:val="000000"/>
                <w:sz w:val="18"/>
                <w:szCs w:val="18"/>
                <w:lang w:val="en-AU" w:eastAsia="en-US"/>
              </w:rPr>
            </w:pPr>
            <w:r w:rsidRPr="000E1D4F">
              <w:rPr>
                <w:rFonts w:eastAsia="Calibri" w:cs="Arial"/>
                <w:color w:val="000000"/>
                <w:sz w:val="18"/>
                <w:szCs w:val="18"/>
                <w:lang w:val="en-AU" w:eastAsia="en-US"/>
              </w:rPr>
              <w:t>1-3-4-5-6-7-8-9-10-11-12-13</w:t>
            </w:r>
            <w:r w:rsidRPr="000E1D4F">
              <w:rPr>
                <w:rFonts w:eastAsia="Calibri" w:cs="Arial"/>
                <w:b/>
                <w:color w:val="0000FF"/>
                <w:sz w:val="18"/>
                <w:szCs w:val="18"/>
                <w:lang w:val="en-AU" w:eastAsia="en-US"/>
              </w:rPr>
              <w:t>-14-15</w:t>
            </w:r>
          </w:p>
        </w:tc>
      </w:tr>
      <w:tr w:rsidR="005D7373" w:rsidRPr="005D7373" w14:paraId="5FD5490A" w14:textId="77777777" w:rsidTr="002C587A">
        <w:trPr>
          <w:cantSplit/>
          <w:trHeight w:val="270"/>
          <w:jc w:val="center"/>
        </w:trPr>
        <w:tc>
          <w:tcPr>
            <w:tcW w:w="1134" w:type="dxa"/>
            <w:tcBorders>
              <w:top w:val="single" w:sz="8" w:space="0" w:color="000000"/>
              <w:left w:val="nil"/>
              <w:bottom w:val="single" w:sz="8" w:space="0" w:color="000000"/>
              <w:right w:val="nil"/>
            </w:tcBorders>
            <w:shd w:val="clear" w:color="auto" w:fill="auto"/>
          </w:tcPr>
          <w:p w14:paraId="34A7DADF" w14:textId="77777777" w:rsidR="005D7373" w:rsidRPr="000E1D4F" w:rsidRDefault="005D7373" w:rsidP="005D7373">
            <w:pPr>
              <w:spacing w:before="60" w:after="60"/>
              <w:rPr>
                <w:rFonts w:eastAsia="Calibri" w:cs="Arial"/>
                <w:color w:val="000000"/>
                <w:sz w:val="18"/>
                <w:szCs w:val="18"/>
                <w:lang w:val="en-AU" w:eastAsia="en-US"/>
              </w:rPr>
            </w:pPr>
            <w:r w:rsidRPr="000E1D4F">
              <w:rPr>
                <w:rFonts w:eastAsia="Calibri" w:cs="Arial"/>
                <w:color w:val="000000"/>
                <w:sz w:val="18"/>
                <w:szCs w:val="18"/>
                <w:lang w:val="en-AU" w:eastAsia="en-US"/>
              </w:rPr>
              <w:t> </w:t>
            </w:r>
          </w:p>
        </w:tc>
        <w:tc>
          <w:tcPr>
            <w:tcW w:w="1134" w:type="dxa"/>
            <w:tcBorders>
              <w:top w:val="single" w:sz="8" w:space="0" w:color="000000"/>
              <w:left w:val="nil"/>
              <w:bottom w:val="single" w:sz="8" w:space="0" w:color="000000"/>
              <w:right w:val="nil"/>
            </w:tcBorders>
            <w:shd w:val="clear" w:color="auto" w:fill="auto"/>
          </w:tcPr>
          <w:p w14:paraId="26847BA6" w14:textId="77777777" w:rsidR="005D7373" w:rsidRPr="000E1D4F" w:rsidRDefault="005D7373" w:rsidP="005D7373">
            <w:pPr>
              <w:spacing w:before="60" w:after="60"/>
              <w:jc w:val="both"/>
              <w:rPr>
                <w:rFonts w:eastAsia="Calibri" w:cs="Arial"/>
                <w:b/>
                <w:bCs/>
                <w:color w:val="000000"/>
                <w:sz w:val="18"/>
                <w:szCs w:val="18"/>
                <w:lang w:val="en-AU" w:eastAsia="en-US"/>
              </w:rPr>
            </w:pPr>
            <w:r w:rsidRPr="000E1D4F">
              <w:rPr>
                <w:rFonts w:eastAsia="Calibri" w:cs="Arial"/>
                <w:b/>
                <w:bCs/>
                <w:color w:val="000000"/>
                <w:sz w:val="18"/>
                <w:szCs w:val="18"/>
                <w:lang w:val="en-AU" w:eastAsia="en-US"/>
              </w:rPr>
              <w:t> </w:t>
            </w:r>
          </w:p>
        </w:tc>
        <w:tc>
          <w:tcPr>
            <w:tcW w:w="7230" w:type="dxa"/>
            <w:tcBorders>
              <w:top w:val="single" w:sz="8" w:space="0" w:color="000000"/>
              <w:left w:val="nil"/>
              <w:bottom w:val="single" w:sz="8" w:space="0" w:color="000000"/>
              <w:right w:val="nil"/>
            </w:tcBorders>
            <w:shd w:val="clear" w:color="auto" w:fill="auto"/>
          </w:tcPr>
          <w:p w14:paraId="43885297" w14:textId="77777777" w:rsidR="005D7373" w:rsidRPr="000E1D4F" w:rsidRDefault="005D7373" w:rsidP="005D7373">
            <w:pPr>
              <w:spacing w:before="60" w:after="60"/>
              <w:jc w:val="both"/>
              <w:rPr>
                <w:rFonts w:eastAsia="Calibri" w:cs="Arial"/>
                <w:color w:val="000000"/>
                <w:sz w:val="18"/>
                <w:szCs w:val="18"/>
                <w:lang w:val="en-AU" w:eastAsia="en-US"/>
              </w:rPr>
            </w:pPr>
            <w:r w:rsidRPr="000E1D4F">
              <w:rPr>
                <w:rFonts w:eastAsia="Calibri" w:cs="Arial"/>
                <w:color w:val="000000"/>
                <w:sz w:val="18"/>
                <w:szCs w:val="18"/>
                <w:lang w:val="en-AU" w:eastAsia="en-US"/>
              </w:rPr>
              <w:t> </w:t>
            </w:r>
          </w:p>
        </w:tc>
      </w:tr>
      <w:tr w:rsidR="005D7373" w:rsidRPr="005D7373" w14:paraId="4BC5CD6B" w14:textId="77777777" w:rsidTr="002C587A">
        <w:trPr>
          <w:cantSplit/>
          <w:trHeight w:val="270"/>
          <w:jc w:val="center"/>
        </w:trPr>
        <w:tc>
          <w:tcPr>
            <w:tcW w:w="1134" w:type="dxa"/>
            <w:tcBorders>
              <w:top w:val="nil"/>
              <w:left w:val="single" w:sz="8" w:space="0" w:color="000000"/>
              <w:bottom w:val="single" w:sz="8" w:space="0" w:color="000000"/>
              <w:right w:val="single" w:sz="8" w:space="0" w:color="000000"/>
            </w:tcBorders>
            <w:shd w:val="clear" w:color="auto" w:fill="auto"/>
          </w:tcPr>
          <w:p w14:paraId="145FEAD7" w14:textId="77777777" w:rsidR="005D7373" w:rsidRPr="000E1D4F" w:rsidRDefault="005D7373" w:rsidP="005D7373">
            <w:pPr>
              <w:spacing w:before="60" w:after="60"/>
              <w:rPr>
                <w:rFonts w:eastAsia="Calibri" w:cs="Arial"/>
                <w:color w:val="000000"/>
                <w:sz w:val="18"/>
                <w:szCs w:val="18"/>
                <w:lang w:val="en-AU" w:eastAsia="en-US"/>
              </w:rPr>
            </w:pPr>
            <w:r w:rsidRPr="000E1D4F">
              <w:rPr>
                <w:rFonts w:eastAsia="Calibri" w:cs="Arial"/>
                <w:color w:val="000000"/>
                <w:sz w:val="18"/>
                <w:szCs w:val="18"/>
                <w:lang w:val="en-AU" w:eastAsia="en-US"/>
              </w:rPr>
              <w:t>CATHLK</w:t>
            </w:r>
          </w:p>
        </w:tc>
        <w:tc>
          <w:tcPr>
            <w:tcW w:w="1134" w:type="dxa"/>
            <w:tcBorders>
              <w:top w:val="nil"/>
              <w:left w:val="nil"/>
              <w:bottom w:val="single" w:sz="8" w:space="0" w:color="000000"/>
              <w:right w:val="single" w:sz="8" w:space="0" w:color="000000"/>
            </w:tcBorders>
            <w:shd w:val="clear" w:color="auto" w:fill="auto"/>
          </w:tcPr>
          <w:p w14:paraId="3EC0E44A" w14:textId="77777777" w:rsidR="005D7373" w:rsidRPr="000E1D4F" w:rsidRDefault="005D7373" w:rsidP="005D7373">
            <w:pPr>
              <w:spacing w:before="60" w:after="60"/>
              <w:rPr>
                <w:rFonts w:eastAsia="Calibri" w:cs="Arial"/>
                <w:b/>
                <w:bCs/>
                <w:color w:val="000000"/>
                <w:sz w:val="18"/>
                <w:szCs w:val="18"/>
                <w:lang w:val="en-AU" w:eastAsia="en-US"/>
              </w:rPr>
            </w:pPr>
          </w:p>
        </w:tc>
        <w:tc>
          <w:tcPr>
            <w:tcW w:w="7230" w:type="dxa"/>
            <w:tcBorders>
              <w:top w:val="nil"/>
              <w:left w:val="nil"/>
              <w:bottom w:val="single" w:sz="8" w:space="0" w:color="000000"/>
              <w:right w:val="single" w:sz="8" w:space="0" w:color="000000"/>
            </w:tcBorders>
            <w:shd w:val="clear" w:color="auto" w:fill="auto"/>
          </w:tcPr>
          <w:p w14:paraId="0902CED7" w14:textId="77777777" w:rsidR="005D7373" w:rsidRPr="000E1D4F" w:rsidRDefault="005D7373" w:rsidP="005D7373">
            <w:pPr>
              <w:spacing w:before="60" w:after="60"/>
              <w:rPr>
                <w:rFonts w:eastAsia="Calibri" w:cs="Arial"/>
                <w:color w:val="000000"/>
                <w:sz w:val="18"/>
                <w:szCs w:val="18"/>
                <w:lang w:val="en-AU" w:eastAsia="en-US"/>
              </w:rPr>
            </w:pPr>
            <w:r w:rsidRPr="000E1D4F">
              <w:rPr>
                <w:rFonts w:eastAsia="Calibri" w:cs="Arial"/>
                <w:color w:val="000000"/>
                <w:sz w:val="18"/>
                <w:szCs w:val="18"/>
                <w:lang w:val="en-AU" w:eastAsia="en-US"/>
              </w:rPr>
              <w:t>1-2-3-4-5</w:t>
            </w:r>
            <w:r w:rsidRPr="000E1D4F">
              <w:rPr>
                <w:rFonts w:eastAsia="Calibri" w:cs="Arial"/>
                <w:b/>
                <w:color w:val="0000FF"/>
                <w:sz w:val="18"/>
                <w:szCs w:val="18"/>
                <w:lang w:val="en-AU" w:eastAsia="en-US"/>
              </w:rPr>
              <w:t>-6-7</w:t>
            </w:r>
          </w:p>
        </w:tc>
      </w:tr>
      <w:tr w:rsidR="005D7373" w:rsidRPr="005D7373" w14:paraId="1A121884" w14:textId="77777777" w:rsidTr="002C587A">
        <w:trPr>
          <w:cantSplit/>
          <w:trHeight w:val="270"/>
          <w:jc w:val="center"/>
        </w:trPr>
        <w:tc>
          <w:tcPr>
            <w:tcW w:w="1134" w:type="dxa"/>
            <w:tcBorders>
              <w:top w:val="single" w:sz="8" w:space="0" w:color="000000"/>
              <w:bottom w:val="single" w:sz="4" w:space="0" w:color="auto"/>
            </w:tcBorders>
            <w:shd w:val="clear" w:color="auto" w:fill="auto"/>
          </w:tcPr>
          <w:p w14:paraId="7E666E5D" w14:textId="77777777" w:rsidR="005D7373" w:rsidRPr="000E1D4F" w:rsidRDefault="005D7373" w:rsidP="005D7373">
            <w:pPr>
              <w:spacing w:before="60" w:after="60"/>
              <w:rPr>
                <w:rFonts w:eastAsia="Calibri" w:cs="Arial"/>
                <w:color w:val="000000"/>
                <w:sz w:val="18"/>
                <w:szCs w:val="18"/>
                <w:lang w:val="en-AU" w:eastAsia="en-US"/>
              </w:rPr>
            </w:pPr>
          </w:p>
        </w:tc>
        <w:tc>
          <w:tcPr>
            <w:tcW w:w="1134" w:type="dxa"/>
            <w:tcBorders>
              <w:top w:val="single" w:sz="8" w:space="0" w:color="000000"/>
              <w:bottom w:val="single" w:sz="4" w:space="0" w:color="auto"/>
            </w:tcBorders>
            <w:shd w:val="clear" w:color="auto" w:fill="auto"/>
          </w:tcPr>
          <w:p w14:paraId="3AA4E696" w14:textId="77777777" w:rsidR="005D7373" w:rsidRPr="000E1D4F" w:rsidRDefault="005D7373" w:rsidP="005D7373">
            <w:pPr>
              <w:spacing w:before="60" w:after="60"/>
              <w:rPr>
                <w:rFonts w:eastAsia="Calibri" w:cs="Arial"/>
                <w:b/>
                <w:bCs/>
                <w:color w:val="000000"/>
                <w:sz w:val="18"/>
                <w:szCs w:val="18"/>
                <w:lang w:val="en-AU" w:eastAsia="en-US"/>
              </w:rPr>
            </w:pPr>
          </w:p>
        </w:tc>
        <w:tc>
          <w:tcPr>
            <w:tcW w:w="7230" w:type="dxa"/>
            <w:tcBorders>
              <w:top w:val="single" w:sz="8" w:space="0" w:color="000000"/>
              <w:bottom w:val="single" w:sz="4" w:space="0" w:color="auto"/>
            </w:tcBorders>
            <w:shd w:val="clear" w:color="auto" w:fill="auto"/>
          </w:tcPr>
          <w:p w14:paraId="632EEB9F" w14:textId="77777777" w:rsidR="005D7373" w:rsidRPr="000E1D4F" w:rsidRDefault="005D7373" w:rsidP="005D7373">
            <w:pPr>
              <w:spacing w:before="60" w:after="60"/>
              <w:rPr>
                <w:rFonts w:eastAsia="Calibri" w:cs="Arial"/>
                <w:color w:val="000000"/>
                <w:sz w:val="18"/>
                <w:szCs w:val="18"/>
                <w:lang w:val="en-AU" w:eastAsia="en-US"/>
              </w:rPr>
            </w:pPr>
          </w:p>
        </w:tc>
      </w:tr>
      <w:tr w:rsidR="005D7373" w:rsidRPr="005D7373" w14:paraId="1A485219" w14:textId="77777777" w:rsidTr="002C587A">
        <w:trPr>
          <w:cantSplit/>
          <w:trHeight w:val="270"/>
          <w:jc w:val="center"/>
        </w:trPr>
        <w:tc>
          <w:tcPr>
            <w:tcW w:w="1134" w:type="dxa"/>
            <w:tcBorders>
              <w:top w:val="single" w:sz="4" w:space="0" w:color="auto"/>
              <w:left w:val="single" w:sz="4" w:space="0" w:color="auto"/>
              <w:bottom w:val="single" w:sz="4" w:space="0" w:color="auto"/>
              <w:right w:val="single" w:sz="4" w:space="0" w:color="auto"/>
            </w:tcBorders>
            <w:shd w:val="clear" w:color="auto" w:fill="auto"/>
          </w:tcPr>
          <w:p w14:paraId="43434D0E" w14:textId="77777777" w:rsidR="005D7373" w:rsidRPr="000E1D4F" w:rsidRDefault="005D7373" w:rsidP="005D7373">
            <w:pPr>
              <w:spacing w:before="60" w:after="60"/>
              <w:rPr>
                <w:rFonts w:eastAsia="Calibri" w:cs="Arial"/>
                <w:color w:val="000000"/>
                <w:sz w:val="18"/>
                <w:szCs w:val="18"/>
                <w:lang w:val="en-AU" w:eastAsia="en-US"/>
              </w:rPr>
            </w:pPr>
            <w:r w:rsidRPr="000E1D4F">
              <w:rPr>
                <w:rFonts w:eastAsia="Calibri" w:cs="Arial"/>
                <w:color w:val="000000"/>
                <w:sz w:val="18"/>
                <w:szCs w:val="18"/>
                <w:lang w:val="en-AU" w:eastAsia="en-US"/>
              </w:rPr>
              <w:t>CATLND</w:t>
            </w:r>
          </w:p>
        </w:tc>
        <w:tc>
          <w:tcPr>
            <w:tcW w:w="1134" w:type="dxa"/>
            <w:tcBorders>
              <w:top w:val="single" w:sz="4" w:space="0" w:color="auto"/>
              <w:left w:val="single" w:sz="4" w:space="0" w:color="auto"/>
              <w:bottom w:val="single" w:sz="4" w:space="0" w:color="auto"/>
              <w:right w:val="single" w:sz="4" w:space="0" w:color="auto"/>
            </w:tcBorders>
            <w:shd w:val="clear" w:color="auto" w:fill="auto"/>
          </w:tcPr>
          <w:p w14:paraId="07EFE868" w14:textId="77777777" w:rsidR="005D7373" w:rsidRPr="000E1D4F" w:rsidRDefault="005D7373" w:rsidP="005D7373">
            <w:pPr>
              <w:spacing w:before="60" w:after="60"/>
              <w:rPr>
                <w:rFonts w:eastAsia="Calibri" w:cs="Arial"/>
                <w:b/>
                <w:bCs/>
                <w:color w:val="000000"/>
                <w:sz w:val="18"/>
                <w:szCs w:val="18"/>
                <w:lang w:val="en-AU" w:eastAsia="en-US"/>
              </w:rPr>
            </w:pPr>
          </w:p>
        </w:tc>
        <w:tc>
          <w:tcPr>
            <w:tcW w:w="7230" w:type="dxa"/>
            <w:tcBorders>
              <w:top w:val="single" w:sz="4" w:space="0" w:color="auto"/>
              <w:left w:val="single" w:sz="4" w:space="0" w:color="auto"/>
              <w:bottom w:val="single" w:sz="4" w:space="0" w:color="auto"/>
              <w:right w:val="single" w:sz="4" w:space="0" w:color="auto"/>
            </w:tcBorders>
            <w:shd w:val="clear" w:color="auto" w:fill="auto"/>
          </w:tcPr>
          <w:p w14:paraId="19B39ADA" w14:textId="77777777" w:rsidR="005D7373" w:rsidRPr="000E1D4F" w:rsidRDefault="005D7373" w:rsidP="005D7373">
            <w:pPr>
              <w:spacing w:before="60" w:after="60"/>
              <w:rPr>
                <w:rFonts w:eastAsia="Calibri" w:cs="Arial"/>
                <w:color w:val="000000"/>
                <w:sz w:val="18"/>
                <w:szCs w:val="18"/>
                <w:lang w:val="en-AU" w:eastAsia="en-US"/>
              </w:rPr>
            </w:pPr>
            <w:r w:rsidRPr="000E1D4F">
              <w:rPr>
                <w:rFonts w:eastAsia="Calibri" w:cs="Arial"/>
                <w:color w:val="000000"/>
                <w:sz w:val="18"/>
                <w:szCs w:val="18"/>
                <w:lang w:val="en-AU" w:eastAsia="en-US"/>
              </w:rPr>
              <w:t>1-2-3-4-5-6-7-8-9-10-11-12-13-14-15-16-17-18-19-20</w:t>
            </w:r>
            <w:r w:rsidRPr="000E1D4F">
              <w:rPr>
                <w:rFonts w:eastAsia="Calibri" w:cs="Arial"/>
                <w:b/>
                <w:color w:val="0000FF"/>
                <w:sz w:val="18"/>
                <w:szCs w:val="18"/>
                <w:lang w:val="en-AU" w:eastAsia="en-US"/>
              </w:rPr>
              <w:t>-21</w:t>
            </w:r>
          </w:p>
        </w:tc>
      </w:tr>
      <w:tr w:rsidR="005D7373" w:rsidRPr="005D7373" w14:paraId="37435B22" w14:textId="77777777" w:rsidTr="002C587A">
        <w:trPr>
          <w:cantSplit/>
          <w:trHeight w:val="270"/>
          <w:jc w:val="center"/>
        </w:trPr>
        <w:tc>
          <w:tcPr>
            <w:tcW w:w="1134" w:type="dxa"/>
            <w:tcBorders>
              <w:top w:val="single" w:sz="4" w:space="0" w:color="auto"/>
              <w:left w:val="nil"/>
              <w:bottom w:val="single" w:sz="8" w:space="0" w:color="000000"/>
              <w:right w:val="nil"/>
            </w:tcBorders>
            <w:shd w:val="clear" w:color="auto" w:fill="auto"/>
          </w:tcPr>
          <w:p w14:paraId="638245B2" w14:textId="77777777" w:rsidR="005D7373" w:rsidRPr="000E1D4F" w:rsidRDefault="005D7373" w:rsidP="005D7373">
            <w:pPr>
              <w:spacing w:before="60" w:after="60"/>
              <w:rPr>
                <w:rFonts w:eastAsia="Calibri" w:cs="Arial"/>
                <w:color w:val="000000"/>
                <w:sz w:val="18"/>
                <w:szCs w:val="18"/>
                <w:lang w:val="en-AU" w:eastAsia="en-US"/>
              </w:rPr>
            </w:pPr>
            <w:r w:rsidRPr="000E1D4F">
              <w:rPr>
                <w:rFonts w:eastAsia="Calibri" w:cs="Arial"/>
                <w:color w:val="000000"/>
                <w:sz w:val="18"/>
                <w:szCs w:val="18"/>
                <w:lang w:val="en-AU" w:eastAsia="en-US"/>
              </w:rPr>
              <w:t> </w:t>
            </w:r>
          </w:p>
        </w:tc>
        <w:tc>
          <w:tcPr>
            <w:tcW w:w="1134" w:type="dxa"/>
            <w:tcBorders>
              <w:top w:val="single" w:sz="4" w:space="0" w:color="auto"/>
              <w:left w:val="nil"/>
              <w:bottom w:val="single" w:sz="8" w:space="0" w:color="000000"/>
              <w:right w:val="nil"/>
            </w:tcBorders>
            <w:shd w:val="clear" w:color="auto" w:fill="auto"/>
          </w:tcPr>
          <w:p w14:paraId="17B8BBD9" w14:textId="77777777" w:rsidR="005D7373" w:rsidRPr="000E1D4F" w:rsidRDefault="005D7373" w:rsidP="005D7373">
            <w:pPr>
              <w:spacing w:before="60" w:after="60"/>
              <w:jc w:val="both"/>
              <w:rPr>
                <w:rFonts w:eastAsia="Calibri" w:cs="Arial"/>
                <w:b/>
                <w:bCs/>
                <w:color w:val="000000"/>
                <w:sz w:val="18"/>
                <w:szCs w:val="18"/>
                <w:lang w:val="en-AU" w:eastAsia="en-US"/>
              </w:rPr>
            </w:pPr>
            <w:r w:rsidRPr="000E1D4F">
              <w:rPr>
                <w:rFonts w:eastAsia="Calibri" w:cs="Arial"/>
                <w:b/>
                <w:bCs/>
                <w:color w:val="000000"/>
                <w:sz w:val="18"/>
                <w:szCs w:val="18"/>
                <w:lang w:val="en-AU" w:eastAsia="en-US"/>
              </w:rPr>
              <w:t> </w:t>
            </w:r>
          </w:p>
        </w:tc>
        <w:tc>
          <w:tcPr>
            <w:tcW w:w="7230" w:type="dxa"/>
            <w:tcBorders>
              <w:top w:val="single" w:sz="4" w:space="0" w:color="auto"/>
              <w:left w:val="nil"/>
              <w:bottom w:val="single" w:sz="8" w:space="0" w:color="000000"/>
              <w:right w:val="nil"/>
            </w:tcBorders>
            <w:shd w:val="clear" w:color="auto" w:fill="auto"/>
          </w:tcPr>
          <w:p w14:paraId="250B22D0" w14:textId="77777777" w:rsidR="005D7373" w:rsidRPr="000E1D4F" w:rsidRDefault="005D7373" w:rsidP="005D7373">
            <w:pPr>
              <w:spacing w:before="60" w:after="60"/>
              <w:jc w:val="both"/>
              <w:rPr>
                <w:rFonts w:eastAsia="Calibri" w:cs="Arial"/>
                <w:color w:val="000000"/>
                <w:sz w:val="18"/>
                <w:szCs w:val="18"/>
                <w:lang w:val="en-AU" w:eastAsia="en-US"/>
              </w:rPr>
            </w:pPr>
            <w:r w:rsidRPr="000E1D4F">
              <w:rPr>
                <w:rFonts w:eastAsia="Calibri" w:cs="Arial"/>
                <w:color w:val="000000"/>
                <w:sz w:val="18"/>
                <w:szCs w:val="18"/>
                <w:lang w:val="en-AU" w:eastAsia="en-US"/>
              </w:rPr>
              <w:t> </w:t>
            </w:r>
          </w:p>
        </w:tc>
      </w:tr>
      <w:tr w:rsidR="005D7373" w:rsidRPr="005D7373" w14:paraId="2847AEC2" w14:textId="77777777" w:rsidTr="002C587A">
        <w:trPr>
          <w:cantSplit/>
          <w:trHeight w:val="270"/>
          <w:jc w:val="center"/>
        </w:trPr>
        <w:tc>
          <w:tcPr>
            <w:tcW w:w="1134" w:type="dxa"/>
            <w:tcBorders>
              <w:top w:val="nil"/>
              <w:left w:val="single" w:sz="8" w:space="0" w:color="000000"/>
              <w:bottom w:val="single" w:sz="8" w:space="0" w:color="000000"/>
              <w:right w:val="single" w:sz="8" w:space="0" w:color="000000"/>
            </w:tcBorders>
            <w:shd w:val="clear" w:color="auto" w:fill="auto"/>
          </w:tcPr>
          <w:p w14:paraId="2E0BEB76" w14:textId="77777777" w:rsidR="005D7373" w:rsidRPr="000E1D4F" w:rsidRDefault="005D7373" w:rsidP="005D7373">
            <w:pPr>
              <w:spacing w:before="60" w:after="60"/>
              <w:rPr>
                <w:rFonts w:eastAsia="Calibri" w:cs="Arial"/>
                <w:color w:val="000000"/>
                <w:sz w:val="18"/>
                <w:szCs w:val="18"/>
                <w:lang w:val="en-AU" w:eastAsia="en-US"/>
              </w:rPr>
            </w:pPr>
            <w:r w:rsidRPr="000E1D4F">
              <w:rPr>
                <w:rFonts w:eastAsia="Calibri" w:cs="Arial"/>
                <w:color w:val="000000"/>
                <w:sz w:val="18"/>
                <w:szCs w:val="18"/>
                <w:lang w:val="en-AU" w:eastAsia="en-US"/>
              </w:rPr>
              <w:t>CATLMK</w:t>
            </w:r>
          </w:p>
        </w:tc>
        <w:tc>
          <w:tcPr>
            <w:tcW w:w="1134" w:type="dxa"/>
            <w:tcBorders>
              <w:top w:val="nil"/>
              <w:left w:val="nil"/>
              <w:bottom w:val="single" w:sz="8" w:space="0" w:color="000000"/>
              <w:right w:val="single" w:sz="8" w:space="0" w:color="000000"/>
            </w:tcBorders>
            <w:shd w:val="clear" w:color="auto" w:fill="auto"/>
          </w:tcPr>
          <w:p w14:paraId="1A54EBFB" w14:textId="77777777" w:rsidR="005D7373" w:rsidRPr="000E1D4F" w:rsidRDefault="005D7373" w:rsidP="005D7373">
            <w:pPr>
              <w:spacing w:before="60" w:after="60"/>
              <w:rPr>
                <w:rFonts w:eastAsia="Calibri" w:cs="Arial"/>
                <w:b/>
                <w:bCs/>
                <w:color w:val="000000"/>
                <w:sz w:val="18"/>
                <w:szCs w:val="18"/>
                <w:lang w:val="en-AU" w:eastAsia="en-US"/>
              </w:rPr>
            </w:pPr>
          </w:p>
        </w:tc>
        <w:tc>
          <w:tcPr>
            <w:tcW w:w="7230" w:type="dxa"/>
            <w:tcBorders>
              <w:top w:val="nil"/>
              <w:left w:val="nil"/>
              <w:bottom w:val="single" w:sz="8" w:space="0" w:color="000000"/>
              <w:right w:val="single" w:sz="8" w:space="0" w:color="000000"/>
            </w:tcBorders>
            <w:shd w:val="clear" w:color="auto" w:fill="auto"/>
          </w:tcPr>
          <w:p w14:paraId="46EDB50E" w14:textId="666F5432" w:rsidR="005D7373" w:rsidRPr="000E1D4F" w:rsidRDefault="005D7373" w:rsidP="005D7373">
            <w:pPr>
              <w:spacing w:before="60" w:after="60"/>
              <w:rPr>
                <w:rFonts w:eastAsia="Calibri" w:cs="Arial"/>
                <w:color w:val="000000"/>
                <w:sz w:val="18"/>
                <w:szCs w:val="18"/>
                <w:lang w:val="en-AU" w:eastAsia="en-US"/>
              </w:rPr>
            </w:pPr>
            <w:r w:rsidRPr="000E1D4F">
              <w:rPr>
                <w:rFonts w:eastAsia="Calibri" w:cs="Arial"/>
                <w:color w:val="000000"/>
                <w:sz w:val="18"/>
                <w:szCs w:val="18"/>
                <w:lang w:val="en-AU" w:eastAsia="en-US"/>
              </w:rPr>
              <w:t>1-2-3-4-5-6-7-8-9-10-11-12-13-14-15-16-17-18</w:t>
            </w:r>
            <w:r w:rsidRPr="000E1D4F">
              <w:rPr>
                <w:rFonts w:eastAsia="Calibri" w:cs="Arial"/>
                <w:b/>
                <w:color w:val="A6A6A6"/>
                <w:sz w:val="18"/>
                <w:szCs w:val="18"/>
                <w:lang w:val="en-AU" w:eastAsia="en-US"/>
              </w:rPr>
              <w:t>-19</w:t>
            </w:r>
            <w:r w:rsidRPr="000E1D4F">
              <w:rPr>
                <w:rFonts w:eastAsia="Calibri" w:cs="Arial"/>
                <w:color w:val="000000"/>
                <w:sz w:val="18"/>
                <w:szCs w:val="18"/>
                <w:lang w:val="en-AU" w:eastAsia="en-US"/>
              </w:rPr>
              <w:t>-20</w:t>
            </w:r>
            <w:r w:rsidRPr="000E1D4F">
              <w:rPr>
                <w:rFonts w:eastAsia="Calibri" w:cs="Arial"/>
                <w:sz w:val="18"/>
                <w:szCs w:val="18"/>
                <w:lang w:val="en-AU" w:eastAsia="en-US"/>
              </w:rPr>
              <w:t>-21</w:t>
            </w:r>
            <w:r w:rsidRPr="000E1D4F">
              <w:rPr>
                <w:rFonts w:eastAsia="Calibri" w:cs="Arial"/>
                <w:b/>
                <w:color w:val="0000FF"/>
                <w:sz w:val="18"/>
                <w:szCs w:val="18"/>
                <w:lang w:val="en-AU" w:eastAsia="en-US"/>
              </w:rPr>
              <w:t>-22-23-24-25</w:t>
            </w:r>
            <w:ins w:id="1762" w:author="Teh Stand" w:date="2021-08-06T08:23:00Z">
              <w:r w:rsidR="008164D7">
                <w:rPr>
                  <w:rFonts w:eastAsia="Calibri" w:cs="Arial"/>
                  <w:b/>
                  <w:color w:val="0000FF"/>
                  <w:sz w:val="18"/>
                  <w:szCs w:val="18"/>
                  <w:lang w:val="en-AU" w:eastAsia="en-US"/>
                </w:rPr>
                <w:t>-26-27</w:t>
              </w:r>
            </w:ins>
            <w:r w:rsidRPr="000E1D4F">
              <w:rPr>
                <w:rFonts w:eastAsia="Calibri" w:cs="Arial"/>
                <w:sz w:val="18"/>
                <w:szCs w:val="18"/>
                <w:lang w:val="en-AU" w:eastAsia="en-US"/>
              </w:rPr>
              <w:t xml:space="preserve">     [Value 19 converts to new feature </w:t>
            </w:r>
            <w:r w:rsidRPr="000E1D4F">
              <w:rPr>
                <w:rFonts w:eastAsia="Calibri" w:cs="Arial"/>
                <w:b/>
                <w:sz w:val="18"/>
                <w:szCs w:val="18"/>
                <w:lang w:val="en-AU" w:eastAsia="en-US"/>
              </w:rPr>
              <w:t>Wind Turbine</w:t>
            </w:r>
            <w:r w:rsidRPr="000E1D4F">
              <w:rPr>
                <w:rFonts w:eastAsia="Calibri" w:cs="Arial"/>
                <w:sz w:val="18"/>
                <w:szCs w:val="18"/>
                <w:lang w:val="en-AU" w:eastAsia="en-US"/>
              </w:rPr>
              <w:t xml:space="preserve"> – see clause 4.15]</w:t>
            </w:r>
          </w:p>
        </w:tc>
      </w:tr>
      <w:tr w:rsidR="005D7373" w:rsidRPr="005D7373" w14:paraId="3F0881BA" w14:textId="77777777" w:rsidTr="002C587A">
        <w:trPr>
          <w:cantSplit/>
          <w:trHeight w:val="270"/>
          <w:jc w:val="center"/>
        </w:trPr>
        <w:tc>
          <w:tcPr>
            <w:tcW w:w="1134" w:type="dxa"/>
            <w:tcBorders>
              <w:top w:val="single" w:sz="8" w:space="0" w:color="000000"/>
              <w:left w:val="nil"/>
              <w:bottom w:val="single" w:sz="8" w:space="0" w:color="000000"/>
              <w:right w:val="nil"/>
            </w:tcBorders>
            <w:shd w:val="clear" w:color="auto" w:fill="auto"/>
          </w:tcPr>
          <w:p w14:paraId="610805B1" w14:textId="77777777" w:rsidR="005D7373" w:rsidRPr="000E1D4F" w:rsidRDefault="005D7373" w:rsidP="005D7373">
            <w:pPr>
              <w:spacing w:before="60" w:after="60"/>
              <w:rPr>
                <w:rFonts w:eastAsia="Calibri" w:cs="Arial"/>
                <w:color w:val="000000"/>
                <w:sz w:val="18"/>
                <w:szCs w:val="18"/>
                <w:lang w:val="en-AU" w:eastAsia="en-US"/>
              </w:rPr>
            </w:pPr>
            <w:r w:rsidRPr="000E1D4F">
              <w:rPr>
                <w:rFonts w:eastAsia="Calibri" w:cs="Arial"/>
                <w:color w:val="000000"/>
                <w:sz w:val="18"/>
                <w:szCs w:val="18"/>
                <w:lang w:val="en-AU" w:eastAsia="en-US"/>
              </w:rPr>
              <w:t> </w:t>
            </w:r>
          </w:p>
        </w:tc>
        <w:tc>
          <w:tcPr>
            <w:tcW w:w="1134" w:type="dxa"/>
            <w:tcBorders>
              <w:top w:val="single" w:sz="8" w:space="0" w:color="000000"/>
              <w:left w:val="nil"/>
              <w:bottom w:val="single" w:sz="8" w:space="0" w:color="000000"/>
              <w:right w:val="nil"/>
            </w:tcBorders>
            <w:shd w:val="clear" w:color="auto" w:fill="auto"/>
          </w:tcPr>
          <w:p w14:paraId="0BCF4081" w14:textId="77777777" w:rsidR="005D7373" w:rsidRPr="000E1D4F" w:rsidRDefault="005D7373" w:rsidP="005D7373">
            <w:pPr>
              <w:spacing w:before="60" w:after="60"/>
              <w:jc w:val="both"/>
              <w:rPr>
                <w:rFonts w:eastAsia="Calibri" w:cs="Arial"/>
                <w:b/>
                <w:bCs/>
                <w:color w:val="000000"/>
                <w:sz w:val="18"/>
                <w:szCs w:val="18"/>
                <w:lang w:val="en-AU" w:eastAsia="en-US"/>
              </w:rPr>
            </w:pPr>
            <w:r w:rsidRPr="000E1D4F">
              <w:rPr>
                <w:rFonts w:eastAsia="Calibri" w:cs="Arial"/>
                <w:b/>
                <w:bCs/>
                <w:color w:val="000000"/>
                <w:sz w:val="18"/>
                <w:szCs w:val="18"/>
                <w:lang w:val="en-AU" w:eastAsia="en-US"/>
              </w:rPr>
              <w:t> </w:t>
            </w:r>
          </w:p>
        </w:tc>
        <w:tc>
          <w:tcPr>
            <w:tcW w:w="7230" w:type="dxa"/>
            <w:tcBorders>
              <w:top w:val="single" w:sz="8" w:space="0" w:color="000000"/>
              <w:left w:val="nil"/>
              <w:bottom w:val="single" w:sz="8" w:space="0" w:color="000000"/>
              <w:right w:val="nil"/>
            </w:tcBorders>
            <w:shd w:val="clear" w:color="auto" w:fill="auto"/>
          </w:tcPr>
          <w:p w14:paraId="28EA493D" w14:textId="77777777" w:rsidR="005D7373" w:rsidRPr="000E1D4F" w:rsidRDefault="005D7373" w:rsidP="005D7373">
            <w:pPr>
              <w:spacing w:before="60" w:after="60"/>
              <w:jc w:val="both"/>
              <w:rPr>
                <w:rFonts w:eastAsia="Calibri" w:cs="Arial"/>
                <w:color w:val="000000"/>
                <w:sz w:val="18"/>
                <w:szCs w:val="18"/>
                <w:lang w:val="en-AU" w:eastAsia="en-US"/>
              </w:rPr>
            </w:pPr>
            <w:r w:rsidRPr="000E1D4F">
              <w:rPr>
                <w:rFonts w:eastAsia="Calibri" w:cs="Arial"/>
                <w:color w:val="000000"/>
                <w:sz w:val="18"/>
                <w:szCs w:val="18"/>
                <w:lang w:val="en-AU" w:eastAsia="en-US"/>
              </w:rPr>
              <w:t> </w:t>
            </w:r>
          </w:p>
        </w:tc>
      </w:tr>
      <w:tr w:rsidR="005D7373" w:rsidRPr="005D7373" w14:paraId="724DF46C" w14:textId="77777777" w:rsidTr="002C587A">
        <w:trPr>
          <w:cantSplit/>
          <w:trHeight w:val="270"/>
          <w:jc w:val="center"/>
        </w:trPr>
        <w:tc>
          <w:tcPr>
            <w:tcW w:w="1134" w:type="dxa"/>
            <w:tcBorders>
              <w:top w:val="nil"/>
              <w:left w:val="single" w:sz="8" w:space="0" w:color="000000"/>
              <w:bottom w:val="single" w:sz="8" w:space="0" w:color="000000"/>
              <w:right w:val="single" w:sz="8" w:space="0" w:color="000000"/>
            </w:tcBorders>
            <w:shd w:val="clear" w:color="auto" w:fill="auto"/>
          </w:tcPr>
          <w:p w14:paraId="44658ADF" w14:textId="77777777" w:rsidR="005D7373" w:rsidRPr="000E1D4F" w:rsidRDefault="005D7373" w:rsidP="005D7373">
            <w:pPr>
              <w:spacing w:before="60" w:after="60"/>
              <w:rPr>
                <w:rFonts w:eastAsia="Calibri" w:cs="Arial"/>
                <w:color w:val="000000"/>
                <w:sz w:val="18"/>
                <w:szCs w:val="18"/>
                <w:lang w:val="en-AU" w:eastAsia="en-US"/>
              </w:rPr>
            </w:pPr>
            <w:r w:rsidRPr="000E1D4F">
              <w:rPr>
                <w:rFonts w:eastAsia="Calibri" w:cs="Arial"/>
                <w:color w:val="000000"/>
                <w:sz w:val="18"/>
                <w:szCs w:val="18"/>
                <w:lang w:val="en-AU" w:eastAsia="en-US"/>
              </w:rPr>
              <w:t>CATLIT</w:t>
            </w:r>
          </w:p>
        </w:tc>
        <w:tc>
          <w:tcPr>
            <w:tcW w:w="1134" w:type="dxa"/>
            <w:tcBorders>
              <w:top w:val="nil"/>
              <w:left w:val="nil"/>
              <w:bottom w:val="single" w:sz="8" w:space="0" w:color="000000"/>
              <w:right w:val="single" w:sz="8" w:space="0" w:color="000000"/>
            </w:tcBorders>
            <w:shd w:val="clear" w:color="auto" w:fill="auto"/>
          </w:tcPr>
          <w:p w14:paraId="068D5FBD" w14:textId="77777777" w:rsidR="005D7373" w:rsidRPr="000E1D4F" w:rsidRDefault="005D7373" w:rsidP="005D7373">
            <w:pPr>
              <w:spacing w:before="60" w:after="60"/>
              <w:rPr>
                <w:rFonts w:eastAsia="Calibri" w:cs="Arial"/>
                <w:b/>
                <w:bCs/>
                <w:color w:val="000000"/>
                <w:sz w:val="18"/>
                <w:szCs w:val="18"/>
                <w:lang w:val="en-AU" w:eastAsia="en-US"/>
              </w:rPr>
            </w:pPr>
          </w:p>
        </w:tc>
        <w:tc>
          <w:tcPr>
            <w:tcW w:w="7230" w:type="dxa"/>
            <w:tcBorders>
              <w:top w:val="nil"/>
              <w:left w:val="nil"/>
              <w:bottom w:val="single" w:sz="8" w:space="0" w:color="000000"/>
              <w:right w:val="single" w:sz="8" w:space="0" w:color="000000"/>
            </w:tcBorders>
            <w:shd w:val="clear" w:color="auto" w:fill="auto"/>
          </w:tcPr>
          <w:p w14:paraId="789E7726" w14:textId="77777777" w:rsidR="005D7373" w:rsidRPr="000E1D4F" w:rsidRDefault="005D7373" w:rsidP="005D7373">
            <w:pPr>
              <w:spacing w:before="60" w:after="60"/>
              <w:rPr>
                <w:rFonts w:eastAsia="Calibri" w:cs="Arial"/>
                <w:color w:val="000000"/>
                <w:sz w:val="18"/>
                <w:szCs w:val="18"/>
                <w:lang w:val="en-AU" w:eastAsia="en-US"/>
              </w:rPr>
            </w:pPr>
            <w:r w:rsidRPr="000E1D4F">
              <w:rPr>
                <w:rFonts w:eastAsia="Calibri" w:cs="Arial"/>
                <w:b/>
                <w:color w:val="A6A6A6"/>
                <w:sz w:val="18"/>
                <w:szCs w:val="18"/>
                <w:lang w:val="en-AU" w:eastAsia="en-US"/>
              </w:rPr>
              <w:t>1</w:t>
            </w:r>
            <w:r w:rsidRPr="000E1D4F">
              <w:rPr>
                <w:rFonts w:eastAsia="Calibri" w:cs="Arial"/>
                <w:color w:val="000000"/>
                <w:sz w:val="18"/>
                <w:szCs w:val="18"/>
                <w:lang w:val="en-AU" w:eastAsia="en-US"/>
              </w:rPr>
              <w:t>-4-5</w:t>
            </w:r>
            <w:r w:rsidRPr="000E1D4F">
              <w:rPr>
                <w:rFonts w:eastAsia="Calibri" w:cs="Arial"/>
                <w:b/>
                <w:color w:val="A6A6A6"/>
                <w:sz w:val="18"/>
                <w:szCs w:val="18"/>
                <w:lang w:val="en-AU" w:eastAsia="en-US"/>
              </w:rPr>
              <w:t>-6-7</w:t>
            </w:r>
            <w:r w:rsidRPr="000E1D4F">
              <w:rPr>
                <w:rFonts w:eastAsia="Calibri" w:cs="Arial"/>
                <w:color w:val="000000"/>
                <w:sz w:val="18"/>
                <w:szCs w:val="18"/>
                <w:lang w:val="en-AU" w:eastAsia="en-US"/>
              </w:rPr>
              <w:t>-8-9-10-11-12-13-14-15</w:t>
            </w:r>
            <w:r w:rsidRPr="000E1D4F">
              <w:rPr>
                <w:rFonts w:eastAsia="Calibri" w:cs="Arial"/>
                <w:b/>
                <w:color w:val="A6A6A6"/>
                <w:sz w:val="18"/>
                <w:szCs w:val="18"/>
                <w:lang w:val="en-AU" w:eastAsia="en-US"/>
              </w:rPr>
              <w:t>-16</w:t>
            </w:r>
            <w:r w:rsidRPr="000E1D4F">
              <w:rPr>
                <w:rFonts w:eastAsia="Calibri" w:cs="Arial"/>
                <w:color w:val="000000"/>
                <w:sz w:val="18"/>
                <w:szCs w:val="18"/>
                <w:lang w:val="en-AU" w:eastAsia="en-US"/>
              </w:rPr>
              <w:t xml:space="preserve">-17-18-19-20     [Values 1 and 16 convert to new feature </w:t>
            </w:r>
            <w:r w:rsidRPr="000E1D4F">
              <w:rPr>
                <w:rFonts w:eastAsia="Calibri" w:cs="Arial"/>
                <w:b/>
                <w:color w:val="000000"/>
                <w:sz w:val="18"/>
                <w:szCs w:val="18"/>
                <w:lang w:val="en-AU" w:eastAsia="en-US"/>
              </w:rPr>
              <w:t>Light Sectored</w:t>
            </w:r>
            <w:r w:rsidRPr="000E1D4F">
              <w:rPr>
                <w:rFonts w:eastAsia="Calibri" w:cs="Arial"/>
                <w:color w:val="000000"/>
                <w:sz w:val="18"/>
                <w:szCs w:val="18"/>
                <w:lang w:val="en-AU" w:eastAsia="en-US"/>
              </w:rPr>
              <w:t xml:space="preserve">, complex attribute </w:t>
            </w:r>
            <w:r w:rsidRPr="000E1D4F">
              <w:rPr>
                <w:rFonts w:eastAsia="Calibri" w:cs="Arial"/>
                <w:b/>
                <w:color w:val="000000"/>
                <w:sz w:val="18"/>
                <w:szCs w:val="18"/>
                <w:lang w:val="en-AU" w:eastAsia="en-US"/>
              </w:rPr>
              <w:t>directional character</w:t>
            </w:r>
            <w:r w:rsidRPr="000E1D4F">
              <w:rPr>
                <w:rFonts w:eastAsia="Calibri" w:cs="Arial"/>
                <w:color w:val="000000"/>
                <w:sz w:val="18"/>
                <w:szCs w:val="18"/>
                <w:lang w:val="en-AU" w:eastAsia="en-US"/>
              </w:rPr>
              <w:t xml:space="preserve">.  Values 6 and 7 convert to new features </w:t>
            </w:r>
            <w:r w:rsidRPr="000E1D4F">
              <w:rPr>
                <w:rFonts w:eastAsia="Calibri" w:cs="Arial"/>
                <w:b/>
                <w:color w:val="000000"/>
                <w:sz w:val="18"/>
                <w:szCs w:val="18"/>
                <w:lang w:val="en-AU" w:eastAsia="en-US"/>
              </w:rPr>
              <w:t>Light Air Obstruction</w:t>
            </w:r>
            <w:r w:rsidRPr="000E1D4F">
              <w:rPr>
                <w:rFonts w:eastAsia="Calibri" w:cs="Arial"/>
                <w:color w:val="000000"/>
                <w:sz w:val="18"/>
                <w:szCs w:val="18"/>
                <w:lang w:val="en-AU" w:eastAsia="en-US"/>
              </w:rPr>
              <w:t xml:space="preserve"> and </w:t>
            </w:r>
            <w:r w:rsidRPr="000E1D4F">
              <w:rPr>
                <w:rFonts w:eastAsia="Calibri" w:cs="Arial"/>
                <w:b/>
                <w:color w:val="000000"/>
                <w:sz w:val="18"/>
                <w:szCs w:val="18"/>
                <w:lang w:val="en-AU" w:eastAsia="en-US"/>
              </w:rPr>
              <w:t>Light Fog Detector</w:t>
            </w:r>
            <w:r w:rsidRPr="000E1D4F">
              <w:rPr>
                <w:rFonts w:eastAsia="Calibri" w:cs="Arial"/>
                <w:color w:val="000000"/>
                <w:sz w:val="18"/>
                <w:szCs w:val="18"/>
                <w:lang w:val="en-AU" w:eastAsia="en-US"/>
              </w:rPr>
              <w:t xml:space="preserve"> respectively – see clause 12.8]</w:t>
            </w:r>
          </w:p>
        </w:tc>
      </w:tr>
      <w:tr w:rsidR="005D7373" w:rsidRPr="005D7373" w14:paraId="22A0EF29" w14:textId="77777777" w:rsidTr="002C587A">
        <w:trPr>
          <w:cantSplit/>
          <w:trHeight w:val="270"/>
          <w:jc w:val="center"/>
        </w:trPr>
        <w:tc>
          <w:tcPr>
            <w:tcW w:w="1134" w:type="dxa"/>
            <w:tcBorders>
              <w:top w:val="single" w:sz="8" w:space="0" w:color="000000"/>
              <w:left w:val="nil"/>
              <w:bottom w:val="single" w:sz="4" w:space="0" w:color="auto"/>
              <w:right w:val="nil"/>
            </w:tcBorders>
            <w:shd w:val="clear" w:color="auto" w:fill="auto"/>
          </w:tcPr>
          <w:p w14:paraId="33A6CABF" w14:textId="77777777" w:rsidR="005D7373" w:rsidRPr="000E1D4F" w:rsidRDefault="005D7373" w:rsidP="005D7373">
            <w:pPr>
              <w:spacing w:before="60" w:after="60"/>
              <w:rPr>
                <w:rFonts w:eastAsia="Calibri" w:cs="Arial"/>
                <w:color w:val="000000"/>
                <w:sz w:val="18"/>
                <w:szCs w:val="18"/>
                <w:lang w:val="en-AU" w:eastAsia="en-US"/>
              </w:rPr>
            </w:pPr>
            <w:r w:rsidRPr="000E1D4F">
              <w:rPr>
                <w:rFonts w:eastAsia="Calibri" w:cs="Arial"/>
                <w:color w:val="000000"/>
                <w:sz w:val="18"/>
                <w:szCs w:val="18"/>
                <w:lang w:val="en-AU" w:eastAsia="en-US"/>
              </w:rPr>
              <w:t> </w:t>
            </w:r>
          </w:p>
        </w:tc>
        <w:tc>
          <w:tcPr>
            <w:tcW w:w="1134" w:type="dxa"/>
            <w:tcBorders>
              <w:top w:val="single" w:sz="8" w:space="0" w:color="000000"/>
              <w:left w:val="nil"/>
              <w:bottom w:val="single" w:sz="4" w:space="0" w:color="auto"/>
              <w:right w:val="nil"/>
            </w:tcBorders>
            <w:shd w:val="clear" w:color="auto" w:fill="auto"/>
          </w:tcPr>
          <w:p w14:paraId="20BCD070" w14:textId="77777777" w:rsidR="005D7373" w:rsidRPr="000E1D4F" w:rsidRDefault="005D7373" w:rsidP="005D7373">
            <w:pPr>
              <w:spacing w:before="60" w:after="60"/>
              <w:rPr>
                <w:rFonts w:eastAsia="Calibri" w:cs="Arial"/>
                <w:b/>
                <w:bCs/>
                <w:color w:val="000000"/>
                <w:sz w:val="18"/>
                <w:szCs w:val="18"/>
                <w:lang w:val="en-AU" w:eastAsia="en-US"/>
              </w:rPr>
            </w:pPr>
            <w:r w:rsidRPr="000E1D4F">
              <w:rPr>
                <w:rFonts w:eastAsia="Calibri" w:cs="Arial"/>
                <w:b/>
                <w:bCs/>
                <w:color w:val="000000"/>
                <w:sz w:val="18"/>
                <w:szCs w:val="18"/>
                <w:lang w:val="en-AU" w:eastAsia="en-US"/>
              </w:rPr>
              <w:t> </w:t>
            </w:r>
          </w:p>
        </w:tc>
        <w:tc>
          <w:tcPr>
            <w:tcW w:w="7230" w:type="dxa"/>
            <w:tcBorders>
              <w:top w:val="single" w:sz="8" w:space="0" w:color="000000"/>
              <w:left w:val="nil"/>
              <w:bottom w:val="single" w:sz="4" w:space="0" w:color="auto"/>
              <w:right w:val="nil"/>
            </w:tcBorders>
            <w:shd w:val="clear" w:color="auto" w:fill="auto"/>
          </w:tcPr>
          <w:p w14:paraId="0695245E" w14:textId="77777777" w:rsidR="005D7373" w:rsidRPr="000E1D4F" w:rsidRDefault="005D7373" w:rsidP="005D7373">
            <w:pPr>
              <w:spacing w:before="60" w:after="60"/>
              <w:rPr>
                <w:rFonts w:eastAsia="Calibri" w:cs="Arial"/>
                <w:color w:val="000000"/>
                <w:sz w:val="18"/>
                <w:szCs w:val="18"/>
                <w:lang w:val="en-AU" w:eastAsia="en-US"/>
              </w:rPr>
            </w:pPr>
            <w:r w:rsidRPr="000E1D4F">
              <w:rPr>
                <w:rFonts w:eastAsia="Calibri" w:cs="Arial"/>
                <w:color w:val="000000"/>
                <w:sz w:val="18"/>
                <w:szCs w:val="18"/>
                <w:lang w:val="en-AU" w:eastAsia="en-US"/>
              </w:rPr>
              <w:t> </w:t>
            </w:r>
          </w:p>
        </w:tc>
      </w:tr>
      <w:tr w:rsidR="005D7373" w:rsidRPr="005D7373" w14:paraId="31D97AAB" w14:textId="77777777" w:rsidTr="002C587A">
        <w:trPr>
          <w:cantSplit/>
          <w:trHeight w:val="270"/>
          <w:jc w:val="center"/>
        </w:trPr>
        <w:tc>
          <w:tcPr>
            <w:tcW w:w="1134" w:type="dxa"/>
            <w:tcBorders>
              <w:top w:val="single" w:sz="4" w:space="0" w:color="auto"/>
              <w:left w:val="single" w:sz="4" w:space="0" w:color="auto"/>
              <w:bottom w:val="single" w:sz="4" w:space="0" w:color="auto"/>
              <w:right w:val="single" w:sz="4" w:space="0" w:color="auto"/>
            </w:tcBorders>
            <w:shd w:val="clear" w:color="auto" w:fill="auto"/>
          </w:tcPr>
          <w:p w14:paraId="1303B68A" w14:textId="77777777" w:rsidR="005D7373" w:rsidRPr="000E1D4F" w:rsidRDefault="005D7373" w:rsidP="005D7373">
            <w:pPr>
              <w:keepNext/>
              <w:spacing w:before="60" w:after="60"/>
              <w:rPr>
                <w:rFonts w:eastAsia="Calibri" w:cs="Arial"/>
                <w:color w:val="000000"/>
                <w:sz w:val="18"/>
                <w:szCs w:val="18"/>
                <w:lang w:val="en-AU" w:eastAsia="en-US"/>
              </w:rPr>
            </w:pPr>
            <w:r w:rsidRPr="000E1D4F">
              <w:rPr>
                <w:rFonts w:eastAsia="Calibri" w:cs="Arial"/>
                <w:color w:val="000000"/>
                <w:sz w:val="18"/>
                <w:szCs w:val="18"/>
                <w:lang w:val="en-AU" w:eastAsia="en-US"/>
              </w:rPr>
              <w:t>CATOBS</w:t>
            </w:r>
          </w:p>
        </w:tc>
        <w:tc>
          <w:tcPr>
            <w:tcW w:w="1134" w:type="dxa"/>
            <w:tcBorders>
              <w:top w:val="single" w:sz="4" w:space="0" w:color="auto"/>
              <w:left w:val="single" w:sz="4" w:space="0" w:color="auto"/>
              <w:bottom w:val="single" w:sz="4" w:space="0" w:color="auto"/>
              <w:right w:val="single" w:sz="4" w:space="0" w:color="auto"/>
            </w:tcBorders>
            <w:shd w:val="clear" w:color="auto" w:fill="auto"/>
          </w:tcPr>
          <w:p w14:paraId="107E79EB" w14:textId="77777777" w:rsidR="005D7373" w:rsidRPr="000E1D4F" w:rsidRDefault="005D7373" w:rsidP="005D7373">
            <w:pPr>
              <w:keepNext/>
              <w:spacing w:before="60" w:after="60"/>
              <w:rPr>
                <w:rFonts w:eastAsia="Calibri" w:cs="Arial"/>
                <w:b/>
                <w:bCs/>
                <w:color w:val="000000"/>
                <w:sz w:val="18"/>
                <w:szCs w:val="18"/>
                <w:lang w:val="en-AU" w:eastAsia="en-US"/>
              </w:rPr>
            </w:pPr>
          </w:p>
        </w:tc>
        <w:tc>
          <w:tcPr>
            <w:tcW w:w="7230" w:type="dxa"/>
            <w:tcBorders>
              <w:top w:val="single" w:sz="4" w:space="0" w:color="auto"/>
              <w:left w:val="single" w:sz="4" w:space="0" w:color="auto"/>
              <w:bottom w:val="single" w:sz="4" w:space="0" w:color="auto"/>
              <w:right w:val="single" w:sz="4" w:space="0" w:color="auto"/>
            </w:tcBorders>
            <w:shd w:val="clear" w:color="auto" w:fill="auto"/>
          </w:tcPr>
          <w:p w14:paraId="5F17DF2C" w14:textId="667F74F1" w:rsidR="005D7373" w:rsidRPr="000E1D4F" w:rsidRDefault="005D7373" w:rsidP="005D7373">
            <w:pPr>
              <w:keepNext/>
              <w:spacing w:before="60" w:after="60"/>
              <w:rPr>
                <w:rFonts w:eastAsia="Calibri" w:cs="Arial"/>
                <w:color w:val="000000"/>
                <w:sz w:val="18"/>
                <w:szCs w:val="18"/>
                <w:lang w:val="en-AU" w:eastAsia="en-US"/>
              </w:rPr>
            </w:pPr>
            <w:r w:rsidRPr="000E1D4F">
              <w:rPr>
                <w:rFonts w:eastAsia="Calibri" w:cs="Arial"/>
                <w:color w:val="000000"/>
                <w:sz w:val="18"/>
                <w:szCs w:val="18"/>
                <w:lang w:val="en-AU" w:eastAsia="en-US"/>
              </w:rPr>
              <w:t>1-2-3-4-5-6</w:t>
            </w:r>
            <w:r w:rsidRPr="000E1D4F">
              <w:rPr>
                <w:rFonts w:eastAsia="Calibri" w:cs="Arial"/>
                <w:b/>
                <w:color w:val="A6A6A6"/>
                <w:sz w:val="18"/>
                <w:szCs w:val="18"/>
                <w:lang w:val="en-AU" w:eastAsia="en-US"/>
              </w:rPr>
              <w:t>-7</w:t>
            </w:r>
            <w:r w:rsidRPr="000E1D4F">
              <w:rPr>
                <w:rFonts w:eastAsia="Calibri" w:cs="Arial"/>
                <w:color w:val="000000"/>
                <w:sz w:val="18"/>
                <w:szCs w:val="18"/>
                <w:lang w:val="en-AU" w:eastAsia="en-US"/>
              </w:rPr>
              <w:t>-8-9-10</w:t>
            </w:r>
            <w:r w:rsidRPr="000E1D4F">
              <w:rPr>
                <w:rFonts w:eastAsia="Calibri" w:cs="Arial"/>
                <w:b/>
                <w:color w:val="0000FF"/>
                <w:sz w:val="18"/>
                <w:szCs w:val="18"/>
                <w:lang w:val="en-AU" w:eastAsia="en-US"/>
              </w:rPr>
              <w:t>-12-13-14-15-16-17-18-19-20-21</w:t>
            </w:r>
            <w:ins w:id="1763" w:author="Teh Stand" w:date="2021-08-20T12:20:00Z">
              <w:r w:rsidR="0013071F">
                <w:rPr>
                  <w:rFonts w:eastAsia="Calibri" w:cs="Arial"/>
                  <w:b/>
                  <w:color w:val="0000FF"/>
                  <w:sz w:val="18"/>
                  <w:szCs w:val="18"/>
                  <w:lang w:val="en-AU" w:eastAsia="en-US"/>
                </w:rPr>
                <w:t>-22</w:t>
              </w:r>
            </w:ins>
            <w:ins w:id="1764" w:author="Teh Stand" w:date="2022-01-19T15:38:00Z">
              <w:r w:rsidR="008D1B60">
                <w:rPr>
                  <w:rFonts w:eastAsia="Calibri" w:cs="Arial"/>
                  <w:b/>
                  <w:color w:val="0000FF"/>
                  <w:sz w:val="18"/>
                  <w:szCs w:val="18"/>
                  <w:lang w:val="en-AU" w:eastAsia="en-US"/>
                </w:rPr>
                <w:t>-23</w:t>
              </w:r>
            </w:ins>
            <w:r w:rsidRPr="000E1D4F">
              <w:rPr>
                <w:rFonts w:eastAsia="Calibri" w:cs="Arial"/>
                <w:sz w:val="18"/>
                <w:szCs w:val="18"/>
                <w:lang w:val="en-AU" w:eastAsia="en-US"/>
              </w:rPr>
              <w:t xml:space="preserve">     [Value 7 converts to new feature </w:t>
            </w:r>
            <w:r w:rsidRPr="000E1D4F">
              <w:rPr>
                <w:rFonts w:eastAsia="Calibri" w:cs="Arial"/>
                <w:b/>
                <w:sz w:val="18"/>
                <w:szCs w:val="18"/>
                <w:lang w:val="en-AU" w:eastAsia="en-US"/>
              </w:rPr>
              <w:t>Foul Ground</w:t>
            </w:r>
            <w:r w:rsidRPr="000E1D4F">
              <w:rPr>
                <w:rFonts w:eastAsia="Calibri" w:cs="Arial"/>
                <w:sz w:val="18"/>
                <w:szCs w:val="18"/>
                <w:lang w:val="en-AU" w:eastAsia="en-US"/>
              </w:rPr>
              <w:t xml:space="preserve"> – see clause 6.2.2]</w:t>
            </w:r>
          </w:p>
        </w:tc>
      </w:tr>
      <w:tr w:rsidR="005D7373" w:rsidRPr="005D7373" w14:paraId="21C2129D" w14:textId="77777777" w:rsidTr="002C587A">
        <w:trPr>
          <w:cantSplit/>
          <w:trHeight w:val="270"/>
          <w:jc w:val="center"/>
        </w:trPr>
        <w:tc>
          <w:tcPr>
            <w:tcW w:w="1134" w:type="dxa"/>
            <w:tcBorders>
              <w:top w:val="single" w:sz="8" w:space="0" w:color="000000"/>
              <w:left w:val="nil"/>
              <w:bottom w:val="single" w:sz="8" w:space="0" w:color="000000"/>
              <w:right w:val="nil"/>
            </w:tcBorders>
            <w:shd w:val="clear" w:color="auto" w:fill="auto"/>
          </w:tcPr>
          <w:p w14:paraId="7F43CA3C" w14:textId="77777777" w:rsidR="005D7373" w:rsidRPr="000E1D4F" w:rsidRDefault="005D7373" w:rsidP="005D7373">
            <w:pPr>
              <w:spacing w:before="60" w:after="60"/>
              <w:rPr>
                <w:rFonts w:eastAsia="Calibri" w:cs="Arial"/>
                <w:color w:val="000000"/>
                <w:sz w:val="18"/>
                <w:szCs w:val="18"/>
                <w:lang w:val="en-AU" w:eastAsia="en-US"/>
              </w:rPr>
            </w:pPr>
            <w:r w:rsidRPr="000E1D4F">
              <w:rPr>
                <w:rFonts w:eastAsia="Calibri" w:cs="Arial"/>
                <w:color w:val="000000"/>
                <w:sz w:val="18"/>
                <w:szCs w:val="18"/>
                <w:lang w:val="en-AU" w:eastAsia="en-US"/>
              </w:rPr>
              <w:t> </w:t>
            </w:r>
          </w:p>
        </w:tc>
        <w:tc>
          <w:tcPr>
            <w:tcW w:w="1134" w:type="dxa"/>
            <w:tcBorders>
              <w:top w:val="single" w:sz="8" w:space="0" w:color="000000"/>
              <w:left w:val="nil"/>
              <w:bottom w:val="single" w:sz="8" w:space="0" w:color="000000"/>
              <w:right w:val="nil"/>
            </w:tcBorders>
            <w:shd w:val="clear" w:color="auto" w:fill="auto"/>
          </w:tcPr>
          <w:p w14:paraId="66B25103" w14:textId="77777777" w:rsidR="005D7373" w:rsidRPr="000E1D4F" w:rsidRDefault="005D7373" w:rsidP="005D7373">
            <w:pPr>
              <w:spacing w:before="60" w:after="60"/>
              <w:jc w:val="both"/>
              <w:rPr>
                <w:rFonts w:eastAsia="Calibri" w:cs="Arial"/>
                <w:b/>
                <w:bCs/>
                <w:color w:val="000000"/>
                <w:sz w:val="18"/>
                <w:szCs w:val="18"/>
                <w:lang w:val="en-AU" w:eastAsia="en-US"/>
              </w:rPr>
            </w:pPr>
            <w:r w:rsidRPr="000E1D4F">
              <w:rPr>
                <w:rFonts w:eastAsia="Calibri" w:cs="Arial"/>
                <w:b/>
                <w:bCs/>
                <w:color w:val="000000"/>
                <w:sz w:val="18"/>
                <w:szCs w:val="18"/>
                <w:lang w:val="en-AU" w:eastAsia="en-US"/>
              </w:rPr>
              <w:t> </w:t>
            </w:r>
          </w:p>
        </w:tc>
        <w:tc>
          <w:tcPr>
            <w:tcW w:w="7230" w:type="dxa"/>
            <w:tcBorders>
              <w:top w:val="single" w:sz="8" w:space="0" w:color="000000"/>
              <w:left w:val="nil"/>
              <w:bottom w:val="single" w:sz="8" w:space="0" w:color="000000"/>
              <w:right w:val="nil"/>
            </w:tcBorders>
            <w:shd w:val="clear" w:color="auto" w:fill="auto"/>
          </w:tcPr>
          <w:p w14:paraId="61DACB9C" w14:textId="77777777" w:rsidR="005D7373" w:rsidRPr="000E1D4F" w:rsidRDefault="005D7373" w:rsidP="005D7373">
            <w:pPr>
              <w:spacing w:before="60" w:after="60"/>
              <w:jc w:val="both"/>
              <w:rPr>
                <w:rFonts w:eastAsia="Calibri" w:cs="Arial"/>
                <w:color w:val="000000"/>
                <w:sz w:val="18"/>
                <w:szCs w:val="18"/>
                <w:lang w:val="en-AU" w:eastAsia="en-US"/>
              </w:rPr>
            </w:pPr>
            <w:r w:rsidRPr="000E1D4F">
              <w:rPr>
                <w:rFonts w:eastAsia="Calibri" w:cs="Arial"/>
                <w:color w:val="000000"/>
                <w:sz w:val="18"/>
                <w:szCs w:val="18"/>
                <w:lang w:val="en-AU" w:eastAsia="en-US"/>
              </w:rPr>
              <w:t> </w:t>
            </w:r>
          </w:p>
        </w:tc>
      </w:tr>
      <w:tr w:rsidR="005D7373" w:rsidRPr="005D7373" w14:paraId="216E8C43" w14:textId="77777777" w:rsidTr="002C587A">
        <w:trPr>
          <w:cantSplit/>
          <w:trHeight w:val="270"/>
          <w:jc w:val="center"/>
        </w:trPr>
        <w:tc>
          <w:tcPr>
            <w:tcW w:w="1134" w:type="dxa"/>
            <w:tcBorders>
              <w:top w:val="nil"/>
              <w:left w:val="single" w:sz="8" w:space="0" w:color="000000"/>
              <w:bottom w:val="single" w:sz="8" w:space="0" w:color="000000"/>
              <w:right w:val="single" w:sz="8" w:space="0" w:color="000000"/>
            </w:tcBorders>
            <w:shd w:val="clear" w:color="auto" w:fill="auto"/>
          </w:tcPr>
          <w:p w14:paraId="2D50DCF0" w14:textId="77777777" w:rsidR="005D7373" w:rsidRPr="000E1D4F" w:rsidRDefault="005D7373" w:rsidP="005D7373">
            <w:pPr>
              <w:spacing w:before="60" w:after="60"/>
              <w:rPr>
                <w:rFonts w:eastAsia="Calibri" w:cs="Arial"/>
                <w:color w:val="000000"/>
                <w:sz w:val="18"/>
                <w:szCs w:val="18"/>
                <w:lang w:val="en-AU" w:eastAsia="en-US"/>
              </w:rPr>
            </w:pPr>
            <w:r w:rsidRPr="000E1D4F">
              <w:rPr>
                <w:rFonts w:eastAsia="Calibri" w:cs="Arial"/>
                <w:color w:val="000000"/>
                <w:sz w:val="18"/>
                <w:szCs w:val="18"/>
                <w:lang w:val="en-AU" w:eastAsia="en-US"/>
              </w:rPr>
              <w:t>CATOFP</w:t>
            </w:r>
          </w:p>
        </w:tc>
        <w:tc>
          <w:tcPr>
            <w:tcW w:w="1134" w:type="dxa"/>
            <w:tcBorders>
              <w:top w:val="nil"/>
              <w:left w:val="nil"/>
              <w:bottom w:val="single" w:sz="8" w:space="0" w:color="000000"/>
              <w:right w:val="single" w:sz="8" w:space="0" w:color="000000"/>
            </w:tcBorders>
            <w:shd w:val="clear" w:color="auto" w:fill="auto"/>
          </w:tcPr>
          <w:p w14:paraId="1238BD1B" w14:textId="77777777" w:rsidR="005D7373" w:rsidRPr="000E1D4F" w:rsidRDefault="005D7373" w:rsidP="005D7373">
            <w:pPr>
              <w:spacing w:before="60" w:after="60"/>
              <w:rPr>
                <w:rFonts w:eastAsia="Calibri" w:cs="Arial"/>
                <w:b/>
                <w:bCs/>
                <w:color w:val="000000"/>
                <w:sz w:val="18"/>
                <w:szCs w:val="18"/>
                <w:lang w:val="en-AU" w:eastAsia="en-US"/>
              </w:rPr>
            </w:pPr>
          </w:p>
        </w:tc>
        <w:tc>
          <w:tcPr>
            <w:tcW w:w="7230" w:type="dxa"/>
            <w:tcBorders>
              <w:top w:val="nil"/>
              <w:left w:val="nil"/>
              <w:bottom w:val="single" w:sz="8" w:space="0" w:color="000000"/>
              <w:right w:val="single" w:sz="8" w:space="0" w:color="000000"/>
            </w:tcBorders>
            <w:shd w:val="clear" w:color="auto" w:fill="auto"/>
          </w:tcPr>
          <w:p w14:paraId="25BB6716" w14:textId="77777777" w:rsidR="005D7373" w:rsidRPr="000E1D4F" w:rsidRDefault="005D7373" w:rsidP="005D7373">
            <w:pPr>
              <w:spacing w:before="60" w:after="60"/>
              <w:rPr>
                <w:rFonts w:eastAsia="Calibri" w:cs="Arial"/>
                <w:color w:val="000000"/>
                <w:sz w:val="18"/>
                <w:szCs w:val="18"/>
                <w:lang w:val="en-AU" w:eastAsia="en-US"/>
              </w:rPr>
            </w:pPr>
            <w:r w:rsidRPr="000E1D4F">
              <w:rPr>
                <w:rFonts w:eastAsia="Calibri" w:cs="Arial"/>
                <w:color w:val="000000"/>
                <w:sz w:val="18"/>
                <w:szCs w:val="18"/>
                <w:lang w:val="en-AU" w:eastAsia="en-US"/>
              </w:rPr>
              <w:t>1-2-3-4-5-6</w:t>
            </w:r>
            <w:r w:rsidRPr="000E1D4F">
              <w:rPr>
                <w:rFonts w:eastAsia="Calibri" w:cs="Arial"/>
                <w:sz w:val="18"/>
                <w:szCs w:val="18"/>
                <w:lang w:val="en-AU" w:eastAsia="en-US"/>
              </w:rPr>
              <w:t>-7</w:t>
            </w:r>
            <w:r w:rsidRPr="000E1D4F">
              <w:rPr>
                <w:rFonts w:eastAsia="Calibri" w:cs="Arial"/>
                <w:color w:val="000000"/>
                <w:sz w:val="18"/>
                <w:szCs w:val="18"/>
                <w:lang w:val="en-AU" w:eastAsia="en-US"/>
              </w:rPr>
              <w:t>-8-9-10</w:t>
            </w:r>
            <w:r w:rsidRPr="000E1D4F">
              <w:rPr>
                <w:rFonts w:eastAsia="Calibri" w:cs="Arial"/>
                <w:b/>
                <w:color w:val="0000FF"/>
                <w:sz w:val="18"/>
                <w:szCs w:val="18"/>
                <w:lang w:val="en-AU" w:eastAsia="en-US"/>
              </w:rPr>
              <w:t>-11</w:t>
            </w:r>
          </w:p>
        </w:tc>
      </w:tr>
      <w:tr w:rsidR="005D7373" w:rsidRPr="005D7373" w14:paraId="50AAEE15" w14:textId="77777777" w:rsidTr="002C587A">
        <w:trPr>
          <w:cantSplit/>
          <w:trHeight w:val="270"/>
          <w:jc w:val="center"/>
        </w:trPr>
        <w:tc>
          <w:tcPr>
            <w:tcW w:w="1134" w:type="dxa"/>
            <w:tcBorders>
              <w:top w:val="single" w:sz="8" w:space="0" w:color="000000"/>
              <w:left w:val="nil"/>
              <w:bottom w:val="single" w:sz="8" w:space="0" w:color="000000"/>
              <w:right w:val="nil"/>
            </w:tcBorders>
            <w:shd w:val="clear" w:color="auto" w:fill="auto"/>
          </w:tcPr>
          <w:p w14:paraId="2907B4F1" w14:textId="77777777" w:rsidR="005D7373" w:rsidRPr="000E1D4F" w:rsidRDefault="005D7373" w:rsidP="005D7373">
            <w:pPr>
              <w:spacing w:before="60" w:after="60"/>
              <w:rPr>
                <w:rFonts w:eastAsia="Calibri" w:cs="Arial"/>
                <w:color w:val="000000"/>
                <w:sz w:val="18"/>
                <w:szCs w:val="18"/>
                <w:lang w:val="en-AU" w:eastAsia="en-US"/>
              </w:rPr>
            </w:pPr>
            <w:r w:rsidRPr="000E1D4F">
              <w:rPr>
                <w:rFonts w:eastAsia="Calibri" w:cs="Arial"/>
                <w:color w:val="000000"/>
                <w:sz w:val="18"/>
                <w:szCs w:val="18"/>
                <w:lang w:val="en-AU" w:eastAsia="en-US"/>
              </w:rPr>
              <w:t> </w:t>
            </w:r>
          </w:p>
        </w:tc>
        <w:tc>
          <w:tcPr>
            <w:tcW w:w="1134" w:type="dxa"/>
            <w:tcBorders>
              <w:top w:val="single" w:sz="8" w:space="0" w:color="000000"/>
              <w:left w:val="nil"/>
              <w:bottom w:val="single" w:sz="8" w:space="0" w:color="000000"/>
              <w:right w:val="nil"/>
            </w:tcBorders>
            <w:shd w:val="clear" w:color="auto" w:fill="auto"/>
          </w:tcPr>
          <w:p w14:paraId="27B549C9" w14:textId="77777777" w:rsidR="005D7373" w:rsidRPr="000E1D4F" w:rsidRDefault="005D7373" w:rsidP="005D7373">
            <w:pPr>
              <w:spacing w:before="60" w:after="60"/>
              <w:jc w:val="both"/>
              <w:rPr>
                <w:rFonts w:eastAsia="Calibri" w:cs="Arial"/>
                <w:b/>
                <w:bCs/>
                <w:color w:val="000000"/>
                <w:sz w:val="18"/>
                <w:szCs w:val="18"/>
                <w:lang w:val="en-AU" w:eastAsia="en-US"/>
              </w:rPr>
            </w:pPr>
            <w:r w:rsidRPr="000E1D4F">
              <w:rPr>
                <w:rFonts w:eastAsia="Calibri" w:cs="Arial"/>
                <w:b/>
                <w:bCs/>
                <w:color w:val="000000"/>
                <w:sz w:val="18"/>
                <w:szCs w:val="18"/>
                <w:lang w:val="en-AU" w:eastAsia="en-US"/>
              </w:rPr>
              <w:t> </w:t>
            </w:r>
          </w:p>
        </w:tc>
        <w:tc>
          <w:tcPr>
            <w:tcW w:w="7230" w:type="dxa"/>
            <w:tcBorders>
              <w:top w:val="single" w:sz="8" w:space="0" w:color="000000"/>
              <w:left w:val="nil"/>
              <w:bottom w:val="single" w:sz="8" w:space="0" w:color="000000"/>
              <w:right w:val="nil"/>
            </w:tcBorders>
            <w:shd w:val="clear" w:color="auto" w:fill="auto"/>
          </w:tcPr>
          <w:p w14:paraId="70DC5B64" w14:textId="77777777" w:rsidR="005D7373" w:rsidRPr="000E1D4F" w:rsidRDefault="005D7373" w:rsidP="005D7373">
            <w:pPr>
              <w:spacing w:before="60" w:after="60"/>
              <w:jc w:val="both"/>
              <w:rPr>
                <w:rFonts w:eastAsia="Calibri" w:cs="Arial"/>
                <w:color w:val="000000"/>
                <w:sz w:val="18"/>
                <w:szCs w:val="18"/>
                <w:lang w:val="en-AU" w:eastAsia="en-US"/>
              </w:rPr>
            </w:pPr>
            <w:r w:rsidRPr="000E1D4F">
              <w:rPr>
                <w:rFonts w:eastAsia="Calibri" w:cs="Arial"/>
                <w:color w:val="000000"/>
                <w:sz w:val="18"/>
                <w:szCs w:val="18"/>
                <w:lang w:val="en-AU" w:eastAsia="en-US"/>
              </w:rPr>
              <w:t> </w:t>
            </w:r>
          </w:p>
        </w:tc>
      </w:tr>
      <w:tr w:rsidR="005D7373" w:rsidRPr="005D7373" w14:paraId="1C4A7132" w14:textId="77777777" w:rsidTr="002C587A">
        <w:trPr>
          <w:cantSplit/>
          <w:trHeight w:val="270"/>
          <w:jc w:val="center"/>
        </w:trPr>
        <w:tc>
          <w:tcPr>
            <w:tcW w:w="1134" w:type="dxa"/>
            <w:tcBorders>
              <w:top w:val="nil"/>
              <w:left w:val="single" w:sz="8" w:space="0" w:color="000000"/>
              <w:bottom w:val="single" w:sz="8" w:space="0" w:color="000000"/>
              <w:right w:val="single" w:sz="8" w:space="0" w:color="000000"/>
            </w:tcBorders>
            <w:shd w:val="clear" w:color="auto" w:fill="auto"/>
          </w:tcPr>
          <w:p w14:paraId="487C850E" w14:textId="77777777" w:rsidR="005D7373" w:rsidRPr="000E1D4F" w:rsidRDefault="005D7373" w:rsidP="005D7373">
            <w:pPr>
              <w:spacing w:before="60" w:after="60"/>
              <w:rPr>
                <w:rFonts w:eastAsia="Calibri" w:cs="Arial"/>
                <w:color w:val="000000"/>
                <w:sz w:val="18"/>
                <w:szCs w:val="18"/>
                <w:lang w:val="en-AU" w:eastAsia="en-US"/>
              </w:rPr>
            </w:pPr>
            <w:r w:rsidRPr="000E1D4F">
              <w:rPr>
                <w:rFonts w:eastAsia="Calibri" w:cs="Arial"/>
                <w:color w:val="000000"/>
                <w:sz w:val="18"/>
                <w:szCs w:val="18"/>
                <w:lang w:val="en-AU" w:eastAsia="en-US"/>
              </w:rPr>
              <w:t>CATPLE</w:t>
            </w:r>
          </w:p>
        </w:tc>
        <w:tc>
          <w:tcPr>
            <w:tcW w:w="1134" w:type="dxa"/>
            <w:tcBorders>
              <w:top w:val="nil"/>
              <w:left w:val="nil"/>
              <w:bottom w:val="single" w:sz="8" w:space="0" w:color="000000"/>
              <w:right w:val="single" w:sz="8" w:space="0" w:color="000000"/>
            </w:tcBorders>
            <w:shd w:val="clear" w:color="auto" w:fill="auto"/>
          </w:tcPr>
          <w:p w14:paraId="6C09335D" w14:textId="77777777" w:rsidR="005D7373" w:rsidRPr="000E1D4F" w:rsidRDefault="005D7373" w:rsidP="005D7373">
            <w:pPr>
              <w:spacing w:before="60" w:after="60"/>
              <w:rPr>
                <w:rFonts w:eastAsia="Calibri" w:cs="Arial"/>
                <w:b/>
                <w:bCs/>
                <w:color w:val="000000"/>
                <w:sz w:val="18"/>
                <w:szCs w:val="18"/>
                <w:lang w:val="en-AU" w:eastAsia="en-US"/>
              </w:rPr>
            </w:pPr>
          </w:p>
        </w:tc>
        <w:tc>
          <w:tcPr>
            <w:tcW w:w="7230" w:type="dxa"/>
            <w:tcBorders>
              <w:top w:val="nil"/>
              <w:left w:val="nil"/>
              <w:bottom w:val="single" w:sz="8" w:space="0" w:color="000000"/>
              <w:right w:val="single" w:sz="8" w:space="0" w:color="000000"/>
            </w:tcBorders>
            <w:shd w:val="clear" w:color="auto" w:fill="auto"/>
          </w:tcPr>
          <w:p w14:paraId="3804695A" w14:textId="77777777" w:rsidR="005D7373" w:rsidRPr="000E1D4F" w:rsidRDefault="005D7373" w:rsidP="005D7373">
            <w:pPr>
              <w:spacing w:before="60" w:after="60"/>
              <w:rPr>
                <w:rFonts w:eastAsia="Calibri" w:cs="Arial"/>
                <w:color w:val="000000"/>
                <w:sz w:val="18"/>
                <w:szCs w:val="18"/>
                <w:lang w:val="en-AU" w:eastAsia="en-US"/>
              </w:rPr>
            </w:pPr>
            <w:r w:rsidRPr="000E1D4F">
              <w:rPr>
                <w:rFonts w:eastAsia="Calibri" w:cs="Arial"/>
                <w:color w:val="000000"/>
                <w:sz w:val="18"/>
                <w:szCs w:val="18"/>
                <w:lang w:val="en-AU" w:eastAsia="en-US"/>
              </w:rPr>
              <w:t>1-3-4</w:t>
            </w:r>
            <w:r w:rsidRPr="000E1D4F">
              <w:rPr>
                <w:rFonts w:eastAsia="Calibri" w:cs="Arial"/>
                <w:b/>
                <w:color w:val="0000FF"/>
                <w:sz w:val="18"/>
                <w:szCs w:val="18"/>
                <w:lang w:val="en-AU" w:eastAsia="en-US"/>
              </w:rPr>
              <w:t>-5-6-7</w:t>
            </w:r>
          </w:p>
        </w:tc>
      </w:tr>
      <w:tr w:rsidR="005D7373" w:rsidRPr="005D7373" w14:paraId="2BC60F92" w14:textId="77777777" w:rsidTr="002C587A">
        <w:trPr>
          <w:cantSplit/>
          <w:trHeight w:val="270"/>
          <w:jc w:val="center"/>
        </w:trPr>
        <w:tc>
          <w:tcPr>
            <w:tcW w:w="1134" w:type="dxa"/>
            <w:tcBorders>
              <w:top w:val="single" w:sz="4" w:space="0" w:color="auto"/>
              <w:bottom w:val="single" w:sz="4" w:space="0" w:color="auto"/>
            </w:tcBorders>
            <w:shd w:val="clear" w:color="auto" w:fill="auto"/>
          </w:tcPr>
          <w:p w14:paraId="6EE55A49" w14:textId="77777777" w:rsidR="005D7373" w:rsidRPr="000E1D4F" w:rsidRDefault="005D7373" w:rsidP="005D7373">
            <w:pPr>
              <w:spacing w:before="60" w:after="60"/>
              <w:rPr>
                <w:rFonts w:eastAsia="Calibri" w:cs="Arial"/>
                <w:color w:val="000000"/>
                <w:sz w:val="18"/>
                <w:szCs w:val="18"/>
                <w:lang w:val="en-AU" w:eastAsia="en-US"/>
              </w:rPr>
            </w:pPr>
          </w:p>
        </w:tc>
        <w:tc>
          <w:tcPr>
            <w:tcW w:w="1134" w:type="dxa"/>
            <w:tcBorders>
              <w:top w:val="single" w:sz="4" w:space="0" w:color="auto"/>
              <w:bottom w:val="single" w:sz="4" w:space="0" w:color="auto"/>
            </w:tcBorders>
            <w:shd w:val="clear" w:color="auto" w:fill="auto"/>
          </w:tcPr>
          <w:p w14:paraId="6FC59B87" w14:textId="77777777" w:rsidR="005D7373" w:rsidRPr="000E1D4F" w:rsidRDefault="005D7373" w:rsidP="005D7373">
            <w:pPr>
              <w:spacing w:before="60" w:after="60"/>
              <w:rPr>
                <w:rFonts w:eastAsia="Calibri" w:cs="Arial"/>
                <w:b/>
                <w:bCs/>
                <w:color w:val="000000"/>
                <w:sz w:val="18"/>
                <w:szCs w:val="18"/>
                <w:lang w:val="en-AU" w:eastAsia="en-US"/>
              </w:rPr>
            </w:pPr>
          </w:p>
        </w:tc>
        <w:tc>
          <w:tcPr>
            <w:tcW w:w="7230" w:type="dxa"/>
            <w:tcBorders>
              <w:top w:val="single" w:sz="4" w:space="0" w:color="auto"/>
              <w:bottom w:val="single" w:sz="4" w:space="0" w:color="auto"/>
            </w:tcBorders>
            <w:shd w:val="clear" w:color="auto" w:fill="auto"/>
          </w:tcPr>
          <w:p w14:paraId="0AEC715F" w14:textId="77777777" w:rsidR="005D7373" w:rsidRPr="000E1D4F" w:rsidRDefault="005D7373" w:rsidP="005D7373">
            <w:pPr>
              <w:spacing w:before="60" w:after="60"/>
              <w:rPr>
                <w:rFonts w:eastAsia="Calibri" w:cs="Arial"/>
                <w:color w:val="000000"/>
                <w:sz w:val="18"/>
                <w:szCs w:val="18"/>
                <w:lang w:val="en-AU" w:eastAsia="en-US"/>
              </w:rPr>
            </w:pPr>
          </w:p>
        </w:tc>
      </w:tr>
      <w:tr w:rsidR="005D7373" w:rsidRPr="005D7373" w14:paraId="47B247C2" w14:textId="77777777" w:rsidTr="002C587A">
        <w:trPr>
          <w:cantSplit/>
          <w:trHeight w:val="270"/>
          <w:jc w:val="center"/>
        </w:trPr>
        <w:tc>
          <w:tcPr>
            <w:tcW w:w="1134" w:type="dxa"/>
            <w:tcBorders>
              <w:top w:val="single" w:sz="4" w:space="0" w:color="auto"/>
              <w:left w:val="single" w:sz="4" w:space="0" w:color="auto"/>
              <w:bottom w:val="single" w:sz="4" w:space="0" w:color="auto"/>
              <w:right w:val="single" w:sz="4" w:space="0" w:color="auto"/>
            </w:tcBorders>
            <w:shd w:val="clear" w:color="auto" w:fill="auto"/>
          </w:tcPr>
          <w:p w14:paraId="68502782" w14:textId="77777777" w:rsidR="005D7373" w:rsidRPr="000E1D4F" w:rsidRDefault="005D7373" w:rsidP="005D7373">
            <w:pPr>
              <w:spacing w:before="60" w:after="60"/>
              <w:rPr>
                <w:rFonts w:eastAsia="Calibri" w:cs="Arial"/>
                <w:color w:val="000000"/>
                <w:sz w:val="18"/>
                <w:szCs w:val="18"/>
                <w:lang w:val="en-AU" w:eastAsia="en-US"/>
              </w:rPr>
            </w:pPr>
            <w:r w:rsidRPr="000E1D4F">
              <w:rPr>
                <w:rFonts w:eastAsia="Calibri" w:cs="Arial"/>
                <w:color w:val="000000"/>
                <w:sz w:val="18"/>
                <w:szCs w:val="18"/>
                <w:lang w:val="en-AU" w:eastAsia="en-US"/>
              </w:rPr>
              <w:t>CATPIP</w:t>
            </w:r>
          </w:p>
        </w:tc>
        <w:tc>
          <w:tcPr>
            <w:tcW w:w="1134" w:type="dxa"/>
            <w:tcBorders>
              <w:top w:val="single" w:sz="4" w:space="0" w:color="auto"/>
              <w:left w:val="single" w:sz="4" w:space="0" w:color="auto"/>
              <w:bottom w:val="single" w:sz="4" w:space="0" w:color="auto"/>
              <w:right w:val="single" w:sz="4" w:space="0" w:color="auto"/>
            </w:tcBorders>
            <w:shd w:val="clear" w:color="auto" w:fill="auto"/>
          </w:tcPr>
          <w:p w14:paraId="66088D67" w14:textId="77777777" w:rsidR="005D7373" w:rsidRPr="000E1D4F" w:rsidRDefault="005D7373" w:rsidP="005D7373">
            <w:pPr>
              <w:spacing w:before="60" w:after="60"/>
              <w:rPr>
                <w:rFonts w:eastAsia="Calibri" w:cs="Arial"/>
                <w:b/>
                <w:bCs/>
                <w:color w:val="000000"/>
                <w:sz w:val="18"/>
                <w:szCs w:val="18"/>
                <w:lang w:val="en-AU" w:eastAsia="en-US"/>
              </w:rPr>
            </w:pPr>
            <w:r w:rsidRPr="000E1D4F">
              <w:rPr>
                <w:rFonts w:eastAsia="Calibri" w:cs="Arial"/>
                <w:b/>
                <w:bCs/>
                <w:color w:val="000000"/>
                <w:sz w:val="18"/>
                <w:szCs w:val="18"/>
                <w:lang w:val="en-AU" w:eastAsia="en-US"/>
              </w:rPr>
              <w:t>PIPSOL</w:t>
            </w:r>
          </w:p>
        </w:tc>
        <w:tc>
          <w:tcPr>
            <w:tcW w:w="7230" w:type="dxa"/>
            <w:tcBorders>
              <w:top w:val="single" w:sz="4" w:space="0" w:color="auto"/>
              <w:left w:val="single" w:sz="4" w:space="0" w:color="auto"/>
              <w:bottom w:val="single" w:sz="4" w:space="0" w:color="auto"/>
              <w:right w:val="single" w:sz="4" w:space="0" w:color="auto"/>
            </w:tcBorders>
            <w:shd w:val="clear" w:color="auto" w:fill="auto"/>
          </w:tcPr>
          <w:p w14:paraId="712586D3" w14:textId="77777777" w:rsidR="005D7373" w:rsidRPr="000E1D4F" w:rsidRDefault="005D7373" w:rsidP="005D7373">
            <w:pPr>
              <w:spacing w:before="60" w:after="60"/>
              <w:rPr>
                <w:rFonts w:eastAsia="Calibri" w:cs="Arial"/>
                <w:color w:val="000000"/>
                <w:sz w:val="18"/>
                <w:szCs w:val="18"/>
                <w:lang w:val="en-AU" w:eastAsia="en-US"/>
              </w:rPr>
            </w:pPr>
            <w:r w:rsidRPr="000E1D4F">
              <w:rPr>
                <w:rFonts w:eastAsia="Calibri" w:cs="Arial"/>
                <w:color w:val="000000"/>
                <w:sz w:val="18"/>
                <w:szCs w:val="18"/>
                <w:lang w:val="en-AU" w:eastAsia="en-US"/>
              </w:rPr>
              <w:t>2-3-4-5-6-</w:t>
            </w:r>
            <w:r w:rsidRPr="000E1D4F">
              <w:rPr>
                <w:rFonts w:eastAsia="Calibri" w:cs="Arial"/>
                <w:b/>
                <w:color w:val="0000FF"/>
                <w:sz w:val="18"/>
                <w:szCs w:val="18"/>
                <w:lang w:val="en-AU" w:eastAsia="en-US"/>
              </w:rPr>
              <w:t>7</w:t>
            </w:r>
          </w:p>
        </w:tc>
      </w:tr>
      <w:tr w:rsidR="005D7373" w:rsidRPr="005D7373" w14:paraId="058B84D4" w14:textId="77777777" w:rsidTr="002C587A">
        <w:trPr>
          <w:cantSplit/>
          <w:trHeight w:val="270"/>
          <w:jc w:val="center"/>
        </w:trPr>
        <w:tc>
          <w:tcPr>
            <w:tcW w:w="1134" w:type="dxa"/>
            <w:tcBorders>
              <w:top w:val="nil"/>
              <w:left w:val="single" w:sz="8" w:space="0" w:color="000000"/>
              <w:bottom w:val="single" w:sz="8" w:space="0" w:color="000000"/>
              <w:right w:val="single" w:sz="8" w:space="0" w:color="000000"/>
            </w:tcBorders>
            <w:shd w:val="clear" w:color="auto" w:fill="auto"/>
          </w:tcPr>
          <w:p w14:paraId="512F017B" w14:textId="77777777" w:rsidR="005D7373" w:rsidRPr="000E1D4F" w:rsidRDefault="005D7373" w:rsidP="00BC4923">
            <w:pPr>
              <w:keepNext/>
              <w:keepLines/>
              <w:spacing w:before="60" w:after="60"/>
              <w:rPr>
                <w:rFonts w:eastAsia="Calibri" w:cs="Arial"/>
                <w:color w:val="000000"/>
                <w:sz w:val="18"/>
                <w:szCs w:val="18"/>
                <w:lang w:val="en-AU" w:eastAsia="en-US"/>
              </w:rPr>
            </w:pPr>
            <w:r w:rsidRPr="000E1D4F">
              <w:rPr>
                <w:rFonts w:eastAsia="Calibri" w:cs="Arial"/>
                <w:color w:val="000000"/>
                <w:sz w:val="18"/>
                <w:szCs w:val="18"/>
                <w:lang w:val="en-AU" w:eastAsia="en-US"/>
              </w:rPr>
              <w:lastRenderedPageBreak/>
              <w:t>CATPRA</w:t>
            </w:r>
          </w:p>
        </w:tc>
        <w:tc>
          <w:tcPr>
            <w:tcW w:w="1134" w:type="dxa"/>
            <w:tcBorders>
              <w:top w:val="nil"/>
              <w:left w:val="nil"/>
              <w:bottom w:val="single" w:sz="8" w:space="0" w:color="000000"/>
              <w:right w:val="single" w:sz="8" w:space="0" w:color="000000"/>
            </w:tcBorders>
            <w:shd w:val="clear" w:color="auto" w:fill="auto"/>
          </w:tcPr>
          <w:p w14:paraId="1358B20A" w14:textId="77777777" w:rsidR="005D7373" w:rsidRPr="000E1D4F" w:rsidRDefault="005D7373" w:rsidP="00BC4923">
            <w:pPr>
              <w:keepNext/>
              <w:keepLines/>
              <w:spacing w:before="60" w:after="60"/>
              <w:rPr>
                <w:rFonts w:eastAsia="Calibri" w:cs="Arial"/>
                <w:b/>
                <w:bCs/>
                <w:color w:val="000000"/>
                <w:sz w:val="18"/>
                <w:szCs w:val="18"/>
                <w:lang w:val="en-AU" w:eastAsia="en-US"/>
              </w:rPr>
            </w:pPr>
            <w:r w:rsidRPr="000E1D4F">
              <w:rPr>
                <w:rFonts w:eastAsia="Calibri" w:cs="Arial"/>
                <w:b/>
                <w:bCs/>
                <w:color w:val="000000"/>
                <w:sz w:val="18"/>
                <w:szCs w:val="18"/>
                <w:lang w:val="en-AU" w:eastAsia="en-US"/>
              </w:rPr>
              <w:t> </w:t>
            </w:r>
          </w:p>
        </w:tc>
        <w:tc>
          <w:tcPr>
            <w:tcW w:w="7230" w:type="dxa"/>
            <w:tcBorders>
              <w:top w:val="nil"/>
              <w:left w:val="nil"/>
              <w:bottom w:val="single" w:sz="8" w:space="0" w:color="000000"/>
              <w:right w:val="single" w:sz="8" w:space="0" w:color="000000"/>
            </w:tcBorders>
            <w:shd w:val="clear" w:color="auto" w:fill="auto"/>
          </w:tcPr>
          <w:p w14:paraId="4CB2E1C1" w14:textId="7BCD7A12" w:rsidR="005D7373" w:rsidRPr="000E1D4F" w:rsidRDefault="005D7373" w:rsidP="00BC4923">
            <w:pPr>
              <w:keepNext/>
              <w:keepLines/>
              <w:spacing w:before="60" w:after="60"/>
              <w:rPr>
                <w:rFonts w:eastAsia="Calibri" w:cs="Arial"/>
                <w:color w:val="000000"/>
                <w:sz w:val="18"/>
                <w:szCs w:val="18"/>
                <w:lang w:val="en-AU" w:eastAsia="en-US"/>
              </w:rPr>
            </w:pPr>
            <w:r w:rsidRPr="000E1D4F">
              <w:rPr>
                <w:rFonts w:eastAsia="Calibri" w:cs="Arial"/>
                <w:color w:val="000000"/>
                <w:sz w:val="18"/>
                <w:szCs w:val="18"/>
                <w:lang w:val="en-AU" w:eastAsia="en-US"/>
              </w:rPr>
              <w:t>1-2-3-4-5-6</w:t>
            </w:r>
            <w:r w:rsidRPr="000E1D4F">
              <w:rPr>
                <w:rFonts w:eastAsia="Calibri" w:cs="Arial"/>
                <w:sz w:val="18"/>
                <w:szCs w:val="18"/>
                <w:lang w:val="en-AU" w:eastAsia="en-US"/>
              </w:rPr>
              <w:t>-7</w:t>
            </w:r>
            <w:r w:rsidRPr="000E1D4F">
              <w:rPr>
                <w:rFonts w:eastAsia="Calibri" w:cs="Arial"/>
                <w:color w:val="000000"/>
                <w:sz w:val="18"/>
                <w:szCs w:val="18"/>
                <w:lang w:val="en-AU" w:eastAsia="en-US"/>
              </w:rPr>
              <w:t>-8-9-10</w:t>
            </w:r>
            <w:r w:rsidRPr="000E1D4F">
              <w:rPr>
                <w:rFonts w:eastAsia="Calibri" w:cs="Arial"/>
                <w:b/>
                <w:color w:val="0000FF"/>
                <w:sz w:val="18"/>
                <w:szCs w:val="18"/>
                <w:lang w:val="en-AU" w:eastAsia="en-US"/>
              </w:rPr>
              <w:t>-11</w:t>
            </w:r>
            <w:ins w:id="1765" w:author="Teh Stand" w:date="2021-08-06T09:35:00Z">
              <w:r w:rsidR="00D432E1">
                <w:rPr>
                  <w:rFonts w:eastAsia="Calibri" w:cs="Arial"/>
                  <w:b/>
                  <w:color w:val="0000FF"/>
                  <w:sz w:val="18"/>
                  <w:szCs w:val="18"/>
                  <w:lang w:val="en-AU" w:eastAsia="en-US"/>
                </w:rPr>
                <w:t>-12</w:t>
              </w:r>
            </w:ins>
          </w:p>
        </w:tc>
      </w:tr>
      <w:tr w:rsidR="005D7373" w:rsidRPr="005D7373" w14:paraId="271F6C34" w14:textId="77777777" w:rsidTr="002C587A">
        <w:trPr>
          <w:cantSplit/>
          <w:trHeight w:val="270"/>
          <w:jc w:val="center"/>
        </w:trPr>
        <w:tc>
          <w:tcPr>
            <w:tcW w:w="1134" w:type="dxa"/>
            <w:tcBorders>
              <w:top w:val="nil"/>
              <w:left w:val="single" w:sz="8" w:space="0" w:color="000000"/>
              <w:bottom w:val="single" w:sz="8" w:space="0" w:color="000000"/>
              <w:right w:val="single" w:sz="8" w:space="0" w:color="000000"/>
            </w:tcBorders>
            <w:shd w:val="clear" w:color="auto" w:fill="auto"/>
          </w:tcPr>
          <w:p w14:paraId="54737914" w14:textId="77777777" w:rsidR="005D7373" w:rsidRPr="000E1D4F" w:rsidRDefault="005D7373" w:rsidP="005D7373">
            <w:pPr>
              <w:spacing w:before="60" w:after="60"/>
              <w:rPr>
                <w:rFonts w:eastAsia="Calibri" w:cs="Arial"/>
                <w:color w:val="000000"/>
                <w:sz w:val="18"/>
                <w:szCs w:val="18"/>
                <w:lang w:val="en-AU" w:eastAsia="en-US"/>
              </w:rPr>
            </w:pPr>
            <w:r w:rsidRPr="000E1D4F">
              <w:rPr>
                <w:rFonts w:eastAsia="Calibri" w:cs="Arial"/>
                <w:color w:val="000000"/>
                <w:sz w:val="18"/>
                <w:szCs w:val="18"/>
                <w:lang w:val="en-AU" w:eastAsia="en-US"/>
              </w:rPr>
              <w:t> </w:t>
            </w:r>
          </w:p>
        </w:tc>
        <w:tc>
          <w:tcPr>
            <w:tcW w:w="1134" w:type="dxa"/>
            <w:tcBorders>
              <w:top w:val="nil"/>
              <w:left w:val="nil"/>
              <w:bottom w:val="single" w:sz="8" w:space="0" w:color="000000"/>
              <w:right w:val="single" w:sz="8" w:space="0" w:color="000000"/>
            </w:tcBorders>
            <w:shd w:val="clear" w:color="auto" w:fill="auto"/>
          </w:tcPr>
          <w:p w14:paraId="6CF8D9B7" w14:textId="77777777" w:rsidR="005D7373" w:rsidRPr="000E1D4F" w:rsidRDefault="005D7373" w:rsidP="005D7373">
            <w:pPr>
              <w:spacing w:before="60" w:after="60"/>
              <w:jc w:val="both"/>
              <w:rPr>
                <w:rFonts w:eastAsia="Calibri" w:cs="Arial"/>
                <w:b/>
                <w:bCs/>
                <w:color w:val="000000"/>
                <w:sz w:val="18"/>
                <w:szCs w:val="18"/>
                <w:lang w:val="en-AU" w:eastAsia="en-US"/>
              </w:rPr>
            </w:pPr>
            <w:r w:rsidRPr="000E1D4F">
              <w:rPr>
                <w:rFonts w:eastAsia="Calibri" w:cs="Arial"/>
                <w:b/>
                <w:bCs/>
                <w:color w:val="A6A6A6"/>
                <w:sz w:val="18"/>
                <w:szCs w:val="18"/>
                <w:lang w:val="en-AU" w:eastAsia="en-US"/>
              </w:rPr>
              <w:t>OSPARE</w:t>
            </w:r>
          </w:p>
        </w:tc>
        <w:tc>
          <w:tcPr>
            <w:tcW w:w="7230" w:type="dxa"/>
            <w:tcBorders>
              <w:top w:val="nil"/>
              <w:left w:val="nil"/>
              <w:bottom w:val="single" w:sz="8" w:space="0" w:color="000000"/>
              <w:right w:val="single" w:sz="8" w:space="0" w:color="000000"/>
            </w:tcBorders>
            <w:shd w:val="clear" w:color="auto" w:fill="auto"/>
          </w:tcPr>
          <w:p w14:paraId="21C53F70" w14:textId="77777777" w:rsidR="005D7373" w:rsidRPr="000E1D4F" w:rsidRDefault="005D7373" w:rsidP="005D7373">
            <w:pPr>
              <w:spacing w:before="60" w:after="60"/>
              <w:jc w:val="both"/>
              <w:rPr>
                <w:rFonts w:eastAsia="Calibri" w:cs="Arial"/>
                <w:sz w:val="18"/>
                <w:szCs w:val="18"/>
                <w:lang w:val="en-AU" w:eastAsia="en-US"/>
              </w:rPr>
            </w:pPr>
            <w:r w:rsidRPr="000E1D4F">
              <w:rPr>
                <w:rFonts w:eastAsia="Calibri" w:cs="Arial"/>
                <w:b/>
                <w:dstrike/>
                <w:color w:val="FF0000"/>
                <w:sz w:val="18"/>
                <w:szCs w:val="18"/>
                <w:lang w:val="en-AU" w:eastAsia="en-US"/>
              </w:rPr>
              <w:t>1-2-5</w:t>
            </w:r>
            <w:r w:rsidRPr="000E1D4F">
              <w:rPr>
                <w:rFonts w:eastAsia="Calibri" w:cs="Arial"/>
                <w:b/>
                <w:color w:val="A6A6A6"/>
                <w:sz w:val="18"/>
                <w:szCs w:val="18"/>
                <w:lang w:val="en-AU" w:eastAsia="en-US"/>
              </w:rPr>
              <w:t>-8-9</w:t>
            </w:r>
            <w:r w:rsidRPr="000E1D4F">
              <w:rPr>
                <w:rFonts w:eastAsia="Calibri" w:cs="Arial"/>
                <w:sz w:val="18"/>
                <w:szCs w:val="18"/>
                <w:lang w:val="en-AU" w:eastAsia="en-US"/>
              </w:rPr>
              <w:t xml:space="preserve">     [</w:t>
            </w:r>
            <w:r w:rsidRPr="000E1D4F">
              <w:rPr>
                <w:rFonts w:eastAsia="Calibri" w:cs="Arial"/>
                <w:b/>
                <w:sz w:val="18"/>
                <w:szCs w:val="18"/>
                <w:lang w:val="en-AU" w:eastAsia="en-US"/>
              </w:rPr>
              <w:t>category of production area</w:t>
            </w:r>
            <w:r w:rsidRPr="000E1D4F">
              <w:rPr>
                <w:rFonts w:eastAsia="Calibri" w:cs="Arial"/>
                <w:sz w:val="18"/>
                <w:szCs w:val="18"/>
                <w:lang w:val="en-AU" w:eastAsia="en-US"/>
              </w:rPr>
              <w:t xml:space="preserve"> is not bound to </w:t>
            </w:r>
            <w:r w:rsidRPr="000E1D4F">
              <w:rPr>
                <w:rFonts w:eastAsia="Calibri" w:cs="Arial"/>
                <w:b/>
                <w:sz w:val="18"/>
                <w:szCs w:val="18"/>
                <w:lang w:val="en-AU" w:eastAsia="en-US"/>
              </w:rPr>
              <w:t>Offshore Production Area</w:t>
            </w:r>
            <w:r w:rsidRPr="000E1D4F">
              <w:rPr>
                <w:rFonts w:eastAsia="Calibri" w:cs="Arial"/>
                <w:sz w:val="18"/>
                <w:szCs w:val="18"/>
                <w:lang w:val="en-AU" w:eastAsia="en-US"/>
              </w:rPr>
              <w:t xml:space="preserve">.  Values 8 and 9 convert to new attribute </w:t>
            </w:r>
            <w:r w:rsidRPr="000E1D4F">
              <w:rPr>
                <w:rFonts w:eastAsia="Calibri" w:cs="Arial"/>
                <w:b/>
                <w:sz w:val="18"/>
                <w:szCs w:val="18"/>
                <w:lang w:val="en-AU" w:eastAsia="en-US"/>
              </w:rPr>
              <w:t>category of offshore production area</w:t>
            </w:r>
            <w:r w:rsidRPr="000E1D4F">
              <w:rPr>
                <w:rFonts w:eastAsia="Calibri" w:cs="Arial"/>
                <w:sz w:val="18"/>
                <w:szCs w:val="18"/>
                <w:lang w:val="en-AU" w:eastAsia="en-US"/>
              </w:rPr>
              <w:t xml:space="preserve"> – see clause 11.7.4]</w:t>
            </w:r>
          </w:p>
        </w:tc>
      </w:tr>
      <w:tr w:rsidR="005D7373" w:rsidRPr="005D7373" w14:paraId="1BD02824" w14:textId="77777777" w:rsidTr="002C587A">
        <w:trPr>
          <w:cantSplit/>
          <w:trHeight w:val="270"/>
          <w:jc w:val="center"/>
        </w:trPr>
        <w:tc>
          <w:tcPr>
            <w:tcW w:w="1134" w:type="dxa"/>
            <w:tcBorders>
              <w:top w:val="nil"/>
              <w:left w:val="single" w:sz="8" w:space="0" w:color="000000"/>
              <w:bottom w:val="nil"/>
              <w:right w:val="single" w:sz="8" w:space="0" w:color="000000"/>
            </w:tcBorders>
            <w:shd w:val="clear" w:color="auto" w:fill="auto"/>
          </w:tcPr>
          <w:p w14:paraId="7B86C96C" w14:textId="77777777" w:rsidR="005D7373" w:rsidRPr="000E1D4F" w:rsidRDefault="005D7373" w:rsidP="005D7373">
            <w:pPr>
              <w:spacing w:before="60" w:after="60"/>
              <w:rPr>
                <w:rFonts w:eastAsia="Calibri" w:cs="Arial"/>
                <w:color w:val="000000"/>
                <w:sz w:val="18"/>
                <w:szCs w:val="18"/>
                <w:lang w:val="en-AU" w:eastAsia="en-US"/>
              </w:rPr>
            </w:pPr>
            <w:r w:rsidRPr="000E1D4F">
              <w:rPr>
                <w:rFonts w:eastAsia="Calibri" w:cs="Arial"/>
                <w:color w:val="000000"/>
                <w:sz w:val="18"/>
                <w:szCs w:val="18"/>
                <w:lang w:val="en-AU" w:eastAsia="en-US"/>
              </w:rPr>
              <w:t> </w:t>
            </w:r>
          </w:p>
        </w:tc>
        <w:tc>
          <w:tcPr>
            <w:tcW w:w="1134" w:type="dxa"/>
            <w:tcBorders>
              <w:top w:val="nil"/>
              <w:left w:val="nil"/>
              <w:bottom w:val="nil"/>
              <w:right w:val="single" w:sz="8" w:space="0" w:color="000000"/>
            </w:tcBorders>
            <w:shd w:val="clear" w:color="auto" w:fill="auto"/>
          </w:tcPr>
          <w:p w14:paraId="7CEA3FD3" w14:textId="77777777" w:rsidR="005D7373" w:rsidRPr="000E1D4F" w:rsidRDefault="005D7373" w:rsidP="005D7373">
            <w:pPr>
              <w:spacing w:before="60" w:after="60"/>
              <w:jc w:val="both"/>
              <w:rPr>
                <w:rFonts w:eastAsia="Calibri" w:cs="Arial"/>
                <w:b/>
                <w:bCs/>
                <w:color w:val="000000"/>
                <w:sz w:val="18"/>
                <w:szCs w:val="18"/>
                <w:lang w:val="en-AU" w:eastAsia="en-US"/>
              </w:rPr>
            </w:pPr>
            <w:r w:rsidRPr="000E1D4F">
              <w:rPr>
                <w:rFonts w:eastAsia="Calibri" w:cs="Arial"/>
                <w:b/>
                <w:bCs/>
                <w:color w:val="000000"/>
                <w:sz w:val="18"/>
                <w:szCs w:val="18"/>
                <w:lang w:val="en-AU" w:eastAsia="en-US"/>
              </w:rPr>
              <w:t>PRDARE</w:t>
            </w:r>
          </w:p>
        </w:tc>
        <w:tc>
          <w:tcPr>
            <w:tcW w:w="7230" w:type="dxa"/>
            <w:tcBorders>
              <w:top w:val="nil"/>
              <w:left w:val="nil"/>
              <w:bottom w:val="nil"/>
              <w:right w:val="single" w:sz="8" w:space="0" w:color="000000"/>
            </w:tcBorders>
            <w:shd w:val="clear" w:color="auto" w:fill="auto"/>
          </w:tcPr>
          <w:p w14:paraId="419F6AC7" w14:textId="14D109FD" w:rsidR="005D7373" w:rsidRPr="000E1D4F" w:rsidRDefault="005D7373" w:rsidP="005D7373">
            <w:pPr>
              <w:spacing w:before="60" w:after="60"/>
              <w:jc w:val="both"/>
              <w:rPr>
                <w:rFonts w:eastAsia="Calibri" w:cs="Arial"/>
                <w:color w:val="000000"/>
                <w:sz w:val="18"/>
                <w:szCs w:val="18"/>
                <w:lang w:val="en-AU" w:eastAsia="en-US"/>
              </w:rPr>
            </w:pPr>
            <w:r w:rsidRPr="000E1D4F">
              <w:rPr>
                <w:rFonts w:eastAsia="Calibri" w:cs="Arial"/>
                <w:color w:val="000000"/>
                <w:sz w:val="18"/>
                <w:szCs w:val="18"/>
                <w:lang w:val="en-AU" w:eastAsia="en-US"/>
              </w:rPr>
              <w:t>1-2-3-4-5-6</w:t>
            </w:r>
            <w:r w:rsidRPr="000E1D4F">
              <w:rPr>
                <w:rFonts w:eastAsia="Calibri" w:cs="Arial"/>
                <w:sz w:val="18"/>
                <w:szCs w:val="18"/>
                <w:lang w:val="en-AU" w:eastAsia="en-US"/>
              </w:rPr>
              <w:t>-7</w:t>
            </w:r>
            <w:r w:rsidRPr="000E1D4F">
              <w:rPr>
                <w:rFonts w:eastAsia="Calibri" w:cs="Arial"/>
                <w:color w:val="000000"/>
                <w:sz w:val="18"/>
                <w:szCs w:val="18"/>
                <w:lang w:val="en-AU" w:eastAsia="en-US"/>
              </w:rPr>
              <w:t>-8-9-10</w:t>
            </w:r>
            <w:r w:rsidRPr="000E1D4F">
              <w:rPr>
                <w:rFonts w:eastAsia="Calibri" w:cs="Arial"/>
                <w:b/>
                <w:color w:val="0000FF"/>
                <w:sz w:val="18"/>
                <w:szCs w:val="18"/>
                <w:lang w:val="en-AU" w:eastAsia="en-US"/>
              </w:rPr>
              <w:t>-11</w:t>
            </w:r>
            <w:ins w:id="1766" w:author="Teh Stand" w:date="2021-08-06T09:37:00Z">
              <w:r w:rsidR="00D432E1">
                <w:rPr>
                  <w:rFonts w:eastAsia="Calibri" w:cs="Arial"/>
                  <w:b/>
                  <w:color w:val="0000FF"/>
                  <w:sz w:val="18"/>
                  <w:szCs w:val="18"/>
                  <w:lang w:val="en-AU" w:eastAsia="en-US"/>
                </w:rPr>
                <w:t>-12</w:t>
              </w:r>
            </w:ins>
          </w:p>
        </w:tc>
      </w:tr>
      <w:tr w:rsidR="005D7373" w:rsidRPr="005D7373" w14:paraId="0AD658F1" w14:textId="77777777" w:rsidTr="002C587A">
        <w:trPr>
          <w:cantSplit/>
          <w:trHeight w:val="270"/>
          <w:jc w:val="center"/>
        </w:trPr>
        <w:tc>
          <w:tcPr>
            <w:tcW w:w="1134" w:type="dxa"/>
            <w:tcBorders>
              <w:top w:val="single" w:sz="8" w:space="0" w:color="000000"/>
              <w:left w:val="nil"/>
              <w:bottom w:val="single" w:sz="8" w:space="0" w:color="000000"/>
              <w:right w:val="nil"/>
            </w:tcBorders>
            <w:shd w:val="clear" w:color="auto" w:fill="auto"/>
          </w:tcPr>
          <w:p w14:paraId="1BA0AA5F" w14:textId="77777777" w:rsidR="005D7373" w:rsidRPr="000E1D4F" w:rsidRDefault="005D7373" w:rsidP="005D7373">
            <w:pPr>
              <w:spacing w:before="60" w:after="60"/>
              <w:rPr>
                <w:rFonts w:eastAsia="Calibri" w:cs="Arial"/>
                <w:color w:val="000000"/>
                <w:sz w:val="18"/>
                <w:szCs w:val="18"/>
                <w:lang w:val="en-AU" w:eastAsia="en-US"/>
              </w:rPr>
            </w:pPr>
            <w:r w:rsidRPr="000E1D4F">
              <w:rPr>
                <w:rFonts w:eastAsia="Calibri" w:cs="Arial"/>
                <w:color w:val="000000"/>
                <w:sz w:val="18"/>
                <w:szCs w:val="18"/>
                <w:lang w:val="en-AU" w:eastAsia="en-US"/>
              </w:rPr>
              <w:t> </w:t>
            </w:r>
          </w:p>
        </w:tc>
        <w:tc>
          <w:tcPr>
            <w:tcW w:w="1134" w:type="dxa"/>
            <w:tcBorders>
              <w:top w:val="single" w:sz="8" w:space="0" w:color="000000"/>
              <w:left w:val="nil"/>
              <w:bottom w:val="single" w:sz="8" w:space="0" w:color="000000"/>
              <w:right w:val="nil"/>
            </w:tcBorders>
            <w:shd w:val="clear" w:color="auto" w:fill="auto"/>
          </w:tcPr>
          <w:p w14:paraId="7DB4C850" w14:textId="77777777" w:rsidR="005D7373" w:rsidRPr="000E1D4F" w:rsidRDefault="005D7373" w:rsidP="005D7373">
            <w:pPr>
              <w:spacing w:before="60" w:after="60"/>
              <w:jc w:val="both"/>
              <w:rPr>
                <w:rFonts w:eastAsia="Calibri" w:cs="Arial"/>
                <w:b/>
                <w:bCs/>
                <w:color w:val="000000"/>
                <w:sz w:val="18"/>
                <w:szCs w:val="18"/>
                <w:lang w:val="en-AU" w:eastAsia="en-US"/>
              </w:rPr>
            </w:pPr>
            <w:r w:rsidRPr="000E1D4F">
              <w:rPr>
                <w:rFonts w:eastAsia="Calibri" w:cs="Arial"/>
                <w:b/>
                <w:bCs/>
                <w:color w:val="000000"/>
                <w:sz w:val="18"/>
                <w:szCs w:val="18"/>
                <w:lang w:val="en-AU" w:eastAsia="en-US"/>
              </w:rPr>
              <w:t> </w:t>
            </w:r>
          </w:p>
        </w:tc>
        <w:tc>
          <w:tcPr>
            <w:tcW w:w="7230" w:type="dxa"/>
            <w:tcBorders>
              <w:top w:val="single" w:sz="8" w:space="0" w:color="000000"/>
              <w:left w:val="nil"/>
              <w:bottom w:val="single" w:sz="8" w:space="0" w:color="000000"/>
              <w:right w:val="nil"/>
            </w:tcBorders>
            <w:shd w:val="clear" w:color="auto" w:fill="auto"/>
          </w:tcPr>
          <w:p w14:paraId="1B75A20C" w14:textId="77777777" w:rsidR="005D7373" w:rsidRPr="000E1D4F" w:rsidRDefault="005D7373" w:rsidP="005D7373">
            <w:pPr>
              <w:spacing w:before="60" w:after="60"/>
              <w:jc w:val="both"/>
              <w:rPr>
                <w:rFonts w:eastAsia="Calibri" w:cs="Arial"/>
                <w:color w:val="000000"/>
                <w:sz w:val="18"/>
                <w:szCs w:val="18"/>
                <w:lang w:val="en-AU" w:eastAsia="en-US"/>
              </w:rPr>
            </w:pPr>
            <w:r w:rsidRPr="000E1D4F">
              <w:rPr>
                <w:rFonts w:eastAsia="Calibri" w:cs="Arial"/>
                <w:color w:val="000000"/>
                <w:sz w:val="18"/>
                <w:szCs w:val="18"/>
                <w:lang w:val="en-AU" w:eastAsia="en-US"/>
              </w:rPr>
              <w:t> </w:t>
            </w:r>
          </w:p>
        </w:tc>
      </w:tr>
      <w:tr w:rsidR="005D7373" w:rsidRPr="005D7373" w14:paraId="1DAEA7FC" w14:textId="77777777" w:rsidTr="002C587A">
        <w:trPr>
          <w:cantSplit/>
          <w:trHeight w:val="270"/>
          <w:jc w:val="center"/>
        </w:trPr>
        <w:tc>
          <w:tcPr>
            <w:tcW w:w="1134" w:type="dxa"/>
            <w:tcBorders>
              <w:top w:val="nil"/>
              <w:left w:val="single" w:sz="8" w:space="0" w:color="000000"/>
              <w:bottom w:val="single" w:sz="8" w:space="0" w:color="000000"/>
              <w:right w:val="single" w:sz="8" w:space="0" w:color="000000"/>
            </w:tcBorders>
            <w:shd w:val="clear" w:color="auto" w:fill="auto"/>
          </w:tcPr>
          <w:p w14:paraId="5C1EB9F7" w14:textId="77777777" w:rsidR="005D7373" w:rsidRPr="000E1D4F" w:rsidRDefault="005D7373" w:rsidP="005D7373">
            <w:pPr>
              <w:spacing w:before="60" w:after="60"/>
              <w:rPr>
                <w:rFonts w:eastAsia="Calibri" w:cs="Arial"/>
                <w:color w:val="000000"/>
                <w:sz w:val="18"/>
                <w:szCs w:val="18"/>
                <w:lang w:val="en-AU" w:eastAsia="en-US"/>
              </w:rPr>
            </w:pPr>
            <w:r w:rsidRPr="000E1D4F">
              <w:rPr>
                <w:rFonts w:eastAsia="Calibri" w:cs="Arial"/>
                <w:color w:val="000000"/>
                <w:sz w:val="18"/>
                <w:szCs w:val="18"/>
                <w:lang w:val="en-AU" w:eastAsia="en-US"/>
              </w:rPr>
              <w:t>CATROS</w:t>
            </w:r>
          </w:p>
        </w:tc>
        <w:tc>
          <w:tcPr>
            <w:tcW w:w="1134" w:type="dxa"/>
            <w:tcBorders>
              <w:top w:val="nil"/>
              <w:left w:val="nil"/>
              <w:bottom w:val="single" w:sz="8" w:space="0" w:color="000000"/>
              <w:right w:val="single" w:sz="8" w:space="0" w:color="000000"/>
            </w:tcBorders>
            <w:shd w:val="clear" w:color="auto" w:fill="auto"/>
          </w:tcPr>
          <w:p w14:paraId="21D11D36" w14:textId="77777777" w:rsidR="005D7373" w:rsidRPr="000E1D4F" w:rsidRDefault="005D7373" w:rsidP="005D7373">
            <w:pPr>
              <w:spacing w:before="60" w:after="60"/>
              <w:rPr>
                <w:rFonts w:eastAsia="Calibri" w:cs="Arial"/>
                <w:b/>
                <w:bCs/>
                <w:color w:val="000000"/>
                <w:sz w:val="18"/>
                <w:szCs w:val="18"/>
                <w:lang w:val="en-AU" w:eastAsia="en-US"/>
              </w:rPr>
            </w:pPr>
          </w:p>
        </w:tc>
        <w:tc>
          <w:tcPr>
            <w:tcW w:w="7230" w:type="dxa"/>
            <w:tcBorders>
              <w:top w:val="nil"/>
              <w:left w:val="nil"/>
              <w:bottom w:val="single" w:sz="8" w:space="0" w:color="000000"/>
              <w:right w:val="single" w:sz="8" w:space="0" w:color="000000"/>
            </w:tcBorders>
            <w:shd w:val="clear" w:color="auto" w:fill="auto"/>
          </w:tcPr>
          <w:p w14:paraId="6E5A6A58" w14:textId="77777777" w:rsidR="005D7373" w:rsidRPr="000E1D4F" w:rsidRDefault="005D7373" w:rsidP="005D7373">
            <w:pPr>
              <w:spacing w:before="60" w:after="60"/>
              <w:rPr>
                <w:rFonts w:eastAsia="Calibri" w:cs="Arial"/>
                <w:color w:val="000000"/>
                <w:sz w:val="18"/>
                <w:szCs w:val="18"/>
                <w:lang w:val="en-AU" w:eastAsia="en-US"/>
              </w:rPr>
            </w:pPr>
            <w:r w:rsidRPr="000E1D4F">
              <w:rPr>
                <w:rFonts w:eastAsia="Calibri" w:cs="Arial"/>
                <w:b/>
                <w:dstrike/>
                <w:color w:val="FF0000"/>
                <w:sz w:val="18"/>
                <w:szCs w:val="18"/>
                <w:lang w:val="en-AU" w:eastAsia="en-US"/>
              </w:rPr>
              <w:t>1-2-3-4</w:t>
            </w:r>
            <w:r w:rsidRPr="000E1D4F">
              <w:rPr>
                <w:rFonts w:eastAsia="Calibri" w:cs="Arial"/>
                <w:color w:val="000000"/>
                <w:sz w:val="18"/>
                <w:szCs w:val="18"/>
                <w:lang w:val="en-AU" w:eastAsia="en-US"/>
              </w:rPr>
              <w:t>-5</w:t>
            </w:r>
            <w:r w:rsidRPr="000E1D4F">
              <w:rPr>
                <w:rFonts w:eastAsia="Calibri" w:cs="Arial"/>
                <w:b/>
                <w:dstrike/>
                <w:color w:val="FF0000"/>
                <w:sz w:val="18"/>
                <w:szCs w:val="18"/>
                <w:lang w:val="en-AU" w:eastAsia="en-US"/>
              </w:rPr>
              <w:t>-6-7-8-9</w:t>
            </w:r>
            <w:r w:rsidRPr="000E1D4F">
              <w:rPr>
                <w:rFonts w:eastAsia="Calibri" w:cs="Arial"/>
                <w:color w:val="000000"/>
                <w:sz w:val="18"/>
                <w:szCs w:val="18"/>
                <w:lang w:val="en-AU" w:eastAsia="en-US"/>
              </w:rPr>
              <w:t>-10-11</w:t>
            </w:r>
            <w:r w:rsidRPr="000E1D4F">
              <w:rPr>
                <w:rFonts w:eastAsia="Calibri" w:cs="Arial"/>
                <w:b/>
                <w:dstrike/>
                <w:color w:val="FF0000"/>
                <w:sz w:val="18"/>
                <w:szCs w:val="18"/>
                <w:lang w:val="en-AU" w:eastAsia="en-US"/>
              </w:rPr>
              <w:t>-12-13</w:t>
            </w:r>
            <w:r w:rsidRPr="000E1D4F">
              <w:rPr>
                <w:rFonts w:eastAsia="Calibri" w:cs="Arial"/>
                <w:color w:val="000000"/>
                <w:sz w:val="18"/>
                <w:szCs w:val="18"/>
                <w:lang w:val="en-AU" w:eastAsia="en-US"/>
              </w:rPr>
              <w:t>-14</w:t>
            </w:r>
            <w:r w:rsidRPr="000E1D4F">
              <w:rPr>
                <w:rFonts w:eastAsia="Calibri" w:cs="Arial"/>
                <w:b/>
                <w:color w:val="0000FF"/>
                <w:sz w:val="18"/>
                <w:szCs w:val="18"/>
                <w:lang w:val="en-AU" w:eastAsia="en-US"/>
              </w:rPr>
              <w:t>-19-20</w:t>
            </w:r>
          </w:p>
        </w:tc>
      </w:tr>
      <w:tr w:rsidR="005D7373" w:rsidRPr="005D7373" w14:paraId="1EFD5EA4" w14:textId="77777777" w:rsidTr="002C587A">
        <w:trPr>
          <w:cantSplit/>
          <w:trHeight w:val="270"/>
          <w:jc w:val="center"/>
        </w:trPr>
        <w:tc>
          <w:tcPr>
            <w:tcW w:w="1134" w:type="dxa"/>
            <w:tcBorders>
              <w:top w:val="nil"/>
              <w:left w:val="nil"/>
              <w:bottom w:val="single" w:sz="8" w:space="0" w:color="000000"/>
              <w:right w:val="nil"/>
            </w:tcBorders>
            <w:shd w:val="clear" w:color="auto" w:fill="auto"/>
          </w:tcPr>
          <w:p w14:paraId="506F2552" w14:textId="77777777" w:rsidR="005D7373" w:rsidRPr="000E1D4F" w:rsidRDefault="005D7373" w:rsidP="005D7373">
            <w:pPr>
              <w:spacing w:before="60" w:after="60"/>
              <w:rPr>
                <w:rFonts w:eastAsia="Calibri" w:cs="Arial"/>
                <w:color w:val="000000"/>
                <w:sz w:val="18"/>
                <w:szCs w:val="18"/>
                <w:lang w:val="en-AU" w:eastAsia="en-US"/>
              </w:rPr>
            </w:pPr>
            <w:r w:rsidRPr="000E1D4F">
              <w:rPr>
                <w:rFonts w:eastAsia="Calibri" w:cs="Arial"/>
                <w:color w:val="000000"/>
                <w:sz w:val="18"/>
                <w:szCs w:val="18"/>
                <w:lang w:val="en-AU" w:eastAsia="en-US"/>
              </w:rPr>
              <w:t> </w:t>
            </w:r>
          </w:p>
        </w:tc>
        <w:tc>
          <w:tcPr>
            <w:tcW w:w="1134" w:type="dxa"/>
            <w:tcBorders>
              <w:top w:val="nil"/>
              <w:left w:val="nil"/>
              <w:bottom w:val="single" w:sz="8" w:space="0" w:color="000000"/>
              <w:right w:val="nil"/>
            </w:tcBorders>
            <w:shd w:val="clear" w:color="auto" w:fill="auto"/>
          </w:tcPr>
          <w:p w14:paraId="52F78C29" w14:textId="77777777" w:rsidR="005D7373" w:rsidRPr="000E1D4F" w:rsidRDefault="005D7373" w:rsidP="005D7373">
            <w:pPr>
              <w:spacing w:before="60" w:after="60"/>
              <w:rPr>
                <w:rFonts w:eastAsia="Calibri" w:cs="Arial"/>
                <w:b/>
                <w:bCs/>
                <w:color w:val="000000"/>
                <w:sz w:val="18"/>
                <w:szCs w:val="18"/>
                <w:lang w:val="en-AU" w:eastAsia="en-US"/>
              </w:rPr>
            </w:pPr>
            <w:r w:rsidRPr="000E1D4F">
              <w:rPr>
                <w:rFonts w:eastAsia="Calibri" w:cs="Arial"/>
                <w:b/>
                <w:bCs/>
                <w:color w:val="000000"/>
                <w:sz w:val="18"/>
                <w:szCs w:val="18"/>
                <w:lang w:val="en-AU" w:eastAsia="en-US"/>
              </w:rPr>
              <w:t> </w:t>
            </w:r>
          </w:p>
        </w:tc>
        <w:tc>
          <w:tcPr>
            <w:tcW w:w="7230" w:type="dxa"/>
            <w:tcBorders>
              <w:top w:val="nil"/>
              <w:left w:val="nil"/>
              <w:bottom w:val="single" w:sz="8" w:space="0" w:color="000000"/>
              <w:right w:val="nil"/>
            </w:tcBorders>
            <w:shd w:val="clear" w:color="auto" w:fill="auto"/>
          </w:tcPr>
          <w:p w14:paraId="7DC8E4C5" w14:textId="77777777" w:rsidR="005D7373" w:rsidRPr="000E1D4F" w:rsidRDefault="005D7373" w:rsidP="005D7373">
            <w:pPr>
              <w:spacing w:before="60" w:after="60"/>
              <w:rPr>
                <w:rFonts w:eastAsia="Calibri" w:cs="Arial"/>
                <w:color w:val="000000"/>
                <w:sz w:val="18"/>
                <w:szCs w:val="18"/>
                <w:lang w:val="en-AU" w:eastAsia="en-US"/>
              </w:rPr>
            </w:pPr>
            <w:r w:rsidRPr="000E1D4F">
              <w:rPr>
                <w:rFonts w:eastAsia="Calibri" w:cs="Arial"/>
                <w:color w:val="000000"/>
                <w:sz w:val="18"/>
                <w:szCs w:val="18"/>
                <w:lang w:val="en-AU" w:eastAsia="en-US"/>
              </w:rPr>
              <w:t> </w:t>
            </w:r>
          </w:p>
        </w:tc>
      </w:tr>
      <w:tr w:rsidR="005D7373" w:rsidRPr="005D7373" w14:paraId="1E454A42" w14:textId="77777777" w:rsidTr="002C587A">
        <w:trPr>
          <w:cantSplit/>
          <w:trHeight w:val="270"/>
          <w:jc w:val="center"/>
        </w:trPr>
        <w:tc>
          <w:tcPr>
            <w:tcW w:w="1134" w:type="dxa"/>
            <w:tcBorders>
              <w:top w:val="nil"/>
              <w:left w:val="single" w:sz="8" w:space="0" w:color="000000"/>
              <w:bottom w:val="single" w:sz="8" w:space="0" w:color="000000"/>
              <w:right w:val="single" w:sz="8" w:space="0" w:color="000000"/>
            </w:tcBorders>
            <w:shd w:val="clear" w:color="auto" w:fill="auto"/>
          </w:tcPr>
          <w:p w14:paraId="792483D4" w14:textId="77777777" w:rsidR="005D7373" w:rsidRPr="000E1D4F" w:rsidRDefault="005D7373" w:rsidP="005D7373">
            <w:pPr>
              <w:spacing w:before="60" w:after="60"/>
              <w:rPr>
                <w:rFonts w:eastAsia="Calibri" w:cs="Arial"/>
                <w:color w:val="000000"/>
                <w:sz w:val="18"/>
                <w:szCs w:val="18"/>
                <w:lang w:val="en-AU" w:eastAsia="en-US"/>
              </w:rPr>
            </w:pPr>
            <w:r w:rsidRPr="000E1D4F">
              <w:rPr>
                <w:rFonts w:eastAsia="Calibri" w:cs="Arial"/>
                <w:color w:val="A6A6A6"/>
                <w:sz w:val="18"/>
                <w:szCs w:val="18"/>
                <w:lang w:val="en-AU" w:eastAsia="en-US"/>
              </w:rPr>
              <w:t>CATTRK</w:t>
            </w:r>
          </w:p>
        </w:tc>
        <w:tc>
          <w:tcPr>
            <w:tcW w:w="1134" w:type="dxa"/>
            <w:tcBorders>
              <w:top w:val="nil"/>
              <w:left w:val="nil"/>
              <w:bottom w:val="single" w:sz="8" w:space="0" w:color="000000"/>
              <w:right w:val="single" w:sz="8" w:space="0" w:color="000000"/>
            </w:tcBorders>
            <w:shd w:val="clear" w:color="auto" w:fill="auto"/>
          </w:tcPr>
          <w:p w14:paraId="08E25C72" w14:textId="77777777" w:rsidR="005D7373" w:rsidRPr="000E1D4F" w:rsidRDefault="005D7373" w:rsidP="005D7373">
            <w:pPr>
              <w:spacing w:before="60" w:after="60"/>
              <w:rPr>
                <w:rFonts w:eastAsia="Calibri" w:cs="Arial"/>
                <w:b/>
                <w:bCs/>
                <w:color w:val="000000"/>
                <w:sz w:val="18"/>
                <w:szCs w:val="18"/>
                <w:lang w:val="en-AU" w:eastAsia="en-US"/>
              </w:rPr>
            </w:pPr>
          </w:p>
        </w:tc>
        <w:tc>
          <w:tcPr>
            <w:tcW w:w="7230" w:type="dxa"/>
            <w:tcBorders>
              <w:top w:val="nil"/>
              <w:left w:val="nil"/>
              <w:bottom w:val="single" w:sz="8" w:space="0" w:color="000000"/>
              <w:right w:val="single" w:sz="8" w:space="0" w:color="000000"/>
            </w:tcBorders>
            <w:shd w:val="clear" w:color="auto" w:fill="auto"/>
            <w:vAlign w:val="center"/>
          </w:tcPr>
          <w:p w14:paraId="6F0141C6" w14:textId="77777777" w:rsidR="005D7373" w:rsidRPr="000E1D4F" w:rsidRDefault="005D7373" w:rsidP="005D7373">
            <w:pPr>
              <w:spacing w:before="60" w:after="60"/>
              <w:rPr>
                <w:rFonts w:eastAsia="Calibri" w:cs="Arial"/>
                <w:color w:val="000000"/>
                <w:sz w:val="18"/>
                <w:szCs w:val="18"/>
                <w:lang w:val="en-AU" w:eastAsia="en-US"/>
              </w:rPr>
            </w:pPr>
            <w:r w:rsidRPr="000E1D4F">
              <w:rPr>
                <w:rFonts w:eastAsia="Calibri" w:cs="Arial"/>
                <w:b/>
                <w:color w:val="A6A6A6"/>
                <w:sz w:val="18"/>
                <w:szCs w:val="18"/>
                <w:lang w:val="en-AU" w:eastAsia="en-US"/>
              </w:rPr>
              <w:t>1-2</w:t>
            </w:r>
            <w:r w:rsidRPr="000E1D4F">
              <w:rPr>
                <w:rFonts w:eastAsia="Calibri" w:cs="Arial"/>
                <w:color w:val="000000"/>
                <w:sz w:val="18"/>
                <w:szCs w:val="18"/>
                <w:lang w:val="en-AU" w:eastAsia="en-US"/>
              </w:rPr>
              <w:t xml:space="preserve">     [Converts to new Boolean attribute </w:t>
            </w:r>
            <w:r w:rsidRPr="000E1D4F">
              <w:rPr>
                <w:rFonts w:eastAsia="Calibri" w:cs="Arial"/>
                <w:b/>
                <w:color w:val="000000"/>
                <w:sz w:val="18"/>
                <w:szCs w:val="18"/>
                <w:lang w:val="en-AU" w:eastAsia="en-US"/>
              </w:rPr>
              <w:t>based on fixed marks</w:t>
            </w:r>
            <w:r w:rsidRPr="000E1D4F">
              <w:rPr>
                <w:rFonts w:eastAsia="Calibri" w:cs="Arial"/>
                <w:color w:val="000000"/>
                <w:sz w:val="18"/>
                <w:szCs w:val="18"/>
                <w:lang w:val="en-AU" w:eastAsia="en-US"/>
              </w:rPr>
              <w:t>]</w:t>
            </w:r>
          </w:p>
        </w:tc>
      </w:tr>
      <w:tr w:rsidR="005D7373" w:rsidRPr="005D7373" w14:paraId="0696F07A" w14:textId="77777777" w:rsidTr="002C587A">
        <w:trPr>
          <w:cantSplit/>
          <w:trHeight w:val="270"/>
          <w:jc w:val="center"/>
        </w:trPr>
        <w:tc>
          <w:tcPr>
            <w:tcW w:w="1134" w:type="dxa"/>
            <w:tcBorders>
              <w:top w:val="single" w:sz="8" w:space="0" w:color="000000"/>
              <w:left w:val="nil"/>
              <w:bottom w:val="single" w:sz="8" w:space="0" w:color="000000"/>
              <w:right w:val="nil"/>
            </w:tcBorders>
            <w:shd w:val="clear" w:color="auto" w:fill="auto"/>
          </w:tcPr>
          <w:p w14:paraId="633E8D3B" w14:textId="77777777" w:rsidR="005D7373" w:rsidRPr="000E1D4F" w:rsidRDefault="005D7373" w:rsidP="005D7373">
            <w:pPr>
              <w:spacing w:before="60" w:after="60"/>
              <w:rPr>
                <w:rFonts w:eastAsia="Calibri" w:cs="Arial"/>
                <w:color w:val="000000"/>
                <w:sz w:val="18"/>
                <w:szCs w:val="18"/>
                <w:lang w:val="en-AU" w:eastAsia="en-US"/>
              </w:rPr>
            </w:pPr>
            <w:r w:rsidRPr="000E1D4F">
              <w:rPr>
                <w:rFonts w:eastAsia="Calibri" w:cs="Arial"/>
                <w:color w:val="000000"/>
                <w:sz w:val="18"/>
                <w:szCs w:val="18"/>
                <w:lang w:val="en-AU" w:eastAsia="en-US"/>
              </w:rPr>
              <w:t> </w:t>
            </w:r>
          </w:p>
        </w:tc>
        <w:tc>
          <w:tcPr>
            <w:tcW w:w="1134" w:type="dxa"/>
            <w:tcBorders>
              <w:top w:val="single" w:sz="8" w:space="0" w:color="000000"/>
              <w:left w:val="nil"/>
              <w:bottom w:val="single" w:sz="8" w:space="0" w:color="000000"/>
              <w:right w:val="nil"/>
            </w:tcBorders>
            <w:shd w:val="clear" w:color="auto" w:fill="auto"/>
          </w:tcPr>
          <w:p w14:paraId="71BD06AB" w14:textId="77777777" w:rsidR="005D7373" w:rsidRPr="000E1D4F" w:rsidRDefault="005D7373" w:rsidP="005D7373">
            <w:pPr>
              <w:spacing w:before="60" w:after="60"/>
              <w:rPr>
                <w:rFonts w:eastAsia="Calibri" w:cs="Arial"/>
                <w:b/>
                <w:bCs/>
                <w:color w:val="000000"/>
                <w:sz w:val="18"/>
                <w:szCs w:val="18"/>
                <w:lang w:val="en-AU" w:eastAsia="en-US"/>
              </w:rPr>
            </w:pPr>
            <w:r w:rsidRPr="000E1D4F">
              <w:rPr>
                <w:rFonts w:eastAsia="Calibri" w:cs="Arial"/>
                <w:b/>
                <w:bCs/>
                <w:color w:val="000000"/>
                <w:sz w:val="18"/>
                <w:szCs w:val="18"/>
                <w:lang w:val="en-AU" w:eastAsia="en-US"/>
              </w:rPr>
              <w:t> </w:t>
            </w:r>
          </w:p>
        </w:tc>
        <w:tc>
          <w:tcPr>
            <w:tcW w:w="7230" w:type="dxa"/>
            <w:tcBorders>
              <w:top w:val="single" w:sz="8" w:space="0" w:color="000000"/>
              <w:left w:val="nil"/>
              <w:bottom w:val="single" w:sz="8" w:space="0" w:color="000000"/>
              <w:right w:val="nil"/>
            </w:tcBorders>
            <w:shd w:val="clear" w:color="auto" w:fill="auto"/>
          </w:tcPr>
          <w:p w14:paraId="7BB5C015" w14:textId="77777777" w:rsidR="005D7373" w:rsidRPr="000E1D4F" w:rsidRDefault="005D7373" w:rsidP="005D7373">
            <w:pPr>
              <w:spacing w:before="60" w:after="60"/>
              <w:rPr>
                <w:rFonts w:eastAsia="Calibri" w:cs="Arial"/>
                <w:color w:val="000000"/>
                <w:sz w:val="18"/>
                <w:szCs w:val="18"/>
                <w:lang w:val="en-AU" w:eastAsia="en-US"/>
              </w:rPr>
            </w:pPr>
            <w:r w:rsidRPr="000E1D4F">
              <w:rPr>
                <w:rFonts w:eastAsia="Calibri" w:cs="Arial"/>
                <w:color w:val="000000"/>
                <w:sz w:val="18"/>
                <w:szCs w:val="18"/>
                <w:lang w:val="en-AU" w:eastAsia="en-US"/>
              </w:rPr>
              <w:t> </w:t>
            </w:r>
          </w:p>
        </w:tc>
      </w:tr>
      <w:tr w:rsidR="005D7373" w:rsidRPr="005D7373" w14:paraId="05A26B32" w14:textId="77777777" w:rsidTr="002C587A">
        <w:trPr>
          <w:cantSplit/>
          <w:trHeight w:val="270"/>
          <w:jc w:val="center"/>
        </w:trPr>
        <w:tc>
          <w:tcPr>
            <w:tcW w:w="1134" w:type="dxa"/>
            <w:tcBorders>
              <w:top w:val="nil"/>
              <w:left w:val="single" w:sz="8" w:space="0" w:color="000000"/>
              <w:bottom w:val="single" w:sz="8" w:space="0" w:color="000000"/>
              <w:right w:val="single" w:sz="8" w:space="0" w:color="000000"/>
            </w:tcBorders>
            <w:shd w:val="clear" w:color="auto" w:fill="auto"/>
          </w:tcPr>
          <w:p w14:paraId="67941BC2" w14:textId="77777777" w:rsidR="005D7373" w:rsidRPr="000E1D4F" w:rsidRDefault="005D7373" w:rsidP="005D7373">
            <w:pPr>
              <w:keepNext/>
              <w:keepLines/>
              <w:spacing w:before="60" w:after="60"/>
              <w:rPr>
                <w:rFonts w:eastAsia="Calibri" w:cs="Arial"/>
                <w:color w:val="000000"/>
                <w:sz w:val="18"/>
                <w:szCs w:val="18"/>
                <w:lang w:val="en-AU" w:eastAsia="en-US"/>
              </w:rPr>
            </w:pPr>
            <w:r w:rsidRPr="000E1D4F">
              <w:rPr>
                <w:rFonts w:eastAsia="Calibri" w:cs="Arial"/>
                <w:color w:val="000000"/>
                <w:sz w:val="18"/>
                <w:szCs w:val="18"/>
                <w:lang w:val="en-AU" w:eastAsia="en-US"/>
              </w:rPr>
              <w:t>CATREA</w:t>
            </w:r>
          </w:p>
        </w:tc>
        <w:tc>
          <w:tcPr>
            <w:tcW w:w="1134" w:type="dxa"/>
            <w:tcBorders>
              <w:top w:val="nil"/>
              <w:left w:val="nil"/>
              <w:bottom w:val="single" w:sz="8" w:space="0" w:color="000000"/>
              <w:right w:val="single" w:sz="8" w:space="0" w:color="000000"/>
            </w:tcBorders>
            <w:shd w:val="clear" w:color="auto" w:fill="auto"/>
          </w:tcPr>
          <w:p w14:paraId="37F9DE75" w14:textId="77777777" w:rsidR="005D7373" w:rsidRPr="000E1D4F" w:rsidRDefault="005D7373" w:rsidP="005D7373">
            <w:pPr>
              <w:keepNext/>
              <w:keepLines/>
              <w:spacing w:before="60" w:after="60"/>
              <w:rPr>
                <w:rFonts w:eastAsia="Calibri" w:cs="Arial"/>
                <w:b/>
                <w:bCs/>
                <w:color w:val="000000"/>
                <w:sz w:val="18"/>
                <w:szCs w:val="18"/>
                <w:lang w:val="en-AU" w:eastAsia="en-US"/>
              </w:rPr>
            </w:pPr>
          </w:p>
        </w:tc>
        <w:tc>
          <w:tcPr>
            <w:tcW w:w="7230" w:type="dxa"/>
            <w:tcBorders>
              <w:top w:val="nil"/>
              <w:left w:val="nil"/>
              <w:bottom w:val="single" w:sz="8" w:space="0" w:color="000000"/>
              <w:right w:val="single" w:sz="8" w:space="0" w:color="000000"/>
            </w:tcBorders>
            <w:shd w:val="clear" w:color="auto" w:fill="auto"/>
          </w:tcPr>
          <w:p w14:paraId="07D80773" w14:textId="77777777" w:rsidR="005D7373" w:rsidRPr="000E1D4F" w:rsidRDefault="005D7373" w:rsidP="005D7373">
            <w:pPr>
              <w:keepNext/>
              <w:keepLines/>
              <w:spacing w:before="60" w:after="60"/>
              <w:rPr>
                <w:rFonts w:eastAsia="Calibri" w:cs="Arial"/>
                <w:color w:val="000000"/>
                <w:sz w:val="18"/>
                <w:szCs w:val="18"/>
                <w:lang w:val="en-AU" w:eastAsia="en-US"/>
              </w:rPr>
            </w:pPr>
            <w:r w:rsidRPr="000E1D4F">
              <w:rPr>
                <w:rFonts w:eastAsia="Calibri" w:cs="Arial"/>
                <w:color w:val="000000"/>
                <w:sz w:val="18"/>
                <w:szCs w:val="18"/>
                <w:lang w:val="en-AU" w:eastAsia="en-US"/>
              </w:rPr>
              <w:t>1-4-5-6-7-8-9-10-12-14-18-19-20-21-22-23-24-25</w:t>
            </w:r>
            <w:r w:rsidRPr="000E1D4F">
              <w:rPr>
                <w:rFonts w:eastAsia="Calibri" w:cs="Arial"/>
                <w:b/>
                <w:color w:val="A6A6A6"/>
                <w:sz w:val="18"/>
                <w:szCs w:val="18"/>
                <w:lang w:val="en-AU" w:eastAsia="en-US"/>
              </w:rPr>
              <w:t>-26</w:t>
            </w:r>
            <w:r w:rsidRPr="000E1D4F">
              <w:rPr>
                <w:rFonts w:eastAsia="Calibri" w:cs="Arial"/>
                <w:sz w:val="18"/>
                <w:szCs w:val="18"/>
                <w:lang w:val="en-AU" w:eastAsia="en-US"/>
              </w:rPr>
              <w:t>-</w:t>
            </w:r>
            <w:r w:rsidRPr="000E1D4F">
              <w:rPr>
                <w:rFonts w:eastAsia="Calibri" w:cs="Arial"/>
                <w:b/>
                <w:color w:val="0000FF"/>
                <w:sz w:val="18"/>
                <w:szCs w:val="18"/>
                <w:lang w:val="en-AU" w:eastAsia="en-US"/>
              </w:rPr>
              <w:t>27-28-29-30-31-32</w:t>
            </w:r>
            <w:r w:rsidRPr="000E1D4F">
              <w:rPr>
                <w:rFonts w:eastAsia="Calibri" w:cs="Arial"/>
                <w:color w:val="000000"/>
                <w:sz w:val="18"/>
                <w:szCs w:val="18"/>
                <w:lang w:val="en-AU" w:eastAsia="en-US"/>
              </w:rPr>
              <w:t xml:space="preserve">     [Value 26 converts to new value 32]</w:t>
            </w:r>
          </w:p>
        </w:tc>
      </w:tr>
      <w:tr w:rsidR="005D7373" w:rsidRPr="005D7373" w14:paraId="65812B98" w14:textId="77777777" w:rsidTr="002C587A">
        <w:trPr>
          <w:cantSplit/>
          <w:trHeight w:val="270"/>
          <w:jc w:val="center"/>
        </w:trPr>
        <w:tc>
          <w:tcPr>
            <w:tcW w:w="1134" w:type="dxa"/>
            <w:tcBorders>
              <w:top w:val="single" w:sz="8" w:space="0" w:color="000000"/>
              <w:left w:val="nil"/>
              <w:bottom w:val="single" w:sz="4" w:space="0" w:color="auto"/>
              <w:right w:val="nil"/>
            </w:tcBorders>
            <w:shd w:val="clear" w:color="auto" w:fill="auto"/>
          </w:tcPr>
          <w:p w14:paraId="42F71B48" w14:textId="77777777" w:rsidR="005D7373" w:rsidRPr="000E1D4F" w:rsidRDefault="005D7373" w:rsidP="005D7373">
            <w:pPr>
              <w:spacing w:before="60" w:after="60"/>
              <w:rPr>
                <w:rFonts w:eastAsia="Calibri" w:cs="Arial"/>
                <w:color w:val="000000"/>
                <w:sz w:val="18"/>
                <w:szCs w:val="18"/>
                <w:lang w:val="en-AU" w:eastAsia="en-US"/>
              </w:rPr>
            </w:pPr>
            <w:r w:rsidRPr="000E1D4F">
              <w:rPr>
                <w:rFonts w:eastAsia="Calibri" w:cs="Arial"/>
                <w:color w:val="000000"/>
                <w:sz w:val="18"/>
                <w:szCs w:val="18"/>
                <w:lang w:val="en-AU" w:eastAsia="en-US"/>
              </w:rPr>
              <w:t> </w:t>
            </w:r>
          </w:p>
        </w:tc>
        <w:tc>
          <w:tcPr>
            <w:tcW w:w="1134" w:type="dxa"/>
            <w:tcBorders>
              <w:top w:val="single" w:sz="8" w:space="0" w:color="000000"/>
              <w:left w:val="nil"/>
              <w:bottom w:val="single" w:sz="4" w:space="0" w:color="auto"/>
              <w:right w:val="nil"/>
            </w:tcBorders>
            <w:shd w:val="clear" w:color="auto" w:fill="auto"/>
          </w:tcPr>
          <w:p w14:paraId="1CDE62E3" w14:textId="77777777" w:rsidR="005D7373" w:rsidRPr="000E1D4F" w:rsidRDefault="005D7373" w:rsidP="005D7373">
            <w:pPr>
              <w:spacing w:before="60" w:after="60"/>
              <w:jc w:val="both"/>
              <w:rPr>
                <w:rFonts w:eastAsia="Calibri" w:cs="Arial"/>
                <w:b/>
                <w:bCs/>
                <w:color w:val="000000"/>
                <w:sz w:val="18"/>
                <w:szCs w:val="18"/>
                <w:lang w:val="en-AU" w:eastAsia="en-US"/>
              </w:rPr>
            </w:pPr>
            <w:r w:rsidRPr="000E1D4F">
              <w:rPr>
                <w:rFonts w:eastAsia="Calibri" w:cs="Arial"/>
                <w:b/>
                <w:bCs/>
                <w:color w:val="000000"/>
                <w:sz w:val="18"/>
                <w:szCs w:val="18"/>
                <w:lang w:val="en-AU" w:eastAsia="en-US"/>
              </w:rPr>
              <w:t> </w:t>
            </w:r>
          </w:p>
        </w:tc>
        <w:tc>
          <w:tcPr>
            <w:tcW w:w="7230" w:type="dxa"/>
            <w:tcBorders>
              <w:top w:val="single" w:sz="8" w:space="0" w:color="000000"/>
              <w:left w:val="nil"/>
              <w:bottom w:val="single" w:sz="4" w:space="0" w:color="auto"/>
              <w:right w:val="nil"/>
            </w:tcBorders>
            <w:shd w:val="clear" w:color="auto" w:fill="auto"/>
          </w:tcPr>
          <w:p w14:paraId="1A846E1E" w14:textId="77777777" w:rsidR="005D7373" w:rsidRPr="000E1D4F" w:rsidRDefault="005D7373" w:rsidP="005D7373">
            <w:pPr>
              <w:spacing w:before="60" w:after="60"/>
              <w:jc w:val="both"/>
              <w:rPr>
                <w:rFonts w:eastAsia="Calibri" w:cs="Arial"/>
                <w:color w:val="000000"/>
                <w:sz w:val="18"/>
                <w:szCs w:val="18"/>
                <w:lang w:val="en-AU" w:eastAsia="en-US"/>
              </w:rPr>
            </w:pPr>
            <w:r w:rsidRPr="000E1D4F">
              <w:rPr>
                <w:rFonts w:eastAsia="Calibri" w:cs="Arial"/>
                <w:color w:val="000000"/>
                <w:sz w:val="18"/>
                <w:szCs w:val="18"/>
                <w:lang w:val="en-AU" w:eastAsia="en-US"/>
              </w:rPr>
              <w:t> </w:t>
            </w:r>
          </w:p>
        </w:tc>
      </w:tr>
      <w:tr w:rsidR="005D7373" w:rsidRPr="005D7373" w14:paraId="4F0911F0" w14:textId="77777777" w:rsidTr="002C587A">
        <w:trPr>
          <w:cantSplit/>
          <w:trHeight w:val="270"/>
          <w:jc w:val="center"/>
        </w:trPr>
        <w:tc>
          <w:tcPr>
            <w:tcW w:w="1134" w:type="dxa"/>
            <w:tcBorders>
              <w:top w:val="single" w:sz="4" w:space="0" w:color="auto"/>
              <w:left w:val="single" w:sz="4" w:space="0" w:color="auto"/>
              <w:bottom w:val="single" w:sz="4" w:space="0" w:color="auto"/>
              <w:right w:val="single" w:sz="4" w:space="0" w:color="auto"/>
            </w:tcBorders>
            <w:shd w:val="clear" w:color="auto" w:fill="auto"/>
          </w:tcPr>
          <w:p w14:paraId="277256FD" w14:textId="77777777" w:rsidR="005D7373" w:rsidRPr="000E1D4F" w:rsidRDefault="005D7373" w:rsidP="005D7373">
            <w:pPr>
              <w:spacing w:before="60" w:after="60"/>
              <w:rPr>
                <w:rFonts w:eastAsia="Calibri" w:cs="Arial"/>
                <w:color w:val="000000"/>
                <w:sz w:val="18"/>
                <w:szCs w:val="18"/>
                <w:lang w:val="en-AU" w:eastAsia="en-US"/>
              </w:rPr>
            </w:pPr>
            <w:r w:rsidRPr="000E1D4F">
              <w:rPr>
                <w:rFonts w:eastAsia="Calibri" w:cs="Arial"/>
                <w:color w:val="000000"/>
                <w:sz w:val="18"/>
                <w:szCs w:val="18"/>
                <w:lang w:val="en-AU" w:eastAsia="en-US"/>
              </w:rPr>
              <w:t>CATSEA</w:t>
            </w:r>
          </w:p>
        </w:tc>
        <w:tc>
          <w:tcPr>
            <w:tcW w:w="1134" w:type="dxa"/>
            <w:tcBorders>
              <w:top w:val="single" w:sz="4" w:space="0" w:color="auto"/>
              <w:left w:val="single" w:sz="4" w:space="0" w:color="auto"/>
              <w:bottom w:val="single" w:sz="4" w:space="0" w:color="auto"/>
              <w:right w:val="single" w:sz="4" w:space="0" w:color="auto"/>
            </w:tcBorders>
            <w:shd w:val="clear" w:color="auto" w:fill="auto"/>
          </w:tcPr>
          <w:p w14:paraId="687FE98C" w14:textId="77777777" w:rsidR="005D7373" w:rsidRPr="000E1D4F" w:rsidRDefault="005D7373" w:rsidP="005D7373">
            <w:pPr>
              <w:spacing w:before="60" w:after="60"/>
              <w:rPr>
                <w:rFonts w:eastAsia="Calibri" w:cs="Arial"/>
                <w:b/>
                <w:bCs/>
                <w:color w:val="000000"/>
                <w:sz w:val="18"/>
                <w:szCs w:val="18"/>
                <w:lang w:val="en-AU" w:eastAsia="en-US"/>
              </w:rPr>
            </w:pPr>
          </w:p>
        </w:tc>
        <w:tc>
          <w:tcPr>
            <w:tcW w:w="7230" w:type="dxa"/>
            <w:tcBorders>
              <w:top w:val="single" w:sz="4" w:space="0" w:color="auto"/>
              <w:left w:val="single" w:sz="4" w:space="0" w:color="auto"/>
              <w:bottom w:val="single" w:sz="4" w:space="0" w:color="auto"/>
              <w:right w:val="single" w:sz="4" w:space="0" w:color="auto"/>
            </w:tcBorders>
            <w:shd w:val="clear" w:color="auto" w:fill="auto"/>
          </w:tcPr>
          <w:p w14:paraId="0E2F7E33" w14:textId="77777777" w:rsidR="005D7373" w:rsidRPr="000E1D4F" w:rsidRDefault="005D7373" w:rsidP="005D7373">
            <w:pPr>
              <w:spacing w:before="60" w:after="60"/>
              <w:rPr>
                <w:rFonts w:eastAsia="Calibri" w:cs="Arial"/>
                <w:color w:val="000000"/>
                <w:sz w:val="18"/>
                <w:szCs w:val="18"/>
                <w:lang w:val="en-AU" w:eastAsia="en-US"/>
              </w:rPr>
            </w:pPr>
            <w:r w:rsidRPr="000E1D4F">
              <w:rPr>
                <w:rFonts w:eastAsia="Calibri" w:cs="Arial"/>
                <w:color w:val="000000"/>
                <w:sz w:val="18"/>
                <w:szCs w:val="18"/>
                <w:lang w:val="en-AU" w:eastAsia="en-US"/>
              </w:rPr>
              <w:t>2-3-4-5-6-7-8-9-10-11-12-13-14-15-16-17-18-19-20-21-22-23-24-25-26-27-28-29-30-31-32-33-34-35-36-37-38-39-40-41-42-43-44-45-46-47-48-49-50-51-52-53-54</w:t>
            </w:r>
            <w:r w:rsidRPr="000E1D4F">
              <w:rPr>
                <w:rFonts w:eastAsia="Calibri" w:cs="Arial"/>
                <w:b/>
                <w:color w:val="0000FF"/>
                <w:sz w:val="18"/>
                <w:szCs w:val="18"/>
                <w:lang w:val="en-AU" w:eastAsia="en-US"/>
              </w:rPr>
              <w:t>-55-56</w:t>
            </w:r>
          </w:p>
        </w:tc>
      </w:tr>
      <w:tr w:rsidR="005D7373" w:rsidRPr="005D7373" w14:paraId="7F50C21A" w14:textId="77777777" w:rsidTr="002C587A">
        <w:trPr>
          <w:cantSplit/>
          <w:trHeight w:val="270"/>
          <w:jc w:val="center"/>
        </w:trPr>
        <w:tc>
          <w:tcPr>
            <w:tcW w:w="1134" w:type="dxa"/>
            <w:tcBorders>
              <w:top w:val="single" w:sz="4" w:space="0" w:color="auto"/>
              <w:bottom w:val="single" w:sz="4" w:space="0" w:color="auto"/>
            </w:tcBorders>
            <w:shd w:val="clear" w:color="auto" w:fill="auto"/>
          </w:tcPr>
          <w:p w14:paraId="2A0212DC" w14:textId="77777777" w:rsidR="005D7373" w:rsidRPr="000E1D4F" w:rsidRDefault="005D7373" w:rsidP="005D7373">
            <w:pPr>
              <w:spacing w:before="60" w:after="60"/>
              <w:rPr>
                <w:rFonts w:eastAsia="Calibri" w:cs="Arial"/>
                <w:color w:val="000000"/>
                <w:sz w:val="18"/>
                <w:szCs w:val="18"/>
                <w:lang w:val="en-AU" w:eastAsia="en-US"/>
              </w:rPr>
            </w:pPr>
          </w:p>
        </w:tc>
        <w:tc>
          <w:tcPr>
            <w:tcW w:w="1134" w:type="dxa"/>
            <w:tcBorders>
              <w:top w:val="single" w:sz="4" w:space="0" w:color="auto"/>
              <w:bottom w:val="single" w:sz="4" w:space="0" w:color="auto"/>
            </w:tcBorders>
            <w:shd w:val="clear" w:color="auto" w:fill="auto"/>
          </w:tcPr>
          <w:p w14:paraId="2C9A4044" w14:textId="77777777" w:rsidR="005D7373" w:rsidRPr="000E1D4F" w:rsidRDefault="005D7373" w:rsidP="005D7373">
            <w:pPr>
              <w:spacing w:before="60" w:after="60"/>
              <w:rPr>
                <w:rFonts w:eastAsia="Calibri" w:cs="Arial"/>
                <w:b/>
                <w:bCs/>
                <w:color w:val="000000"/>
                <w:sz w:val="18"/>
                <w:szCs w:val="18"/>
                <w:lang w:val="en-AU" w:eastAsia="en-US"/>
              </w:rPr>
            </w:pPr>
          </w:p>
        </w:tc>
        <w:tc>
          <w:tcPr>
            <w:tcW w:w="7230" w:type="dxa"/>
            <w:tcBorders>
              <w:top w:val="single" w:sz="4" w:space="0" w:color="auto"/>
              <w:bottom w:val="single" w:sz="4" w:space="0" w:color="auto"/>
            </w:tcBorders>
            <w:shd w:val="clear" w:color="auto" w:fill="auto"/>
          </w:tcPr>
          <w:p w14:paraId="34A028FA" w14:textId="77777777" w:rsidR="005D7373" w:rsidRPr="000E1D4F" w:rsidRDefault="005D7373" w:rsidP="005D7373">
            <w:pPr>
              <w:spacing w:before="60" w:after="60"/>
              <w:rPr>
                <w:rFonts w:eastAsia="Calibri" w:cs="Arial"/>
                <w:color w:val="000000"/>
                <w:sz w:val="18"/>
                <w:szCs w:val="18"/>
                <w:lang w:val="en-AU" w:eastAsia="en-US"/>
              </w:rPr>
            </w:pPr>
          </w:p>
        </w:tc>
      </w:tr>
      <w:tr w:rsidR="005D7373" w:rsidRPr="005D7373" w14:paraId="7D4A5F7D" w14:textId="77777777" w:rsidTr="002C587A">
        <w:trPr>
          <w:cantSplit/>
          <w:trHeight w:val="270"/>
          <w:jc w:val="center"/>
        </w:trPr>
        <w:tc>
          <w:tcPr>
            <w:tcW w:w="1134" w:type="dxa"/>
            <w:tcBorders>
              <w:top w:val="single" w:sz="4" w:space="0" w:color="auto"/>
              <w:left w:val="single" w:sz="4" w:space="0" w:color="auto"/>
              <w:bottom w:val="single" w:sz="4" w:space="0" w:color="auto"/>
              <w:right w:val="single" w:sz="4" w:space="0" w:color="auto"/>
            </w:tcBorders>
            <w:shd w:val="clear" w:color="auto" w:fill="auto"/>
          </w:tcPr>
          <w:p w14:paraId="583363FE" w14:textId="77777777" w:rsidR="005D7373" w:rsidRPr="000E1D4F" w:rsidRDefault="005D7373" w:rsidP="005D7373">
            <w:pPr>
              <w:spacing w:before="60" w:after="60"/>
              <w:rPr>
                <w:rFonts w:eastAsia="Calibri" w:cs="Arial"/>
                <w:color w:val="000000"/>
                <w:sz w:val="18"/>
                <w:szCs w:val="18"/>
                <w:lang w:val="en-AU" w:eastAsia="en-US"/>
              </w:rPr>
            </w:pPr>
            <w:r w:rsidRPr="000E1D4F">
              <w:rPr>
                <w:rFonts w:eastAsia="Calibri" w:cs="Arial"/>
                <w:color w:val="000000"/>
                <w:sz w:val="18"/>
                <w:szCs w:val="18"/>
                <w:lang w:val="en-AU" w:eastAsia="en-US"/>
              </w:rPr>
              <w:t>CATSLC</w:t>
            </w:r>
          </w:p>
        </w:tc>
        <w:tc>
          <w:tcPr>
            <w:tcW w:w="1134" w:type="dxa"/>
            <w:tcBorders>
              <w:top w:val="single" w:sz="4" w:space="0" w:color="auto"/>
              <w:left w:val="single" w:sz="4" w:space="0" w:color="auto"/>
              <w:bottom w:val="single" w:sz="4" w:space="0" w:color="auto"/>
              <w:right w:val="single" w:sz="4" w:space="0" w:color="auto"/>
            </w:tcBorders>
            <w:shd w:val="clear" w:color="auto" w:fill="auto"/>
          </w:tcPr>
          <w:p w14:paraId="468FED8D" w14:textId="77777777" w:rsidR="005D7373" w:rsidRPr="000E1D4F" w:rsidRDefault="005D7373" w:rsidP="005D7373">
            <w:pPr>
              <w:spacing w:before="60" w:after="60"/>
              <w:rPr>
                <w:rFonts w:eastAsia="Calibri" w:cs="Arial"/>
                <w:b/>
                <w:bCs/>
                <w:color w:val="000000"/>
                <w:sz w:val="18"/>
                <w:szCs w:val="18"/>
                <w:lang w:val="en-AU" w:eastAsia="en-US"/>
              </w:rPr>
            </w:pPr>
          </w:p>
        </w:tc>
        <w:tc>
          <w:tcPr>
            <w:tcW w:w="7230" w:type="dxa"/>
            <w:tcBorders>
              <w:top w:val="single" w:sz="4" w:space="0" w:color="auto"/>
              <w:left w:val="single" w:sz="4" w:space="0" w:color="auto"/>
              <w:bottom w:val="single" w:sz="4" w:space="0" w:color="auto"/>
              <w:right w:val="single" w:sz="4" w:space="0" w:color="auto"/>
            </w:tcBorders>
            <w:shd w:val="clear" w:color="auto" w:fill="auto"/>
          </w:tcPr>
          <w:p w14:paraId="1A9911BE" w14:textId="77777777" w:rsidR="005D7373" w:rsidRPr="000E1D4F" w:rsidRDefault="005D7373" w:rsidP="005D7373">
            <w:pPr>
              <w:spacing w:before="60" w:after="60"/>
              <w:rPr>
                <w:rFonts w:eastAsia="Calibri" w:cs="Arial"/>
                <w:color w:val="000000"/>
                <w:sz w:val="18"/>
                <w:szCs w:val="18"/>
                <w:lang w:val="en-AU" w:eastAsia="en-US"/>
              </w:rPr>
            </w:pPr>
            <w:r w:rsidRPr="000E1D4F">
              <w:rPr>
                <w:rFonts w:eastAsia="Calibri" w:cs="Arial"/>
                <w:color w:val="000000"/>
                <w:sz w:val="18"/>
                <w:szCs w:val="18"/>
                <w:lang w:val="en-AU" w:eastAsia="en-US"/>
              </w:rPr>
              <w:t>1-2-3-4-5-6-7-8-9-10-11-12-13-14-15-16-17</w:t>
            </w:r>
            <w:r w:rsidRPr="000E1D4F">
              <w:rPr>
                <w:rFonts w:eastAsia="Calibri" w:cs="Arial"/>
                <w:b/>
                <w:color w:val="0000FF"/>
                <w:sz w:val="18"/>
                <w:szCs w:val="18"/>
                <w:lang w:val="en-AU" w:eastAsia="en-US"/>
              </w:rPr>
              <w:t>-20-22</w:t>
            </w:r>
          </w:p>
        </w:tc>
      </w:tr>
      <w:tr w:rsidR="005D7373" w:rsidRPr="005D7373" w14:paraId="32DA0180" w14:textId="77777777" w:rsidTr="002C587A">
        <w:trPr>
          <w:cantSplit/>
          <w:trHeight w:val="270"/>
          <w:jc w:val="center"/>
        </w:trPr>
        <w:tc>
          <w:tcPr>
            <w:tcW w:w="1134" w:type="dxa"/>
            <w:tcBorders>
              <w:top w:val="single" w:sz="8" w:space="0" w:color="000000"/>
              <w:left w:val="nil"/>
              <w:bottom w:val="single" w:sz="8" w:space="0" w:color="000000"/>
              <w:right w:val="nil"/>
            </w:tcBorders>
            <w:shd w:val="clear" w:color="auto" w:fill="auto"/>
          </w:tcPr>
          <w:p w14:paraId="293E4AD4" w14:textId="77777777" w:rsidR="005D7373" w:rsidRPr="000E1D4F" w:rsidRDefault="005D7373" w:rsidP="005D7373">
            <w:pPr>
              <w:spacing w:before="60" w:after="60"/>
              <w:rPr>
                <w:rFonts w:eastAsia="Calibri" w:cs="Arial"/>
                <w:color w:val="000000"/>
                <w:sz w:val="18"/>
                <w:szCs w:val="18"/>
                <w:lang w:val="en-AU" w:eastAsia="en-US"/>
              </w:rPr>
            </w:pPr>
            <w:r w:rsidRPr="000E1D4F">
              <w:rPr>
                <w:rFonts w:eastAsia="Calibri" w:cs="Arial"/>
                <w:color w:val="000000"/>
                <w:sz w:val="18"/>
                <w:szCs w:val="18"/>
                <w:lang w:val="en-AU" w:eastAsia="en-US"/>
              </w:rPr>
              <w:t> </w:t>
            </w:r>
          </w:p>
        </w:tc>
        <w:tc>
          <w:tcPr>
            <w:tcW w:w="1134" w:type="dxa"/>
            <w:tcBorders>
              <w:top w:val="single" w:sz="8" w:space="0" w:color="000000"/>
              <w:left w:val="nil"/>
              <w:bottom w:val="single" w:sz="8" w:space="0" w:color="000000"/>
              <w:right w:val="nil"/>
            </w:tcBorders>
            <w:shd w:val="clear" w:color="auto" w:fill="auto"/>
          </w:tcPr>
          <w:p w14:paraId="55C969C7" w14:textId="77777777" w:rsidR="005D7373" w:rsidRPr="000E1D4F" w:rsidRDefault="005D7373" w:rsidP="005D7373">
            <w:pPr>
              <w:spacing w:before="60" w:after="60"/>
              <w:rPr>
                <w:rFonts w:eastAsia="Calibri" w:cs="Arial"/>
                <w:b/>
                <w:bCs/>
                <w:color w:val="000000"/>
                <w:sz w:val="18"/>
                <w:szCs w:val="18"/>
                <w:lang w:val="en-AU" w:eastAsia="en-US"/>
              </w:rPr>
            </w:pPr>
            <w:r w:rsidRPr="000E1D4F">
              <w:rPr>
                <w:rFonts w:eastAsia="Calibri" w:cs="Arial"/>
                <w:b/>
                <w:bCs/>
                <w:color w:val="000000"/>
                <w:sz w:val="18"/>
                <w:szCs w:val="18"/>
                <w:lang w:val="en-AU" w:eastAsia="en-US"/>
              </w:rPr>
              <w:t> </w:t>
            </w:r>
          </w:p>
        </w:tc>
        <w:tc>
          <w:tcPr>
            <w:tcW w:w="7230" w:type="dxa"/>
            <w:tcBorders>
              <w:top w:val="single" w:sz="8" w:space="0" w:color="000000"/>
              <w:left w:val="nil"/>
              <w:bottom w:val="single" w:sz="8" w:space="0" w:color="000000"/>
              <w:right w:val="nil"/>
            </w:tcBorders>
            <w:shd w:val="clear" w:color="auto" w:fill="auto"/>
          </w:tcPr>
          <w:p w14:paraId="2AEBCB10" w14:textId="77777777" w:rsidR="005D7373" w:rsidRPr="000E1D4F" w:rsidRDefault="005D7373" w:rsidP="005D7373">
            <w:pPr>
              <w:spacing w:before="60" w:after="60"/>
              <w:rPr>
                <w:rFonts w:eastAsia="Calibri" w:cs="Arial"/>
                <w:color w:val="000000"/>
                <w:sz w:val="18"/>
                <w:szCs w:val="18"/>
                <w:lang w:val="en-AU" w:eastAsia="en-US"/>
              </w:rPr>
            </w:pPr>
            <w:r w:rsidRPr="000E1D4F">
              <w:rPr>
                <w:rFonts w:eastAsia="Calibri" w:cs="Arial"/>
                <w:color w:val="000000"/>
                <w:sz w:val="18"/>
                <w:szCs w:val="18"/>
                <w:lang w:val="en-AU" w:eastAsia="en-US"/>
              </w:rPr>
              <w:t> </w:t>
            </w:r>
          </w:p>
        </w:tc>
      </w:tr>
      <w:tr w:rsidR="005D7373" w:rsidRPr="005D7373" w14:paraId="26053DEF" w14:textId="77777777" w:rsidTr="002C587A">
        <w:trPr>
          <w:cantSplit/>
          <w:trHeight w:val="270"/>
          <w:jc w:val="center"/>
        </w:trPr>
        <w:tc>
          <w:tcPr>
            <w:tcW w:w="1134" w:type="dxa"/>
            <w:tcBorders>
              <w:top w:val="nil"/>
              <w:left w:val="single" w:sz="8" w:space="0" w:color="000000"/>
              <w:bottom w:val="single" w:sz="8" w:space="0" w:color="000000"/>
              <w:right w:val="single" w:sz="8" w:space="0" w:color="000000"/>
            </w:tcBorders>
            <w:shd w:val="clear" w:color="auto" w:fill="auto"/>
          </w:tcPr>
          <w:p w14:paraId="7078596C" w14:textId="77777777" w:rsidR="005D7373" w:rsidRPr="000E1D4F" w:rsidRDefault="005D7373" w:rsidP="005D7373">
            <w:pPr>
              <w:spacing w:before="60" w:after="60"/>
              <w:rPr>
                <w:rFonts w:eastAsia="Calibri" w:cs="Arial"/>
                <w:color w:val="000000"/>
                <w:sz w:val="18"/>
                <w:szCs w:val="18"/>
                <w:lang w:val="en-AU" w:eastAsia="en-US"/>
              </w:rPr>
            </w:pPr>
            <w:r w:rsidRPr="000E1D4F">
              <w:rPr>
                <w:rFonts w:eastAsia="Calibri" w:cs="Arial"/>
                <w:color w:val="000000"/>
                <w:sz w:val="18"/>
                <w:szCs w:val="18"/>
                <w:lang w:val="en-AU" w:eastAsia="en-US"/>
              </w:rPr>
              <w:t>CATSLO</w:t>
            </w:r>
          </w:p>
        </w:tc>
        <w:tc>
          <w:tcPr>
            <w:tcW w:w="1134" w:type="dxa"/>
            <w:tcBorders>
              <w:top w:val="nil"/>
              <w:left w:val="nil"/>
              <w:bottom w:val="single" w:sz="8" w:space="0" w:color="000000"/>
              <w:right w:val="single" w:sz="8" w:space="0" w:color="000000"/>
            </w:tcBorders>
            <w:shd w:val="clear" w:color="auto" w:fill="auto"/>
          </w:tcPr>
          <w:p w14:paraId="540B80D7" w14:textId="77777777" w:rsidR="005D7373" w:rsidRPr="000E1D4F" w:rsidRDefault="005D7373" w:rsidP="005D7373">
            <w:pPr>
              <w:spacing w:before="60" w:after="60"/>
              <w:rPr>
                <w:rFonts w:eastAsia="Calibri" w:cs="Arial"/>
                <w:b/>
                <w:bCs/>
                <w:color w:val="000000"/>
                <w:sz w:val="18"/>
                <w:szCs w:val="18"/>
                <w:lang w:val="en-AU" w:eastAsia="en-US"/>
              </w:rPr>
            </w:pPr>
            <w:r w:rsidRPr="000E1D4F">
              <w:rPr>
                <w:rFonts w:eastAsia="Calibri" w:cs="Arial"/>
                <w:b/>
                <w:bCs/>
                <w:color w:val="000000"/>
                <w:sz w:val="18"/>
                <w:szCs w:val="18"/>
                <w:lang w:val="en-AU" w:eastAsia="en-US"/>
              </w:rPr>
              <w:t> </w:t>
            </w:r>
          </w:p>
        </w:tc>
        <w:tc>
          <w:tcPr>
            <w:tcW w:w="7230" w:type="dxa"/>
            <w:tcBorders>
              <w:top w:val="nil"/>
              <w:left w:val="nil"/>
              <w:bottom w:val="single" w:sz="8" w:space="0" w:color="000000"/>
              <w:right w:val="single" w:sz="8" w:space="0" w:color="000000"/>
            </w:tcBorders>
            <w:shd w:val="clear" w:color="auto" w:fill="auto"/>
          </w:tcPr>
          <w:p w14:paraId="585A94A4" w14:textId="77777777" w:rsidR="005D7373" w:rsidRPr="000E1D4F" w:rsidRDefault="005D7373" w:rsidP="005D7373">
            <w:pPr>
              <w:spacing w:before="60" w:after="60"/>
              <w:rPr>
                <w:rFonts w:eastAsia="Calibri" w:cs="Arial"/>
                <w:color w:val="000000"/>
                <w:sz w:val="18"/>
                <w:szCs w:val="18"/>
                <w:lang w:val="en-AU" w:eastAsia="en-US"/>
              </w:rPr>
            </w:pPr>
            <w:r w:rsidRPr="000E1D4F">
              <w:rPr>
                <w:rFonts w:eastAsia="Calibri" w:cs="Arial"/>
                <w:color w:val="000000"/>
                <w:sz w:val="18"/>
                <w:szCs w:val="18"/>
                <w:lang w:val="en-AU" w:eastAsia="en-US"/>
              </w:rPr>
              <w:t>1-2-3-4-5-6-7</w:t>
            </w:r>
          </w:p>
        </w:tc>
      </w:tr>
      <w:tr w:rsidR="005D7373" w:rsidRPr="005D7373" w14:paraId="7F4032BF" w14:textId="77777777" w:rsidTr="002C587A">
        <w:trPr>
          <w:cantSplit/>
          <w:trHeight w:val="270"/>
          <w:jc w:val="center"/>
        </w:trPr>
        <w:tc>
          <w:tcPr>
            <w:tcW w:w="1134" w:type="dxa"/>
            <w:tcBorders>
              <w:top w:val="nil"/>
              <w:left w:val="single" w:sz="8" w:space="0" w:color="000000"/>
              <w:bottom w:val="single" w:sz="8" w:space="0" w:color="000000"/>
              <w:right w:val="single" w:sz="8" w:space="0" w:color="000000"/>
            </w:tcBorders>
            <w:shd w:val="clear" w:color="auto" w:fill="auto"/>
          </w:tcPr>
          <w:p w14:paraId="3225B1F2" w14:textId="77777777" w:rsidR="005D7373" w:rsidRPr="000E1D4F" w:rsidRDefault="005D7373" w:rsidP="005D7373">
            <w:pPr>
              <w:spacing w:before="60" w:after="60"/>
              <w:rPr>
                <w:rFonts w:eastAsia="Calibri" w:cs="Arial"/>
                <w:color w:val="000000"/>
                <w:sz w:val="18"/>
                <w:szCs w:val="18"/>
                <w:lang w:val="en-AU" w:eastAsia="en-US"/>
              </w:rPr>
            </w:pPr>
            <w:r w:rsidRPr="000E1D4F">
              <w:rPr>
                <w:rFonts w:eastAsia="Calibri" w:cs="Arial"/>
                <w:color w:val="000000"/>
                <w:sz w:val="18"/>
                <w:szCs w:val="18"/>
                <w:lang w:val="en-AU" w:eastAsia="en-US"/>
              </w:rPr>
              <w:t> </w:t>
            </w:r>
          </w:p>
        </w:tc>
        <w:tc>
          <w:tcPr>
            <w:tcW w:w="1134" w:type="dxa"/>
            <w:tcBorders>
              <w:top w:val="nil"/>
              <w:left w:val="nil"/>
              <w:bottom w:val="single" w:sz="8" w:space="0" w:color="000000"/>
              <w:right w:val="single" w:sz="8" w:space="0" w:color="000000"/>
            </w:tcBorders>
            <w:shd w:val="clear" w:color="auto" w:fill="auto"/>
          </w:tcPr>
          <w:p w14:paraId="6B286CA0" w14:textId="77777777" w:rsidR="005D7373" w:rsidRPr="000E1D4F" w:rsidRDefault="005D7373" w:rsidP="005D7373">
            <w:pPr>
              <w:spacing w:before="60" w:after="60"/>
              <w:jc w:val="both"/>
              <w:rPr>
                <w:rFonts w:eastAsia="Calibri" w:cs="Arial"/>
                <w:b/>
                <w:bCs/>
                <w:color w:val="000000"/>
                <w:sz w:val="18"/>
                <w:szCs w:val="18"/>
                <w:lang w:val="en-AU" w:eastAsia="en-US"/>
              </w:rPr>
            </w:pPr>
            <w:r w:rsidRPr="000E1D4F">
              <w:rPr>
                <w:rFonts w:eastAsia="Calibri" w:cs="Arial"/>
                <w:b/>
                <w:bCs/>
                <w:color w:val="000000"/>
                <w:sz w:val="18"/>
                <w:szCs w:val="18"/>
                <w:lang w:val="en-AU" w:eastAsia="en-US"/>
              </w:rPr>
              <w:t>SLOTOP</w:t>
            </w:r>
          </w:p>
        </w:tc>
        <w:tc>
          <w:tcPr>
            <w:tcW w:w="7230" w:type="dxa"/>
            <w:tcBorders>
              <w:top w:val="nil"/>
              <w:left w:val="nil"/>
              <w:bottom w:val="single" w:sz="8" w:space="0" w:color="000000"/>
              <w:right w:val="single" w:sz="8" w:space="0" w:color="000000"/>
            </w:tcBorders>
            <w:shd w:val="clear" w:color="auto" w:fill="auto"/>
          </w:tcPr>
          <w:p w14:paraId="08DC1C8E" w14:textId="77777777" w:rsidR="005D7373" w:rsidRPr="000E1D4F" w:rsidRDefault="005D7373" w:rsidP="005D7373">
            <w:pPr>
              <w:spacing w:before="60" w:after="60"/>
              <w:jc w:val="both"/>
              <w:rPr>
                <w:rFonts w:eastAsia="Calibri" w:cs="Arial"/>
                <w:color w:val="000000"/>
                <w:sz w:val="18"/>
                <w:szCs w:val="18"/>
                <w:lang w:val="en-AU" w:eastAsia="en-US"/>
              </w:rPr>
            </w:pPr>
            <w:r w:rsidRPr="000E1D4F">
              <w:rPr>
                <w:rFonts w:eastAsia="Calibri" w:cs="Arial"/>
                <w:color w:val="000000"/>
                <w:sz w:val="18"/>
                <w:szCs w:val="18"/>
                <w:lang w:val="en-AU" w:eastAsia="en-US"/>
              </w:rPr>
              <w:t>1-2</w:t>
            </w:r>
            <w:r w:rsidRPr="000E1D4F">
              <w:rPr>
                <w:rFonts w:eastAsia="Calibri" w:cs="Arial"/>
                <w:b/>
                <w:dstrike/>
                <w:color w:val="FF0000"/>
                <w:sz w:val="18"/>
                <w:szCs w:val="18"/>
                <w:lang w:val="en-AU" w:eastAsia="en-US"/>
              </w:rPr>
              <w:t>-3-4-5</w:t>
            </w:r>
            <w:r w:rsidRPr="000E1D4F">
              <w:rPr>
                <w:rFonts w:eastAsia="Calibri" w:cs="Arial"/>
                <w:color w:val="000000"/>
                <w:sz w:val="18"/>
                <w:szCs w:val="18"/>
                <w:lang w:val="en-AU" w:eastAsia="en-US"/>
              </w:rPr>
              <w:t>-6</w:t>
            </w:r>
            <w:r w:rsidRPr="000E1D4F">
              <w:rPr>
                <w:rFonts w:eastAsia="Calibri" w:cs="Arial"/>
                <w:b/>
                <w:dstrike/>
                <w:color w:val="FF0000"/>
                <w:sz w:val="18"/>
                <w:szCs w:val="18"/>
                <w:lang w:val="en-AU" w:eastAsia="en-US"/>
              </w:rPr>
              <w:t>-7</w:t>
            </w:r>
          </w:p>
        </w:tc>
      </w:tr>
      <w:tr w:rsidR="005D7373" w:rsidRPr="005D7373" w14:paraId="23FBB41B" w14:textId="77777777" w:rsidTr="002C587A">
        <w:trPr>
          <w:cantSplit/>
          <w:trHeight w:val="270"/>
          <w:jc w:val="center"/>
        </w:trPr>
        <w:tc>
          <w:tcPr>
            <w:tcW w:w="1134" w:type="dxa"/>
            <w:tcBorders>
              <w:top w:val="single" w:sz="8" w:space="0" w:color="000000"/>
              <w:left w:val="nil"/>
              <w:bottom w:val="single" w:sz="8" w:space="0" w:color="000000"/>
              <w:right w:val="nil"/>
            </w:tcBorders>
            <w:shd w:val="clear" w:color="auto" w:fill="auto"/>
          </w:tcPr>
          <w:p w14:paraId="5CE7CE4F" w14:textId="77777777" w:rsidR="005D7373" w:rsidRPr="000E1D4F" w:rsidRDefault="005D7373" w:rsidP="005D7373">
            <w:pPr>
              <w:spacing w:before="60" w:after="60"/>
              <w:rPr>
                <w:rFonts w:eastAsia="Calibri" w:cs="Arial"/>
                <w:color w:val="000000"/>
                <w:sz w:val="18"/>
                <w:szCs w:val="18"/>
                <w:lang w:val="en-AU" w:eastAsia="en-US"/>
              </w:rPr>
            </w:pPr>
            <w:r w:rsidRPr="000E1D4F">
              <w:rPr>
                <w:rFonts w:eastAsia="Calibri" w:cs="Arial"/>
                <w:color w:val="000000"/>
                <w:sz w:val="18"/>
                <w:szCs w:val="18"/>
                <w:lang w:val="en-AU" w:eastAsia="en-US"/>
              </w:rPr>
              <w:t> </w:t>
            </w:r>
          </w:p>
        </w:tc>
        <w:tc>
          <w:tcPr>
            <w:tcW w:w="1134" w:type="dxa"/>
            <w:tcBorders>
              <w:top w:val="single" w:sz="8" w:space="0" w:color="000000"/>
              <w:left w:val="nil"/>
              <w:bottom w:val="single" w:sz="8" w:space="0" w:color="000000"/>
              <w:right w:val="nil"/>
            </w:tcBorders>
            <w:shd w:val="clear" w:color="auto" w:fill="auto"/>
          </w:tcPr>
          <w:p w14:paraId="43E28F88" w14:textId="77777777" w:rsidR="005D7373" w:rsidRPr="000E1D4F" w:rsidRDefault="005D7373" w:rsidP="005D7373">
            <w:pPr>
              <w:spacing w:before="60" w:after="60"/>
              <w:rPr>
                <w:rFonts w:eastAsia="Calibri" w:cs="Arial"/>
                <w:b/>
                <w:bCs/>
                <w:color w:val="000000"/>
                <w:sz w:val="18"/>
                <w:szCs w:val="18"/>
                <w:lang w:val="en-AU" w:eastAsia="en-US"/>
              </w:rPr>
            </w:pPr>
            <w:r w:rsidRPr="000E1D4F">
              <w:rPr>
                <w:rFonts w:eastAsia="Calibri" w:cs="Arial"/>
                <w:b/>
                <w:bCs/>
                <w:color w:val="000000"/>
                <w:sz w:val="18"/>
                <w:szCs w:val="18"/>
                <w:lang w:val="en-AU" w:eastAsia="en-US"/>
              </w:rPr>
              <w:t> </w:t>
            </w:r>
          </w:p>
        </w:tc>
        <w:tc>
          <w:tcPr>
            <w:tcW w:w="7230" w:type="dxa"/>
            <w:tcBorders>
              <w:top w:val="single" w:sz="8" w:space="0" w:color="000000"/>
              <w:left w:val="nil"/>
              <w:bottom w:val="single" w:sz="8" w:space="0" w:color="000000"/>
              <w:right w:val="nil"/>
            </w:tcBorders>
            <w:shd w:val="clear" w:color="auto" w:fill="auto"/>
          </w:tcPr>
          <w:p w14:paraId="65A91E49" w14:textId="77777777" w:rsidR="005D7373" w:rsidRPr="000E1D4F" w:rsidRDefault="005D7373" w:rsidP="005D7373">
            <w:pPr>
              <w:spacing w:before="60" w:after="60"/>
              <w:rPr>
                <w:rFonts w:eastAsia="Calibri" w:cs="Arial"/>
                <w:color w:val="000000"/>
                <w:sz w:val="18"/>
                <w:szCs w:val="18"/>
                <w:lang w:val="en-AU" w:eastAsia="en-US"/>
              </w:rPr>
            </w:pPr>
            <w:r w:rsidRPr="000E1D4F">
              <w:rPr>
                <w:rFonts w:eastAsia="Calibri" w:cs="Arial"/>
                <w:color w:val="000000"/>
                <w:sz w:val="18"/>
                <w:szCs w:val="18"/>
                <w:lang w:val="en-AU" w:eastAsia="en-US"/>
              </w:rPr>
              <w:t> </w:t>
            </w:r>
          </w:p>
        </w:tc>
      </w:tr>
      <w:tr w:rsidR="005D7373" w:rsidRPr="005D7373" w14:paraId="69AE5E41" w14:textId="77777777" w:rsidTr="002C587A">
        <w:trPr>
          <w:cantSplit/>
          <w:trHeight w:val="270"/>
          <w:jc w:val="center"/>
        </w:trPr>
        <w:tc>
          <w:tcPr>
            <w:tcW w:w="1134" w:type="dxa"/>
            <w:tcBorders>
              <w:top w:val="nil"/>
              <w:left w:val="single" w:sz="8" w:space="0" w:color="000000"/>
              <w:bottom w:val="single" w:sz="8" w:space="0" w:color="000000"/>
              <w:right w:val="single" w:sz="8" w:space="0" w:color="000000"/>
            </w:tcBorders>
            <w:shd w:val="clear" w:color="auto" w:fill="auto"/>
          </w:tcPr>
          <w:p w14:paraId="0A3944A2" w14:textId="77777777" w:rsidR="005D7373" w:rsidRPr="000E1D4F" w:rsidRDefault="005D7373" w:rsidP="005D7373">
            <w:pPr>
              <w:spacing w:before="60" w:after="60"/>
              <w:rPr>
                <w:rFonts w:eastAsia="Calibri" w:cs="Arial"/>
                <w:color w:val="000000"/>
                <w:sz w:val="18"/>
                <w:szCs w:val="18"/>
                <w:lang w:val="en-AU" w:eastAsia="en-US"/>
              </w:rPr>
            </w:pPr>
            <w:r w:rsidRPr="000E1D4F">
              <w:rPr>
                <w:rFonts w:eastAsia="Calibri" w:cs="Arial"/>
                <w:color w:val="000000"/>
                <w:sz w:val="18"/>
                <w:szCs w:val="18"/>
                <w:lang w:val="en-AU" w:eastAsia="en-US"/>
              </w:rPr>
              <w:t>CATSPM</w:t>
            </w:r>
          </w:p>
        </w:tc>
        <w:tc>
          <w:tcPr>
            <w:tcW w:w="1134" w:type="dxa"/>
            <w:tcBorders>
              <w:top w:val="nil"/>
              <w:left w:val="nil"/>
              <w:bottom w:val="single" w:sz="8" w:space="0" w:color="000000"/>
              <w:right w:val="single" w:sz="8" w:space="0" w:color="000000"/>
            </w:tcBorders>
            <w:shd w:val="clear" w:color="auto" w:fill="auto"/>
          </w:tcPr>
          <w:p w14:paraId="520A9FA4" w14:textId="77777777" w:rsidR="005D7373" w:rsidRPr="000E1D4F" w:rsidRDefault="005D7373" w:rsidP="005D7373">
            <w:pPr>
              <w:spacing w:before="60" w:after="60"/>
              <w:rPr>
                <w:rFonts w:eastAsia="Calibri" w:cs="Arial"/>
                <w:b/>
                <w:bCs/>
                <w:color w:val="000000"/>
                <w:sz w:val="18"/>
                <w:szCs w:val="18"/>
                <w:lang w:val="en-AU" w:eastAsia="en-US"/>
              </w:rPr>
            </w:pPr>
            <w:r w:rsidRPr="000E1D4F">
              <w:rPr>
                <w:rFonts w:eastAsia="Calibri" w:cs="Arial"/>
                <w:b/>
                <w:bCs/>
                <w:color w:val="000000"/>
                <w:sz w:val="18"/>
                <w:szCs w:val="18"/>
                <w:lang w:val="en-AU" w:eastAsia="en-US"/>
              </w:rPr>
              <w:t> </w:t>
            </w:r>
          </w:p>
        </w:tc>
        <w:tc>
          <w:tcPr>
            <w:tcW w:w="7230" w:type="dxa"/>
            <w:tcBorders>
              <w:top w:val="nil"/>
              <w:left w:val="nil"/>
              <w:bottom w:val="single" w:sz="8" w:space="0" w:color="000000"/>
              <w:right w:val="single" w:sz="8" w:space="0" w:color="000000"/>
            </w:tcBorders>
            <w:shd w:val="clear" w:color="auto" w:fill="auto"/>
          </w:tcPr>
          <w:p w14:paraId="7C9B3788" w14:textId="77777777" w:rsidR="005D7373" w:rsidRPr="000E1D4F" w:rsidRDefault="005D7373" w:rsidP="005D7373">
            <w:pPr>
              <w:spacing w:before="60" w:after="60"/>
              <w:rPr>
                <w:rFonts w:eastAsia="Calibri" w:cs="Arial"/>
                <w:color w:val="000000"/>
                <w:sz w:val="18"/>
                <w:szCs w:val="18"/>
                <w:lang w:val="en-AU" w:eastAsia="en-US"/>
              </w:rPr>
            </w:pPr>
            <w:r w:rsidRPr="000E1D4F">
              <w:rPr>
                <w:rFonts w:eastAsia="Calibri" w:cs="Arial"/>
                <w:color w:val="000000"/>
                <w:sz w:val="18"/>
                <w:szCs w:val="18"/>
                <w:lang w:val="en-AU" w:eastAsia="en-US"/>
              </w:rPr>
              <w:t>1-2-3-4-5-6-7-8</w:t>
            </w:r>
            <w:r w:rsidRPr="000E1D4F">
              <w:rPr>
                <w:rFonts w:eastAsia="Calibri" w:cs="Arial"/>
                <w:sz w:val="18"/>
                <w:szCs w:val="18"/>
                <w:lang w:val="en-AU" w:eastAsia="en-US"/>
              </w:rPr>
              <w:t>-9</w:t>
            </w:r>
            <w:r w:rsidRPr="000E1D4F">
              <w:rPr>
                <w:rFonts w:eastAsia="Calibri" w:cs="Arial"/>
                <w:color w:val="000000"/>
                <w:sz w:val="18"/>
                <w:szCs w:val="18"/>
                <w:lang w:val="en-AU" w:eastAsia="en-US"/>
              </w:rPr>
              <w:t>-10-11-12</w:t>
            </w:r>
            <w:r w:rsidRPr="000E1D4F">
              <w:rPr>
                <w:rFonts w:eastAsia="Calibri" w:cs="Arial"/>
                <w:b/>
                <w:dstrike/>
                <w:color w:val="FF0000"/>
                <w:sz w:val="18"/>
                <w:szCs w:val="18"/>
                <w:lang w:val="en-AU" w:eastAsia="en-US"/>
              </w:rPr>
              <w:t>-13</w:t>
            </w:r>
            <w:r w:rsidRPr="000E1D4F">
              <w:rPr>
                <w:rFonts w:eastAsia="Calibri" w:cs="Arial"/>
                <w:color w:val="000000"/>
                <w:sz w:val="18"/>
                <w:szCs w:val="18"/>
                <w:lang w:val="en-AU" w:eastAsia="en-US"/>
              </w:rPr>
              <w:t>-14</w:t>
            </w:r>
            <w:r w:rsidRPr="000E1D4F">
              <w:rPr>
                <w:rFonts w:eastAsia="Calibri" w:cs="Arial"/>
                <w:sz w:val="18"/>
                <w:szCs w:val="18"/>
                <w:lang w:val="en-AU" w:eastAsia="en-US"/>
              </w:rPr>
              <w:t>-15</w:t>
            </w:r>
            <w:r w:rsidRPr="000E1D4F">
              <w:rPr>
                <w:rFonts w:eastAsia="Calibri" w:cs="Arial"/>
                <w:color w:val="000000"/>
                <w:sz w:val="18"/>
                <w:szCs w:val="18"/>
                <w:lang w:val="en-AU" w:eastAsia="en-US"/>
              </w:rPr>
              <w:t>-16-17-18-19-20-21-22-23-24-25-26-27-28-29-30-31-32-33-34-35-36-37-39-40-41-42-43-44-45-46-47-48-49-50-51-52-53-54</w:t>
            </w:r>
            <w:r w:rsidRPr="000E1D4F">
              <w:rPr>
                <w:rFonts w:eastAsia="Calibri" w:cs="Arial"/>
                <w:sz w:val="18"/>
                <w:szCs w:val="18"/>
                <w:lang w:val="en-AU" w:eastAsia="en-US"/>
              </w:rPr>
              <w:t>-55-56</w:t>
            </w:r>
            <w:r w:rsidRPr="000E1D4F">
              <w:rPr>
                <w:rFonts w:eastAsia="Calibri" w:cs="Arial"/>
                <w:b/>
                <w:color w:val="0000FF"/>
                <w:sz w:val="18"/>
                <w:szCs w:val="18"/>
                <w:lang w:val="en-AU" w:eastAsia="en-US"/>
              </w:rPr>
              <w:t>-57-58-60-61-62-63</w:t>
            </w:r>
          </w:p>
        </w:tc>
      </w:tr>
      <w:tr w:rsidR="005D7373" w:rsidRPr="005D7373" w14:paraId="258F8061" w14:textId="77777777" w:rsidTr="002C587A">
        <w:trPr>
          <w:cantSplit/>
          <w:trHeight w:val="270"/>
          <w:jc w:val="center"/>
        </w:trPr>
        <w:tc>
          <w:tcPr>
            <w:tcW w:w="1134" w:type="dxa"/>
            <w:tcBorders>
              <w:top w:val="nil"/>
              <w:left w:val="single" w:sz="8" w:space="0" w:color="000000"/>
              <w:bottom w:val="single" w:sz="8" w:space="0" w:color="000000"/>
              <w:right w:val="single" w:sz="8" w:space="0" w:color="000000"/>
            </w:tcBorders>
            <w:shd w:val="clear" w:color="auto" w:fill="auto"/>
          </w:tcPr>
          <w:p w14:paraId="6162DB92" w14:textId="77777777" w:rsidR="005D7373" w:rsidRPr="000E1D4F" w:rsidRDefault="005D7373" w:rsidP="005D7373">
            <w:pPr>
              <w:spacing w:before="60" w:after="60"/>
              <w:rPr>
                <w:rFonts w:eastAsia="Calibri" w:cs="Arial"/>
                <w:color w:val="000000"/>
                <w:sz w:val="18"/>
                <w:szCs w:val="18"/>
                <w:lang w:val="en-AU" w:eastAsia="en-US"/>
              </w:rPr>
            </w:pPr>
            <w:r w:rsidRPr="000E1D4F">
              <w:rPr>
                <w:rFonts w:eastAsia="Calibri" w:cs="Arial"/>
                <w:color w:val="000000"/>
                <w:sz w:val="18"/>
                <w:szCs w:val="18"/>
                <w:lang w:val="en-AU" w:eastAsia="en-US"/>
              </w:rPr>
              <w:t> </w:t>
            </w:r>
          </w:p>
        </w:tc>
        <w:tc>
          <w:tcPr>
            <w:tcW w:w="1134" w:type="dxa"/>
            <w:tcBorders>
              <w:top w:val="nil"/>
              <w:left w:val="nil"/>
              <w:bottom w:val="single" w:sz="8" w:space="0" w:color="000000"/>
              <w:right w:val="single" w:sz="8" w:space="0" w:color="000000"/>
            </w:tcBorders>
            <w:shd w:val="clear" w:color="auto" w:fill="auto"/>
          </w:tcPr>
          <w:p w14:paraId="288E68D3" w14:textId="77777777" w:rsidR="005D7373" w:rsidRPr="000E1D4F" w:rsidRDefault="005D7373" w:rsidP="005D7373">
            <w:pPr>
              <w:spacing w:before="60" w:after="60"/>
              <w:jc w:val="both"/>
              <w:rPr>
                <w:rFonts w:eastAsia="Calibri" w:cs="Arial"/>
                <w:b/>
                <w:bCs/>
                <w:color w:val="000000"/>
                <w:sz w:val="18"/>
                <w:szCs w:val="18"/>
                <w:lang w:val="en-AU" w:eastAsia="en-US"/>
              </w:rPr>
            </w:pPr>
            <w:r w:rsidRPr="000E1D4F">
              <w:rPr>
                <w:rFonts w:eastAsia="Calibri" w:cs="Arial"/>
                <w:b/>
                <w:bCs/>
                <w:color w:val="000000"/>
                <w:sz w:val="18"/>
                <w:szCs w:val="18"/>
                <w:lang w:val="en-AU" w:eastAsia="en-US"/>
              </w:rPr>
              <w:t>BCNSPP</w:t>
            </w:r>
          </w:p>
        </w:tc>
        <w:tc>
          <w:tcPr>
            <w:tcW w:w="7230" w:type="dxa"/>
            <w:tcBorders>
              <w:top w:val="nil"/>
              <w:left w:val="nil"/>
              <w:bottom w:val="single" w:sz="8" w:space="0" w:color="000000"/>
              <w:right w:val="single" w:sz="8" w:space="0" w:color="000000"/>
            </w:tcBorders>
            <w:shd w:val="clear" w:color="auto" w:fill="auto"/>
          </w:tcPr>
          <w:p w14:paraId="7A5838FF" w14:textId="77777777" w:rsidR="005D7373" w:rsidRPr="000E1D4F" w:rsidRDefault="005D7373" w:rsidP="005D7373">
            <w:pPr>
              <w:spacing w:before="60" w:after="60"/>
              <w:jc w:val="both"/>
              <w:rPr>
                <w:rFonts w:eastAsia="Calibri" w:cs="Arial"/>
                <w:color w:val="000000"/>
                <w:sz w:val="18"/>
                <w:szCs w:val="18"/>
                <w:lang w:val="en-AU" w:eastAsia="en-US"/>
              </w:rPr>
            </w:pPr>
            <w:r w:rsidRPr="000E1D4F">
              <w:rPr>
                <w:rFonts w:eastAsia="Calibri" w:cs="Arial"/>
                <w:color w:val="000000"/>
                <w:sz w:val="18"/>
                <w:szCs w:val="18"/>
                <w:lang w:val="en-AU" w:eastAsia="en-US"/>
              </w:rPr>
              <w:t>1-2-3-4-5-6-7-8</w:t>
            </w:r>
            <w:r w:rsidRPr="000E1D4F">
              <w:rPr>
                <w:rFonts w:eastAsia="Calibri" w:cs="Arial"/>
                <w:b/>
                <w:dstrike/>
                <w:color w:val="FF0000"/>
                <w:sz w:val="18"/>
                <w:szCs w:val="18"/>
                <w:lang w:val="en-AU" w:eastAsia="en-US"/>
              </w:rPr>
              <w:t>-9</w:t>
            </w:r>
            <w:r w:rsidRPr="000E1D4F">
              <w:rPr>
                <w:rFonts w:eastAsia="Calibri" w:cs="Arial"/>
                <w:color w:val="000000"/>
                <w:sz w:val="18"/>
                <w:szCs w:val="18"/>
                <w:lang w:val="en-AU" w:eastAsia="en-US"/>
              </w:rPr>
              <w:t>-10-11-12</w:t>
            </w:r>
            <w:r w:rsidRPr="000E1D4F">
              <w:rPr>
                <w:rFonts w:eastAsia="Calibri" w:cs="Arial"/>
                <w:b/>
                <w:dstrike/>
                <w:color w:val="FF0000"/>
                <w:sz w:val="18"/>
                <w:szCs w:val="18"/>
                <w:lang w:val="en-AU" w:eastAsia="en-US"/>
              </w:rPr>
              <w:t>-13</w:t>
            </w:r>
            <w:r w:rsidRPr="000E1D4F">
              <w:rPr>
                <w:rFonts w:eastAsia="Calibri" w:cs="Arial"/>
                <w:color w:val="000000"/>
                <w:sz w:val="18"/>
                <w:szCs w:val="18"/>
                <w:lang w:val="en-AU" w:eastAsia="en-US"/>
              </w:rPr>
              <w:t>-14</w:t>
            </w:r>
            <w:r w:rsidRPr="000E1D4F">
              <w:rPr>
                <w:rFonts w:eastAsia="Calibri" w:cs="Arial"/>
                <w:b/>
                <w:dstrike/>
                <w:color w:val="FF0000"/>
                <w:sz w:val="18"/>
                <w:szCs w:val="18"/>
                <w:lang w:val="en-AU" w:eastAsia="en-US"/>
              </w:rPr>
              <w:t>-15</w:t>
            </w:r>
            <w:r w:rsidRPr="000E1D4F">
              <w:rPr>
                <w:rFonts w:eastAsia="Calibri" w:cs="Arial"/>
                <w:color w:val="000000"/>
                <w:sz w:val="18"/>
                <w:szCs w:val="18"/>
                <w:lang w:val="en-AU" w:eastAsia="en-US"/>
              </w:rPr>
              <w:t>-16-17-18-19-20-21-22-23-24-25-26-27-28-29-30-31-32-33-34-35-36-37-39-40-41-42-43-44-45-46-47-48-49-50-51-52-53-54</w:t>
            </w:r>
            <w:r w:rsidRPr="000E1D4F">
              <w:rPr>
                <w:rFonts w:eastAsia="Calibri" w:cs="Arial"/>
                <w:sz w:val="18"/>
                <w:szCs w:val="18"/>
                <w:lang w:val="en-AU" w:eastAsia="en-US"/>
              </w:rPr>
              <w:t>-55-56</w:t>
            </w:r>
            <w:r w:rsidRPr="000E1D4F">
              <w:rPr>
                <w:rFonts w:eastAsia="Calibri" w:cs="Arial"/>
                <w:b/>
                <w:color w:val="0000FF"/>
                <w:sz w:val="18"/>
                <w:szCs w:val="18"/>
                <w:lang w:val="en-AU" w:eastAsia="en-US"/>
              </w:rPr>
              <w:t>-57-58-60-61-62-63</w:t>
            </w:r>
          </w:p>
        </w:tc>
      </w:tr>
      <w:tr w:rsidR="005D7373" w:rsidRPr="005D7373" w14:paraId="02B6AF7E" w14:textId="77777777" w:rsidTr="002C587A">
        <w:trPr>
          <w:cantSplit/>
          <w:trHeight w:val="270"/>
          <w:jc w:val="center"/>
        </w:trPr>
        <w:tc>
          <w:tcPr>
            <w:tcW w:w="1134" w:type="dxa"/>
            <w:tcBorders>
              <w:top w:val="nil"/>
              <w:left w:val="single" w:sz="8" w:space="0" w:color="000000"/>
              <w:bottom w:val="single" w:sz="8" w:space="0" w:color="000000"/>
              <w:right w:val="single" w:sz="8" w:space="0" w:color="000000"/>
            </w:tcBorders>
            <w:shd w:val="clear" w:color="auto" w:fill="auto"/>
          </w:tcPr>
          <w:p w14:paraId="0D3CD8E4" w14:textId="77777777" w:rsidR="005D7373" w:rsidRPr="000E1D4F" w:rsidRDefault="005D7373" w:rsidP="005D7373">
            <w:pPr>
              <w:spacing w:before="60" w:after="60"/>
              <w:rPr>
                <w:rFonts w:eastAsia="Calibri" w:cs="Arial"/>
                <w:color w:val="000000"/>
                <w:sz w:val="18"/>
                <w:szCs w:val="18"/>
                <w:lang w:val="en-AU" w:eastAsia="en-US"/>
              </w:rPr>
            </w:pPr>
            <w:r w:rsidRPr="000E1D4F">
              <w:rPr>
                <w:rFonts w:eastAsia="Calibri" w:cs="Arial"/>
                <w:color w:val="000000"/>
                <w:sz w:val="18"/>
                <w:szCs w:val="18"/>
                <w:lang w:val="en-AU" w:eastAsia="en-US"/>
              </w:rPr>
              <w:t> </w:t>
            </w:r>
          </w:p>
        </w:tc>
        <w:tc>
          <w:tcPr>
            <w:tcW w:w="1134" w:type="dxa"/>
            <w:tcBorders>
              <w:top w:val="nil"/>
              <w:left w:val="nil"/>
              <w:bottom w:val="single" w:sz="8" w:space="0" w:color="000000"/>
              <w:right w:val="single" w:sz="8" w:space="0" w:color="000000"/>
            </w:tcBorders>
            <w:shd w:val="clear" w:color="auto" w:fill="auto"/>
          </w:tcPr>
          <w:p w14:paraId="72595986" w14:textId="77777777" w:rsidR="005D7373" w:rsidRPr="000E1D4F" w:rsidRDefault="005D7373" w:rsidP="005D7373">
            <w:pPr>
              <w:spacing w:before="60" w:after="60"/>
              <w:jc w:val="both"/>
              <w:rPr>
                <w:rFonts w:eastAsia="Calibri" w:cs="Arial"/>
                <w:b/>
                <w:bCs/>
                <w:color w:val="000000"/>
                <w:sz w:val="18"/>
                <w:szCs w:val="18"/>
                <w:lang w:val="en-AU" w:eastAsia="en-US"/>
              </w:rPr>
            </w:pPr>
            <w:r w:rsidRPr="000E1D4F">
              <w:rPr>
                <w:rFonts w:eastAsia="Calibri" w:cs="Arial"/>
                <w:b/>
                <w:bCs/>
                <w:color w:val="000000"/>
                <w:sz w:val="18"/>
                <w:szCs w:val="18"/>
                <w:lang w:val="en-AU" w:eastAsia="en-US"/>
              </w:rPr>
              <w:t>BOYSPP</w:t>
            </w:r>
          </w:p>
        </w:tc>
        <w:tc>
          <w:tcPr>
            <w:tcW w:w="7230" w:type="dxa"/>
            <w:tcBorders>
              <w:top w:val="nil"/>
              <w:left w:val="nil"/>
              <w:bottom w:val="single" w:sz="8" w:space="0" w:color="000000"/>
              <w:right w:val="single" w:sz="8" w:space="0" w:color="000000"/>
            </w:tcBorders>
            <w:shd w:val="clear" w:color="auto" w:fill="auto"/>
          </w:tcPr>
          <w:p w14:paraId="68CC5A72" w14:textId="77777777" w:rsidR="005D7373" w:rsidRPr="000E1D4F" w:rsidRDefault="005D7373" w:rsidP="005D7373">
            <w:pPr>
              <w:spacing w:before="60" w:after="60"/>
              <w:jc w:val="both"/>
              <w:rPr>
                <w:rFonts w:eastAsia="Calibri" w:cs="Arial"/>
                <w:color w:val="000000"/>
                <w:sz w:val="18"/>
                <w:szCs w:val="18"/>
                <w:lang w:val="en-AU" w:eastAsia="en-US"/>
              </w:rPr>
            </w:pPr>
            <w:r w:rsidRPr="000E1D4F">
              <w:rPr>
                <w:rFonts w:eastAsia="Calibri" w:cs="Arial"/>
                <w:color w:val="000000"/>
                <w:sz w:val="18"/>
                <w:szCs w:val="18"/>
                <w:lang w:val="en-AU" w:eastAsia="en-US"/>
              </w:rPr>
              <w:t>1-2-3-4-5-6-7-8</w:t>
            </w:r>
            <w:r w:rsidRPr="000E1D4F">
              <w:rPr>
                <w:rFonts w:eastAsia="Calibri" w:cs="Arial"/>
                <w:sz w:val="18"/>
                <w:szCs w:val="18"/>
                <w:lang w:val="en-AU" w:eastAsia="en-US"/>
              </w:rPr>
              <w:t>-9</w:t>
            </w:r>
            <w:r w:rsidRPr="000E1D4F">
              <w:rPr>
                <w:rFonts w:eastAsia="Calibri" w:cs="Arial"/>
                <w:color w:val="000000"/>
                <w:sz w:val="18"/>
                <w:szCs w:val="18"/>
                <w:lang w:val="en-AU" w:eastAsia="en-US"/>
              </w:rPr>
              <w:t>-10-11-12</w:t>
            </w:r>
            <w:r w:rsidRPr="000E1D4F">
              <w:rPr>
                <w:rFonts w:eastAsia="Calibri" w:cs="Arial"/>
                <w:b/>
                <w:dstrike/>
                <w:color w:val="FF0000"/>
                <w:sz w:val="18"/>
                <w:szCs w:val="18"/>
                <w:lang w:val="en-AU" w:eastAsia="en-US"/>
              </w:rPr>
              <w:t>-13</w:t>
            </w:r>
            <w:r w:rsidRPr="000E1D4F">
              <w:rPr>
                <w:rFonts w:eastAsia="Calibri" w:cs="Arial"/>
                <w:color w:val="000000"/>
                <w:sz w:val="18"/>
                <w:szCs w:val="18"/>
                <w:lang w:val="en-AU" w:eastAsia="en-US"/>
              </w:rPr>
              <w:t>-14-15</w:t>
            </w:r>
            <w:r w:rsidRPr="000E1D4F">
              <w:rPr>
                <w:rFonts w:eastAsia="Calibri" w:cs="Arial"/>
                <w:b/>
                <w:dstrike/>
                <w:color w:val="FF0000"/>
                <w:sz w:val="18"/>
                <w:szCs w:val="18"/>
                <w:lang w:val="en-AU" w:eastAsia="en-US"/>
              </w:rPr>
              <w:t>-16</w:t>
            </w:r>
            <w:r w:rsidRPr="000E1D4F">
              <w:rPr>
                <w:rFonts w:eastAsia="Calibri" w:cs="Arial"/>
                <w:color w:val="000000"/>
                <w:sz w:val="18"/>
                <w:szCs w:val="18"/>
                <w:lang w:val="en-AU" w:eastAsia="en-US"/>
              </w:rPr>
              <w:t>-17-18-19-20-21-22-23-24-25-26-27-28-29-30-31-32-33-34-35-36-37-39-40</w:t>
            </w:r>
            <w:r w:rsidRPr="000E1D4F">
              <w:rPr>
                <w:rFonts w:eastAsia="Calibri" w:cs="Arial"/>
                <w:b/>
                <w:dstrike/>
                <w:color w:val="FF0000"/>
                <w:sz w:val="18"/>
                <w:szCs w:val="18"/>
                <w:lang w:val="en-AU" w:eastAsia="en-US"/>
              </w:rPr>
              <w:t>-41</w:t>
            </w:r>
            <w:r w:rsidRPr="000E1D4F">
              <w:rPr>
                <w:rFonts w:eastAsia="Calibri" w:cs="Arial"/>
                <w:color w:val="000000"/>
                <w:sz w:val="18"/>
                <w:szCs w:val="18"/>
                <w:lang w:val="en-AU" w:eastAsia="en-US"/>
              </w:rPr>
              <w:t>-42-43</w:t>
            </w:r>
            <w:r w:rsidRPr="000E1D4F">
              <w:rPr>
                <w:rFonts w:eastAsia="Calibri" w:cs="Arial"/>
                <w:b/>
                <w:dstrike/>
                <w:color w:val="FF0000"/>
                <w:sz w:val="18"/>
                <w:szCs w:val="18"/>
                <w:lang w:val="en-AU" w:eastAsia="en-US"/>
              </w:rPr>
              <w:t>-44</w:t>
            </w:r>
            <w:r w:rsidRPr="000E1D4F">
              <w:rPr>
                <w:rFonts w:eastAsia="Calibri" w:cs="Arial"/>
                <w:color w:val="000000"/>
                <w:sz w:val="18"/>
                <w:szCs w:val="18"/>
                <w:lang w:val="en-AU" w:eastAsia="en-US"/>
              </w:rPr>
              <w:t>-45-46-47-48-49-50-51-52-53-54</w:t>
            </w:r>
            <w:r w:rsidRPr="000E1D4F">
              <w:rPr>
                <w:rFonts w:eastAsia="Calibri" w:cs="Arial"/>
                <w:sz w:val="18"/>
                <w:szCs w:val="18"/>
                <w:lang w:val="en-AU" w:eastAsia="en-US"/>
              </w:rPr>
              <w:t>-55-56</w:t>
            </w:r>
            <w:r w:rsidRPr="000E1D4F">
              <w:rPr>
                <w:rFonts w:eastAsia="Calibri" w:cs="Arial"/>
                <w:b/>
                <w:color w:val="0000FF"/>
                <w:sz w:val="18"/>
                <w:szCs w:val="18"/>
                <w:lang w:val="en-AU" w:eastAsia="en-US"/>
              </w:rPr>
              <w:t>-57-58-59-60-61-62-63</w:t>
            </w:r>
          </w:p>
        </w:tc>
      </w:tr>
      <w:tr w:rsidR="005D7373" w:rsidRPr="005D7373" w14:paraId="21C16C2C" w14:textId="77777777" w:rsidTr="002C587A">
        <w:trPr>
          <w:cantSplit/>
          <w:trHeight w:val="270"/>
          <w:jc w:val="center"/>
        </w:trPr>
        <w:tc>
          <w:tcPr>
            <w:tcW w:w="1134" w:type="dxa"/>
            <w:tcBorders>
              <w:top w:val="single" w:sz="8" w:space="0" w:color="000000"/>
              <w:left w:val="single" w:sz="8" w:space="0" w:color="000000"/>
              <w:bottom w:val="single" w:sz="8" w:space="0" w:color="000000"/>
              <w:right w:val="single" w:sz="8" w:space="0" w:color="000000"/>
            </w:tcBorders>
            <w:shd w:val="clear" w:color="auto" w:fill="auto"/>
          </w:tcPr>
          <w:p w14:paraId="357733B7" w14:textId="77777777" w:rsidR="005D7373" w:rsidRPr="000E1D4F" w:rsidRDefault="005D7373" w:rsidP="005D7373">
            <w:pPr>
              <w:spacing w:before="60" w:after="60"/>
              <w:rPr>
                <w:rFonts w:eastAsia="Calibri" w:cs="Arial"/>
                <w:color w:val="000000"/>
                <w:sz w:val="18"/>
                <w:szCs w:val="18"/>
                <w:lang w:val="en-AU" w:eastAsia="en-US"/>
              </w:rPr>
            </w:pPr>
            <w:r w:rsidRPr="000E1D4F">
              <w:rPr>
                <w:rFonts w:eastAsia="Calibri" w:cs="Arial"/>
                <w:color w:val="000000"/>
                <w:sz w:val="18"/>
                <w:szCs w:val="18"/>
                <w:lang w:val="en-AU" w:eastAsia="en-US"/>
              </w:rPr>
              <w:t> </w:t>
            </w:r>
          </w:p>
        </w:tc>
        <w:tc>
          <w:tcPr>
            <w:tcW w:w="1134" w:type="dxa"/>
            <w:tcBorders>
              <w:top w:val="single" w:sz="8" w:space="0" w:color="000000"/>
              <w:left w:val="nil"/>
              <w:bottom w:val="single" w:sz="8" w:space="0" w:color="000000"/>
              <w:right w:val="single" w:sz="8" w:space="0" w:color="000000"/>
            </w:tcBorders>
            <w:shd w:val="clear" w:color="auto" w:fill="auto"/>
          </w:tcPr>
          <w:p w14:paraId="3907BD23" w14:textId="77777777" w:rsidR="005D7373" w:rsidRPr="000E1D4F" w:rsidRDefault="005D7373" w:rsidP="005D7373">
            <w:pPr>
              <w:spacing w:before="60" w:after="60"/>
              <w:jc w:val="both"/>
              <w:rPr>
                <w:rFonts w:eastAsia="Calibri" w:cs="Arial"/>
                <w:b/>
                <w:bCs/>
                <w:color w:val="000000"/>
                <w:sz w:val="18"/>
                <w:szCs w:val="18"/>
                <w:lang w:val="en-AU" w:eastAsia="en-US"/>
              </w:rPr>
            </w:pPr>
            <w:r w:rsidRPr="000E1D4F">
              <w:rPr>
                <w:rFonts w:eastAsia="Calibri" w:cs="Arial"/>
                <w:b/>
                <w:bCs/>
                <w:color w:val="000000"/>
                <w:sz w:val="18"/>
                <w:szCs w:val="18"/>
                <w:lang w:val="en-AU" w:eastAsia="en-US"/>
              </w:rPr>
              <w:t>DAYMAR</w:t>
            </w:r>
          </w:p>
        </w:tc>
        <w:tc>
          <w:tcPr>
            <w:tcW w:w="7230" w:type="dxa"/>
            <w:tcBorders>
              <w:top w:val="single" w:sz="8" w:space="0" w:color="000000"/>
              <w:left w:val="nil"/>
              <w:bottom w:val="single" w:sz="8" w:space="0" w:color="000000"/>
              <w:right w:val="single" w:sz="8" w:space="0" w:color="000000"/>
            </w:tcBorders>
            <w:shd w:val="clear" w:color="auto" w:fill="auto"/>
          </w:tcPr>
          <w:p w14:paraId="78EFC765" w14:textId="77777777" w:rsidR="005D7373" w:rsidRPr="000E1D4F" w:rsidRDefault="005D7373" w:rsidP="005D7373">
            <w:pPr>
              <w:spacing w:before="60" w:after="60"/>
              <w:jc w:val="both"/>
              <w:rPr>
                <w:rFonts w:eastAsia="Calibri" w:cs="Arial"/>
                <w:color w:val="000000"/>
                <w:sz w:val="18"/>
                <w:szCs w:val="18"/>
                <w:lang w:val="en-AU" w:eastAsia="en-US"/>
              </w:rPr>
            </w:pPr>
            <w:r w:rsidRPr="000E1D4F">
              <w:rPr>
                <w:rFonts w:eastAsia="Calibri" w:cs="Arial"/>
                <w:color w:val="000000"/>
                <w:sz w:val="18"/>
                <w:szCs w:val="18"/>
                <w:lang w:val="en-AU" w:eastAsia="en-US"/>
              </w:rPr>
              <w:t>1-2-3-4-5-6-7-8</w:t>
            </w:r>
            <w:r w:rsidRPr="000E1D4F">
              <w:rPr>
                <w:rFonts w:eastAsia="Calibri" w:cs="Arial"/>
                <w:b/>
                <w:dstrike/>
                <w:color w:val="FF0000"/>
                <w:sz w:val="18"/>
                <w:szCs w:val="18"/>
                <w:lang w:val="en-AU" w:eastAsia="en-US"/>
              </w:rPr>
              <w:t>-9</w:t>
            </w:r>
            <w:r w:rsidRPr="000E1D4F">
              <w:rPr>
                <w:rFonts w:eastAsia="Calibri" w:cs="Arial"/>
                <w:color w:val="000000"/>
                <w:sz w:val="18"/>
                <w:szCs w:val="18"/>
                <w:lang w:val="en-AU" w:eastAsia="en-US"/>
              </w:rPr>
              <w:t>-10-11-12</w:t>
            </w:r>
            <w:r w:rsidRPr="000E1D4F">
              <w:rPr>
                <w:rFonts w:eastAsia="Calibri" w:cs="Arial"/>
                <w:b/>
                <w:dstrike/>
                <w:color w:val="FF0000"/>
                <w:sz w:val="18"/>
                <w:szCs w:val="18"/>
                <w:lang w:val="en-AU" w:eastAsia="en-US"/>
              </w:rPr>
              <w:t>-13</w:t>
            </w:r>
            <w:r w:rsidRPr="000E1D4F">
              <w:rPr>
                <w:rFonts w:eastAsia="Calibri" w:cs="Arial"/>
                <w:color w:val="000000"/>
                <w:sz w:val="18"/>
                <w:szCs w:val="18"/>
                <w:lang w:val="en-AU" w:eastAsia="en-US"/>
              </w:rPr>
              <w:t>-14</w:t>
            </w:r>
            <w:r w:rsidRPr="000E1D4F">
              <w:rPr>
                <w:rFonts w:eastAsia="Calibri" w:cs="Arial"/>
                <w:sz w:val="18"/>
                <w:szCs w:val="18"/>
                <w:lang w:val="en-AU" w:eastAsia="en-US"/>
              </w:rPr>
              <w:t>-15</w:t>
            </w:r>
            <w:r w:rsidRPr="000E1D4F">
              <w:rPr>
                <w:rFonts w:eastAsia="Calibri" w:cs="Arial"/>
                <w:color w:val="000000"/>
                <w:sz w:val="18"/>
                <w:szCs w:val="18"/>
                <w:lang w:val="en-AU" w:eastAsia="en-US"/>
              </w:rPr>
              <w:t>-16-17-18-19-20-21-22-23-24-25-26-27-28-29-30-31-32-33-34-35-36-37-39-40-41-42-43-44-45-46-47-48-49-50-51-52-53-54</w:t>
            </w:r>
            <w:r w:rsidRPr="000E1D4F">
              <w:rPr>
                <w:rFonts w:eastAsia="Calibri" w:cs="Arial"/>
                <w:sz w:val="18"/>
                <w:szCs w:val="18"/>
                <w:lang w:val="en-AU" w:eastAsia="en-US"/>
              </w:rPr>
              <w:t>-55-56</w:t>
            </w:r>
            <w:r w:rsidRPr="000E1D4F">
              <w:rPr>
                <w:rFonts w:eastAsia="Calibri" w:cs="Arial"/>
                <w:b/>
                <w:color w:val="0000FF"/>
                <w:sz w:val="18"/>
                <w:szCs w:val="18"/>
                <w:lang w:val="en-AU" w:eastAsia="en-US"/>
              </w:rPr>
              <w:t>-57-58-60-61-62-63</w:t>
            </w:r>
          </w:p>
        </w:tc>
      </w:tr>
      <w:tr w:rsidR="005D7373" w:rsidRPr="005D7373" w14:paraId="1122D02C" w14:textId="77777777" w:rsidTr="002C587A">
        <w:trPr>
          <w:cantSplit/>
          <w:trHeight w:val="270"/>
          <w:jc w:val="center"/>
        </w:trPr>
        <w:tc>
          <w:tcPr>
            <w:tcW w:w="1134" w:type="dxa"/>
            <w:tcBorders>
              <w:top w:val="single" w:sz="8" w:space="0" w:color="000000"/>
              <w:left w:val="nil"/>
              <w:bottom w:val="single" w:sz="8" w:space="0" w:color="000000"/>
              <w:right w:val="nil"/>
            </w:tcBorders>
            <w:shd w:val="clear" w:color="auto" w:fill="auto"/>
          </w:tcPr>
          <w:p w14:paraId="145F9ED7" w14:textId="77777777" w:rsidR="005D7373" w:rsidRPr="000E1D4F" w:rsidRDefault="005D7373" w:rsidP="005D7373">
            <w:pPr>
              <w:spacing w:before="60" w:after="60"/>
              <w:rPr>
                <w:rFonts w:eastAsia="Calibri" w:cs="Arial"/>
                <w:color w:val="000000"/>
                <w:sz w:val="18"/>
                <w:szCs w:val="18"/>
                <w:lang w:val="en-AU" w:eastAsia="en-US"/>
              </w:rPr>
            </w:pPr>
            <w:r w:rsidRPr="000E1D4F">
              <w:rPr>
                <w:rFonts w:eastAsia="Calibri" w:cs="Arial"/>
                <w:color w:val="000000"/>
                <w:sz w:val="18"/>
                <w:szCs w:val="18"/>
                <w:lang w:val="en-AU" w:eastAsia="en-US"/>
              </w:rPr>
              <w:t> </w:t>
            </w:r>
          </w:p>
        </w:tc>
        <w:tc>
          <w:tcPr>
            <w:tcW w:w="1134" w:type="dxa"/>
            <w:tcBorders>
              <w:top w:val="single" w:sz="8" w:space="0" w:color="000000"/>
              <w:left w:val="nil"/>
              <w:bottom w:val="single" w:sz="8" w:space="0" w:color="000000"/>
              <w:right w:val="nil"/>
            </w:tcBorders>
            <w:shd w:val="clear" w:color="auto" w:fill="auto"/>
          </w:tcPr>
          <w:p w14:paraId="335D6331" w14:textId="77777777" w:rsidR="005D7373" w:rsidRPr="000E1D4F" w:rsidRDefault="005D7373" w:rsidP="005D7373">
            <w:pPr>
              <w:spacing w:before="60" w:after="60"/>
              <w:rPr>
                <w:rFonts w:eastAsia="Calibri" w:cs="Arial"/>
                <w:b/>
                <w:bCs/>
                <w:color w:val="000000"/>
                <w:sz w:val="18"/>
                <w:szCs w:val="18"/>
                <w:lang w:val="en-AU" w:eastAsia="en-US"/>
              </w:rPr>
            </w:pPr>
            <w:r w:rsidRPr="000E1D4F">
              <w:rPr>
                <w:rFonts w:eastAsia="Calibri" w:cs="Arial"/>
                <w:b/>
                <w:bCs/>
                <w:color w:val="000000"/>
                <w:sz w:val="18"/>
                <w:szCs w:val="18"/>
                <w:lang w:val="en-AU" w:eastAsia="en-US"/>
              </w:rPr>
              <w:t> </w:t>
            </w:r>
          </w:p>
        </w:tc>
        <w:tc>
          <w:tcPr>
            <w:tcW w:w="7230" w:type="dxa"/>
            <w:tcBorders>
              <w:top w:val="single" w:sz="8" w:space="0" w:color="000000"/>
              <w:left w:val="nil"/>
              <w:bottom w:val="single" w:sz="8" w:space="0" w:color="000000"/>
              <w:right w:val="nil"/>
            </w:tcBorders>
            <w:shd w:val="clear" w:color="auto" w:fill="auto"/>
          </w:tcPr>
          <w:p w14:paraId="20B31469" w14:textId="77777777" w:rsidR="005D7373" w:rsidRPr="000E1D4F" w:rsidRDefault="005D7373" w:rsidP="005D7373">
            <w:pPr>
              <w:spacing w:before="60" w:after="60"/>
              <w:rPr>
                <w:rFonts w:eastAsia="Calibri" w:cs="Arial"/>
                <w:color w:val="000000"/>
                <w:sz w:val="18"/>
                <w:szCs w:val="18"/>
                <w:lang w:val="en-AU" w:eastAsia="en-US"/>
              </w:rPr>
            </w:pPr>
            <w:r w:rsidRPr="000E1D4F">
              <w:rPr>
                <w:rFonts w:eastAsia="Calibri" w:cs="Arial"/>
                <w:color w:val="000000"/>
                <w:sz w:val="18"/>
                <w:szCs w:val="18"/>
                <w:lang w:val="en-AU" w:eastAsia="en-US"/>
              </w:rPr>
              <w:t> </w:t>
            </w:r>
          </w:p>
        </w:tc>
      </w:tr>
      <w:tr w:rsidR="005D7373" w:rsidRPr="005D7373" w14:paraId="1CB433D6" w14:textId="77777777" w:rsidTr="002C587A">
        <w:trPr>
          <w:cantSplit/>
          <w:trHeight w:val="270"/>
          <w:jc w:val="center"/>
        </w:trPr>
        <w:tc>
          <w:tcPr>
            <w:tcW w:w="1134" w:type="dxa"/>
            <w:tcBorders>
              <w:top w:val="nil"/>
              <w:left w:val="single" w:sz="8" w:space="0" w:color="000000"/>
              <w:bottom w:val="single" w:sz="8" w:space="0" w:color="000000"/>
              <w:right w:val="single" w:sz="8" w:space="0" w:color="000000"/>
            </w:tcBorders>
            <w:shd w:val="clear" w:color="auto" w:fill="auto"/>
          </w:tcPr>
          <w:p w14:paraId="7F98DB28" w14:textId="77777777" w:rsidR="005D7373" w:rsidRPr="000E1D4F" w:rsidRDefault="005D7373" w:rsidP="005D7373">
            <w:pPr>
              <w:spacing w:before="60" w:after="60"/>
              <w:rPr>
                <w:rFonts w:eastAsia="Calibri" w:cs="Arial"/>
                <w:color w:val="000000"/>
                <w:sz w:val="18"/>
                <w:szCs w:val="18"/>
                <w:lang w:val="en-AU" w:eastAsia="en-US"/>
              </w:rPr>
            </w:pPr>
            <w:r w:rsidRPr="000E1D4F">
              <w:rPr>
                <w:rFonts w:eastAsia="Calibri" w:cs="Arial"/>
                <w:color w:val="000000"/>
                <w:sz w:val="18"/>
                <w:szCs w:val="18"/>
                <w:lang w:val="en-AU" w:eastAsia="en-US"/>
              </w:rPr>
              <w:t>CATTSS</w:t>
            </w:r>
          </w:p>
        </w:tc>
        <w:tc>
          <w:tcPr>
            <w:tcW w:w="1134" w:type="dxa"/>
            <w:tcBorders>
              <w:top w:val="nil"/>
              <w:left w:val="nil"/>
              <w:bottom w:val="single" w:sz="8" w:space="0" w:color="000000"/>
              <w:right w:val="single" w:sz="8" w:space="0" w:color="000000"/>
            </w:tcBorders>
            <w:shd w:val="clear" w:color="auto" w:fill="auto"/>
          </w:tcPr>
          <w:p w14:paraId="261C900F" w14:textId="77777777" w:rsidR="005D7373" w:rsidRPr="000E1D4F" w:rsidRDefault="005D7373" w:rsidP="005D7373">
            <w:pPr>
              <w:spacing w:before="60" w:after="60"/>
              <w:rPr>
                <w:rFonts w:eastAsia="Calibri" w:cs="Arial"/>
                <w:b/>
                <w:bCs/>
                <w:color w:val="000000"/>
                <w:sz w:val="18"/>
                <w:szCs w:val="18"/>
                <w:lang w:val="en-AU" w:eastAsia="en-US"/>
              </w:rPr>
            </w:pPr>
          </w:p>
        </w:tc>
        <w:tc>
          <w:tcPr>
            <w:tcW w:w="7230" w:type="dxa"/>
            <w:tcBorders>
              <w:top w:val="nil"/>
              <w:left w:val="nil"/>
              <w:bottom w:val="single" w:sz="8" w:space="0" w:color="000000"/>
              <w:right w:val="single" w:sz="8" w:space="0" w:color="000000"/>
            </w:tcBorders>
            <w:shd w:val="clear" w:color="auto" w:fill="auto"/>
            <w:vAlign w:val="center"/>
          </w:tcPr>
          <w:p w14:paraId="30CF531C" w14:textId="0D7513B7" w:rsidR="005D7373" w:rsidRPr="000E1D4F" w:rsidRDefault="005D7373" w:rsidP="0065595D">
            <w:pPr>
              <w:spacing w:before="60" w:after="60"/>
              <w:rPr>
                <w:rFonts w:eastAsia="Calibri" w:cs="Arial"/>
                <w:color w:val="000000"/>
                <w:sz w:val="18"/>
                <w:szCs w:val="18"/>
                <w:lang w:val="en-AU" w:eastAsia="en-US"/>
              </w:rPr>
            </w:pPr>
            <w:r w:rsidRPr="000E1D4F">
              <w:rPr>
                <w:rFonts w:eastAsia="Calibri" w:cs="Arial"/>
                <w:b/>
                <w:color w:val="A6A6A6"/>
                <w:sz w:val="18"/>
                <w:szCs w:val="18"/>
                <w:lang w:val="en-AU" w:eastAsia="en-US"/>
              </w:rPr>
              <w:t>1-2</w:t>
            </w:r>
            <w:r w:rsidRPr="000E1D4F">
              <w:rPr>
                <w:rFonts w:eastAsia="Calibri" w:cs="Arial"/>
                <w:color w:val="000000"/>
                <w:sz w:val="18"/>
                <w:szCs w:val="18"/>
                <w:lang w:val="en-AU" w:eastAsia="en-US"/>
              </w:rPr>
              <w:t xml:space="preserve">     [Converts to new Boolean attribute </w:t>
            </w:r>
            <w:r w:rsidRPr="000E1D4F">
              <w:rPr>
                <w:rFonts w:eastAsia="Calibri" w:cs="Arial"/>
                <w:b/>
                <w:color w:val="000000"/>
                <w:sz w:val="18"/>
                <w:szCs w:val="18"/>
                <w:lang w:val="en-AU" w:eastAsia="en-US"/>
              </w:rPr>
              <w:t>IMO adopted</w:t>
            </w:r>
            <w:r w:rsidRPr="000E1D4F">
              <w:rPr>
                <w:rFonts w:eastAsia="Calibri" w:cs="Arial"/>
                <w:color w:val="000000"/>
                <w:sz w:val="18"/>
                <w:szCs w:val="18"/>
                <w:lang w:val="en-AU" w:eastAsia="en-US"/>
              </w:rPr>
              <w:t xml:space="preserve"> for new feature </w:t>
            </w:r>
            <w:r w:rsidRPr="000E1D4F">
              <w:rPr>
                <w:rFonts w:eastAsia="Calibri" w:cs="Arial"/>
                <w:b/>
                <w:color w:val="000000"/>
                <w:sz w:val="18"/>
                <w:szCs w:val="18"/>
                <w:lang w:val="en-AU" w:eastAsia="en-US"/>
              </w:rPr>
              <w:t>Traffic Separation Scheme</w:t>
            </w:r>
            <w:r w:rsidRPr="000E1D4F">
              <w:rPr>
                <w:rFonts w:eastAsia="Calibri" w:cs="Arial"/>
                <w:color w:val="000000"/>
                <w:sz w:val="18"/>
                <w:szCs w:val="18"/>
                <w:lang w:val="en-AU" w:eastAsia="en-US"/>
              </w:rPr>
              <w:t xml:space="preserve"> – see clause 10.2.1]</w:t>
            </w:r>
          </w:p>
        </w:tc>
      </w:tr>
      <w:tr w:rsidR="005D7373" w:rsidRPr="005D7373" w14:paraId="02C16A36" w14:textId="77777777" w:rsidTr="002C587A">
        <w:trPr>
          <w:cantSplit/>
          <w:trHeight w:val="270"/>
          <w:jc w:val="center"/>
        </w:trPr>
        <w:tc>
          <w:tcPr>
            <w:tcW w:w="1134" w:type="dxa"/>
            <w:tcBorders>
              <w:top w:val="single" w:sz="8" w:space="0" w:color="000000"/>
              <w:left w:val="nil"/>
              <w:bottom w:val="single" w:sz="8" w:space="0" w:color="000000"/>
              <w:right w:val="nil"/>
            </w:tcBorders>
            <w:shd w:val="clear" w:color="auto" w:fill="auto"/>
          </w:tcPr>
          <w:p w14:paraId="48356A57" w14:textId="77777777" w:rsidR="005D7373" w:rsidRPr="000E1D4F" w:rsidRDefault="005D7373" w:rsidP="005D7373">
            <w:pPr>
              <w:spacing w:before="60" w:after="60"/>
              <w:rPr>
                <w:rFonts w:eastAsia="Calibri" w:cs="Arial"/>
                <w:color w:val="000000"/>
                <w:sz w:val="18"/>
                <w:szCs w:val="18"/>
                <w:lang w:val="en-AU" w:eastAsia="en-US"/>
              </w:rPr>
            </w:pPr>
            <w:r w:rsidRPr="000E1D4F">
              <w:rPr>
                <w:rFonts w:eastAsia="Calibri" w:cs="Arial"/>
                <w:color w:val="000000"/>
                <w:sz w:val="18"/>
                <w:szCs w:val="18"/>
                <w:lang w:val="en-AU" w:eastAsia="en-US"/>
              </w:rPr>
              <w:t> </w:t>
            </w:r>
          </w:p>
        </w:tc>
        <w:tc>
          <w:tcPr>
            <w:tcW w:w="1134" w:type="dxa"/>
            <w:tcBorders>
              <w:top w:val="single" w:sz="8" w:space="0" w:color="000000"/>
              <w:left w:val="nil"/>
              <w:bottom w:val="single" w:sz="8" w:space="0" w:color="000000"/>
              <w:right w:val="nil"/>
            </w:tcBorders>
            <w:shd w:val="clear" w:color="auto" w:fill="auto"/>
          </w:tcPr>
          <w:p w14:paraId="443D5E07" w14:textId="77777777" w:rsidR="005D7373" w:rsidRPr="000E1D4F" w:rsidRDefault="005D7373" w:rsidP="005D7373">
            <w:pPr>
              <w:spacing w:before="60" w:after="60"/>
              <w:jc w:val="both"/>
              <w:rPr>
                <w:rFonts w:eastAsia="Calibri" w:cs="Arial"/>
                <w:b/>
                <w:bCs/>
                <w:color w:val="000000"/>
                <w:sz w:val="18"/>
                <w:szCs w:val="18"/>
                <w:lang w:val="en-AU" w:eastAsia="en-US"/>
              </w:rPr>
            </w:pPr>
            <w:r w:rsidRPr="000E1D4F">
              <w:rPr>
                <w:rFonts w:eastAsia="Calibri" w:cs="Arial"/>
                <w:b/>
                <w:bCs/>
                <w:color w:val="000000"/>
                <w:sz w:val="18"/>
                <w:szCs w:val="18"/>
                <w:lang w:val="en-AU" w:eastAsia="en-US"/>
              </w:rPr>
              <w:t> </w:t>
            </w:r>
          </w:p>
        </w:tc>
        <w:tc>
          <w:tcPr>
            <w:tcW w:w="7230" w:type="dxa"/>
            <w:tcBorders>
              <w:top w:val="single" w:sz="8" w:space="0" w:color="000000"/>
              <w:left w:val="nil"/>
              <w:bottom w:val="single" w:sz="8" w:space="0" w:color="000000"/>
              <w:right w:val="nil"/>
            </w:tcBorders>
            <w:shd w:val="clear" w:color="auto" w:fill="auto"/>
          </w:tcPr>
          <w:p w14:paraId="014D04E5" w14:textId="77777777" w:rsidR="005D7373" w:rsidRPr="000E1D4F" w:rsidRDefault="005D7373" w:rsidP="005D7373">
            <w:pPr>
              <w:spacing w:before="60" w:after="60"/>
              <w:jc w:val="both"/>
              <w:rPr>
                <w:rFonts w:eastAsia="Calibri" w:cs="Arial"/>
                <w:color w:val="000000"/>
                <w:sz w:val="18"/>
                <w:szCs w:val="18"/>
                <w:lang w:val="en-AU" w:eastAsia="en-US"/>
              </w:rPr>
            </w:pPr>
            <w:r w:rsidRPr="000E1D4F">
              <w:rPr>
                <w:rFonts w:eastAsia="Calibri" w:cs="Arial"/>
                <w:color w:val="000000"/>
                <w:sz w:val="18"/>
                <w:szCs w:val="18"/>
                <w:lang w:val="en-AU" w:eastAsia="en-US"/>
              </w:rPr>
              <w:t> </w:t>
            </w:r>
          </w:p>
        </w:tc>
      </w:tr>
      <w:tr w:rsidR="005D7373" w:rsidRPr="005D7373" w14:paraId="4739B6F1" w14:textId="77777777" w:rsidTr="002C587A">
        <w:trPr>
          <w:cantSplit/>
          <w:trHeight w:val="270"/>
          <w:jc w:val="center"/>
        </w:trPr>
        <w:tc>
          <w:tcPr>
            <w:tcW w:w="1134" w:type="dxa"/>
            <w:tcBorders>
              <w:top w:val="nil"/>
              <w:left w:val="single" w:sz="8" w:space="0" w:color="000000"/>
              <w:bottom w:val="single" w:sz="8" w:space="0" w:color="000000"/>
              <w:right w:val="single" w:sz="8" w:space="0" w:color="000000"/>
            </w:tcBorders>
            <w:shd w:val="clear" w:color="auto" w:fill="auto"/>
          </w:tcPr>
          <w:p w14:paraId="511442C1" w14:textId="77777777" w:rsidR="005D7373" w:rsidRPr="000E1D4F" w:rsidRDefault="005D7373" w:rsidP="005D7373">
            <w:pPr>
              <w:spacing w:before="60" w:after="60"/>
              <w:rPr>
                <w:rFonts w:eastAsia="Calibri" w:cs="Arial"/>
                <w:color w:val="000000"/>
                <w:sz w:val="18"/>
                <w:szCs w:val="18"/>
                <w:lang w:val="en-AU" w:eastAsia="en-US"/>
              </w:rPr>
            </w:pPr>
            <w:r w:rsidRPr="000E1D4F">
              <w:rPr>
                <w:rFonts w:eastAsia="Calibri" w:cs="Arial"/>
                <w:color w:val="000000"/>
                <w:sz w:val="18"/>
                <w:szCs w:val="18"/>
                <w:lang w:val="en-AU" w:eastAsia="en-US"/>
              </w:rPr>
              <w:t>CATVEG</w:t>
            </w:r>
          </w:p>
        </w:tc>
        <w:tc>
          <w:tcPr>
            <w:tcW w:w="1134" w:type="dxa"/>
            <w:tcBorders>
              <w:top w:val="nil"/>
              <w:left w:val="nil"/>
              <w:bottom w:val="single" w:sz="8" w:space="0" w:color="000000"/>
              <w:right w:val="single" w:sz="8" w:space="0" w:color="000000"/>
            </w:tcBorders>
            <w:shd w:val="clear" w:color="auto" w:fill="auto"/>
          </w:tcPr>
          <w:p w14:paraId="1151C0BD" w14:textId="77777777" w:rsidR="005D7373" w:rsidRPr="000E1D4F" w:rsidRDefault="005D7373" w:rsidP="005D7373">
            <w:pPr>
              <w:spacing w:before="60" w:after="60"/>
              <w:rPr>
                <w:rFonts w:eastAsia="Calibri" w:cs="Arial"/>
                <w:b/>
                <w:bCs/>
                <w:color w:val="000000"/>
                <w:sz w:val="18"/>
                <w:szCs w:val="18"/>
                <w:lang w:val="en-AU" w:eastAsia="en-US"/>
              </w:rPr>
            </w:pPr>
          </w:p>
        </w:tc>
        <w:tc>
          <w:tcPr>
            <w:tcW w:w="7230" w:type="dxa"/>
            <w:tcBorders>
              <w:top w:val="nil"/>
              <w:left w:val="nil"/>
              <w:bottom w:val="single" w:sz="8" w:space="0" w:color="000000"/>
              <w:right w:val="single" w:sz="8" w:space="0" w:color="000000"/>
            </w:tcBorders>
            <w:shd w:val="clear" w:color="auto" w:fill="auto"/>
          </w:tcPr>
          <w:p w14:paraId="085BDCFE" w14:textId="648E44ED" w:rsidR="005D7373" w:rsidRPr="000E1D4F" w:rsidRDefault="005D7373" w:rsidP="00B872D9">
            <w:pPr>
              <w:spacing w:before="60" w:after="60"/>
              <w:rPr>
                <w:rFonts w:eastAsia="Calibri" w:cs="Arial"/>
                <w:color w:val="000000"/>
                <w:sz w:val="18"/>
                <w:szCs w:val="18"/>
                <w:lang w:val="en-AU" w:eastAsia="en-US"/>
              </w:rPr>
            </w:pPr>
            <w:r w:rsidRPr="000E1D4F">
              <w:rPr>
                <w:rFonts w:eastAsia="Calibri" w:cs="Arial"/>
                <w:b/>
                <w:dstrike/>
                <w:color w:val="FF0000"/>
                <w:sz w:val="18"/>
                <w:szCs w:val="18"/>
                <w:lang w:val="en-AU" w:eastAsia="en-US"/>
              </w:rPr>
              <w:t>1</w:t>
            </w:r>
            <w:r w:rsidRPr="000E1D4F">
              <w:rPr>
                <w:rFonts w:eastAsia="Calibri" w:cs="Arial"/>
                <w:color w:val="000000"/>
                <w:sz w:val="18"/>
                <w:szCs w:val="18"/>
                <w:lang w:val="en-AU" w:eastAsia="en-US"/>
              </w:rPr>
              <w:t>-3-4-5-6</w:t>
            </w:r>
            <w:r w:rsidRPr="000F09E6">
              <w:rPr>
                <w:rFonts w:eastAsia="Calibri" w:cs="Arial"/>
                <w:b/>
                <w:color w:val="A6A6A6" w:themeColor="background1" w:themeShade="A6"/>
                <w:sz w:val="18"/>
                <w:szCs w:val="18"/>
                <w:lang w:val="en-AU" w:eastAsia="en-US"/>
              </w:rPr>
              <w:t>-7</w:t>
            </w:r>
            <w:r w:rsidRPr="000E1D4F">
              <w:rPr>
                <w:rFonts w:eastAsia="Calibri" w:cs="Arial"/>
                <w:b/>
                <w:dstrike/>
                <w:color w:val="FF0000"/>
                <w:sz w:val="18"/>
                <w:szCs w:val="18"/>
                <w:lang w:val="en-AU" w:eastAsia="en-US"/>
              </w:rPr>
              <w:t>-10</w:t>
            </w:r>
            <w:r w:rsidRPr="000E1D4F">
              <w:rPr>
                <w:rFonts w:eastAsia="Calibri" w:cs="Arial"/>
                <w:color w:val="000000"/>
                <w:sz w:val="18"/>
                <w:szCs w:val="18"/>
                <w:lang w:val="en-AU" w:eastAsia="en-US"/>
              </w:rPr>
              <w:t>-11</w:t>
            </w:r>
            <w:r w:rsidRPr="000E1D4F">
              <w:rPr>
                <w:rFonts w:eastAsia="Calibri" w:cs="Arial"/>
                <w:b/>
                <w:dstrike/>
                <w:color w:val="FF0000"/>
                <w:sz w:val="18"/>
                <w:szCs w:val="18"/>
                <w:lang w:val="en-AU" w:eastAsia="en-US"/>
              </w:rPr>
              <w:t>-12</w:t>
            </w:r>
            <w:r w:rsidRPr="000E1D4F">
              <w:rPr>
                <w:rFonts w:eastAsia="Calibri" w:cs="Arial"/>
                <w:color w:val="000000"/>
                <w:sz w:val="18"/>
                <w:szCs w:val="18"/>
                <w:lang w:val="en-AU" w:eastAsia="en-US"/>
              </w:rPr>
              <w:t>-13-14-15-16-17-18-19-20</w:t>
            </w:r>
            <w:r w:rsidRPr="000F09E6">
              <w:rPr>
                <w:rFonts w:eastAsia="Calibri" w:cs="Arial"/>
                <w:b/>
                <w:color w:val="A6A6A6" w:themeColor="background1" w:themeShade="A6"/>
                <w:sz w:val="18"/>
                <w:szCs w:val="18"/>
                <w:lang w:val="en-AU" w:eastAsia="en-US"/>
              </w:rPr>
              <w:t>-21</w:t>
            </w:r>
            <w:r w:rsidRPr="000E1D4F">
              <w:rPr>
                <w:rFonts w:eastAsia="Calibri" w:cs="Arial"/>
                <w:color w:val="000000"/>
                <w:sz w:val="18"/>
                <w:szCs w:val="18"/>
                <w:lang w:val="en-AU" w:eastAsia="en-US"/>
              </w:rPr>
              <w:t>-22</w:t>
            </w:r>
            <w:ins w:id="1767" w:author="Teh Stand" w:date="2022-01-19T15:55:00Z">
              <w:r w:rsidR="00B872D9" w:rsidRPr="000E1D4F">
                <w:rPr>
                  <w:rFonts w:eastAsia="Calibri" w:cs="Arial"/>
                  <w:color w:val="000000"/>
                  <w:sz w:val="18"/>
                  <w:szCs w:val="18"/>
                  <w:lang w:val="en-AU" w:eastAsia="en-US"/>
                </w:rPr>
                <w:t xml:space="preserve">     [</w:t>
              </w:r>
              <w:r w:rsidR="00B872D9" w:rsidRPr="000E1D4F">
                <w:rPr>
                  <w:rFonts w:eastAsia="Calibri" w:cs="Arial"/>
                  <w:sz w:val="18"/>
                  <w:szCs w:val="18"/>
                  <w:lang w:val="en-AU" w:eastAsia="en-US"/>
                </w:rPr>
                <w:t>Value</w:t>
              </w:r>
            </w:ins>
            <w:ins w:id="1768" w:author="Teh Stand" w:date="2022-01-20T09:35:00Z">
              <w:r w:rsidR="000F09E6">
                <w:rPr>
                  <w:rFonts w:eastAsia="Calibri" w:cs="Arial"/>
                  <w:sz w:val="18"/>
                  <w:szCs w:val="18"/>
                  <w:lang w:val="en-AU" w:eastAsia="en-US"/>
                </w:rPr>
                <w:t>s</w:t>
              </w:r>
            </w:ins>
            <w:ins w:id="1769" w:author="Teh Stand" w:date="2022-01-19T15:55:00Z">
              <w:r w:rsidR="00B872D9" w:rsidRPr="000E1D4F">
                <w:rPr>
                  <w:rFonts w:eastAsia="Calibri" w:cs="Arial"/>
                  <w:sz w:val="18"/>
                  <w:szCs w:val="18"/>
                  <w:lang w:val="en-AU" w:eastAsia="en-US"/>
                </w:rPr>
                <w:t xml:space="preserve"> </w:t>
              </w:r>
              <w:r w:rsidR="00B872D9">
                <w:rPr>
                  <w:rFonts w:eastAsia="Calibri" w:cs="Arial"/>
                  <w:sz w:val="18"/>
                  <w:szCs w:val="18"/>
                  <w:lang w:val="en-AU" w:eastAsia="en-US"/>
                </w:rPr>
                <w:t>7</w:t>
              </w:r>
              <w:r w:rsidR="00B872D9" w:rsidRPr="000E1D4F">
                <w:rPr>
                  <w:rFonts w:eastAsia="Calibri" w:cs="Arial"/>
                  <w:sz w:val="18"/>
                  <w:szCs w:val="18"/>
                  <w:lang w:val="en-AU" w:eastAsia="en-US"/>
                </w:rPr>
                <w:t xml:space="preserve"> </w:t>
              </w:r>
            </w:ins>
            <w:ins w:id="1770" w:author="Teh Stand" w:date="2022-01-20T09:35:00Z">
              <w:r w:rsidR="000F09E6">
                <w:rPr>
                  <w:rFonts w:eastAsia="Calibri" w:cs="Arial"/>
                  <w:sz w:val="18"/>
                  <w:szCs w:val="18"/>
                  <w:lang w:val="en-AU" w:eastAsia="en-US"/>
                </w:rPr>
                <w:t xml:space="preserve">and 21 </w:t>
              </w:r>
            </w:ins>
            <w:ins w:id="1771" w:author="Teh Stand" w:date="2022-01-19T15:55:00Z">
              <w:r w:rsidR="000F09E6">
                <w:rPr>
                  <w:rFonts w:eastAsia="Calibri" w:cs="Arial"/>
                  <w:sz w:val="18"/>
                  <w:szCs w:val="18"/>
                  <w:lang w:val="en-AU" w:eastAsia="en-US"/>
                </w:rPr>
                <w:t>convert</w:t>
              </w:r>
              <w:r w:rsidR="00B872D9" w:rsidRPr="000E1D4F">
                <w:rPr>
                  <w:rFonts w:eastAsia="Calibri" w:cs="Arial"/>
                  <w:sz w:val="18"/>
                  <w:szCs w:val="18"/>
                  <w:lang w:val="en-AU" w:eastAsia="en-US"/>
                </w:rPr>
                <w:t xml:space="preserve"> to new </w:t>
              </w:r>
            </w:ins>
            <w:ins w:id="1772" w:author="Teh Stand" w:date="2022-01-19T15:56:00Z">
              <w:r w:rsidR="00B872D9">
                <w:rPr>
                  <w:rFonts w:eastAsia="Calibri" w:cs="Arial"/>
                  <w:sz w:val="18"/>
                  <w:szCs w:val="18"/>
                  <w:lang w:val="en-AU" w:eastAsia="en-US"/>
                </w:rPr>
                <w:t xml:space="preserve">value 23 for attribute </w:t>
              </w:r>
            </w:ins>
            <w:ins w:id="1773" w:author="Teh Stand" w:date="2022-01-19T15:57:00Z">
              <w:r w:rsidR="00B872D9">
                <w:rPr>
                  <w:rFonts w:eastAsia="Calibri" w:cs="Arial"/>
                  <w:b/>
                  <w:sz w:val="18"/>
                  <w:szCs w:val="18"/>
                  <w:lang w:val="en-AU" w:eastAsia="en-US"/>
                </w:rPr>
                <w:t>category of obstruction</w:t>
              </w:r>
            </w:ins>
            <w:ins w:id="1774" w:author="Teh Stand" w:date="2022-01-20T09:36:00Z">
              <w:r w:rsidR="000F09E6">
                <w:rPr>
                  <w:rFonts w:eastAsia="Calibri" w:cs="Arial"/>
                  <w:sz w:val="18"/>
                  <w:szCs w:val="18"/>
                  <w:lang w:val="en-AU" w:eastAsia="en-US"/>
                </w:rPr>
                <w:t xml:space="preserve"> – see clause 4.7.11</w:t>
              </w:r>
            </w:ins>
            <w:ins w:id="1775" w:author="Teh Stand" w:date="2022-01-19T15:55:00Z">
              <w:r w:rsidR="00B872D9" w:rsidRPr="000E1D4F">
                <w:rPr>
                  <w:rFonts w:eastAsia="Calibri" w:cs="Arial"/>
                  <w:sz w:val="18"/>
                  <w:szCs w:val="18"/>
                  <w:lang w:val="en-AU" w:eastAsia="en-US"/>
                </w:rPr>
                <w:t>]</w:t>
              </w:r>
            </w:ins>
          </w:p>
        </w:tc>
      </w:tr>
      <w:tr w:rsidR="005D7373" w:rsidRPr="005D7373" w14:paraId="5073CDDF" w14:textId="77777777" w:rsidTr="002C587A">
        <w:trPr>
          <w:cantSplit/>
          <w:trHeight w:val="270"/>
          <w:jc w:val="center"/>
        </w:trPr>
        <w:tc>
          <w:tcPr>
            <w:tcW w:w="1134" w:type="dxa"/>
            <w:tcBorders>
              <w:top w:val="single" w:sz="8" w:space="0" w:color="000000"/>
              <w:bottom w:val="single" w:sz="4" w:space="0" w:color="auto"/>
            </w:tcBorders>
            <w:shd w:val="clear" w:color="auto" w:fill="auto"/>
          </w:tcPr>
          <w:p w14:paraId="0C2C1E03" w14:textId="77777777" w:rsidR="005D7373" w:rsidRPr="000E1D4F" w:rsidRDefault="005D7373" w:rsidP="005D7373">
            <w:pPr>
              <w:spacing w:before="60" w:after="60"/>
              <w:rPr>
                <w:rFonts w:eastAsia="Calibri" w:cs="Arial"/>
                <w:color w:val="000000"/>
                <w:sz w:val="18"/>
                <w:szCs w:val="18"/>
                <w:lang w:val="en-AU" w:eastAsia="en-US"/>
              </w:rPr>
            </w:pPr>
          </w:p>
        </w:tc>
        <w:tc>
          <w:tcPr>
            <w:tcW w:w="1134" w:type="dxa"/>
            <w:tcBorders>
              <w:top w:val="single" w:sz="8" w:space="0" w:color="000000"/>
              <w:bottom w:val="single" w:sz="4" w:space="0" w:color="auto"/>
            </w:tcBorders>
            <w:shd w:val="clear" w:color="auto" w:fill="auto"/>
          </w:tcPr>
          <w:p w14:paraId="13880021" w14:textId="77777777" w:rsidR="005D7373" w:rsidRPr="000E1D4F" w:rsidRDefault="005D7373" w:rsidP="005D7373">
            <w:pPr>
              <w:spacing w:before="60" w:after="60"/>
              <w:rPr>
                <w:rFonts w:eastAsia="Calibri" w:cs="Arial"/>
                <w:b/>
                <w:bCs/>
                <w:color w:val="000000"/>
                <w:sz w:val="18"/>
                <w:szCs w:val="18"/>
                <w:lang w:val="en-AU" w:eastAsia="en-US"/>
              </w:rPr>
            </w:pPr>
          </w:p>
        </w:tc>
        <w:tc>
          <w:tcPr>
            <w:tcW w:w="7230" w:type="dxa"/>
            <w:tcBorders>
              <w:top w:val="single" w:sz="8" w:space="0" w:color="000000"/>
              <w:bottom w:val="single" w:sz="4" w:space="0" w:color="auto"/>
            </w:tcBorders>
            <w:shd w:val="clear" w:color="auto" w:fill="auto"/>
          </w:tcPr>
          <w:p w14:paraId="6379BDD0" w14:textId="77777777" w:rsidR="005D7373" w:rsidRPr="000E1D4F" w:rsidRDefault="005D7373" w:rsidP="005D7373">
            <w:pPr>
              <w:spacing w:before="60" w:after="60"/>
              <w:rPr>
                <w:rFonts w:eastAsia="Calibri" w:cs="Arial"/>
                <w:color w:val="000000"/>
                <w:sz w:val="18"/>
                <w:szCs w:val="18"/>
                <w:lang w:val="en-AU" w:eastAsia="en-US"/>
              </w:rPr>
            </w:pPr>
          </w:p>
        </w:tc>
      </w:tr>
      <w:tr w:rsidR="005D7373" w:rsidRPr="005D7373" w14:paraId="623278C4" w14:textId="77777777" w:rsidTr="002C587A">
        <w:trPr>
          <w:cantSplit/>
          <w:trHeight w:val="396"/>
          <w:jc w:val="center"/>
        </w:trPr>
        <w:tc>
          <w:tcPr>
            <w:tcW w:w="1134" w:type="dxa"/>
            <w:tcBorders>
              <w:top w:val="single" w:sz="4" w:space="0" w:color="auto"/>
              <w:left w:val="single" w:sz="4" w:space="0" w:color="auto"/>
              <w:bottom w:val="single" w:sz="4" w:space="0" w:color="auto"/>
              <w:right w:val="single" w:sz="4" w:space="0" w:color="auto"/>
            </w:tcBorders>
            <w:shd w:val="clear" w:color="auto" w:fill="auto"/>
          </w:tcPr>
          <w:p w14:paraId="05ADC0C7" w14:textId="77777777" w:rsidR="005D7373" w:rsidRPr="000E1D4F" w:rsidRDefault="005D7373" w:rsidP="005D7373">
            <w:pPr>
              <w:spacing w:before="60" w:after="60"/>
              <w:rPr>
                <w:rFonts w:eastAsia="Calibri" w:cs="Arial"/>
                <w:color w:val="000000"/>
                <w:sz w:val="18"/>
                <w:szCs w:val="18"/>
                <w:lang w:val="en-AU" w:eastAsia="en-US"/>
              </w:rPr>
            </w:pPr>
            <w:r w:rsidRPr="000E1D4F">
              <w:rPr>
                <w:rFonts w:eastAsia="Calibri" w:cs="Arial"/>
                <w:color w:val="000000"/>
                <w:sz w:val="18"/>
                <w:szCs w:val="18"/>
                <w:lang w:val="en-AU" w:eastAsia="en-US"/>
              </w:rPr>
              <w:t>CATWED</w:t>
            </w:r>
          </w:p>
        </w:tc>
        <w:tc>
          <w:tcPr>
            <w:tcW w:w="1134" w:type="dxa"/>
            <w:tcBorders>
              <w:top w:val="single" w:sz="4" w:space="0" w:color="auto"/>
              <w:left w:val="single" w:sz="4" w:space="0" w:color="auto"/>
              <w:bottom w:val="single" w:sz="4" w:space="0" w:color="auto"/>
              <w:right w:val="single" w:sz="4" w:space="0" w:color="auto"/>
            </w:tcBorders>
            <w:shd w:val="clear" w:color="auto" w:fill="auto"/>
          </w:tcPr>
          <w:p w14:paraId="75C940D2" w14:textId="77777777" w:rsidR="005D7373" w:rsidRPr="000E1D4F" w:rsidRDefault="005D7373" w:rsidP="005D7373">
            <w:pPr>
              <w:spacing w:before="60" w:after="60"/>
              <w:rPr>
                <w:rFonts w:eastAsia="Calibri" w:cs="Arial"/>
                <w:b/>
                <w:bCs/>
                <w:color w:val="000000"/>
                <w:sz w:val="18"/>
                <w:szCs w:val="18"/>
                <w:lang w:val="en-AU" w:eastAsia="en-US"/>
              </w:rPr>
            </w:pPr>
          </w:p>
        </w:tc>
        <w:tc>
          <w:tcPr>
            <w:tcW w:w="7230" w:type="dxa"/>
            <w:tcBorders>
              <w:top w:val="single" w:sz="4" w:space="0" w:color="auto"/>
              <w:left w:val="single" w:sz="4" w:space="0" w:color="auto"/>
              <w:bottom w:val="single" w:sz="4" w:space="0" w:color="auto"/>
              <w:right w:val="single" w:sz="4" w:space="0" w:color="auto"/>
            </w:tcBorders>
            <w:shd w:val="clear" w:color="auto" w:fill="auto"/>
          </w:tcPr>
          <w:p w14:paraId="44C8B0C6" w14:textId="77777777" w:rsidR="005D7373" w:rsidRPr="000E1D4F" w:rsidRDefault="005D7373" w:rsidP="005D7373">
            <w:pPr>
              <w:spacing w:before="60" w:after="60"/>
              <w:rPr>
                <w:rFonts w:eastAsia="Calibri" w:cs="Arial"/>
                <w:color w:val="000000"/>
                <w:sz w:val="18"/>
                <w:szCs w:val="18"/>
                <w:lang w:val="en-AU" w:eastAsia="en-US"/>
              </w:rPr>
            </w:pPr>
            <w:r w:rsidRPr="000E1D4F">
              <w:rPr>
                <w:rFonts w:eastAsia="Calibri" w:cs="Arial"/>
                <w:color w:val="000000"/>
                <w:sz w:val="18"/>
                <w:szCs w:val="18"/>
                <w:lang w:val="en-AU" w:eastAsia="en-US"/>
              </w:rPr>
              <w:t>1-2</w:t>
            </w:r>
            <w:r w:rsidRPr="000E1D4F">
              <w:rPr>
                <w:rFonts w:eastAsia="Calibri" w:cs="Arial"/>
                <w:b/>
                <w:color w:val="A6A6A6"/>
                <w:sz w:val="18"/>
                <w:szCs w:val="18"/>
                <w:lang w:val="en-AU" w:eastAsia="en-US"/>
              </w:rPr>
              <w:t>-3</w:t>
            </w:r>
            <w:r w:rsidRPr="000E1D4F">
              <w:rPr>
                <w:rFonts w:eastAsia="Calibri" w:cs="Arial"/>
                <w:color w:val="000000"/>
                <w:sz w:val="18"/>
                <w:szCs w:val="18"/>
                <w:lang w:val="en-AU" w:eastAsia="en-US"/>
              </w:rPr>
              <w:t>-4     [</w:t>
            </w:r>
            <w:r w:rsidRPr="000E1D4F">
              <w:rPr>
                <w:rFonts w:eastAsia="Calibri" w:cs="Arial"/>
                <w:sz w:val="18"/>
                <w:szCs w:val="18"/>
                <w:lang w:val="en-AU" w:eastAsia="en-US"/>
              </w:rPr>
              <w:t xml:space="preserve">Value 3 converts to new feature </w:t>
            </w:r>
            <w:r w:rsidRPr="000E1D4F">
              <w:rPr>
                <w:rFonts w:eastAsia="Calibri" w:cs="Arial"/>
                <w:b/>
                <w:sz w:val="18"/>
                <w:szCs w:val="18"/>
                <w:lang w:val="en-AU" w:eastAsia="en-US"/>
              </w:rPr>
              <w:t>Seagrass</w:t>
            </w:r>
            <w:r w:rsidRPr="000E1D4F">
              <w:rPr>
                <w:rFonts w:eastAsia="Calibri" w:cs="Arial"/>
                <w:sz w:val="18"/>
                <w:szCs w:val="18"/>
                <w:lang w:val="en-AU" w:eastAsia="en-US"/>
              </w:rPr>
              <w:t xml:space="preserve"> – see clause 7.2.2]</w:t>
            </w:r>
          </w:p>
        </w:tc>
      </w:tr>
      <w:tr w:rsidR="005D7373" w:rsidRPr="005D7373" w14:paraId="352A5E4A" w14:textId="77777777" w:rsidTr="002C587A">
        <w:trPr>
          <w:cantSplit/>
          <w:trHeight w:val="270"/>
          <w:jc w:val="center"/>
        </w:trPr>
        <w:tc>
          <w:tcPr>
            <w:tcW w:w="1134" w:type="dxa"/>
            <w:tcBorders>
              <w:top w:val="single" w:sz="8" w:space="0" w:color="000000"/>
              <w:left w:val="nil"/>
              <w:bottom w:val="single" w:sz="8" w:space="0" w:color="000000"/>
              <w:right w:val="nil"/>
            </w:tcBorders>
            <w:shd w:val="clear" w:color="auto" w:fill="auto"/>
          </w:tcPr>
          <w:p w14:paraId="454FD311" w14:textId="77777777" w:rsidR="005D7373" w:rsidRPr="000E1D4F" w:rsidRDefault="005D7373" w:rsidP="005D7373">
            <w:pPr>
              <w:spacing w:before="60" w:after="60"/>
              <w:rPr>
                <w:rFonts w:eastAsia="Calibri" w:cs="Arial"/>
                <w:color w:val="000000"/>
                <w:sz w:val="18"/>
                <w:szCs w:val="18"/>
                <w:lang w:val="en-AU" w:eastAsia="en-US"/>
              </w:rPr>
            </w:pPr>
            <w:r w:rsidRPr="000E1D4F">
              <w:rPr>
                <w:rFonts w:eastAsia="Calibri" w:cs="Arial"/>
                <w:color w:val="000000"/>
                <w:sz w:val="18"/>
                <w:szCs w:val="18"/>
                <w:lang w:val="en-AU" w:eastAsia="en-US"/>
              </w:rPr>
              <w:t> </w:t>
            </w:r>
          </w:p>
        </w:tc>
        <w:tc>
          <w:tcPr>
            <w:tcW w:w="1134" w:type="dxa"/>
            <w:tcBorders>
              <w:top w:val="single" w:sz="8" w:space="0" w:color="000000"/>
              <w:left w:val="nil"/>
              <w:bottom w:val="single" w:sz="8" w:space="0" w:color="000000"/>
              <w:right w:val="nil"/>
            </w:tcBorders>
            <w:shd w:val="clear" w:color="auto" w:fill="auto"/>
          </w:tcPr>
          <w:p w14:paraId="2261012E" w14:textId="77777777" w:rsidR="005D7373" w:rsidRPr="000E1D4F" w:rsidRDefault="005D7373" w:rsidP="005D7373">
            <w:pPr>
              <w:spacing w:before="60" w:after="60"/>
              <w:rPr>
                <w:rFonts w:eastAsia="Calibri" w:cs="Arial"/>
                <w:b/>
                <w:bCs/>
                <w:color w:val="000000"/>
                <w:sz w:val="18"/>
                <w:szCs w:val="18"/>
                <w:lang w:val="en-AU" w:eastAsia="en-US"/>
              </w:rPr>
            </w:pPr>
            <w:r w:rsidRPr="000E1D4F">
              <w:rPr>
                <w:rFonts w:eastAsia="Calibri" w:cs="Arial"/>
                <w:b/>
                <w:bCs/>
                <w:color w:val="000000"/>
                <w:sz w:val="18"/>
                <w:szCs w:val="18"/>
                <w:lang w:val="en-AU" w:eastAsia="en-US"/>
              </w:rPr>
              <w:t> </w:t>
            </w:r>
          </w:p>
        </w:tc>
        <w:tc>
          <w:tcPr>
            <w:tcW w:w="7230" w:type="dxa"/>
            <w:tcBorders>
              <w:top w:val="single" w:sz="8" w:space="0" w:color="000000"/>
              <w:left w:val="nil"/>
              <w:bottom w:val="single" w:sz="8" w:space="0" w:color="000000"/>
              <w:right w:val="nil"/>
            </w:tcBorders>
            <w:shd w:val="clear" w:color="auto" w:fill="auto"/>
          </w:tcPr>
          <w:p w14:paraId="7E76F88E" w14:textId="77777777" w:rsidR="005D7373" w:rsidRPr="000E1D4F" w:rsidRDefault="005D7373" w:rsidP="005D7373">
            <w:pPr>
              <w:spacing w:before="60" w:after="60"/>
              <w:rPr>
                <w:rFonts w:eastAsia="Calibri" w:cs="Arial"/>
                <w:color w:val="000000"/>
                <w:sz w:val="18"/>
                <w:szCs w:val="18"/>
                <w:lang w:val="en-AU" w:eastAsia="en-US"/>
              </w:rPr>
            </w:pPr>
            <w:r w:rsidRPr="000E1D4F">
              <w:rPr>
                <w:rFonts w:eastAsia="Calibri" w:cs="Arial"/>
                <w:color w:val="000000"/>
                <w:sz w:val="18"/>
                <w:szCs w:val="18"/>
                <w:lang w:val="en-AU" w:eastAsia="en-US"/>
              </w:rPr>
              <w:t> </w:t>
            </w:r>
          </w:p>
        </w:tc>
      </w:tr>
      <w:tr w:rsidR="005D7373" w:rsidRPr="005D7373" w14:paraId="6172456F" w14:textId="77777777" w:rsidTr="002C587A">
        <w:trPr>
          <w:cantSplit/>
          <w:trHeight w:val="270"/>
          <w:jc w:val="center"/>
        </w:trPr>
        <w:tc>
          <w:tcPr>
            <w:tcW w:w="1134" w:type="dxa"/>
            <w:tcBorders>
              <w:top w:val="nil"/>
              <w:left w:val="single" w:sz="8" w:space="0" w:color="000000"/>
              <w:bottom w:val="single" w:sz="8" w:space="0" w:color="000000"/>
              <w:right w:val="single" w:sz="8" w:space="0" w:color="000000"/>
            </w:tcBorders>
            <w:shd w:val="clear" w:color="auto" w:fill="auto"/>
          </w:tcPr>
          <w:p w14:paraId="35701CB8" w14:textId="77777777" w:rsidR="005D7373" w:rsidRPr="000E1D4F" w:rsidRDefault="005D7373" w:rsidP="005D7373">
            <w:pPr>
              <w:spacing w:before="60" w:after="60"/>
              <w:rPr>
                <w:rFonts w:eastAsia="Calibri" w:cs="Arial"/>
                <w:color w:val="000000"/>
                <w:sz w:val="18"/>
                <w:szCs w:val="18"/>
                <w:lang w:val="en-AU" w:eastAsia="en-US"/>
              </w:rPr>
            </w:pPr>
            <w:r w:rsidRPr="000E1D4F">
              <w:rPr>
                <w:rFonts w:eastAsia="Calibri" w:cs="Arial"/>
                <w:color w:val="000000"/>
                <w:sz w:val="18"/>
                <w:szCs w:val="18"/>
                <w:lang w:val="en-AU" w:eastAsia="en-US"/>
              </w:rPr>
              <w:t>COLOUR</w:t>
            </w:r>
          </w:p>
        </w:tc>
        <w:tc>
          <w:tcPr>
            <w:tcW w:w="1134" w:type="dxa"/>
            <w:tcBorders>
              <w:top w:val="nil"/>
              <w:left w:val="nil"/>
              <w:bottom w:val="single" w:sz="8" w:space="0" w:color="000000"/>
              <w:right w:val="single" w:sz="8" w:space="0" w:color="000000"/>
            </w:tcBorders>
            <w:shd w:val="clear" w:color="auto" w:fill="auto"/>
          </w:tcPr>
          <w:p w14:paraId="290A7E89" w14:textId="77777777" w:rsidR="005D7373" w:rsidRPr="000E1D4F" w:rsidRDefault="005D7373" w:rsidP="005D7373">
            <w:pPr>
              <w:spacing w:before="60" w:after="60"/>
              <w:rPr>
                <w:rFonts w:eastAsia="Calibri" w:cs="Arial"/>
                <w:b/>
                <w:bCs/>
                <w:color w:val="000000"/>
                <w:sz w:val="18"/>
                <w:szCs w:val="18"/>
                <w:lang w:val="en-AU" w:eastAsia="en-US"/>
              </w:rPr>
            </w:pPr>
            <w:r w:rsidRPr="000E1D4F">
              <w:rPr>
                <w:rFonts w:eastAsia="Calibri" w:cs="Arial"/>
                <w:b/>
                <w:bCs/>
                <w:color w:val="000000"/>
                <w:sz w:val="18"/>
                <w:szCs w:val="18"/>
                <w:lang w:val="en-AU" w:eastAsia="en-US"/>
              </w:rPr>
              <w:t> </w:t>
            </w:r>
          </w:p>
        </w:tc>
        <w:tc>
          <w:tcPr>
            <w:tcW w:w="7230" w:type="dxa"/>
            <w:tcBorders>
              <w:top w:val="nil"/>
              <w:left w:val="nil"/>
              <w:bottom w:val="single" w:sz="8" w:space="0" w:color="000000"/>
              <w:right w:val="single" w:sz="8" w:space="0" w:color="000000"/>
            </w:tcBorders>
            <w:shd w:val="clear" w:color="auto" w:fill="auto"/>
          </w:tcPr>
          <w:p w14:paraId="12A51062" w14:textId="77777777" w:rsidR="005D7373" w:rsidRPr="000E1D4F" w:rsidRDefault="005D7373" w:rsidP="005D7373">
            <w:pPr>
              <w:spacing w:before="60" w:after="60"/>
              <w:rPr>
                <w:rFonts w:eastAsia="Calibri" w:cs="Arial"/>
                <w:color w:val="000000"/>
                <w:sz w:val="18"/>
                <w:szCs w:val="18"/>
                <w:lang w:val="en-AU" w:eastAsia="en-US"/>
              </w:rPr>
            </w:pPr>
            <w:r w:rsidRPr="000E1D4F">
              <w:rPr>
                <w:rFonts w:eastAsia="Calibri" w:cs="Arial"/>
                <w:color w:val="000000"/>
                <w:sz w:val="18"/>
                <w:szCs w:val="18"/>
                <w:lang w:val="en-AU" w:eastAsia="en-US"/>
              </w:rPr>
              <w:t>1</w:t>
            </w:r>
            <w:r w:rsidRPr="000E1D4F">
              <w:rPr>
                <w:rFonts w:eastAsia="Calibri" w:cs="Arial"/>
                <w:sz w:val="18"/>
                <w:szCs w:val="18"/>
                <w:lang w:val="en-AU" w:eastAsia="en-US"/>
              </w:rPr>
              <w:t>-2</w:t>
            </w:r>
            <w:r w:rsidRPr="000E1D4F">
              <w:rPr>
                <w:rFonts w:eastAsia="Calibri" w:cs="Arial"/>
                <w:color w:val="000000"/>
                <w:sz w:val="18"/>
                <w:szCs w:val="18"/>
                <w:lang w:val="en-AU" w:eastAsia="en-US"/>
              </w:rPr>
              <w:t>-3-4-5-6-7-8-9-10-11-12-13</w:t>
            </w:r>
          </w:p>
        </w:tc>
      </w:tr>
      <w:tr w:rsidR="005D7373" w:rsidRPr="005D7373" w14:paraId="4590EB2C" w14:textId="77777777" w:rsidTr="002C587A">
        <w:trPr>
          <w:cantSplit/>
          <w:trHeight w:val="270"/>
          <w:jc w:val="center"/>
        </w:trPr>
        <w:tc>
          <w:tcPr>
            <w:tcW w:w="1134" w:type="dxa"/>
            <w:tcBorders>
              <w:top w:val="nil"/>
              <w:left w:val="single" w:sz="8" w:space="0" w:color="000000"/>
              <w:bottom w:val="single" w:sz="8" w:space="0" w:color="000000"/>
              <w:right w:val="single" w:sz="8" w:space="0" w:color="000000"/>
            </w:tcBorders>
            <w:shd w:val="clear" w:color="auto" w:fill="auto"/>
          </w:tcPr>
          <w:p w14:paraId="77DE9840" w14:textId="77777777" w:rsidR="005D7373" w:rsidRPr="000E1D4F" w:rsidRDefault="005D7373" w:rsidP="005D7373">
            <w:pPr>
              <w:spacing w:before="60" w:after="60"/>
              <w:rPr>
                <w:rFonts w:eastAsia="Calibri" w:cs="Arial"/>
                <w:color w:val="000000"/>
                <w:sz w:val="18"/>
                <w:szCs w:val="18"/>
                <w:lang w:val="en-AU" w:eastAsia="en-US"/>
              </w:rPr>
            </w:pPr>
            <w:r w:rsidRPr="000E1D4F">
              <w:rPr>
                <w:rFonts w:eastAsia="Calibri" w:cs="Arial"/>
                <w:color w:val="000000"/>
                <w:sz w:val="18"/>
                <w:szCs w:val="18"/>
                <w:lang w:val="en-AU" w:eastAsia="en-US"/>
              </w:rPr>
              <w:t> </w:t>
            </w:r>
          </w:p>
        </w:tc>
        <w:tc>
          <w:tcPr>
            <w:tcW w:w="1134" w:type="dxa"/>
            <w:tcBorders>
              <w:top w:val="nil"/>
              <w:left w:val="nil"/>
              <w:bottom w:val="single" w:sz="8" w:space="0" w:color="000000"/>
              <w:right w:val="single" w:sz="8" w:space="0" w:color="000000"/>
            </w:tcBorders>
            <w:shd w:val="clear" w:color="auto" w:fill="auto"/>
          </w:tcPr>
          <w:p w14:paraId="3183C2CA" w14:textId="77777777" w:rsidR="005D7373" w:rsidRPr="000E1D4F" w:rsidRDefault="005D7373" w:rsidP="005D7373">
            <w:pPr>
              <w:spacing w:before="60" w:after="60"/>
              <w:jc w:val="both"/>
              <w:rPr>
                <w:rFonts w:eastAsia="Calibri" w:cs="Arial"/>
                <w:b/>
                <w:bCs/>
                <w:color w:val="000000"/>
                <w:sz w:val="18"/>
                <w:szCs w:val="18"/>
                <w:lang w:val="en-AU" w:eastAsia="en-US"/>
              </w:rPr>
            </w:pPr>
            <w:r w:rsidRPr="000E1D4F">
              <w:rPr>
                <w:rFonts w:eastAsia="Calibri" w:cs="Arial"/>
                <w:b/>
                <w:bCs/>
                <w:color w:val="000000"/>
                <w:sz w:val="18"/>
                <w:szCs w:val="18"/>
                <w:lang w:val="en-AU" w:eastAsia="en-US"/>
              </w:rPr>
              <w:t>COALNE</w:t>
            </w:r>
          </w:p>
        </w:tc>
        <w:tc>
          <w:tcPr>
            <w:tcW w:w="7230" w:type="dxa"/>
            <w:tcBorders>
              <w:top w:val="nil"/>
              <w:left w:val="nil"/>
              <w:bottom w:val="single" w:sz="8" w:space="0" w:color="000000"/>
              <w:right w:val="single" w:sz="8" w:space="0" w:color="000000"/>
            </w:tcBorders>
            <w:shd w:val="clear" w:color="auto" w:fill="auto"/>
          </w:tcPr>
          <w:p w14:paraId="26D49CD2" w14:textId="77777777" w:rsidR="005D7373" w:rsidRPr="000E1D4F" w:rsidRDefault="005D7373" w:rsidP="005D7373">
            <w:pPr>
              <w:spacing w:before="60" w:after="60"/>
              <w:jc w:val="both"/>
              <w:rPr>
                <w:rFonts w:eastAsia="Calibri" w:cs="Arial"/>
                <w:color w:val="000000"/>
                <w:sz w:val="18"/>
                <w:szCs w:val="18"/>
                <w:lang w:val="en-AU" w:eastAsia="en-US"/>
              </w:rPr>
            </w:pPr>
            <w:r w:rsidRPr="000E1D4F">
              <w:rPr>
                <w:rFonts w:eastAsia="Calibri" w:cs="Arial"/>
                <w:color w:val="000000"/>
                <w:sz w:val="18"/>
                <w:szCs w:val="18"/>
                <w:lang w:val="en-AU" w:eastAsia="en-US"/>
              </w:rPr>
              <w:t>1-2-3-4</w:t>
            </w:r>
            <w:r w:rsidRPr="000E1D4F">
              <w:rPr>
                <w:rFonts w:eastAsia="Calibri" w:cs="Arial"/>
                <w:b/>
                <w:dstrike/>
                <w:color w:val="FF0000"/>
                <w:sz w:val="18"/>
                <w:szCs w:val="18"/>
                <w:lang w:val="en-AU" w:eastAsia="en-US"/>
              </w:rPr>
              <w:t>-5</w:t>
            </w:r>
            <w:r w:rsidRPr="000E1D4F">
              <w:rPr>
                <w:rFonts w:eastAsia="Calibri" w:cs="Arial"/>
                <w:color w:val="000000"/>
                <w:sz w:val="18"/>
                <w:szCs w:val="18"/>
                <w:lang w:val="en-AU" w:eastAsia="en-US"/>
              </w:rPr>
              <w:t>-6-7-8</w:t>
            </w:r>
            <w:r w:rsidRPr="000E1D4F">
              <w:rPr>
                <w:rFonts w:eastAsia="Calibri" w:cs="Arial"/>
                <w:b/>
                <w:dstrike/>
                <w:color w:val="FF0000"/>
                <w:sz w:val="18"/>
                <w:szCs w:val="18"/>
                <w:lang w:val="en-AU" w:eastAsia="en-US"/>
              </w:rPr>
              <w:t>-9-10</w:t>
            </w:r>
            <w:r w:rsidRPr="000E1D4F">
              <w:rPr>
                <w:rFonts w:eastAsia="Calibri" w:cs="Arial"/>
                <w:color w:val="000000"/>
                <w:sz w:val="18"/>
                <w:szCs w:val="18"/>
                <w:lang w:val="en-AU" w:eastAsia="en-US"/>
              </w:rPr>
              <w:t>-11</w:t>
            </w:r>
            <w:r w:rsidRPr="000E1D4F">
              <w:rPr>
                <w:rFonts w:eastAsia="Calibri" w:cs="Arial"/>
                <w:b/>
                <w:dstrike/>
                <w:color w:val="FF0000"/>
                <w:sz w:val="18"/>
                <w:szCs w:val="18"/>
                <w:lang w:val="en-AU" w:eastAsia="en-US"/>
              </w:rPr>
              <w:t>-12</w:t>
            </w:r>
            <w:r w:rsidRPr="000E1D4F">
              <w:rPr>
                <w:rFonts w:eastAsia="Calibri" w:cs="Arial"/>
                <w:color w:val="000000"/>
                <w:sz w:val="18"/>
                <w:szCs w:val="18"/>
                <w:lang w:val="en-AU" w:eastAsia="en-US"/>
              </w:rPr>
              <w:t>-13</w:t>
            </w:r>
          </w:p>
        </w:tc>
      </w:tr>
      <w:tr w:rsidR="005D7373" w:rsidRPr="005D7373" w14:paraId="219E3649" w14:textId="77777777" w:rsidTr="002C587A">
        <w:trPr>
          <w:cantSplit/>
          <w:trHeight w:val="270"/>
          <w:jc w:val="center"/>
        </w:trPr>
        <w:tc>
          <w:tcPr>
            <w:tcW w:w="1134" w:type="dxa"/>
            <w:tcBorders>
              <w:top w:val="nil"/>
              <w:left w:val="single" w:sz="8" w:space="0" w:color="000000"/>
              <w:bottom w:val="single" w:sz="8" w:space="0" w:color="000000"/>
              <w:right w:val="single" w:sz="8" w:space="0" w:color="000000"/>
            </w:tcBorders>
            <w:shd w:val="clear" w:color="auto" w:fill="auto"/>
          </w:tcPr>
          <w:p w14:paraId="639ACA61" w14:textId="77777777" w:rsidR="005D7373" w:rsidRPr="000E1D4F" w:rsidRDefault="005D7373" w:rsidP="005D7373">
            <w:pPr>
              <w:spacing w:before="60" w:after="60"/>
              <w:rPr>
                <w:rFonts w:eastAsia="Calibri" w:cs="Arial"/>
                <w:color w:val="000000"/>
                <w:sz w:val="18"/>
                <w:szCs w:val="18"/>
                <w:lang w:val="en-AU" w:eastAsia="en-US"/>
              </w:rPr>
            </w:pPr>
            <w:r w:rsidRPr="000E1D4F">
              <w:rPr>
                <w:rFonts w:eastAsia="Calibri" w:cs="Arial"/>
                <w:color w:val="000000"/>
                <w:sz w:val="18"/>
                <w:szCs w:val="18"/>
                <w:lang w:val="en-AU" w:eastAsia="en-US"/>
              </w:rPr>
              <w:lastRenderedPageBreak/>
              <w:t> </w:t>
            </w:r>
          </w:p>
        </w:tc>
        <w:tc>
          <w:tcPr>
            <w:tcW w:w="1134" w:type="dxa"/>
            <w:tcBorders>
              <w:top w:val="nil"/>
              <w:left w:val="nil"/>
              <w:bottom w:val="single" w:sz="8" w:space="0" w:color="000000"/>
              <w:right w:val="single" w:sz="8" w:space="0" w:color="000000"/>
            </w:tcBorders>
            <w:shd w:val="clear" w:color="auto" w:fill="auto"/>
          </w:tcPr>
          <w:p w14:paraId="4452CB72" w14:textId="77777777" w:rsidR="005D7373" w:rsidRPr="000E1D4F" w:rsidRDefault="005D7373" w:rsidP="005D7373">
            <w:pPr>
              <w:spacing w:before="60" w:after="60"/>
              <w:jc w:val="both"/>
              <w:rPr>
                <w:rFonts w:eastAsia="Calibri" w:cs="Arial"/>
                <w:b/>
                <w:bCs/>
                <w:dstrike/>
                <w:color w:val="FF0000"/>
                <w:sz w:val="18"/>
                <w:szCs w:val="18"/>
                <w:lang w:val="en-AU" w:eastAsia="en-US"/>
              </w:rPr>
            </w:pPr>
            <w:r w:rsidRPr="000E1D4F">
              <w:rPr>
                <w:rFonts w:eastAsia="Calibri" w:cs="Arial"/>
                <w:b/>
                <w:bCs/>
                <w:dstrike/>
                <w:color w:val="FF0000"/>
                <w:sz w:val="18"/>
                <w:szCs w:val="18"/>
                <w:lang w:val="en-AU" w:eastAsia="en-US"/>
              </w:rPr>
              <w:t>NEWOBJ</w:t>
            </w:r>
          </w:p>
        </w:tc>
        <w:tc>
          <w:tcPr>
            <w:tcW w:w="7230" w:type="dxa"/>
            <w:tcBorders>
              <w:top w:val="nil"/>
              <w:left w:val="nil"/>
              <w:bottom w:val="single" w:sz="8" w:space="0" w:color="000000"/>
              <w:right w:val="single" w:sz="8" w:space="0" w:color="000000"/>
            </w:tcBorders>
            <w:shd w:val="clear" w:color="auto" w:fill="auto"/>
          </w:tcPr>
          <w:p w14:paraId="3753B6F2" w14:textId="77777777" w:rsidR="005D7373" w:rsidRPr="000E1D4F" w:rsidRDefault="005D7373" w:rsidP="005D7373">
            <w:pPr>
              <w:spacing w:before="60" w:after="60"/>
              <w:rPr>
                <w:rFonts w:eastAsia="Calibri" w:cs="Arial"/>
                <w:sz w:val="18"/>
                <w:szCs w:val="18"/>
                <w:lang w:val="en-AU" w:eastAsia="en-US"/>
              </w:rPr>
            </w:pPr>
            <w:r w:rsidRPr="000E1D4F">
              <w:rPr>
                <w:rFonts w:eastAsia="Calibri" w:cs="Arial"/>
                <w:b/>
                <w:dstrike/>
                <w:color w:val="FF0000"/>
                <w:sz w:val="18"/>
                <w:szCs w:val="18"/>
                <w:lang w:val="en-AU" w:eastAsia="en-US"/>
              </w:rPr>
              <w:t>1-2-3-4-5-6-7-8-9-10-11-12-13</w:t>
            </w:r>
            <w:r w:rsidRPr="000E1D4F">
              <w:rPr>
                <w:rFonts w:eastAsia="Calibri" w:cs="Arial"/>
                <w:sz w:val="18"/>
                <w:szCs w:val="18"/>
                <w:lang w:val="en-AU" w:eastAsia="en-US"/>
              </w:rPr>
              <w:t xml:space="preserve">     [</w:t>
            </w:r>
            <w:r w:rsidRPr="000E1D4F">
              <w:rPr>
                <w:rFonts w:eastAsia="Calibri" w:cs="Arial"/>
                <w:b/>
                <w:sz w:val="18"/>
                <w:szCs w:val="18"/>
                <w:lang w:val="en-AU" w:eastAsia="en-US"/>
              </w:rPr>
              <w:t>colour</w:t>
            </w:r>
            <w:r w:rsidRPr="000E1D4F">
              <w:rPr>
                <w:rFonts w:eastAsia="Calibri" w:cs="Arial"/>
                <w:sz w:val="18"/>
                <w:szCs w:val="18"/>
                <w:lang w:val="en-AU" w:eastAsia="en-US"/>
              </w:rPr>
              <w:t xml:space="preserve"> is not a valid attribute for </w:t>
            </w:r>
            <w:r w:rsidRPr="000E1D4F">
              <w:rPr>
                <w:rFonts w:eastAsia="Calibri" w:cs="Arial"/>
                <w:b/>
                <w:sz w:val="18"/>
                <w:szCs w:val="18"/>
                <w:lang w:val="en-AU" w:eastAsia="en-US"/>
              </w:rPr>
              <w:t>Virtual AIS Aid to Navigation</w:t>
            </w:r>
            <w:r w:rsidRPr="000E1D4F">
              <w:rPr>
                <w:rFonts w:eastAsia="Calibri" w:cs="Arial"/>
                <w:sz w:val="18"/>
                <w:szCs w:val="18"/>
                <w:lang w:val="en-AU" w:eastAsia="en-US"/>
              </w:rPr>
              <w:t>]</w:t>
            </w:r>
          </w:p>
        </w:tc>
      </w:tr>
      <w:tr w:rsidR="005D7373" w:rsidRPr="005D7373" w14:paraId="49505467" w14:textId="77777777" w:rsidTr="002C587A">
        <w:trPr>
          <w:cantSplit/>
          <w:trHeight w:val="272"/>
          <w:jc w:val="center"/>
        </w:trPr>
        <w:tc>
          <w:tcPr>
            <w:tcW w:w="1134" w:type="dxa"/>
            <w:tcBorders>
              <w:top w:val="nil"/>
              <w:left w:val="single" w:sz="8" w:space="0" w:color="000000"/>
              <w:bottom w:val="single" w:sz="8" w:space="0" w:color="000000"/>
              <w:right w:val="single" w:sz="8" w:space="0" w:color="000000"/>
            </w:tcBorders>
            <w:shd w:val="clear" w:color="auto" w:fill="auto"/>
          </w:tcPr>
          <w:p w14:paraId="4D95563A" w14:textId="77777777" w:rsidR="005D7373" w:rsidRPr="000E1D4F" w:rsidRDefault="005D7373" w:rsidP="005D7373">
            <w:pPr>
              <w:spacing w:before="60" w:after="60"/>
              <w:rPr>
                <w:rFonts w:eastAsia="Calibri" w:cs="Arial"/>
                <w:color w:val="000000"/>
                <w:sz w:val="18"/>
                <w:szCs w:val="18"/>
                <w:lang w:val="en-AU" w:eastAsia="en-US"/>
              </w:rPr>
            </w:pPr>
            <w:r w:rsidRPr="000E1D4F">
              <w:rPr>
                <w:rFonts w:eastAsia="Calibri" w:cs="Arial"/>
                <w:color w:val="000000"/>
                <w:sz w:val="18"/>
                <w:szCs w:val="18"/>
                <w:lang w:val="en-AU" w:eastAsia="en-US"/>
              </w:rPr>
              <w:t> </w:t>
            </w:r>
          </w:p>
        </w:tc>
        <w:tc>
          <w:tcPr>
            <w:tcW w:w="1134" w:type="dxa"/>
            <w:tcBorders>
              <w:top w:val="nil"/>
              <w:left w:val="nil"/>
              <w:bottom w:val="single" w:sz="8" w:space="0" w:color="000000"/>
              <w:right w:val="single" w:sz="8" w:space="0" w:color="000000"/>
            </w:tcBorders>
            <w:shd w:val="clear" w:color="auto" w:fill="auto"/>
          </w:tcPr>
          <w:p w14:paraId="7519C263" w14:textId="77777777" w:rsidR="005D7373" w:rsidRPr="000E1D4F" w:rsidRDefault="005D7373" w:rsidP="005D7373">
            <w:pPr>
              <w:spacing w:before="60" w:after="60"/>
              <w:jc w:val="both"/>
              <w:rPr>
                <w:rFonts w:eastAsia="Calibri" w:cs="Arial"/>
                <w:b/>
                <w:bCs/>
                <w:color w:val="000000"/>
                <w:sz w:val="18"/>
                <w:szCs w:val="18"/>
                <w:lang w:val="en-AU" w:eastAsia="en-US"/>
              </w:rPr>
            </w:pPr>
            <w:r w:rsidRPr="000E1D4F">
              <w:rPr>
                <w:rFonts w:eastAsia="Calibri" w:cs="Arial"/>
                <w:b/>
                <w:bCs/>
                <w:color w:val="000000"/>
                <w:sz w:val="18"/>
                <w:szCs w:val="18"/>
                <w:lang w:val="en-AU" w:eastAsia="en-US"/>
              </w:rPr>
              <w:t>RETRFL</w:t>
            </w:r>
          </w:p>
        </w:tc>
        <w:tc>
          <w:tcPr>
            <w:tcW w:w="7230" w:type="dxa"/>
            <w:tcBorders>
              <w:top w:val="nil"/>
              <w:left w:val="nil"/>
              <w:bottom w:val="single" w:sz="8" w:space="0" w:color="000000"/>
              <w:right w:val="single" w:sz="8" w:space="0" w:color="000000"/>
            </w:tcBorders>
            <w:shd w:val="clear" w:color="auto" w:fill="auto"/>
          </w:tcPr>
          <w:p w14:paraId="78434F91" w14:textId="77777777" w:rsidR="005D7373" w:rsidRPr="000E1D4F" w:rsidRDefault="005D7373" w:rsidP="005D7373">
            <w:pPr>
              <w:spacing w:before="60" w:after="60"/>
              <w:jc w:val="both"/>
              <w:rPr>
                <w:rFonts w:eastAsia="Calibri" w:cs="Arial"/>
                <w:color w:val="000000"/>
                <w:sz w:val="18"/>
                <w:szCs w:val="18"/>
                <w:lang w:val="en-AU" w:eastAsia="en-US"/>
              </w:rPr>
            </w:pPr>
            <w:r w:rsidRPr="000E1D4F">
              <w:rPr>
                <w:rFonts w:eastAsia="Calibri" w:cs="Arial"/>
                <w:color w:val="000000"/>
                <w:sz w:val="18"/>
                <w:szCs w:val="18"/>
                <w:lang w:val="en-AU" w:eastAsia="en-US"/>
              </w:rPr>
              <w:t>1</w:t>
            </w:r>
            <w:r w:rsidRPr="000E1D4F">
              <w:rPr>
                <w:rFonts w:eastAsia="Calibri" w:cs="Arial"/>
                <w:b/>
                <w:color w:val="FF0000"/>
                <w:sz w:val="18"/>
                <w:szCs w:val="18"/>
                <w:lang w:val="en-AU" w:eastAsia="en-US"/>
              </w:rPr>
              <w:t>-2</w:t>
            </w:r>
            <w:r w:rsidRPr="000E1D4F">
              <w:rPr>
                <w:rFonts w:eastAsia="Calibri" w:cs="Arial"/>
                <w:color w:val="000000"/>
                <w:sz w:val="18"/>
                <w:szCs w:val="18"/>
                <w:lang w:val="en-AU" w:eastAsia="en-US"/>
              </w:rPr>
              <w:t>-3-4-5-6-7-8-9-10-11-12-13</w:t>
            </w:r>
          </w:p>
        </w:tc>
      </w:tr>
      <w:tr w:rsidR="005D7373" w:rsidRPr="005D7373" w14:paraId="5181D122" w14:textId="77777777" w:rsidTr="002C587A">
        <w:trPr>
          <w:cantSplit/>
          <w:trHeight w:val="270"/>
          <w:jc w:val="center"/>
        </w:trPr>
        <w:tc>
          <w:tcPr>
            <w:tcW w:w="1134" w:type="dxa"/>
            <w:tcBorders>
              <w:top w:val="nil"/>
              <w:left w:val="single" w:sz="8" w:space="0" w:color="000000"/>
              <w:bottom w:val="single" w:sz="4" w:space="0" w:color="auto"/>
              <w:right w:val="single" w:sz="8" w:space="0" w:color="000000"/>
            </w:tcBorders>
            <w:shd w:val="clear" w:color="auto" w:fill="auto"/>
          </w:tcPr>
          <w:p w14:paraId="29C2CE75" w14:textId="77777777" w:rsidR="005D7373" w:rsidRPr="000E1D4F" w:rsidRDefault="005D7373" w:rsidP="005D7373">
            <w:pPr>
              <w:spacing w:before="60" w:after="60"/>
              <w:rPr>
                <w:rFonts w:eastAsia="Calibri" w:cs="Arial"/>
                <w:color w:val="000000"/>
                <w:sz w:val="18"/>
                <w:szCs w:val="18"/>
                <w:lang w:val="en-AU" w:eastAsia="en-US"/>
              </w:rPr>
            </w:pPr>
            <w:r w:rsidRPr="000E1D4F">
              <w:rPr>
                <w:rFonts w:eastAsia="Calibri" w:cs="Arial"/>
                <w:color w:val="000000"/>
                <w:sz w:val="18"/>
                <w:szCs w:val="18"/>
                <w:lang w:val="en-AU" w:eastAsia="en-US"/>
              </w:rPr>
              <w:t> </w:t>
            </w:r>
          </w:p>
        </w:tc>
        <w:tc>
          <w:tcPr>
            <w:tcW w:w="1134" w:type="dxa"/>
            <w:tcBorders>
              <w:top w:val="nil"/>
              <w:left w:val="nil"/>
              <w:bottom w:val="single" w:sz="4" w:space="0" w:color="auto"/>
              <w:right w:val="single" w:sz="8" w:space="0" w:color="000000"/>
            </w:tcBorders>
            <w:shd w:val="clear" w:color="auto" w:fill="auto"/>
          </w:tcPr>
          <w:p w14:paraId="31772C95" w14:textId="77777777" w:rsidR="005D7373" w:rsidRPr="000E1D4F" w:rsidRDefault="005D7373" w:rsidP="005D7373">
            <w:pPr>
              <w:spacing w:before="60" w:after="60"/>
              <w:jc w:val="both"/>
              <w:rPr>
                <w:rFonts w:eastAsia="Calibri" w:cs="Arial"/>
                <w:b/>
                <w:bCs/>
                <w:dstrike/>
                <w:color w:val="000000"/>
                <w:sz w:val="18"/>
                <w:szCs w:val="18"/>
                <w:lang w:val="en-AU" w:eastAsia="en-US"/>
              </w:rPr>
            </w:pPr>
            <w:r w:rsidRPr="000E1D4F">
              <w:rPr>
                <w:rFonts w:eastAsia="Calibri" w:cs="Arial"/>
                <w:b/>
                <w:bCs/>
                <w:dstrike/>
                <w:color w:val="FF0000"/>
                <w:sz w:val="18"/>
                <w:szCs w:val="18"/>
                <w:lang w:val="en-AU" w:eastAsia="en-US"/>
              </w:rPr>
              <w:t>SBDARE</w:t>
            </w:r>
          </w:p>
        </w:tc>
        <w:tc>
          <w:tcPr>
            <w:tcW w:w="7230" w:type="dxa"/>
            <w:tcBorders>
              <w:top w:val="nil"/>
              <w:left w:val="nil"/>
              <w:bottom w:val="single" w:sz="4" w:space="0" w:color="auto"/>
              <w:right w:val="single" w:sz="8" w:space="0" w:color="000000"/>
            </w:tcBorders>
            <w:shd w:val="clear" w:color="auto" w:fill="auto"/>
          </w:tcPr>
          <w:p w14:paraId="43F60DF2" w14:textId="77777777" w:rsidR="005D7373" w:rsidRPr="000E1D4F" w:rsidRDefault="005D7373" w:rsidP="005D7373">
            <w:pPr>
              <w:spacing w:before="60" w:after="60"/>
              <w:jc w:val="both"/>
              <w:rPr>
                <w:rFonts w:eastAsia="Calibri" w:cs="Arial"/>
                <w:color w:val="000000"/>
                <w:sz w:val="18"/>
                <w:szCs w:val="18"/>
                <w:lang w:val="en-AU" w:eastAsia="en-US"/>
              </w:rPr>
            </w:pPr>
            <w:r w:rsidRPr="000E1D4F">
              <w:rPr>
                <w:rFonts w:eastAsia="Calibri" w:cs="Arial"/>
                <w:b/>
                <w:dstrike/>
                <w:color w:val="FF0000"/>
                <w:sz w:val="18"/>
                <w:szCs w:val="18"/>
                <w:lang w:val="en-AU" w:eastAsia="en-US"/>
              </w:rPr>
              <w:t>1-2-3-4-5-6-7-8-9-10-11-12-13</w:t>
            </w:r>
            <w:r w:rsidRPr="000E1D4F">
              <w:rPr>
                <w:rFonts w:eastAsia="Calibri" w:cs="Arial"/>
                <w:sz w:val="18"/>
                <w:szCs w:val="18"/>
                <w:lang w:val="en-AU" w:eastAsia="en-US"/>
              </w:rPr>
              <w:t xml:space="preserve">     [</w:t>
            </w:r>
            <w:r w:rsidRPr="000E1D4F">
              <w:rPr>
                <w:rFonts w:eastAsia="Calibri" w:cs="Arial"/>
                <w:b/>
                <w:sz w:val="18"/>
                <w:szCs w:val="18"/>
                <w:lang w:val="en-AU" w:eastAsia="en-US"/>
              </w:rPr>
              <w:t>colour</w:t>
            </w:r>
            <w:r w:rsidRPr="000E1D4F">
              <w:rPr>
                <w:rFonts w:eastAsia="Calibri" w:cs="Arial"/>
                <w:sz w:val="18"/>
                <w:szCs w:val="18"/>
                <w:lang w:val="en-AU" w:eastAsia="en-US"/>
              </w:rPr>
              <w:t xml:space="preserve"> is not a valid attribute for </w:t>
            </w:r>
            <w:r w:rsidRPr="000E1D4F">
              <w:rPr>
                <w:rFonts w:eastAsia="Calibri" w:cs="Arial"/>
                <w:b/>
                <w:sz w:val="18"/>
                <w:szCs w:val="18"/>
                <w:lang w:val="en-AU" w:eastAsia="en-US"/>
              </w:rPr>
              <w:t>Seabed Area</w:t>
            </w:r>
            <w:r w:rsidRPr="000E1D4F">
              <w:rPr>
                <w:rFonts w:eastAsia="Calibri" w:cs="Arial"/>
                <w:sz w:val="18"/>
                <w:szCs w:val="18"/>
                <w:lang w:val="en-AU" w:eastAsia="en-US"/>
              </w:rPr>
              <w:t>]</w:t>
            </w:r>
          </w:p>
        </w:tc>
      </w:tr>
      <w:tr w:rsidR="005D7373" w:rsidRPr="005D7373" w14:paraId="4842F055" w14:textId="77777777" w:rsidTr="002C587A">
        <w:trPr>
          <w:cantSplit/>
          <w:trHeight w:val="270"/>
          <w:jc w:val="center"/>
        </w:trPr>
        <w:tc>
          <w:tcPr>
            <w:tcW w:w="1134" w:type="dxa"/>
            <w:tcBorders>
              <w:top w:val="single" w:sz="4" w:space="0" w:color="auto"/>
              <w:left w:val="single" w:sz="8" w:space="0" w:color="000000"/>
              <w:bottom w:val="single" w:sz="8" w:space="0" w:color="000000"/>
              <w:right w:val="single" w:sz="8" w:space="0" w:color="000000"/>
            </w:tcBorders>
            <w:shd w:val="clear" w:color="auto" w:fill="auto"/>
          </w:tcPr>
          <w:p w14:paraId="7C40E57B" w14:textId="77777777" w:rsidR="005D7373" w:rsidRPr="000E1D4F" w:rsidRDefault="005D7373" w:rsidP="005D7373">
            <w:pPr>
              <w:spacing w:before="60" w:after="60"/>
              <w:rPr>
                <w:rFonts w:eastAsia="Calibri" w:cs="Arial"/>
                <w:color w:val="000000"/>
                <w:sz w:val="18"/>
                <w:szCs w:val="18"/>
                <w:lang w:val="en-AU" w:eastAsia="en-US"/>
              </w:rPr>
            </w:pPr>
            <w:r w:rsidRPr="000E1D4F">
              <w:rPr>
                <w:rFonts w:eastAsia="Calibri" w:cs="Arial"/>
                <w:color w:val="000000"/>
                <w:sz w:val="18"/>
                <w:szCs w:val="18"/>
                <w:lang w:val="en-AU" w:eastAsia="en-US"/>
              </w:rPr>
              <w:t> </w:t>
            </w:r>
          </w:p>
        </w:tc>
        <w:tc>
          <w:tcPr>
            <w:tcW w:w="1134" w:type="dxa"/>
            <w:tcBorders>
              <w:top w:val="single" w:sz="4" w:space="0" w:color="auto"/>
              <w:left w:val="nil"/>
              <w:bottom w:val="single" w:sz="8" w:space="0" w:color="000000"/>
              <w:right w:val="single" w:sz="8" w:space="0" w:color="000000"/>
            </w:tcBorders>
            <w:shd w:val="clear" w:color="auto" w:fill="auto"/>
          </w:tcPr>
          <w:p w14:paraId="60B0A19C" w14:textId="77777777" w:rsidR="005D7373" w:rsidRPr="000E1D4F" w:rsidRDefault="005D7373" w:rsidP="005D7373">
            <w:pPr>
              <w:spacing w:before="60" w:after="60"/>
              <w:jc w:val="both"/>
              <w:rPr>
                <w:rFonts w:eastAsia="Calibri" w:cs="Arial"/>
                <w:b/>
                <w:bCs/>
                <w:color w:val="000000"/>
                <w:sz w:val="18"/>
                <w:szCs w:val="18"/>
                <w:lang w:val="en-AU" w:eastAsia="en-US"/>
              </w:rPr>
            </w:pPr>
            <w:r w:rsidRPr="000E1D4F">
              <w:rPr>
                <w:rFonts w:eastAsia="Calibri" w:cs="Arial"/>
                <w:b/>
                <w:bCs/>
                <w:color w:val="000000"/>
                <w:sz w:val="18"/>
                <w:szCs w:val="18"/>
                <w:lang w:val="en-AU" w:eastAsia="en-US"/>
              </w:rPr>
              <w:t>SLOTOP</w:t>
            </w:r>
          </w:p>
        </w:tc>
        <w:tc>
          <w:tcPr>
            <w:tcW w:w="7230" w:type="dxa"/>
            <w:tcBorders>
              <w:top w:val="single" w:sz="4" w:space="0" w:color="auto"/>
              <w:left w:val="nil"/>
              <w:bottom w:val="single" w:sz="8" w:space="0" w:color="000000"/>
              <w:right w:val="single" w:sz="8" w:space="0" w:color="000000"/>
            </w:tcBorders>
            <w:shd w:val="clear" w:color="auto" w:fill="auto"/>
          </w:tcPr>
          <w:p w14:paraId="7334B64F" w14:textId="77777777" w:rsidR="005D7373" w:rsidRPr="000E1D4F" w:rsidRDefault="005D7373" w:rsidP="005D7373">
            <w:pPr>
              <w:spacing w:before="60" w:after="60"/>
              <w:jc w:val="both"/>
              <w:rPr>
                <w:rFonts w:eastAsia="Calibri" w:cs="Arial"/>
                <w:color w:val="000000"/>
                <w:sz w:val="18"/>
                <w:szCs w:val="18"/>
                <w:lang w:val="en-AU" w:eastAsia="en-US"/>
              </w:rPr>
            </w:pPr>
            <w:r w:rsidRPr="000E1D4F">
              <w:rPr>
                <w:rFonts w:eastAsia="Calibri" w:cs="Arial"/>
                <w:color w:val="000000"/>
                <w:sz w:val="18"/>
                <w:szCs w:val="18"/>
                <w:lang w:val="en-AU" w:eastAsia="en-US"/>
              </w:rPr>
              <w:t>1-2-3-4</w:t>
            </w:r>
            <w:r w:rsidRPr="000E1D4F">
              <w:rPr>
                <w:rFonts w:eastAsia="Calibri" w:cs="Arial"/>
                <w:b/>
                <w:dstrike/>
                <w:color w:val="FF0000"/>
                <w:sz w:val="18"/>
                <w:szCs w:val="18"/>
                <w:lang w:val="en-AU" w:eastAsia="en-US"/>
              </w:rPr>
              <w:t>-5</w:t>
            </w:r>
            <w:r w:rsidRPr="000E1D4F">
              <w:rPr>
                <w:rFonts w:eastAsia="Calibri" w:cs="Arial"/>
                <w:color w:val="000000"/>
                <w:sz w:val="18"/>
                <w:szCs w:val="18"/>
                <w:lang w:val="en-AU" w:eastAsia="en-US"/>
              </w:rPr>
              <w:t>-6-7-8</w:t>
            </w:r>
            <w:r w:rsidRPr="000E1D4F">
              <w:rPr>
                <w:rFonts w:eastAsia="Calibri" w:cs="Arial"/>
                <w:b/>
                <w:dstrike/>
                <w:color w:val="FF0000"/>
                <w:sz w:val="18"/>
                <w:szCs w:val="18"/>
                <w:lang w:val="en-AU" w:eastAsia="en-US"/>
              </w:rPr>
              <w:t>-9-10</w:t>
            </w:r>
            <w:r w:rsidRPr="000E1D4F">
              <w:rPr>
                <w:rFonts w:eastAsia="Calibri" w:cs="Arial"/>
                <w:color w:val="000000"/>
                <w:sz w:val="18"/>
                <w:szCs w:val="18"/>
                <w:lang w:val="en-AU" w:eastAsia="en-US"/>
              </w:rPr>
              <w:t>-11</w:t>
            </w:r>
            <w:r w:rsidRPr="000E1D4F">
              <w:rPr>
                <w:rFonts w:eastAsia="Calibri" w:cs="Arial"/>
                <w:b/>
                <w:dstrike/>
                <w:color w:val="FF0000"/>
                <w:sz w:val="18"/>
                <w:szCs w:val="18"/>
                <w:lang w:val="en-AU" w:eastAsia="en-US"/>
              </w:rPr>
              <w:t>-12</w:t>
            </w:r>
            <w:r w:rsidRPr="000E1D4F">
              <w:rPr>
                <w:rFonts w:eastAsia="Calibri" w:cs="Arial"/>
                <w:color w:val="000000"/>
                <w:sz w:val="18"/>
                <w:szCs w:val="18"/>
                <w:lang w:val="en-AU" w:eastAsia="en-US"/>
              </w:rPr>
              <w:t>-13</w:t>
            </w:r>
          </w:p>
        </w:tc>
      </w:tr>
      <w:tr w:rsidR="005D7373" w:rsidRPr="005D7373" w14:paraId="3A2C7F43" w14:textId="77777777" w:rsidTr="002C587A">
        <w:trPr>
          <w:cantSplit/>
          <w:trHeight w:val="270"/>
          <w:jc w:val="center"/>
        </w:trPr>
        <w:tc>
          <w:tcPr>
            <w:tcW w:w="1134" w:type="dxa"/>
            <w:tcBorders>
              <w:top w:val="nil"/>
              <w:left w:val="single" w:sz="8" w:space="0" w:color="000000"/>
              <w:bottom w:val="single" w:sz="8" w:space="0" w:color="000000"/>
              <w:right w:val="single" w:sz="8" w:space="0" w:color="000000"/>
            </w:tcBorders>
            <w:shd w:val="clear" w:color="auto" w:fill="auto"/>
          </w:tcPr>
          <w:p w14:paraId="4B0ABBA1" w14:textId="77777777" w:rsidR="005D7373" w:rsidRPr="000E1D4F" w:rsidRDefault="005D7373" w:rsidP="005D7373">
            <w:pPr>
              <w:spacing w:before="60" w:after="60"/>
              <w:rPr>
                <w:rFonts w:eastAsia="Calibri" w:cs="Arial"/>
                <w:color w:val="000000"/>
                <w:sz w:val="18"/>
                <w:szCs w:val="18"/>
                <w:lang w:val="en-AU" w:eastAsia="en-US"/>
              </w:rPr>
            </w:pPr>
            <w:r w:rsidRPr="000E1D4F">
              <w:rPr>
                <w:rFonts w:eastAsia="Calibri" w:cs="Arial"/>
                <w:color w:val="000000"/>
                <w:sz w:val="18"/>
                <w:szCs w:val="18"/>
                <w:lang w:val="en-AU" w:eastAsia="en-US"/>
              </w:rPr>
              <w:t> </w:t>
            </w:r>
          </w:p>
        </w:tc>
        <w:tc>
          <w:tcPr>
            <w:tcW w:w="1134" w:type="dxa"/>
            <w:tcBorders>
              <w:top w:val="nil"/>
              <w:left w:val="nil"/>
              <w:bottom w:val="single" w:sz="8" w:space="0" w:color="000000"/>
              <w:right w:val="single" w:sz="8" w:space="0" w:color="000000"/>
            </w:tcBorders>
            <w:shd w:val="clear" w:color="auto" w:fill="auto"/>
          </w:tcPr>
          <w:p w14:paraId="75CCE5A7" w14:textId="77777777" w:rsidR="005D7373" w:rsidRPr="000E1D4F" w:rsidRDefault="005D7373" w:rsidP="005D7373">
            <w:pPr>
              <w:spacing w:before="60" w:after="60"/>
              <w:jc w:val="both"/>
              <w:rPr>
                <w:rFonts w:eastAsia="Calibri" w:cs="Arial"/>
                <w:b/>
                <w:bCs/>
                <w:color w:val="000000"/>
                <w:sz w:val="18"/>
                <w:szCs w:val="18"/>
                <w:lang w:val="en-AU" w:eastAsia="en-US"/>
              </w:rPr>
            </w:pPr>
            <w:r w:rsidRPr="000E1D4F">
              <w:rPr>
                <w:rFonts w:eastAsia="Calibri" w:cs="Arial"/>
                <w:b/>
                <w:bCs/>
                <w:color w:val="000000"/>
                <w:sz w:val="18"/>
                <w:szCs w:val="18"/>
                <w:lang w:val="en-AU" w:eastAsia="en-US"/>
              </w:rPr>
              <w:t>SLOGRD</w:t>
            </w:r>
          </w:p>
        </w:tc>
        <w:tc>
          <w:tcPr>
            <w:tcW w:w="7230" w:type="dxa"/>
            <w:tcBorders>
              <w:top w:val="nil"/>
              <w:left w:val="nil"/>
              <w:bottom w:val="single" w:sz="8" w:space="0" w:color="000000"/>
              <w:right w:val="single" w:sz="8" w:space="0" w:color="000000"/>
            </w:tcBorders>
            <w:shd w:val="clear" w:color="auto" w:fill="auto"/>
          </w:tcPr>
          <w:p w14:paraId="50933386" w14:textId="77777777" w:rsidR="005D7373" w:rsidRPr="000E1D4F" w:rsidRDefault="005D7373" w:rsidP="005D7373">
            <w:pPr>
              <w:spacing w:before="60" w:after="60"/>
              <w:jc w:val="both"/>
              <w:rPr>
                <w:rFonts w:eastAsia="Calibri" w:cs="Arial"/>
                <w:color w:val="000000"/>
                <w:sz w:val="18"/>
                <w:szCs w:val="18"/>
                <w:lang w:val="en-AU" w:eastAsia="en-US"/>
              </w:rPr>
            </w:pPr>
            <w:r w:rsidRPr="000E1D4F">
              <w:rPr>
                <w:rFonts w:eastAsia="Calibri" w:cs="Arial"/>
                <w:color w:val="000000"/>
                <w:sz w:val="18"/>
                <w:szCs w:val="18"/>
                <w:lang w:val="en-AU" w:eastAsia="en-US"/>
              </w:rPr>
              <w:t>1-2-3-4</w:t>
            </w:r>
            <w:r w:rsidRPr="000E1D4F">
              <w:rPr>
                <w:rFonts w:eastAsia="Calibri" w:cs="Arial"/>
                <w:b/>
                <w:dstrike/>
                <w:color w:val="FF0000"/>
                <w:sz w:val="18"/>
                <w:szCs w:val="18"/>
                <w:lang w:val="en-AU" w:eastAsia="en-US"/>
              </w:rPr>
              <w:t>-5</w:t>
            </w:r>
            <w:r w:rsidRPr="000E1D4F">
              <w:rPr>
                <w:rFonts w:eastAsia="Calibri" w:cs="Arial"/>
                <w:color w:val="000000"/>
                <w:sz w:val="18"/>
                <w:szCs w:val="18"/>
                <w:lang w:val="en-AU" w:eastAsia="en-US"/>
              </w:rPr>
              <w:t>-6-7-8</w:t>
            </w:r>
            <w:r w:rsidRPr="000E1D4F">
              <w:rPr>
                <w:rFonts w:eastAsia="Calibri" w:cs="Arial"/>
                <w:b/>
                <w:dstrike/>
                <w:color w:val="FF0000"/>
                <w:sz w:val="18"/>
                <w:szCs w:val="18"/>
                <w:lang w:val="en-AU" w:eastAsia="en-US"/>
              </w:rPr>
              <w:t>-9-10</w:t>
            </w:r>
            <w:r w:rsidRPr="000E1D4F">
              <w:rPr>
                <w:rFonts w:eastAsia="Calibri" w:cs="Arial"/>
                <w:color w:val="000000"/>
                <w:sz w:val="18"/>
                <w:szCs w:val="18"/>
                <w:lang w:val="en-AU" w:eastAsia="en-US"/>
              </w:rPr>
              <w:t>-11</w:t>
            </w:r>
            <w:r w:rsidRPr="000E1D4F">
              <w:rPr>
                <w:rFonts w:eastAsia="Calibri" w:cs="Arial"/>
                <w:b/>
                <w:dstrike/>
                <w:color w:val="FF0000"/>
                <w:sz w:val="18"/>
                <w:szCs w:val="18"/>
                <w:lang w:val="en-AU" w:eastAsia="en-US"/>
              </w:rPr>
              <w:t>-12</w:t>
            </w:r>
            <w:r w:rsidRPr="000E1D4F">
              <w:rPr>
                <w:rFonts w:eastAsia="Calibri" w:cs="Arial"/>
                <w:color w:val="000000"/>
                <w:sz w:val="18"/>
                <w:szCs w:val="18"/>
                <w:lang w:val="en-AU" w:eastAsia="en-US"/>
              </w:rPr>
              <w:t>-13</w:t>
            </w:r>
          </w:p>
        </w:tc>
      </w:tr>
      <w:tr w:rsidR="005D7373" w:rsidRPr="005D7373" w14:paraId="4AB62140" w14:textId="77777777" w:rsidTr="002C587A">
        <w:trPr>
          <w:cantSplit/>
          <w:trHeight w:val="270"/>
          <w:jc w:val="center"/>
        </w:trPr>
        <w:tc>
          <w:tcPr>
            <w:tcW w:w="1134" w:type="dxa"/>
            <w:tcBorders>
              <w:top w:val="single" w:sz="8" w:space="0" w:color="000000"/>
              <w:bottom w:val="single" w:sz="4" w:space="0" w:color="auto"/>
            </w:tcBorders>
            <w:shd w:val="clear" w:color="auto" w:fill="auto"/>
          </w:tcPr>
          <w:p w14:paraId="581AF02D" w14:textId="77777777" w:rsidR="005D7373" w:rsidRPr="000E1D4F" w:rsidRDefault="005D7373" w:rsidP="005D7373">
            <w:pPr>
              <w:keepNext/>
              <w:keepLines/>
              <w:spacing w:before="60" w:after="60"/>
              <w:rPr>
                <w:rFonts w:eastAsia="Calibri" w:cs="Arial"/>
                <w:color w:val="000000"/>
                <w:sz w:val="18"/>
                <w:szCs w:val="18"/>
                <w:lang w:val="en-AU" w:eastAsia="en-US"/>
              </w:rPr>
            </w:pPr>
          </w:p>
        </w:tc>
        <w:tc>
          <w:tcPr>
            <w:tcW w:w="1134" w:type="dxa"/>
            <w:tcBorders>
              <w:top w:val="single" w:sz="8" w:space="0" w:color="000000"/>
              <w:bottom w:val="single" w:sz="4" w:space="0" w:color="auto"/>
            </w:tcBorders>
            <w:shd w:val="clear" w:color="auto" w:fill="auto"/>
          </w:tcPr>
          <w:p w14:paraId="1C7CC917" w14:textId="77777777" w:rsidR="005D7373" w:rsidRPr="000E1D4F" w:rsidRDefault="005D7373" w:rsidP="005D7373">
            <w:pPr>
              <w:keepNext/>
              <w:keepLines/>
              <w:spacing w:before="60" w:after="60"/>
              <w:rPr>
                <w:rFonts w:eastAsia="Calibri" w:cs="Arial"/>
                <w:b/>
                <w:bCs/>
                <w:color w:val="000000"/>
                <w:sz w:val="18"/>
                <w:szCs w:val="18"/>
                <w:lang w:val="en-AU" w:eastAsia="en-US"/>
              </w:rPr>
            </w:pPr>
          </w:p>
        </w:tc>
        <w:tc>
          <w:tcPr>
            <w:tcW w:w="7230" w:type="dxa"/>
            <w:tcBorders>
              <w:top w:val="single" w:sz="8" w:space="0" w:color="000000"/>
              <w:bottom w:val="single" w:sz="4" w:space="0" w:color="auto"/>
            </w:tcBorders>
            <w:shd w:val="clear" w:color="auto" w:fill="auto"/>
          </w:tcPr>
          <w:p w14:paraId="7A3B298E" w14:textId="77777777" w:rsidR="005D7373" w:rsidRPr="000E1D4F" w:rsidRDefault="005D7373" w:rsidP="005D7373">
            <w:pPr>
              <w:keepNext/>
              <w:keepLines/>
              <w:spacing w:before="60" w:after="60"/>
              <w:rPr>
                <w:rFonts w:eastAsia="Calibri" w:cs="Arial"/>
                <w:color w:val="000000"/>
                <w:sz w:val="18"/>
                <w:szCs w:val="18"/>
                <w:lang w:val="en-AU" w:eastAsia="en-US"/>
              </w:rPr>
            </w:pPr>
          </w:p>
        </w:tc>
      </w:tr>
      <w:tr w:rsidR="005D7373" w:rsidRPr="005D7373" w14:paraId="5FDEE6FD" w14:textId="77777777" w:rsidTr="002C587A">
        <w:trPr>
          <w:cantSplit/>
          <w:trHeight w:val="270"/>
          <w:jc w:val="center"/>
        </w:trPr>
        <w:tc>
          <w:tcPr>
            <w:tcW w:w="1134" w:type="dxa"/>
            <w:tcBorders>
              <w:top w:val="single" w:sz="4" w:space="0" w:color="auto"/>
              <w:left w:val="single" w:sz="4" w:space="0" w:color="auto"/>
              <w:bottom w:val="single" w:sz="4" w:space="0" w:color="auto"/>
              <w:right w:val="single" w:sz="4" w:space="0" w:color="auto"/>
            </w:tcBorders>
            <w:shd w:val="clear" w:color="auto" w:fill="auto"/>
          </w:tcPr>
          <w:p w14:paraId="4826670C" w14:textId="77777777" w:rsidR="005D7373" w:rsidRPr="000E1D4F" w:rsidRDefault="005D7373" w:rsidP="005D7373">
            <w:pPr>
              <w:keepNext/>
              <w:keepLines/>
              <w:spacing w:before="60" w:after="60"/>
              <w:rPr>
                <w:rFonts w:eastAsia="Calibri" w:cs="Arial"/>
                <w:color w:val="000000"/>
                <w:sz w:val="18"/>
                <w:szCs w:val="18"/>
                <w:lang w:val="en-AU" w:eastAsia="en-US"/>
              </w:rPr>
            </w:pPr>
            <w:r w:rsidRPr="000E1D4F">
              <w:rPr>
                <w:rFonts w:eastAsia="Calibri" w:cs="Arial"/>
                <w:color w:val="000000"/>
                <w:sz w:val="18"/>
                <w:szCs w:val="18"/>
                <w:lang w:val="en-AU" w:eastAsia="en-US"/>
              </w:rPr>
              <w:t>COLPAT</w:t>
            </w:r>
          </w:p>
        </w:tc>
        <w:tc>
          <w:tcPr>
            <w:tcW w:w="1134" w:type="dxa"/>
            <w:tcBorders>
              <w:top w:val="single" w:sz="4" w:space="0" w:color="auto"/>
              <w:left w:val="single" w:sz="4" w:space="0" w:color="auto"/>
              <w:bottom w:val="single" w:sz="4" w:space="0" w:color="auto"/>
              <w:right w:val="single" w:sz="4" w:space="0" w:color="auto"/>
            </w:tcBorders>
            <w:shd w:val="clear" w:color="auto" w:fill="auto"/>
          </w:tcPr>
          <w:p w14:paraId="044C0630" w14:textId="77777777" w:rsidR="005D7373" w:rsidRPr="000E1D4F" w:rsidRDefault="005D7373" w:rsidP="005D7373">
            <w:pPr>
              <w:keepNext/>
              <w:keepLines/>
              <w:spacing w:before="60" w:after="60"/>
              <w:rPr>
                <w:rFonts w:eastAsia="Calibri" w:cs="Arial"/>
                <w:b/>
                <w:bCs/>
                <w:color w:val="000000"/>
                <w:sz w:val="18"/>
                <w:szCs w:val="18"/>
                <w:lang w:val="en-AU" w:eastAsia="en-US"/>
              </w:rPr>
            </w:pPr>
            <w:r w:rsidRPr="000E1D4F">
              <w:rPr>
                <w:rFonts w:eastAsia="Calibri" w:cs="Arial"/>
                <w:b/>
                <w:bCs/>
                <w:color w:val="000000"/>
                <w:sz w:val="18"/>
                <w:szCs w:val="18"/>
                <w:lang w:val="en-AU" w:eastAsia="en-US"/>
              </w:rPr>
              <w:t> </w:t>
            </w:r>
          </w:p>
        </w:tc>
        <w:tc>
          <w:tcPr>
            <w:tcW w:w="7230" w:type="dxa"/>
            <w:tcBorders>
              <w:top w:val="single" w:sz="4" w:space="0" w:color="auto"/>
              <w:left w:val="single" w:sz="4" w:space="0" w:color="auto"/>
              <w:bottom w:val="single" w:sz="4" w:space="0" w:color="auto"/>
              <w:right w:val="single" w:sz="4" w:space="0" w:color="auto"/>
            </w:tcBorders>
            <w:shd w:val="clear" w:color="auto" w:fill="auto"/>
          </w:tcPr>
          <w:p w14:paraId="73961635" w14:textId="77777777" w:rsidR="005D7373" w:rsidRPr="000E1D4F" w:rsidRDefault="005D7373" w:rsidP="005D7373">
            <w:pPr>
              <w:keepNext/>
              <w:keepLines/>
              <w:spacing w:before="60" w:after="60"/>
              <w:rPr>
                <w:rFonts w:eastAsia="Calibri" w:cs="Arial"/>
                <w:color w:val="000000"/>
                <w:sz w:val="18"/>
                <w:szCs w:val="18"/>
                <w:lang w:val="en-AU" w:eastAsia="en-US"/>
              </w:rPr>
            </w:pPr>
            <w:r w:rsidRPr="000E1D4F">
              <w:rPr>
                <w:rFonts w:eastAsia="Calibri" w:cs="Arial"/>
                <w:color w:val="000000"/>
                <w:sz w:val="18"/>
                <w:szCs w:val="18"/>
                <w:lang w:val="en-AU" w:eastAsia="en-US"/>
              </w:rPr>
              <w:t>1-2-3-4-5-6</w:t>
            </w:r>
          </w:p>
        </w:tc>
      </w:tr>
      <w:tr w:rsidR="005D7373" w:rsidRPr="005D7373" w14:paraId="52677000" w14:textId="77777777" w:rsidTr="002C587A">
        <w:trPr>
          <w:cantSplit/>
          <w:trHeight w:val="270"/>
          <w:jc w:val="center"/>
        </w:trPr>
        <w:tc>
          <w:tcPr>
            <w:tcW w:w="1134" w:type="dxa"/>
            <w:tcBorders>
              <w:top w:val="nil"/>
              <w:left w:val="single" w:sz="8" w:space="0" w:color="000000"/>
              <w:bottom w:val="single" w:sz="8" w:space="0" w:color="000000"/>
              <w:right w:val="single" w:sz="8" w:space="0" w:color="000000"/>
            </w:tcBorders>
            <w:shd w:val="clear" w:color="auto" w:fill="auto"/>
          </w:tcPr>
          <w:p w14:paraId="05505BF1" w14:textId="77777777" w:rsidR="005D7373" w:rsidRPr="000E1D4F" w:rsidRDefault="005D7373" w:rsidP="005D7373">
            <w:pPr>
              <w:spacing w:before="60" w:after="60"/>
              <w:rPr>
                <w:rFonts w:eastAsia="Calibri" w:cs="Arial"/>
                <w:color w:val="000000"/>
                <w:sz w:val="18"/>
                <w:szCs w:val="18"/>
                <w:lang w:val="en-AU" w:eastAsia="en-US"/>
              </w:rPr>
            </w:pPr>
            <w:r w:rsidRPr="000E1D4F">
              <w:rPr>
                <w:rFonts w:eastAsia="Calibri" w:cs="Arial"/>
                <w:color w:val="000000"/>
                <w:sz w:val="18"/>
                <w:szCs w:val="18"/>
                <w:lang w:val="en-AU" w:eastAsia="en-US"/>
              </w:rPr>
              <w:t> </w:t>
            </w:r>
          </w:p>
        </w:tc>
        <w:tc>
          <w:tcPr>
            <w:tcW w:w="1134" w:type="dxa"/>
            <w:tcBorders>
              <w:top w:val="nil"/>
              <w:left w:val="nil"/>
              <w:bottom w:val="single" w:sz="8" w:space="0" w:color="000000"/>
              <w:right w:val="single" w:sz="8" w:space="0" w:color="000000"/>
            </w:tcBorders>
            <w:shd w:val="clear" w:color="auto" w:fill="auto"/>
          </w:tcPr>
          <w:p w14:paraId="76E3F2D5" w14:textId="77777777" w:rsidR="005D7373" w:rsidRPr="000E1D4F" w:rsidRDefault="005D7373" w:rsidP="005D7373">
            <w:pPr>
              <w:spacing w:before="60" w:after="60"/>
              <w:jc w:val="both"/>
              <w:rPr>
                <w:rFonts w:eastAsia="Calibri" w:cs="Arial"/>
                <w:b/>
                <w:bCs/>
                <w:dstrike/>
                <w:color w:val="FF0000"/>
                <w:sz w:val="18"/>
                <w:szCs w:val="18"/>
                <w:lang w:val="en-AU" w:eastAsia="en-US"/>
              </w:rPr>
            </w:pPr>
            <w:r w:rsidRPr="000E1D4F">
              <w:rPr>
                <w:rFonts w:eastAsia="Calibri" w:cs="Arial"/>
                <w:b/>
                <w:bCs/>
                <w:dstrike/>
                <w:color w:val="FF0000"/>
                <w:sz w:val="18"/>
                <w:szCs w:val="18"/>
                <w:lang w:val="en-AU" w:eastAsia="en-US"/>
              </w:rPr>
              <w:t>NEWOBJ</w:t>
            </w:r>
          </w:p>
        </w:tc>
        <w:tc>
          <w:tcPr>
            <w:tcW w:w="7230" w:type="dxa"/>
            <w:tcBorders>
              <w:top w:val="nil"/>
              <w:left w:val="nil"/>
              <w:bottom w:val="single" w:sz="8" w:space="0" w:color="000000"/>
              <w:right w:val="single" w:sz="8" w:space="0" w:color="000000"/>
            </w:tcBorders>
            <w:shd w:val="clear" w:color="auto" w:fill="auto"/>
          </w:tcPr>
          <w:p w14:paraId="21E7BDC2" w14:textId="77777777" w:rsidR="005D7373" w:rsidRPr="000E1D4F" w:rsidRDefault="005D7373" w:rsidP="005D7373">
            <w:pPr>
              <w:spacing w:before="60" w:after="60"/>
              <w:jc w:val="both"/>
              <w:rPr>
                <w:rFonts w:eastAsia="Calibri" w:cs="Arial"/>
                <w:color w:val="000000"/>
                <w:sz w:val="18"/>
                <w:szCs w:val="18"/>
                <w:lang w:val="en-AU" w:eastAsia="en-US"/>
              </w:rPr>
            </w:pPr>
            <w:r w:rsidRPr="000E1D4F">
              <w:rPr>
                <w:rFonts w:eastAsia="Calibri" w:cs="Arial"/>
                <w:b/>
                <w:dstrike/>
                <w:color w:val="FF0000"/>
                <w:sz w:val="18"/>
                <w:szCs w:val="18"/>
                <w:lang w:val="en-AU" w:eastAsia="en-US"/>
              </w:rPr>
              <w:t>1-2-3-4-5-6</w:t>
            </w:r>
            <w:r w:rsidRPr="000E1D4F">
              <w:rPr>
                <w:rFonts w:eastAsia="Calibri" w:cs="Arial"/>
                <w:sz w:val="18"/>
                <w:szCs w:val="18"/>
                <w:lang w:val="en-AU" w:eastAsia="en-US"/>
              </w:rPr>
              <w:t xml:space="preserve">    [</w:t>
            </w:r>
            <w:r w:rsidRPr="000E1D4F">
              <w:rPr>
                <w:rFonts w:eastAsia="Calibri" w:cs="Arial"/>
                <w:b/>
                <w:sz w:val="18"/>
                <w:szCs w:val="18"/>
                <w:lang w:val="en-AU" w:eastAsia="en-US"/>
              </w:rPr>
              <w:t>colour pattern</w:t>
            </w:r>
            <w:r w:rsidRPr="000E1D4F">
              <w:rPr>
                <w:rFonts w:eastAsia="Calibri" w:cs="Arial"/>
                <w:sz w:val="18"/>
                <w:szCs w:val="18"/>
                <w:lang w:val="en-AU" w:eastAsia="en-US"/>
              </w:rPr>
              <w:t xml:space="preserve"> is not a valid attribute for </w:t>
            </w:r>
            <w:r w:rsidRPr="000E1D4F">
              <w:rPr>
                <w:rFonts w:eastAsia="Calibri" w:cs="Arial"/>
                <w:b/>
                <w:sz w:val="18"/>
                <w:szCs w:val="18"/>
                <w:lang w:val="en-AU" w:eastAsia="en-US"/>
              </w:rPr>
              <w:t>Virtual AIS Aid to Navigation</w:t>
            </w:r>
            <w:r w:rsidRPr="000E1D4F">
              <w:rPr>
                <w:rFonts w:eastAsia="Calibri" w:cs="Arial"/>
                <w:sz w:val="18"/>
                <w:szCs w:val="18"/>
                <w:lang w:val="en-AU" w:eastAsia="en-US"/>
              </w:rPr>
              <w:t>]</w:t>
            </w:r>
          </w:p>
        </w:tc>
      </w:tr>
      <w:tr w:rsidR="005D7373" w:rsidRPr="005D7373" w14:paraId="19B5D738" w14:textId="77777777" w:rsidTr="002C587A">
        <w:trPr>
          <w:cantSplit/>
          <w:trHeight w:val="270"/>
          <w:jc w:val="center"/>
        </w:trPr>
        <w:tc>
          <w:tcPr>
            <w:tcW w:w="1134" w:type="dxa"/>
            <w:tcBorders>
              <w:top w:val="nil"/>
              <w:left w:val="single" w:sz="8" w:space="0" w:color="000000"/>
              <w:bottom w:val="nil"/>
              <w:right w:val="single" w:sz="8" w:space="0" w:color="000000"/>
            </w:tcBorders>
            <w:shd w:val="clear" w:color="auto" w:fill="auto"/>
          </w:tcPr>
          <w:p w14:paraId="65409680" w14:textId="77777777" w:rsidR="005D7373" w:rsidRPr="000E1D4F" w:rsidRDefault="005D7373" w:rsidP="005D7373">
            <w:pPr>
              <w:spacing w:before="60" w:after="60"/>
              <w:rPr>
                <w:rFonts w:eastAsia="Calibri" w:cs="Arial"/>
                <w:color w:val="000000"/>
                <w:sz w:val="18"/>
                <w:szCs w:val="18"/>
                <w:lang w:val="en-AU" w:eastAsia="en-US"/>
              </w:rPr>
            </w:pPr>
            <w:r w:rsidRPr="000E1D4F">
              <w:rPr>
                <w:rFonts w:eastAsia="Calibri" w:cs="Arial"/>
                <w:color w:val="000000"/>
                <w:sz w:val="18"/>
                <w:szCs w:val="18"/>
                <w:lang w:val="en-AU" w:eastAsia="en-US"/>
              </w:rPr>
              <w:t> </w:t>
            </w:r>
          </w:p>
        </w:tc>
        <w:tc>
          <w:tcPr>
            <w:tcW w:w="1134" w:type="dxa"/>
            <w:tcBorders>
              <w:top w:val="nil"/>
              <w:left w:val="nil"/>
              <w:bottom w:val="nil"/>
              <w:right w:val="single" w:sz="8" w:space="0" w:color="000000"/>
            </w:tcBorders>
            <w:shd w:val="clear" w:color="auto" w:fill="auto"/>
          </w:tcPr>
          <w:p w14:paraId="79DA98EB" w14:textId="77777777" w:rsidR="005D7373" w:rsidRPr="000E1D4F" w:rsidRDefault="005D7373" w:rsidP="005D7373">
            <w:pPr>
              <w:spacing w:before="60" w:after="60"/>
              <w:rPr>
                <w:rFonts w:eastAsia="Calibri" w:cs="Arial"/>
                <w:b/>
                <w:bCs/>
                <w:dstrike/>
                <w:color w:val="FF0000"/>
                <w:sz w:val="18"/>
                <w:szCs w:val="18"/>
                <w:lang w:val="en-AU" w:eastAsia="en-US"/>
              </w:rPr>
            </w:pPr>
            <w:r w:rsidRPr="000E1D4F">
              <w:rPr>
                <w:rFonts w:eastAsia="Calibri" w:cs="Arial"/>
                <w:b/>
                <w:bCs/>
                <w:dstrike/>
                <w:color w:val="FF0000"/>
                <w:sz w:val="18"/>
                <w:szCs w:val="18"/>
                <w:lang w:val="en-AU" w:eastAsia="en-US"/>
              </w:rPr>
              <w:t>TOPMAR</w:t>
            </w:r>
          </w:p>
        </w:tc>
        <w:tc>
          <w:tcPr>
            <w:tcW w:w="7230" w:type="dxa"/>
            <w:tcBorders>
              <w:top w:val="nil"/>
              <w:left w:val="nil"/>
              <w:bottom w:val="nil"/>
              <w:right w:val="single" w:sz="8" w:space="0" w:color="000000"/>
            </w:tcBorders>
            <w:shd w:val="clear" w:color="auto" w:fill="auto"/>
          </w:tcPr>
          <w:p w14:paraId="52296934" w14:textId="77777777" w:rsidR="005D7373" w:rsidRPr="000E1D4F" w:rsidRDefault="005D7373" w:rsidP="005D7373">
            <w:pPr>
              <w:spacing w:before="60" w:after="60"/>
              <w:rPr>
                <w:rFonts w:eastAsia="Calibri" w:cs="Arial"/>
                <w:color w:val="000000"/>
                <w:sz w:val="18"/>
                <w:szCs w:val="18"/>
                <w:lang w:val="en-AU" w:eastAsia="en-US"/>
              </w:rPr>
            </w:pPr>
            <w:r w:rsidRPr="000E1D4F">
              <w:rPr>
                <w:rFonts w:eastAsia="Calibri" w:cs="Arial"/>
                <w:b/>
                <w:dstrike/>
                <w:color w:val="FF0000"/>
                <w:sz w:val="18"/>
                <w:szCs w:val="18"/>
                <w:lang w:val="en-AU" w:eastAsia="en-US"/>
              </w:rPr>
              <w:t>1-2-3-4-5-6</w:t>
            </w:r>
            <w:r w:rsidRPr="000E1D4F">
              <w:rPr>
                <w:rFonts w:eastAsia="Calibri" w:cs="Arial"/>
                <w:sz w:val="18"/>
                <w:szCs w:val="18"/>
                <w:lang w:val="en-AU" w:eastAsia="en-US"/>
              </w:rPr>
              <w:t xml:space="preserve">    [</w:t>
            </w:r>
            <w:r w:rsidRPr="000E1D4F">
              <w:rPr>
                <w:rFonts w:eastAsia="Calibri" w:cs="Arial"/>
                <w:b/>
                <w:sz w:val="18"/>
                <w:szCs w:val="18"/>
                <w:lang w:val="en-AU" w:eastAsia="en-US"/>
              </w:rPr>
              <w:t>colour pattern</w:t>
            </w:r>
            <w:r w:rsidRPr="000E1D4F">
              <w:rPr>
                <w:rFonts w:eastAsia="Calibri" w:cs="Arial"/>
                <w:sz w:val="18"/>
                <w:szCs w:val="18"/>
                <w:lang w:val="en-AU" w:eastAsia="en-US"/>
              </w:rPr>
              <w:t xml:space="preserve"> is not a valid sub-attribute for complex attribute </w:t>
            </w:r>
            <w:proofErr w:type="spellStart"/>
            <w:r w:rsidRPr="000E1D4F">
              <w:rPr>
                <w:rFonts w:eastAsia="Calibri" w:cs="Arial"/>
                <w:b/>
                <w:sz w:val="18"/>
                <w:szCs w:val="18"/>
                <w:lang w:val="en-AU" w:eastAsia="en-US"/>
              </w:rPr>
              <w:t>topmark</w:t>
            </w:r>
            <w:proofErr w:type="spellEnd"/>
            <w:r w:rsidRPr="000E1D4F">
              <w:rPr>
                <w:rFonts w:eastAsia="Calibri" w:cs="Arial"/>
                <w:sz w:val="18"/>
                <w:szCs w:val="18"/>
                <w:lang w:val="en-AU" w:eastAsia="en-US"/>
              </w:rPr>
              <w:t>]</w:t>
            </w:r>
          </w:p>
        </w:tc>
      </w:tr>
      <w:tr w:rsidR="005D7373" w:rsidRPr="005D7373" w14:paraId="07E28BBC" w14:textId="77777777" w:rsidTr="002C587A">
        <w:trPr>
          <w:cantSplit/>
          <w:trHeight w:val="270"/>
          <w:jc w:val="center"/>
        </w:trPr>
        <w:tc>
          <w:tcPr>
            <w:tcW w:w="1134" w:type="dxa"/>
            <w:tcBorders>
              <w:top w:val="single" w:sz="8" w:space="0" w:color="000000"/>
              <w:left w:val="nil"/>
              <w:bottom w:val="single" w:sz="8" w:space="0" w:color="000000"/>
              <w:right w:val="nil"/>
            </w:tcBorders>
            <w:shd w:val="clear" w:color="auto" w:fill="auto"/>
          </w:tcPr>
          <w:p w14:paraId="700E4553" w14:textId="77777777" w:rsidR="005D7373" w:rsidRPr="000E1D4F" w:rsidRDefault="005D7373" w:rsidP="005D7373">
            <w:pPr>
              <w:spacing w:before="60" w:after="60"/>
              <w:rPr>
                <w:rFonts w:eastAsia="Calibri" w:cs="Arial"/>
                <w:color w:val="000000"/>
                <w:sz w:val="18"/>
                <w:szCs w:val="18"/>
                <w:lang w:val="en-AU" w:eastAsia="en-US"/>
              </w:rPr>
            </w:pPr>
            <w:r w:rsidRPr="000E1D4F">
              <w:rPr>
                <w:rFonts w:eastAsia="Calibri" w:cs="Arial"/>
                <w:color w:val="000000"/>
                <w:sz w:val="18"/>
                <w:szCs w:val="18"/>
                <w:lang w:val="en-AU" w:eastAsia="en-US"/>
              </w:rPr>
              <w:t> </w:t>
            </w:r>
          </w:p>
        </w:tc>
        <w:tc>
          <w:tcPr>
            <w:tcW w:w="1134" w:type="dxa"/>
            <w:tcBorders>
              <w:top w:val="single" w:sz="8" w:space="0" w:color="000000"/>
              <w:left w:val="nil"/>
              <w:bottom w:val="single" w:sz="8" w:space="0" w:color="000000"/>
              <w:right w:val="nil"/>
            </w:tcBorders>
            <w:shd w:val="clear" w:color="auto" w:fill="auto"/>
          </w:tcPr>
          <w:p w14:paraId="6E867404" w14:textId="77777777" w:rsidR="005D7373" w:rsidRPr="000E1D4F" w:rsidRDefault="005D7373" w:rsidP="005D7373">
            <w:pPr>
              <w:spacing w:before="60" w:after="60"/>
              <w:rPr>
                <w:rFonts w:eastAsia="Calibri" w:cs="Arial"/>
                <w:b/>
                <w:bCs/>
                <w:color w:val="000000"/>
                <w:sz w:val="18"/>
                <w:szCs w:val="18"/>
                <w:lang w:val="en-AU" w:eastAsia="en-US"/>
              </w:rPr>
            </w:pPr>
            <w:r w:rsidRPr="000E1D4F">
              <w:rPr>
                <w:rFonts w:eastAsia="Calibri" w:cs="Arial"/>
                <w:b/>
                <w:bCs/>
                <w:color w:val="000000"/>
                <w:sz w:val="18"/>
                <w:szCs w:val="18"/>
                <w:lang w:val="en-AU" w:eastAsia="en-US"/>
              </w:rPr>
              <w:t> </w:t>
            </w:r>
          </w:p>
        </w:tc>
        <w:tc>
          <w:tcPr>
            <w:tcW w:w="7230" w:type="dxa"/>
            <w:tcBorders>
              <w:top w:val="single" w:sz="8" w:space="0" w:color="000000"/>
              <w:left w:val="nil"/>
              <w:bottom w:val="single" w:sz="8" w:space="0" w:color="000000"/>
              <w:right w:val="nil"/>
            </w:tcBorders>
            <w:shd w:val="clear" w:color="auto" w:fill="auto"/>
          </w:tcPr>
          <w:p w14:paraId="371DA8D4" w14:textId="77777777" w:rsidR="005D7373" w:rsidRPr="000E1D4F" w:rsidRDefault="005D7373" w:rsidP="005D7373">
            <w:pPr>
              <w:spacing w:before="60" w:after="60"/>
              <w:rPr>
                <w:rFonts w:eastAsia="Calibri" w:cs="Arial"/>
                <w:color w:val="000000"/>
                <w:sz w:val="18"/>
                <w:szCs w:val="18"/>
                <w:lang w:val="en-AU" w:eastAsia="en-US"/>
              </w:rPr>
            </w:pPr>
            <w:r w:rsidRPr="000E1D4F">
              <w:rPr>
                <w:rFonts w:eastAsia="Calibri" w:cs="Arial"/>
                <w:color w:val="000000"/>
                <w:sz w:val="18"/>
                <w:szCs w:val="18"/>
                <w:lang w:val="en-AU" w:eastAsia="en-US"/>
              </w:rPr>
              <w:t> </w:t>
            </w:r>
          </w:p>
        </w:tc>
      </w:tr>
      <w:tr w:rsidR="005D7373" w:rsidRPr="005D7373" w14:paraId="32F018EA" w14:textId="77777777" w:rsidTr="002C587A">
        <w:trPr>
          <w:cantSplit/>
          <w:trHeight w:val="270"/>
          <w:jc w:val="center"/>
        </w:trPr>
        <w:tc>
          <w:tcPr>
            <w:tcW w:w="1134" w:type="dxa"/>
            <w:tcBorders>
              <w:top w:val="nil"/>
              <w:left w:val="single" w:sz="8" w:space="0" w:color="000000"/>
              <w:bottom w:val="single" w:sz="8" w:space="0" w:color="000000"/>
              <w:right w:val="single" w:sz="8" w:space="0" w:color="000000"/>
            </w:tcBorders>
            <w:shd w:val="clear" w:color="auto" w:fill="auto"/>
          </w:tcPr>
          <w:p w14:paraId="1917600D" w14:textId="77777777" w:rsidR="005D7373" w:rsidRPr="000E1D4F" w:rsidRDefault="005D7373" w:rsidP="005D7373">
            <w:pPr>
              <w:spacing w:before="60" w:after="60"/>
              <w:rPr>
                <w:rFonts w:eastAsia="Calibri" w:cs="Arial"/>
                <w:color w:val="000000"/>
                <w:sz w:val="18"/>
                <w:szCs w:val="18"/>
                <w:lang w:val="en-AU" w:eastAsia="en-US"/>
              </w:rPr>
            </w:pPr>
            <w:r w:rsidRPr="000E1D4F">
              <w:rPr>
                <w:rFonts w:eastAsia="Calibri" w:cs="Arial"/>
                <w:color w:val="000000"/>
                <w:sz w:val="18"/>
                <w:szCs w:val="18"/>
                <w:lang w:val="en-AU" w:eastAsia="en-US"/>
              </w:rPr>
              <w:t>CONDTN</w:t>
            </w:r>
          </w:p>
        </w:tc>
        <w:tc>
          <w:tcPr>
            <w:tcW w:w="1134" w:type="dxa"/>
            <w:tcBorders>
              <w:top w:val="nil"/>
              <w:left w:val="nil"/>
              <w:bottom w:val="single" w:sz="8" w:space="0" w:color="000000"/>
              <w:right w:val="single" w:sz="8" w:space="0" w:color="000000"/>
            </w:tcBorders>
            <w:shd w:val="clear" w:color="auto" w:fill="auto"/>
          </w:tcPr>
          <w:p w14:paraId="30CC8167" w14:textId="77777777" w:rsidR="005D7373" w:rsidRPr="000E1D4F" w:rsidRDefault="005D7373" w:rsidP="005D7373">
            <w:pPr>
              <w:spacing w:before="60" w:after="60"/>
              <w:rPr>
                <w:rFonts w:eastAsia="Calibri" w:cs="Arial"/>
                <w:b/>
                <w:bCs/>
                <w:color w:val="000000"/>
                <w:sz w:val="18"/>
                <w:szCs w:val="18"/>
                <w:lang w:val="en-AU" w:eastAsia="en-US"/>
              </w:rPr>
            </w:pPr>
            <w:r w:rsidRPr="000E1D4F">
              <w:rPr>
                <w:rFonts w:eastAsia="Calibri" w:cs="Arial"/>
                <w:b/>
                <w:bCs/>
                <w:color w:val="000000"/>
                <w:sz w:val="18"/>
                <w:szCs w:val="18"/>
                <w:lang w:val="en-AU" w:eastAsia="en-US"/>
              </w:rPr>
              <w:t> </w:t>
            </w:r>
          </w:p>
        </w:tc>
        <w:tc>
          <w:tcPr>
            <w:tcW w:w="7230" w:type="dxa"/>
            <w:tcBorders>
              <w:top w:val="nil"/>
              <w:left w:val="nil"/>
              <w:bottom w:val="single" w:sz="8" w:space="0" w:color="000000"/>
              <w:right w:val="single" w:sz="8" w:space="0" w:color="000000"/>
            </w:tcBorders>
            <w:shd w:val="clear" w:color="auto" w:fill="auto"/>
          </w:tcPr>
          <w:p w14:paraId="308D2C7A" w14:textId="77777777" w:rsidR="005D7373" w:rsidRPr="000E1D4F" w:rsidRDefault="005D7373" w:rsidP="005D7373">
            <w:pPr>
              <w:spacing w:before="60" w:after="60"/>
              <w:rPr>
                <w:rFonts w:eastAsia="Calibri" w:cs="Arial"/>
                <w:color w:val="000000"/>
                <w:sz w:val="18"/>
                <w:szCs w:val="18"/>
                <w:lang w:val="en-AU" w:eastAsia="en-US"/>
              </w:rPr>
            </w:pPr>
            <w:r w:rsidRPr="000E1D4F">
              <w:rPr>
                <w:rFonts w:eastAsia="Calibri" w:cs="Arial"/>
                <w:color w:val="000000"/>
                <w:sz w:val="18"/>
                <w:szCs w:val="18"/>
                <w:lang w:val="en-AU" w:eastAsia="en-US"/>
              </w:rPr>
              <w:t>1-2-3-4-5</w:t>
            </w:r>
          </w:p>
        </w:tc>
      </w:tr>
      <w:tr w:rsidR="005D7373" w:rsidRPr="005D7373" w14:paraId="34248958" w14:textId="77777777" w:rsidTr="002C587A">
        <w:trPr>
          <w:cantSplit/>
          <w:trHeight w:val="270"/>
          <w:jc w:val="center"/>
        </w:trPr>
        <w:tc>
          <w:tcPr>
            <w:tcW w:w="1134" w:type="dxa"/>
            <w:tcBorders>
              <w:top w:val="nil"/>
              <w:left w:val="single" w:sz="8" w:space="0" w:color="000000"/>
              <w:bottom w:val="single" w:sz="8" w:space="0" w:color="000000"/>
              <w:right w:val="single" w:sz="8" w:space="0" w:color="000000"/>
            </w:tcBorders>
            <w:shd w:val="clear" w:color="auto" w:fill="auto"/>
          </w:tcPr>
          <w:p w14:paraId="3FF8A59F" w14:textId="77777777" w:rsidR="005D7373" w:rsidRPr="000E1D4F" w:rsidRDefault="005D7373" w:rsidP="005D7373">
            <w:pPr>
              <w:spacing w:before="60" w:after="60"/>
              <w:rPr>
                <w:rFonts w:eastAsia="Calibri" w:cs="Arial"/>
                <w:color w:val="000000"/>
                <w:sz w:val="18"/>
                <w:szCs w:val="18"/>
                <w:lang w:val="en-AU" w:eastAsia="en-US"/>
              </w:rPr>
            </w:pPr>
            <w:r w:rsidRPr="000E1D4F">
              <w:rPr>
                <w:rFonts w:eastAsia="Calibri" w:cs="Arial"/>
                <w:color w:val="000000"/>
                <w:sz w:val="18"/>
                <w:szCs w:val="18"/>
                <w:lang w:val="en-AU" w:eastAsia="en-US"/>
              </w:rPr>
              <w:t> </w:t>
            </w:r>
          </w:p>
        </w:tc>
        <w:tc>
          <w:tcPr>
            <w:tcW w:w="1134" w:type="dxa"/>
            <w:tcBorders>
              <w:top w:val="nil"/>
              <w:left w:val="nil"/>
              <w:bottom w:val="single" w:sz="8" w:space="0" w:color="000000"/>
              <w:right w:val="single" w:sz="8" w:space="0" w:color="000000"/>
            </w:tcBorders>
            <w:shd w:val="clear" w:color="auto" w:fill="auto"/>
          </w:tcPr>
          <w:p w14:paraId="40F68BB8" w14:textId="77777777" w:rsidR="005D7373" w:rsidRPr="000E1D4F" w:rsidRDefault="005D7373" w:rsidP="005D7373">
            <w:pPr>
              <w:spacing w:before="60" w:after="60"/>
              <w:jc w:val="both"/>
              <w:rPr>
                <w:rFonts w:eastAsia="Calibri" w:cs="Arial"/>
                <w:b/>
                <w:bCs/>
                <w:color w:val="000000"/>
                <w:sz w:val="18"/>
                <w:szCs w:val="18"/>
                <w:lang w:val="en-AU" w:eastAsia="en-US"/>
              </w:rPr>
            </w:pPr>
            <w:r w:rsidRPr="000E1D4F">
              <w:rPr>
                <w:rFonts w:eastAsia="Calibri" w:cs="Arial"/>
                <w:b/>
                <w:bCs/>
                <w:color w:val="000000"/>
                <w:sz w:val="18"/>
                <w:szCs w:val="18"/>
                <w:lang w:val="en-AU" w:eastAsia="en-US"/>
              </w:rPr>
              <w:t>FLODOC</w:t>
            </w:r>
          </w:p>
        </w:tc>
        <w:tc>
          <w:tcPr>
            <w:tcW w:w="7230" w:type="dxa"/>
            <w:tcBorders>
              <w:top w:val="nil"/>
              <w:left w:val="nil"/>
              <w:bottom w:val="single" w:sz="8" w:space="0" w:color="000000"/>
              <w:right w:val="single" w:sz="8" w:space="0" w:color="000000"/>
            </w:tcBorders>
            <w:shd w:val="clear" w:color="auto" w:fill="auto"/>
          </w:tcPr>
          <w:p w14:paraId="4D5AEC35" w14:textId="77777777" w:rsidR="005D7373" w:rsidRPr="000E1D4F" w:rsidRDefault="005D7373" w:rsidP="005D7373">
            <w:pPr>
              <w:spacing w:before="60" w:after="60"/>
              <w:jc w:val="both"/>
              <w:rPr>
                <w:rFonts w:eastAsia="Calibri" w:cs="Arial"/>
                <w:color w:val="000000"/>
                <w:sz w:val="18"/>
                <w:szCs w:val="18"/>
                <w:lang w:val="en-AU" w:eastAsia="en-US"/>
              </w:rPr>
            </w:pPr>
            <w:r w:rsidRPr="000E1D4F">
              <w:rPr>
                <w:rFonts w:eastAsia="Calibri" w:cs="Arial"/>
                <w:color w:val="000000"/>
                <w:sz w:val="18"/>
                <w:szCs w:val="18"/>
                <w:lang w:val="en-AU" w:eastAsia="en-US"/>
              </w:rPr>
              <w:t>1-2</w:t>
            </w:r>
            <w:r w:rsidRPr="000E1D4F">
              <w:rPr>
                <w:rFonts w:eastAsia="Calibri" w:cs="Arial"/>
                <w:b/>
                <w:dstrike/>
                <w:color w:val="FF0000"/>
                <w:sz w:val="18"/>
                <w:szCs w:val="18"/>
                <w:lang w:val="en-AU" w:eastAsia="en-US"/>
              </w:rPr>
              <w:t>-3</w:t>
            </w:r>
            <w:r w:rsidRPr="000E1D4F">
              <w:rPr>
                <w:rFonts w:eastAsia="Calibri" w:cs="Arial"/>
                <w:color w:val="000000"/>
                <w:sz w:val="18"/>
                <w:szCs w:val="18"/>
                <w:lang w:val="en-AU" w:eastAsia="en-US"/>
              </w:rPr>
              <w:t>-5</w:t>
            </w:r>
          </w:p>
        </w:tc>
      </w:tr>
      <w:tr w:rsidR="005D7373" w:rsidRPr="005D7373" w14:paraId="5A5D5E4E" w14:textId="77777777" w:rsidTr="002C587A">
        <w:trPr>
          <w:cantSplit/>
          <w:trHeight w:val="270"/>
          <w:jc w:val="center"/>
        </w:trPr>
        <w:tc>
          <w:tcPr>
            <w:tcW w:w="1134" w:type="dxa"/>
            <w:tcBorders>
              <w:top w:val="nil"/>
              <w:left w:val="single" w:sz="8" w:space="0" w:color="000000"/>
              <w:bottom w:val="single" w:sz="8" w:space="0" w:color="000000"/>
              <w:right w:val="single" w:sz="8" w:space="0" w:color="000000"/>
            </w:tcBorders>
            <w:shd w:val="clear" w:color="auto" w:fill="auto"/>
          </w:tcPr>
          <w:p w14:paraId="78B5B182" w14:textId="77777777" w:rsidR="005D7373" w:rsidRPr="000E1D4F" w:rsidRDefault="005D7373" w:rsidP="005D7373">
            <w:pPr>
              <w:spacing w:before="60" w:after="60"/>
              <w:rPr>
                <w:rFonts w:eastAsia="Calibri" w:cs="Arial"/>
                <w:color w:val="000000"/>
                <w:sz w:val="18"/>
                <w:szCs w:val="18"/>
                <w:lang w:val="en-AU" w:eastAsia="en-US"/>
              </w:rPr>
            </w:pPr>
            <w:r w:rsidRPr="000E1D4F">
              <w:rPr>
                <w:rFonts w:eastAsia="Calibri" w:cs="Arial"/>
                <w:color w:val="000000"/>
                <w:sz w:val="18"/>
                <w:szCs w:val="18"/>
                <w:lang w:val="en-AU" w:eastAsia="en-US"/>
              </w:rPr>
              <w:t> </w:t>
            </w:r>
          </w:p>
        </w:tc>
        <w:tc>
          <w:tcPr>
            <w:tcW w:w="1134" w:type="dxa"/>
            <w:tcBorders>
              <w:top w:val="nil"/>
              <w:left w:val="nil"/>
              <w:bottom w:val="single" w:sz="8" w:space="0" w:color="000000"/>
              <w:right w:val="single" w:sz="8" w:space="0" w:color="000000"/>
            </w:tcBorders>
            <w:shd w:val="clear" w:color="auto" w:fill="auto"/>
          </w:tcPr>
          <w:p w14:paraId="6D67BF6F" w14:textId="77777777" w:rsidR="005D7373" w:rsidRPr="000E1D4F" w:rsidRDefault="005D7373" w:rsidP="005D7373">
            <w:pPr>
              <w:spacing w:before="60" w:after="60"/>
              <w:jc w:val="both"/>
              <w:rPr>
                <w:rFonts w:eastAsia="Calibri" w:cs="Arial"/>
                <w:b/>
                <w:bCs/>
                <w:color w:val="000000"/>
                <w:sz w:val="18"/>
                <w:szCs w:val="18"/>
                <w:lang w:val="en-AU" w:eastAsia="en-US"/>
              </w:rPr>
            </w:pPr>
            <w:r w:rsidRPr="000E1D4F">
              <w:rPr>
                <w:rFonts w:eastAsia="Calibri" w:cs="Arial"/>
                <w:b/>
                <w:bCs/>
                <w:color w:val="000000"/>
                <w:sz w:val="18"/>
                <w:szCs w:val="18"/>
                <w:lang w:val="en-AU" w:eastAsia="en-US"/>
              </w:rPr>
              <w:t>FORSTC</w:t>
            </w:r>
          </w:p>
        </w:tc>
        <w:tc>
          <w:tcPr>
            <w:tcW w:w="7230" w:type="dxa"/>
            <w:tcBorders>
              <w:top w:val="nil"/>
              <w:left w:val="nil"/>
              <w:bottom w:val="single" w:sz="8" w:space="0" w:color="000000"/>
              <w:right w:val="single" w:sz="8" w:space="0" w:color="000000"/>
            </w:tcBorders>
            <w:shd w:val="clear" w:color="auto" w:fill="auto"/>
          </w:tcPr>
          <w:p w14:paraId="4028053A" w14:textId="77777777" w:rsidR="005D7373" w:rsidRPr="000E1D4F" w:rsidRDefault="005D7373" w:rsidP="005D7373">
            <w:pPr>
              <w:spacing w:before="60" w:after="60"/>
              <w:jc w:val="both"/>
              <w:rPr>
                <w:rFonts w:eastAsia="Calibri" w:cs="Arial"/>
                <w:color w:val="000000"/>
                <w:sz w:val="18"/>
                <w:szCs w:val="18"/>
                <w:lang w:val="en-AU" w:eastAsia="en-US"/>
              </w:rPr>
            </w:pPr>
            <w:r w:rsidRPr="000E1D4F">
              <w:rPr>
                <w:rFonts w:eastAsia="Calibri" w:cs="Arial"/>
                <w:color w:val="000000"/>
                <w:sz w:val="18"/>
                <w:szCs w:val="18"/>
                <w:lang w:val="en-AU" w:eastAsia="en-US"/>
              </w:rPr>
              <w:t>1-2</w:t>
            </w:r>
            <w:r w:rsidRPr="000E1D4F">
              <w:rPr>
                <w:rFonts w:eastAsia="Calibri" w:cs="Arial"/>
                <w:b/>
                <w:dstrike/>
                <w:color w:val="FF0000"/>
                <w:sz w:val="18"/>
                <w:szCs w:val="18"/>
                <w:lang w:val="en-AU" w:eastAsia="en-US"/>
              </w:rPr>
              <w:t>-5</w:t>
            </w:r>
          </w:p>
        </w:tc>
      </w:tr>
      <w:tr w:rsidR="005D7373" w:rsidRPr="005D7373" w14:paraId="144202BB" w14:textId="77777777" w:rsidTr="002C587A">
        <w:trPr>
          <w:cantSplit/>
          <w:trHeight w:val="270"/>
          <w:jc w:val="center"/>
        </w:trPr>
        <w:tc>
          <w:tcPr>
            <w:tcW w:w="1134" w:type="dxa"/>
            <w:tcBorders>
              <w:top w:val="nil"/>
              <w:left w:val="single" w:sz="8" w:space="0" w:color="000000"/>
              <w:bottom w:val="single" w:sz="8" w:space="0" w:color="000000"/>
              <w:right w:val="single" w:sz="8" w:space="0" w:color="000000"/>
            </w:tcBorders>
            <w:shd w:val="clear" w:color="auto" w:fill="auto"/>
          </w:tcPr>
          <w:p w14:paraId="4AF7C72D" w14:textId="77777777" w:rsidR="005D7373" w:rsidRPr="000E1D4F" w:rsidRDefault="005D7373" w:rsidP="005D7373">
            <w:pPr>
              <w:spacing w:before="60" w:after="60"/>
              <w:rPr>
                <w:rFonts w:eastAsia="Calibri" w:cs="Arial"/>
                <w:color w:val="000000"/>
                <w:sz w:val="18"/>
                <w:szCs w:val="18"/>
                <w:lang w:val="en-AU" w:eastAsia="en-US"/>
              </w:rPr>
            </w:pPr>
            <w:r w:rsidRPr="000E1D4F">
              <w:rPr>
                <w:rFonts w:eastAsia="Calibri" w:cs="Arial"/>
                <w:color w:val="000000"/>
                <w:sz w:val="18"/>
                <w:szCs w:val="18"/>
                <w:lang w:val="en-AU" w:eastAsia="en-US"/>
              </w:rPr>
              <w:t> </w:t>
            </w:r>
          </w:p>
        </w:tc>
        <w:tc>
          <w:tcPr>
            <w:tcW w:w="1134" w:type="dxa"/>
            <w:tcBorders>
              <w:top w:val="nil"/>
              <w:left w:val="nil"/>
              <w:bottom w:val="single" w:sz="8" w:space="0" w:color="000000"/>
              <w:right w:val="single" w:sz="8" w:space="0" w:color="000000"/>
            </w:tcBorders>
            <w:shd w:val="clear" w:color="auto" w:fill="auto"/>
          </w:tcPr>
          <w:p w14:paraId="1EA0F852" w14:textId="77777777" w:rsidR="005D7373" w:rsidRPr="000E1D4F" w:rsidRDefault="005D7373" w:rsidP="005D7373">
            <w:pPr>
              <w:spacing w:before="60" w:after="60"/>
              <w:jc w:val="both"/>
              <w:rPr>
                <w:rFonts w:eastAsia="Calibri" w:cs="Arial"/>
                <w:b/>
                <w:bCs/>
                <w:dstrike/>
                <w:color w:val="000000"/>
                <w:sz w:val="18"/>
                <w:szCs w:val="18"/>
                <w:lang w:val="en-AU" w:eastAsia="en-US"/>
              </w:rPr>
            </w:pPr>
            <w:r w:rsidRPr="000E1D4F">
              <w:rPr>
                <w:rFonts w:eastAsia="Calibri" w:cs="Arial"/>
                <w:b/>
                <w:bCs/>
                <w:dstrike/>
                <w:color w:val="FF0000"/>
                <w:sz w:val="18"/>
                <w:szCs w:val="18"/>
                <w:lang w:val="en-AU" w:eastAsia="en-US"/>
              </w:rPr>
              <w:t>NEWOBJ</w:t>
            </w:r>
          </w:p>
        </w:tc>
        <w:tc>
          <w:tcPr>
            <w:tcW w:w="7230" w:type="dxa"/>
            <w:tcBorders>
              <w:top w:val="nil"/>
              <w:left w:val="nil"/>
              <w:bottom w:val="single" w:sz="8" w:space="0" w:color="000000"/>
              <w:right w:val="single" w:sz="8" w:space="0" w:color="000000"/>
            </w:tcBorders>
            <w:shd w:val="clear" w:color="auto" w:fill="auto"/>
          </w:tcPr>
          <w:p w14:paraId="206315A4" w14:textId="77777777" w:rsidR="005D7373" w:rsidRPr="000E1D4F" w:rsidRDefault="005D7373" w:rsidP="005D7373">
            <w:pPr>
              <w:spacing w:before="60" w:after="60"/>
              <w:jc w:val="both"/>
              <w:rPr>
                <w:rFonts w:eastAsia="Calibri" w:cs="Arial"/>
                <w:color w:val="000000"/>
                <w:sz w:val="18"/>
                <w:szCs w:val="18"/>
                <w:lang w:val="en-AU" w:eastAsia="en-US"/>
              </w:rPr>
            </w:pPr>
            <w:r w:rsidRPr="000E1D4F">
              <w:rPr>
                <w:rFonts w:eastAsia="Calibri" w:cs="Arial"/>
                <w:b/>
                <w:dstrike/>
                <w:color w:val="FF0000"/>
                <w:sz w:val="18"/>
                <w:szCs w:val="18"/>
                <w:lang w:val="en-AU" w:eastAsia="en-US"/>
              </w:rPr>
              <w:t>1-2-3-4-5</w:t>
            </w:r>
            <w:r w:rsidRPr="000E1D4F">
              <w:rPr>
                <w:rFonts w:eastAsia="Calibri" w:cs="Arial"/>
                <w:sz w:val="18"/>
                <w:szCs w:val="18"/>
                <w:lang w:val="en-AU" w:eastAsia="en-US"/>
              </w:rPr>
              <w:t xml:space="preserve">    [</w:t>
            </w:r>
            <w:r w:rsidRPr="000E1D4F">
              <w:rPr>
                <w:rFonts w:eastAsia="Calibri" w:cs="Arial"/>
                <w:b/>
                <w:sz w:val="18"/>
                <w:szCs w:val="18"/>
                <w:lang w:val="en-AU" w:eastAsia="en-US"/>
              </w:rPr>
              <w:t>condition</w:t>
            </w:r>
            <w:r w:rsidRPr="000E1D4F">
              <w:rPr>
                <w:rFonts w:eastAsia="Calibri" w:cs="Arial"/>
                <w:sz w:val="18"/>
                <w:szCs w:val="18"/>
                <w:lang w:val="en-AU" w:eastAsia="en-US"/>
              </w:rPr>
              <w:t xml:space="preserve"> is not a valid attribute for </w:t>
            </w:r>
            <w:r w:rsidRPr="000E1D4F">
              <w:rPr>
                <w:rFonts w:eastAsia="Calibri" w:cs="Arial"/>
                <w:b/>
                <w:sz w:val="18"/>
                <w:szCs w:val="18"/>
                <w:lang w:val="en-AU" w:eastAsia="en-US"/>
              </w:rPr>
              <w:t>Virtual AIS Aid to Navigation</w:t>
            </w:r>
            <w:r w:rsidRPr="000E1D4F">
              <w:rPr>
                <w:rFonts w:eastAsia="Calibri" w:cs="Arial"/>
                <w:sz w:val="18"/>
                <w:szCs w:val="18"/>
                <w:lang w:val="en-AU" w:eastAsia="en-US"/>
              </w:rPr>
              <w:t>]</w:t>
            </w:r>
          </w:p>
        </w:tc>
      </w:tr>
      <w:tr w:rsidR="005D7373" w:rsidRPr="005D7373" w14:paraId="3EEBE37E" w14:textId="77777777" w:rsidTr="002C587A">
        <w:trPr>
          <w:cantSplit/>
          <w:trHeight w:val="270"/>
          <w:jc w:val="center"/>
        </w:trPr>
        <w:tc>
          <w:tcPr>
            <w:tcW w:w="1134" w:type="dxa"/>
            <w:tcBorders>
              <w:top w:val="nil"/>
              <w:left w:val="single" w:sz="8" w:space="0" w:color="000000"/>
              <w:bottom w:val="single" w:sz="8" w:space="0" w:color="000000"/>
              <w:right w:val="single" w:sz="8" w:space="0" w:color="000000"/>
            </w:tcBorders>
            <w:shd w:val="clear" w:color="auto" w:fill="auto"/>
          </w:tcPr>
          <w:p w14:paraId="436F84B8" w14:textId="77777777" w:rsidR="005D7373" w:rsidRPr="000E1D4F" w:rsidRDefault="005D7373" w:rsidP="005D7373">
            <w:pPr>
              <w:spacing w:before="60" w:after="60"/>
              <w:rPr>
                <w:rFonts w:eastAsia="Calibri" w:cs="Arial"/>
                <w:color w:val="000000"/>
                <w:sz w:val="18"/>
                <w:szCs w:val="18"/>
                <w:lang w:val="en-AU" w:eastAsia="en-US"/>
              </w:rPr>
            </w:pPr>
            <w:r w:rsidRPr="000E1D4F">
              <w:rPr>
                <w:rFonts w:eastAsia="Calibri" w:cs="Arial"/>
                <w:color w:val="000000"/>
                <w:sz w:val="18"/>
                <w:szCs w:val="18"/>
                <w:lang w:val="en-AU" w:eastAsia="en-US"/>
              </w:rPr>
              <w:t> </w:t>
            </w:r>
          </w:p>
        </w:tc>
        <w:tc>
          <w:tcPr>
            <w:tcW w:w="1134" w:type="dxa"/>
            <w:tcBorders>
              <w:top w:val="nil"/>
              <w:left w:val="nil"/>
              <w:bottom w:val="single" w:sz="8" w:space="0" w:color="000000"/>
              <w:right w:val="single" w:sz="8" w:space="0" w:color="000000"/>
            </w:tcBorders>
            <w:shd w:val="clear" w:color="auto" w:fill="auto"/>
          </w:tcPr>
          <w:p w14:paraId="284356F2" w14:textId="77777777" w:rsidR="005D7373" w:rsidRPr="000E1D4F" w:rsidRDefault="005D7373" w:rsidP="005D7373">
            <w:pPr>
              <w:spacing w:before="60" w:after="60"/>
              <w:jc w:val="both"/>
              <w:rPr>
                <w:rFonts w:eastAsia="Calibri" w:cs="Arial"/>
                <w:b/>
                <w:bCs/>
                <w:color w:val="000000"/>
                <w:sz w:val="18"/>
                <w:szCs w:val="18"/>
                <w:lang w:val="en-AU" w:eastAsia="en-US"/>
              </w:rPr>
            </w:pPr>
            <w:r w:rsidRPr="000E1D4F">
              <w:rPr>
                <w:rFonts w:eastAsia="Calibri" w:cs="Arial"/>
                <w:b/>
                <w:bCs/>
                <w:color w:val="000000"/>
                <w:sz w:val="18"/>
                <w:szCs w:val="18"/>
                <w:lang w:val="en-AU" w:eastAsia="en-US"/>
              </w:rPr>
              <w:t>OSPARE</w:t>
            </w:r>
          </w:p>
        </w:tc>
        <w:tc>
          <w:tcPr>
            <w:tcW w:w="7230" w:type="dxa"/>
            <w:tcBorders>
              <w:top w:val="nil"/>
              <w:left w:val="nil"/>
              <w:bottom w:val="single" w:sz="8" w:space="0" w:color="000000"/>
              <w:right w:val="single" w:sz="8" w:space="0" w:color="000000"/>
            </w:tcBorders>
            <w:shd w:val="clear" w:color="auto" w:fill="auto"/>
          </w:tcPr>
          <w:p w14:paraId="3A6B3C0F" w14:textId="77777777" w:rsidR="005D7373" w:rsidRPr="000E1D4F" w:rsidRDefault="005D7373" w:rsidP="005D7373">
            <w:pPr>
              <w:spacing w:before="60" w:after="60"/>
              <w:jc w:val="both"/>
              <w:rPr>
                <w:rFonts w:eastAsia="Calibri" w:cs="Arial"/>
                <w:color w:val="000000"/>
                <w:sz w:val="18"/>
                <w:szCs w:val="18"/>
                <w:lang w:val="en-AU" w:eastAsia="en-US"/>
              </w:rPr>
            </w:pPr>
            <w:r w:rsidRPr="000E1D4F">
              <w:rPr>
                <w:rFonts w:eastAsia="Calibri" w:cs="Arial"/>
                <w:color w:val="000000"/>
                <w:sz w:val="18"/>
                <w:szCs w:val="18"/>
                <w:lang w:val="en-AU" w:eastAsia="en-US"/>
              </w:rPr>
              <w:t>1-2</w:t>
            </w:r>
            <w:r w:rsidRPr="000E1D4F">
              <w:rPr>
                <w:rFonts w:eastAsia="Calibri" w:cs="Arial"/>
                <w:b/>
                <w:dstrike/>
                <w:color w:val="FF0000"/>
                <w:sz w:val="18"/>
                <w:szCs w:val="18"/>
                <w:lang w:val="en-AU" w:eastAsia="en-US"/>
              </w:rPr>
              <w:t>-3</w:t>
            </w:r>
            <w:r w:rsidRPr="000E1D4F">
              <w:rPr>
                <w:rFonts w:eastAsia="Calibri" w:cs="Arial"/>
                <w:b/>
                <w:color w:val="FF0000"/>
                <w:sz w:val="18"/>
                <w:szCs w:val="18"/>
                <w:lang w:val="en-AU" w:eastAsia="en-US"/>
              </w:rPr>
              <w:t>-4</w:t>
            </w:r>
            <w:r w:rsidRPr="000E1D4F">
              <w:rPr>
                <w:rFonts w:eastAsia="Calibri" w:cs="Arial"/>
                <w:color w:val="000000"/>
                <w:sz w:val="18"/>
                <w:szCs w:val="18"/>
                <w:lang w:val="en-AU" w:eastAsia="en-US"/>
              </w:rPr>
              <w:t>-5</w:t>
            </w:r>
          </w:p>
        </w:tc>
      </w:tr>
      <w:tr w:rsidR="005D7373" w:rsidRPr="005D7373" w14:paraId="0759F521" w14:textId="77777777" w:rsidTr="002C587A">
        <w:trPr>
          <w:cantSplit/>
          <w:trHeight w:val="270"/>
          <w:jc w:val="center"/>
        </w:trPr>
        <w:tc>
          <w:tcPr>
            <w:tcW w:w="1134" w:type="dxa"/>
            <w:tcBorders>
              <w:top w:val="nil"/>
              <w:left w:val="single" w:sz="8" w:space="0" w:color="000000"/>
              <w:bottom w:val="single" w:sz="8" w:space="0" w:color="000000"/>
              <w:right w:val="single" w:sz="8" w:space="0" w:color="000000"/>
            </w:tcBorders>
            <w:shd w:val="clear" w:color="auto" w:fill="auto"/>
          </w:tcPr>
          <w:p w14:paraId="7A831CA8" w14:textId="77777777" w:rsidR="005D7373" w:rsidRPr="000E1D4F" w:rsidRDefault="005D7373" w:rsidP="005D7373">
            <w:pPr>
              <w:spacing w:before="60" w:after="60"/>
              <w:rPr>
                <w:rFonts w:eastAsia="Calibri" w:cs="Arial"/>
                <w:color w:val="000000"/>
                <w:sz w:val="18"/>
                <w:szCs w:val="18"/>
                <w:lang w:val="en-AU" w:eastAsia="en-US"/>
              </w:rPr>
            </w:pPr>
            <w:r w:rsidRPr="000E1D4F">
              <w:rPr>
                <w:rFonts w:eastAsia="Calibri" w:cs="Arial"/>
                <w:color w:val="000000"/>
                <w:sz w:val="18"/>
                <w:szCs w:val="18"/>
                <w:lang w:val="en-AU" w:eastAsia="en-US"/>
              </w:rPr>
              <w:t> </w:t>
            </w:r>
          </w:p>
        </w:tc>
        <w:tc>
          <w:tcPr>
            <w:tcW w:w="1134" w:type="dxa"/>
            <w:tcBorders>
              <w:top w:val="nil"/>
              <w:left w:val="nil"/>
              <w:bottom w:val="single" w:sz="8" w:space="0" w:color="000000"/>
              <w:right w:val="single" w:sz="8" w:space="0" w:color="000000"/>
            </w:tcBorders>
            <w:shd w:val="clear" w:color="auto" w:fill="auto"/>
          </w:tcPr>
          <w:p w14:paraId="12EF489A" w14:textId="77777777" w:rsidR="005D7373" w:rsidRPr="000E1D4F" w:rsidRDefault="005D7373" w:rsidP="005D7373">
            <w:pPr>
              <w:spacing w:before="60" w:after="60"/>
              <w:jc w:val="both"/>
              <w:rPr>
                <w:rFonts w:eastAsia="Calibri" w:cs="Arial"/>
                <w:b/>
                <w:bCs/>
                <w:color w:val="000000"/>
                <w:sz w:val="18"/>
                <w:szCs w:val="18"/>
                <w:lang w:val="en-AU" w:eastAsia="en-US"/>
              </w:rPr>
            </w:pPr>
            <w:r w:rsidRPr="000E1D4F">
              <w:rPr>
                <w:rFonts w:eastAsia="Calibri" w:cs="Arial"/>
                <w:b/>
                <w:bCs/>
                <w:color w:val="000000"/>
                <w:sz w:val="18"/>
                <w:szCs w:val="18"/>
                <w:lang w:val="en-AU" w:eastAsia="en-US"/>
              </w:rPr>
              <w:t>RAILWY</w:t>
            </w:r>
          </w:p>
        </w:tc>
        <w:tc>
          <w:tcPr>
            <w:tcW w:w="7230" w:type="dxa"/>
            <w:tcBorders>
              <w:top w:val="nil"/>
              <w:left w:val="nil"/>
              <w:bottom w:val="single" w:sz="8" w:space="0" w:color="000000"/>
              <w:right w:val="single" w:sz="8" w:space="0" w:color="000000"/>
            </w:tcBorders>
            <w:shd w:val="clear" w:color="auto" w:fill="auto"/>
          </w:tcPr>
          <w:p w14:paraId="00C10142" w14:textId="77777777" w:rsidR="005D7373" w:rsidRPr="000E1D4F" w:rsidRDefault="005D7373" w:rsidP="005D7373">
            <w:pPr>
              <w:spacing w:before="60" w:after="60"/>
              <w:jc w:val="both"/>
              <w:rPr>
                <w:rFonts w:eastAsia="Calibri" w:cs="Arial"/>
                <w:color w:val="000000"/>
                <w:sz w:val="18"/>
                <w:szCs w:val="18"/>
                <w:lang w:val="en-AU" w:eastAsia="en-US"/>
              </w:rPr>
            </w:pPr>
            <w:r w:rsidRPr="000E1D4F">
              <w:rPr>
                <w:rFonts w:eastAsia="Calibri" w:cs="Arial"/>
                <w:color w:val="000000"/>
                <w:sz w:val="18"/>
                <w:szCs w:val="18"/>
                <w:lang w:val="en-AU" w:eastAsia="en-US"/>
              </w:rPr>
              <w:t>1</w:t>
            </w:r>
            <w:r w:rsidRPr="000E1D4F">
              <w:rPr>
                <w:rFonts w:eastAsia="Calibri" w:cs="Arial"/>
                <w:b/>
                <w:color w:val="FF0000"/>
                <w:sz w:val="18"/>
                <w:szCs w:val="18"/>
                <w:lang w:val="en-AU" w:eastAsia="en-US"/>
              </w:rPr>
              <w:t>-2</w:t>
            </w:r>
            <w:r w:rsidRPr="000E1D4F">
              <w:rPr>
                <w:rFonts w:eastAsia="Calibri" w:cs="Arial"/>
                <w:b/>
                <w:dstrike/>
                <w:color w:val="FF0000"/>
                <w:sz w:val="18"/>
                <w:szCs w:val="18"/>
                <w:lang w:val="en-AU" w:eastAsia="en-US"/>
              </w:rPr>
              <w:t>-3</w:t>
            </w:r>
            <w:r w:rsidRPr="000E1D4F">
              <w:rPr>
                <w:rFonts w:eastAsia="Calibri" w:cs="Arial"/>
                <w:color w:val="000000"/>
                <w:sz w:val="18"/>
                <w:szCs w:val="18"/>
                <w:lang w:val="en-AU" w:eastAsia="en-US"/>
              </w:rPr>
              <w:t>-5</w:t>
            </w:r>
          </w:p>
        </w:tc>
      </w:tr>
      <w:tr w:rsidR="005D7373" w:rsidRPr="005D7373" w14:paraId="557F9DF0" w14:textId="77777777" w:rsidTr="002C587A">
        <w:trPr>
          <w:cantSplit/>
          <w:trHeight w:val="272"/>
          <w:jc w:val="center"/>
        </w:trPr>
        <w:tc>
          <w:tcPr>
            <w:tcW w:w="1134" w:type="dxa"/>
            <w:tcBorders>
              <w:top w:val="nil"/>
              <w:left w:val="single" w:sz="8" w:space="0" w:color="000000"/>
              <w:bottom w:val="single" w:sz="8" w:space="0" w:color="000000"/>
              <w:right w:val="single" w:sz="8" w:space="0" w:color="000000"/>
            </w:tcBorders>
            <w:shd w:val="clear" w:color="auto" w:fill="auto"/>
          </w:tcPr>
          <w:p w14:paraId="211DB6A7" w14:textId="77777777" w:rsidR="005D7373" w:rsidRPr="000E1D4F" w:rsidRDefault="005D7373" w:rsidP="005D7373">
            <w:pPr>
              <w:spacing w:before="60" w:after="60"/>
              <w:rPr>
                <w:rFonts w:eastAsia="Calibri" w:cs="Arial"/>
                <w:color w:val="000000"/>
                <w:sz w:val="18"/>
                <w:szCs w:val="18"/>
                <w:lang w:val="en-AU" w:eastAsia="en-US"/>
              </w:rPr>
            </w:pPr>
            <w:r w:rsidRPr="000E1D4F">
              <w:rPr>
                <w:rFonts w:eastAsia="Calibri" w:cs="Arial"/>
                <w:color w:val="000000"/>
                <w:sz w:val="18"/>
                <w:szCs w:val="18"/>
                <w:lang w:val="en-AU" w:eastAsia="en-US"/>
              </w:rPr>
              <w:t> </w:t>
            </w:r>
          </w:p>
        </w:tc>
        <w:tc>
          <w:tcPr>
            <w:tcW w:w="1134" w:type="dxa"/>
            <w:tcBorders>
              <w:top w:val="nil"/>
              <w:left w:val="nil"/>
              <w:bottom w:val="single" w:sz="8" w:space="0" w:color="000000"/>
              <w:right w:val="single" w:sz="8" w:space="0" w:color="000000"/>
            </w:tcBorders>
            <w:shd w:val="clear" w:color="auto" w:fill="auto"/>
          </w:tcPr>
          <w:p w14:paraId="0BF4E479" w14:textId="77777777" w:rsidR="005D7373" w:rsidRPr="000E1D4F" w:rsidRDefault="005D7373" w:rsidP="005D7373">
            <w:pPr>
              <w:spacing w:before="60" w:after="60"/>
              <w:jc w:val="both"/>
              <w:rPr>
                <w:rFonts w:eastAsia="Calibri" w:cs="Arial"/>
                <w:b/>
                <w:bCs/>
                <w:color w:val="000000"/>
                <w:sz w:val="18"/>
                <w:szCs w:val="18"/>
                <w:lang w:val="en-AU" w:eastAsia="en-US"/>
              </w:rPr>
            </w:pPr>
            <w:r w:rsidRPr="000E1D4F">
              <w:rPr>
                <w:rFonts w:eastAsia="Calibri" w:cs="Arial"/>
                <w:b/>
                <w:bCs/>
                <w:color w:val="000000"/>
                <w:sz w:val="18"/>
                <w:szCs w:val="18"/>
                <w:lang w:val="en-AU" w:eastAsia="en-US"/>
              </w:rPr>
              <w:t>ROADWY</w:t>
            </w:r>
          </w:p>
        </w:tc>
        <w:tc>
          <w:tcPr>
            <w:tcW w:w="7230" w:type="dxa"/>
            <w:tcBorders>
              <w:top w:val="nil"/>
              <w:left w:val="nil"/>
              <w:bottom w:val="single" w:sz="8" w:space="0" w:color="000000"/>
              <w:right w:val="single" w:sz="8" w:space="0" w:color="000000"/>
            </w:tcBorders>
            <w:shd w:val="clear" w:color="auto" w:fill="auto"/>
          </w:tcPr>
          <w:p w14:paraId="4CEDAFD7" w14:textId="77777777" w:rsidR="005D7373" w:rsidRPr="000E1D4F" w:rsidRDefault="005D7373" w:rsidP="005D7373">
            <w:pPr>
              <w:spacing w:before="60" w:after="60"/>
              <w:rPr>
                <w:rFonts w:eastAsia="Calibri" w:cs="Arial"/>
                <w:color w:val="000000"/>
                <w:sz w:val="18"/>
                <w:szCs w:val="18"/>
                <w:lang w:val="en-AU" w:eastAsia="en-US"/>
              </w:rPr>
            </w:pPr>
            <w:r w:rsidRPr="000E1D4F">
              <w:rPr>
                <w:rFonts w:eastAsia="Calibri" w:cs="Arial"/>
                <w:color w:val="000000"/>
                <w:sz w:val="18"/>
                <w:szCs w:val="18"/>
                <w:lang w:val="en-AU" w:eastAsia="en-US"/>
              </w:rPr>
              <w:t>1-2</w:t>
            </w:r>
            <w:r w:rsidRPr="000E1D4F">
              <w:rPr>
                <w:rFonts w:eastAsia="Calibri" w:cs="Arial"/>
                <w:b/>
                <w:dstrike/>
                <w:color w:val="FF0000"/>
                <w:sz w:val="18"/>
                <w:szCs w:val="18"/>
                <w:lang w:val="en-AU" w:eastAsia="en-US"/>
              </w:rPr>
              <w:t>-3</w:t>
            </w:r>
            <w:r w:rsidRPr="000E1D4F">
              <w:rPr>
                <w:rFonts w:eastAsia="Calibri" w:cs="Arial"/>
                <w:color w:val="000000"/>
                <w:sz w:val="18"/>
                <w:szCs w:val="18"/>
                <w:lang w:val="en-AU" w:eastAsia="en-US"/>
              </w:rPr>
              <w:t xml:space="preserve">-5 </w:t>
            </w:r>
          </w:p>
        </w:tc>
      </w:tr>
      <w:tr w:rsidR="005D7373" w:rsidRPr="005D7373" w14:paraId="62C2852A" w14:textId="77777777" w:rsidTr="002C587A">
        <w:trPr>
          <w:cantSplit/>
          <w:trHeight w:val="270"/>
          <w:jc w:val="center"/>
        </w:trPr>
        <w:tc>
          <w:tcPr>
            <w:tcW w:w="1134" w:type="dxa"/>
            <w:tcBorders>
              <w:top w:val="single" w:sz="4" w:space="0" w:color="auto"/>
              <w:left w:val="single" w:sz="4" w:space="0" w:color="auto"/>
              <w:bottom w:val="single" w:sz="4" w:space="0" w:color="auto"/>
              <w:right w:val="single" w:sz="4" w:space="0" w:color="auto"/>
            </w:tcBorders>
            <w:shd w:val="clear" w:color="auto" w:fill="auto"/>
          </w:tcPr>
          <w:p w14:paraId="1BDAE5A5" w14:textId="77777777" w:rsidR="005D7373" w:rsidRPr="000E1D4F" w:rsidRDefault="005D7373" w:rsidP="005D7373">
            <w:pPr>
              <w:spacing w:before="60" w:after="60"/>
              <w:rPr>
                <w:rFonts w:eastAsia="Calibri" w:cs="Arial"/>
                <w:color w:val="000000"/>
                <w:sz w:val="18"/>
                <w:szCs w:val="18"/>
                <w:lang w:val="en-AU" w:eastAsia="en-US"/>
              </w:rPr>
            </w:pPr>
            <w:r w:rsidRPr="000E1D4F">
              <w:rPr>
                <w:rFonts w:eastAsia="Calibri" w:cs="Arial"/>
                <w:color w:val="000000"/>
                <w:sz w:val="18"/>
                <w:szCs w:val="18"/>
                <w:lang w:val="en-AU" w:eastAsia="en-US"/>
              </w:rPr>
              <w:t> </w:t>
            </w:r>
          </w:p>
        </w:tc>
        <w:tc>
          <w:tcPr>
            <w:tcW w:w="1134" w:type="dxa"/>
            <w:tcBorders>
              <w:top w:val="single" w:sz="4" w:space="0" w:color="auto"/>
              <w:left w:val="single" w:sz="4" w:space="0" w:color="auto"/>
              <w:bottom w:val="single" w:sz="4" w:space="0" w:color="auto"/>
              <w:right w:val="single" w:sz="4" w:space="0" w:color="auto"/>
            </w:tcBorders>
            <w:shd w:val="clear" w:color="auto" w:fill="auto"/>
          </w:tcPr>
          <w:p w14:paraId="37A89C2C" w14:textId="77777777" w:rsidR="005D7373" w:rsidRPr="000E1D4F" w:rsidRDefault="005D7373" w:rsidP="005D7373">
            <w:pPr>
              <w:spacing w:before="60" w:after="60"/>
              <w:jc w:val="both"/>
              <w:rPr>
                <w:rFonts w:eastAsia="Calibri" w:cs="Arial"/>
                <w:b/>
                <w:bCs/>
                <w:color w:val="000000"/>
                <w:sz w:val="18"/>
                <w:szCs w:val="18"/>
                <w:lang w:val="en-AU" w:eastAsia="en-US"/>
              </w:rPr>
            </w:pPr>
            <w:r w:rsidRPr="000E1D4F">
              <w:rPr>
                <w:rFonts w:eastAsia="Calibri" w:cs="Arial"/>
                <w:b/>
                <w:bCs/>
                <w:color w:val="000000"/>
                <w:sz w:val="18"/>
                <w:szCs w:val="18"/>
                <w:lang w:val="en-AU" w:eastAsia="en-US"/>
              </w:rPr>
              <w:t>TUNNEL</w:t>
            </w:r>
          </w:p>
        </w:tc>
        <w:tc>
          <w:tcPr>
            <w:tcW w:w="7230" w:type="dxa"/>
            <w:tcBorders>
              <w:top w:val="single" w:sz="4" w:space="0" w:color="auto"/>
              <w:left w:val="single" w:sz="4" w:space="0" w:color="auto"/>
              <w:bottom w:val="single" w:sz="4" w:space="0" w:color="auto"/>
              <w:right w:val="single" w:sz="4" w:space="0" w:color="auto"/>
            </w:tcBorders>
            <w:shd w:val="clear" w:color="auto" w:fill="auto"/>
          </w:tcPr>
          <w:p w14:paraId="5A7C046C" w14:textId="77777777" w:rsidR="005D7373" w:rsidRPr="000E1D4F" w:rsidRDefault="005D7373" w:rsidP="005D7373">
            <w:pPr>
              <w:spacing w:before="60" w:after="60"/>
              <w:jc w:val="both"/>
              <w:rPr>
                <w:rFonts w:eastAsia="Calibri" w:cs="Arial"/>
                <w:color w:val="000000"/>
                <w:sz w:val="18"/>
                <w:szCs w:val="18"/>
                <w:lang w:val="en-AU" w:eastAsia="en-US"/>
              </w:rPr>
            </w:pPr>
            <w:r w:rsidRPr="000E1D4F">
              <w:rPr>
                <w:rFonts w:eastAsia="Calibri" w:cs="Arial"/>
                <w:color w:val="000000"/>
                <w:sz w:val="18"/>
                <w:szCs w:val="18"/>
                <w:lang w:val="en-AU" w:eastAsia="en-US"/>
              </w:rPr>
              <w:t>1-2</w:t>
            </w:r>
            <w:r w:rsidRPr="000E1D4F">
              <w:rPr>
                <w:rFonts w:eastAsia="Calibri" w:cs="Arial"/>
                <w:b/>
                <w:dstrike/>
                <w:color w:val="FF0000"/>
                <w:sz w:val="18"/>
                <w:szCs w:val="18"/>
                <w:lang w:val="en-AU" w:eastAsia="en-US"/>
              </w:rPr>
              <w:t>-3</w:t>
            </w:r>
            <w:r w:rsidRPr="000E1D4F">
              <w:rPr>
                <w:rFonts w:eastAsia="Calibri" w:cs="Arial"/>
                <w:color w:val="000000"/>
                <w:sz w:val="18"/>
                <w:szCs w:val="18"/>
                <w:lang w:val="en-AU" w:eastAsia="en-US"/>
              </w:rPr>
              <w:t xml:space="preserve">-5                         </w:t>
            </w:r>
          </w:p>
        </w:tc>
      </w:tr>
      <w:tr w:rsidR="005D7373" w:rsidRPr="005D7373" w14:paraId="4129EC10" w14:textId="77777777" w:rsidTr="002C587A">
        <w:trPr>
          <w:cantSplit/>
          <w:trHeight w:val="270"/>
          <w:jc w:val="center"/>
        </w:trPr>
        <w:tc>
          <w:tcPr>
            <w:tcW w:w="1134" w:type="dxa"/>
            <w:tcBorders>
              <w:top w:val="single" w:sz="4" w:space="0" w:color="auto"/>
              <w:left w:val="nil"/>
              <w:bottom w:val="single" w:sz="8" w:space="0" w:color="000000"/>
              <w:right w:val="nil"/>
            </w:tcBorders>
            <w:shd w:val="clear" w:color="auto" w:fill="auto"/>
          </w:tcPr>
          <w:p w14:paraId="5B7B859B" w14:textId="77777777" w:rsidR="005D7373" w:rsidRPr="000E1D4F" w:rsidRDefault="005D7373" w:rsidP="005D7373">
            <w:pPr>
              <w:spacing w:before="60" w:after="60"/>
              <w:rPr>
                <w:rFonts w:eastAsia="Calibri" w:cs="Arial"/>
                <w:color w:val="000000"/>
                <w:sz w:val="18"/>
                <w:szCs w:val="18"/>
                <w:lang w:val="en-AU" w:eastAsia="en-US"/>
              </w:rPr>
            </w:pPr>
            <w:r w:rsidRPr="000E1D4F">
              <w:rPr>
                <w:rFonts w:eastAsia="Calibri" w:cs="Arial"/>
                <w:color w:val="000000"/>
                <w:sz w:val="18"/>
                <w:szCs w:val="18"/>
                <w:lang w:val="en-AU" w:eastAsia="en-US"/>
              </w:rPr>
              <w:t> </w:t>
            </w:r>
          </w:p>
        </w:tc>
        <w:tc>
          <w:tcPr>
            <w:tcW w:w="1134" w:type="dxa"/>
            <w:tcBorders>
              <w:top w:val="single" w:sz="4" w:space="0" w:color="auto"/>
              <w:left w:val="nil"/>
              <w:bottom w:val="single" w:sz="8" w:space="0" w:color="000000"/>
              <w:right w:val="nil"/>
            </w:tcBorders>
            <w:shd w:val="clear" w:color="auto" w:fill="auto"/>
          </w:tcPr>
          <w:p w14:paraId="2CC173FC" w14:textId="77777777" w:rsidR="005D7373" w:rsidRPr="000E1D4F" w:rsidRDefault="005D7373" w:rsidP="005D7373">
            <w:pPr>
              <w:spacing w:before="60" w:after="60"/>
              <w:jc w:val="both"/>
              <w:rPr>
                <w:rFonts w:eastAsia="Calibri" w:cs="Arial"/>
                <w:b/>
                <w:bCs/>
                <w:color w:val="000000"/>
                <w:sz w:val="18"/>
                <w:szCs w:val="18"/>
                <w:lang w:val="en-AU" w:eastAsia="en-US"/>
              </w:rPr>
            </w:pPr>
            <w:r w:rsidRPr="000E1D4F">
              <w:rPr>
                <w:rFonts w:eastAsia="Calibri" w:cs="Arial"/>
                <w:b/>
                <w:bCs/>
                <w:color w:val="000000"/>
                <w:sz w:val="18"/>
                <w:szCs w:val="18"/>
                <w:lang w:val="en-AU" w:eastAsia="en-US"/>
              </w:rPr>
              <w:t> </w:t>
            </w:r>
          </w:p>
        </w:tc>
        <w:tc>
          <w:tcPr>
            <w:tcW w:w="7230" w:type="dxa"/>
            <w:tcBorders>
              <w:top w:val="single" w:sz="4" w:space="0" w:color="auto"/>
              <w:left w:val="nil"/>
              <w:bottom w:val="single" w:sz="8" w:space="0" w:color="000000"/>
              <w:right w:val="nil"/>
            </w:tcBorders>
            <w:shd w:val="clear" w:color="auto" w:fill="auto"/>
          </w:tcPr>
          <w:p w14:paraId="148B5ADF" w14:textId="77777777" w:rsidR="005D7373" w:rsidRPr="000E1D4F" w:rsidRDefault="005D7373" w:rsidP="005D7373">
            <w:pPr>
              <w:spacing w:before="60" w:after="60"/>
              <w:jc w:val="both"/>
              <w:rPr>
                <w:rFonts w:eastAsia="Calibri" w:cs="Arial"/>
                <w:color w:val="000000"/>
                <w:sz w:val="18"/>
                <w:szCs w:val="18"/>
                <w:lang w:val="en-AU" w:eastAsia="en-US"/>
              </w:rPr>
            </w:pPr>
            <w:r w:rsidRPr="000E1D4F">
              <w:rPr>
                <w:rFonts w:eastAsia="Calibri" w:cs="Arial"/>
                <w:color w:val="000000"/>
                <w:sz w:val="18"/>
                <w:szCs w:val="18"/>
                <w:lang w:val="en-AU" w:eastAsia="en-US"/>
              </w:rPr>
              <w:t> </w:t>
            </w:r>
          </w:p>
        </w:tc>
      </w:tr>
      <w:tr w:rsidR="005D7373" w:rsidRPr="005D7373" w14:paraId="33AF75ED" w14:textId="77777777" w:rsidTr="002C587A">
        <w:trPr>
          <w:cantSplit/>
          <w:trHeight w:val="270"/>
          <w:jc w:val="center"/>
        </w:trPr>
        <w:tc>
          <w:tcPr>
            <w:tcW w:w="1134" w:type="dxa"/>
            <w:tcBorders>
              <w:top w:val="nil"/>
              <w:left w:val="single" w:sz="8" w:space="0" w:color="000000"/>
              <w:bottom w:val="single" w:sz="8" w:space="0" w:color="000000"/>
              <w:right w:val="single" w:sz="8" w:space="0" w:color="000000"/>
            </w:tcBorders>
            <w:shd w:val="clear" w:color="auto" w:fill="auto"/>
          </w:tcPr>
          <w:p w14:paraId="0051ED7F" w14:textId="77777777" w:rsidR="005D7373" w:rsidRPr="000E1D4F" w:rsidRDefault="005D7373" w:rsidP="005D7373">
            <w:pPr>
              <w:spacing w:before="60" w:after="60"/>
              <w:rPr>
                <w:rFonts w:eastAsia="Calibri" w:cs="Arial"/>
                <w:color w:val="000000"/>
                <w:sz w:val="18"/>
                <w:szCs w:val="18"/>
                <w:lang w:val="en-AU" w:eastAsia="en-US"/>
              </w:rPr>
            </w:pPr>
            <w:r w:rsidRPr="000E1D4F">
              <w:rPr>
                <w:rFonts w:eastAsia="Calibri" w:cs="Arial"/>
                <w:color w:val="000000"/>
                <w:sz w:val="18"/>
                <w:szCs w:val="18"/>
                <w:lang w:val="en-AU" w:eastAsia="en-US"/>
              </w:rPr>
              <w:t>CONRAD</w:t>
            </w:r>
          </w:p>
        </w:tc>
        <w:tc>
          <w:tcPr>
            <w:tcW w:w="1134" w:type="dxa"/>
            <w:tcBorders>
              <w:top w:val="nil"/>
              <w:left w:val="nil"/>
              <w:bottom w:val="single" w:sz="8" w:space="0" w:color="000000"/>
              <w:right w:val="single" w:sz="8" w:space="0" w:color="000000"/>
            </w:tcBorders>
            <w:shd w:val="clear" w:color="auto" w:fill="auto"/>
          </w:tcPr>
          <w:p w14:paraId="6210BFC8" w14:textId="77777777" w:rsidR="005D7373" w:rsidRPr="000E1D4F" w:rsidRDefault="005D7373" w:rsidP="005D7373">
            <w:pPr>
              <w:spacing w:before="60" w:after="60"/>
              <w:rPr>
                <w:rFonts w:eastAsia="Calibri" w:cs="Arial"/>
                <w:b/>
                <w:bCs/>
                <w:color w:val="000000"/>
                <w:sz w:val="18"/>
                <w:szCs w:val="18"/>
                <w:lang w:val="en-AU" w:eastAsia="en-US"/>
              </w:rPr>
            </w:pPr>
          </w:p>
        </w:tc>
        <w:tc>
          <w:tcPr>
            <w:tcW w:w="7230" w:type="dxa"/>
            <w:tcBorders>
              <w:top w:val="nil"/>
              <w:left w:val="nil"/>
              <w:bottom w:val="single" w:sz="8" w:space="0" w:color="000000"/>
              <w:right w:val="single" w:sz="8" w:space="0" w:color="000000"/>
            </w:tcBorders>
            <w:shd w:val="clear" w:color="auto" w:fill="auto"/>
            <w:vAlign w:val="center"/>
          </w:tcPr>
          <w:p w14:paraId="379A40A9" w14:textId="77777777" w:rsidR="005D7373" w:rsidRPr="000E1D4F" w:rsidRDefault="005D7373" w:rsidP="005D7373">
            <w:pPr>
              <w:spacing w:before="60" w:after="60"/>
              <w:rPr>
                <w:rFonts w:eastAsia="Calibri" w:cs="Arial"/>
                <w:color w:val="000000"/>
                <w:sz w:val="18"/>
                <w:szCs w:val="18"/>
                <w:lang w:val="en-AU" w:eastAsia="en-US"/>
              </w:rPr>
            </w:pPr>
            <w:r w:rsidRPr="000E1D4F">
              <w:rPr>
                <w:rFonts w:eastAsia="Calibri" w:cs="Arial"/>
                <w:b/>
                <w:color w:val="A6A6A6"/>
                <w:sz w:val="18"/>
                <w:szCs w:val="18"/>
                <w:lang w:val="en-AU" w:eastAsia="en-US"/>
              </w:rPr>
              <w:t>1-2</w:t>
            </w:r>
            <w:r w:rsidRPr="000E1D4F">
              <w:rPr>
                <w:rFonts w:eastAsia="Calibri" w:cs="Arial"/>
                <w:color w:val="000000"/>
                <w:sz w:val="18"/>
                <w:szCs w:val="18"/>
                <w:lang w:val="en-AU" w:eastAsia="en-US"/>
              </w:rPr>
              <w:t xml:space="preserve">     [Converts to new Boolean attribute </w:t>
            </w:r>
            <w:r w:rsidRPr="000E1D4F">
              <w:rPr>
                <w:rFonts w:eastAsia="Calibri" w:cs="Arial"/>
                <w:b/>
                <w:color w:val="000000"/>
                <w:sz w:val="18"/>
                <w:szCs w:val="18"/>
                <w:lang w:val="en-AU" w:eastAsia="en-US"/>
              </w:rPr>
              <w:t>radar conspicuous</w:t>
            </w:r>
            <w:r w:rsidRPr="000E1D4F">
              <w:rPr>
                <w:rFonts w:eastAsia="Calibri" w:cs="Arial"/>
                <w:color w:val="000000"/>
                <w:sz w:val="18"/>
                <w:szCs w:val="18"/>
                <w:lang w:val="en-AU" w:eastAsia="en-US"/>
              </w:rPr>
              <w:t>]</w:t>
            </w:r>
          </w:p>
        </w:tc>
      </w:tr>
      <w:tr w:rsidR="005D7373" w:rsidRPr="005D7373" w14:paraId="4DE4175B" w14:textId="77777777" w:rsidTr="002C587A">
        <w:trPr>
          <w:cantSplit/>
          <w:trHeight w:val="270"/>
          <w:jc w:val="center"/>
        </w:trPr>
        <w:tc>
          <w:tcPr>
            <w:tcW w:w="1134" w:type="dxa"/>
            <w:tcBorders>
              <w:top w:val="single" w:sz="8" w:space="0" w:color="000000"/>
              <w:bottom w:val="single" w:sz="4" w:space="0" w:color="auto"/>
            </w:tcBorders>
            <w:shd w:val="clear" w:color="auto" w:fill="auto"/>
          </w:tcPr>
          <w:p w14:paraId="6D4BD977" w14:textId="77777777" w:rsidR="005D7373" w:rsidRPr="000E1D4F" w:rsidRDefault="005D7373" w:rsidP="005D7373">
            <w:pPr>
              <w:spacing w:before="60" w:after="60"/>
              <w:rPr>
                <w:rFonts w:eastAsia="Calibri" w:cs="Arial"/>
                <w:color w:val="000000"/>
                <w:sz w:val="18"/>
                <w:szCs w:val="18"/>
                <w:lang w:val="en-AU" w:eastAsia="en-US"/>
              </w:rPr>
            </w:pPr>
          </w:p>
        </w:tc>
        <w:tc>
          <w:tcPr>
            <w:tcW w:w="1134" w:type="dxa"/>
            <w:tcBorders>
              <w:top w:val="single" w:sz="8" w:space="0" w:color="000000"/>
              <w:bottom w:val="single" w:sz="4" w:space="0" w:color="auto"/>
            </w:tcBorders>
            <w:shd w:val="clear" w:color="auto" w:fill="auto"/>
          </w:tcPr>
          <w:p w14:paraId="11E2984E" w14:textId="77777777" w:rsidR="005D7373" w:rsidRPr="000E1D4F" w:rsidRDefault="005D7373" w:rsidP="005D7373">
            <w:pPr>
              <w:spacing w:before="60" w:after="60"/>
              <w:rPr>
                <w:rFonts w:eastAsia="Calibri" w:cs="Arial"/>
                <w:b/>
                <w:bCs/>
                <w:color w:val="000000"/>
                <w:sz w:val="18"/>
                <w:szCs w:val="18"/>
                <w:lang w:val="en-AU" w:eastAsia="en-US"/>
              </w:rPr>
            </w:pPr>
          </w:p>
        </w:tc>
        <w:tc>
          <w:tcPr>
            <w:tcW w:w="7230" w:type="dxa"/>
            <w:tcBorders>
              <w:top w:val="single" w:sz="8" w:space="0" w:color="000000"/>
              <w:bottom w:val="single" w:sz="4" w:space="0" w:color="auto"/>
            </w:tcBorders>
            <w:shd w:val="clear" w:color="auto" w:fill="auto"/>
          </w:tcPr>
          <w:p w14:paraId="3CF9955E" w14:textId="77777777" w:rsidR="005D7373" w:rsidRPr="000E1D4F" w:rsidRDefault="005D7373" w:rsidP="005D7373">
            <w:pPr>
              <w:spacing w:before="60" w:after="60"/>
              <w:rPr>
                <w:rFonts w:eastAsia="Calibri" w:cs="Arial"/>
                <w:color w:val="000000"/>
                <w:sz w:val="18"/>
                <w:szCs w:val="18"/>
                <w:lang w:val="en-AU" w:eastAsia="en-US"/>
              </w:rPr>
            </w:pPr>
          </w:p>
        </w:tc>
      </w:tr>
      <w:tr w:rsidR="005D7373" w:rsidRPr="005D7373" w14:paraId="03E37A9E" w14:textId="77777777" w:rsidTr="002C587A">
        <w:trPr>
          <w:cantSplit/>
          <w:trHeight w:val="270"/>
          <w:jc w:val="center"/>
        </w:trPr>
        <w:tc>
          <w:tcPr>
            <w:tcW w:w="1134" w:type="dxa"/>
            <w:tcBorders>
              <w:top w:val="single" w:sz="4" w:space="0" w:color="auto"/>
              <w:left w:val="single" w:sz="4" w:space="0" w:color="auto"/>
              <w:bottom w:val="single" w:sz="4" w:space="0" w:color="auto"/>
              <w:right w:val="single" w:sz="4" w:space="0" w:color="auto"/>
            </w:tcBorders>
            <w:shd w:val="clear" w:color="auto" w:fill="auto"/>
          </w:tcPr>
          <w:p w14:paraId="4260E097" w14:textId="77777777" w:rsidR="005D7373" w:rsidRPr="000E1D4F" w:rsidRDefault="005D7373" w:rsidP="005D7373">
            <w:pPr>
              <w:spacing w:before="60" w:after="60"/>
              <w:rPr>
                <w:rFonts w:eastAsia="Calibri" w:cs="Arial"/>
                <w:color w:val="000000"/>
                <w:sz w:val="18"/>
                <w:szCs w:val="18"/>
                <w:lang w:val="en-AU" w:eastAsia="en-US"/>
              </w:rPr>
            </w:pPr>
            <w:r w:rsidRPr="000E1D4F">
              <w:rPr>
                <w:rFonts w:eastAsia="Calibri" w:cs="Arial"/>
                <w:color w:val="000000"/>
                <w:sz w:val="18"/>
                <w:szCs w:val="18"/>
                <w:lang w:val="en-AU" w:eastAsia="en-US"/>
              </w:rPr>
              <w:t>CONVIS</w:t>
            </w:r>
          </w:p>
        </w:tc>
        <w:tc>
          <w:tcPr>
            <w:tcW w:w="1134" w:type="dxa"/>
            <w:tcBorders>
              <w:top w:val="single" w:sz="4" w:space="0" w:color="auto"/>
              <w:left w:val="single" w:sz="4" w:space="0" w:color="auto"/>
              <w:bottom w:val="single" w:sz="4" w:space="0" w:color="auto"/>
              <w:right w:val="single" w:sz="4" w:space="0" w:color="auto"/>
            </w:tcBorders>
            <w:shd w:val="clear" w:color="auto" w:fill="auto"/>
          </w:tcPr>
          <w:p w14:paraId="1994D53A" w14:textId="77777777" w:rsidR="005D7373" w:rsidRPr="000E1D4F" w:rsidRDefault="005D7373" w:rsidP="005D7373">
            <w:pPr>
              <w:spacing w:before="60" w:after="60"/>
              <w:rPr>
                <w:rFonts w:eastAsia="Calibri" w:cs="Arial"/>
                <w:b/>
                <w:bCs/>
                <w:color w:val="000000"/>
                <w:sz w:val="18"/>
                <w:szCs w:val="18"/>
                <w:lang w:val="en-AU" w:eastAsia="en-US"/>
              </w:rPr>
            </w:pPr>
          </w:p>
        </w:tc>
        <w:tc>
          <w:tcPr>
            <w:tcW w:w="7230" w:type="dxa"/>
            <w:tcBorders>
              <w:top w:val="single" w:sz="4" w:space="0" w:color="auto"/>
              <w:left w:val="single" w:sz="4" w:space="0" w:color="auto"/>
              <w:bottom w:val="single" w:sz="4" w:space="0" w:color="auto"/>
              <w:right w:val="single" w:sz="4" w:space="0" w:color="auto"/>
            </w:tcBorders>
            <w:shd w:val="clear" w:color="auto" w:fill="auto"/>
          </w:tcPr>
          <w:p w14:paraId="7DC4D9C6" w14:textId="77777777" w:rsidR="005D7373" w:rsidRPr="000E1D4F" w:rsidRDefault="005D7373" w:rsidP="005D7373">
            <w:pPr>
              <w:spacing w:before="60" w:after="60"/>
              <w:rPr>
                <w:rFonts w:eastAsia="Calibri" w:cs="Arial"/>
                <w:color w:val="000000"/>
                <w:sz w:val="18"/>
                <w:szCs w:val="18"/>
                <w:lang w:val="en-AU" w:eastAsia="en-US"/>
              </w:rPr>
            </w:pPr>
            <w:r w:rsidRPr="000E1D4F">
              <w:rPr>
                <w:rFonts w:eastAsia="Calibri" w:cs="Arial"/>
                <w:color w:val="000000"/>
                <w:sz w:val="18"/>
                <w:szCs w:val="18"/>
                <w:lang w:val="en-AU" w:eastAsia="en-US"/>
              </w:rPr>
              <w:t> 1-2</w:t>
            </w:r>
            <w:r w:rsidRPr="000E1D4F">
              <w:rPr>
                <w:rFonts w:eastAsia="Calibri" w:cs="Arial"/>
                <w:b/>
                <w:color w:val="0000FF"/>
                <w:sz w:val="18"/>
                <w:szCs w:val="18"/>
                <w:lang w:val="en-AU" w:eastAsia="en-US"/>
              </w:rPr>
              <w:t>-3</w:t>
            </w:r>
          </w:p>
        </w:tc>
      </w:tr>
      <w:tr w:rsidR="005D7373" w:rsidRPr="005D7373" w14:paraId="7A9C385A" w14:textId="77777777" w:rsidTr="002C587A">
        <w:trPr>
          <w:cantSplit/>
          <w:trHeight w:val="270"/>
          <w:jc w:val="center"/>
        </w:trPr>
        <w:tc>
          <w:tcPr>
            <w:tcW w:w="1134" w:type="dxa"/>
            <w:tcBorders>
              <w:top w:val="single" w:sz="4" w:space="0" w:color="auto"/>
              <w:left w:val="nil"/>
              <w:bottom w:val="single" w:sz="8" w:space="0" w:color="000000"/>
              <w:right w:val="nil"/>
            </w:tcBorders>
            <w:shd w:val="clear" w:color="auto" w:fill="auto"/>
          </w:tcPr>
          <w:p w14:paraId="48E3B246" w14:textId="77777777" w:rsidR="005D7373" w:rsidRPr="000E1D4F" w:rsidRDefault="005D7373" w:rsidP="005D7373">
            <w:pPr>
              <w:spacing w:before="60" w:after="60"/>
              <w:rPr>
                <w:rFonts w:eastAsia="Calibri" w:cs="Arial"/>
                <w:color w:val="000000"/>
                <w:sz w:val="18"/>
                <w:szCs w:val="18"/>
                <w:lang w:val="en-AU" w:eastAsia="en-US"/>
              </w:rPr>
            </w:pPr>
            <w:r w:rsidRPr="000E1D4F">
              <w:rPr>
                <w:rFonts w:eastAsia="Calibri" w:cs="Arial"/>
                <w:color w:val="000000"/>
                <w:sz w:val="18"/>
                <w:szCs w:val="18"/>
                <w:lang w:val="en-AU" w:eastAsia="en-US"/>
              </w:rPr>
              <w:t> </w:t>
            </w:r>
          </w:p>
        </w:tc>
        <w:tc>
          <w:tcPr>
            <w:tcW w:w="1134" w:type="dxa"/>
            <w:tcBorders>
              <w:top w:val="single" w:sz="4" w:space="0" w:color="auto"/>
              <w:left w:val="nil"/>
              <w:bottom w:val="single" w:sz="8" w:space="0" w:color="000000"/>
              <w:right w:val="nil"/>
            </w:tcBorders>
            <w:shd w:val="clear" w:color="auto" w:fill="auto"/>
          </w:tcPr>
          <w:p w14:paraId="623B0E14" w14:textId="77777777" w:rsidR="005D7373" w:rsidRPr="000E1D4F" w:rsidRDefault="005D7373" w:rsidP="005D7373">
            <w:pPr>
              <w:spacing w:before="60" w:after="60"/>
              <w:rPr>
                <w:rFonts w:eastAsia="Calibri" w:cs="Arial"/>
                <w:b/>
                <w:bCs/>
                <w:color w:val="000000"/>
                <w:sz w:val="18"/>
                <w:szCs w:val="18"/>
                <w:lang w:val="en-AU" w:eastAsia="en-US"/>
              </w:rPr>
            </w:pPr>
            <w:r w:rsidRPr="000E1D4F">
              <w:rPr>
                <w:rFonts w:eastAsia="Calibri" w:cs="Arial"/>
                <w:b/>
                <w:bCs/>
                <w:color w:val="000000"/>
                <w:sz w:val="18"/>
                <w:szCs w:val="18"/>
                <w:lang w:val="en-AU" w:eastAsia="en-US"/>
              </w:rPr>
              <w:t> </w:t>
            </w:r>
          </w:p>
        </w:tc>
        <w:tc>
          <w:tcPr>
            <w:tcW w:w="7230" w:type="dxa"/>
            <w:tcBorders>
              <w:top w:val="single" w:sz="4" w:space="0" w:color="auto"/>
              <w:left w:val="nil"/>
              <w:bottom w:val="single" w:sz="8" w:space="0" w:color="000000"/>
              <w:right w:val="nil"/>
            </w:tcBorders>
            <w:shd w:val="clear" w:color="auto" w:fill="auto"/>
          </w:tcPr>
          <w:p w14:paraId="0E980FA0" w14:textId="77777777" w:rsidR="005D7373" w:rsidRPr="000E1D4F" w:rsidRDefault="005D7373" w:rsidP="005D7373">
            <w:pPr>
              <w:spacing w:before="60" w:after="60"/>
              <w:rPr>
                <w:rFonts w:eastAsia="Calibri" w:cs="Arial"/>
                <w:color w:val="000000"/>
                <w:sz w:val="18"/>
                <w:szCs w:val="18"/>
                <w:lang w:val="en-AU" w:eastAsia="en-US"/>
              </w:rPr>
            </w:pPr>
            <w:r w:rsidRPr="000E1D4F">
              <w:rPr>
                <w:rFonts w:eastAsia="Calibri" w:cs="Arial"/>
                <w:color w:val="000000"/>
                <w:sz w:val="18"/>
                <w:szCs w:val="18"/>
                <w:lang w:val="en-AU" w:eastAsia="en-US"/>
              </w:rPr>
              <w:t> </w:t>
            </w:r>
          </w:p>
        </w:tc>
      </w:tr>
      <w:tr w:rsidR="005D7373" w:rsidRPr="005D7373" w14:paraId="7E99FC48" w14:textId="77777777" w:rsidTr="002C587A">
        <w:trPr>
          <w:cantSplit/>
          <w:trHeight w:val="270"/>
          <w:jc w:val="center"/>
        </w:trPr>
        <w:tc>
          <w:tcPr>
            <w:tcW w:w="1134" w:type="dxa"/>
            <w:tcBorders>
              <w:top w:val="nil"/>
              <w:left w:val="single" w:sz="8" w:space="0" w:color="000000"/>
              <w:bottom w:val="single" w:sz="8" w:space="0" w:color="000000"/>
              <w:right w:val="single" w:sz="8" w:space="0" w:color="000000"/>
            </w:tcBorders>
            <w:shd w:val="clear" w:color="auto" w:fill="auto"/>
          </w:tcPr>
          <w:p w14:paraId="562ABC9F" w14:textId="77777777" w:rsidR="005D7373" w:rsidRPr="000E1D4F" w:rsidRDefault="005D7373" w:rsidP="005D7373">
            <w:pPr>
              <w:spacing w:before="60" w:after="60"/>
              <w:rPr>
                <w:rFonts w:eastAsia="Calibri" w:cs="Arial"/>
                <w:color w:val="000000"/>
                <w:sz w:val="18"/>
                <w:szCs w:val="18"/>
                <w:lang w:val="en-AU" w:eastAsia="en-US"/>
              </w:rPr>
            </w:pPr>
            <w:r w:rsidRPr="000E1D4F">
              <w:rPr>
                <w:rFonts w:eastAsia="Calibri" w:cs="Arial"/>
                <w:color w:val="000000"/>
                <w:sz w:val="18"/>
                <w:szCs w:val="18"/>
                <w:lang w:val="en-AU" w:eastAsia="en-US"/>
              </w:rPr>
              <w:t>EXPSOU</w:t>
            </w:r>
          </w:p>
        </w:tc>
        <w:tc>
          <w:tcPr>
            <w:tcW w:w="1134" w:type="dxa"/>
            <w:tcBorders>
              <w:top w:val="nil"/>
              <w:left w:val="nil"/>
              <w:bottom w:val="single" w:sz="8" w:space="0" w:color="000000"/>
              <w:right w:val="single" w:sz="8" w:space="0" w:color="000000"/>
            </w:tcBorders>
            <w:shd w:val="clear" w:color="auto" w:fill="auto"/>
          </w:tcPr>
          <w:p w14:paraId="4092F734" w14:textId="77777777" w:rsidR="005D7373" w:rsidRPr="000E1D4F" w:rsidRDefault="005D7373" w:rsidP="005D7373">
            <w:pPr>
              <w:spacing w:before="60" w:after="60"/>
              <w:rPr>
                <w:rFonts w:eastAsia="Calibri" w:cs="Arial"/>
                <w:b/>
                <w:bCs/>
                <w:color w:val="000000"/>
                <w:sz w:val="18"/>
                <w:szCs w:val="18"/>
                <w:lang w:val="en-AU" w:eastAsia="en-US"/>
              </w:rPr>
            </w:pPr>
            <w:r w:rsidRPr="000E1D4F">
              <w:rPr>
                <w:rFonts w:eastAsia="Calibri" w:cs="Arial"/>
                <w:b/>
                <w:bCs/>
                <w:color w:val="000000"/>
                <w:sz w:val="18"/>
                <w:szCs w:val="18"/>
                <w:lang w:val="en-AU" w:eastAsia="en-US"/>
              </w:rPr>
              <w:t> </w:t>
            </w:r>
          </w:p>
        </w:tc>
        <w:tc>
          <w:tcPr>
            <w:tcW w:w="7230" w:type="dxa"/>
            <w:tcBorders>
              <w:top w:val="nil"/>
              <w:left w:val="nil"/>
              <w:bottom w:val="single" w:sz="8" w:space="0" w:color="000000"/>
              <w:right w:val="single" w:sz="8" w:space="0" w:color="000000"/>
            </w:tcBorders>
            <w:shd w:val="clear" w:color="auto" w:fill="auto"/>
          </w:tcPr>
          <w:p w14:paraId="61225EC1" w14:textId="77777777" w:rsidR="005D7373" w:rsidRPr="000E1D4F" w:rsidRDefault="005D7373" w:rsidP="005D7373">
            <w:pPr>
              <w:spacing w:before="60" w:after="60"/>
              <w:rPr>
                <w:rFonts w:eastAsia="Calibri" w:cs="Arial"/>
                <w:color w:val="000000"/>
                <w:sz w:val="18"/>
                <w:szCs w:val="18"/>
                <w:lang w:val="en-AU" w:eastAsia="en-US"/>
              </w:rPr>
            </w:pPr>
            <w:r w:rsidRPr="000E1D4F">
              <w:rPr>
                <w:rFonts w:eastAsia="Calibri" w:cs="Arial"/>
                <w:color w:val="000000"/>
                <w:sz w:val="18"/>
                <w:szCs w:val="18"/>
                <w:lang w:val="en-AU" w:eastAsia="en-US"/>
              </w:rPr>
              <w:t>1-2-3</w:t>
            </w:r>
          </w:p>
        </w:tc>
      </w:tr>
      <w:tr w:rsidR="005D7373" w:rsidRPr="005D7373" w14:paraId="67676336" w14:textId="77777777" w:rsidTr="002C587A">
        <w:trPr>
          <w:cantSplit/>
          <w:trHeight w:val="270"/>
          <w:jc w:val="center"/>
        </w:trPr>
        <w:tc>
          <w:tcPr>
            <w:tcW w:w="1134" w:type="dxa"/>
            <w:tcBorders>
              <w:top w:val="nil"/>
              <w:left w:val="single" w:sz="8" w:space="0" w:color="000000"/>
              <w:bottom w:val="single" w:sz="8" w:space="0" w:color="000000"/>
              <w:right w:val="single" w:sz="8" w:space="0" w:color="000000"/>
            </w:tcBorders>
            <w:shd w:val="clear" w:color="auto" w:fill="auto"/>
          </w:tcPr>
          <w:p w14:paraId="7470651E" w14:textId="77777777" w:rsidR="005D7373" w:rsidRPr="000E1D4F" w:rsidRDefault="005D7373" w:rsidP="005D7373">
            <w:pPr>
              <w:spacing w:before="60" w:after="60"/>
              <w:rPr>
                <w:rFonts w:eastAsia="Calibri" w:cs="Arial"/>
                <w:color w:val="000000"/>
                <w:sz w:val="18"/>
                <w:szCs w:val="18"/>
                <w:lang w:val="en-AU" w:eastAsia="en-US"/>
              </w:rPr>
            </w:pPr>
            <w:r w:rsidRPr="000E1D4F">
              <w:rPr>
                <w:rFonts w:eastAsia="Calibri" w:cs="Arial"/>
                <w:color w:val="000000"/>
                <w:sz w:val="18"/>
                <w:szCs w:val="18"/>
                <w:lang w:val="en-AU" w:eastAsia="en-US"/>
              </w:rPr>
              <w:t> </w:t>
            </w:r>
          </w:p>
        </w:tc>
        <w:tc>
          <w:tcPr>
            <w:tcW w:w="1134" w:type="dxa"/>
            <w:tcBorders>
              <w:top w:val="nil"/>
              <w:left w:val="nil"/>
              <w:bottom w:val="single" w:sz="8" w:space="0" w:color="000000"/>
              <w:right w:val="single" w:sz="8" w:space="0" w:color="000000"/>
            </w:tcBorders>
            <w:shd w:val="clear" w:color="auto" w:fill="auto"/>
          </w:tcPr>
          <w:p w14:paraId="16E41F9F" w14:textId="77777777" w:rsidR="005D7373" w:rsidRPr="000E1D4F" w:rsidRDefault="005D7373" w:rsidP="005D7373">
            <w:pPr>
              <w:spacing w:before="60" w:after="60"/>
              <w:jc w:val="both"/>
              <w:rPr>
                <w:rFonts w:eastAsia="Calibri" w:cs="Arial"/>
                <w:b/>
                <w:bCs/>
                <w:color w:val="000000"/>
                <w:sz w:val="18"/>
                <w:szCs w:val="18"/>
                <w:lang w:val="en-AU" w:eastAsia="en-US"/>
              </w:rPr>
            </w:pPr>
            <w:r w:rsidRPr="000E1D4F">
              <w:rPr>
                <w:rFonts w:eastAsia="Calibri" w:cs="Arial"/>
                <w:b/>
                <w:bCs/>
                <w:color w:val="000000"/>
                <w:sz w:val="18"/>
                <w:szCs w:val="18"/>
                <w:lang w:val="en-AU" w:eastAsia="en-US"/>
              </w:rPr>
              <w:t>MARCUL</w:t>
            </w:r>
          </w:p>
        </w:tc>
        <w:tc>
          <w:tcPr>
            <w:tcW w:w="7230" w:type="dxa"/>
            <w:tcBorders>
              <w:top w:val="nil"/>
              <w:left w:val="nil"/>
              <w:bottom w:val="single" w:sz="8" w:space="0" w:color="000000"/>
              <w:right w:val="single" w:sz="8" w:space="0" w:color="000000"/>
            </w:tcBorders>
            <w:shd w:val="clear" w:color="auto" w:fill="auto"/>
          </w:tcPr>
          <w:p w14:paraId="489DC3A5" w14:textId="77777777" w:rsidR="005D7373" w:rsidRPr="000E1D4F" w:rsidRDefault="005D7373" w:rsidP="005D7373">
            <w:pPr>
              <w:spacing w:before="60" w:after="60"/>
              <w:jc w:val="both"/>
              <w:rPr>
                <w:rFonts w:eastAsia="Calibri" w:cs="Arial"/>
                <w:color w:val="000000"/>
                <w:sz w:val="18"/>
                <w:szCs w:val="18"/>
                <w:lang w:val="en-AU" w:eastAsia="en-US"/>
              </w:rPr>
            </w:pPr>
            <w:r w:rsidRPr="000E1D4F">
              <w:rPr>
                <w:rFonts w:eastAsia="Calibri" w:cs="Arial"/>
                <w:color w:val="000000"/>
                <w:sz w:val="18"/>
                <w:szCs w:val="18"/>
                <w:lang w:val="en-AU" w:eastAsia="en-US"/>
              </w:rPr>
              <w:t>1-2</w:t>
            </w:r>
            <w:r w:rsidRPr="000E1D4F">
              <w:rPr>
                <w:rFonts w:eastAsia="Calibri" w:cs="Arial"/>
                <w:b/>
                <w:dstrike/>
                <w:color w:val="FF0000"/>
                <w:sz w:val="18"/>
                <w:szCs w:val="18"/>
                <w:lang w:val="en-AU" w:eastAsia="en-US"/>
              </w:rPr>
              <w:t>-3</w:t>
            </w:r>
          </w:p>
        </w:tc>
      </w:tr>
      <w:tr w:rsidR="005D7373" w:rsidRPr="005D7373" w14:paraId="0743FBCA" w14:textId="77777777" w:rsidTr="002C587A">
        <w:trPr>
          <w:cantSplit/>
          <w:trHeight w:val="270"/>
          <w:jc w:val="center"/>
        </w:trPr>
        <w:tc>
          <w:tcPr>
            <w:tcW w:w="1134" w:type="dxa"/>
            <w:tcBorders>
              <w:top w:val="nil"/>
              <w:left w:val="single" w:sz="8" w:space="0" w:color="000000"/>
              <w:bottom w:val="single" w:sz="8" w:space="0" w:color="000000"/>
              <w:right w:val="single" w:sz="8" w:space="0" w:color="000000"/>
            </w:tcBorders>
            <w:shd w:val="clear" w:color="auto" w:fill="auto"/>
          </w:tcPr>
          <w:p w14:paraId="0455F965" w14:textId="77777777" w:rsidR="005D7373" w:rsidRPr="000E1D4F" w:rsidRDefault="005D7373" w:rsidP="005D7373">
            <w:pPr>
              <w:spacing w:before="60" w:after="60"/>
              <w:rPr>
                <w:rFonts w:eastAsia="Calibri" w:cs="Arial"/>
                <w:color w:val="000000"/>
                <w:sz w:val="18"/>
                <w:szCs w:val="18"/>
                <w:lang w:val="en-AU" w:eastAsia="en-US"/>
              </w:rPr>
            </w:pPr>
            <w:r w:rsidRPr="000E1D4F">
              <w:rPr>
                <w:rFonts w:eastAsia="Calibri" w:cs="Arial"/>
                <w:color w:val="000000"/>
                <w:sz w:val="18"/>
                <w:szCs w:val="18"/>
                <w:lang w:val="en-AU" w:eastAsia="en-US"/>
              </w:rPr>
              <w:t> </w:t>
            </w:r>
          </w:p>
        </w:tc>
        <w:tc>
          <w:tcPr>
            <w:tcW w:w="1134" w:type="dxa"/>
            <w:tcBorders>
              <w:top w:val="nil"/>
              <w:left w:val="nil"/>
              <w:bottom w:val="single" w:sz="8" w:space="0" w:color="000000"/>
              <w:right w:val="single" w:sz="8" w:space="0" w:color="000000"/>
            </w:tcBorders>
            <w:shd w:val="clear" w:color="auto" w:fill="auto"/>
          </w:tcPr>
          <w:p w14:paraId="714D44F2" w14:textId="77777777" w:rsidR="005D7373" w:rsidRPr="000E1D4F" w:rsidRDefault="005D7373" w:rsidP="005D7373">
            <w:pPr>
              <w:spacing w:before="60" w:after="60"/>
              <w:jc w:val="both"/>
              <w:rPr>
                <w:rFonts w:eastAsia="Calibri" w:cs="Arial"/>
                <w:b/>
                <w:bCs/>
                <w:dstrike/>
                <w:color w:val="FF0000"/>
                <w:sz w:val="18"/>
                <w:szCs w:val="18"/>
                <w:lang w:val="en-AU" w:eastAsia="en-US"/>
              </w:rPr>
            </w:pPr>
            <w:r w:rsidRPr="000E1D4F">
              <w:rPr>
                <w:rFonts w:eastAsia="Calibri" w:cs="Arial"/>
                <w:b/>
                <w:bCs/>
                <w:dstrike/>
                <w:color w:val="FF0000"/>
                <w:sz w:val="18"/>
                <w:szCs w:val="18"/>
                <w:lang w:val="en-AU" w:eastAsia="en-US"/>
              </w:rPr>
              <w:t>SOUNDG</w:t>
            </w:r>
          </w:p>
        </w:tc>
        <w:tc>
          <w:tcPr>
            <w:tcW w:w="7230" w:type="dxa"/>
            <w:tcBorders>
              <w:top w:val="nil"/>
              <w:left w:val="nil"/>
              <w:bottom w:val="single" w:sz="8" w:space="0" w:color="000000"/>
              <w:right w:val="single" w:sz="8" w:space="0" w:color="000000"/>
            </w:tcBorders>
            <w:shd w:val="clear" w:color="auto" w:fill="auto"/>
          </w:tcPr>
          <w:p w14:paraId="3C5AED07" w14:textId="77777777" w:rsidR="005D7373" w:rsidRPr="000E1D4F" w:rsidRDefault="005D7373" w:rsidP="005D7373">
            <w:pPr>
              <w:spacing w:before="60" w:after="60"/>
              <w:jc w:val="both"/>
              <w:rPr>
                <w:rFonts w:eastAsia="Calibri" w:cs="Arial"/>
                <w:color w:val="000000"/>
                <w:sz w:val="18"/>
                <w:szCs w:val="18"/>
                <w:lang w:val="en-AU" w:eastAsia="en-US"/>
              </w:rPr>
            </w:pPr>
            <w:r w:rsidRPr="000E1D4F">
              <w:rPr>
                <w:rFonts w:eastAsia="Calibri" w:cs="Arial"/>
                <w:b/>
                <w:dstrike/>
                <w:color w:val="FF0000"/>
                <w:sz w:val="18"/>
                <w:szCs w:val="18"/>
                <w:lang w:val="en-AU" w:eastAsia="en-US"/>
              </w:rPr>
              <w:t>1-2-3</w:t>
            </w:r>
            <w:r w:rsidRPr="000E1D4F">
              <w:rPr>
                <w:rFonts w:eastAsia="Calibri" w:cs="Arial"/>
                <w:sz w:val="18"/>
                <w:szCs w:val="18"/>
                <w:lang w:val="en-AU" w:eastAsia="en-US"/>
              </w:rPr>
              <w:t xml:space="preserve">    [</w:t>
            </w:r>
            <w:r w:rsidRPr="000E1D4F">
              <w:rPr>
                <w:rFonts w:eastAsia="Calibri" w:cs="Arial"/>
                <w:b/>
                <w:sz w:val="18"/>
                <w:szCs w:val="18"/>
                <w:lang w:val="en-AU" w:eastAsia="en-US"/>
              </w:rPr>
              <w:t>exposition of sounding</w:t>
            </w:r>
            <w:r w:rsidRPr="000E1D4F">
              <w:rPr>
                <w:rFonts w:eastAsia="Calibri" w:cs="Arial"/>
                <w:sz w:val="18"/>
                <w:szCs w:val="18"/>
                <w:lang w:val="en-AU" w:eastAsia="en-US"/>
              </w:rPr>
              <w:t xml:space="preserve"> is not a valid attribute for </w:t>
            </w:r>
            <w:r w:rsidRPr="000E1D4F">
              <w:rPr>
                <w:rFonts w:eastAsia="Calibri" w:cs="Arial"/>
                <w:b/>
                <w:sz w:val="18"/>
                <w:szCs w:val="18"/>
                <w:lang w:val="en-AU" w:eastAsia="en-US"/>
              </w:rPr>
              <w:t>Sounding</w:t>
            </w:r>
            <w:r w:rsidRPr="000E1D4F">
              <w:rPr>
                <w:rFonts w:eastAsia="Calibri" w:cs="Arial"/>
                <w:sz w:val="18"/>
                <w:szCs w:val="18"/>
                <w:lang w:val="en-AU" w:eastAsia="en-US"/>
              </w:rPr>
              <w:t>]</w:t>
            </w:r>
          </w:p>
        </w:tc>
      </w:tr>
      <w:tr w:rsidR="005D7373" w:rsidRPr="005D7373" w14:paraId="79AFD9FE" w14:textId="77777777" w:rsidTr="002C587A">
        <w:trPr>
          <w:cantSplit/>
          <w:trHeight w:val="270"/>
          <w:jc w:val="center"/>
        </w:trPr>
        <w:tc>
          <w:tcPr>
            <w:tcW w:w="1134" w:type="dxa"/>
            <w:tcBorders>
              <w:top w:val="nil"/>
              <w:left w:val="single" w:sz="8" w:space="0" w:color="000000"/>
              <w:bottom w:val="single" w:sz="8" w:space="0" w:color="000000"/>
              <w:right w:val="single" w:sz="8" w:space="0" w:color="000000"/>
            </w:tcBorders>
            <w:shd w:val="clear" w:color="auto" w:fill="auto"/>
          </w:tcPr>
          <w:p w14:paraId="561F2A7B" w14:textId="77777777" w:rsidR="005D7373" w:rsidRPr="000E1D4F" w:rsidRDefault="005D7373" w:rsidP="005D7373">
            <w:pPr>
              <w:spacing w:before="60" w:after="60"/>
              <w:rPr>
                <w:rFonts w:eastAsia="Calibri" w:cs="Arial"/>
                <w:color w:val="000000"/>
                <w:sz w:val="18"/>
                <w:szCs w:val="18"/>
                <w:lang w:val="en-AU" w:eastAsia="en-US"/>
              </w:rPr>
            </w:pPr>
            <w:r w:rsidRPr="000E1D4F">
              <w:rPr>
                <w:rFonts w:eastAsia="Calibri" w:cs="Arial"/>
                <w:color w:val="000000"/>
                <w:sz w:val="18"/>
                <w:szCs w:val="18"/>
                <w:lang w:val="en-AU" w:eastAsia="en-US"/>
              </w:rPr>
              <w:t> </w:t>
            </w:r>
          </w:p>
        </w:tc>
        <w:tc>
          <w:tcPr>
            <w:tcW w:w="1134" w:type="dxa"/>
            <w:tcBorders>
              <w:top w:val="nil"/>
              <w:left w:val="nil"/>
              <w:bottom w:val="single" w:sz="8" w:space="0" w:color="000000"/>
              <w:right w:val="single" w:sz="8" w:space="0" w:color="000000"/>
            </w:tcBorders>
            <w:shd w:val="clear" w:color="auto" w:fill="auto"/>
          </w:tcPr>
          <w:p w14:paraId="04AD9012" w14:textId="77777777" w:rsidR="005D7373" w:rsidRPr="000E1D4F" w:rsidRDefault="005D7373" w:rsidP="005D7373">
            <w:pPr>
              <w:spacing w:before="60" w:after="60"/>
              <w:jc w:val="both"/>
              <w:rPr>
                <w:rFonts w:eastAsia="Calibri" w:cs="Arial"/>
                <w:b/>
                <w:bCs/>
                <w:color w:val="000000"/>
                <w:sz w:val="18"/>
                <w:szCs w:val="18"/>
                <w:lang w:val="en-AU" w:eastAsia="en-US"/>
              </w:rPr>
            </w:pPr>
            <w:r w:rsidRPr="000E1D4F">
              <w:rPr>
                <w:rFonts w:eastAsia="Calibri" w:cs="Arial"/>
                <w:b/>
                <w:bCs/>
                <w:color w:val="000000"/>
                <w:sz w:val="18"/>
                <w:szCs w:val="18"/>
                <w:lang w:val="en-AU" w:eastAsia="en-US"/>
              </w:rPr>
              <w:t>UWTROC</w:t>
            </w:r>
          </w:p>
        </w:tc>
        <w:tc>
          <w:tcPr>
            <w:tcW w:w="7230" w:type="dxa"/>
            <w:tcBorders>
              <w:top w:val="nil"/>
              <w:left w:val="nil"/>
              <w:bottom w:val="single" w:sz="8" w:space="0" w:color="000000"/>
              <w:right w:val="single" w:sz="8" w:space="0" w:color="000000"/>
            </w:tcBorders>
            <w:shd w:val="clear" w:color="auto" w:fill="auto"/>
          </w:tcPr>
          <w:p w14:paraId="117CBEC9" w14:textId="77777777" w:rsidR="005D7373" w:rsidRPr="000E1D4F" w:rsidRDefault="005D7373" w:rsidP="005D7373">
            <w:pPr>
              <w:spacing w:before="60" w:after="60"/>
              <w:jc w:val="both"/>
              <w:rPr>
                <w:rFonts w:eastAsia="Calibri" w:cs="Arial"/>
                <w:color w:val="000000"/>
                <w:sz w:val="18"/>
                <w:szCs w:val="18"/>
                <w:lang w:val="en-AU" w:eastAsia="en-US"/>
              </w:rPr>
            </w:pPr>
            <w:r w:rsidRPr="000E1D4F">
              <w:rPr>
                <w:rFonts w:eastAsia="Calibri" w:cs="Arial"/>
                <w:color w:val="000000"/>
                <w:sz w:val="18"/>
                <w:szCs w:val="18"/>
                <w:lang w:val="en-AU" w:eastAsia="en-US"/>
              </w:rPr>
              <w:t>1-2</w:t>
            </w:r>
            <w:r w:rsidRPr="000E1D4F">
              <w:rPr>
                <w:rFonts w:eastAsia="Calibri" w:cs="Arial"/>
                <w:b/>
                <w:dstrike/>
                <w:color w:val="FF0000"/>
                <w:sz w:val="18"/>
                <w:szCs w:val="18"/>
                <w:lang w:val="en-AU" w:eastAsia="en-US"/>
              </w:rPr>
              <w:t>-3</w:t>
            </w:r>
          </w:p>
        </w:tc>
      </w:tr>
      <w:tr w:rsidR="005D7373" w:rsidRPr="005D7373" w14:paraId="517CCE8B" w14:textId="77777777" w:rsidTr="002C587A">
        <w:trPr>
          <w:cantSplit/>
          <w:trHeight w:val="270"/>
          <w:jc w:val="center"/>
        </w:trPr>
        <w:tc>
          <w:tcPr>
            <w:tcW w:w="1134" w:type="dxa"/>
            <w:tcBorders>
              <w:top w:val="single" w:sz="8" w:space="0" w:color="000000"/>
              <w:left w:val="nil"/>
              <w:bottom w:val="single" w:sz="8" w:space="0" w:color="000000"/>
              <w:right w:val="nil"/>
            </w:tcBorders>
            <w:shd w:val="clear" w:color="auto" w:fill="auto"/>
          </w:tcPr>
          <w:p w14:paraId="6A4ACF38" w14:textId="77777777" w:rsidR="005D7373" w:rsidRPr="000E1D4F" w:rsidRDefault="005D7373" w:rsidP="005D7373">
            <w:pPr>
              <w:spacing w:before="60" w:after="60"/>
              <w:rPr>
                <w:rFonts w:eastAsia="Calibri" w:cs="Arial"/>
                <w:color w:val="000000"/>
                <w:sz w:val="18"/>
                <w:szCs w:val="18"/>
                <w:lang w:val="en-AU" w:eastAsia="en-US"/>
              </w:rPr>
            </w:pPr>
            <w:r w:rsidRPr="000E1D4F">
              <w:rPr>
                <w:rFonts w:eastAsia="Calibri" w:cs="Arial"/>
                <w:color w:val="000000"/>
                <w:sz w:val="18"/>
                <w:szCs w:val="18"/>
                <w:lang w:val="en-AU" w:eastAsia="en-US"/>
              </w:rPr>
              <w:t> </w:t>
            </w:r>
          </w:p>
        </w:tc>
        <w:tc>
          <w:tcPr>
            <w:tcW w:w="1134" w:type="dxa"/>
            <w:tcBorders>
              <w:top w:val="single" w:sz="8" w:space="0" w:color="000000"/>
              <w:left w:val="nil"/>
              <w:bottom w:val="single" w:sz="8" w:space="0" w:color="000000"/>
              <w:right w:val="nil"/>
            </w:tcBorders>
            <w:shd w:val="clear" w:color="auto" w:fill="auto"/>
          </w:tcPr>
          <w:p w14:paraId="52FC918D" w14:textId="77777777" w:rsidR="005D7373" w:rsidRPr="000E1D4F" w:rsidRDefault="005D7373" w:rsidP="005D7373">
            <w:pPr>
              <w:spacing w:before="60" w:after="60"/>
              <w:jc w:val="both"/>
              <w:rPr>
                <w:rFonts w:eastAsia="Calibri" w:cs="Arial"/>
                <w:b/>
                <w:bCs/>
                <w:color w:val="000000"/>
                <w:sz w:val="18"/>
                <w:szCs w:val="18"/>
                <w:lang w:val="en-AU" w:eastAsia="en-US"/>
              </w:rPr>
            </w:pPr>
            <w:r w:rsidRPr="000E1D4F">
              <w:rPr>
                <w:rFonts w:eastAsia="Calibri" w:cs="Arial"/>
                <w:b/>
                <w:bCs/>
                <w:color w:val="000000"/>
                <w:sz w:val="18"/>
                <w:szCs w:val="18"/>
                <w:lang w:val="en-AU" w:eastAsia="en-US"/>
              </w:rPr>
              <w:t> </w:t>
            </w:r>
          </w:p>
        </w:tc>
        <w:tc>
          <w:tcPr>
            <w:tcW w:w="7230" w:type="dxa"/>
            <w:tcBorders>
              <w:top w:val="single" w:sz="8" w:space="0" w:color="000000"/>
              <w:left w:val="nil"/>
              <w:bottom w:val="single" w:sz="8" w:space="0" w:color="000000"/>
              <w:right w:val="nil"/>
            </w:tcBorders>
            <w:shd w:val="clear" w:color="auto" w:fill="auto"/>
          </w:tcPr>
          <w:p w14:paraId="3E68B1E1" w14:textId="77777777" w:rsidR="005D7373" w:rsidRPr="000E1D4F" w:rsidRDefault="005D7373" w:rsidP="005D7373">
            <w:pPr>
              <w:spacing w:before="60" w:after="60"/>
              <w:jc w:val="both"/>
              <w:rPr>
                <w:rFonts w:eastAsia="Calibri" w:cs="Arial"/>
                <w:color w:val="000000"/>
                <w:sz w:val="18"/>
                <w:szCs w:val="18"/>
                <w:lang w:val="en-AU" w:eastAsia="en-US"/>
              </w:rPr>
            </w:pPr>
            <w:r w:rsidRPr="000E1D4F">
              <w:rPr>
                <w:rFonts w:eastAsia="Calibri" w:cs="Arial"/>
                <w:color w:val="000000"/>
                <w:sz w:val="18"/>
                <w:szCs w:val="18"/>
                <w:lang w:val="en-AU" w:eastAsia="en-US"/>
              </w:rPr>
              <w:t> </w:t>
            </w:r>
          </w:p>
        </w:tc>
      </w:tr>
      <w:tr w:rsidR="005D7373" w:rsidRPr="005D7373" w14:paraId="56DF888F" w14:textId="77777777" w:rsidTr="002C587A">
        <w:trPr>
          <w:cantSplit/>
          <w:trHeight w:val="270"/>
          <w:jc w:val="center"/>
        </w:trPr>
        <w:tc>
          <w:tcPr>
            <w:tcW w:w="1134" w:type="dxa"/>
            <w:tcBorders>
              <w:top w:val="nil"/>
              <w:left w:val="single" w:sz="8" w:space="0" w:color="000000"/>
              <w:bottom w:val="single" w:sz="8" w:space="0" w:color="000000"/>
              <w:right w:val="single" w:sz="8" w:space="0" w:color="000000"/>
            </w:tcBorders>
            <w:shd w:val="clear" w:color="auto" w:fill="auto"/>
          </w:tcPr>
          <w:p w14:paraId="3C0C811D" w14:textId="77777777" w:rsidR="005D7373" w:rsidRPr="000E1D4F" w:rsidRDefault="005D7373" w:rsidP="005D7373">
            <w:pPr>
              <w:spacing w:before="60" w:after="60"/>
              <w:rPr>
                <w:rFonts w:eastAsia="Calibri" w:cs="Arial"/>
                <w:color w:val="000000"/>
                <w:sz w:val="18"/>
                <w:szCs w:val="18"/>
                <w:lang w:val="en-AU" w:eastAsia="en-US"/>
              </w:rPr>
            </w:pPr>
            <w:r w:rsidRPr="000E1D4F">
              <w:rPr>
                <w:rFonts w:eastAsia="Calibri" w:cs="Arial"/>
                <w:color w:val="000000"/>
                <w:sz w:val="18"/>
                <w:szCs w:val="18"/>
                <w:lang w:val="en-AU" w:eastAsia="en-US"/>
              </w:rPr>
              <w:t>FUNCTN</w:t>
            </w:r>
          </w:p>
        </w:tc>
        <w:tc>
          <w:tcPr>
            <w:tcW w:w="1134" w:type="dxa"/>
            <w:tcBorders>
              <w:top w:val="nil"/>
              <w:left w:val="nil"/>
              <w:bottom w:val="single" w:sz="8" w:space="0" w:color="000000"/>
              <w:right w:val="single" w:sz="8" w:space="0" w:color="000000"/>
            </w:tcBorders>
            <w:shd w:val="clear" w:color="auto" w:fill="auto"/>
          </w:tcPr>
          <w:p w14:paraId="46C20E7A" w14:textId="77777777" w:rsidR="005D7373" w:rsidRPr="000E1D4F" w:rsidRDefault="005D7373" w:rsidP="005D7373">
            <w:pPr>
              <w:spacing w:before="60" w:after="60"/>
              <w:rPr>
                <w:rFonts w:eastAsia="Calibri" w:cs="Arial"/>
                <w:b/>
                <w:bCs/>
                <w:color w:val="000000"/>
                <w:sz w:val="18"/>
                <w:szCs w:val="18"/>
                <w:lang w:val="en-AU" w:eastAsia="en-US"/>
              </w:rPr>
            </w:pPr>
            <w:r w:rsidRPr="000E1D4F">
              <w:rPr>
                <w:rFonts w:eastAsia="Calibri" w:cs="Arial"/>
                <w:b/>
                <w:bCs/>
                <w:color w:val="000000"/>
                <w:sz w:val="18"/>
                <w:szCs w:val="18"/>
                <w:lang w:val="en-AU" w:eastAsia="en-US"/>
              </w:rPr>
              <w:t> </w:t>
            </w:r>
          </w:p>
        </w:tc>
        <w:tc>
          <w:tcPr>
            <w:tcW w:w="7230" w:type="dxa"/>
            <w:tcBorders>
              <w:top w:val="nil"/>
              <w:left w:val="nil"/>
              <w:bottom w:val="single" w:sz="8" w:space="0" w:color="000000"/>
              <w:right w:val="single" w:sz="8" w:space="0" w:color="000000"/>
            </w:tcBorders>
            <w:shd w:val="clear" w:color="auto" w:fill="auto"/>
          </w:tcPr>
          <w:p w14:paraId="1DB2291A" w14:textId="77777777" w:rsidR="005D7373" w:rsidRPr="000E1D4F" w:rsidRDefault="005D7373" w:rsidP="005D7373">
            <w:pPr>
              <w:spacing w:before="60" w:after="60"/>
              <w:rPr>
                <w:rFonts w:eastAsia="Calibri" w:cs="Arial"/>
                <w:color w:val="000000"/>
                <w:sz w:val="18"/>
                <w:szCs w:val="18"/>
                <w:lang w:val="en-AU" w:eastAsia="en-US"/>
              </w:rPr>
            </w:pPr>
            <w:r w:rsidRPr="000E1D4F">
              <w:rPr>
                <w:rFonts w:eastAsia="Calibri" w:cs="Arial"/>
                <w:color w:val="000000"/>
                <w:sz w:val="18"/>
                <w:szCs w:val="18"/>
                <w:lang w:val="en-AU" w:eastAsia="en-US"/>
              </w:rPr>
              <w:t>2-3-4-5-6-7-8-9-10-11-12-13-14-15-16-17-18-19-20-21-22-23-24-25-26-27-28-29-30-31-32-33-34-35-36-37-38-39-40-41-42</w:t>
            </w:r>
            <w:r w:rsidRPr="000E1D4F">
              <w:rPr>
                <w:rFonts w:eastAsia="Calibri" w:cs="Arial"/>
                <w:b/>
                <w:color w:val="0000FF"/>
                <w:sz w:val="18"/>
                <w:szCs w:val="18"/>
                <w:lang w:val="en-AU" w:eastAsia="en-US"/>
              </w:rPr>
              <w:t>-44-45-46-47-48</w:t>
            </w:r>
          </w:p>
        </w:tc>
      </w:tr>
      <w:tr w:rsidR="005D7373" w:rsidRPr="005D7373" w14:paraId="792B86C4" w14:textId="77777777" w:rsidTr="002C587A">
        <w:trPr>
          <w:cantSplit/>
          <w:trHeight w:val="270"/>
          <w:jc w:val="center"/>
        </w:trPr>
        <w:tc>
          <w:tcPr>
            <w:tcW w:w="1134" w:type="dxa"/>
            <w:tcBorders>
              <w:top w:val="nil"/>
              <w:left w:val="single" w:sz="8" w:space="0" w:color="000000"/>
              <w:bottom w:val="single" w:sz="8" w:space="0" w:color="000000"/>
              <w:right w:val="single" w:sz="8" w:space="0" w:color="000000"/>
            </w:tcBorders>
            <w:shd w:val="clear" w:color="auto" w:fill="auto"/>
          </w:tcPr>
          <w:p w14:paraId="5886C60A" w14:textId="77777777" w:rsidR="005D7373" w:rsidRPr="000E1D4F" w:rsidRDefault="005D7373" w:rsidP="005D7373">
            <w:pPr>
              <w:spacing w:before="60" w:after="60"/>
              <w:rPr>
                <w:rFonts w:eastAsia="Calibri" w:cs="Arial"/>
                <w:color w:val="000000"/>
                <w:sz w:val="18"/>
                <w:szCs w:val="18"/>
                <w:lang w:val="en-AU" w:eastAsia="en-US"/>
              </w:rPr>
            </w:pPr>
            <w:r w:rsidRPr="000E1D4F">
              <w:rPr>
                <w:rFonts w:eastAsia="Calibri" w:cs="Arial"/>
                <w:color w:val="000000"/>
                <w:sz w:val="18"/>
                <w:szCs w:val="18"/>
                <w:lang w:val="en-AU" w:eastAsia="en-US"/>
              </w:rPr>
              <w:t> </w:t>
            </w:r>
          </w:p>
        </w:tc>
        <w:tc>
          <w:tcPr>
            <w:tcW w:w="1134" w:type="dxa"/>
            <w:tcBorders>
              <w:top w:val="nil"/>
              <w:left w:val="nil"/>
              <w:bottom w:val="single" w:sz="8" w:space="0" w:color="000000"/>
              <w:right w:val="single" w:sz="8" w:space="0" w:color="000000"/>
            </w:tcBorders>
            <w:shd w:val="clear" w:color="auto" w:fill="auto"/>
          </w:tcPr>
          <w:p w14:paraId="456863A5" w14:textId="77777777" w:rsidR="005D7373" w:rsidRPr="000E1D4F" w:rsidRDefault="005D7373" w:rsidP="005D7373">
            <w:pPr>
              <w:spacing w:before="60" w:after="60"/>
              <w:rPr>
                <w:rFonts w:eastAsia="Calibri" w:cs="Arial"/>
                <w:b/>
                <w:bCs/>
                <w:color w:val="000000"/>
                <w:sz w:val="18"/>
                <w:szCs w:val="18"/>
                <w:lang w:val="en-AU" w:eastAsia="en-US"/>
              </w:rPr>
            </w:pPr>
            <w:r w:rsidRPr="000E1D4F">
              <w:rPr>
                <w:rFonts w:eastAsia="Calibri" w:cs="Arial"/>
                <w:b/>
                <w:bCs/>
                <w:color w:val="000000"/>
                <w:sz w:val="18"/>
                <w:szCs w:val="18"/>
                <w:lang w:val="en-AU" w:eastAsia="en-US"/>
              </w:rPr>
              <w:t>BUISGL</w:t>
            </w:r>
          </w:p>
        </w:tc>
        <w:tc>
          <w:tcPr>
            <w:tcW w:w="7230" w:type="dxa"/>
            <w:tcBorders>
              <w:top w:val="nil"/>
              <w:left w:val="nil"/>
              <w:bottom w:val="single" w:sz="8" w:space="0" w:color="000000"/>
              <w:right w:val="single" w:sz="8" w:space="0" w:color="000000"/>
            </w:tcBorders>
            <w:shd w:val="clear" w:color="auto" w:fill="auto"/>
          </w:tcPr>
          <w:p w14:paraId="50C38E00" w14:textId="77777777" w:rsidR="005D7373" w:rsidRPr="000E1D4F" w:rsidRDefault="005D7373" w:rsidP="005D7373">
            <w:pPr>
              <w:spacing w:before="60" w:after="60"/>
              <w:rPr>
                <w:rFonts w:eastAsia="Calibri" w:cs="Arial"/>
                <w:color w:val="000000"/>
                <w:sz w:val="18"/>
                <w:szCs w:val="18"/>
                <w:lang w:val="en-AU" w:eastAsia="en-US"/>
              </w:rPr>
            </w:pPr>
            <w:r w:rsidRPr="000E1D4F">
              <w:rPr>
                <w:rFonts w:eastAsia="Calibri" w:cs="Arial"/>
                <w:color w:val="000000"/>
                <w:sz w:val="18"/>
                <w:szCs w:val="18"/>
                <w:lang w:val="en-AU" w:eastAsia="en-US"/>
              </w:rPr>
              <w:t>2-3-4-5-6-7-8-9-10-11-12-13-14-15-16-17-18-19-20-21-22-23-24-25-26-27-28-29-30-31-32-33-34-35-36-37-38-39-40-41-42</w:t>
            </w:r>
            <w:r w:rsidRPr="000E1D4F">
              <w:rPr>
                <w:rFonts w:eastAsia="Calibri" w:cs="Arial"/>
                <w:b/>
                <w:color w:val="0000FF"/>
                <w:sz w:val="18"/>
                <w:szCs w:val="18"/>
                <w:lang w:val="en-AU" w:eastAsia="en-US"/>
              </w:rPr>
              <w:t>-44-45-46-47-48</w:t>
            </w:r>
          </w:p>
        </w:tc>
      </w:tr>
      <w:tr w:rsidR="005D7373" w:rsidRPr="005D7373" w14:paraId="016B8D4B" w14:textId="77777777" w:rsidTr="002C587A">
        <w:trPr>
          <w:cantSplit/>
          <w:trHeight w:val="270"/>
          <w:jc w:val="center"/>
        </w:trPr>
        <w:tc>
          <w:tcPr>
            <w:tcW w:w="1134" w:type="dxa"/>
            <w:tcBorders>
              <w:top w:val="single" w:sz="8" w:space="0" w:color="000000"/>
              <w:left w:val="single" w:sz="8" w:space="0" w:color="000000"/>
              <w:bottom w:val="single" w:sz="8" w:space="0" w:color="000000"/>
              <w:right w:val="single" w:sz="8" w:space="0" w:color="000000"/>
            </w:tcBorders>
            <w:shd w:val="clear" w:color="auto" w:fill="auto"/>
          </w:tcPr>
          <w:p w14:paraId="15DDF535" w14:textId="77777777" w:rsidR="005D7373" w:rsidRPr="000E1D4F" w:rsidRDefault="005D7373" w:rsidP="005D7373">
            <w:pPr>
              <w:spacing w:before="60" w:after="60"/>
              <w:rPr>
                <w:rFonts w:eastAsia="Calibri" w:cs="Arial"/>
                <w:color w:val="000000"/>
                <w:sz w:val="18"/>
                <w:szCs w:val="18"/>
                <w:lang w:val="en-AU" w:eastAsia="en-US"/>
              </w:rPr>
            </w:pPr>
            <w:r w:rsidRPr="000E1D4F">
              <w:rPr>
                <w:rFonts w:eastAsia="Calibri" w:cs="Arial"/>
                <w:color w:val="000000"/>
                <w:sz w:val="18"/>
                <w:szCs w:val="18"/>
                <w:lang w:val="en-AU" w:eastAsia="en-US"/>
              </w:rPr>
              <w:t> </w:t>
            </w:r>
          </w:p>
        </w:tc>
        <w:tc>
          <w:tcPr>
            <w:tcW w:w="1134" w:type="dxa"/>
            <w:tcBorders>
              <w:top w:val="single" w:sz="8" w:space="0" w:color="000000"/>
              <w:left w:val="nil"/>
              <w:bottom w:val="single" w:sz="8" w:space="0" w:color="000000"/>
              <w:right w:val="single" w:sz="8" w:space="0" w:color="000000"/>
            </w:tcBorders>
            <w:shd w:val="clear" w:color="auto" w:fill="auto"/>
          </w:tcPr>
          <w:p w14:paraId="7F14AA39" w14:textId="77777777" w:rsidR="005D7373" w:rsidRPr="000E1D4F" w:rsidRDefault="005D7373" w:rsidP="005D7373">
            <w:pPr>
              <w:spacing w:before="60" w:after="60"/>
              <w:rPr>
                <w:rFonts w:eastAsia="Calibri" w:cs="Arial"/>
                <w:b/>
                <w:bCs/>
                <w:color w:val="000000"/>
                <w:sz w:val="18"/>
                <w:szCs w:val="18"/>
                <w:lang w:val="en-AU" w:eastAsia="en-US"/>
              </w:rPr>
            </w:pPr>
            <w:r w:rsidRPr="000E1D4F">
              <w:rPr>
                <w:rFonts w:eastAsia="Calibri" w:cs="Arial"/>
                <w:b/>
                <w:bCs/>
                <w:color w:val="000000"/>
                <w:sz w:val="18"/>
                <w:szCs w:val="18"/>
                <w:lang w:val="en-AU" w:eastAsia="en-US"/>
              </w:rPr>
              <w:t>LNDMRK</w:t>
            </w:r>
          </w:p>
        </w:tc>
        <w:tc>
          <w:tcPr>
            <w:tcW w:w="7230" w:type="dxa"/>
            <w:tcBorders>
              <w:top w:val="single" w:sz="8" w:space="0" w:color="000000"/>
              <w:left w:val="nil"/>
              <w:bottom w:val="single" w:sz="8" w:space="0" w:color="000000"/>
              <w:right w:val="single" w:sz="8" w:space="0" w:color="000000"/>
            </w:tcBorders>
            <w:shd w:val="clear" w:color="auto" w:fill="auto"/>
          </w:tcPr>
          <w:p w14:paraId="56D340D8" w14:textId="77777777" w:rsidR="005D7373" w:rsidRPr="000E1D4F" w:rsidRDefault="005D7373" w:rsidP="005D7373">
            <w:pPr>
              <w:spacing w:before="60" w:after="60"/>
              <w:rPr>
                <w:rFonts w:eastAsia="Calibri" w:cs="Arial"/>
                <w:color w:val="000000"/>
                <w:sz w:val="18"/>
                <w:szCs w:val="18"/>
                <w:lang w:val="en-AU" w:eastAsia="en-US"/>
              </w:rPr>
            </w:pPr>
            <w:r w:rsidRPr="000E1D4F">
              <w:rPr>
                <w:rFonts w:eastAsia="Calibri" w:cs="Arial"/>
                <w:color w:val="000000"/>
                <w:sz w:val="18"/>
                <w:szCs w:val="18"/>
                <w:lang w:val="en-AU" w:eastAsia="en-US"/>
              </w:rPr>
              <w:t>2-3-4-5-6-7-8-9-10-11-12-13-14-15-16-17-18-19-20-21-22-23-24-25-26-27-28-29-30-31-32-33-34-35-36-37-38-39-40-41-42</w:t>
            </w:r>
            <w:r w:rsidRPr="000E1D4F">
              <w:rPr>
                <w:rFonts w:eastAsia="Calibri" w:cs="Arial"/>
                <w:b/>
                <w:color w:val="0000FF"/>
                <w:sz w:val="18"/>
                <w:szCs w:val="18"/>
                <w:lang w:val="en-AU" w:eastAsia="en-US"/>
              </w:rPr>
              <w:t>-44-45-46-47-48</w:t>
            </w:r>
          </w:p>
        </w:tc>
      </w:tr>
      <w:tr w:rsidR="005D7373" w:rsidRPr="005D7373" w14:paraId="617E1B9F" w14:textId="77777777" w:rsidTr="002C587A">
        <w:trPr>
          <w:cantSplit/>
          <w:trHeight w:val="270"/>
          <w:jc w:val="center"/>
        </w:trPr>
        <w:tc>
          <w:tcPr>
            <w:tcW w:w="1134" w:type="dxa"/>
            <w:tcBorders>
              <w:top w:val="single" w:sz="8" w:space="0" w:color="000000"/>
              <w:left w:val="nil"/>
              <w:bottom w:val="single" w:sz="8" w:space="0" w:color="000000"/>
              <w:right w:val="nil"/>
            </w:tcBorders>
            <w:shd w:val="clear" w:color="auto" w:fill="auto"/>
          </w:tcPr>
          <w:p w14:paraId="16181C2A" w14:textId="77777777" w:rsidR="005D7373" w:rsidRPr="000E1D4F" w:rsidRDefault="005D7373" w:rsidP="005D7373">
            <w:pPr>
              <w:spacing w:before="60" w:after="60"/>
              <w:rPr>
                <w:rFonts w:eastAsia="Calibri" w:cs="Arial"/>
                <w:color w:val="000000"/>
                <w:sz w:val="18"/>
                <w:szCs w:val="18"/>
                <w:lang w:val="en-AU" w:eastAsia="en-US"/>
              </w:rPr>
            </w:pPr>
            <w:r w:rsidRPr="000E1D4F">
              <w:rPr>
                <w:rFonts w:eastAsia="Calibri" w:cs="Arial"/>
                <w:color w:val="000000"/>
                <w:sz w:val="18"/>
                <w:szCs w:val="18"/>
                <w:lang w:val="en-AU" w:eastAsia="en-US"/>
              </w:rPr>
              <w:t> </w:t>
            </w:r>
          </w:p>
        </w:tc>
        <w:tc>
          <w:tcPr>
            <w:tcW w:w="1134" w:type="dxa"/>
            <w:tcBorders>
              <w:top w:val="single" w:sz="8" w:space="0" w:color="000000"/>
              <w:left w:val="nil"/>
              <w:bottom w:val="single" w:sz="8" w:space="0" w:color="000000"/>
              <w:right w:val="nil"/>
            </w:tcBorders>
            <w:shd w:val="clear" w:color="auto" w:fill="auto"/>
          </w:tcPr>
          <w:p w14:paraId="35FD274A" w14:textId="77777777" w:rsidR="005D7373" w:rsidRPr="000E1D4F" w:rsidRDefault="005D7373" w:rsidP="005D7373">
            <w:pPr>
              <w:spacing w:before="60" w:after="60"/>
              <w:rPr>
                <w:rFonts w:eastAsia="Calibri" w:cs="Arial"/>
                <w:b/>
                <w:bCs/>
                <w:color w:val="000000"/>
                <w:sz w:val="18"/>
                <w:szCs w:val="18"/>
                <w:lang w:val="en-AU" w:eastAsia="en-US"/>
              </w:rPr>
            </w:pPr>
            <w:r w:rsidRPr="000E1D4F">
              <w:rPr>
                <w:rFonts w:eastAsia="Calibri" w:cs="Arial"/>
                <w:b/>
                <w:bCs/>
                <w:color w:val="000000"/>
                <w:sz w:val="18"/>
                <w:szCs w:val="18"/>
                <w:lang w:val="en-AU" w:eastAsia="en-US"/>
              </w:rPr>
              <w:t> </w:t>
            </w:r>
          </w:p>
        </w:tc>
        <w:tc>
          <w:tcPr>
            <w:tcW w:w="7230" w:type="dxa"/>
            <w:tcBorders>
              <w:top w:val="single" w:sz="8" w:space="0" w:color="000000"/>
              <w:left w:val="nil"/>
              <w:bottom w:val="single" w:sz="8" w:space="0" w:color="000000"/>
              <w:right w:val="nil"/>
            </w:tcBorders>
            <w:shd w:val="clear" w:color="auto" w:fill="auto"/>
          </w:tcPr>
          <w:p w14:paraId="4BD9116B" w14:textId="77777777" w:rsidR="005D7373" w:rsidRPr="000E1D4F" w:rsidRDefault="005D7373" w:rsidP="005D7373">
            <w:pPr>
              <w:spacing w:before="60" w:after="60"/>
              <w:rPr>
                <w:rFonts w:eastAsia="Calibri" w:cs="Arial"/>
                <w:color w:val="000000"/>
                <w:sz w:val="18"/>
                <w:szCs w:val="18"/>
                <w:lang w:val="en-AU" w:eastAsia="en-US"/>
              </w:rPr>
            </w:pPr>
            <w:r w:rsidRPr="000E1D4F">
              <w:rPr>
                <w:rFonts w:eastAsia="Calibri" w:cs="Arial"/>
                <w:color w:val="000000"/>
                <w:sz w:val="18"/>
                <w:szCs w:val="18"/>
                <w:lang w:val="en-AU" w:eastAsia="en-US"/>
              </w:rPr>
              <w:t> </w:t>
            </w:r>
          </w:p>
        </w:tc>
      </w:tr>
      <w:tr w:rsidR="005D7373" w:rsidRPr="005D7373" w14:paraId="70371FF4" w14:textId="77777777" w:rsidTr="002C587A">
        <w:trPr>
          <w:cantSplit/>
          <w:trHeight w:val="270"/>
          <w:jc w:val="center"/>
        </w:trPr>
        <w:tc>
          <w:tcPr>
            <w:tcW w:w="1134" w:type="dxa"/>
            <w:tcBorders>
              <w:top w:val="nil"/>
              <w:left w:val="single" w:sz="8" w:space="0" w:color="000000"/>
              <w:bottom w:val="single" w:sz="8" w:space="0" w:color="000000"/>
              <w:right w:val="single" w:sz="8" w:space="0" w:color="000000"/>
            </w:tcBorders>
            <w:shd w:val="clear" w:color="auto" w:fill="auto"/>
          </w:tcPr>
          <w:p w14:paraId="3DF6963A" w14:textId="77777777" w:rsidR="005D7373" w:rsidRPr="000E1D4F" w:rsidRDefault="005D7373" w:rsidP="005D7373">
            <w:pPr>
              <w:spacing w:before="60" w:after="60"/>
              <w:rPr>
                <w:rFonts w:eastAsia="Calibri" w:cs="Arial"/>
                <w:color w:val="000000"/>
                <w:sz w:val="18"/>
                <w:szCs w:val="18"/>
                <w:lang w:val="en-AU" w:eastAsia="en-US"/>
              </w:rPr>
            </w:pPr>
            <w:r w:rsidRPr="000E1D4F">
              <w:rPr>
                <w:rFonts w:eastAsia="Calibri" w:cs="Arial"/>
                <w:color w:val="000000"/>
                <w:sz w:val="18"/>
                <w:szCs w:val="18"/>
                <w:lang w:val="en-AU" w:eastAsia="en-US"/>
              </w:rPr>
              <w:t>LITCHR</w:t>
            </w:r>
          </w:p>
        </w:tc>
        <w:tc>
          <w:tcPr>
            <w:tcW w:w="1134" w:type="dxa"/>
            <w:tcBorders>
              <w:top w:val="nil"/>
              <w:left w:val="nil"/>
              <w:bottom w:val="single" w:sz="8" w:space="0" w:color="000000"/>
              <w:right w:val="single" w:sz="8" w:space="0" w:color="000000"/>
            </w:tcBorders>
            <w:shd w:val="clear" w:color="auto" w:fill="auto"/>
          </w:tcPr>
          <w:p w14:paraId="37EE0563" w14:textId="77777777" w:rsidR="005D7373" w:rsidRPr="000E1D4F" w:rsidRDefault="005D7373" w:rsidP="005D7373">
            <w:pPr>
              <w:spacing w:before="60" w:after="60"/>
              <w:rPr>
                <w:rFonts w:eastAsia="Calibri" w:cs="Arial"/>
                <w:b/>
                <w:bCs/>
                <w:color w:val="000000"/>
                <w:sz w:val="18"/>
                <w:szCs w:val="18"/>
                <w:lang w:val="en-AU" w:eastAsia="en-US"/>
              </w:rPr>
            </w:pPr>
            <w:r w:rsidRPr="000E1D4F">
              <w:rPr>
                <w:rFonts w:eastAsia="Calibri" w:cs="Arial"/>
                <w:b/>
                <w:bCs/>
                <w:color w:val="000000"/>
                <w:sz w:val="18"/>
                <w:szCs w:val="18"/>
                <w:lang w:val="en-AU" w:eastAsia="en-US"/>
              </w:rPr>
              <w:t>LIGHTS</w:t>
            </w:r>
          </w:p>
        </w:tc>
        <w:tc>
          <w:tcPr>
            <w:tcW w:w="7230" w:type="dxa"/>
            <w:tcBorders>
              <w:top w:val="nil"/>
              <w:left w:val="nil"/>
              <w:bottom w:val="single" w:sz="8" w:space="0" w:color="000000"/>
              <w:right w:val="single" w:sz="8" w:space="0" w:color="000000"/>
            </w:tcBorders>
            <w:shd w:val="clear" w:color="auto" w:fill="auto"/>
          </w:tcPr>
          <w:p w14:paraId="41518A65" w14:textId="77777777" w:rsidR="005D7373" w:rsidRPr="000E1D4F" w:rsidRDefault="005D7373" w:rsidP="005D7373">
            <w:pPr>
              <w:spacing w:before="60" w:after="60"/>
              <w:rPr>
                <w:rFonts w:eastAsia="Calibri" w:cs="Arial"/>
                <w:color w:val="000000"/>
                <w:sz w:val="18"/>
                <w:szCs w:val="18"/>
                <w:lang w:val="en-AU" w:eastAsia="en-US"/>
              </w:rPr>
            </w:pPr>
            <w:r w:rsidRPr="000E1D4F">
              <w:rPr>
                <w:rFonts w:eastAsia="Calibri" w:cs="Arial"/>
                <w:color w:val="000000"/>
                <w:sz w:val="18"/>
                <w:szCs w:val="18"/>
                <w:lang w:val="en-AU" w:eastAsia="en-US"/>
              </w:rPr>
              <w:t>1-2-3-4-5-6-7-8</w:t>
            </w:r>
            <w:r w:rsidRPr="000E1D4F">
              <w:rPr>
                <w:rFonts w:eastAsia="Calibri" w:cs="Arial"/>
                <w:b/>
                <w:dstrike/>
                <w:color w:val="FF0000"/>
                <w:sz w:val="18"/>
                <w:szCs w:val="18"/>
                <w:lang w:val="en-AU" w:eastAsia="en-US"/>
              </w:rPr>
              <w:t>-9-10</w:t>
            </w:r>
            <w:r w:rsidRPr="000E1D4F">
              <w:rPr>
                <w:rFonts w:eastAsia="Calibri" w:cs="Arial"/>
                <w:color w:val="000000"/>
                <w:sz w:val="18"/>
                <w:szCs w:val="18"/>
                <w:lang w:val="en-AU" w:eastAsia="en-US"/>
              </w:rPr>
              <w:t>-11-12-13-14-15-16-17-18-19</w:t>
            </w:r>
            <w:r w:rsidRPr="000E1D4F">
              <w:rPr>
                <w:rFonts w:eastAsia="Calibri" w:cs="Arial"/>
                <w:b/>
                <w:dstrike/>
                <w:color w:val="FF0000"/>
                <w:sz w:val="18"/>
                <w:szCs w:val="18"/>
                <w:lang w:val="en-AU" w:eastAsia="en-US"/>
              </w:rPr>
              <w:t>-20</w:t>
            </w:r>
            <w:r w:rsidRPr="000E1D4F">
              <w:rPr>
                <w:rFonts w:eastAsia="Calibri" w:cs="Arial"/>
                <w:color w:val="000000"/>
                <w:sz w:val="18"/>
                <w:szCs w:val="18"/>
                <w:lang w:val="en-AU" w:eastAsia="en-US"/>
              </w:rPr>
              <w:t>-25-26-27-28-29</w:t>
            </w:r>
          </w:p>
        </w:tc>
      </w:tr>
      <w:tr w:rsidR="005D7373" w:rsidRPr="005D7373" w14:paraId="2BD359A2" w14:textId="77777777" w:rsidTr="002C587A">
        <w:trPr>
          <w:cantSplit/>
          <w:trHeight w:val="270"/>
          <w:jc w:val="center"/>
        </w:trPr>
        <w:tc>
          <w:tcPr>
            <w:tcW w:w="1134" w:type="dxa"/>
            <w:tcBorders>
              <w:top w:val="single" w:sz="8" w:space="0" w:color="000000"/>
              <w:left w:val="nil"/>
              <w:bottom w:val="single" w:sz="8" w:space="0" w:color="000000"/>
              <w:right w:val="nil"/>
            </w:tcBorders>
            <w:shd w:val="clear" w:color="auto" w:fill="auto"/>
          </w:tcPr>
          <w:p w14:paraId="0DD1B6A0" w14:textId="77777777" w:rsidR="005D7373" w:rsidRPr="000E1D4F" w:rsidRDefault="005D7373" w:rsidP="005D7373">
            <w:pPr>
              <w:spacing w:before="60" w:after="60"/>
              <w:rPr>
                <w:rFonts w:eastAsia="Calibri" w:cs="Arial"/>
                <w:color w:val="000000"/>
                <w:sz w:val="18"/>
                <w:szCs w:val="18"/>
                <w:lang w:val="en-AU" w:eastAsia="en-US"/>
              </w:rPr>
            </w:pPr>
            <w:r w:rsidRPr="000E1D4F">
              <w:rPr>
                <w:rFonts w:eastAsia="Calibri" w:cs="Arial"/>
                <w:color w:val="000000"/>
                <w:sz w:val="18"/>
                <w:szCs w:val="18"/>
                <w:lang w:val="en-AU" w:eastAsia="en-US"/>
              </w:rPr>
              <w:t> </w:t>
            </w:r>
          </w:p>
        </w:tc>
        <w:tc>
          <w:tcPr>
            <w:tcW w:w="1134" w:type="dxa"/>
            <w:tcBorders>
              <w:top w:val="single" w:sz="8" w:space="0" w:color="000000"/>
              <w:left w:val="nil"/>
              <w:bottom w:val="single" w:sz="8" w:space="0" w:color="000000"/>
              <w:right w:val="nil"/>
            </w:tcBorders>
            <w:shd w:val="clear" w:color="auto" w:fill="auto"/>
          </w:tcPr>
          <w:p w14:paraId="4157C9A7" w14:textId="77777777" w:rsidR="005D7373" w:rsidRPr="000E1D4F" w:rsidRDefault="005D7373" w:rsidP="005D7373">
            <w:pPr>
              <w:spacing w:before="60" w:after="60"/>
              <w:jc w:val="both"/>
              <w:rPr>
                <w:rFonts w:eastAsia="Calibri" w:cs="Arial"/>
                <w:b/>
                <w:bCs/>
                <w:color w:val="000000"/>
                <w:sz w:val="18"/>
                <w:szCs w:val="18"/>
                <w:lang w:val="en-AU" w:eastAsia="en-US"/>
              </w:rPr>
            </w:pPr>
            <w:r w:rsidRPr="000E1D4F">
              <w:rPr>
                <w:rFonts w:eastAsia="Calibri" w:cs="Arial"/>
                <w:b/>
                <w:bCs/>
                <w:color w:val="000000"/>
                <w:sz w:val="18"/>
                <w:szCs w:val="18"/>
                <w:lang w:val="en-AU" w:eastAsia="en-US"/>
              </w:rPr>
              <w:t> </w:t>
            </w:r>
          </w:p>
        </w:tc>
        <w:tc>
          <w:tcPr>
            <w:tcW w:w="7230" w:type="dxa"/>
            <w:tcBorders>
              <w:top w:val="single" w:sz="8" w:space="0" w:color="000000"/>
              <w:left w:val="nil"/>
              <w:bottom w:val="single" w:sz="8" w:space="0" w:color="000000"/>
              <w:right w:val="nil"/>
            </w:tcBorders>
            <w:shd w:val="clear" w:color="auto" w:fill="auto"/>
          </w:tcPr>
          <w:p w14:paraId="5FDFE7FA" w14:textId="77777777" w:rsidR="005D7373" w:rsidRPr="000E1D4F" w:rsidRDefault="005D7373" w:rsidP="005D7373">
            <w:pPr>
              <w:spacing w:before="60" w:after="60"/>
              <w:jc w:val="both"/>
              <w:rPr>
                <w:rFonts w:eastAsia="Calibri" w:cs="Arial"/>
                <w:color w:val="000000"/>
                <w:sz w:val="18"/>
                <w:szCs w:val="18"/>
                <w:lang w:val="en-AU" w:eastAsia="en-US"/>
              </w:rPr>
            </w:pPr>
            <w:r w:rsidRPr="000E1D4F">
              <w:rPr>
                <w:rFonts w:eastAsia="Calibri" w:cs="Arial"/>
                <w:color w:val="000000"/>
                <w:sz w:val="18"/>
                <w:szCs w:val="18"/>
                <w:lang w:val="en-AU" w:eastAsia="en-US"/>
              </w:rPr>
              <w:t> </w:t>
            </w:r>
          </w:p>
        </w:tc>
      </w:tr>
      <w:tr w:rsidR="005D7373" w:rsidRPr="005D7373" w14:paraId="61B98644" w14:textId="77777777" w:rsidTr="002C587A">
        <w:trPr>
          <w:cantSplit/>
          <w:trHeight w:val="270"/>
          <w:jc w:val="center"/>
        </w:trPr>
        <w:tc>
          <w:tcPr>
            <w:tcW w:w="1134" w:type="dxa"/>
            <w:tcBorders>
              <w:top w:val="nil"/>
              <w:left w:val="single" w:sz="8" w:space="0" w:color="000000"/>
              <w:bottom w:val="single" w:sz="8" w:space="0" w:color="000000"/>
              <w:right w:val="single" w:sz="8" w:space="0" w:color="000000"/>
            </w:tcBorders>
            <w:shd w:val="clear" w:color="auto" w:fill="auto"/>
          </w:tcPr>
          <w:p w14:paraId="66226056" w14:textId="77777777" w:rsidR="005D7373" w:rsidRPr="000E1D4F" w:rsidRDefault="005D7373" w:rsidP="002C587A">
            <w:pPr>
              <w:keepNext/>
              <w:keepLines/>
              <w:spacing w:before="60" w:after="60"/>
              <w:rPr>
                <w:rFonts w:eastAsia="Calibri" w:cs="Arial"/>
                <w:color w:val="000000"/>
                <w:sz w:val="18"/>
                <w:szCs w:val="18"/>
                <w:lang w:val="en-AU" w:eastAsia="en-US"/>
              </w:rPr>
            </w:pPr>
            <w:r w:rsidRPr="000E1D4F">
              <w:rPr>
                <w:rFonts w:eastAsia="Calibri" w:cs="Arial"/>
                <w:color w:val="000000"/>
                <w:sz w:val="18"/>
                <w:szCs w:val="18"/>
                <w:lang w:val="en-AU" w:eastAsia="en-US"/>
              </w:rPr>
              <w:lastRenderedPageBreak/>
              <w:t>LITVIS</w:t>
            </w:r>
          </w:p>
        </w:tc>
        <w:tc>
          <w:tcPr>
            <w:tcW w:w="1134" w:type="dxa"/>
            <w:tcBorders>
              <w:top w:val="nil"/>
              <w:left w:val="nil"/>
              <w:bottom w:val="single" w:sz="8" w:space="0" w:color="000000"/>
              <w:right w:val="single" w:sz="8" w:space="0" w:color="000000"/>
            </w:tcBorders>
            <w:shd w:val="clear" w:color="auto" w:fill="auto"/>
          </w:tcPr>
          <w:p w14:paraId="4FD69DD4" w14:textId="77777777" w:rsidR="005D7373" w:rsidRPr="000E1D4F" w:rsidRDefault="005D7373" w:rsidP="002C587A">
            <w:pPr>
              <w:keepNext/>
              <w:keepLines/>
              <w:spacing w:before="60" w:after="60"/>
              <w:rPr>
                <w:rFonts w:eastAsia="Calibri" w:cs="Arial"/>
                <w:b/>
                <w:bCs/>
                <w:color w:val="000000"/>
                <w:sz w:val="18"/>
                <w:szCs w:val="18"/>
                <w:lang w:val="en-AU" w:eastAsia="en-US"/>
              </w:rPr>
            </w:pPr>
            <w:r w:rsidRPr="000E1D4F">
              <w:rPr>
                <w:rFonts w:eastAsia="Calibri" w:cs="Arial"/>
                <w:b/>
                <w:bCs/>
                <w:color w:val="000000"/>
                <w:sz w:val="18"/>
                <w:szCs w:val="18"/>
                <w:lang w:val="en-AU" w:eastAsia="en-US"/>
              </w:rPr>
              <w:t> </w:t>
            </w:r>
          </w:p>
        </w:tc>
        <w:tc>
          <w:tcPr>
            <w:tcW w:w="7230" w:type="dxa"/>
            <w:tcBorders>
              <w:top w:val="nil"/>
              <w:left w:val="nil"/>
              <w:bottom w:val="single" w:sz="8" w:space="0" w:color="000000"/>
              <w:right w:val="single" w:sz="8" w:space="0" w:color="000000"/>
            </w:tcBorders>
            <w:shd w:val="clear" w:color="auto" w:fill="auto"/>
          </w:tcPr>
          <w:p w14:paraId="7771BF01" w14:textId="77777777" w:rsidR="005D7373" w:rsidRPr="000E1D4F" w:rsidRDefault="005D7373" w:rsidP="002C587A">
            <w:pPr>
              <w:keepNext/>
              <w:keepLines/>
              <w:spacing w:before="60" w:after="60"/>
              <w:rPr>
                <w:rFonts w:eastAsia="Calibri" w:cs="Arial"/>
                <w:color w:val="000000"/>
                <w:sz w:val="18"/>
                <w:szCs w:val="18"/>
                <w:lang w:val="en-AU" w:eastAsia="en-US"/>
              </w:rPr>
            </w:pPr>
            <w:r w:rsidRPr="000E1D4F">
              <w:rPr>
                <w:rFonts w:eastAsia="Calibri" w:cs="Arial"/>
                <w:color w:val="000000"/>
                <w:sz w:val="18"/>
                <w:szCs w:val="18"/>
                <w:lang w:val="en-AU" w:eastAsia="en-US"/>
              </w:rPr>
              <w:t>1-2-3-4-5-6</w:t>
            </w:r>
            <w:r w:rsidRPr="000E1D4F">
              <w:rPr>
                <w:rFonts w:eastAsia="Calibri" w:cs="Arial"/>
                <w:sz w:val="18"/>
                <w:szCs w:val="18"/>
                <w:lang w:val="en-AU" w:eastAsia="en-US"/>
              </w:rPr>
              <w:t>-7</w:t>
            </w:r>
            <w:r w:rsidRPr="000E1D4F">
              <w:rPr>
                <w:rFonts w:eastAsia="Calibri" w:cs="Arial"/>
                <w:color w:val="000000"/>
                <w:sz w:val="18"/>
                <w:szCs w:val="18"/>
                <w:lang w:val="en-AU" w:eastAsia="en-US"/>
              </w:rPr>
              <w:t>-8</w:t>
            </w:r>
            <w:r w:rsidRPr="000E1D4F">
              <w:rPr>
                <w:rFonts w:eastAsia="Calibri" w:cs="Arial"/>
                <w:b/>
                <w:color w:val="0000FF"/>
                <w:sz w:val="18"/>
                <w:szCs w:val="18"/>
                <w:lang w:val="en-AU" w:eastAsia="en-US"/>
              </w:rPr>
              <w:t>-9</w:t>
            </w:r>
          </w:p>
        </w:tc>
      </w:tr>
      <w:tr w:rsidR="005D7373" w:rsidRPr="005D7373" w14:paraId="357F4861" w14:textId="77777777" w:rsidTr="002C587A">
        <w:trPr>
          <w:cantSplit/>
          <w:trHeight w:val="270"/>
          <w:jc w:val="center"/>
        </w:trPr>
        <w:tc>
          <w:tcPr>
            <w:tcW w:w="1134" w:type="dxa"/>
            <w:tcBorders>
              <w:top w:val="single" w:sz="8" w:space="0" w:color="000000"/>
              <w:left w:val="single" w:sz="8" w:space="0" w:color="000000"/>
              <w:bottom w:val="single" w:sz="8" w:space="0" w:color="000000"/>
              <w:right w:val="single" w:sz="8" w:space="0" w:color="000000"/>
            </w:tcBorders>
            <w:shd w:val="clear" w:color="auto" w:fill="auto"/>
          </w:tcPr>
          <w:p w14:paraId="2560D71D" w14:textId="77777777" w:rsidR="005D7373" w:rsidRPr="000E1D4F" w:rsidRDefault="005D7373" w:rsidP="002C587A">
            <w:pPr>
              <w:keepNext/>
              <w:keepLines/>
              <w:spacing w:before="60" w:after="60"/>
              <w:rPr>
                <w:rFonts w:eastAsia="Calibri" w:cs="Arial"/>
                <w:color w:val="000000"/>
                <w:sz w:val="18"/>
                <w:szCs w:val="18"/>
                <w:lang w:val="en-AU" w:eastAsia="en-US"/>
              </w:rPr>
            </w:pPr>
            <w:r w:rsidRPr="000E1D4F">
              <w:rPr>
                <w:rFonts w:eastAsia="Calibri" w:cs="Arial"/>
                <w:color w:val="000000"/>
                <w:sz w:val="18"/>
                <w:szCs w:val="18"/>
                <w:lang w:val="en-AU" w:eastAsia="en-US"/>
              </w:rPr>
              <w:t> </w:t>
            </w:r>
          </w:p>
        </w:tc>
        <w:tc>
          <w:tcPr>
            <w:tcW w:w="1134" w:type="dxa"/>
            <w:tcBorders>
              <w:top w:val="single" w:sz="8" w:space="0" w:color="000000"/>
              <w:left w:val="nil"/>
              <w:bottom w:val="single" w:sz="8" w:space="0" w:color="000000"/>
              <w:right w:val="single" w:sz="8" w:space="0" w:color="000000"/>
            </w:tcBorders>
            <w:shd w:val="clear" w:color="auto" w:fill="auto"/>
          </w:tcPr>
          <w:p w14:paraId="0F294968" w14:textId="77777777" w:rsidR="005D7373" w:rsidRPr="000E1D4F" w:rsidRDefault="005D7373" w:rsidP="002C587A">
            <w:pPr>
              <w:keepNext/>
              <w:keepLines/>
              <w:spacing w:before="60" w:after="60"/>
              <w:rPr>
                <w:rFonts w:eastAsia="Calibri" w:cs="Arial"/>
                <w:b/>
                <w:bCs/>
                <w:color w:val="000000"/>
                <w:sz w:val="18"/>
                <w:szCs w:val="18"/>
                <w:lang w:val="en-AU" w:eastAsia="en-US"/>
              </w:rPr>
            </w:pPr>
            <w:r w:rsidRPr="000E1D4F">
              <w:rPr>
                <w:rFonts w:eastAsia="Calibri" w:cs="Arial"/>
                <w:b/>
                <w:bCs/>
                <w:color w:val="000000"/>
                <w:sz w:val="18"/>
                <w:szCs w:val="18"/>
                <w:lang w:val="en-AU" w:eastAsia="en-US"/>
              </w:rPr>
              <w:t>LIGHTS</w:t>
            </w:r>
          </w:p>
        </w:tc>
        <w:tc>
          <w:tcPr>
            <w:tcW w:w="7230" w:type="dxa"/>
            <w:tcBorders>
              <w:top w:val="single" w:sz="8" w:space="0" w:color="000000"/>
              <w:left w:val="nil"/>
              <w:bottom w:val="single" w:sz="8" w:space="0" w:color="000000"/>
              <w:right w:val="single" w:sz="8" w:space="0" w:color="000000"/>
            </w:tcBorders>
            <w:shd w:val="clear" w:color="auto" w:fill="auto"/>
          </w:tcPr>
          <w:p w14:paraId="3DF1D467" w14:textId="77777777" w:rsidR="005D7373" w:rsidRPr="000E1D4F" w:rsidRDefault="005D7373" w:rsidP="002C587A">
            <w:pPr>
              <w:keepNext/>
              <w:keepLines/>
              <w:spacing w:before="60" w:after="60"/>
              <w:rPr>
                <w:rFonts w:eastAsia="Calibri" w:cs="Arial"/>
                <w:sz w:val="18"/>
                <w:szCs w:val="18"/>
                <w:lang w:val="en-AU" w:eastAsia="en-US"/>
              </w:rPr>
            </w:pPr>
            <w:r w:rsidRPr="000E1D4F">
              <w:rPr>
                <w:rFonts w:eastAsia="Calibri" w:cs="Arial"/>
                <w:color w:val="000000"/>
                <w:sz w:val="18"/>
                <w:szCs w:val="18"/>
                <w:lang w:val="en-AU" w:eastAsia="en-US"/>
              </w:rPr>
              <w:t>1-2</w:t>
            </w:r>
            <w:r w:rsidRPr="000E1D4F">
              <w:rPr>
                <w:rFonts w:eastAsia="Calibri" w:cs="Arial"/>
                <w:b/>
                <w:dstrike/>
                <w:color w:val="FF0000"/>
                <w:sz w:val="18"/>
                <w:szCs w:val="18"/>
                <w:lang w:val="en-AU" w:eastAsia="en-US"/>
              </w:rPr>
              <w:t>-3-4-5-6-7-8</w:t>
            </w:r>
            <w:r w:rsidRPr="000E1D4F">
              <w:rPr>
                <w:rFonts w:eastAsia="Calibri" w:cs="Arial"/>
                <w:sz w:val="18"/>
                <w:szCs w:val="18"/>
                <w:lang w:val="en-AU" w:eastAsia="en-US"/>
              </w:rPr>
              <w:t xml:space="preserve">        [for </w:t>
            </w:r>
            <w:r w:rsidRPr="000E1D4F">
              <w:rPr>
                <w:rFonts w:eastAsia="Calibri" w:cs="Arial"/>
                <w:b/>
                <w:sz w:val="18"/>
                <w:szCs w:val="18"/>
                <w:lang w:val="en-AU" w:eastAsia="en-US"/>
              </w:rPr>
              <w:t>Light All Around</w:t>
            </w:r>
            <w:r w:rsidRPr="000E1D4F">
              <w:rPr>
                <w:rFonts w:eastAsia="Calibri" w:cs="Arial"/>
                <w:sz w:val="18"/>
                <w:szCs w:val="18"/>
                <w:lang w:val="en-AU" w:eastAsia="en-US"/>
              </w:rPr>
              <w:t>]</w:t>
            </w:r>
          </w:p>
          <w:p w14:paraId="016E410C" w14:textId="77777777" w:rsidR="005D7373" w:rsidRPr="000E1D4F" w:rsidRDefault="005D7373" w:rsidP="002C587A">
            <w:pPr>
              <w:keepNext/>
              <w:keepLines/>
              <w:spacing w:before="60" w:after="60"/>
              <w:rPr>
                <w:rFonts w:eastAsia="Calibri" w:cs="Arial"/>
                <w:sz w:val="18"/>
                <w:szCs w:val="18"/>
                <w:lang w:val="en-AU" w:eastAsia="en-US"/>
              </w:rPr>
            </w:pPr>
            <w:r w:rsidRPr="000E1D4F">
              <w:rPr>
                <w:rFonts w:eastAsia="Calibri" w:cs="Arial"/>
                <w:color w:val="000000"/>
                <w:sz w:val="18"/>
                <w:szCs w:val="18"/>
                <w:lang w:val="en-AU" w:eastAsia="en-US"/>
              </w:rPr>
              <w:t>1-2-3-4-5-6</w:t>
            </w:r>
            <w:r w:rsidRPr="000E1D4F">
              <w:rPr>
                <w:rFonts w:eastAsia="Calibri" w:cs="Arial"/>
                <w:b/>
                <w:dstrike/>
                <w:color w:val="FF0000"/>
                <w:sz w:val="18"/>
                <w:szCs w:val="18"/>
                <w:lang w:val="en-AU" w:eastAsia="en-US"/>
              </w:rPr>
              <w:t>-7</w:t>
            </w:r>
            <w:r w:rsidRPr="000E1D4F">
              <w:rPr>
                <w:rFonts w:eastAsia="Calibri" w:cs="Arial"/>
                <w:color w:val="000000"/>
                <w:sz w:val="18"/>
                <w:szCs w:val="18"/>
                <w:lang w:val="en-AU" w:eastAsia="en-US"/>
              </w:rPr>
              <w:t>-8</w:t>
            </w:r>
            <w:r w:rsidRPr="000E1D4F">
              <w:rPr>
                <w:rFonts w:eastAsia="Calibri" w:cs="Arial"/>
                <w:b/>
                <w:color w:val="0000FF"/>
                <w:sz w:val="18"/>
                <w:szCs w:val="18"/>
                <w:lang w:val="en-AU" w:eastAsia="en-US"/>
              </w:rPr>
              <w:t>-9</w:t>
            </w:r>
            <w:r w:rsidRPr="000E1D4F">
              <w:rPr>
                <w:rFonts w:eastAsia="Calibri" w:cs="Arial"/>
                <w:sz w:val="18"/>
                <w:szCs w:val="18"/>
                <w:lang w:val="en-AU" w:eastAsia="en-US"/>
              </w:rPr>
              <w:t xml:space="preserve">     [for </w:t>
            </w:r>
            <w:r w:rsidRPr="000E1D4F">
              <w:rPr>
                <w:rFonts w:eastAsia="Calibri" w:cs="Arial"/>
                <w:b/>
                <w:sz w:val="18"/>
                <w:szCs w:val="18"/>
                <w:lang w:val="en-AU" w:eastAsia="en-US"/>
              </w:rPr>
              <w:t>Light Sectored</w:t>
            </w:r>
            <w:r w:rsidRPr="000E1D4F">
              <w:rPr>
                <w:rFonts w:eastAsia="Calibri" w:cs="Arial"/>
                <w:sz w:val="18"/>
                <w:szCs w:val="18"/>
                <w:lang w:val="en-AU" w:eastAsia="en-US"/>
              </w:rPr>
              <w:t>]</w:t>
            </w:r>
          </w:p>
          <w:p w14:paraId="7DC223BA" w14:textId="77777777" w:rsidR="005D7373" w:rsidRPr="000E1D4F" w:rsidRDefault="005D7373" w:rsidP="002C587A">
            <w:pPr>
              <w:keepNext/>
              <w:keepLines/>
              <w:spacing w:before="60" w:after="60"/>
              <w:rPr>
                <w:rFonts w:eastAsia="Calibri" w:cs="Arial"/>
                <w:sz w:val="18"/>
                <w:szCs w:val="18"/>
                <w:lang w:val="en-AU" w:eastAsia="en-US"/>
              </w:rPr>
            </w:pPr>
            <w:r w:rsidRPr="000E1D4F">
              <w:rPr>
                <w:rFonts w:eastAsia="Calibri" w:cs="Arial"/>
                <w:color w:val="000000"/>
                <w:sz w:val="18"/>
                <w:szCs w:val="18"/>
                <w:lang w:val="en-AU" w:eastAsia="en-US"/>
              </w:rPr>
              <w:t>1-2-3-4-5-6</w:t>
            </w:r>
            <w:r w:rsidRPr="000E1D4F">
              <w:rPr>
                <w:rFonts w:eastAsia="Calibri" w:cs="Arial"/>
                <w:sz w:val="18"/>
                <w:szCs w:val="18"/>
                <w:lang w:val="en-AU" w:eastAsia="en-US"/>
              </w:rPr>
              <w:t>-7</w:t>
            </w:r>
            <w:r w:rsidRPr="000E1D4F">
              <w:rPr>
                <w:rFonts w:eastAsia="Calibri" w:cs="Arial"/>
                <w:color w:val="000000"/>
                <w:sz w:val="18"/>
                <w:szCs w:val="18"/>
                <w:lang w:val="en-AU" w:eastAsia="en-US"/>
              </w:rPr>
              <w:t>-8</w:t>
            </w:r>
            <w:r w:rsidRPr="000E1D4F">
              <w:rPr>
                <w:rFonts w:eastAsia="Calibri" w:cs="Arial"/>
                <w:b/>
                <w:color w:val="0000FF"/>
                <w:sz w:val="18"/>
                <w:szCs w:val="18"/>
                <w:lang w:val="en-AU" w:eastAsia="en-US"/>
              </w:rPr>
              <w:t>-9</w:t>
            </w:r>
            <w:r w:rsidRPr="000E1D4F">
              <w:rPr>
                <w:rFonts w:eastAsia="Calibri" w:cs="Arial"/>
                <w:sz w:val="18"/>
                <w:szCs w:val="18"/>
                <w:lang w:val="en-AU" w:eastAsia="en-US"/>
              </w:rPr>
              <w:t xml:space="preserve">     [for </w:t>
            </w:r>
            <w:r w:rsidRPr="000E1D4F">
              <w:rPr>
                <w:rFonts w:eastAsia="Calibri" w:cs="Arial"/>
                <w:b/>
                <w:sz w:val="18"/>
                <w:szCs w:val="18"/>
                <w:lang w:val="en-AU" w:eastAsia="en-US"/>
              </w:rPr>
              <w:t>Light Air Obstruction</w:t>
            </w:r>
            <w:r w:rsidRPr="000E1D4F">
              <w:rPr>
                <w:rFonts w:eastAsia="Calibri" w:cs="Arial"/>
                <w:sz w:val="18"/>
                <w:szCs w:val="18"/>
                <w:lang w:val="en-AU" w:eastAsia="en-US"/>
              </w:rPr>
              <w:t>]</w:t>
            </w:r>
          </w:p>
          <w:p w14:paraId="1BE18385" w14:textId="77777777" w:rsidR="005D7373" w:rsidRPr="000E1D4F" w:rsidRDefault="005D7373" w:rsidP="002C587A">
            <w:pPr>
              <w:keepNext/>
              <w:keepLines/>
              <w:spacing w:before="60" w:after="60"/>
              <w:rPr>
                <w:rFonts w:eastAsia="Calibri" w:cs="Arial"/>
                <w:sz w:val="18"/>
                <w:szCs w:val="18"/>
                <w:lang w:val="en-AU" w:eastAsia="en-US"/>
              </w:rPr>
            </w:pPr>
            <w:r w:rsidRPr="000E1D4F">
              <w:rPr>
                <w:rFonts w:eastAsia="Calibri" w:cs="Arial"/>
                <w:b/>
                <w:dstrike/>
                <w:color w:val="FF0000"/>
                <w:sz w:val="18"/>
                <w:szCs w:val="18"/>
                <w:lang w:val="en-AU" w:eastAsia="en-US"/>
              </w:rPr>
              <w:t>1-2-3-4-5-6-7-8</w:t>
            </w:r>
            <w:r w:rsidRPr="000E1D4F">
              <w:rPr>
                <w:rFonts w:eastAsia="Calibri" w:cs="Arial"/>
                <w:sz w:val="18"/>
                <w:szCs w:val="18"/>
                <w:lang w:val="en-AU" w:eastAsia="en-US"/>
              </w:rPr>
              <w:t xml:space="preserve">        [</w:t>
            </w:r>
            <w:r w:rsidRPr="000E1D4F">
              <w:rPr>
                <w:rFonts w:eastAsia="Calibri" w:cs="Arial"/>
                <w:b/>
                <w:sz w:val="18"/>
                <w:szCs w:val="18"/>
                <w:lang w:val="en-AU" w:eastAsia="en-US"/>
              </w:rPr>
              <w:t>light visibility</w:t>
            </w:r>
            <w:r w:rsidRPr="000E1D4F">
              <w:rPr>
                <w:rFonts w:eastAsia="Calibri" w:cs="Arial"/>
                <w:sz w:val="18"/>
                <w:szCs w:val="18"/>
                <w:lang w:val="en-AU" w:eastAsia="en-US"/>
              </w:rPr>
              <w:t xml:space="preserve"> is not a valid attribute for </w:t>
            </w:r>
            <w:r w:rsidRPr="000E1D4F">
              <w:rPr>
                <w:rFonts w:eastAsia="Calibri" w:cs="Arial"/>
                <w:b/>
                <w:sz w:val="18"/>
                <w:szCs w:val="18"/>
                <w:lang w:val="en-AU" w:eastAsia="en-US"/>
              </w:rPr>
              <w:t>Light Fog Detector</w:t>
            </w:r>
            <w:r w:rsidRPr="000E1D4F">
              <w:rPr>
                <w:rFonts w:eastAsia="Calibri" w:cs="Arial"/>
                <w:sz w:val="18"/>
                <w:szCs w:val="18"/>
                <w:lang w:val="en-AU" w:eastAsia="en-US"/>
              </w:rPr>
              <w:t>]</w:t>
            </w:r>
          </w:p>
        </w:tc>
      </w:tr>
      <w:tr w:rsidR="00DF5336" w:rsidRPr="005D7373" w14:paraId="357D595D" w14:textId="77777777" w:rsidTr="002C587A">
        <w:trPr>
          <w:cantSplit/>
          <w:trHeight w:val="270"/>
          <w:jc w:val="center"/>
          <w:ins w:id="1776" w:author="Teh Stand" w:date="2021-09-02T07:24:00Z"/>
        </w:trPr>
        <w:tc>
          <w:tcPr>
            <w:tcW w:w="1134" w:type="dxa"/>
            <w:tcBorders>
              <w:top w:val="single" w:sz="8" w:space="0" w:color="000000"/>
              <w:bottom w:val="single" w:sz="8" w:space="0" w:color="000000"/>
            </w:tcBorders>
            <w:shd w:val="clear" w:color="auto" w:fill="auto"/>
          </w:tcPr>
          <w:p w14:paraId="3499C745" w14:textId="77777777" w:rsidR="00DF5336" w:rsidRPr="000E1D4F" w:rsidRDefault="00DF5336" w:rsidP="005D7373">
            <w:pPr>
              <w:spacing w:before="60" w:after="60"/>
              <w:rPr>
                <w:ins w:id="1777" w:author="Teh Stand" w:date="2021-09-02T07:24:00Z"/>
                <w:rFonts w:eastAsia="Calibri" w:cs="Arial"/>
                <w:color w:val="000000"/>
                <w:sz w:val="18"/>
                <w:szCs w:val="18"/>
                <w:lang w:val="en-AU" w:eastAsia="en-US"/>
              </w:rPr>
            </w:pPr>
          </w:p>
        </w:tc>
        <w:tc>
          <w:tcPr>
            <w:tcW w:w="1134" w:type="dxa"/>
            <w:tcBorders>
              <w:top w:val="single" w:sz="8" w:space="0" w:color="000000"/>
              <w:bottom w:val="single" w:sz="8" w:space="0" w:color="000000"/>
            </w:tcBorders>
            <w:shd w:val="clear" w:color="auto" w:fill="auto"/>
          </w:tcPr>
          <w:p w14:paraId="0A7E807B" w14:textId="77777777" w:rsidR="00DF5336" w:rsidRPr="000E1D4F" w:rsidRDefault="00DF5336" w:rsidP="005D7373">
            <w:pPr>
              <w:spacing w:before="60" w:after="60"/>
              <w:rPr>
                <w:ins w:id="1778" w:author="Teh Stand" w:date="2021-09-02T07:24:00Z"/>
                <w:rFonts w:eastAsia="Calibri" w:cs="Arial"/>
                <w:b/>
                <w:bCs/>
                <w:color w:val="000000"/>
                <w:sz w:val="18"/>
                <w:szCs w:val="18"/>
                <w:lang w:val="en-AU" w:eastAsia="en-US"/>
              </w:rPr>
            </w:pPr>
          </w:p>
        </w:tc>
        <w:tc>
          <w:tcPr>
            <w:tcW w:w="7230" w:type="dxa"/>
            <w:tcBorders>
              <w:top w:val="single" w:sz="8" w:space="0" w:color="000000"/>
              <w:bottom w:val="single" w:sz="8" w:space="0" w:color="000000"/>
            </w:tcBorders>
            <w:shd w:val="clear" w:color="auto" w:fill="auto"/>
          </w:tcPr>
          <w:p w14:paraId="32139D11" w14:textId="77777777" w:rsidR="00DF5336" w:rsidRPr="000E1D4F" w:rsidRDefault="00DF5336" w:rsidP="005D7373">
            <w:pPr>
              <w:spacing w:before="60" w:after="60"/>
              <w:rPr>
                <w:ins w:id="1779" w:author="Teh Stand" w:date="2021-09-02T07:24:00Z"/>
                <w:rFonts w:eastAsia="Calibri" w:cs="Arial"/>
                <w:color w:val="000000"/>
                <w:sz w:val="18"/>
                <w:szCs w:val="18"/>
                <w:lang w:val="en-AU" w:eastAsia="en-US"/>
              </w:rPr>
            </w:pPr>
          </w:p>
        </w:tc>
      </w:tr>
      <w:tr w:rsidR="005D7373" w:rsidRPr="005D7373" w14:paraId="526CBCF2" w14:textId="77777777" w:rsidTr="002C587A">
        <w:trPr>
          <w:cantSplit/>
          <w:trHeight w:val="270"/>
          <w:jc w:val="center"/>
        </w:trPr>
        <w:tc>
          <w:tcPr>
            <w:tcW w:w="1134" w:type="dxa"/>
            <w:tcBorders>
              <w:top w:val="single" w:sz="8" w:space="0" w:color="000000"/>
              <w:left w:val="single" w:sz="8" w:space="0" w:color="000000"/>
              <w:bottom w:val="single" w:sz="8" w:space="0" w:color="000000"/>
              <w:right w:val="single" w:sz="8" w:space="0" w:color="000000"/>
            </w:tcBorders>
            <w:shd w:val="clear" w:color="auto" w:fill="auto"/>
          </w:tcPr>
          <w:p w14:paraId="382F635F" w14:textId="77777777" w:rsidR="005D7373" w:rsidRPr="000E1D4F" w:rsidRDefault="005D7373" w:rsidP="005D7373">
            <w:pPr>
              <w:spacing w:before="60" w:after="60"/>
              <w:rPr>
                <w:rFonts w:eastAsia="Calibri" w:cs="Arial"/>
                <w:color w:val="000000"/>
                <w:sz w:val="18"/>
                <w:szCs w:val="18"/>
                <w:lang w:val="en-AU" w:eastAsia="en-US"/>
              </w:rPr>
            </w:pPr>
            <w:r w:rsidRPr="000E1D4F">
              <w:rPr>
                <w:rFonts w:eastAsia="Calibri" w:cs="Arial"/>
                <w:color w:val="000000"/>
                <w:sz w:val="18"/>
                <w:szCs w:val="18"/>
                <w:lang w:val="en-AU" w:eastAsia="en-US"/>
              </w:rPr>
              <w:t>MARSYS</w:t>
            </w:r>
          </w:p>
        </w:tc>
        <w:tc>
          <w:tcPr>
            <w:tcW w:w="1134" w:type="dxa"/>
            <w:tcBorders>
              <w:top w:val="single" w:sz="8" w:space="0" w:color="000000"/>
              <w:left w:val="nil"/>
              <w:bottom w:val="single" w:sz="8" w:space="0" w:color="000000"/>
              <w:right w:val="single" w:sz="8" w:space="0" w:color="000000"/>
            </w:tcBorders>
            <w:shd w:val="clear" w:color="auto" w:fill="auto"/>
          </w:tcPr>
          <w:p w14:paraId="0D03F467" w14:textId="77777777" w:rsidR="005D7373" w:rsidRPr="000E1D4F" w:rsidRDefault="005D7373" w:rsidP="005D7373">
            <w:pPr>
              <w:spacing w:before="60" w:after="60"/>
              <w:rPr>
                <w:rFonts w:eastAsia="Calibri" w:cs="Arial"/>
                <w:b/>
                <w:bCs/>
                <w:color w:val="000000"/>
                <w:sz w:val="18"/>
                <w:szCs w:val="18"/>
                <w:lang w:val="en-AU" w:eastAsia="en-US"/>
              </w:rPr>
            </w:pPr>
          </w:p>
        </w:tc>
        <w:tc>
          <w:tcPr>
            <w:tcW w:w="7230" w:type="dxa"/>
            <w:tcBorders>
              <w:top w:val="single" w:sz="8" w:space="0" w:color="000000"/>
              <w:left w:val="nil"/>
              <w:bottom w:val="single" w:sz="8" w:space="0" w:color="000000"/>
              <w:right w:val="single" w:sz="8" w:space="0" w:color="000000"/>
            </w:tcBorders>
            <w:shd w:val="clear" w:color="auto" w:fill="auto"/>
          </w:tcPr>
          <w:p w14:paraId="6BC3D26E" w14:textId="77777777" w:rsidR="005D7373" w:rsidRPr="000E1D4F" w:rsidRDefault="005D7373" w:rsidP="005D7373">
            <w:pPr>
              <w:spacing w:before="60" w:after="60"/>
              <w:rPr>
                <w:rFonts w:eastAsia="Calibri" w:cs="Arial"/>
                <w:color w:val="000000"/>
                <w:sz w:val="18"/>
                <w:szCs w:val="18"/>
                <w:lang w:val="en-AU" w:eastAsia="en-US"/>
              </w:rPr>
            </w:pPr>
            <w:r w:rsidRPr="000E1D4F">
              <w:rPr>
                <w:rFonts w:eastAsia="Calibri" w:cs="Arial"/>
                <w:color w:val="000000"/>
                <w:sz w:val="18"/>
                <w:szCs w:val="18"/>
                <w:lang w:val="en-AU" w:eastAsia="en-US"/>
              </w:rPr>
              <w:t> 1-2-9</w:t>
            </w:r>
            <w:r w:rsidRPr="000E1D4F">
              <w:rPr>
                <w:rFonts w:eastAsia="Calibri" w:cs="Arial"/>
                <w:b/>
                <w:dstrike/>
                <w:color w:val="FF0000"/>
                <w:sz w:val="18"/>
                <w:szCs w:val="18"/>
                <w:lang w:val="en-AU" w:eastAsia="en-US"/>
              </w:rPr>
              <w:t>-10</w:t>
            </w:r>
            <w:r w:rsidRPr="000E1D4F">
              <w:rPr>
                <w:rFonts w:eastAsia="Calibri" w:cs="Arial"/>
                <w:b/>
                <w:color w:val="0000FF"/>
                <w:sz w:val="18"/>
                <w:szCs w:val="18"/>
                <w:lang w:val="en-AU" w:eastAsia="en-US"/>
              </w:rPr>
              <w:t>-11</w:t>
            </w:r>
          </w:p>
        </w:tc>
      </w:tr>
      <w:tr w:rsidR="005D7373" w:rsidRPr="005D7373" w14:paraId="49D5829A" w14:textId="77777777" w:rsidTr="002C587A">
        <w:trPr>
          <w:cantSplit/>
          <w:trHeight w:val="270"/>
          <w:jc w:val="center"/>
        </w:trPr>
        <w:tc>
          <w:tcPr>
            <w:tcW w:w="1134" w:type="dxa"/>
            <w:tcBorders>
              <w:top w:val="single" w:sz="8" w:space="0" w:color="000000"/>
              <w:bottom w:val="single" w:sz="8" w:space="0" w:color="000000"/>
            </w:tcBorders>
            <w:shd w:val="clear" w:color="auto" w:fill="auto"/>
          </w:tcPr>
          <w:p w14:paraId="30997AD7" w14:textId="77777777" w:rsidR="005D7373" w:rsidRPr="000E1D4F" w:rsidRDefault="005D7373" w:rsidP="005D7373">
            <w:pPr>
              <w:spacing w:before="60" w:after="60"/>
              <w:rPr>
                <w:rFonts w:eastAsia="Calibri" w:cs="Arial"/>
                <w:color w:val="000000"/>
                <w:sz w:val="18"/>
                <w:szCs w:val="18"/>
                <w:lang w:val="en-AU" w:eastAsia="en-US"/>
              </w:rPr>
            </w:pPr>
          </w:p>
        </w:tc>
        <w:tc>
          <w:tcPr>
            <w:tcW w:w="1134" w:type="dxa"/>
            <w:tcBorders>
              <w:top w:val="single" w:sz="8" w:space="0" w:color="000000"/>
              <w:bottom w:val="single" w:sz="8" w:space="0" w:color="000000"/>
            </w:tcBorders>
            <w:shd w:val="clear" w:color="auto" w:fill="auto"/>
          </w:tcPr>
          <w:p w14:paraId="0B0A454D" w14:textId="77777777" w:rsidR="005D7373" w:rsidRPr="000E1D4F" w:rsidRDefault="005D7373" w:rsidP="005D7373">
            <w:pPr>
              <w:spacing w:before="60" w:after="60"/>
              <w:rPr>
                <w:rFonts w:eastAsia="Calibri" w:cs="Arial"/>
                <w:b/>
                <w:bCs/>
                <w:color w:val="000000"/>
                <w:sz w:val="18"/>
                <w:szCs w:val="18"/>
                <w:lang w:val="en-AU" w:eastAsia="en-US"/>
              </w:rPr>
            </w:pPr>
          </w:p>
        </w:tc>
        <w:tc>
          <w:tcPr>
            <w:tcW w:w="7230" w:type="dxa"/>
            <w:tcBorders>
              <w:top w:val="single" w:sz="8" w:space="0" w:color="000000"/>
              <w:bottom w:val="single" w:sz="8" w:space="0" w:color="000000"/>
            </w:tcBorders>
            <w:shd w:val="clear" w:color="auto" w:fill="auto"/>
          </w:tcPr>
          <w:p w14:paraId="2411617B" w14:textId="77777777" w:rsidR="005D7373" w:rsidRPr="000E1D4F" w:rsidRDefault="005D7373" w:rsidP="005D7373">
            <w:pPr>
              <w:spacing w:before="60" w:after="60"/>
              <w:rPr>
                <w:rFonts w:eastAsia="Calibri" w:cs="Arial"/>
                <w:color w:val="000000"/>
                <w:sz w:val="18"/>
                <w:szCs w:val="18"/>
                <w:lang w:val="en-AU" w:eastAsia="en-US"/>
              </w:rPr>
            </w:pPr>
          </w:p>
        </w:tc>
      </w:tr>
      <w:tr w:rsidR="005D7373" w:rsidRPr="005D7373" w14:paraId="519E6BB4" w14:textId="77777777" w:rsidTr="002C587A">
        <w:trPr>
          <w:cantSplit/>
          <w:trHeight w:val="270"/>
          <w:jc w:val="center"/>
        </w:trPr>
        <w:tc>
          <w:tcPr>
            <w:tcW w:w="1134" w:type="dxa"/>
            <w:tcBorders>
              <w:top w:val="single" w:sz="4" w:space="0" w:color="auto"/>
              <w:left w:val="single" w:sz="4" w:space="0" w:color="auto"/>
              <w:bottom w:val="single" w:sz="8" w:space="0" w:color="000000"/>
              <w:right w:val="single" w:sz="8" w:space="0" w:color="000000"/>
            </w:tcBorders>
            <w:shd w:val="clear" w:color="auto" w:fill="auto"/>
          </w:tcPr>
          <w:p w14:paraId="1F001C66" w14:textId="77777777" w:rsidR="005D7373" w:rsidRPr="000E1D4F" w:rsidRDefault="005D7373" w:rsidP="005D7373">
            <w:pPr>
              <w:spacing w:before="60" w:after="60"/>
              <w:rPr>
                <w:rFonts w:eastAsia="Calibri" w:cs="Arial"/>
                <w:color w:val="000000"/>
                <w:sz w:val="18"/>
                <w:szCs w:val="18"/>
                <w:lang w:val="en-AU" w:eastAsia="en-US"/>
              </w:rPr>
            </w:pPr>
            <w:r w:rsidRPr="000E1D4F">
              <w:rPr>
                <w:rFonts w:eastAsia="Calibri" w:cs="Arial"/>
                <w:color w:val="000000"/>
                <w:sz w:val="18"/>
                <w:szCs w:val="18"/>
                <w:lang w:val="en-AU" w:eastAsia="en-US"/>
              </w:rPr>
              <w:t>NATCON</w:t>
            </w:r>
          </w:p>
        </w:tc>
        <w:tc>
          <w:tcPr>
            <w:tcW w:w="1134" w:type="dxa"/>
            <w:tcBorders>
              <w:top w:val="single" w:sz="4" w:space="0" w:color="auto"/>
              <w:left w:val="nil"/>
              <w:bottom w:val="single" w:sz="8" w:space="0" w:color="000000"/>
              <w:right w:val="single" w:sz="8" w:space="0" w:color="000000"/>
            </w:tcBorders>
            <w:shd w:val="clear" w:color="auto" w:fill="auto"/>
          </w:tcPr>
          <w:p w14:paraId="624E2F59" w14:textId="77777777" w:rsidR="005D7373" w:rsidRPr="000E1D4F" w:rsidRDefault="005D7373" w:rsidP="005D7373">
            <w:pPr>
              <w:spacing w:before="60" w:after="60"/>
              <w:rPr>
                <w:rFonts w:eastAsia="Calibri" w:cs="Arial"/>
                <w:b/>
                <w:bCs/>
                <w:color w:val="000000"/>
                <w:sz w:val="18"/>
                <w:szCs w:val="18"/>
                <w:lang w:val="en-AU" w:eastAsia="en-US"/>
              </w:rPr>
            </w:pPr>
          </w:p>
        </w:tc>
        <w:tc>
          <w:tcPr>
            <w:tcW w:w="7230" w:type="dxa"/>
            <w:tcBorders>
              <w:top w:val="single" w:sz="4" w:space="0" w:color="auto"/>
              <w:left w:val="nil"/>
              <w:bottom w:val="single" w:sz="8" w:space="0" w:color="000000"/>
              <w:right w:val="single" w:sz="8" w:space="0" w:color="000000"/>
            </w:tcBorders>
            <w:shd w:val="clear" w:color="auto" w:fill="auto"/>
          </w:tcPr>
          <w:p w14:paraId="6C7B4F4F" w14:textId="77777777" w:rsidR="005D7373" w:rsidRPr="000E1D4F" w:rsidRDefault="005D7373" w:rsidP="005D7373">
            <w:pPr>
              <w:spacing w:before="60" w:after="60"/>
              <w:rPr>
                <w:rFonts w:eastAsia="Calibri" w:cs="Arial"/>
                <w:sz w:val="18"/>
                <w:szCs w:val="18"/>
                <w:lang w:val="en-AU" w:eastAsia="en-US"/>
              </w:rPr>
            </w:pPr>
            <w:r w:rsidRPr="000E1D4F">
              <w:rPr>
                <w:rFonts w:eastAsia="Calibri" w:cs="Arial"/>
                <w:sz w:val="18"/>
                <w:szCs w:val="18"/>
                <w:lang w:val="en-AU" w:eastAsia="en-US"/>
              </w:rPr>
              <w:t>1-2-3-4-5-6-7-8</w:t>
            </w:r>
            <w:r w:rsidRPr="000E1D4F">
              <w:rPr>
                <w:rFonts w:eastAsia="Calibri" w:cs="Arial"/>
                <w:b/>
                <w:dstrike/>
                <w:color w:val="FF0000"/>
                <w:sz w:val="18"/>
                <w:szCs w:val="18"/>
                <w:lang w:val="en-AU" w:eastAsia="en-US"/>
              </w:rPr>
              <w:t>-9</w:t>
            </w:r>
            <w:r w:rsidRPr="000E1D4F">
              <w:rPr>
                <w:rFonts w:eastAsia="Calibri" w:cs="Arial"/>
                <w:b/>
                <w:color w:val="0000FF"/>
                <w:sz w:val="18"/>
                <w:szCs w:val="18"/>
                <w:lang w:val="en-AU" w:eastAsia="en-US"/>
              </w:rPr>
              <w:t>-11-12</w:t>
            </w:r>
          </w:p>
        </w:tc>
      </w:tr>
      <w:tr w:rsidR="005D7373" w:rsidRPr="005D7373" w14:paraId="756BCB94" w14:textId="77777777" w:rsidTr="002C587A">
        <w:trPr>
          <w:cantSplit/>
          <w:trHeight w:val="270"/>
          <w:jc w:val="center"/>
        </w:trPr>
        <w:tc>
          <w:tcPr>
            <w:tcW w:w="1134" w:type="dxa"/>
            <w:tcBorders>
              <w:top w:val="nil"/>
              <w:left w:val="single" w:sz="8" w:space="0" w:color="000000"/>
              <w:bottom w:val="single" w:sz="8" w:space="0" w:color="000000"/>
              <w:right w:val="single" w:sz="8" w:space="0" w:color="000000"/>
            </w:tcBorders>
            <w:shd w:val="clear" w:color="auto" w:fill="auto"/>
          </w:tcPr>
          <w:p w14:paraId="4596C8B5" w14:textId="77777777" w:rsidR="005D7373" w:rsidRPr="000E1D4F" w:rsidRDefault="005D7373" w:rsidP="005D7373">
            <w:pPr>
              <w:spacing w:before="60" w:after="60"/>
              <w:rPr>
                <w:rFonts w:eastAsia="Calibri" w:cs="Arial"/>
                <w:color w:val="000000"/>
                <w:sz w:val="18"/>
                <w:szCs w:val="18"/>
                <w:lang w:val="en-AU" w:eastAsia="en-US"/>
              </w:rPr>
            </w:pPr>
            <w:r w:rsidRPr="000E1D4F">
              <w:rPr>
                <w:rFonts w:eastAsia="Calibri" w:cs="Arial"/>
                <w:color w:val="000000"/>
                <w:sz w:val="18"/>
                <w:szCs w:val="18"/>
                <w:lang w:val="en-AU" w:eastAsia="en-US"/>
              </w:rPr>
              <w:t> </w:t>
            </w:r>
          </w:p>
        </w:tc>
        <w:tc>
          <w:tcPr>
            <w:tcW w:w="1134" w:type="dxa"/>
            <w:tcBorders>
              <w:top w:val="nil"/>
              <w:left w:val="nil"/>
              <w:bottom w:val="single" w:sz="8" w:space="0" w:color="000000"/>
              <w:right w:val="single" w:sz="8" w:space="0" w:color="000000"/>
            </w:tcBorders>
            <w:shd w:val="clear" w:color="auto" w:fill="auto"/>
          </w:tcPr>
          <w:p w14:paraId="449EAC4F" w14:textId="77777777" w:rsidR="005D7373" w:rsidRPr="000E1D4F" w:rsidRDefault="005D7373" w:rsidP="005D7373">
            <w:pPr>
              <w:spacing w:before="60" w:after="60"/>
              <w:rPr>
                <w:rFonts w:eastAsia="Calibri" w:cs="Arial"/>
                <w:b/>
                <w:bCs/>
                <w:color w:val="000000"/>
                <w:sz w:val="18"/>
                <w:szCs w:val="18"/>
                <w:lang w:val="en-AU" w:eastAsia="en-US"/>
              </w:rPr>
            </w:pPr>
            <w:r w:rsidRPr="000E1D4F">
              <w:rPr>
                <w:rFonts w:eastAsia="Calibri" w:cs="Arial"/>
                <w:b/>
                <w:bCs/>
                <w:color w:val="000000"/>
                <w:sz w:val="18"/>
                <w:szCs w:val="18"/>
                <w:lang w:val="en-AU" w:eastAsia="en-US"/>
              </w:rPr>
              <w:t>BCNCAR</w:t>
            </w:r>
          </w:p>
        </w:tc>
        <w:tc>
          <w:tcPr>
            <w:tcW w:w="7230" w:type="dxa"/>
            <w:tcBorders>
              <w:top w:val="nil"/>
              <w:left w:val="nil"/>
              <w:bottom w:val="single" w:sz="8" w:space="0" w:color="000000"/>
              <w:right w:val="single" w:sz="8" w:space="0" w:color="000000"/>
            </w:tcBorders>
            <w:shd w:val="clear" w:color="auto" w:fill="auto"/>
          </w:tcPr>
          <w:p w14:paraId="16452366" w14:textId="77777777" w:rsidR="005D7373" w:rsidRPr="000E1D4F" w:rsidRDefault="005D7373" w:rsidP="005D7373">
            <w:pPr>
              <w:spacing w:before="60" w:after="60"/>
              <w:rPr>
                <w:rFonts w:eastAsia="Calibri" w:cs="Arial"/>
                <w:color w:val="000000"/>
                <w:sz w:val="18"/>
                <w:szCs w:val="18"/>
                <w:lang w:val="en-AU" w:eastAsia="en-US"/>
              </w:rPr>
            </w:pPr>
            <w:r w:rsidRPr="000E1D4F">
              <w:rPr>
                <w:rFonts w:eastAsia="Calibri" w:cs="Arial"/>
                <w:color w:val="000000"/>
                <w:sz w:val="18"/>
                <w:szCs w:val="18"/>
                <w:lang w:val="en-AU" w:eastAsia="en-US"/>
              </w:rPr>
              <w:t>1-2-6-7-8</w:t>
            </w:r>
            <w:r w:rsidRPr="000E1D4F">
              <w:rPr>
                <w:rFonts w:eastAsia="Calibri" w:cs="Arial"/>
                <w:b/>
                <w:dstrike/>
                <w:color w:val="FF0000"/>
                <w:sz w:val="18"/>
                <w:szCs w:val="18"/>
                <w:lang w:val="en-AU" w:eastAsia="en-US"/>
              </w:rPr>
              <w:t>-9</w:t>
            </w:r>
            <w:r w:rsidRPr="000E1D4F">
              <w:rPr>
                <w:rFonts w:eastAsia="Calibri" w:cs="Arial"/>
                <w:b/>
                <w:color w:val="0000FF"/>
                <w:sz w:val="18"/>
                <w:szCs w:val="18"/>
                <w:lang w:val="en-AU" w:eastAsia="en-US"/>
              </w:rPr>
              <w:t>-11</w:t>
            </w:r>
            <w:r w:rsidRPr="000E1D4F">
              <w:rPr>
                <w:rFonts w:eastAsia="Calibri" w:cs="Arial"/>
                <w:color w:val="000000"/>
                <w:sz w:val="18"/>
                <w:szCs w:val="18"/>
                <w:lang w:val="en-AU" w:eastAsia="en-US"/>
              </w:rPr>
              <w:t xml:space="preserve">     [Value 11 is populated from BCNSHP = 4]</w:t>
            </w:r>
          </w:p>
        </w:tc>
      </w:tr>
      <w:tr w:rsidR="005D7373" w:rsidRPr="005D7373" w14:paraId="05721039" w14:textId="77777777" w:rsidTr="002C587A">
        <w:trPr>
          <w:cantSplit/>
          <w:trHeight w:val="270"/>
          <w:jc w:val="center"/>
        </w:trPr>
        <w:tc>
          <w:tcPr>
            <w:tcW w:w="1134" w:type="dxa"/>
            <w:tcBorders>
              <w:top w:val="nil"/>
              <w:left w:val="single" w:sz="8" w:space="0" w:color="000000"/>
              <w:bottom w:val="single" w:sz="8" w:space="0" w:color="000000"/>
              <w:right w:val="single" w:sz="8" w:space="0" w:color="000000"/>
            </w:tcBorders>
            <w:shd w:val="clear" w:color="auto" w:fill="auto"/>
          </w:tcPr>
          <w:p w14:paraId="436DF091" w14:textId="77777777" w:rsidR="005D7373" w:rsidRPr="000E1D4F" w:rsidRDefault="005D7373" w:rsidP="005D7373">
            <w:pPr>
              <w:spacing w:before="60" w:after="60"/>
              <w:rPr>
                <w:rFonts w:eastAsia="Calibri" w:cs="Arial"/>
                <w:color w:val="000000"/>
                <w:sz w:val="18"/>
                <w:szCs w:val="18"/>
                <w:lang w:val="en-AU" w:eastAsia="en-US"/>
              </w:rPr>
            </w:pPr>
            <w:r w:rsidRPr="000E1D4F">
              <w:rPr>
                <w:rFonts w:eastAsia="Calibri" w:cs="Arial"/>
                <w:color w:val="000000"/>
                <w:sz w:val="18"/>
                <w:szCs w:val="18"/>
                <w:lang w:val="en-AU" w:eastAsia="en-US"/>
              </w:rPr>
              <w:t> </w:t>
            </w:r>
          </w:p>
        </w:tc>
        <w:tc>
          <w:tcPr>
            <w:tcW w:w="1134" w:type="dxa"/>
            <w:tcBorders>
              <w:top w:val="nil"/>
              <w:left w:val="nil"/>
              <w:bottom w:val="single" w:sz="8" w:space="0" w:color="000000"/>
              <w:right w:val="single" w:sz="8" w:space="0" w:color="000000"/>
            </w:tcBorders>
            <w:shd w:val="clear" w:color="auto" w:fill="auto"/>
          </w:tcPr>
          <w:p w14:paraId="6BB2B1A1" w14:textId="77777777" w:rsidR="005D7373" w:rsidRPr="000E1D4F" w:rsidRDefault="005D7373" w:rsidP="005D7373">
            <w:pPr>
              <w:spacing w:before="60" w:after="60"/>
              <w:rPr>
                <w:rFonts w:eastAsia="Calibri" w:cs="Arial"/>
                <w:b/>
                <w:bCs/>
                <w:color w:val="000000"/>
                <w:sz w:val="18"/>
                <w:szCs w:val="18"/>
                <w:lang w:val="en-AU" w:eastAsia="en-US"/>
              </w:rPr>
            </w:pPr>
            <w:r w:rsidRPr="000E1D4F">
              <w:rPr>
                <w:rFonts w:eastAsia="Calibri" w:cs="Arial"/>
                <w:b/>
                <w:bCs/>
                <w:color w:val="000000"/>
                <w:sz w:val="18"/>
                <w:szCs w:val="18"/>
                <w:lang w:val="en-AU" w:eastAsia="en-US"/>
              </w:rPr>
              <w:t>BCNISD</w:t>
            </w:r>
          </w:p>
        </w:tc>
        <w:tc>
          <w:tcPr>
            <w:tcW w:w="7230" w:type="dxa"/>
            <w:tcBorders>
              <w:top w:val="nil"/>
              <w:left w:val="nil"/>
              <w:bottom w:val="single" w:sz="8" w:space="0" w:color="000000"/>
              <w:right w:val="single" w:sz="8" w:space="0" w:color="000000"/>
            </w:tcBorders>
            <w:shd w:val="clear" w:color="auto" w:fill="auto"/>
          </w:tcPr>
          <w:p w14:paraId="41556E37" w14:textId="77777777" w:rsidR="005D7373" w:rsidRPr="000E1D4F" w:rsidRDefault="005D7373" w:rsidP="005D7373">
            <w:pPr>
              <w:spacing w:before="60" w:after="60"/>
              <w:rPr>
                <w:rFonts w:eastAsia="Calibri" w:cs="Arial"/>
                <w:color w:val="000000"/>
                <w:sz w:val="18"/>
                <w:szCs w:val="18"/>
                <w:lang w:val="en-AU" w:eastAsia="en-US"/>
              </w:rPr>
            </w:pPr>
            <w:r w:rsidRPr="000E1D4F">
              <w:rPr>
                <w:rFonts w:eastAsia="Calibri" w:cs="Arial"/>
                <w:color w:val="000000"/>
                <w:sz w:val="18"/>
                <w:szCs w:val="18"/>
                <w:lang w:val="en-AU" w:eastAsia="en-US"/>
              </w:rPr>
              <w:t>1-2-6-7-8</w:t>
            </w:r>
            <w:r w:rsidRPr="000E1D4F">
              <w:rPr>
                <w:rFonts w:eastAsia="Calibri" w:cs="Arial"/>
                <w:b/>
                <w:dstrike/>
                <w:color w:val="FF0000"/>
                <w:sz w:val="18"/>
                <w:szCs w:val="18"/>
                <w:lang w:val="en-AU" w:eastAsia="en-US"/>
              </w:rPr>
              <w:t>-9</w:t>
            </w:r>
            <w:r w:rsidRPr="000E1D4F">
              <w:rPr>
                <w:rFonts w:eastAsia="Calibri" w:cs="Arial"/>
                <w:b/>
                <w:color w:val="0000FF"/>
                <w:sz w:val="18"/>
                <w:szCs w:val="18"/>
                <w:lang w:val="en-AU" w:eastAsia="en-US"/>
              </w:rPr>
              <w:t>-11</w:t>
            </w:r>
            <w:r w:rsidRPr="000E1D4F">
              <w:rPr>
                <w:rFonts w:eastAsia="Calibri" w:cs="Arial"/>
                <w:color w:val="000000"/>
                <w:sz w:val="18"/>
                <w:szCs w:val="18"/>
                <w:lang w:val="en-AU" w:eastAsia="en-US"/>
              </w:rPr>
              <w:t xml:space="preserve">     [Value 11 is populated from BCNSHP = 4]</w:t>
            </w:r>
          </w:p>
        </w:tc>
      </w:tr>
      <w:tr w:rsidR="005D7373" w:rsidRPr="005D7373" w14:paraId="1D5C00F5" w14:textId="77777777" w:rsidTr="002C587A">
        <w:trPr>
          <w:cantSplit/>
          <w:trHeight w:val="270"/>
          <w:jc w:val="center"/>
        </w:trPr>
        <w:tc>
          <w:tcPr>
            <w:tcW w:w="1134" w:type="dxa"/>
            <w:tcBorders>
              <w:top w:val="nil"/>
              <w:left w:val="single" w:sz="8" w:space="0" w:color="000000"/>
              <w:bottom w:val="single" w:sz="4" w:space="0" w:color="auto"/>
              <w:right w:val="single" w:sz="8" w:space="0" w:color="000000"/>
            </w:tcBorders>
            <w:shd w:val="clear" w:color="auto" w:fill="auto"/>
          </w:tcPr>
          <w:p w14:paraId="03E4FED4" w14:textId="77777777" w:rsidR="005D7373" w:rsidRPr="000E1D4F" w:rsidRDefault="005D7373" w:rsidP="005D7373">
            <w:pPr>
              <w:spacing w:before="60" w:after="60"/>
              <w:rPr>
                <w:rFonts w:eastAsia="Calibri" w:cs="Arial"/>
                <w:color w:val="000000"/>
                <w:sz w:val="18"/>
                <w:szCs w:val="18"/>
                <w:lang w:val="en-AU" w:eastAsia="en-US"/>
              </w:rPr>
            </w:pPr>
            <w:r w:rsidRPr="000E1D4F">
              <w:rPr>
                <w:rFonts w:eastAsia="Calibri" w:cs="Arial"/>
                <w:color w:val="000000"/>
                <w:sz w:val="18"/>
                <w:szCs w:val="18"/>
                <w:lang w:val="en-AU" w:eastAsia="en-US"/>
              </w:rPr>
              <w:t> </w:t>
            </w:r>
          </w:p>
        </w:tc>
        <w:tc>
          <w:tcPr>
            <w:tcW w:w="1134" w:type="dxa"/>
            <w:tcBorders>
              <w:top w:val="nil"/>
              <w:left w:val="nil"/>
              <w:bottom w:val="single" w:sz="4" w:space="0" w:color="auto"/>
              <w:right w:val="single" w:sz="8" w:space="0" w:color="000000"/>
            </w:tcBorders>
            <w:shd w:val="clear" w:color="auto" w:fill="auto"/>
          </w:tcPr>
          <w:p w14:paraId="0310AD43" w14:textId="77777777" w:rsidR="005D7373" w:rsidRPr="000E1D4F" w:rsidRDefault="005D7373" w:rsidP="005D7373">
            <w:pPr>
              <w:spacing w:before="60" w:after="60"/>
              <w:rPr>
                <w:rFonts w:eastAsia="Calibri" w:cs="Arial"/>
                <w:b/>
                <w:bCs/>
                <w:color w:val="000000"/>
                <w:sz w:val="18"/>
                <w:szCs w:val="18"/>
                <w:lang w:val="en-AU" w:eastAsia="en-US"/>
              </w:rPr>
            </w:pPr>
            <w:r w:rsidRPr="000E1D4F">
              <w:rPr>
                <w:rFonts w:eastAsia="Calibri" w:cs="Arial"/>
                <w:b/>
                <w:bCs/>
                <w:color w:val="000000"/>
                <w:sz w:val="18"/>
                <w:szCs w:val="18"/>
                <w:lang w:val="en-AU" w:eastAsia="en-US"/>
              </w:rPr>
              <w:t>BCNLAT</w:t>
            </w:r>
          </w:p>
        </w:tc>
        <w:tc>
          <w:tcPr>
            <w:tcW w:w="7230" w:type="dxa"/>
            <w:tcBorders>
              <w:top w:val="nil"/>
              <w:left w:val="nil"/>
              <w:bottom w:val="single" w:sz="4" w:space="0" w:color="auto"/>
              <w:right w:val="single" w:sz="8" w:space="0" w:color="000000"/>
            </w:tcBorders>
            <w:shd w:val="clear" w:color="auto" w:fill="auto"/>
          </w:tcPr>
          <w:p w14:paraId="31D39731" w14:textId="77777777" w:rsidR="005D7373" w:rsidRPr="000E1D4F" w:rsidRDefault="005D7373" w:rsidP="005D7373">
            <w:pPr>
              <w:spacing w:before="60" w:after="60"/>
              <w:rPr>
                <w:rFonts w:eastAsia="Calibri" w:cs="Arial"/>
                <w:color w:val="000000"/>
                <w:sz w:val="18"/>
                <w:szCs w:val="18"/>
                <w:lang w:val="en-AU" w:eastAsia="en-US"/>
              </w:rPr>
            </w:pPr>
            <w:r w:rsidRPr="000E1D4F">
              <w:rPr>
                <w:rFonts w:eastAsia="Calibri" w:cs="Arial"/>
                <w:color w:val="000000"/>
                <w:sz w:val="18"/>
                <w:szCs w:val="18"/>
                <w:lang w:val="en-AU" w:eastAsia="en-US"/>
              </w:rPr>
              <w:t>1-2-6-7-8</w:t>
            </w:r>
            <w:r w:rsidRPr="000E1D4F">
              <w:rPr>
                <w:rFonts w:eastAsia="Calibri" w:cs="Arial"/>
                <w:b/>
                <w:dstrike/>
                <w:color w:val="FF0000"/>
                <w:sz w:val="18"/>
                <w:szCs w:val="18"/>
                <w:lang w:val="en-AU" w:eastAsia="en-US"/>
              </w:rPr>
              <w:t>-9</w:t>
            </w:r>
            <w:r w:rsidRPr="000E1D4F">
              <w:rPr>
                <w:rFonts w:eastAsia="Calibri" w:cs="Arial"/>
                <w:b/>
                <w:color w:val="0000FF"/>
                <w:sz w:val="18"/>
                <w:szCs w:val="18"/>
                <w:lang w:val="en-AU" w:eastAsia="en-US"/>
              </w:rPr>
              <w:t>-11</w:t>
            </w:r>
            <w:r w:rsidRPr="000E1D4F">
              <w:rPr>
                <w:rFonts w:eastAsia="Calibri" w:cs="Arial"/>
                <w:color w:val="000000"/>
                <w:sz w:val="18"/>
                <w:szCs w:val="18"/>
                <w:lang w:val="en-AU" w:eastAsia="en-US"/>
              </w:rPr>
              <w:t xml:space="preserve">     [Value 11 is populated from BCNSHP = 4]</w:t>
            </w:r>
          </w:p>
        </w:tc>
      </w:tr>
      <w:tr w:rsidR="005D7373" w:rsidRPr="005D7373" w14:paraId="52918D46" w14:textId="77777777" w:rsidTr="002C587A">
        <w:trPr>
          <w:cantSplit/>
          <w:trHeight w:val="270"/>
          <w:jc w:val="center"/>
        </w:trPr>
        <w:tc>
          <w:tcPr>
            <w:tcW w:w="1134" w:type="dxa"/>
            <w:tcBorders>
              <w:top w:val="single" w:sz="4" w:space="0" w:color="auto"/>
              <w:left w:val="single" w:sz="4" w:space="0" w:color="auto"/>
              <w:bottom w:val="single" w:sz="4" w:space="0" w:color="auto"/>
              <w:right w:val="single" w:sz="4" w:space="0" w:color="auto"/>
            </w:tcBorders>
            <w:shd w:val="clear" w:color="auto" w:fill="auto"/>
          </w:tcPr>
          <w:p w14:paraId="6D9D6C6D" w14:textId="77777777" w:rsidR="005D7373" w:rsidRPr="000E1D4F" w:rsidRDefault="005D7373" w:rsidP="005D7373">
            <w:pPr>
              <w:spacing w:before="60" w:after="60"/>
              <w:rPr>
                <w:rFonts w:eastAsia="Calibri" w:cs="Arial"/>
                <w:color w:val="000000"/>
                <w:sz w:val="18"/>
                <w:szCs w:val="18"/>
                <w:lang w:val="en-AU" w:eastAsia="en-US"/>
              </w:rPr>
            </w:pPr>
            <w:r w:rsidRPr="000E1D4F">
              <w:rPr>
                <w:rFonts w:eastAsia="Calibri" w:cs="Arial"/>
                <w:color w:val="000000"/>
                <w:sz w:val="18"/>
                <w:szCs w:val="18"/>
                <w:lang w:val="en-AU" w:eastAsia="en-US"/>
              </w:rPr>
              <w:t> </w:t>
            </w:r>
          </w:p>
        </w:tc>
        <w:tc>
          <w:tcPr>
            <w:tcW w:w="1134" w:type="dxa"/>
            <w:tcBorders>
              <w:top w:val="single" w:sz="4" w:space="0" w:color="auto"/>
              <w:left w:val="single" w:sz="4" w:space="0" w:color="auto"/>
              <w:bottom w:val="single" w:sz="4" w:space="0" w:color="auto"/>
              <w:right w:val="single" w:sz="4" w:space="0" w:color="auto"/>
            </w:tcBorders>
            <w:shd w:val="clear" w:color="auto" w:fill="auto"/>
          </w:tcPr>
          <w:p w14:paraId="4B557EFE" w14:textId="77777777" w:rsidR="005D7373" w:rsidRPr="000E1D4F" w:rsidRDefault="005D7373" w:rsidP="005D7373">
            <w:pPr>
              <w:spacing w:before="60" w:after="60"/>
              <w:rPr>
                <w:rFonts w:eastAsia="Calibri" w:cs="Arial"/>
                <w:b/>
                <w:bCs/>
                <w:color w:val="000000"/>
                <w:sz w:val="18"/>
                <w:szCs w:val="18"/>
                <w:lang w:val="en-AU" w:eastAsia="en-US"/>
              </w:rPr>
            </w:pPr>
            <w:r w:rsidRPr="000E1D4F">
              <w:rPr>
                <w:rFonts w:eastAsia="Calibri" w:cs="Arial"/>
                <w:b/>
                <w:bCs/>
                <w:color w:val="000000"/>
                <w:sz w:val="18"/>
                <w:szCs w:val="18"/>
                <w:lang w:val="en-AU" w:eastAsia="en-US"/>
              </w:rPr>
              <w:t>BCNSAW</w:t>
            </w:r>
          </w:p>
        </w:tc>
        <w:tc>
          <w:tcPr>
            <w:tcW w:w="7230" w:type="dxa"/>
            <w:tcBorders>
              <w:top w:val="single" w:sz="4" w:space="0" w:color="auto"/>
              <w:left w:val="single" w:sz="4" w:space="0" w:color="auto"/>
              <w:bottom w:val="single" w:sz="4" w:space="0" w:color="auto"/>
              <w:right w:val="single" w:sz="4" w:space="0" w:color="auto"/>
            </w:tcBorders>
            <w:shd w:val="clear" w:color="auto" w:fill="auto"/>
          </w:tcPr>
          <w:p w14:paraId="29F5B79B" w14:textId="77777777" w:rsidR="005D7373" w:rsidRPr="000E1D4F" w:rsidRDefault="005D7373" w:rsidP="005D7373">
            <w:pPr>
              <w:spacing w:before="60" w:after="60"/>
              <w:rPr>
                <w:rFonts w:eastAsia="Calibri" w:cs="Arial"/>
                <w:color w:val="000000"/>
                <w:sz w:val="18"/>
                <w:szCs w:val="18"/>
                <w:lang w:val="en-AU" w:eastAsia="en-US"/>
              </w:rPr>
            </w:pPr>
            <w:r w:rsidRPr="000E1D4F">
              <w:rPr>
                <w:rFonts w:eastAsia="Calibri" w:cs="Arial"/>
                <w:color w:val="000000"/>
                <w:sz w:val="18"/>
                <w:szCs w:val="18"/>
                <w:lang w:val="en-AU" w:eastAsia="en-US"/>
              </w:rPr>
              <w:t>1-2-6-7-8</w:t>
            </w:r>
            <w:r w:rsidRPr="000E1D4F">
              <w:rPr>
                <w:rFonts w:eastAsia="Calibri" w:cs="Arial"/>
                <w:b/>
                <w:dstrike/>
                <w:color w:val="FF0000"/>
                <w:sz w:val="18"/>
                <w:szCs w:val="18"/>
                <w:lang w:val="en-AU" w:eastAsia="en-US"/>
              </w:rPr>
              <w:t>-9</w:t>
            </w:r>
            <w:r w:rsidRPr="000E1D4F">
              <w:rPr>
                <w:rFonts w:eastAsia="Calibri" w:cs="Arial"/>
                <w:b/>
                <w:color w:val="0000FF"/>
                <w:sz w:val="18"/>
                <w:szCs w:val="18"/>
                <w:lang w:val="en-AU" w:eastAsia="en-US"/>
              </w:rPr>
              <w:t>-11</w:t>
            </w:r>
            <w:r w:rsidRPr="000E1D4F">
              <w:rPr>
                <w:rFonts w:eastAsia="Calibri" w:cs="Arial"/>
                <w:color w:val="000000"/>
                <w:sz w:val="18"/>
                <w:szCs w:val="18"/>
                <w:lang w:val="en-AU" w:eastAsia="en-US"/>
              </w:rPr>
              <w:t xml:space="preserve">     [Value 11 is populated from BCNSHP = 4]</w:t>
            </w:r>
          </w:p>
        </w:tc>
      </w:tr>
      <w:tr w:rsidR="005D7373" w:rsidRPr="005D7373" w14:paraId="7BCD6E7E" w14:textId="77777777" w:rsidTr="002C587A">
        <w:trPr>
          <w:cantSplit/>
          <w:trHeight w:val="270"/>
          <w:jc w:val="center"/>
        </w:trPr>
        <w:tc>
          <w:tcPr>
            <w:tcW w:w="1134" w:type="dxa"/>
            <w:tcBorders>
              <w:top w:val="single" w:sz="4" w:space="0" w:color="auto"/>
              <w:left w:val="single" w:sz="4" w:space="0" w:color="auto"/>
              <w:bottom w:val="single" w:sz="4" w:space="0" w:color="auto"/>
              <w:right w:val="single" w:sz="4" w:space="0" w:color="auto"/>
            </w:tcBorders>
            <w:shd w:val="clear" w:color="auto" w:fill="auto"/>
          </w:tcPr>
          <w:p w14:paraId="34E599B6" w14:textId="77777777" w:rsidR="005D7373" w:rsidRPr="000E1D4F" w:rsidRDefault="005D7373" w:rsidP="005D7373">
            <w:pPr>
              <w:spacing w:before="60" w:after="60"/>
              <w:rPr>
                <w:rFonts w:eastAsia="Calibri" w:cs="Arial"/>
                <w:color w:val="000000"/>
                <w:sz w:val="18"/>
                <w:szCs w:val="18"/>
                <w:lang w:val="en-AU" w:eastAsia="en-US"/>
              </w:rPr>
            </w:pPr>
            <w:r w:rsidRPr="000E1D4F">
              <w:rPr>
                <w:rFonts w:eastAsia="Calibri" w:cs="Arial"/>
                <w:color w:val="000000"/>
                <w:sz w:val="18"/>
                <w:szCs w:val="18"/>
                <w:lang w:val="en-AU" w:eastAsia="en-US"/>
              </w:rPr>
              <w:t> </w:t>
            </w:r>
          </w:p>
        </w:tc>
        <w:tc>
          <w:tcPr>
            <w:tcW w:w="1134" w:type="dxa"/>
            <w:tcBorders>
              <w:top w:val="single" w:sz="4" w:space="0" w:color="auto"/>
              <w:left w:val="single" w:sz="4" w:space="0" w:color="auto"/>
              <w:bottom w:val="single" w:sz="4" w:space="0" w:color="auto"/>
              <w:right w:val="single" w:sz="4" w:space="0" w:color="auto"/>
            </w:tcBorders>
            <w:shd w:val="clear" w:color="auto" w:fill="auto"/>
          </w:tcPr>
          <w:p w14:paraId="6746A871" w14:textId="77777777" w:rsidR="005D7373" w:rsidRPr="000E1D4F" w:rsidRDefault="005D7373" w:rsidP="005D7373">
            <w:pPr>
              <w:spacing w:before="60" w:after="60"/>
              <w:rPr>
                <w:rFonts w:eastAsia="Calibri" w:cs="Arial"/>
                <w:b/>
                <w:bCs/>
                <w:color w:val="000000"/>
                <w:sz w:val="18"/>
                <w:szCs w:val="18"/>
                <w:lang w:val="en-AU" w:eastAsia="en-US"/>
              </w:rPr>
            </w:pPr>
            <w:r w:rsidRPr="000E1D4F">
              <w:rPr>
                <w:rFonts w:eastAsia="Calibri" w:cs="Arial"/>
                <w:b/>
                <w:bCs/>
                <w:color w:val="000000"/>
                <w:sz w:val="18"/>
                <w:szCs w:val="18"/>
                <w:lang w:val="en-AU" w:eastAsia="en-US"/>
              </w:rPr>
              <w:t>BCNSPP</w:t>
            </w:r>
          </w:p>
        </w:tc>
        <w:tc>
          <w:tcPr>
            <w:tcW w:w="7230" w:type="dxa"/>
            <w:tcBorders>
              <w:top w:val="single" w:sz="4" w:space="0" w:color="auto"/>
              <w:left w:val="single" w:sz="4" w:space="0" w:color="auto"/>
              <w:bottom w:val="single" w:sz="4" w:space="0" w:color="auto"/>
              <w:right w:val="single" w:sz="4" w:space="0" w:color="auto"/>
            </w:tcBorders>
            <w:shd w:val="clear" w:color="auto" w:fill="auto"/>
          </w:tcPr>
          <w:p w14:paraId="1CB8E247" w14:textId="77777777" w:rsidR="005D7373" w:rsidRPr="000E1D4F" w:rsidRDefault="005D7373" w:rsidP="005D7373">
            <w:pPr>
              <w:spacing w:before="60" w:after="60"/>
              <w:rPr>
                <w:rFonts w:eastAsia="Calibri" w:cs="Arial"/>
                <w:color w:val="000000"/>
                <w:sz w:val="18"/>
                <w:szCs w:val="18"/>
                <w:lang w:val="en-AU" w:eastAsia="en-US"/>
              </w:rPr>
            </w:pPr>
            <w:r w:rsidRPr="000E1D4F">
              <w:rPr>
                <w:rFonts w:eastAsia="Calibri" w:cs="Arial"/>
                <w:color w:val="000000"/>
                <w:sz w:val="18"/>
                <w:szCs w:val="18"/>
                <w:lang w:val="en-AU" w:eastAsia="en-US"/>
              </w:rPr>
              <w:t>1-2-6-7-8</w:t>
            </w:r>
            <w:r w:rsidRPr="000E1D4F">
              <w:rPr>
                <w:rFonts w:eastAsia="Calibri" w:cs="Arial"/>
                <w:b/>
                <w:dstrike/>
                <w:color w:val="FF0000"/>
                <w:sz w:val="18"/>
                <w:szCs w:val="18"/>
                <w:lang w:val="en-AU" w:eastAsia="en-US"/>
              </w:rPr>
              <w:t>-9</w:t>
            </w:r>
            <w:r w:rsidRPr="000E1D4F">
              <w:rPr>
                <w:rFonts w:eastAsia="Calibri" w:cs="Arial"/>
                <w:b/>
                <w:color w:val="0000FF"/>
                <w:sz w:val="18"/>
                <w:szCs w:val="18"/>
                <w:lang w:val="en-AU" w:eastAsia="en-US"/>
              </w:rPr>
              <w:t>-11</w:t>
            </w:r>
            <w:r w:rsidRPr="000E1D4F">
              <w:rPr>
                <w:rFonts w:eastAsia="Calibri" w:cs="Arial"/>
                <w:color w:val="000000"/>
                <w:sz w:val="18"/>
                <w:szCs w:val="18"/>
                <w:lang w:val="en-AU" w:eastAsia="en-US"/>
              </w:rPr>
              <w:t xml:space="preserve">     [Value 11 is populated from BCNSHP = 4]</w:t>
            </w:r>
          </w:p>
        </w:tc>
      </w:tr>
      <w:tr w:rsidR="005D7373" w:rsidRPr="005D7373" w14:paraId="17C7D445" w14:textId="77777777" w:rsidTr="002C587A">
        <w:trPr>
          <w:cantSplit/>
          <w:trHeight w:val="270"/>
          <w:jc w:val="center"/>
        </w:trPr>
        <w:tc>
          <w:tcPr>
            <w:tcW w:w="1134" w:type="dxa"/>
            <w:tcBorders>
              <w:top w:val="single" w:sz="4" w:space="0" w:color="auto"/>
              <w:left w:val="single" w:sz="8" w:space="0" w:color="000000"/>
              <w:bottom w:val="single" w:sz="8" w:space="0" w:color="000000"/>
              <w:right w:val="single" w:sz="8" w:space="0" w:color="000000"/>
            </w:tcBorders>
            <w:shd w:val="clear" w:color="auto" w:fill="auto"/>
          </w:tcPr>
          <w:p w14:paraId="1314DA87" w14:textId="77777777" w:rsidR="005D7373" w:rsidRPr="000E1D4F" w:rsidRDefault="005D7373" w:rsidP="005D7373">
            <w:pPr>
              <w:spacing w:before="60" w:after="60"/>
              <w:rPr>
                <w:rFonts w:eastAsia="Calibri" w:cs="Arial"/>
                <w:color w:val="000000"/>
                <w:sz w:val="18"/>
                <w:szCs w:val="18"/>
                <w:lang w:val="en-AU" w:eastAsia="en-US"/>
              </w:rPr>
            </w:pPr>
            <w:r w:rsidRPr="000E1D4F">
              <w:rPr>
                <w:rFonts w:eastAsia="Calibri" w:cs="Arial"/>
                <w:color w:val="000000"/>
                <w:sz w:val="18"/>
                <w:szCs w:val="18"/>
                <w:lang w:val="en-AU" w:eastAsia="en-US"/>
              </w:rPr>
              <w:t> </w:t>
            </w:r>
          </w:p>
        </w:tc>
        <w:tc>
          <w:tcPr>
            <w:tcW w:w="1134" w:type="dxa"/>
            <w:tcBorders>
              <w:top w:val="single" w:sz="4" w:space="0" w:color="auto"/>
              <w:left w:val="nil"/>
              <w:bottom w:val="single" w:sz="8" w:space="0" w:color="000000"/>
              <w:right w:val="single" w:sz="8" w:space="0" w:color="000000"/>
            </w:tcBorders>
            <w:shd w:val="clear" w:color="auto" w:fill="auto"/>
          </w:tcPr>
          <w:p w14:paraId="22101F2C" w14:textId="77777777" w:rsidR="005D7373" w:rsidRPr="000E1D4F" w:rsidRDefault="005D7373" w:rsidP="005D7373">
            <w:pPr>
              <w:spacing w:before="60" w:after="60"/>
              <w:rPr>
                <w:rFonts w:eastAsia="Calibri" w:cs="Arial"/>
                <w:b/>
                <w:bCs/>
                <w:color w:val="000000"/>
                <w:sz w:val="18"/>
                <w:szCs w:val="18"/>
                <w:lang w:val="en-AU" w:eastAsia="en-US"/>
              </w:rPr>
            </w:pPr>
            <w:r w:rsidRPr="000E1D4F">
              <w:rPr>
                <w:rFonts w:eastAsia="Calibri" w:cs="Arial"/>
                <w:b/>
                <w:bCs/>
                <w:color w:val="000000"/>
                <w:sz w:val="18"/>
                <w:szCs w:val="18"/>
                <w:lang w:val="en-AU" w:eastAsia="en-US"/>
              </w:rPr>
              <w:t>BRIDGE</w:t>
            </w:r>
          </w:p>
        </w:tc>
        <w:tc>
          <w:tcPr>
            <w:tcW w:w="7230" w:type="dxa"/>
            <w:tcBorders>
              <w:top w:val="single" w:sz="4" w:space="0" w:color="auto"/>
              <w:left w:val="nil"/>
              <w:bottom w:val="single" w:sz="8" w:space="0" w:color="000000"/>
              <w:right w:val="single" w:sz="8" w:space="0" w:color="000000"/>
            </w:tcBorders>
            <w:shd w:val="clear" w:color="auto" w:fill="auto"/>
          </w:tcPr>
          <w:p w14:paraId="5F88A251" w14:textId="77777777" w:rsidR="005D7373" w:rsidRPr="000E1D4F" w:rsidRDefault="005D7373" w:rsidP="005D7373">
            <w:pPr>
              <w:spacing w:before="60" w:after="60"/>
              <w:rPr>
                <w:rFonts w:eastAsia="Calibri" w:cs="Arial"/>
                <w:color w:val="000000"/>
                <w:sz w:val="18"/>
                <w:szCs w:val="18"/>
                <w:lang w:val="en-AU" w:eastAsia="en-US"/>
              </w:rPr>
            </w:pPr>
            <w:r w:rsidRPr="000E1D4F">
              <w:rPr>
                <w:rFonts w:eastAsia="Calibri" w:cs="Arial"/>
                <w:color w:val="000000"/>
                <w:sz w:val="18"/>
                <w:szCs w:val="18"/>
                <w:lang w:val="en-AU" w:eastAsia="en-US"/>
              </w:rPr>
              <w:t>1-2</w:t>
            </w:r>
            <w:r w:rsidRPr="000E1D4F">
              <w:rPr>
                <w:rFonts w:eastAsia="Calibri" w:cs="Arial"/>
                <w:b/>
                <w:dstrike/>
                <w:color w:val="FF0000"/>
                <w:sz w:val="18"/>
                <w:szCs w:val="18"/>
                <w:lang w:val="en-AU" w:eastAsia="en-US"/>
              </w:rPr>
              <w:t>-4-5</w:t>
            </w:r>
            <w:r w:rsidRPr="000E1D4F">
              <w:rPr>
                <w:rFonts w:eastAsia="Calibri" w:cs="Arial"/>
                <w:color w:val="000000"/>
                <w:sz w:val="18"/>
                <w:szCs w:val="18"/>
                <w:lang w:val="en-AU" w:eastAsia="en-US"/>
              </w:rPr>
              <w:t>-6-7</w:t>
            </w:r>
            <w:r w:rsidRPr="000E1D4F">
              <w:rPr>
                <w:rFonts w:eastAsia="Calibri" w:cs="Arial"/>
                <w:b/>
                <w:dstrike/>
                <w:color w:val="FF0000"/>
                <w:sz w:val="18"/>
                <w:szCs w:val="18"/>
                <w:lang w:val="en-AU" w:eastAsia="en-US"/>
              </w:rPr>
              <w:t>-8-9</w:t>
            </w:r>
            <w:r w:rsidRPr="000E1D4F">
              <w:rPr>
                <w:rFonts w:eastAsia="Calibri" w:cs="Arial"/>
                <w:b/>
                <w:color w:val="0000FF"/>
                <w:sz w:val="18"/>
                <w:szCs w:val="18"/>
                <w:lang w:val="en-AU" w:eastAsia="en-US"/>
              </w:rPr>
              <w:t>-11</w:t>
            </w:r>
          </w:p>
        </w:tc>
      </w:tr>
      <w:tr w:rsidR="005D7373" w:rsidRPr="005D7373" w14:paraId="5375C274" w14:textId="77777777" w:rsidTr="002C587A">
        <w:trPr>
          <w:cantSplit/>
          <w:trHeight w:val="270"/>
          <w:jc w:val="center"/>
        </w:trPr>
        <w:tc>
          <w:tcPr>
            <w:tcW w:w="1134" w:type="dxa"/>
            <w:tcBorders>
              <w:top w:val="nil"/>
              <w:left w:val="single" w:sz="8" w:space="0" w:color="000000"/>
              <w:bottom w:val="single" w:sz="8" w:space="0" w:color="000000"/>
              <w:right w:val="single" w:sz="8" w:space="0" w:color="000000"/>
            </w:tcBorders>
            <w:shd w:val="clear" w:color="auto" w:fill="auto"/>
          </w:tcPr>
          <w:p w14:paraId="6827228C" w14:textId="77777777" w:rsidR="005D7373" w:rsidRPr="000E1D4F" w:rsidRDefault="005D7373" w:rsidP="005D7373">
            <w:pPr>
              <w:spacing w:before="60" w:after="60"/>
              <w:rPr>
                <w:rFonts w:eastAsia="Calibri" w:cs="Arial"/>
                <w:color w:val="000000"/>
                <w:sz w:val="18"/>
                <w:szCs w:val="18"/>
                <w:lang w:val="en-AU" w:eastAsia="en-US"/>
              </w:rPr>
            </w:pPr>
            <w:r w:rsidRPr="000E1D4F">
              <w:rPr>
                <w:rFonts w:eastAsia="Calibri" w:cs="Arial"/>
                <w:color w:val="000000"/>
                <w:sz w:val="18"/>
                <w:szCs w:val="18"/>
                <w:lang w:val="en-AU" w:eastAsia="en-US"/>
              </w:rPr>
              <w:t> </w:t>
            </w:r>
          </w:p>
        </w:tc>
        <w:tc>
          <w:tcPr>
            <w:tcW w:w="1134" w:type="dxa"/>
            <w:tcBorders>
              <w:top w:val="nil"/>
              <w:left w:val="nil"/>
              <w:bottom w:val="single" w:sz="8" w:space="0" w:color="000000"/>
              <w:right w:val="single" w:sz="8" w:space="0" w:color="000000"/>
            </w:tcBorders>
            <w:shd w:val="clear" w:color="auto" w:fill="auto"/>
          </w:tcPr>
          <w:p w14:paraId="406539A3" w14:textId="77777777" w:rsidR="005D7373" w:rsidRPr="000E1D4F" w:rsidRDefault="005D7373" w:rsidP="005D7373">
            <w:pPr>
              <w:spacing w:before="60" w:after="60"/>
              <w:rPr>
                <w:rFonts w:eastAsia="Calibri" w:cs="Arial"/>
                <w:b/>
                <w:bCs/>
                <w:color w:val="000000"/>
                <w:sz w:val="18"/>
                <w:szCs w:val="18"/>
                <w:lang w:val="en-AU" w:eastAsia="en-US"/>
              </w:rPr>
            </w:pPr>
            <w:r w:rsidRPr="000E1D4F">
              <w:rPr>
                <w:rFonts w:eastAsia="Calibri" w:cs="Arial"/>
                <w:b/>
                <w:bCs/>
                <w:color w:val="000000"/>
                <w:sz w:val="18"/>
                <w:szCs w:val="18"/>
                <w:lang w:val="en-AU" w:eastAsia="en-US"/>
              </w:rPr>
              <w:t>BUISGL</w:t>
            </w:r>
          </w:p>
        </w:tc>
        <w:tc>
          <w:tcPr>
            <w:tcW w:w="7230" w:type="dxa"/>
            <w:tcBorders>
              <w:top w:val="nil"/>
              <w:left w:val="nil"/>
              <w:bottom w:val="single" w:sz="8" w:space="0" w:color="000000"/>
              <w:right w:val="single" w:sz="8" w:space="0" w:color="000000"/>
            </w:tcBorders>
            <w:shd w:val="clear" w:color="auto" w:fill="auto"/>
          </w:tcPr>
          <w:p w14:paraId="066107D2" w14:textId="77777777" w:rsidR="005D7373" w:rsidRPr="000E1D4F" w:rsidRDefault="005D7373" w:rsidP="005D7373">
            <w:pPr>
              <w:spacing w:before="60" w:after="60"/>
              <w:rPr>
                <w:rFonts w:eastAsia="Calibri" w:cs="Arial"/>
                <w:color w:val="000000"/>
                <w:sz w:val="18"/>
                <w:szCs w:val="18"/>
                <w:lang w:val="en-AU" w:eastAsia="en-US"/>
              </w:rPr>
            </w:pPr>
            <w:r w:rsidRPr="000E1D4F">
              <w:rPr>
                <w:rFonts w:eastAsia="Calibri" w:cs="Arial"/>
                <w:color w:val="000000"/>
                <w:sz w:val="18"/>
                <w:szCs w:val="18"/>
                <w:lang w:val="en-AU" w:eastAsia="en-US"/>
              </w:rPr>
              <w:t>1-2-6-7-8</w:t>
            </w:r>
            <w:r w:rsidRPr="000E1D4F">
              <w:rPr>
                <w:rFonts w:eastAsia="Calibri" w:cs="Arial"/>
                <w:b/>
                <w:color w:val="0000FF"/>
                <w:sz w:val="18"/>
                <w:szCs w:val="18"/>
                <w:lang w:val="en-AU" w:eastAsia="en-US"/>
              </w:rPr>
              <w:t>-12</w:t>
            </w:r>
          </w:p>
        </w:tc>
      </w:tr>
      <w:tr w:rsidR="005D7373" w:rsidRPr="005D7373" w14:paraId="447A9E47" w14:textId="77777777" w:rsidTr="002C587A">
        <w:trPr>
          <w:cantSplit/>
          <w:trHeight w:val="270"/>
          <w:jc w:val="center"/>
        </w:trPr>
        <w:tc>
          <w:tcPr>
            <w:tcW w:w="1134" w:type="dxa"/>
            <w:tcBorders>
              <w:top w:val="nil"/>
              <w:left w:val="single" w:sz="8" w:space="0" w:color="000000"/>
              <w:bottom w:val="single" w:sz="8" w:space="0" w:color="000000"/>
              <w:right w:val="single" w:sz="8" w:space="0" w:color="000000"/>
            </w:tcBorders>
            <w:shd w:val="clear" w:color="auto" w:fill="auto"/>
          </w:tcPr>
          <w:p w14:paraId="67B1BAB3" w14:textId="77777777" w:rsidR="005D7373" w:rsidRPr="000E1D4F" w:rsidRDefault="005D7373" w:rsidP="005D7373">
            <w:pPr>
              <w:spacing w:before="60" w:after="60"/>
              <w:rPr>
                <w:rFonts w:eastAsia="Calibri" w:cs="Arial"/>
                <w:color w:val="000000"/>
                <w:sz w:val="18"/>
                <w:szCs w:val="18"/>
                <w:lang w:val="en-AU" w:eastAsia="en-US"/>
              </w:rPr>
            </w:pPr>
            <w:r w:rsidRPr="000E1D4F">
              <w:rPr>
                <w:rFonts w:eastAsia="Calibri" w:cs="Arial"/>
                <w:color w:val="000000"/>
                <w:sz w:val="18"/>
                <w:szCs w:val="18"/>
                <w:lang w:val="en-AU" w:eastAsia="en-US"/>
              </w:rPr>
              <w:t> </w:t>
            </w:r>
          </w:p>
        </w:tc>
        <w:tc>
          <w:tcPr>
            <w:tcW w:w="1134" w:type="dxa"/>
            <w:tcBorders>
              <w:top w:val="nil"/>
              <w:left w:val="nil"/>
              <w:bottom w:val="single" w:sz="8" w:space="0" w:color="000000"/>
              <w:right w:val="single" w:sz="8" w:space="0" w:color="000000"/>
            </w:tcBorders>
            <w:shd w:val="clear" w:color="auto" w:fill="auto"/>
          </w:tcPr>
          <w:p w14:paraId="285447B6" w14:textId="77777777" w:rsidR="005D7373" w:rsidRPr="000E1D4F" w:rsidRDefault="005D7373" w:rsidP="005D7373">
            <w:pPr>
              <w:spacing w:before="60" w:after="60"/>
              <w:rPr>
                <w:rFonts w:eastAsia="Calibri" w:cs="Arial"/>
                <w:b/>
                <w:bCs/>
                <w:color w:val="000000"/>
                <w:sz w:val="18"/>
                <w:szCs w:val="18"/>
                <w:lang w:val="en-AU" w:eastAsia="en-US"/>
              </w:rPr>
            </w:pPr>
            <w:r w:rsidRPr="000E1D4F">
              <w:rPr>
                <w:rFonts w:eastAsia="Calibri" w:cs="Arial"/>
                <w:b/>
                <w:bCs/>
                <w:color w:val="000000"/>
                <w:sz w:val="18"/>
                <w:szCs w:val="18"/>
                <w:lang w:val="en-AU" w:eastAsia="en-US"/>
              </w:rPr>
              <w:t>BOYCAR</w:t>
            </w:r>
          </w:p>
        </w:tc>
        <w:tc>
          <w:tcPr>
            <w:tcW w:w="7230" w:type="dxa"/>
            <w:tcBorders>
              <w:top w:val="nil"/>
              <w:left w:val="nil"/>
              <w:bottom w:val="single" w:sz="8" w:space="0" w:color="000000"/>
              <w:right w:val="single" w:sz="8" w:space="0" w:color="000000"/>
            </w:tcBorders>
            <w:shd w:val="clear" w:color="auto" w:fill="auto"/>
          </w:tcPr>
          <w:p w14:paraId="444FCD0F" w14:textId="77777777" w:rsidR="005D7373" w:rsidRPr="000E1D4F" w:rsidRDefault="005D7373" w:rsidP="005D7373">
            <w:pPr>
              <w:spacing w:before="60" w:after="60"/>
              <w:rPr>
                <w:rFonts w:eastAsia="Calibri" w:cs="Arial"/>
                <w:b/>
                <w:sz w:val="18"/>
                <w:szCs w:val="18"/>
                <w:lang w:val="en-AU" w:eastAsia="en-US"/>
              </w:rPr>
            </w:pPr>
            <w:r w:rsidRPr="000E1D4F">
              <w:rPr>
                <w:rFonts w:eastAsia="Calibri" w:cs="Arial"/>
                <w:color w:val="000000"/>
                <w:sz w:val="18"/>
                <w:szCs w:val="18"/>
                <w:lang w:val="en-AU" w:eastAsia="en-US"/>
              </w:rPr>
              <w:t>6-7-8</w:t>
            </w:r>
            <w:r w:rsidRPr="000E1D4F">
              <w:rPr>
                <w:rFonts w:eastAsia="Calibri" w:cs="Arial"/>
                <w:b/>
                <w:dstrike/>
                <w:color w:val="FF0000"/>
                <w:sz w:val="18"/>
                <w:szCs w:val="18"/>
                <w:lang w:val="en-AU" w:eastAsia="en-US"/>
              </w:rPr>
              <w:t>-9</w:t>
            </w:r>
            <w:r w:rsidRPr="000E1D4F">
              <w:rPr>
                <w:rFonts w:eastAsia="Calibri" w:cs="Arial"/>
                <w:b/>
                <w:color w:val="0000FF"/>
                <w:sz w:val="18"/>
                <w:szCs w:val="18"/>
                <w:lang w:val="en-AU" w:eastAsia="en-US"/>
              </w:rPr>
              <w:t>-11</w:t>
            </w:r>
            <w:r w:rsidRPr="000E1D4F">
              <w:rPr>
                <w:rFonts w:eastAsia="Calibri" w:cs="Arial"/>
                <w:b/>
                <w:sz w:val="18"/>
                <w:szCs w:val="18"/>
                <w:lang w:val="en-AU" w:eastAsia="en-US"/>
              </w:rPr>
              <w:t xml:space="preserve"> </w:t>
            </w:r>
          </w:p>
        </w:tc>
      </w:tr>
      <w:tr w:rsidR="005D7373" w:rsidRPr="005D7373" w14:paraId="5C081E26" w14:textId="77777777" w:rsidTr="002C587A">
        <w:trPr>
          <w:cantSplit/>
          <w:trHeight w:val="270"/>
          <w:jc w:val="center"/>
        </w:trPr>
        <w:tc>
          <w:tcPr>
            <w:tcW w:w="1134" w:type="dxa"/>
            <w:tcBorders>
              <w:top w:val="nil"/>
              <w:left w:val="single" w:sz="8" w:space="0" w:color="000000"/>
              <w:bottom w:val="single" w:sz="8" w:space="0" w:color="000000"/>
              <w:right w:val="single" w:sz="8" w:space="0" w:color="000000"/>
            </w:tcBorders>
            <w:shd w:val="clear" w:color="auto" w:fill="auto"/>
          </w:tcPr>
          <w:p w14:paraId="2F16DDDD" w14:textId="77777777" w:rsidR="005D7373" w:rsidRPr="000E1D4F" w:rsidRDefault="005D7373" w:rsidP="005D7373">
            <w:pPr>
              <w:spacing w:before="60" w:after="60"/>
              <w:rPr>
                <w:rFonts w:eastAsia="Calibri" w:cs="Arial"/>
                <w:color w:val="000000"/>
                <w:sz w:val="18"/>
                <w:szCs w:val="18"/>
                <w:lang w:val="en-AU" w:eastAsia="en-US"/>
              </w:rPr>
            </w:pPr>
            <w:r w:rsidRPr="000E1D4F">
              <w:rPr>
                <w:rFonts w:eastAsia="Calibri" w:cs="Arial"/>
                <w:color w:val="000000"/>
                <w:sz w:val="18"/>
                <w:szCs w:val="18"/>
                <w:lang w:val="en-AU" w:eastAsia="en-US"/>
              </w:rPr>
              <w:t> </w:t>
            </w:r>
          </w:p>
        </w:tc>
        <w:tc>
          <w:tcPr>
            <w:tcW w:w="1134" w:type="dxa"/>
            <w:tcBorders>
              <w:top w:val="nil"/>
              <w:left w:val="nil"/>
              <w:bottom w:val="single" w:sz="8" w:space="0" w:color="000000"/>
              <w:right w:val="single" w:sz="8" w:space="0" w:color="000000"/>
            </w:tcBorders>
            <w:shd w:val="clear" w:color="auto" w:fill="auto"/>
          </w:tcPr>
          <w:p w14:paraId="1B4A397C" w14:textId="77777777" w:rsidR="005D7373" w:rsidRPr="000E1D4F" w:rsidRDefault="005D7373" w:rsidP="005D7373">
            <w:pPr>
              <w:spacing w:before="60" w:after="60"/>
              <w:rPr>
                <w:rFonts w:eastAsia="Calibri" w:cs="Arial"/>
                <w:b/>
                <w:bCs/>
                <w:color w:val="000000"/>
                <w:sz w:val="18"/>
                <w:szCs w:val="18"/>
                <w:lang w:val="en-AU" w:eastAsia="en-US"/>
              </w:rPr>
            </w:pPr>
            <w:r w:rsidRPr="000E1D4F">
              <w:rPr>
                <w:rFonts w:eastAsia="Calibri" w:cs="Arial"/>
                <w:b/>
                <w:bCs/>
                <w:color w:val="000000"/>
                <w:sz w:val="18"/>
                <w:szCs w:val="18"/>
                <w:lang w:val="en-AU" w:eastAsia="en-US"/>
              </w:rPr>
              <w:t>BOYINB</w:t>
            </w:r>
          </w:p>
        </w:tc>
        <w:tc>
          <w:tcPr>
            <w:tcW w:w="7230" w:type="dxa"/>
            <w:tcBorders>
              <w:top w:val="nil"/>
              <w:left w:val="nil"/>
              <w:bottom w:val="single" w:sz="8" w:space="0" w:color="000000"/>
              <w:right w:val="single" w:sz="8" w:space="0" w:color="000000"/>
            </w:tcBorders>
            <w:shd w:val="clear" w:color="auto" w:fill="auto"/>
          </w:tcPr>
          <w:p w14:paraId="098C077E" w14:textId="77777777" w:rsidR="005D7373" w:rsidRPr="000E1D4F" w:rsidRDefault="005D7373" w:rsidP="005D7373">
            <w:pPr>
              <w:spacing w:before="60" w:after="60"/>
              <w:rPr>
                <w:rFonts w:eastAsia="Calibri" w:cs="Arial"/>
                <w:color w:val="000000"/>
                <w:sz w:val="18"/>
                <w:szCs w:val="18"/>
                <w:lang w:val="en-AU" w:eastAsia="en-US"/>
              </w:rPr>
            </w:pPr>
            <w:r w:rsidRPr="000E1D4F">
              <w:rPr>
                <w:rFonts w:eastAsia="Calibri" w:cs="Arial"/>
                <w:b/>
                <w:dstrike/>
                <w:color w:val="FF0000"/>
                <w:sz w:val="18"/>
                <w:szCs w:val="18"/>
                <w:lang w:val="en-AU" w:eastAsia="en-US"/>
              </w:rPr>
              <w:t>6-</w:t>
            </w:r>
            <w:r w:rsidRPr="000E1D4F">
              <w:rPr>
                <w:rFonts w:eastAsia="Calibri" w:cs="Arial"/>
                <w:color w:val="000000"/>
                <w:sz w:val="18"/>
                <w:szCs w:val="18"/>
                <w:lang w:val="en-AU" w:eastAsia="en-US"/>
              </w:rPr>
              <w:t>7</w:t>
            </w:r>
            <w:r w:rsidRPr="000E1D4F">
              <w:rPr>
                <w:rFonts w:eastAsia="Calibri" w:cs="Arial"/>
                <w:b/>
                <w:dstrike/>
                <w:color w:val="FF0000"/>
                <w:sz w:val="18"/>
                <w:szCs w:val="18"/>
                <w:lang w:val="en-AU" w:eastAsia="en-US"/>
              </w:rPr>
              <w:t>-8-9</w:t>
            </w:r>
            <w:r w:rsidRPr="000E1D4F">
              <w:rPr>
                <w:rFonts w:eastAsia="Calibri" w:cs="Arial"/>
                <w:b/>
                <w:color w:val="0000FF"/>
                <w:sz w:val="18"/>
                <w:szCs w:val="18"/>
                <w:lang w:val="en-AU" w:eastAsia="en-US"/>
              </w:rPr>
              <w:t>-11</w:t>
            </w:r>
          </w:p>
        </w:tc>
      </w:tr>
      <w:tr w:rsidR="005D7373" w:rsidRPr="005D7373" w14:paraId="7658D49D" w14:textId="77777777" w:rsidTr="002C587A">
        <w:trPr>
          <w:cantSplit/>
          <w:trHeight w:val="270"/>
          <w:jc w:val="center"/>
        </w:trPr>
        <w:tc>
          <w:tcPr>
            <w:tcW w:w="1134" w:type="dxa"/>
            <w:tcBorders>
              <w:top w:val="nil"/>
              <w:left w:val="single" w:sz="8" w:space="0" w:color="000000"/>
              <w:bottom w:val="single" w:sz="8" w:space="0" w:color="000000"/>
              <w:right w:val="single" w:sz="8" w:space="0" w:color="000000"/>
            </w:tcBorders>
            <w:shd w:val="clear" w:color="auto" w:fill="auto"/>
          </w:tcPr>
          <w:p w14:paraId="3E798C8B" w14:textId="77777777" w:rsidR="005D7373" w:rsidRPr="000E1D4F" w:rsidRDefault="005D7373" w:rsidP="005D7373">
            <w:pPr>
              <w:spacing w:before="60" w:after="60"/>
              <w:rPr>
                <w:rFonts w:eastAsia="Calibri" w:cs="Arial"/>
                <w:color w:val="000000"/>
                <w:sz w:val="18"/>
                <w:szCs w:val="18"/>
                <w:lang w:val="en-AU" w:eastAsia="en-US"/>
              </w:rPr>
            </w:pPr>
            <w:r w:rsidRPr="000E1D4F">
              <w:rPr>
                <w:rFonts w:eastAsia="Calibri" w:cs="Arial"/>
                <w:color w:val="000000"/>
                <w:sz w:val="18"/>
                <w:szCs w:val="18"/>
                <w:lang w:val="en-AU" w:eastAsia="en-US"/>
              </w:rPr>
              <w:t> </w:t>
            </w:r>
          </w:p>
        </w:tc>
        <w:tc>
          <w:tcPr>
            <w:tcW w:w="1134" w:type="dxa"/>
            <w:tcBorders>
              <w:top w:val="nil"/>
              <w:left w:val="nil"/>
              <w:bottom w:val="single" w:sz="8" w:space="0" w:color="000000"/>
              <w:right w:val="single" w:sz="8" w:space="0" w:color="000000"/>
            </w:tcBorders>
            <w:shd w:val="clear" w:color="auto" w:fill="auto"/>
          </w:tcPr>
          <w:p w14:paraId="58118A2F" w14:textId="77777777" w:rsidR="005D7373" w:rsidRPr="000E1D4F" w:rsidRDefault="005D7373" w:rsidP="005D7373">
            <w:pPr>
              <w:spacing w:before="60" w:after="60"/>
              <w:rPr>
                <w:rFonts w:eastAsia="Calibri" w:cs="Arial"/>
                <w:b/>
                <w:bCs/>
                <w:color w:val="000000"/>
                <w:sz w:val="18"/>
                <w:szCs w:val="18"/>
                <w:lang w:val="en-AU" w:eastAsia="en-US"/>
              </w:rPr>
            </w:pPr>
            <w:r w:rsidRPr="000E1D4F">
              <w:rPr>
                <w:rFonts w:eastAsia="Calibri" w:cs="Arial"/>
                <w:b/>
                <w:bCs/>
                <w:color w:val="000000"/>
                <w:sz w:val="18"/>
                <w:szCs w:val="18"/>
                <w:lang w:val="en-AU" w:eastAsia="en-US"/>
              </w:rPr>
              <w:t>BOYISD</w:t>
            </w:r>
          </w:p>
        </w:tc>
        <w:tc>
          <w:tcPr>
            <w:tcW w:w="7230" w:type="dxa"/>
            <w:tcBorders>
              <w:top w:val="nil"/>
              <w:left w:val="nil"/>
              <w:bottom w:val="single" w:sz="8" w:space="0" w:color="000000"/>
              <w:right w:val="single" w:sz="8" w:space="0" w:color="000000"/>
            </w:tcBorders>
            <w:shd w:val="clear" w:color="auto" w:fill="auto"/>
          </w:tcPr>
          <w:p w14:paraId="33EF172C" w14:textId="77777777" w:rsidR="005D7373" w:rsidRPr="000E1D4F" w:rsidRDefault="005D7373" w:rsidP="005D7373">
            <w:pPr>
              <w:spacing w:before="60" w:after="60"/>
              <w:rPr>
                <w:rFonts w:eastAsia="Calibri" w:cs="Arial"/>
                <w:color w:val="000000"/>
                <w:sz w:val="18"/>
                <w:szCs w:val="18"/>
                <w:lang w:val="en-AU" w:eastAsia="en-US"/>
              </w:rPr>
            </w:pPr>
            <w:r w:rsidRPr="000E1D4F">
              <w:rPr>
                <w:rFonts w:eastAsia="Calibri" w:cs="Arial"/>
                <w:color w:val="000000"/>
                <w:sz w:val="18"/>
                <w:szCs w:val="18"/>
                <w:lang w:val="en-AU" w:eastAsia="en-US"/>
              </w:rPr>
              <w:t>6-7-8</w:t>
            </w:r>
            <w:r w:rsidRPr="000E1D4F">
              <w:rPr>
                <w:rFonts w:eastAsia="Calibri" w:cs="Arial"/>
                <w:b/>
                <w:dstrike/>
                <w:color w:val="FF0000"/>
                <w:sz w:val="18"/>
                <w:szCs w:val="18"/>
                <w:lang w:val="en-AU" w:eastAsia="en-US"/>
              </w:rPr>
              <w:t>-9</w:t>
            </w:r>
            <w:r w:rsidRPr="000E1D4F">
              <w:rPr>
                <w:rFonts w:eastAsia="Calibri" w:cs="Arial"/>
                <w:b/>
                <w:color w:val="0000FF"/>
                <w:sz w:val="18"/>
                <w:szCs w:val="18"/>
                <w:lang w:val="en-AU" w:eastAsia="en-US"/>
              </w:rPr>
              <w:t>-11</w:t>
            </w:r>
          </w:p>
        </w:tc>
      </w:tr>
      <w:tr w:rsidR="005D7373" w:rsidRPr="005D7373" w14:paraId="5300BE1E" w14:textId="77777777" w:rsidTr="002C587A">
        <w:trPr>
          <w:cantSplit/>
          <w:trHeight w:val="270"/>
          <w:jc w:val="center"/>
        </w:trPr>
        <w:tc>
          <w:tcPr>
            <w:tcW w:w="1134" w:type="dxa"/>
            <w:tcBorders>
              <w:top w:val="nil"/>
              <w:left w:val="single" w:sz="8" w:space="0" w:color="000000"/>
              <w:bottom w:val="single" w:sz="8" w:space="0" w:color="000000"/>
              <w:right w:val="single" w:sz="8" w:space="0" w:color="000000"/>
            </w:tcBorders>
            <w:shd w:val="clear" w:color="auto" w:fill="auto"/>
          </w:tcPr>
          <w:p w14:paraId="48E17EE0" w14:textId="77777777" w:rsidR="005D7373" w:rsidRPr="000E1D4F" w:rsidRDefault="005D7373" w:rsidP="005D7373">
            <w:pPr>
              <w:spacing w:before="60" w:after="60"/>
              <w:rPr>
                <w:rFonts w:eastAsia="Calibri" w:cs="Arial"/>
                <w:color w:val="000000"/>
                <w:sz w:val="18"/>
                <w:szCs w:val="18"/>
                <w:lang w:val="en-AU" w:eastAsia="en-US"/>
              </w:rPr>
            </w:pPr>
            <w:r w:rsidRPr="000E1D4F">
              <w:rPr>
                <w:rFonts w:eastAsia="Calibri" w:cs="Arial"/>
                <w:color w:val="000000"/>
                <w:sz w:val="18"/>
                <w:szCs w:val="18"/>
                <w:lang w:val="en-AU" w:eastAsia="en-US"/>
              </w:rPr>
              <w:t> </w:t>
            </w:r>
          </w:p>
        </w:tc>
        <w:tc>
          <w:tcPr>
            <w:tcW w:w="1134" w:type="dxa"/>
            <w:tcBorders>
              <w:top w:val="nil"/>
              <w:left w:val="nil"/>
              <w:bottom w:val="single" w:sz="8" w:space="0" w:color="000000"/>
              <w:right w:val="single" w:sz="8" w:space="0" w:color="000000"/>
            </w:tcBorders>
            <w:shd w:val="clear" w:color="auto" w:fill="auto"/>
          </w:tcPr>
          <w:p w14:paraId="0DCD2A53" w14:textId="77777777" w:rsidR="005D7373" w:rsidRPr="000E1D4F" w:rsidRDefault="005D7373" w:rsidP="005D7373">
            <w:pPr>
              <w:spacing w:before="60" w:after="60"/>
              <w:rPr>
                <w:rFonts w:eastAsia="Calibri" w:cs="Arial"/>
                <w:b/>
                <w:bCs/>
                <w:color w:val="000000"/>
                <w:sz w:val="18"/>
                <w:szCs w:val="18"/>
                <w:lang w:val="en-AU" w:eastAsia="en-US"/>
              </w:rPr>
            </w:pPr>
            <w:r w:rsidRPr="000E1D4F">
              <w:rPr>
                <w:rFonts w:eastAsia="Calibri" w:cs="Arial"/>
                <w:b/>
                <w:bCs/>
                <w:color w:val="000000"/>
                <w:sz w:val="18"/>
                <w:szCs w:val="18"/>
                <w:lang w:val="en-AU" w:eastAsia="en-US"/>
              </w:rPr>
              <w:t>BOYLAT</w:t>
            </w:r>
          </w:p>
        </w:tc>
        <w:tc>
          <w:tcPr>
            <w:tcW w:w="7230" w:type="dxa"/>
            <w:tcBorders>
              <w:top w:val="nil"/>
              <w:left w:val="nil"/>
              <w:bottom w:val="single" w:sz="8" w:space="0" w:color="000000"/>
              <w:right w:val="single" w:sz="8" w:space="0" w:color="000000"/>
            </w:tcBorders>
            <w:shd w:val="clear" w:color="auto" w:fill="auto"/>
          </w:tcPr>
          <w:p w14:paraId="12DD688E" w14:textId="77777777" w:rsidR="005D7373" w:rsidRPr="000E1D4F" w:rsidRDefault="005D7373" w:rsidP="005D7373">
            <w:pPr>
              <w:spacing w:before="60" w:after="60"/>
              <w:rPr>
                <w:rFonts w:eastAsia="Calibri" w:cs="Arial"/>
                <w:color w:val="000000"/>
                <w:sz w:val="18"/>
                <w:szCs w:val="18"/>
                <w:lang w:val="en-AU" w:eastAsia="en-US"/>
              </w:rPr>
            </w:pPr>
            <w:r w:rsidRPr="000E1D4F">
              <w:rPr>
                <w:rFonts w:eastAsia="Calibri" w:cs="Arial"/>
                <w:color w:val="000000"/>
                <w:sz w:val="18"/>
                <w:szCs w:val="18"/>
                <w:lang w:val="en-AU" w:eastAsia="en-US"/>
              </w:rPr>
              <w:t>6-7-8</w:t>
            </w:r>
            <w:r w:rsidRPr="000E1D4F">
              <w:rPr>
                <w:rFonts w:eastAsia="Calibri" w:cs="Arial"/>
                <w:b/>
                <w:dstrike/>
                <w:color w:val="FF0000"/>
                <w:sz w:val="18"/>
                <w:szCs w:val="18"/>
                <w:lang w:val="en-AU" w:eastAsia="en-US"/>
              </w:rPr>
              <w:t>-9</w:t>
            </w:r>
            <w:r w:rsidRPr="000E1D4F">
              <w:rPr>
                <w:rFonts w:eastAsia="Calibri" w:cs="Arial"/>
                <w:b/>
                <w:color w:val="0000FF"/>
                <w:sz w:val="18"/>
                <w:szCs w:val="18"/>
                <w:lang w:val="en-AU" w:eastAsia="en-US"/>
              </w:rPr>
              <w:t>-11</w:t>
            </w:r>
          </w:p>
        </w:tc>
      </w:tr>
      <w:tr w:rsidR="005D7373" w:rsidRPr="005D7373" w14:paraId="66F7788E" w14:textId="77777777" w:rsidTr="002C587A">
        <w:trPr>
          <w:cantSplit/>
          <w:trHeight w:val="270"/>
          <w:jc w:val="center"/>
        </w:trPr>
        <w:tc>
          <w:tcPr>
            <w:tcW w:w="1134" w:type="dxa"/>
            <w:tcBorders>
              <w:top w:val="nil"/>
              <w:left w:val="single" w:sz="8" w:space="0" w:color="000000"/>
              <w:bottom w:val="single" w:sz="8" w:space="0" w:color="000000"/>
              <w:right w:val="single" w:sz="8" w:space="0" w:color="000000"/>
            </w:tcBorders>
            <w:shd w:val="clear" w:color="auto" w:fill="auto"/>
          </w:tcPr>
          <w:p w14:paraId="5E8A5705" w14:textId="77777777" w:rsidR="005D7373" w:rsidRPr="000E1D4F" w:rsidRDefault="005D7373" w:rsidP="005D7373">
            <w:pPr>
              <w:spacing w:before="60" w:after="60"/>
              <w:rPr>
                <w:rFonts w:eastAsia="Calibri" w:cs="Arial"/>
                <w:color w:val="000000"/>
                <w:sz w:val="18"/>
                <w:szCs w:val="18"/>
                <w:lang w:val="en-AU" w:eastAsia="en-US"/>
              </w:rPr>
            </w:pPr>
            <w:r w:rsidRPr="000E1D4F">
              <w:rPr>
                <w:rFonts w:eastAsia="Calibri" w:cs="Arial"/>
                <w:color w:val="000000"/>
                <w:sz w:val="18"/>
                <w:szCs w:val="18"/>
                <w:lang w:val="en-AU" w:eastAsia="en-US"/>
              </w:rPr>
              <w:t> </w:t>
            </w:r>
          </w:p>
        </w:tc>
        <w:tc>
          <w:tcPr>
            <w:tcW w:w="1134" w:type="dxa"/>
            <w:tcBorders>
              <w:top w:val="nil"/>
              <w:left w:val="nil"/>
              <w:bottom w:val="single" w:sz="8" w:space="0" w:color="000000"/>
              <w:right w:val="single" w:sz="8" w:space="0" w:color="000000"/>
            </w:tcBorders>
            <w:shd w:val="clear" w:color="auto" w:fill="auto"/>
          </w:tcPr>
          <w:p w14:paraId="7C3937A6" w14:textId="77777777" w:rsidR="005D7373" w:rsidRPr="000E1D4F" w:rsidRDefault="005D7373" w:rsidP="005D7373">
            <w:pPr>
              <w:spacing w:before="60" w:after="60"/>
              <w:rPr>
                <w:rFonts w:eastAsia="Calibri" w:cs="Arial"/>
                <w:b/>
                <w:bCs/>
                <w:color w:val="000000"/>
                <w:sz w:val="18"/>
                <w:szCs w:val="18"/>
                <w:lang w:val="en-AU" w:eastAsia="en-US"/>
              </w:rPr>
            </w:pPr>
            <w:r w:rsidRPr="000E1D4F">
              <w:rPr>
                <w:rFonts w:eastAsia="Calibri" w:cs="Arial"/>
                <w:b/>
                <w:bCs/>
                <w:color w:val="000000"/>
                <w:sz w:val="18"/>
                <w:szCs w:val="18"/>
                <w:lang w:val="en-AU" w:eastAsia="en-US"/>
              </w:rPr>
              <w:t>BOYSAW</w:t>
            </w:r>
          </w:p>
        </w:tc>
        <w:tc>
          <w:tcPr>
            <w:tcW w:w="7230" w:type="dxa"/>
            <w:tcBorders>
              <w:top w:val="nil"/>
              <w:left w:val="nil"/>
              <w:bottom w:val="single" w:sz="8" w:space="0" w:color="000000"/>
              <w:right w:val="single" w:sz="8" w:space="0" w:color="000000"/>
            </w:tcBorders>
            <w:shd w:val="clear" w:color="auto" w:fill="auto"/>
          </w:tcPr>
          <w:p w14:paraId="3A18DD88" w14:textId="77777777" w:rsidR="005D7373" w:rsidRPr="000E1D4F" w:rsidRDefault="005D7373" w:rsidP="005D7373">
            <w:pPr>
              <w:spacing w:before="60" w:after="60"/>
              <w:rPr>
                <w:rFonts w:eastAsia="Calibri" w:cs="Arial"/>
                <w:color w:val="000000"/>
                <w:sz w:val="18"/>
                <w:szCs w:val="18"/>
                <w:lang w:val="en-AU" w:eastAsia="en-US"/>
              </w:rPr>
            </w:pPr>
            <w:r w:rsidRPr="000E1D4F">
              <w:rPr>
                <w:rFonts w:eastAsia="Calibri" w:cs="Arial"/>
                <w:color w:val="000000"/>
                <w:sz w:val="18"/>
                <w:szCs w:val="18"/>
                <w:lang w:val="en-AU" w:eastAsia="en-US"/>
              </w:rPr>
              <w:t>6-7-8</w:t>
            </w:r>
            <w:r w:rsidRPr="000E1D4F">
              <w:rPr>
                <w:rFonts w:eastAsia="Calibri" w:cs="Arial"/>
                <w:b/>
                <w:dstrike/>
                <w:color w:val="FF0000"/>
                <w:sz w:val="18"/>
                <w:szCs w:val="18"/>
                <w:lang w:val="en-AU" w:eastAsia="en-US"/>
              </w:rPr>
              <w:t>-9</w:t>
            </w:r>
            <w:r w:rsidRPr="000E1D4F">
              <w:rPr>
                <w:rFonts w:eastAsia="Calibri" w:cs="Arial"/>
                <w:b/>
                <w:color w:val="0000FF"/>
                <w:sz w:val="18"/>
                <w:szCs w:val="18"/>
                <w:lang w:val="en-AU" w:eastAsia="en-US"/>
              </w:rPr>
              <w:t>-11</w:t>
            </w:r>
          </w:p>
        </w:tc>
      </w:tr>
      <w:tr w:rsidR="005D7373" w:rsidRPr="005D7373" w14:paraId="4BF96191" w14:textId="77777777" w:rsidTr="002C587A">
        <w:trPr>
          <w:cantSplit/>
          <w:trHeight w:val="270"/>
          <w:jc w:val="center"/>
        </w:trPr>
        <w:tc>
          <w:tcPr>
            <w:tcW w:w="1134" w:type="dxa"/>
            <w:tcBorders>
              <w:top w:val="nil"/>
              <w:left w:val="single" w:sz="8" w:space="0" w:color="000000"/>
              <w:bottom w:val="single" w:sz="8" w:space="0" w:color="000000"/>
              <w:right w:val="single" w:sz="8" w:space="0" w:color="000000"/>
            </w:tcBorders>
            <w:shd w:val="clear" w:color="auto" w:fill="auto"/>
          </w:tcPr>
          <w:p w14:paraId="3ED8CABC" w14:textId="77777777" w:rsidR="005D7373" w:rsidRPr="000E1D4F" w:rsidRDefault="005D7373" w:rsidP="005D7373">
            <w:pPr>
              <w:spacing w:before="60" w:after="60"/>
              <w:rPr>
                <w:rFonts w:eastAsia="Calibri" w:cs="Arial"/>
                <w:color w:val="000000"/>
                <w:sz w:val="18"/>
                <w:szCs w:val="18"/>
                <w:lang w:val="en-AU" w:eastAsia="en-US"/>
              </w:rPr>
            </w:pPr>
            <w:r w:rsidRPr="000E1D4F">
              <w:rPr>
                <w:rFonts w:eastAsia="Calibri" w:cs="Arial"/>
                <w:color w:val="000000"/>
                <w:sz w:val="18"/>
                <w:szCs w:val="18"/>
                <w:lang w:val="en-AU" w:eastAsia="en-US"/>
              </w:rPr>
              <w:t> </w:t>
            </w:r>
          </w:p>
        </w:tc>
        <w:tc>
          <w:tcPr>
            <w:tcW w:w="1134" w:type="dxa"/>
            <w:tcBorders>
              <w:top w:val="nil"/>
              <w:left w:val="nil"/>
              <w:bottom w:val="single" w:sz="8" w:space="0" w:color="000000"/>
              <w:right w:val="single" w:sz="8" w:space="0" w:color="000000"/>
            </w:tcBorders>
            <w:shd w:val="clear" w:color="auto" w:fill="auto"/>
          </w:tcPr>
          <w:p w14:paraId="1DE65E66" w14:textId="77777777" w:rsidR="005D7373" w:rsidRPr="000E1D4F" w:rsidRDefault="005D7373" w:rsidP="005D7373">
            <w:pPr>
              <w:spacing w:before="60" w:after="60"/>
              <w:rPr>
                <w:rFonts w:eastAsia="Calibri" w:cs="Arial"/>
                <w:b/>
                <w:bCs/>
                <w:color w:val="000000"/>
                <w:sz w:val="18"/>
                <w:szCs w:val="18"/>
                <w:lang w:val="en-AU" w:eastAsia="en-US"/>
              </w:rPr>
            </w:pPr>
            <w:r w:rsidRPr="000E1D4F">
              <w:rPr>
                <w:rFonts w:eastAsia="Calibri" w:cs="Arial"/>
                <w:b/>
                <w:bCs/>
                <w:color w:val="000000"/>
                <w:sz w:val="18"/>
                <w:szCs w:val="18"/>
                <w:lang w:val="en-AU" w:eastAsia="en-US"/>
              </w:rPr>
              <w:t>BOYSPP</w:t>
            </w:r>
          </w:p>
        </w:tc>
        <w:tc>
          <w:tcPr>
            <w:tcW w:w="7230" w:type="dxa"/>
            <w:tcBorders>
              <w:top w:val="nil"/>
              <w:left w:val="nil"/>
              <w:bottom w:val="single" w:sz="8" w:space="0" w:color="000000"/>
              <w:right w:val="single" w:sz="8" w:space="0" w:color="000000"/>
            </w:tcBorders>
            <w:shd w:val="clear" w:color="auto" w:fill="auto"/>
          </w:tcPr>
          <w:p w14:paraId="29C02933" w14:textId="77777777" w:rsidR="005D7373" w:rsidRPr="000E1D4F" w:rsidRDefault="005D7373" w:rsidP="005D7373">
            <w:pPr>
              <w:spacing w:before="60" w:after="60"/>
              <w:rPr>
                <w:rFonts w:eastAsia="Calibri" w:cs="Arial"/>
                <w:color w:val="000000"/>
                <w:sz w:val="18"/>
                <w:szCs w:val="18"/>
                <w:lang w:val="en-AU" w:eastAsia="en-US"/>
              </w:rPr>
            </w:pPr>
            <w:r w:rsidRPr="000E1D4F">
              <w:rPr>
                <w:rFonts w:eastAsia="Calibri" w:cs="Arial"/>
                <w:color w:val="000000"/>
                <w:sz w:val="18"/>
                <w:szCs w:val="18"/>
                <w:lang w:val="en-AU" w:eastAsia="en-US"/>
              </w:rPr>
              <w:t>6-7-8</w:t>
            </w:r>
            <w:r w:rsidRPr="000E1D4F">
              <w:rPr>
                <w:rFonts w:eastAsia="Calibri" w:cs="Arial"/>
                <w:b/>
                <w:dstrike/>
                <w:color w:val="FF0000"/>
                <w:sz w:val="18"/>
                <w:szCs w:val="18"/>
                <w:lang w:val="en-AU" w:eastAsia="en-US"/>
              </w:rPr>
              <w:t>-9</w:t>
            </w:r>
            <w:r w:rsidRPr="000E1D4F">
              <w:rPr>
                <w:rFonts w:eastAsia="Calibri" w:cs="Arial"/>
                <w:b/>
                <w:color w:val="0000FF"/>
                <w:sz w:val="18"/>
                <w:szCs w:val="18"/>
                <w:lang w:val="en-AU" w:eastAsia="en-US"/>
              </w:rPr>
              <w:t>-11</w:t>
            </w:r>
          </w:p>
        </w:tc>
      </w:tr>
      <w:tr w:rsidR="005D7373" w:rsidRPr="005D7373" w14:paraId="49950F95" w14:textId="77777777" w:rsidTr="002C587A">
        <w:trPr>
          <w:cantSplit/>
          <w:trHeight w:val="270"/>
          <w:jc w:val="center"/>
        </w:trPr>
        <w:tc>
          <w:tcPr>
            <w:tcW w:w="1134" w:type="dxa"/>
            <w:tcBorders>
              <w:top w:val="nil"/>
              <w:left w:val="single" w:sz="8" w:space="0" w:color="000000"/>
              <w:bottom w:val="single" w:sz="8" w:space="0" w:color="000000"/>
              <w:right w:val="single" w:sz="8" w:space="0" w:color="000000"/>
            </w:tcBorders>
            <w:shd w:val="clear" w:color="auto" w:fill="auto"/>
          </w:tcPr>
          <w:p w14:paraId="3920E1ED" w14:textId="77777777" w:rsidR="005D7373" w:rsidRPr="000E1D4F" w:rsidRDefault="005D7373" w:rsidP="005D7373">
            <w:pPr>
              <w:spacing w:before="60" w:after="60"/>
              <w:rPr>
                <w:rFonts w:eastAsia="Calibri" w:cs="Arial"/>
                <w:color w:val="000000"/>
                <w:sz w:val="18"/>
                <w:szCs w:val="18"/>
                <w:lang w:val="en-AU" w:eastAsia="en-US"/>
              </w:rPr>
            </w:pPr>
            <w:r w:rsidRPr="000E1D4F">
              <w:rPr>
                <w:rFonts w:eastAsia="Calibri" w:cs="Arial"/>
                <w:color w:val="000000"/>
                <w:sz w:val="18"/>
                <w:szCs w:val="18"/>
                <w:lang w:val="en-AU" w:eastAsia="en-US"/>
              </w:rPr>
              <w:t> </w:t>
            </w:r>
          </w:p>
        </w:tc>
        <w:tc>
          <w:tcPr>
            <w:tcW w:w="1134" w:type="dxa"/>
            <w:tcBorders>
              <w:top w:val="nil"/>
              <w:left w:val="nil"/>
              <w:bottom w:val="single" w:sz="8" w:space="0" w:color="000000"/>
              <w:right w:val="single" w:sz="8" w:space="0" w:color="000000"/>
            </w:tcBorders>
            <w:shd w:val="clear" w:color="auto" w:fill="auto"/>
          </w:tcPr>
          <w:p w14:paraId="3D880A4E" w14:textId="77777777" w:rsidR="005D7373" w:rsidRPr="000E1D4F" w:rsidRDefault="005D7373" w:rsidP="005D7373">
            <w:pPr>
              <w:spacing w:before="60" w:after="60"/>
              <w:rPr>
                <w:rFonts w:eastAsia="Calibri" w:cs="Arial"/>
                <w:b/>
                <w:bCs/>
                <w:color w:val="000000"/>
                <w:sz w:val="18"/>
                <w:szCs w:val="18"/>
                <w:lang w:val="en-AU" w:eastAsia="en-US"/>
              </w:rPr>
            </w:pPr>
            <w:r w:rsidRPr="000E1D4F">
              <w:rPr>
                <w:rFonts w:eastAsia="Calibri" w:cs="Arial"/>
                <w:b/>
                <w:bCs/>
                <w:color w:val="000000"/>
                <w:sz w:val="18"/>
                <w:szCs w:val="18"/>
                <w:lang w:val="en-AU" w:eastAsia="en-US"/>
              </w:rPr>
              <w:t>DAMCON</w:t>
            </w:r>
          </w:p>
        </w:tc>
        <w:tc>
          <w:tcPr>
            <w:tcW w:w="7230" w:type="dxa"/>
            <w:tcBorders>
              <w:top w:val="nil"/>
              <w:left w:val="nil"/>
              <w:bottom w:val="single" w:sz="8" w:space="0" w:color="000000"/>
              <w:right w:val="single" w:sz="8" w:space="0" w:color="000000"/>
            </w:tcBorders>
            <w:shd w:val="clear" w:color="auto" w:fill="auto"/>
          </w:tcPr>
          <w:p w14:paraId="27001792" w14:textId="77777777" w:rsidR="005D7373" w:rsidRPr="000E1D4F" w:rsidRDefault="005D7373" w:rsidP="005D7373">
            <w:pPr>
              <w:spacing w:before="60" w:after="60"/>
              <w:rPr>
                <w:rFonts w:eastAsia="Calibri" w:cs="Arial"/>
                <w:color w:val="000000"/>
                <w:sz w:val="18"/>
                <w:szCs w:val="18"/>
                <w:lang w:val="en-AU" w:eastAsia="en-US"/>
              </w:rPr>
            </w:pPr>
            <w:r w:rsidRPr="000E1D4F">
              <w:rPr>
                <w:rFonts w:eastAsia="Calibri" w:cs="Arial"/>
                <w:color w:val="000000"/>
                <w:sz w:val="18"/>
                <w:szCs w:val="18"/>
                <w:lang w:val="en-AU" w:eastAsia="en-US"/>
              </w:rPr>
              <w:t>1-2-3</w:t>
            </w:r>
            <w:r w:rsidRPr="000E1D4F">
              <w:rPr>
                <w:rFonts w:eastAsia="Calibri" w:cs="Arial"/>
                <w:b/>
                <w:dstrike/>
                <w:color w:val="FF0000"/>
                <w:sz w:val="18"/>
                <w:szCs w:val="18"/>
                <w:lang w:val="en-AU" w:eastAsia="en-US"/>
              </w:rPr>
              <w:t>-4-5</w:t>
            </w:r>
            <w:r w:rsidRPr="000E1D4F">
              <w:rPr>
                <w:rFonts w:eastAsia="Calibri" w:cs="Arial"/>
                <w:color w:val="000000"/>
                <w:sz w:val="18"/>
                <w:szCs w:val="18"/>
                <w:lang w:val="en-AU" w:eastAsia="en-US"/>
              </w:rPr>
              <w:t>-6-7</w:t>
            </w:r>
            <w:r w:rsidRPr="000E1D4F">
              <w:rPr>
                <w:rFonts w:eastAsia="Calibri" w:cs="Arial"/>
                <w:b/>
                <w:dstrike/>
                <w:color w:val="FF0000"/>
                <w:sz w:val="18"/>
                <w:szCs w:val="18"/>
                <w:lang w:val="en-AU" w:eastAsia="en-US"/>
              </w:rPr>
              <w:t>-9</w:t>
            </w:r>
          </w:p>
        </w:tc>
      </w:tr>
      <w:tr w:rsidR="005D7373" w:rsidRPr="005D7373" w14:paraId="46B4E744" w14:textId="77777777" w:rsidTr="002C587A">
        <w:trPr>
          <w:cantSplit/>
          <w:trHeight w:val="270"/>
          <w:jc w:val="center"/>
        </w:trPr>
        <w:tc>
          <w:tcPr>
            <w:tcW w:w="1134" w:type="dxa"/>
            <w:tcBorders>
              <w:top w:val="nil"/>
              <w:left w:val="single" w:sz="8" w:space="0" w:color="000000"/>
              <w:bottom w:val="single" w:sz="8" w:space="0" w:color="000000"/>
              <w:right w:val="single" w:sz="8" w:space="0" w:color="000000"/>
            </w:tcBorders>
            <w:shd w:val="clear" w:color="auto" w:fill="auto"/>
          </w:tcPr>
          <w:p w14:paraId="7683B545" w14:textId="77777777" w:rsidR="005D7373" w:rsidRPr="000E1D4F" w:rsidRDefault="005D7373" w:rsidP="005D7373">
            <w:pPr>
              <w:spacing w:before="60" w:after="60"/>
              <w:rPr>
                <w:rFonts w:eastAsia="Calibri" w:cs="Arial"/>
                <w:color w:val="000000"/>
                <w:sz w:val="18"/>
                <w:szCs w:val="18"/>
                <w:lang w:val="en-AU" w:eastAsia="en-US"/>
              </w:rPr>
            </w:pPr>
            <w:r w:rsidRPr="000E1D4F">
              <w:rPr>
                <w:rFonts w:eastAsia="Calibri" w:cs="Arial"/>
                <w:color w:val="000000"/>
                <w:sz w:val="18"/>
                <w:szCs w:val="18"/>
                <w:lang w:val="en-AU" w:eastAsia="en-US"/>
              </w:rPr>
              <w:t> </w:t>
            </w:r>
          </w:p>
        </w:tc>
        <w:tc>
          <w:tcPr>
            <w:tcW w:w="1134" w:type="dxa"/>
            <w:tcBorders>
              <w:top w:val="nil"/>
              <w:left w:val="nil"/>
              <w:bottom w:val="single" w:sz="8" w:space="0" w:color="000000"/>
              <w:right w:val="single" w:sz="8" w:space="0" w:color="000000"/>
            </w:tcBorders>
            <w:shd w:val="clear" w:color="auto" w:fill="auto"/>
          </w:tcPr>
          <w:p w14:paraId="35CE18B8" w14:textId="77777777" w:rsidR="005D7373" w:rsidRPr="000E1D4F" w:rsidRDefault="005D7373" w:rsidP="005D7373">
            <w:pPr>
              <w:spacing w:before="60" w:after="60"/>
              <w:rPr>
                <w:rFonts w:eastAsia="Calibri" w:cs="Arial"/>
                <w:b/>
                <w:bCs/>
                <w:color w:val="000000"/>
                <w:sz w:val="18"/>
                <w:szCs w:val="18"/>
                <w:lang w:val="en-AU" w:eastAsia="en-US"/>
              </w:rPr>
            </w:pPr>
            <w:r w:rsidRPr="000E1D4F">
              <w:rPr>
                <w:rFonts w:eastAsia="Calibri" w:cs="Arial"/>
                <w:b/>
                <w:bCs/>
                <w:color w:val="000000"/>
                <w:sz w:val="18"/>
                <w:szCs w:val="18"/>
                <w:lang w:val="en-AU" w:eastAsia="en-US"/>
              </w:rPr>
              <w:t>DAYMAR</w:t>
            </w:r>
          </w:p>
        </w:tc>
        <w:tc>
          <w:tcPr>
            <w:tcW w:w="7230" w:type="dxa"/>
            <w:tcBorders>
              <w:top w:val="nil"/>
              <w:left w:val="nil"/>
              <w:bottom w:val="single" w:sz="8" w:space="0" w:color="000000"/>
              <w:right w:val="single" w:sz="8" w:space="0" w:color="000000"/>
            </w:tcBorders>
            <w:shd w:val="clear" w:color="auto" w:fill="auto"/>
          </w:tcPr>
          <w:p w14:paraId="3E97200A" w14:textId="77777777" w:rsidR="005D7373" w:rsidRPr="000E1D4F" w:rsidRDefault="005D7373" w:rsidP="005D7373">
            <w:pPr>
              <w:spacing w:before="60" w:after="60"/>
              <w:rPr>
                <w:rFonts w:eastAsia="Calibri" w:cs="Arial"/>
                <w:color w:val="000000"/>
                <w:sz w:val="18"/>
                <w:szCs w:val="18"/>
                <w:lang w:val="en-AU" w:eastAsia="en-US"/>
              </w:rPr>
            </w:pPr>
            <w:r w:rsidRPr="000E1D4F">
              <w:rPr>
                <w:rFonts w:eastAsia="Calibri" w:cs="Arial"/>
                <w:color w:val="000000"/>
                <w:sz w:val="18"/>
                <w:szCs w:val="18"/>
                <w:lang w:val="en-AU" w:eastAsia="en-US"/>
              </w:rPr>
              <w:t>1-2-4-6-7-8</w:t>
            </w:r>
            <w:r w:rsidRPr="000E1D4F">
              <w:rPr>
                <w:rFonts w:eastAsia="Calibri" w:cs="Arial"/>
                <w:b/>
                <w:dstrike/>
                <w:color w:val="FF0000"/>
                <w:sz w:val="18"/>
                <w:szCs w:val="18"/>
                <w:lang w:val="en-AU" w:eastAsia="en-US"/>
              </w:rPr>
              <w:t>-9</w:t>
            </w:r>
            <w:r w:rsidRPr="000E1D4F">
              <w:rPr>
                <w:rFonts w:eastAsia="Calibri" w:cs="Arial"/>
                <w:b/>
                <w:color w:val="0000FF"/>
                <w:sz w:val="18"/>
                <w:szCs w:val="18"/>
                <w:lang w:val="en-AU" w:eastAsia="en-US"/>
              </w:rPr>
              <w:t>-11</w:t>
            </w:r>
          </w:p>
        </w:tc>
      </w:tr>
      <w:tr w:rsidR="005D4B9D" w:rsidRPr="005D7373" w14:paraId="02AA8EF5" w14:textId="77777777" w:rsidTr="002C587A">
        <w:trPr>
          <w:cantSplit/>
          <w:trHeight w:val="270"/>
          <w:jc w:val="center"/>
          <w:ins w:id="1780" w:author="Teh Stand" w:date="2021-08-19T12:18:00Z"/>
        </w:trPr>
        <w:tc>
          <w:tcPr>
            <w:tcW w:w="1134" w:type="dxa"/>
            <w:tcBorders>
              <w:top w:val="nil"/>
              <w:left w:val="single" w:sz="8" w:space="0" w:color="000000"/>
              <w:bottom w:val="single" w:sz="8" w:space="0" w:color="000000"/>
              <w:right w:val="single" w:sz="8" w:space="0" w:color="000000"/>
            </w:tcBorders>
            <w:shd w:val="clear" w:color="auto" w:fill="auto"/>
          </w:tcPr>
          <w:p w14:paraId="19D65C22" w14:textId="77777777" w:rsidR="005D4B9D" w:rsidRPr="000E1D4F" w:rsidRDefault="005D4B9D" w:rsidP="005D4B9D">
            <w:pPr>
              <w:spacing w:before="60" w:after="60"/>
              <w:rPr>
                <w:ins w:id="1781" w:author="Teh Stand" w:date="2021-08-19T12:18:00Z"/>
                <w:rFonts w:eastAsia="Calibri" w:cs="Arial"/>
                <w:color w:val="000000"/>
                <w:sz w:val="18"/>
                <w:szCs w:val="18"/>
                <w:lang w:val="en-AU" w:eastAsia="en-US"/>
              </w:rPr>
            </w:pPr>
          </w:p>
        </w:tc>
        <w:tc>
          <w:tcPr>
            <w:tcW w:w="1134" w:type="dxa"/>
            <w:tcBorders>
              <w:top w:val="nil"/>
              <w:left w:val="nil"/>
              <w:bottom w:val="single" w:sz="8" w:space="0" w:color="000000"/>
              <w:right w:val="single" w:sz="8" w:space="0" w:color="000000"/>
            </w:tcBorders>
            <w:shd w:val="clear" w:color="auto" w:fill="auto"/>
          </w:tcPr>
          <w:p w14:paraId="4F9956EC" w14:textId="57E70858" w:rsidR="005D4B9D" w:rsidRPr="000E1D4F" w:rsidRDefault="005D4B9D" w:rsidP="005D4B9D">
            <w:pPr>
              <w:spacing w:before="60" w:after="60"/>
              <w:rPr>
                <w:ins w:id="1782" w:author="Teh Stand" w:date="2021-08-19T12:18:00Z"/>
                <w:rFonts w:eastAsia="Calibri" w:cs="Arial"/>
                <w:b/>
                <w:bCs/>
                <w:color w:val="000000"/>
                <w:sz w:val="18"/>
                <w:szCs w:val="18"/>
                <w:lang w:val="en-AU" w:eastAsia="en-US"/>
              </w:rPr>
            </w:pPr>
            <w:ins w:id="1783" w:author="Teh Stand" w:date="2021-08-19T12:19:00Z">
              <w:r>
                <w:rPr>
                  <w:rFonts w:eastAsia="Calibri" w:cs="Arial"/>
                  <w:b/>
                  <w:bCs/>
                  <w:color w:val="000000"/>
                  <w:sz w:val="18"/>
                  <w:szCs w:val="18"/>
                  <w:lang w:val="en-AU" w:eastAsia="en-US"/>
                </w:rPr>
                <w:t>DYKCON</w:t>
              </w:r>
            </w:ins>
          </w:p>
        </w:tc>
        <w:tc>
          <w:tcPr>
            <w:tcW w:w="7230" w:type="dxa"/>
            <w:tcBorders>
              <w:top w:val="nil"/>
              <w:left w:val="nil"/>
              <w:bottom w:val="single" w:sz="8" w:space="0" w:color="000000"/>
              <w:right w:val="single" w:sz="8" w:space="0" w:color="000000"/>
            </w:tcBorders>
            <w:shd w:val="clear" w:color="auto" w:fill="auto"/>
          </w:tcPr>
          <w:p w14:paraId="48A87C04" w14:textId="54AF3FCE" w:rsidR="005D4B9D" w:rsidRPr="000E1D4F" w:rsidRDefault="005D4B9D" w:rsidP="005D4B9D">
            <w:pPr>
              <w:spacing w:before="60" w:after="60"/>
              <w:rPr>
                <w:ins w:id="1784" w:author="Teh Stand" w:date="2021-08-19T12:18:00Z"/>
                <w:rFonts w:eastAsia="Calibri" w:cs="Arial"/>
                <w:color w:val="000000"/>
                <w:sz w:val="18"/>
                <w:szCs w:val="18"/>
                <w:lang w:val="en-AU" w:eastAsia="en-US"/>
              </w:rPr>
            </w:pPr>
            <w:ins w:id="1785" w:author="Teh Stand" w:date="2021-08-19T12:19:00Z">
              <w:r w:rsidRPr="000E1D4F">
                <w:rPr>
                  <w:rFonts w:eastAsia="Calibri" w:cs="Arial"/>
                  <w:color w:val="000000"/>
                  <w:sz w:val="18"/>
                  <w:szCs w:val="18"/>
                  <w:lang w:val="en-AU" w:eastAsia="en-US"/>
                </w:rPr>
                <w:t>1-2-</w:t>
              </w:r>
              <w:r>
                <w:rPr>
                  <w:rFonts w:eastAsia="Calibri" w:cs="Arial"/>
                  <w:color w:val="000000"/>
                  <w:sz w:val="18"/>
                  <w:szCs w:val="18"/>
                  <w:lang w:val="en-AU" w:eastAsia="en-US"/>
                </w:rPr>
                <w:t>3-4-5-</w:t>
              </w:r>
              <w:r w:rsidRPr="000E1D4F">
                <w:rPr>
                  <w:rFonts w:eastAsia="Calibri" w:cs="Arial"/>
                  <w:color w:val="000000"/>
                  <w:sz w:val="18"/>
                  <w:szCs w:val="18"/>
                  <w:lang w:val="en-AU" w:eastAsia="en-US"/>
                </w:rPr>
                <w:t>6-7</w:t>
              </w:r>
              <w:r w:rsidRPr="000E1D4F">
                <w:rPr>
                  <w:rFonts w:eastAsia="Calibri" w:cs="Arial"/>
                  <w:b/>
                  <w:dstrike/>
                  <w:color w:val="FF0000"/>
                  <w:sz w:val="18"/>
                  <w:szCs w:val="18"/>
                  <w:lang w:val="en-AU" w:eastAsia="en-US"/>
                </w:rPr>
                <w:t>-9</w:t>
              </w:r>
            </w:ins>
          </w:p>
        </w:tc>
      </w:tr>
      <w:tr w:rsidR="005D7373" w:rsidRPr="005D7373" w14:paraId="23673AD2" w14:textId="77777777" w:rsidTr="002C587A">
        <w:trPr>
          <w:cantSplit/>
          <w:trHeight w:val="270"/>
          <w:jc w:val="center"/>
        </w:trPr>
        <w:tc>
          <w:tcPr>
            <w:tcW w:w="1134" w:type="dxa"/>
            <w:tcBorders>
              <w:top w:val="nil"/>
              <w:left w:val="single" w:sz="8" w:space="0" w:color="000000"/>
              <w:bottom w:val="single" w:sz="8" w:space="0" w:color="000000"/>
              <w:right w:val="single" w:sz="8" w:space="0" w:color="000000"/>
            </w:tcBorders>
            <w:shd w:val="clear" w:color="auto" w:fill="auto"/>
          </w:tcPr>
          <w:p w14:paraId="2518E80F" w14:textId="77777777" w:rsidR="005D7373" w:rsidRPr="000E1D4F" w:rsidRDefault="005D7373" w:rsidP="005D7373">
            <w:pPr>
              <w:spacing w:before="60" w:after="60"/>
              <w:rPr>
                <w:rFonts w:eastAsia="Calibri" w:cs="Arial"/>
                <w:color w:val="000000"/>
                <w:sz w:val="18"/>
                <w:szCs w:val="18"/>
                <w:lang w:val="en-AU" w:eastAsia="en-US"/>
              </w:rPr>
            </w:pPr>
            <w:r w:rsidRPr="000E1D4F">
              <w:rPr>
                <w:rFonts w:eastAsia="Calibri" w:cs="Arial"/>
                <w:color w:val="000000"/>
                <w:sz w:val="18"/>
                <w:szCs w:val="18"/>
                <w:lang w:val="en-AU" w:eastAsia="en-US"/>
              </w:rPr>
              <w:t> </w:t>
            </w:r>
          </w:p>
        </w:tc>
        <w:tc>
          <w:tcPr>
            <w:tcW w:w="1134" w:type="dxa"/>
            <w:tcBorders>
              <w:top w:val="nil"/>
              <w:left w:val="nil"/>
              <w:bottom w:val="single" w:sz="8" w:space="0" w:color="000000"/>
              <w:right w:val="single" w:sz="8" w:space="0" w:color="000000"/>
            </w:tcBorders>
            <w:shd w:val="clear" w:color="auto" w:fill="auto"/>
          </w:tcPr>
          <w:p w14:paraId="478B3E72" w14:textId="77777777" w:rsidR="005D7373" w:rsidRPr="000E1D4F" w:rsidRDefault="005D7373" w:rsidP="005D7373">
            <w:pPr>
              <w:spacing w:before="60" w:after="60"/>
              <w:rPr>
                <w:rFonts w:eastAsia="Calibri" w:cs="Arial"/>
                <w:b/>
                <w:bCs/>
                <w:color w:val="000000"/>
                <w:sz w:val="18"/>
                <w:szCs w:val="18"/>
                <w:lang w:val="en-AU" w:eastAsia="en-US"/>
              </w:rPr>
            </w:pPr>
            <w:r w:rsidRPr="000E1D4F">
              <w:rPr>
                <w:rFonts w:eastAsia="Calibri" w:cs="Arial"/>
                <w:b/>
                <w:bCs/>
                <w:color w:val="000000"/>
                <w:sz w:val="18"/>
                <w:szCs w:val="18"/>
                <w:lang w:val="en-AU" w:eastAsia="en-US"/>
              </w:rPr>
              <w:t>FNCLNE</w:t>
            </w:r>
          </w:p>
        </w:tc>
        <w:tc>
          <w:tcPr>
            <w:tcW w:w="7230" w:type="dxa"/>
            <w:tcBorders>
              <w:top w:val="nil"/>
              <w:left w:val="nil"/>
              <w:bottom w:val="single" w:sz="8" w:space="0" w:color="000000"/>
              <w:right w:val="single" w:sz="8" w:space="0" w:color="000000"/>
            </w:tcBorders>
            <w:shd w:val="clear" w:color="auto" w:fill="auto"/>
          </w:tcPr>
          <w:p w14:paraId="43E781B1" w14:textId="77777777" w:rsidR="005D7373" w:rsidRPr="000E1D4F" w:rsidRDefault="005D7373" w:rsidP="005D7373">
            <w:pPr>
              <w:spacing w:before="60" w:after="60"/>
              <w:rPr>
                <w:rFonts w:eastAsia="Calibri" w:cs="Arial"/>
                <w:color w:val="000000"/>
                <w:sz w:val="18"/>
                <w:szCs w:val="18"/>
                <w:lang w:val="en-AU" w:eastAsia="en-US"/>
              </w:rPr>
            </w:pPr>
            <w:r w:rsidRPr="000E1D4F">
              <w:rPr>
                <w:rFonts w:eastAsia="Calibri" w:cs="Arial"/>
                <w:color w:val="000000"/>
                <w:sz w:val="18"/>
                <w:szCs w:val="18"/>
                <w:lang w:val="en-AU" w:eastAsia="en-US"/>
              </w:rPr>
              <w:t>1-2-3-6-7</w:t>
            </w:r>
            <w:r w:rsidRPr="000E1D4F">
              <w:rPr>
                <w:rFonts w:eastAsia="Calibri" w:cs="Arial"/>
                <w:b/>
                <w:dstrike/>
                <w:color w:val="FF0000"/>
                <w:sz w:val="18"/>
                <w:szCs w:val="18"/>
                <w:lang w:val="en-AU" w:eastAsia="en-US"/>
              </w:rPr>
              <w:t>-9</w:t>
            </w:r>
            <w:r w:rsidRPr="000E1D4F">
              <w:rPr>
                <w:rFonts w:eastAsia="Calibri" w:cs="Arial"/>
                <w:b/>
                <w:color w:val="0000FF"/>
                <w:sz w:val="18"/>
                <w:szCs w:val="18"/>
                <w:lang w:val="en-AU" w:eastAsia="en-US"/>
              </w:rPr>
              <w:t>-11</w:t>
            </w:r>
          </w:p>
        </w:tc>
      </w:tr>
      <w:tr w:rsidR="008C5F28" w:rsidRPr="005D7373" w14:paraId="5ED8553C" w14:textId="77777777" w:rsidTr="002C587A">
        <w:trPr>
          <w:cantSplit/>
          <w:trHeight w:val="270"/>
          <w:jc w:val="center"/>
          <w:ins w:id="1786" w:author="Teh Stand" w:date="2021-08-19T13:02:00Z"/>
        </w:trPr>
        <w:tc>
          <w:tcPr>
            <w:tcW w:w="1134" w:type="dxa"/>
            <w:tcBorders>
              <w:top w:val="nil"/>
              <w:left w:val="single" w:sz="8" w:space="0" w:color="000000"/>
              <w:bottom w:val="single" w:sz="8" w:space="0" w:color="000000"/>
              <w:right w:val="single" w:sz="8" w:space="0" w:color="000000"/>
            </w:tcBorders>
            <w:shd w:val="clear" w:color="auto" w:fill="auto"/>
          </w:tcPr>
          <w:p w14:paraId="33CEC5A1" w14:textId="77777777" w:rsidR="008C5F28" w:rsidRPr="000E1D4F" w:rsidRDefault="008C5F28" w:rsidP="008C5F28">
            <w:pPr>
              <w:spacing w:before="60" w:after="60"/>
              <w:rPr>
                <w:ins w:id="1787" w:author="Teh Stand" w:date="2021-08-19T13:02:00Z"/>
                <w:rFonts w:eastAsia="Calibri" w:cs="Arial"/>
                <w:color w:val="000000"/>
                <w:sz w:val="18"/>
                <w:szCs w:val="18"/>
                <w:lang w:val="en-AU" w:eastAsia="en-US"/>
              </w:rPr>
            </w:pPr>
          </w:p>
        </w:tc>
        <w:tc>
          <w:tcPr>
            <w:tcW w:w="1134" w:type="dxa"/>
            <w:tcBorders>
              <w:top w:val="nil"/>
              <w:left w:val="nil"/>
              <w:bottom w:val="single" w:sz="8" w:space="0" w:color="000000"/>
              <w:right w:val="single" w:sz="8" w:space="0" w:color="000000"/>
            </w:tcBorders>
            <w:shd w:val="clear" w:color="auto" w:fill="auto"/>
          </w:tcPr>
          <w:p w14:paraId="1E808E7A" w14:textId="17ECA66C" w:rsidR="008C5F28" w:rsidRPr="000E1D4F" w:rsidRDefault="008C5F28" w:rsidP="008C5F28">
            <w:pPr>
              <w:spacing w:before="60" w:after="60"/>
              <w:rPr>
                <w:ins w:id="1788" w:author="Teh Stand" w:date="2021-08-19T13:02:00Z"/>
                <w:rFonts w:eastAsia="Calibri" w:cs="Arial"/>
                <w:b/>
                <w:bCs/>
                <w:color w:val="000000"/>
                <w:sz w:val="18"/>
                <w:szCs w:val="18"/>
                <w:lang w:val="en-AU" w:eastAsia="en-US"/>
              </w:rPr>
            </w:pPr>
            <w:ins w:id="1789" w:author="Teh Stand" w:date="2021-08-19T13:02:00Z">
              <w:r>
                <w:rPr>
                  <w:rFonts w:eastAsia="Calibri" w:cs="Arial"/>
                  <w:b/>
                  <w:bCs/>
                  <w:color w:val="000000"/>
                  <w:sz w:val="18"/>
                  <w:szCs w:val="18"/>
                  <w:lang w:val="en-AU" w:eastAsia="en-US"/>
                </w:rPr>
                <w:t>FORSTC</w:t>
              </w:r>
            </w:ins>
          </w:p>
        </w:tc>
        <w:tc>
          <w:tcPr>
            <w:tcW w:w="7230" w:type="dxa"/>
            <w:tcBorders>
              <w:top w:val="nil"/>
              <w:left w:val="nil"/>
              <w:bottom w:val="single" w:sz="8" w:space="0" w:color="000000"/>
              <w:right w:val="single" w:sz="8" w:space="0" w:color="000000"/>
            </w:tcBorders>
            <w:shd w:val="clear" w:color="auto" w:fill="auto"/>
          </w:tcPr>
          <w:p w14:paraId="44E6A1C1" w14:textId="6CB933B4" w:rsidR="008C5F28" w:rsidRPr="000E1D4F" w:rsidRDefault="008C5F28" w:rsidP="008C5F28">
            <w:pPr>
              <w:spacing w:before="60" w:after="60"/>
              <w:rPr>
                <w:ins w:id="1790" w:author="Teh Stand" w:date="2021-08-19T13:02:00Z"/>
                <w:rFonts w:eastAsia="Calibri" w:cs="Arial"/>
                <w:color w:val="000000"/>
                <w:sz w:val="18"/>
                <w:szCs w:val="18"/>
                <w:lang w:val="en-AU" w:eastAsia="en-US"/>
              </w:rPr>
            </w:pPr>
            <w:ins w:id="1791" w:author="Teh Stand" w:date="2021-08-19T13:02:00Z">
              <w:r w:rsidRPr="000E1D4F">
                <w:rPr>
                  <w:rFonts w:eastAsia="Calibri" w:cs="Arial"/>
                  <w:color w:val="000000"/>
                  <w:sz w:val="18"/>
                  <w:szCs w:val="18"/>
                  <w:lang w:val="en-AU" w:eastAsia="en-US"/>
                </w:rPr>
                <w:t>1-2-</w:t>
              </w:r>
              <w:r>
                <w:rPr>
                  <w:rFonts w:eastAsia="Calibri" w:cs="Arial"/>
                  <w:color w:val="000000"/>
                  <w:sz w:val="18"/>
                  <w:szCs w:val="18"/>
                  <w:lang w:val="en-AU" w:eastAsia="en-US"/>
                </w:rPr>
                <w:t>3-</w:t>
              </w:r>
              <w:r w:rsidRPr="000E1D4F">
                <w:rPr>
                  <w:rFonts w:eastAsia="Calibri" w:cs="Arial"/>
                  <w:color w:val="000000"/>
                  <w:sz w:val="18"/>
                  <w:szCs w:val="18"/>
                  <w:lang w:val="en-AU" w:eastAsia="en-US"/>
                </w:rPr>
                <w:t>6-7</w:t>
              </w:r>
              <w:r w:rsidRPr="000E1D4F">
                <w:rPr>
                  <w:rFonts w:eastAsia="Calibri" w:cs="Arial"/>
                  <w:b/>
                  <w:dstrike/>
                  <w:color w:val="FF0000"/>
                  <w:sz w:val="18"/>
                  <w:szCs w:val="18"/>
                  <w:lang w:val="en-AU" w:eastAsia="en-US"/>
                </w:rPr>
                <w:t>-9</w:t>
              </w:r>
            </w:ins>
          </w:p>
        </w:tc>
      </w:tr>
      <w:tr w:rsidR="005D4B9D" w:rsidRPr="005D7373" w14:paraId="22326A18" w14:textId="77777777" w:rsidTr="002C587A">
        <w:trPr>
          <w:cantSplit/>
          <w:trHeight w:val="270"/>
          <w:jc w:val="center"/>
          <w:ins w:id="1792" w:author="Teh Stand" w:date="2021-08-19T12:21:00Z"/>
        </w:trPr>
        <w:tc>
          <w:tcPr>
            <w:tcW w:w="1134" w:type="dxa"/>
            <w:tcBorders>
              <w:top w:val="nil"/>
              <w:left w:val="single" w:sz="8" w:space="0" w:color="000000"/>
              <w:bottom w:val="single" w:sz="8" w:space="0" w:color="000000"/>
              <w:right w:val="single" w:sz="8" w:space="0" w:color="000000"/>
            </w:tcBorders>
            <w:shd w:val="clear" w:color="auto" w:fill="auto"/>
          </w:tcPr>
          <w:p w14:paraId="7BEBA391" w14:textId="77777777" w:rsidR="005D4B9D" w:rsidRPr="000E1D4F" w:rsidRDefault="005D4B9D" w:rsidP="005D4B9D">
            <w:pPr>
              <w:spacing w:before="60" w:after="60"/>
              <w:rPr>
                <w:ins w:id="1793" w:author="Teh Stand" w:date="2021-08-19T12:21:00Z"/>
                <w:rFonts w:eastAsia="Calibri" w:cs="Arial"/>
                <w:color w:val="000000"/>
                <w:sz w:val="18"/>
                <w:szCs w:val="18"/>
                <w:lang w:val="en-AU" w:eastAsia="en-US"/>
              </w:rPr>
            </w:pPr>
          </w:p>
        </w:tc>
        <w:tc>
          <w:tcPr>
            <w:tcW w:w="1134" w:type="dxa"/>
            <w:tcBorders>
              <w:top w:val="nil"/>
              <w:left w:val="nil"/>
              <w:bottom w:val="single" w:sz="8" w:space="0" w:color="000000"/>
              <w:right w:val="single" w:sz="8" w:space="0" w:color="000000"/>
            </w:tcBorders>
            <w:shd w:val="clear" w:color="auto" w:fill="auto"/>
          </w:tcPr>
          <w:p w14:paraId="19EEF2C8" w14:textId="6DD34FD9" w:rsidR="005D4B9D" w:rsidRPr="000E1D4F" w:rsidRDefault="005D4B9D" w:rsidP="005D4B9D">
            <w:pPr>
              <w:spacing w:before="60" w:after="60"/>
              <w:rPr>
                <w:ins w:id="1794" w:author="Teh Stand" w:date="2021-08-19T12:21:00Z"/>
                <w:rFonts w:eastAsia="Calibri" w:cs="Arial"/>
                <w:b/>
                <w:bCs/>
                <w:color w:val="000000"/>
                <w:sz w:val="18"/>
                <w:szCs w:val="18"/>
                <w:lang w:val="en-AU" w:eastAsia="en-US"/>
              </w:rPr>
            </w:pPr>
            <w:ins w:id="1795" w:author="Teh Stand" w:date="2021-08-19T12:21:00Z">
              <w:r>
                <w:rPr>
                  <w:rFonts w:eastAsia="Calibri" w:cs="Arial"/>
                  <w:b/>
                  <w:bCs/>
                  <w:color w:val="000000"/>
                  <w:sz w:val="18"/>
                  <w:szCs w:val="18"/>
                  <w:lang w:val="en-AU" w:eastAsia="en-US"/>
                </w:rPr>
                <w:t>GATCON</w:t>
              </w:r>
            </w:ins>
          </w:p>
        </w:tc>
        <w:tc>
          <w:tcPr>
            <w:tcW w:w="7230" w:type="dxa"/>
            <w:tcBorders>
              <w:top w:val="nil"/>
              <w:left w:val="nil"/>
              <w:bottom w:val="single" w:sz="8" w:space="0" w:color="000000"/>
              <w:right w:val="single" w:sz="8" w:space="0" w:color="000000"/>
            </w:tcBorders>
            <w:shd w:val="clear" w:color="auto" w:fill="auto"/>
          </w:tcPr>
          <w:p w14:paraId="7EE494EE" w14:textId="607F3E74" w:rsidR="005D4B9D" w:rsidRPr="000E1D4F" w:rsidRDefault="005D4B9D" w:rsidP="005D4B9D">
            <w:pPr>
              <w:spacing w:before="60" w:after="60"/>
              <w:rPr>
                <w:ins w:id="1796" w:author="Teh Stand" w:date="2021-08-19T12:21:00Z"/>
                <w:rFonts w:eastAsia="Calibri" w:cs="Arial"/>
                <w:color w:val="000000"/>
                <w:sz w:val="18"/>
                <w:szCs w:val="18"/>
                <w:lang w:val="en-AU" w:eastAsia="en-US"/>
              </w:rPr>
            </w:pPr>
            <w:ins w:id="1797" w:author="Teh Stand" w:date="2021-08-19T12:21:00Z">
              <w:r w:rsidRPr="000E1D4F">
                <w:rPr>
                  <w:rFonts w:eastAsia="Calibri" w:cs="Arial"/>
                  <w:color w:val="000000"/>
                  <w:sz w:val="18"/>
                  <w:szCs w:val="18"/>
                  <w:lang w:val="en-AU" w:eastAsia="en-US"/>
                </w:rPr>
                <w:t>1-2-6-7</w:t>
              </w:r>
              <w:r w:rsidRPr="000E1D4F">
                <w:rPr>
                  <w:rFonts w:eastAsia="Calibri" w:cs="Arial"/>
                  <w:b/>
                  <w:dstrike/>
                  <w:color w:val="FF0000"/>
                  <w:sz w:val="18"/>
                  <w:szCs w:val="18"/>
                  <w:lang w:val="en-AU" w:eastAsia="en-US"/>
                </w:rPr>
                <w:t>-9</w:t>
              </w:r>
            </w:ins>
          </w:p>
        </w:tc>
      </w:tr>
      <w:tr w:rsidR="005D7373" w:rsidRPr="005D7373" w14:paraId="5A3CA0A6" w14:textId="77777777" w:rsidTr="002C587A">
        <w:trPr>
          <w:cantSplit/>
          <w:trHeight w:val="270"/>
          <w:jc w:val="center"/>
        </w:trPr>
        <w:tc>
          <w:tcPr>
            <w:tcW w:w="1134" w:type="dxa"/>
            <w:tcBorders>
              <w:top w:val="nil"/>
              <w:left w:val="single" w:sz="8" w:space="0" w:color="000000"/>
              <w:bottom w:val="single" w:sz="8" w:space="0" w:color="000000"/>
              <w:right w:val="single" w:sz="8" w:space="0" w:color="000000"/>
            </w:tcBorders>
            <w:shd w:val="clear" w:color="auto" w:fill="auto"/>
          </w:tcPr>
          <w:p w14:paraId="4A4843C2" w14:textId="77777777" w:rsidR="005D7373" w:rsidRPr="000E1D4F" w:rsidRDefault="005D7373" w:rsidP="005D7373">
            <w:pPr>
              <w:spacing w:before="60" w:after="60"/>
              <w:rPr>
                <w:rFonts w:eastAsia="Calibri" w:cs="Arial"/>
                <w:color w:val="000000"/>
                <w:sz w:val="18"/>
                <w:szCs w:val="18"/>
                <w:lang w:val="en-AU" w:eastAsia="en-US"/>
              </w:rPr>
            </w:pPr>
            <w:r w:rsidRPr="000E1D4F">
              <w:rPr>
                <w:rFonts w:eastAsia="Calibri" w:cs="Arial"/>
                <w:color w:val="000000"/>
                <w:sz w:val="18"/>
                <w:szCs w:val="18"/>
                <w:lang w:val="en-AU" w:eastAsia="en-US"/>
              </w:rPr>
              <w:t> </w:t>
            </w:r>
          </w:p>
        </w:tc>
        <w:tc>
          <w:tcPr>
            <w:tcW w:w="1134" w:type="dxa"/>
            <w:tcBorders>
              <w:top w:val="nil"/>
              <w:left w:val="nil"/>
              <w:bottom w:val="single" w:sz="8" w:space="0" w:color="000000"/>
              <w:right w:val="single" w:sz="8" w:space="0" w:color="000000"/>
            </w:tcBorders>
            <w:shd w:val="clear" w:color="auto" w:fill="auto"/>
          </w:tcPr>
          <w:p w14:paraId="515C4F87" w14:textId="77777777" w:rsidR="005D7373" w:rsidRPr="000E1D4F" w:rsidRDefault="005D7373" w:rsidP="005D7373">
            <w:pPr>
              <w:spacing w:before="60" w:after="60"/>
              <w:rPr>
                <w:rFonts w:eastAsia="Calibri" w:cs="Arial"/>
                <w:b/>
                <w:bCs/>
                <w:color w:val="000000"/>
                <w:sz w:val="18"/>
                <w:szCs w:val="18"/>
                <w:lang w:val="en-AU" w:eastAsia="en-US"/>
              </w:rPr>
            </w:pPr>
            <w:r w:rsidRPr="000E1D4F">
              <w:rPr>
                <w:rFonts w:eastAsia="Calibri" w:cs="Arial"/>
                <w:b/>
                <w:bCs/>
                <w:color w:val="000000"/>
                <w:sz w:val="18"/>
                <w:szCs w:val="18"/>
                <w:lang w:val="en-AU" w:eastAsia="en-US"/>
              </w:rPr>
              <w:t>GRIDRN</w:t>
            </w:r>
          </w:p>
        </w:tc>
        <w:tc>
          <w:tcPr>
            <w:tcW w:w="7230" w:type="dxa"/>
            <w:tcBorders>
              <w:top w:val="nil"/>
              <w:left w:val="nil"/>
              <w:bottom w:val="single" w:sz="8" w:space="0" w:color="000000"/>
              <w:right w:val="single" w:sz="8" w:space="0" w:color="000000"/>
            </w:tcBorders>
            <w:shd w:val="clear" w:color="auto" w:fill="auto"/>
          </w:tcPr>
          <w:p w14:paraId="5D63D704" w14:textId="77777777" w:rsidR="005D7373" w:rsidRPr="000E1D4F" w:rsidRDefault="005D7373" w:rsidP="005D7373">
            <w:pPr>
              <w:spacing w:before="60" w:after="60"/>
              <w:rPr>
                <w:rFonts w:eastAsia="Calibri" w:cs="Arial"/>
                <w:color w:val="000000"/>
                <w:sz w:val="18"/>
                <w:szCs w:val="18"/>
                <w:lang w:val="en-AU" w:eastAsia="en-US"/>
              </w:rPr>
            </w:pPr>
            <w:r w:rsidRPr="000E1D4F">
              <w:rPr>
                <w:rFonts w:eastAsia="Calibri" w:cs="Arial"/>
                <w:color w:val="000000"/>
                <w:sz w:val="18"/>
                <w:szCs w:val="18"/>
                <w:lang w:val="en-AU" w:eastAsia="en-US"/>
              </w:rPr>
              <w:t>1-2-6-7</w:t>
            </w:r>
            <w:r w:rsidRPr="000E1D4F">
              <w:rPr>
                <w:rFonts w:eastAsia="Calibri" w:cs="Arial"/>
                <w:b/>
                <w:dstrike/>
                <w:color w:val="FF0000"/>
                <w:sz w:val="18"/>
                <w:szCs w:val="18"/>
                <w:lang w:val="en-AU" w:eastAsia="en-US"/>
              </w:rPr>
              <w:t>-9</w:t>
            </w:r>
            <w:r w:rsidRPr="000E1D4F">
              <w:rPr>
                <w:rFonts w:eastAsia="Calibri" w:cs="Arial"/>
                <w:b/>
                <w:color w:val="0000FF"/>
                <w:sz w:val="18"/>
                <w:szCs w:val="18"/>
                <w:lang w:val="en-AU" w:eastAsia="en-US"/>
              </w:rPr>
              <w:t>-11</w:t>
            </w:r>
          </w:p>
        </w:tc>
      </w:tr>
      <w:tr w:rsidR="00AC6E9B" w:rsidRPr="005D7373" w14:paraId="20E7F63D" w14:textId="77777777" w:rsidTr="002C587A">
        <w:trPr>
          <w:cantSplit/>
          <w:trHeight w:val="270"/>
          <w:jc w:val="center"/>
          <w:ins w:id="1798" w:author="Teh Stand" w:date="2021-08-19T12:05:00Z"/>
        </w:trPr>
        <w:tc>
          <w:tcPr>
            <w:tcW w:w="1134" w:type="dxa"/>
            <w:tcBorders>
              <w:top w:val="nil"/>
              <w:left w:val="single" w:sz="8" w:space="0" w:color="000000"/>
              <w:bottom w:val="single" w:sz="8" w:space="0" w:color="000000"/>
              <w:right w:val="single" w:sz="8" w:space="0" w:color="000000"/>
            </w:tcBorders>
            <w:shd w:val="clear" w:color="auto" w:fill="auto"/>
          </w:tcPr>
          <w:p w14:paraId="2C3710B3" w14:textId="77777777" w:rsidR="00AC6E9B" w:rsidRPr="000E1D4F" w:rsidRDefault="00AC6E9B" w:rsidP="00AC6E9B">
            <w:pPr>
              <w:spacing w:before="60" w:after="60"/>
              <w:rPr>
                <w:ins w:id="1799" w:author="Teh Stand" w:date="2021-08-19T12:05:00Z"/>
                <w:rFonts w:eastAsia="Calibri" w:cs="Arial"/>
                <w:color w:val="000000"/>
                <w:sz w:val="18"/>
                <w:szCs w:val="18"/>
                <w:lang w:val="en-AU" w:eastAsia="en-US"/>
              </w:rPr>
            </w:pPr>
          </w:p>
        </w:tc>
        <w:tc>
          <w:tcPr>
            <w:tcW w:w="1134" w:type="dxa"/>
            <w:tcBorders>
              <w:top w:val="nil"/>
              <w:left w:val="nil"/>
              <w:bottom w:val="single" w:sz="8" w:space="0" w:color="000000"/>
              <w:right w:val="single" w:sz="8" w:space="0" w:color="000000"/>
            </w:tcBorders>
            <w:shd w:val="clear" w:color="auto" w:fill="auto"/>
          </w:tcPr>
          <w:p w14:paraId="5788712D" w14:textId="506D883F" w:rsidR="00AC6E9B" w:rsidRPr="000E1D4F" w:rsidRDefault="00AC6E9B" w:rsidP="00AC6E9B">
            <w:pPr>
              <w:spacing w:before="60" w:after="60"/>
              <w:rPr>
                <w:ins w:id="1800" w:author="Teh Stand" w:date="2021-08-19T12:05:00Z"/>
                <w:rFonts w:eastAsia="Calibri" w:cs="Arial"/>
                <w:b/>
                <w:bCs/>
                <w:color w:val="000000"/>
                <w:sz w:val="18"/>
                <w:szCs w:val="18"/>
                <w:lang w:val="en-AU" w:eastAsia="en-US"/>
              </w:rPr>
            </w:pPr>
            <w:ins w:id="1801" w:author="Teh Stand" w:date="2021-08-19T12:05:00Z">
              <w:r>
                <w:rPr>
                  <w:rFonts w:eastAsia="Calibri" w:cs="Arial"/>
                  <w:b/>
                  <w:bCs/>
                  <w:color w:val="000000"/>
                  <w:sz w:val="18"/>
                  <w:szCs w:val="18"/>
                  <w:lang w:val="en-AU" w:eastAsia="en-US"/>
                </w:rPr>
                <w:t>HRBFAC</w:t>
              </w:r>
            </w:ins>
          </w:p>
        </w:tc>
        <w:tc>
          <w:tcPr>
            <w:tcW w:w="7230" w:type="dxa"/>
            <w:tcBorders>
              <w:top w:val="nil"/>
              <w:left w:val="nil"/>
              <w:bottom w:val="single" w:sz="8" w:space="0" w:color="000000"/>
              <w:right w:val="single" w:sz="8" w:space="0" w:color="000000"/>
            </w:tcBorders>
            <w:shd w:val="clear" w:color="auto" w:fill="auto"/>
          </w:tcPr>
          <w:p w14:paraId="286AB67F" w14:textId="24186DBC" w:rsidR="00AC6E9B" w:rsidRPr="000E1D4F" w:rsidRDefault="00AC6E9B" w:rsidP="00AC6E9B">
            <w:pPr>
              <w:spacing w:before="60" w:after="60"/>
              <w:rPr>
                <w:ins w:id="1802" w:author="Teh Stand" w:date="2021-08-19T12:05:00Z"/>
                <w:rFonts w:eastAsia="Calibri" w:cs="Arial"/>
                <w:color w:val="000000"/>
                <w:sz w:val="18"/>
                <w:szCs w:val="18"/>
                <w:lang w:val="en-AU" w:eastAsia="en-US"/>
              </w:rPr>
            </w:pPr>
            <w:ins w:id="1803" w:author="Teh Stand" w:date="2021-08-19T12:05:00Z">
              <w:r w:rsidRPr="000E1D4F">
                <w:rPr>
                  <w:rFonts w:eastAsia="Calibri" w:cs="Arial"/>
                  <w:color w:val="000000"/>
                  <w:sz w:val="18"/>
                  <w:szCs w:val="18"/>
                  <w:lang w:val="en-AU" w:eastAsia="en-US"/>
                </w:rPr>
                <w:t>1-2-</w:t>
              </w:r>
            </w:ins>
            <w:ins w:id="1804" w:author="Teh Stand" w:date="2021-08-19T12:06:00Z">
              <w:r>
                <w:rPr>
                  <w:rFonts w:eastAsia="Calibri" w:cs="Arial"/>
                  <w:color w:val="000000"/>
                  <w:sz w:val="18"/>
                  <w:szCs w:val="18"/>
                  <w:lang w:val="en-AU" w:eastAsia="en-US"/>
                </w:rPr>
                <w:t>3</w:t>
              </w:r>
            </w:ins>
            <w:ins w:id="1805" w:author="Teh Stand" w:date="2021-08-19T12:05:00Z">
              <w:r w:rsidRPr="000E1D4F">
                <w:rPr>
                  <w:rFonts w:eastAsia="Calibri" w:cs="Arial"/>
                  <w:color w:val="000000"/>
                  <w:sz w:val="18"/>
                  <w:szCs w:val="18"/>
                  <w:lang w:val="en-AU" w:eastAsia="en-US"/>
                </w:rPr>
                <w:t>-6-7</w:t>
              </w:r>
              <w:r w:rsidRPr="000E1D4F">
                <w:rPr>
                  <w:rFonts w:eastAsia="Calibri" w:cs="Arial"/>
                  <w:b/>
                  <w:dstrike/>
                  <w:color w:val="FF0000"/>
                  <w:sz w:val="18"/>
                  <w:szCs w:val="18"/>
                  <w:lang w:val="en-AU" w:eastAsia="en-US"/>
                </w:rPr>
                <w:t>-9</w:t>
              </w:r>
            </w:ins>
          </w:p>
        </w:tc>
      </w:tr>
      <w:tr w:rsidR="005D7373" w:rsidRPr="005D7373" w14:paraId="77D2C454" w14:textId="77777777" w:rsidTr="002C587A">
        <w:trPr>
          <w:cantSplit/>
          <w:trHeight w:val="270"/>
          <w:jc w:val="center"/>
        </w:trPr>
        <w:tc>
          <w:tcPr>
            <w:tcW w:w="1134" w:type="dxa"/>
            <w:tcBorders>
              <w:top w:val="nil"/>
              <w:left w:val="single" w:sz="8" w:space="0" w:color="000000"/>
              <w:bottom w:val="single" w:sz="8" w:space="0" w:color="000000"/>
              <w:right w:val="single" w:sz="8" w:space="0" w:color="000000"/>
            </w:tcBorders>
            <w:shd w:val="clear" w:color="auto" w:fill="auto"/>
          </w:tcPr>
          <w:p w14:paraId="62EBE53B" w14:textId="77777777" w:rsidR="005D7373" w:rsidRPr="000E1D4F" w:rsidRDefault="005D7373" w:rsidP="005D7373">
            <w:pPr>
              <w:spacing w:before="60" w:after="60"/>
              <w:rPr>
                <w:rFonts w:eastAsia="Calibri" w:cs="Arial"/>
                <w:color w:val="000000"/>
                <w:sz w:val="18"/>
                <w:szCs w:val="18"/>
                <w:lang w:val="en-AU" w:eastAsia="en-US"/>
              </w:rPr>
            </w:pPr>
            <w:r w:rsidRPr="000E1D4F">
              <w:rPr>
                <w:rFonts w:eastAsia="Calibri" w:cs="Arial"/>
                <w:color w:val="000000"/>
                <w:sz w:val="18"/>
                <w:szCs w:val="18"/>
                <w:lang w:val="en-AU" w:eastAsia="en-US"/>
              </w:rPr>
              <w:t> </w:t>
            </w:r>
          </w:p>
        </w:tc>
        <w:tc>
          <w:tcPr>
            <w:tcW w:w="1134" w:type="dxa"/>
            <w:tcBorders>
              <w:top w:val="nil"/>
              <w:left w:val="nil"/>
              <w:bottom w:val="single" w:sz="8" w:space="0" w:color="000000"/>
              <w:right w:val="single" w:sz="8" w:space="0" w:color="000000"/>
            </w:tcBorders>
            <w:shd w:val="clear" w:color="auto" w:fill="auto"/>
          </w:tcPr>
          <w:p w14:paraId="0EC5FBFA" w14:textId="77777777" w:rsidR="005D7373" w:rsidRPr="000E1D4F" w:rsidRDefault="005D7373" w:rsidP="005D7373">
            <w:pPr>
              <w:spacing w:before="60" w:after="60"/>
              <w:rPr>
                <w:rFonts w:eastAsia="Calibri" w:cs="Arial"/>
                <w:b/>
                <w:bCs/>
                <w:color w:val="000000"/>
                <w:sz w:val="18"/>
                <w:szCs w:val="18"/>
                <w:lang w:val="en-AU" w:eastAsia="en-US"/>
              </w:rPr>
            </w:pPr>
            <w:r w:rsidRPr="000E1D4F">
              <w:rPr>
                <w:rFonts w:eastAsia="Calibri" w:cs="Arial"/>
                <w:b/>
                <w:bCs/>
                <w:color w:val="000000"/>
                <w:sz w:val="18"/>
                <w:szCs w:val="18"/>
                <w:lang w:val="en-AU" w:eastAsia="en-US"/>
              </w:rPr>
              <w:t>LNDMRK</w:t>
            </w:r>
          </w:p>
        </w:tc>
        <w:tc>
          <w:tcPr>
            <w:tcW w:w="7230" w:type="dxa"/>
            <w:tcBorders>
              <w:top w:val="nil"/>
              <w:left w:val="nil"/>
              <w:bottom w:val="single" w:sz="8" w:space="0" w:color="000000"/>
              <w:right w:val="single" w:sz="8" w:space="0" w:color="000000"/>
            </w:tcBorders>
            <w:shd w:val="clear" w:color="auto" w:fill="auto"/>
          </w:tcPr>
          <w:p w14:paraId="5C605CBE" w14:textId="77777777" w:rsidR="005D7373" w:rsidRPr="000E1D4F" w:rsidRDefault="005D7373" w:rsidP="005D7373">
            <w:pPr>
              <w:spacing w:before="60" w:after="60"/>
              <w:rPr>
                <w:rFonts w:eastAsia="Calibri" w:cs="Arial"/>
                <w:color w:val="000000"/>
                <w:sz w:val="18"/>
                <w:szCs w:val="18"/>
                <w:lang w:val="en-AU" w:eastAsia="en-US"/>
              </w:rPr>
            </w:pPr>
            <w:r w:rsidRPr="000E1D4F">
              <w:rPr>
                <w:rFonts w:eastAsia="Calibri" w:cs="Arial"/>
                <w:color w:val="000000"/>
                <w:sz w:val="18"/>
                <w:szCs w:val="18"/>
                <w:lang w:val="en-AU" w:eastAsia="en-US"/>
              </w:rPr>
              <w:t>1-2-3-6-7-8</w:t>
            </w:r>
            <w:r w:rsidRPr="000E1D4F">
              <w:rPr>
                <w:rFonts w:eastAsia="Calibri" w:cs="Arial"/>
                <w:b/>
                <w:dstrike/>
                <w:color w:val="FF0000"/>
                <w:sz w:val="18"/>
                <w:szCs w:val="18"/>
                <w:lang w:val="en-AU" w:eastAsia="en-US"/>
              </w:rPr>
              <w:t>-9</w:t>
            </w:r>
            <w:r w:rsidRPr="000E1D4F">
              <w:rPr>
                <w:rFonts w:eastAsia="Calibri" w:cs="Arial"/>
                <w:b/>
                <w:color w:val="0000FF"/>
                <w:sz w:val="18"/>
                <w:szCs w:val="18"/>
                <w:lang w:val="en-AU" w:eastAsia="en-US"/>
              </w:rPr>
              <w:t>-11-12</w:t>
            </w:r>
          </w:p>
        </w:tc>
      </w:tr>
      <w:tr w:rsidR="005D7373" w:rsidRPr="005D7373" w14:paraId="1273BFD3" w14:textId="77777777" w:rsidTr="002C587A">
        <w:trPr>
          <w:cantSplit/>
          <w:trHeight w:val="270"/>
          <w:jc w:val="center"/>
        </w:trPr>
        <w:tc>
          <w:tcPr>
            <w:tcW w:w="1134" w:type="dxa"/>
            <w:tcBorders>
              <w:top w:val="nil"/>
              <w:left w:val="single" w:sz="8" w:space="0" w:color="000000"/>
              <w:bottom w:val="single" w:sz="8" w:space="0" w:color="000000"/>
              <w:right w:val="single" w:sz="8" w:space="0" w:color="000000"/>
            </w:tcBorders>
            <w:shd w:val="clear" w:color="auto" w:fill="auto"/>
          </w:tcPr>
          <w:p w14:paraId="6BC2CC84" w14:textId="77777777" w:rsidR="005D7373" w:rsidRPr="000E1D4F" w:rsidRDefault="005D7373" w:rsidP="005D7373">
            <w:pPr>
              <w:spacing w:before="60" w:after="60"/>
              <w:rPr>
                <w:rFonts w:eastAsia="Calibri" w:cs="Arial"/>
                <w:color w:val="000000"/>
                <w:sz w:val="18"/>
                <w:szCs w:val="18"/>
                <w:lang w:val="en-AU" w:eastAsia="en-US"/>
              </w:rPr>
            </w:pPr>
            <w:r w:rsidRPr="000E1D4F">
              <w:rPr>
                <w:rFonts w:eastAsia="Calibri" w:cs="Arial"/>
                <w:color w:val="000000"/>
                <w:sz w:val="18"/>
                <w:szCs w:val="18"/>
                <w:lang w:val="en-AU" w:eastAsia="en-US"/>
              </w:rPr>
              <w:t> </w:t>
            </w:r>
          </w:p>
        </w:tc>
        <w:tc>
          <w:tcPr>
            <w:tcW w:w="1134" w:type="dxa"/>
            <w:tcBorders>
              <w:top w:val="nil"/>
              <w:left w:val="nil"/>
              <w:bottom w:val="single" w:sz="8" w:space="0" w:color="000000"/>
              <w:right w:val="single" w:sz="8" w:space="0" w:color="000000"/>
            </w:tcBorders>
            <w:shd w:val="clear" w:color="auto" w:fill="auto"/>
          </w:tcPr>
          <w:p w14:paraId="2B2CC37D" w14:textId="77777777" w:rsidR="005D7373" w:rsidRPr="000E1D4F" w:rsidRDefault="005D7373" w:rsidP="005D7373">
            <w:pPr>
              <w:spacing w:before="60" w:after="60"/>
              <w:rPr>
                <w:rFonts w:eastAsia="Calibri" w:cs="Arial"/>
                <w:b/>
                <w:bCs/>
                <w:color w:val="000000"/>
                <w:sz w:val="18"/>
                <w:szCs w:val="18"/>
                <w:lang w:val="en-AU" w:eastAsia="en-US"/>
              </w:rPr>
            </w:pPr>
            <w:r w:rsidRPr="000E1D4F">
              <w:rPr>
                <w:rFonts w:eastAsia="Calibri" w:cs="Arial"/>
                <w:b/>
                <w:bCs/>
                <w:color w:val="000000"/>
                <w:sz w:val="18"/>
                <w:szCs w:val="18"/>
                <w:lang w:val="en-AU" w:eastAsia="en-US"/>
              </w:rPr>
              <w:t>LITFLT</w:t>
            </w:r>
          </w:p>
        </w:tc>
        <w:tc>
          <w:tcPr>
            <w:tcW w:w="7230" w:type="dxa"/>
            <w:tcBorders>
              <w:top w:val="nil"/>
              <w:left w:val="nil"/>
              <w:bottom w:val="single" w:sz="8" w:space="0" w:color="000000"/>
              <w:right w:val="single" w:sz="8" w:space="0" w:color="000000"/>
            </w:tcBorders>
            <w:shd w:val="clear" w:color="auto" w:fill="auto"/>
          </w:tcPr>
          <w:p w14:paraId="6F545CA9" w14:textId="77777777" w:rsidR="005D7373" w:rsidRPr="000E1D4F" w:rsidRDefault="005D7373" w:rsidP="005D7373">
            <w:pPr>
              <w:spacing w:before="60" w:after="60"/>
              <w:rPr>
                <w:rFonts w:eastAsia="Calibri" w:cs="Arial"/>
                <w:color w:val="000000"/>
                <w:sz w:val="18"/>
                <w:szCs w:val="18"/>
                <w:lang w:val="en-AU" w:eastAsia="en-US"/>
              </w:rPr>
            </w:pPr>
            <w:r w:rsidRPr="000E1D4F">
              <w:rPr>
                <w:rFonts w:eastAsia="Calibri" w:cs="Arial"/>
                <w:color w:val="000000"/>
                <w:sz w:val="18"/>
                <w:szCs w:val="18"/>
                <w:lang w:val="en-AU" w:eastAsia="en-US"/>
              </w:rPr>
              <w:t>6-7</w:t>
            </w:r>
            <w:r w:rsidRPr="000E1D4F">
              <w:rPr>
                <w:rFonts w:eastAsia="Calibri" w:cs="Arial"/>
                <w:b/>
                <w:dstrike/>
                <w:color w:val="FF0000"/>
                <w:sz w:val="18"/>
                <w:szCs w:val="18"/>
                <w:lang w:val="en-AU" w:eastAsia="en-US"/>
              </w:rPr>
              <w:t>-9</w:t>
            </w:r>
            <w:r w:rsidRPr="000E1D4F">
              <w:rPr>
                <w:rFonts w:eastAsia="Calibri" w:cs="Arial"/>
                <w:b/>
                <w:color w:val="0000FF"/>
                <w:sz w:val="18"/>
                <w:szCs w:val="18"/>
                <w:lang w:val="en-AU" w:eastAsia="en-US"/>
              </w:rPr>
              <w:t>-11</w:t>
            </w:r>
          </w:p>
        </w:tc>
      </w:tr>
      <w:tr w:rsidR="00AC6E9B" w:rsidRPr="005D7373" w14:paraId="7EADBC3A" w14:textId="77777777" w:rsidTr="002C587A">
        <w:trPr>
          <w:cantSplit/>
          <w:trHeight w:val="270"/>
          <w:jc w:val="center"/>
          <w:ins w:id="1806" w:author="Teh Stand" w:date="2021-08-19T12:07:00Z"/>
        </w:trPr>
        <w:tc>
          <w:tcPr>
            <w:tcW w:w="1134" w:type="dxa"/>
            <w:tcBorders>
              <w:top w:val="nil"/>
              <w:left w:val="single" w:sz="8" w:space="0" w:color="000000"/>
              <w:bottom w:val="single" w:sz="8" w:space="0" w:color="000000"/>
              <w:right w:val="single" w:sz="8" w:space="0" w:color="000000"/>
            </w:tcBorders>
            <w:shd w:val="clear" w:color="auto" w:fill="auto"/>
          </w:tcPr>
          <w:p w14:paraId="297BD2D3" w14:textId="77777777" w:rsidR="00AC6E9B" w:rsidRPr="000E1D4F" w:rsidRDefault="00AC6E9B" w:rsidP="00AC6E9B">
            <w:pPr>
              <w:spacing w:before="60" w:after="60"/>
              <w:rPr>
                <w:ins w:id="1807" w:author="Teh Stand" w:date="2021-08-19T12:07:00Z"/>
                <w:rFonts w:eastAsia="Calibri" w:cs="Arial"/>
                <w:color w:val="000000"/>
                <w:sz w:val="18"/>
                <w:szCs w:val="18"/>
                <w:lang w:val="en-AU" w:eastAsia="en-US"/>
              </w:rPr>
            </w:pPr>
          </w:p>
        </w:tc>
        <w:tc>
          <w:tcPr>
            <w:tcW w:w="1134" w:type="dxa"/>
            <w:tcBorders>
              <w:top w:val="nil"/>
              <w:left w:val="nil"/>
              <w:bottom w:val="single" w:sz="8" w:space="0" w:color="000000"/>
              <w:right w:val="single" w:sz="8" w:space="0" w:color="000000"/>
            </w:tcBorders>
            <w:shd w:val="clear" w:color="auto" w:fill="auto"/>
          </w:tcPr>
          <w:p w14:paraId="0E53AF03" w14:textId="07203B2C" w:rsidR="00AC6E9B" w:rsidRPr="000E1D4F" w:rsidRDefault="00AC6E9B" w:rsidP="00AC6E9B">
            <w:pPr>
              <w:spacing w:before="60" w:after="60"/>
              <w:rPr>
                <w:ins w:id="1808" w:author="Teh Stand" w:date="2021-08-19T12:07:00Z"/>
                <w:rFonts w:eastAsia="Calibri" w:cs="Arial"/>
                <w:b/>
                <w:bCs/>
                <w:dstrike/>
                <w:color w:val="FF0000"/>
                <w:sz w:val="18"/>
                <w:szCs w:val="18"/>
                <w:lang w:val="en-AU" w:eastAsia="en-US"/>
              </w:rPr>
            </w:pPr>
            <w:ins w:id="1809" w:author="Teh Stand" w:date="2021-08-19T12:07:00Z">
              <w:r w:rsidRPr="000E1D4F">
                <w:rPr>
                  <w:rFonts w:eastAsia="Calibri" w:cs="Arial"/>
                  <w:b/>
                  <w:bCs/>
                  <w:color w:val="000000"/>
                  <w:sz w:val="18"/>
                  <w:szCs w:val="18"/>
                  <w:lang w:val="en-AU" w:eastAsia="en-US"/>
                </w:rPr>
                <w:t>LIT</w:t>
              </w:r>
              <w:r>
                <w:rPr>
                  <w:rFonts w:eastAsia="Calibri" w:cs="Arial"/>
                  <w:b/>
                  <w:bCs/>
                  <w:color w:val="000000"/>
                  <w:sz w:val="18"/>
                  <w:szCs w:val="18"/>
                  <w:lang w:val="en-AU" w:eastAsia="en-US"/>
                </w:rPr>
                <w:t>VES</w:t>
              </w:r>
            </w:ins>
          </w:p>
        </w:tc>
        <w:tc>
          <w:tcPr>
            <w:tcW w:w="7230" w:type="dxa"/>
            <w:tcBorders>
              <w:top w:val="nil"/>
              <w:left w:val="nil"/>
              <w:bottom w:val="single" w:sz="8" w:space="0" w:color="000000"/>
              <w:right w:val="single" w:sz="8" w:space="0" w:color="000000"/>
            </w:tcBorders>
            <w:shd w:val="clear" w:color="auto" w:fill="auto"/>
          </w:tcPr>
          <w:p w14:paraId="3B6DCF12" w14:textId="7A8AAD0B" w:rsidR="00AC6E9B" w:rsidRPr="000E1D4F" w:rsidRDefault="00AC6E9B" w:rsidP="00AC6E9B">
            <w:pPr>
              <w:spacing w:before="60" w:after="60"/>
              <w:rPr>
                <w:ins w:id="1810" w:author="Teh Stand" w:date="2021-08-19T12:07:00Z"/>
                <w:rFonts w:eastAsia="Calibri" w:cs="Arial"/>
                <w:b/>
                <w:dstrike/>
                <w:color w:val="FF0000"/>
                <w:sz w:val="18"/>
                <w:szCs w:val="18"/>
                <w:lang w:val="en-AU" w:eastAsia="en-US"/>
              </w:rPr>
            </w:pPr>
            <w:ins w:id="1811" w:author="Teh Stand" w:date="2021-08-19T12:07:00Z">
              <w:r w:rsidRPr="000E1D4F">
                <w:rPr>
                  <w:rFonts w:eastAsia="Calibri" w:cs="Arial"/>
                  <w:color w:val="000000"/>
                  <w:sz w:val="18"/>
                  <w:szCs w:val="18"/>
                  <w:lang w:val="en-AU" w:eastAsia="en-US"/>
                </w:rPr>
                <w:t>6-7</w:t>
              </w:r>
              <w:r w:rsidRPr="000E1D4F">
                <w:rPr>
                  <w:rFonts w:eastAsia="Calibri" w:cs="Arial"/>
                  <w:b/>
                  <w:dstrike/>
                  <w:color w:val="FF0000"/>
                  <w:sz w:val="18"/>
                  <w:szCs w:val="18"/>
                  <w:lang w:val="en-AU" w:eastAsia="en-US"/>
                </w:rPr>
                <w:t>-9</w:t>
              </w:r>
            </w:ins>
          </w:p>
        </w:tc>
      </w:tr>
      <w:tr w:rsidR="00AC6E9B" w:rsidRPr="005D7373" w14:paraId="244C3CC2" w14:textId="77777777" w:rsidTr="002C587A">
        <w:trPr>
          <w:cantSplit/>
          <w:trHeight w:val="270"/>
          <w:jc w:val="center"/>
          <w:ins w:id="1812" w:author="Teh Stand" w:date="2021-08-19T12:08:00Z"/>
        </w:trPr>
        <w:tc>
          <w:tcPr>
            <w:tcW w:w="1134" w:type="dxa"/>
            <w:tcBorders>
              <w:top w:val="nil"/>
              <w:left w:val="single" w:sz="8" w:space="0" w:color="000000"/>
              <w:bottom w:val="single" w:sz="8" w:space="0" w:color="000000"/>
              <w:right w:val="single" w:sz="8" w:space="0" w:color="000000"/>
            </w:tcBorders>
            <w:shd w:val="clear" w:color="auto" w:fill="auto"/>
          </w:tcPr>
          <w:p w14:paraId="622BD5DF" w14:textId="77777777" w:rsidR="00AC6E9B" w:rsidRPr="000E1D4F" w:rsidRDefault="00AC6E9B" w:rsidP="00AC6E9B">
            <w:pPr>
              <w:spacing w:before="60" w:after="60"/>
              <w:rPr>
                <w:ins w:id="1813" w:author="Teh Stand" w:date="2021-08-19T12:08:00Z"/>
                <w:rFonts w:eastAsia="Calibri" w:cs="Arial"/>
                <w:color w:val="000000"/>
                <w:sz w:val="18"/>
                <w:szCs w:val="18"/>
                <w:lang w:val="en-AU" w:eastAsia="en-US"/>
              </w:rPr>
            </w:pPr>
          </w:p>
        </w:tc>
        <w:tc>
          <w:tcPr>
            <w:tcW w:w="1134" w:type="dxa"/>
            <w:tcBorders>
              <w:top w:val="nil"/>
              <w:left w:val="nil"/>
              <w:bottom w:val="single" w:sz="8" w:space="0" w:color="000000"/>
              <w:right w:val="single" w:sz="8" w:space="0" w:color="000000"/>
            </w:tcBorders>
            <w:shd w:val="clear" w:color="auto" w:fill="auto"/>
          </w:tcPr>
          <w:p w14:paraId="46B8C432" w14:textId="1879A959" w:rsidR="00AC6E9B" w:rsidRPr="000E1D4F" w:rsidRDefault="00AC6E9B" w:rsidP="00AC6E9B">
            <w:pPr>
              <w:spacing w:before="60" w:after="60"/>
              <w:rPr>
                <w:ins w:id="1814" w:author="Teh Stand" w:date="2021-08-19T12:08:00Z"/>
                <w:rFonts w:eastAsia="Calibri" w:cs="Arial"/>
                <w:b/>
                <w:bCs/>
                <w:dstrike/>
                <w:color w:val="FF0000"/>
                <w:sz w:val="18"/>
                <w:szCs w:val="18"/>
                <w:lang w:val="en-AU" w:eastAsia="en-US"/>
              </w:rPr>
            </w:pPr>
            <w:ins w:id="1815" w:author="Teh Stand" w:date="2021-08-19T12:08:00Z">
              <w:r>
                <w:rPr>
                  <w:rFonts w:eastAsia="Calibri" w:cs="Arial"/>
                  <w:b/>
                  <w:bCs/>
                  <w:color w:val="000000"/>
                  <w:sz w:val="18"/>
                  <w:szCs w:val="18"/>
                  <w:lang w:val="en-AU" w:eastAsia="en-US"/>
                </w:rPr>
                <w:t>MORFAC</w:t>
              </w:r>
            </w:ins>
          </w:p>
        </w:tc>
        <w:tc>
          <w:tcPr>
            <w:tcW w:w="7230" w:type="dxa"/>
            <w:tcBorders>
              <w:top w:val="nil"/>
              <w:left w:val="nil"/>
              <w:bottom w:val="single" w:sz="8" w:space="0" w:color="000000"/>
              <w:right w:val="single" w:sz="8" w:space="0" w:color="000000"/>
            </w:tcBorders>
            <w:shd w:val="clear" w:color="auto" w:fill="auto"/>
          </w:tcPr>
          <w:p w14:paraId="394B997E" w14:textId="0E627DCC" w:rsidR="00AC6E9B" w:rsidRPr="000E1D4F" w:rsidRDefault="00AC6E9B" w:rsidP="00AC6E9B">
            <w:pPr>
              <w:spacing w:before="60" w:after="60"/>
              <w:rPr>
                <w:ins w:id="1816" w:author="Teh Stand" w:date="2021-08-19T12:08:00Z"/>
                <w:rFonts w:eastAsia="Calibri" w:cs="Arial"/>
                <w:b/>
                <w:dstrike/>
                <w:color w:val="FF0000"/>
                <w:sz w:val="18"/>
                <w:szCs w:val="18"/>
                <w:lang w:val="en-AU" w:eastAsia="en-US"/>
              </w:rPr>
            </w:pPr>
            <w:ins w:id="1817" w:author="Teh Stand" w:date="2021-08-19T12:08:00Z">
              <w:r w:rsidRPr="000E1D4F">
                <w:rPr>
                  <w:rFonts w:eastAsia="Calibri" w:cs="Arial"/>
                  <w:color w:val="000000"/>
                  <w:sz w:val="18"/>
                  <w:szCs w:val="18"/>
                  <w:lang w:val="en-AU" w:eastAsia="en-US"/>
                </w:rPr>
                <w:t>1-2-6-7</w:t>
              </w:r>
              <w:r w:rsidRPr="000E1D4F">
                <w:rPr>
                  <w:rFonts w:eastAsia="Calibri" w:cs="Arial"/>
                  <w:b/>
                  <w:dstrike/>
                  <w:color w:val="FF0000"/>
                  <w:sz w:val="18"/>
                  <w:szCs w:val="18"/>
                  <w:lang w:val="en-AU" w:eastAsia="en-US"/>
                </w:rPr>
                <w:t>-9</w:t>
              </w:r>
            </w:ins>
          </w:p>
        </w:tc>
      </w:tr>
      <w:tr w:rsidR="005D7373" w:rsidRPr="005D7373" w14:paraId="750B2FDC" w14:textId="77777777" w:rsidTr="002C587A">
        <w:trPr>
          <w:cantSplit/>
          <w:trHeight w:val="270"/>
          <w:jc w:val="center"/>
        </w:trPr>
        <w:tc>
          <w:tcPr>
            <w:tcW w:w="1134" w:type="dxa"/>
            <w:tcBorders>
              <w:top w:val="nil"/>
              <w:left w:val="single" w:sz="8" w:space="0" w:color="000000"/>
              <w:bottom w:val="single" w:sz="8" w:space="0" w:color="000000"/>
              <w:right w:val="single" w:sz="8" w:space="0" w:color="000000"/>
            </w:tcBorders>
            <w:shd w:val="clear" w:color="auto" w:fill="auto"/>
          </w:tcPr>
          <w:p w14:paraId="7D92C203" w14:textId="77777777" w:rsidR="005D7373" w:rsidRPr="000E1D4F" w:rsidRDefault="005D7373" w:rsidP="005D7373">
            <w:pPr>
              <w:spacing w:before="60" w:after="60"/>
              <w:rPr>
                <w:rFonts w:eastAsia="Calibri" w:cs="Arial"/>
                <w:color w:val="000000"/>
                <w:sz w:val="18"/>
                <w:szCs w:val="18"/>
                <w:lang w:val="en-AU" w:eastAsia="en-US"/>
              </w:rPr>
            </w:pPr>
            <w:r w:rsidRPr="000E1D4F">
              <w:rPr>
                <w:rFonts w:eastAsia="Calibri" w:cs="Arial"/>
                <w:color w:val="000000"/>
                <w:sz w:val="18"/>
                <w:szCs w:val="18"/>
                <w:lang w:val="en-AU" w:eastAsia="en-US"/>
              </w:rPr>
              <w:t> </w:t>
            </w:r>
          </w:p>
        </w:tc>
        <w:tc>
          <w:tcPr>
            <w:tcW w:w="1134" w:type="dxa"/>
            <w:tcBorders>
              <w:top w:val="nil"/>
              <w:left w:val="nil"/>
              <w:bottom w:val="single" w:sz="8" w:space="0" w:color="000000"/>
              <w:right w:val="single" w:sz="8" w:space="0" w:color="000000"/>
            </w:tcBorders>
            <w:shd w:val="clear" w:color="auto" w:fill="auto"/>
          </w:tcPr>
          <w:p w14:paraId="0229EE6C" w14:textId="77777777" w:rsidR="005D7373" w:rsidRPr="000E1D4F" w:rsidRDefault="005D7373" w:rsidP="005D7373">
            <w:pPr>
              <w:spacing w:before="60" w:after="60"/>
              <w:rPr>
                <w:rFonts w:eastAsia="Calibri" w:cs="Arial"/>
                <w:b/>
                <w:bCs/>
                <w:dstrike/>
                <w:color w:val="FF0000"/>
                <w:sz w:val="18"/>
                <w:szCs w:val="18"/>
                <w:lang w:val="en-AU" w:eastAsia="en-US"/>
              </w:rPr>
            </w:pPr>
            <w:r w:rsidRPr="000E1D4F">
              <w:rPr>
                <w:rFonts w:eastAsia="Calibri" w:cs="Arial"/>
                <w:b/>
                <w:bCs/>
                <w:dstrike/>
                <w:color w:val="FF0000"/>
                <w:sz w:val="18"/>
                <w:szCs w:val="18"/>
                <w:lang w:val="en-AU" w:eastAsia="en-US"/>
              </w:rPr>
              <w:t>OBSTRN</w:t>
            </w:r>
          </w:p>
        </w:tc>
        <w:tc>
          <w:tcPr>
            <w:tcW w:w="7230" w:type="dxa"/>
            <w:tcBorders>
              <w:top w:val="nil"/>
              <w:left w:val="nil"/>
              <w:bottom w:val="single" w:sz="8" w:space="0" w:color="000000"/>
              <w:right w:val="single" w:sz="8" w:space="0" w:color="000000"/>
            </w:tcBorders>
            <w:shd w:val="clear" w:color="auto" w:fill="auto"/>
          </w:tcPr>
          <w:p w14:paraId="1DAC4621" w14:textId="77777777" w:rsidR="005D7373" w:rsidRPr="000E1D4F" w:rsidRDefault="005D7373" w:rsidP="005D7373">
            <w:pPr>
              <w:spacing w:before="60" w:after="60"/>
              <w:rPr>
                <w:rFonts w:eastAsia="Calibri" w:cs="Arial"/>
                <w:dstrike/>
                <w:color w:val="000000"/>
                <w:sz w:val="18"/>
                <w:szCs w:val="18"/>
                <w:lang w:val="en-AU" w:eastAsia="en-US"/>
              </w:rPr>
            </w:pPr>
            <w:r w:rsidRPr="000E1D4F">
              <w:rPr>
                <w:rFonts w:eastAsia="Calibri" w:cs="Arial"/>
                <w:b/>
                <w:dstrike/>
                <w:color w:val="FF0000"/>
                <w:sz w:val="18"/>
                <w:szCs w:val="18"/>
                <w:lang w:val="en-AU" w:eastAsia="en-US"/>
              </w:rPr>
              <w:t>1-2-3-6-7-9</w:t>
            </w:r>
            <w:r w:rsidRPr="000E1D4F">
              <w:rPr>
                <w:rFonts w:eastAsia="Calibri" w:cs="Arial"/>
                <w:sz w:val="18"/>
                <w:szCs w:val="18"/>
                <w:lang w:val="en-AU" w:eastAsia="en-US"/>
              </w:rPr>
              <w:t xml:space="preserve">     [</w:t>
            </w:r>
            <w:r w:rsidRPr="000E1D4F">
              <w:rPr>
                <w:rFonts w:eastAsia="Calibri" w:cs="Arial"/>
                <w:b/>
                <w:sz w:val="18"/>
                <w:szCs w:val="18"/>
                <w:lang w:val="en-AU" w:eastAsia="en-US"/>
              </w:rPr>
              <w:t>nature of construction</w:t>
            </w:r>
            <w:r w:rsidRPr="000E1D4F">
              <w:rPr>
                <w:rFonts w:eastAsia="Calibri" w:cs="Arial"/>
                <w:sz w:val="18"/>
                <w:szCs w:val="18"/>
                <w:lang w:val="en-AU" w:eastAsia="en-US"/>
              </w:rPr>
              <w:t xml:space="preserve"> is not a valid attribute for </w:t>
            </w:r>
            <w:r w:rsidRPr="000E1D4F">
              <w:rPr>
                <w:rFonts w:eastAsia="Calibri" w:cs="Arial"/>
                <w:b/>
                <w:sz w:val="18"/>
                <w:szCs w:val="18"/>
                <w:lang w:val="en-AU" w:eastAsia="en-US"/>
              </w:rPr>
              <w:t>Obstruction</w:t>
            </w:r>
            <w:r w:rsidRPr="000E1D4F">
              <w:rPr>
                <w:rFonts w:eastAsia="Calibri" w:cs="Arial"/>
                <w:sz w:val="18"/>
                <w:szCs w:val="18"/>
                <w:lang w:val="en-AU" w:eastAsia="en-US"/>
              </w:rPr>
              <w:t>]</w:t>
            </w:r>
          </w:p>
        </w:tc>
      </w:tr>
      <w:tr w:rsidR="005D7373" w:rsidRPr="005D7373" w14:paraId="3A371AF3" w14:textId="77777777" w:rsidTr="002C587A">
        <w:trPr>
          <w:cantSplit/>
          <w:trHeight w:val="270"/>
          <w:jc w:val="center"/>
        </w:trPr>
        <w:tc>
          <w:tcPr>
            <w:tcW w:w="1134" w:type="dxa"/>
            <w:tcBorders>
              <w:top w:val="nil"/>
              <w:left w:val="single" w:sz="8" w:space="0" w:color="000000"/>
              <w:bottom w:val="single" w:sz="8" w:space="0" w:color="000000"/>
              <w:right w:val="single" w:sz="8" w:space="0" w:color="000000"/>
            </w:tcBorders>
            <w:shd w:val="clear" w:color="auto" w:fill="auto"/>
          </w:tcPr>
          <w:p w14:paraId="493813E4" w14:textId="77777777" w:rsidR="005D7373" w:rsidRPr="000E1D4F" w:rsidRDefault="005D7373" w:rsidP="005D7373">
            <w:pPr>
              <w:spacing w:before="60" w:after="60"/>
              <w:rPr>
                <w:rFonts w:eastAsia="Calibri" w:cs="Arial"/>
                <w:color w:val="000000"/>
                <w:sz w:val="18"/>
                <w:szCs w:val="18"/>
                <w:lang w:val="en-AU" w:eastAsia="en-US"/>
              </w:rPr>
            </w:pPr>
            <w:r w:rsidRPr="000E1D4F">
              <w:rPr>
                <w:rFonts w:eastAsia="Calibri" w:cs="Arial"/>
                <w:color w:val="000000"/>
                <w:sz w:val="18"/>
                <w:szCs w:val="18"/>
                <w:lang w:val="en-AU" w:eastAsia="en-US"/>
              </w:rPr>
              <w:t> </w:t>
            </w:r>
          </w:p>
        </w:tc>
        <w:tc>
          <w:tcPr>
            <w:tcW w:w="1134" w:type="dxa"/>
            <w:tcBorders>
              <w:top w:val="nil"/>
              <w:left w:val="nil"/>
              <w:bottom w:val="single" w:sz="8" w:space="0" w:color="000000"/>
              <w:right w:val="single" w:sz="8" w:space="0" w:color="000000"/>
            </w:tcBorders>
            <w:shd w:val="clear" w:color="auto" w:fill="auto"/>
          </w:tcPr>
          <w:p w14:paraId="075FED2B" w14:textId="77777777" w:rsidR="005D7373" w:rsidRPr="000E1D4F" w:rsidRDefault="005D7373" w:rsidP="005D7373">
            <w:pPr>
              <w:spacing w:before="60" w:after="60"/>
              <w:rPr>
                <w:rFonts w:eastAsia="Calibri" w:cs="Arial"/>
                <w:b/>
                <w:bCs/>
                <w:dstrike/>
                <w:color w:val="FF0000"/>
                <w:sz w:val="18"/>
                <w:szCs w:val="18"/>
                <w:lang w:val="en-AU" w:eastAsia="en-US"/>
              </w:rPr>
            </w:pPr>
            <w:r w:rsidRPr="000E1D4F">
              <w:rPr>
                <w:rFonts w:eastAsia="Calibri" w:cs="Arial"/>
                <w:b/>
                <w:bCs/>
                <w:dstrike/>
                <w:color w:val="FF0000"/>
                <w:sz w:val="18"/>
                <w:szCs w:val="18"/>
                <w:lang w:val="en-AU" w:eastAsia="en-US"/>
              </w:rPr>
              <w:t>OFSPLF</w:t>
            </w:r>
          </w:p>
        </w:tc>
        <w:tc>
          <w:tcPr>
            <w:tcW w:w="7230" w:type="dxa"/>
            <w:tcBorders>
              <w:top w:val="nil"/>
              <w:left w:val="nil"/>
              <w:bottom w:val="single" w:sz="8" w:space="0" w:color="000000"/>
              <w:right w:val="single" w:sz="8" w:space="0" w:color="000000"/>
            </w:tcBorders>
            <w:shd w:val="clear" w:color="auto" w:fill="auto"/>
          </w:tcPr>
          <w:p w14:paraId="061A4E36" w14:textId="77777777" w:rsidR="005D7373" w:rsidRPr="000E1D4F" w:rsidRDefault="005D7373" w:rsidP="005D7373">
            <w:pPr>
              <w:spacing w:before="60" w:after="60"/>
              <w:rPr>
                <w:rFonts w:eastAsia="Calibri" w:cs="Arial"/>
                <w:b/>
                <w:dstrike/>
                <w:color w:val="000000"/>
                <w:sz w:val="18"/>
                <w:szCs w:val="18"/>
                <w:lang w:val="en-AU" w:eastAsia="en-US"/>
              </w:rPr>
            </w:pPr>
            <w:r w:rsidRPr="000E1D4F">
              <w:rPr>
                <w:rFonts w:eastAsia="Calibri" w:cs="Arial"/>
                <w:b/>
                <w:dstrike/>
                <w:color w:val="FF0000"/>
                <w:sz w:val="18"/>
                <w:szCs w:val="18"/>
                <w:lang w:val="en-AU" w:eastAsia="en-US"/>
              </w:rPr>
              <w:t>1-2-6-7-9</w:t>
            </w:r>
            <w:r w:rsidRPr="000E1D4F">
              <w:rPr>
                <w:rFonts w:eastAsia="Calibri" w:cs="Arial"/>
                <w:sz w:val="18"/>
                <w:szCs w:val="18"/>
                <w:lang w:val="en-AU" w:eastAsia="en-US"/>
              </w:rPr>
              <w:t xml:space="preserve">     [</w:t>
            </w:r>
            <w:r w:rsidRPr="000E1D4F">
              <w:rPr>
                <w:rFonts w:eastAsia="Calibri" w:cs="Arial"/>
                <w:b/>
                <w:sz w:val="18"/>
                <w:szCs w:val="18"/>
                <w:lang w:val="en-AU" w:eastAsia="en-US"/>
              </w:rPr>
              <w:t>nature of construction</w:t>
            </w:r>
            <w:r w:rsidRPr="000E1D4F">
              <w:rPr>
                <w:rFonts w:eastAsia="Calibri" w:cs="Arial"/>
                <w:sz w:val="18"/>
                <w:szCs w:val="18"/>
                <w:lang w:val="en-AU" w:eastAsia="en-US"/>
              </w:rPr>
              <w:t xml:space="preserve"> is not a valid attribute for </w:t>
            </w:r>
            <w:r w:rsidRPr="000E1D4F">
              <w:rPr>
                <w:rFonts w:eastAsia="Calibri" w:cs="Arial"/>
                <w:b/>
                <w:sz w:val="18"/>
                <w:szCs w:val="18"/>
                <w:lang w:val="en-AU" w:eastAsia="en-US"/>
              </w:rPr>
              <w:t>Offshore Platform</w:t>
            </w:r>
            <w:r w:rsidRPr="000E1D4F">
              <w:rPr>
                <w:rFonts w:eastAsia="Calibri" w:cs="Arial"/>
                <w:sz w:val="18"/>
                <w:szCs w:val="18"/>
                <w:lang w:val="en-AU" w:eastAsia="en-US"/>
              </w:rPr>
              <w:t>]</w:t>
            </w:r>
          </w:p>
        </w:tc>
      </w:tr>
      <w:tr w:rsidR="005D7373" w:rsidRPr="005D7373" w14:paraId="2524DEE8" w14:textId="77777777" w:rsidTr="002C587A">
        <w:trPr>
          <w:cantSplit/>
          <w:trHeight w:val="270"/>
          <w:jc w:val="center"/>
        </w:trPr>
        <w:tc>
          <w:tcPr>
            <w:tcW w:w="1134" w:type="dxa"/>
            <w:tcBorders>
              <w:top w:val="nil"/>
              <w:left w:val="single" w:sz="8" w:space="0" w:color="000000"/>
              <w:bottom w:val="single" w:sz="8" w:space="0" w:color="000000"/>
              <w:right w:val="single" w:sz="8" w:space="0" w:color="000000"/>
            </w:tcBorders>
            <w:shd w:val="clear" w:color="auto" w:fill="auto"/>
          </w:tcPr>
          <w:p w14:paraId="6F11B1FE" w14:textId="77777777" w:rsidR="005D7373" w:rsidRPr="000E1D4F" w:rsidRDefault="005D7373" w:rsidP="005D7373">
            <w:pPr>
              <w:spacing w:before="60" w:after="60"/>
              <w:rPr>
                <w:rFonts w:eastAsia="Calibri" w:cs="Arial"/>
                <w:color w:val="000000"/>
                <w:sz w:val="18"/>
                <w:szCs w:val="18"/>
                <w:lang w:val="en-AU" w:eastAsia="en-US"/>
              </w:rPr>
            </w:pPr>
            <w:r w:rsidRPr="000E1D4F">
              <w:rPr>
                <w:rFonts w:eastAsia="Calibri" w:cs="Arial"/>
                <w:color w:val="000000"/>
                <w:sz w:val="18"/>
                <w:szCs w:val="18"/>
                <w:lang w:val="en-AU" w:eastAsia="en-US"/>
              </w:rPr>
              <w:t> </w:t>
            </w:r>
          </w:p>
        </w:tc>
        <w:tc>
          <w:tcPr>
            <w:tcW w:w="1134" w:type="dxa"/>
            <w:tcBorders>
              <w:top w:val="nil"/>
              <w:left w:val="nil"/>
              <w:bottom w:val="single" w:sz="8" w:space="0" w:color="000000"/>
              <w:right w:val="single" w:sz="8" w:space="0" w:color="000000"/>
            </w:tcBorders>
            <w:shd w:val="clear" w:color="auto" w:fill="auto"/>
          </w:tcPr>
          <w:p w14:paraId="14E655B0" w14:textId="77777777" w:rsidR="005D7373" w:rsidRPr="000E1D4F" w:rsidRDefault="005D7373" w:rsidP="005D7373">
            <w:pPr>
              <w:spacing w:before="60" w:after="60"/>
              <w:rPr>
                <w:rFonts w:eastAsia="Calibri" w:cs="Arial"/>
                <w:b/>
                <w:bCs/>
                <w:dstrike/>
                <w:color w:val="FF0000"/>
                <w:sz w:val="18"/>
                <w:szCs w:val="18"/>
                <w:lang w:val="en-AU" w:eastAsia="en-US"/>
              </w:rPr>
            </w:pPr>
            <w:r w:rsidRPr="000E1D4F">
              <w:rPr>
                <w:rFonts w:eastAsia="Calibri" w:cs="Arial"/>
                <w:b/>
                <w:bCs/>
                <w:dstrike/>
                <w:color w:val="FF0000"/>
                <w:sz w:val="18"/>
                <w:szCs w:val="18"/>
                <w:lang w:val="en-AU" w:eastAsia="en-US"/>
              </w:rPr>
              <w:t>PONTON</w:t>
            </w:r>
          </w:p>
        </w:tc>
        <w:tc>
          <w:tcPr>
            <w:tcW w:w="7230" w:type="dxa"/>
            <w:tcBorders>
              <w:top w:val="nil"/>
              <w:left w:val="nil"/>
              <w:bottom w:val="single" w:sz="8" w:space="0" w:color="000000"/>
              <w:right w:val="single" w:sz="8" w:space="0" w:color="000000"/>
            </w:tcBorders>
            <w:shd w:val="clear" w:color="auto" w:fill="auto"/>
          </w:tcPr>
          <w:p w14:paraId="6371F084" w14:textId="77777777" w:rsidR="005D7373" w:rsidRPr="000E1D4F" w:rsidRDefault="005D7373" w:rsidP="005D7373">
            <w:pPr>
              <w:spacing w:before="60" w:after="60"/>
              <w:rPr>
                <w:rFonts w:eastAsia="Calibri" w:cs="Arial"/>
                <w:b/>
                <w:dstrike/>
                <w:color w:val="000000"/>
                <w:sz w:val="18"/>
                <w:szCs w:val="18"/>
                <w:lang w:val="en-AU" w:eastAsia="en-US"/>
              </w:rPr>
            </w:pPr>
            <w:r w:rsidRPr="000E1D4F">
              <w:rPr>
                <w:rFonts w:eastAsia="Calibri" w:cs="Arial"/>
                <w:b/>
                <w:dstrike/>
                <w:color w:val="FF0000"/>
                <w:sz w:val="18"/>
                <w:szCs w:val="18"/>
                <w:lang w:val="en-AU" w:eastAsia="en-US"/>
              </w:rPr>
              <w:t>1-2-6-7-9</w:t>
            </w:r>
            <w:r w:rsidRPr="000E1D4F">
              <w:rPr>
                <w:rFonts w:eastAsia="Calibri" w:cs="Arial"/>
                <w:sz w:val="18"/>
                <w:szCs w:val="18"/>
                <w:lang w:val="en-AU" w:eastAsia="en-US"/>
              </w:rPr>
              <w:t xml:space="preserve">     [</w:t>
            </w:r>
            <w:r w:rsidRPr="000E1D4F">
              <w:rPr>
                <w:rFonts w:eastAsia="Calibri" w:cs="Arial"/>
                <w:b/>
                <w:sz w:val="18"/>
                <w:szCs w:val="18"/>
                <w:lang w:val="en-AU" w:eastAsia="en-US"/>
              </w:rPr>
              <w:t>nature of construction</w:t>
            </w:r>
            <w:r w:rsidRPr="000E1D4F">
              <w:rPr>
                <w:rFonts w:eastAsia="Calibri" w:cs="Arial"/>
                <w:sz w:val="18"/>
                <w:szCs w:val="18"/>
                <w:lang w:val="en-AU" w:eastAsia="en-US"/>
              </w:rPr>
              <w:t xml:space="preserve"> is not a valid attribute for </w:t>
            </w:r>
            <w:r w:rsidRPr="000E1D4F">
              <w:rPr>
                <w:rFonts w:eastAsia="Calibri" w:cs="Arial"/>
                <w:b/>
                <w:sz w:val="18"/>
                <w:szCs w:val="18"/>
                <w:lang w:val="en-AU" w:eastAsia="en-US"/>
              </w:rPr>
              <w:t>Pontoon</w:t>
            </w:r>
            <w:r w:rsidRPr="000E1D4F">
              <w:rPr>
                <w:rFonts w:eastAsia="Calibri" w:cs="Arial"/>
                <w:sz w:val="18"/>
                <w:szCs w:val="18"/>
                <w:lang w:val="en-AU" w:eastAsia="en-US"/>
              </w:rPr>
              <w:t>]</w:t>
            </w:r>
          </w:p>
        </w:tc>
      </w:tr>
      <w:tr w:rsidR="005D7373" w:rsidRPr="005D7373" w14:paraId="729F7C00" w14:textId="77777777" w:rsidTr="002C587A">
        <w:trPr>
          <w:cantSplit/>
          <w:trHeight w:val="270"/>
          <w:jc w:val="center"/>
        </w:trPr>
        <w:tc>
          <w:tcPr>
            <w:tcW w:w="1134" w:type="dxa"/>
            <w:tcBorders>
              <w:top w:val="nil"/>
              <w:left w:val="single" w:sz="8" w:space="0" w:color="000000"/>
              <w:bottom w:val="single" w:sz="8" w:space="0" w:color="000000"/>
              <w:right w:val="single" w:sz="8" w:space="0" w:color="000000"/>
            </w:tcBorders>
            <w:shd w:val="clear" w:color="auto" w:fill="auto"/>
          </w:tcPr>
          <w:p w14:paraId="128833CA" w14:textId="77777777" w:rsidR="005D7373" w:rsidRPr="000E1D4F" w:rsidRDefault="005D7373" w:rsidP="005D7373">
            <w:pPr>
              <w:spacing w:before="60" w:after="60"/>
              <w:rPr>
                <w:rFonts w:eastAsia="Calibri" w:cs="Arial"/>
                <w:color w:val="000000"/>
                <w:sz w:val="18"/>
                <w:szCs w:val="18"/>
                <w:lang w:val="en-AU" w:eastAsia="en-US"/>
              </w:rPr>
            </w:pPr>
            <w:r w:rsidRPr="000E1D4F">
              <w:rPr>
                <w:rFonts w:eastAsia="Calibri" w:cs="Arial"/>
                <w:color w:val="000000"/>
                <w:sz w:val="18"/>
                <w:szCs w:val="18"/>
                <w:lang w:val="en-AU" w:eastAsia="en-US"/>
              </w:rPr>
              <w:t> </w:t>
            </w:r>
          </w:p>
        </w:tc>
        <w:tc>
          <w:tcPr>
            <w:tcW w:w="1134" w:type="dxa"/>
            <w:tcBorders>
              <w:top w:val="nil"/>
              <w:left w:val="nil"/>
              <w:bottom w:val="single" w:sz="8" w:space="0" w:color="000000"/>
              <w:right w:val="single" w:sz="8" w:space="0" w:color="000000"/>
            </w:tcBorders>
            <w:shd w:val="clear" w:color="auto" w:fill="auto"/>
          </w:tcPr>
          <w:p w14:paraId="0E378721" w14:textId="77777777" w:rsidR="005D7373" w:rsidRPr="000E1D4F" w:rsidRDefault="005D7373" w:rsidP="005D7373">
            <w:pPr>
              <w:spacing w:before="60" w:after="60"/>
              <w:rPr>
                <w:rFonts w:eastAsia="Calibri" w:cs="Arial"/>
                <w:b/>
                <w:bCs/>
                <w:color w:val="000000"/>
                <w:sz w:val="18"/>
                <w:szCs w:val="18"/>
                <w:lang w:val="en-AU" w:eastAsia="en-US"/>
              </w:rPr>
            </w:pPr>
            <w:r w:rsidRPr="000E1D4F">
              <w:rPr>
                <w:rFonts w:eastAsia="Calibri" w:cs="Arial"/>
                <w:b/>
                <w:bCs/>
                <w:color w:val="000000"/>
                <w:sz w:val="18"/>
                <w:szCs w:val="18"/>
                <w:lang w:val="en-AU" w:eastAsia="en-US"/>
              </w:rPr>
              <w:t>PYLONS</w:t>
            </w:r>
          </w:p>
        </w:tc>
        <w:tc>
          <w:tcPr>
            <w:tcW w:w="7230" w:type="dxa"/>
            <w:tcBorders>
              <w:top w:val="nil"/>
              <w:left w:val="nil"/>
              <w:bottom w:val="single" w:sz="8" w:space="0" w:color="000000"/>
              <w:right w:val="single" w:sz="8" w:space="0" w:color="000000"/>
            </w:tcBorders>
            <w:shd w:val="clear" w:color="auto" w:fill="auto"/>
          </w:tcPr>
          <w:p w14:paraId="0347C00E" w14:textId="77777777" w:rsidR="005D7373" w:rsidRPr="000E1D4F" w:rsidRDefault="005D7373" w:rsidP="005D7373">
            <w:pPr>
              <w:spacing w:before="60" w:after="60"/>
              <w:rPr>
                <w:rFonts w:eastAsia="Calibri" w:cs="Arial"/>
                <w:color w:val="000000"/>
                <w:sz w:val="18"/>
                <w:szCs w:val="18"/>
                <w:lang w:val="en-AU" w:eastAsia="en-US"/>
              </w:rPr>
            </w:pPr>
            <w:r w:rsidRPr="000E1D4F">
              <w:rPr>
                <w:rFonts w:eastAsia="Calibri" w:cs="Arial"/>
                <w:color w:val="000000"/>
                <w:sz w:val="18"/>
                <w:szCs w:val="18"/>
                <w:lang w:val="en-AU" w:eastAsia="en-US"/>
              </w:rPr>
              <w:t>1-2-6-7</w:t>
            </w:r>
            <w:r w:rsidRPr="000E1D4F">
              <w:rPr>
                <w:rFonts w:eastAsia="Calibri" w:cs="Arial"/>
                <w:b/>
                <w:dstrike/>
                <w:color w:val="FF0000"/>
                <w:sz w:val="18"/>
                <w:szCs w:val="18"/>
                <w:lang w:val="en-AU" w:eastAsia="en-US"/>
              </w:rPr>
              <w:t>-9</w:t>
            </w:r>
            <w:r w:rsidRPr="000E1D4F">
              <w:rPr>
                <w:rFonts w:eastAsia="Calibri" w:cs="Arial"/>
                <w:b/>
                <w:color w:val="0000FF"/>
                <w:sz w:val="18"/>
                <w:szCs w:val="18"/>
                <w:lang w:val="en-AU" w:eastAsia="en-US"/>
              </w:rPr>
              <w:t>-11</w:t>
            </w:r>
          </w:p>
        </w:tc>
      </w:tr>
      <w:tr w:rsidR="005D7373" w:rsidRPr="005D7373" w14:paraId="45BDF004" w14:textId="77777777" w:rsidTr="002C587A">
        <w:trPr>
          <w:cantSplit/>
          <w:trHeight w:val="270"/>
          <w:jc w:val="center"/>
        </w:trPr>
        <w:tc>
          <w:tcPr>
            <w:tcW w:w="1134" w:type="dxa"/>
            <w:tcBorders>
              <w:top w:val="nil"/>
              <w:left w:val="single" w:sz="8" w:space="0" w:color="000000"/>
              <w:bottom w:val="single" w:sz="8" w:space="0" w:color="000000"/>
              <w:right w:val="single" w:sz="8" w:space="0" w:color="000000"/>
            </w:tcBorders>
            <w:shd w:val="clear" w:color="auto" w:fill="auto"/>
          </w:tcPr>
          <w:p w14:paraId="6B64FE91" w14:textId="77777777" w:rsidR="005D7373" w:rsidRPr="000E1D4F" w:rsidRDefault="005D7373" w:rsidP="005D7373">
            <w:pPr>
              <w:spacing w:before="60" w:after="60"/>
              <w:rPr>
                <w:rFonts w:eastAsia="Calibri" w:cs="Arial"/>
                <w:color w:val="000000"/>
                <w:sz w:val="18"/>
                <w:szCs w:val="18"/>
                <w:lang w:val="en-AU" w:eastAsia="en-US"/>
              </w:rPr>
            </w:pPr>
            <w:r w:rsidRPr="000E1D4F">
              <w:rPr>
                <w:rFonts w:eastAsia="Calibri" w:cs="Arial"/>
                <w:color w:val="000000"/>
                <w:sz w:val="18"/>
                <w:szCs w:val="18"/>
                <w:lang w:val="en-AU" w:eastAsia="en-US"/>
              </w:rPr>
              <w:t> </w:t>
            </w:r>
          </w:p>
        </w:tc>
        <w:tc>
          <w:tcPr>
            <w:tcW w:w="1134" w:type="dxa"/>
            <w:tcBorders>
              <w:top w:val="nil"/>
              <w:left w:val="nil"/>
              <w:bottom w:val="single" w:sz="8" w:space="0" w:color="000000"/>
              <w:right w:val="single" w:sz="8" w:space="0" w:color="000000"/>
            </w:tcBorders>
            <w:shd w:val="clear" w:color="auto" w:fill="auto"/>
          </w:tcPr>
          <w:p w14:paraId="1C86E71B" w14:textId="77777777" w:rsidR="005D7373" w:rsidRPr="000E1D4F" w:rsidRDefault="005D7373" w:rsidP="005D7373">
            <w:pPr>
              <w:spacing w:before="60" w:after="60"/>
              <w:jc w:val="both"/>
              <w:rPr>
                <w:rFonts w:eastAsia="Calibri" w:cs="Arial"/>
                <w:b/>
                <w:bCs/>
                <w:color w:val="000000"/>
                <w:sz w:val="18"/>
                <w:szCs w:val="18"/>
                <w:lang w:val="en-AU" w:eastAsia="en-US"/>
              </w:rPr>
            </w:pPr>
            <w:r w:rsidRPr="000E1D4F">
              <w:rPr>
                <w:rFonts w:eastAsia="Calibri" w:cs="Arial"/>
                <w:b/>
                <w:bCs/>
                <w:color w:val="000000"/>
                <w:sz w:val="18"/>
                <w:szCs w:val="18"/>
                <w:lang w:val="en-AU" w:eastAsia="en-US"/>
              </w:rPr>
              <w:t>ROADWY</w:t>
            </w:r>
          </w:p>
        </w:tc>
        <w:tc>
          <w:tcPr>
            <w:tcW w:w="7230" w:type="dxa"/>
            <w:tcBorders>
              <w:top w:val="nil"/>
              <w:left w:val="nil"/>
              <w:bottom w:val="single" w:sz="8" w:space="0" w:color="000000"/>
              <w:right w:val="single" w:sz="8" w:space="0" w:color="000000"/>
            </w:tcBorders>
            <w:shd w:val="clear" w:color="auto" w:fill="auto"/>
          </w:tcPr>
          <w:p w14:paraId="7E5CB5F8" w14:textId="77777777" w:rsidR="005D7373" w:rsidRPr="000E1D4F" w:rsidRDefault="005D7373" w:rsidP="005D7373">
            <w:pPr>
              <w:spacing w:before="60" w:after="60"/>
              <w:rPr>
                <w:rFonts w:eastAsia="Calibri" w:cs="Arial"/>
                <w:color w:val="000000"/>
                <w:sz w:val="18"/>
                <w:szCs w:val="18"/>
                <w:lang w:val="en-AU" w:eastAsia="en-US"/>
              </w:rPr>
            </w:pPr>
            <w:r w:rsidRPr="000E1D4F">
              <w:rPr>
                <w:rFonts w:eastAsia="Calibri" w:cs="Arial"/>
                <w:b/>
                <w:dstrike/>
                <w:color w:val="FF0000"/>
                <w:sz w:val="18"/>
                <w:szCs w:val="18"/>
                <w:lang w:val="en-AU" w:eastAsia="en-US"/>
              </w:rPr>
              <w:t>1-2-</w:t>
            </w:r>
            <w:r w:rsidRPr="000E1D4F">
              <w:rPr>
                <w:rFonts w:eastAsia="Calibri" w:cs="Arial"/>
                <w:color w:val="000000"/>
                <w:sz w:val="18"/>
                <w:szCs w:val="18"/>
                <w:lang w:val="en-AU" w:eastAsia="en-US"/>
              </w:rPr>
              <w:t>4-5</w:t>
            </w:r>
            <w:r w:rsidRPr="000E1D4F">
              <w:rPr>
                <w:rFonts w:eastAsia="Calibri" w:cs="Arial"/>
                <w:b/>
                <w:dstrike/>
                <w:color w:val="FF0000"/>
                <w:sz w:val="18"/>
                <w:szCs w:val="18"/>
                <w:lang w:val="en-AU" w:eastAsia="en-US"/>
              </w:rPr>
              <w:t>-6-9</w:t>
            </w:r>
          </w:p>
        </w:tc>
      </w:tr>
      <w:tr w:rsidR="00AC6E9B" w:rsidRPr="005D7373" w14:paraId="21951561" w14:textId="77777777" w:rsidTr="002C587A">
        <w:trPr>
          <w:cantSplit/>
          <w:trHeight w:val="270"/>
          <w:jc w:val="center"/>
          <w:ins w:id="1818" w:author="Teh Stand" w:date="2021-08-19T12:10:00Z"/>
        </w:trPr>
        <w:tc>
          <w:tcPr>
            <w:tcW w:w="1134" w:type="dxa"/>
            <w:tcBorders>
              <w:top w:val="nil"/>
              <w:left w:val="single" w:sz="8" w:space="0" w:color="000000"/>
              <w:bottom w:val="single" w:sz="8" w:space="0" w:color="000000"/>
              <w:right w:val="single" w:sz="8" w:space="0" w:color="000000"/>
            </w:tcBorders>
            <w:shd w:val="clear" w:color="auto" w:fill="auto"/>
          </w:tcPr>
          <w:p w14:paraId="5051305D" w14:textId="77777777" w:rsidR="00AC6E9B" w:rsidRPr="000E1D4F" w:rsidRDefault="00AC6E9B" w:rsidP="00AC6E9B">
            <w:pPr>
              <w:spacing w:before="60" w:after="60"/>
              <w:rPr>
                <w:ins w:id="1819" w:author="Teh Stand" w:date="2021-08-19T12:10:00Z"/>
                <w:rFonts w:eastAsia="Calibri" w:cs="Arial"/>
                <w:color w:val="000000"/>
                <w:sz w:val="18"/>
                <w:szCs w:val="18"/>
                <w:lang w:val="en-AU" w:eastAsia="en-US"/>
              </w:rPr>
            </w:pPr>
          </w:p>
        </w:tc>
        <w:tc>
          <w:tcPr>
            <w:tcW w:w="1134" w:type="dxa"/>
            <w:tcBorders>
              <w:top w:val="nil"/>
              <w:left w:val="nil"/>
              <w:bottom w:val="single" w:sz="8" w:space="0" w:color="000000"/>
              <w:right w:val="single" w:sz="8" w:space="0" w:color="000000"/>
            </w:tcBorders>
            <w:shd w:val="clear" w:color="auto" w:fill="auto"/>
          </w:tcPr>
          <w:p w14:paraId="55B93DD2" w14:textId="4D82C4EF" w:rsidR="00AC6E9B" w:rsidRPr="000E1D4F" w:rsidRDefault="00AC6E9B" w:rsidP="00AC6E9B">
            <w:pPr>
              <w:spacing w:before="60" w:after="60"/>
              <w:rPr>
                <w:ins w:id="1820" w:author="Teh Stand" w:date="2021-08-19T12:10:00Z"/>
                <w:rFonts w:eastAsia="Calibri" w:cs="Arial"/>
                <w:b/>
                <w:bCs/>
                <w:color w:val="000000"/>
                <w:sz w:val="18"/>
                <w:szCs w:val="18"/>
                <w:lang w:val="en-AU" w:eastAsia="en-US"/>
              </w:rPr>
            </w:pPr>
            <w:ins w:id="1821" w:author="Teh Stand" w:date="2021-08-19T12:10:00Z">
              <w:r>
                <w:rPr>
                  <w:rFonts w:eastAsia="Calibri" w:cs="Arial"/>
                  <w:b/>
                  <w:bCs/>
                  <w:color w:val="000000"/>
                  <w:sz w:val="18"/>
                  <w:szCs w:val="18"/>
                  <w:lang w:val="en-AU" w:eastAsia="en-US"/>
                </w:rPr>
                <w:t>RUNWAY</w:t>
              </w:r>
            </w:ins>
          </w:p>
        </w:tc>
        <w:tc>
          <w:tcPr>
            <w:tcW w:w="7230" w:type="dxa"/>
            <w:tcBorders>
              <w:top w:val="nil"/>
              <w:left w:val="nil"/>
              <w:bottom w:val="single" w:sz="8" w:space="0" w:color="000000"/>
              <w:right w:val="single" w:sz="8" w:space="0" w:color="000000"/>
            </w:tcBorders>
            <w:shd w:val="clear" w:color="auto" w:fill="auto"/>
          </w:tcPr>
          <w:p w14:paraId="3E85798E" w14:textId="04E2A61B" w:rsidR="00AC6E9B" w:rsidRPr="000E1D4F" w:rsidRDefault="00AC6E9B" w:rsidP="00AC6E9B">
            <w:pPr>
              <w:spacing w:before="60" w:after="60"/>
              <w:rPr>
                <w:ins w:id="1822" w:author="Teh Stand" w:date="2021-08-19T12:10:00Z"/>
                <w:rFonts w:eastAsia="Calibri" w:cs="Arial"/>
                <w:color w:val="000000"/>
                <w:sz w:val="18"/>
                <w:szCs w:val="18"/>
                <w:lang w:val="en-AU" w:eastAsia="en-US"/>
              </w:rPr>
            </w:pPr>
            <w:ins w:id="1823" w:author="Teh Stand" w:date="2021-08-19T12:10:00Z">
              <w:r w:rsidRPr="000E1D4F">
                <w:rPr>
                  <w:rFonts w:eastAsia="Calibri" w:cs="Arial"/>
                  <w:color w:val="000000"/>
                  <w:sz w:val="18"/>
                  <w:szCs w:val="18"/>
                  <w:lang w:val="en-AU" w:eastAsia="en-US"/>
                </w:rPr>
                <w:t>1-2-</w:t>
              </w:r>
              <w:r w:rsidR="00DC3DD0">
                <w:rPr>
                  <w:rFonts w:eastAsia="Calibri" w:cs="Arial"/>
                  <w:color w:val="000000"/>
                  <w:sz w:val="18"/>
                  <w:szCs w:val="18"/>
                  <w:lang w:val="en-AU" w:eastAsia="en-US"/>
                </w:rPr>
                <w:t>4-5-</w:t>
              </w:r>
              <w:r w:rsidRPr="000E1D4F">
                <w:rPr>
                  <w:rFonts w:eastAsia="Calibri" w:cs="Arial"/>
                  <w:color w:val="000000"/>
                  <w:sz w:val="18"/>
                  <w:szCs w:val="18"/>
                  <w:lang w:val="en-AU" w:eastAsia="en-US"/>
                </w:rPr>
                <w:t>6-7</w:t>
              </w:r>
              <w:r w:rsidRPr="000E1D4F">
                <w:rPr>
                  <w:rFonts w:eastAsia="Calibri" w:cs="Arial"/>
                  <w:b/>
                  <w:dstrike/>
                  <w:color w:val="FF0000"/>
                  <w:sz w:val="18"/>
                  <w:szCs w:val="18"/>
                  <w:lang w:val="en-AU" w:eastAsia="en-US"/>
                </w:rPr>
                <w:t>-9</w:t>
              </w:r>
            </w:ins>
          </w:p>
        </w:tc>
      </w:tr>
      <w:tr w:rsidR="008C5F28" w:rsidRPr="005D7373" w14:paraId="29251672" w14:textId="77777777" w:rsidTr="002C587A">
        <w:trPr>
          <w:cantSplit/>
          <w:trHeight w:val="270"/>
          <w:jc w:val="center"/>
          <w:ins w:id="1824" w:author="Teh Stand" w:date="2021-08-19T12:59:00Z"/>
        </w:trPr>
        <w:tc>
          <w:tcPr>
            <w:tcW w:w="1134" w:type="dxa"/>
            <w:tcBorders>
              <w:top w:val="nil"/>
              <w:left w:val="single" w:sz="8" w:space="0" w:color="000000"/>
              <w:bottom w:val="single" w:sz="8" w:space="0" w:color="000000"/>
              <w:right w:val="single" w:sz="8" w:space="0" w:color="000000"/>
            </w:tcBorders>
            <w:shd w:val="clear" w:color="auto" w:fill="auto"/>
          </w:tcPr>
          <w:p w14:paraId="685B4ADC" w14:textId="77777777" w:rsidR="008C5F28" w:rsidRPr="000E1D4F" w:rsidRDefault="008C5F28" w:rsidP="008C5F28">
            <w:pPr>
              <w:spacing w:before="60" w:after="60"/>
              <w:rPr>
                <w:ins w:id="1825" w:author="Teh Stand" w:date="2021-08-19T12:59:00Z"/>
                <w:rFonts w:eastAsia="Calibri" w:cs="Arial"/>
                <w:color w:val="000000"/>
                <w:sz w:val="18"/>
                <w:szCs w:val="18"/>
                <w:lang w:val="en-AU" w:eastAsia="en-US"/>
              </w:rPr>
            </w:pPr>
          </w:p>
        </w:tc>
        <w:tc>
          <w:tcPr>
            <w:tcW w:w="1134" w:type="dxa"/>
            <w:tcBorders>
              <w:top w:val="nil"/>
              <w:left w:val="nil"/>
              <w:bottom w:val="single" w:sz="8" w:space="0" w:color="000000"/>
              <w:right w:val="single" w:sz="8" w:space="0" w:color="000000"/>
            </w:tcBorders>
            <w:shd w:val="clear" w:color="auto" w:fill="auto"/>
          </w:tcPr>
          <w:p w14:paraId="1153CC1E" w14:textId="0737D42C" w:rsidR="008C5F28" w:rsidRPr="000E1D4F" w:rsidRDefault="008C5F28" w:rsidP="008C5F28">
            <w:pPr>
              <w:spacing w:before="60" w:after="60"/>
              <w:rPr>
                <w:ins w:id="1826" w:author="Teh Stand" w:date="2021-08-19T12:59:00Z"/>
                <w:rFonts w:eastAsia="Calibri" w:cs="Arial"/>
                <w:b/>
                <w:bCs/>
                <w:color w:val="000000"/>
                <w:sz w:val="18"/>
                <w:szCs w:val="18"/>
                <w:lang w:val="en-AU" w:eastAsia="en-US"/>
              </w:rPr>
            </w:pPr>
            <w:ins w:id="1827" w:author="Teh Stand" w:date="2021-08-19T12:59:00Z">
              <w:r>
                <w:rPr>
                  <w:rFonts w:eastAsia="Calibri" w:cs="Arial"/>
                  <w:b/>
                  <w:bCs/>
                  <w:color w:val="000000"/>
                  <w:sz w:val="18"/>
                  <w:szCs w:val="18"/>
                  <w:lang w:val="en-AU" w:eastAsia="en-US"/>
                </w:rPr>
                <w:t>SILTNK</w:t>
              </w:r>
            </w:ins>
          </w:p>
        </w:tc>
        <w:tc>
          <w:tcPr>
            <w:tcW w:w="7230" w:type="dxa"/>
            <w:tcBorders>
              <w:top w:val="nil"/>
              <w:left w:val="nil"/>
              <w:bottom w:val="single" w:sz="8" w:space="0" w:color="000000"/>
              <w:right w:val="single" w:sz="8" w:space="0" w:color="000000"/>
            </w:tcBorders>
            <w:shd w:val="clear" w:color="auto" w:fill="auto"/>
          </w:tcPr>
          <w:p w14:paraId="56CA477B" w14:textId="03D34EDD" w:rsidR="008C5F28" w:rsidRPr="000E1D4F" w:rsidRDefault="008C5F28" w:rsidP="008C5F28">
            <w:pPr>
              <w:spacing w:before="60" w:after="60"/>
              <w:rPr>
                <w:ins w:id="1828" w:author="Teh Stand" w:date="2021-08-19T12:59:00Z"/>
                <w:rFonts w:eastAsia="Calibri" w:cs="Arial"/>
                <w:color w:val="000000"/>
                <w:sz w:val="18"/>
                <w:szCs w:val="18"/>
                <w:lang w:val="en-AU" w:eastAsia="en-US"/>
              </w:rPr>
            </w:pPr>
            <w:ins w:id="1829" w:author="Teh Stand" w:date="2021-08-19T12:59:00Z">
              <w:r w:rsidRPr="000E1D4F">
                <w:rPr>
                  <w:rFonts w:eastAsia="Calibri" w:cs="Arial"/>
                  <w:color w:val="000000"/>
                  <w:sz w:val="18"/>
                  <w:szCs w:val="18"/>
                  <w:lang w:val="en-AU" w:eastAsia="en-US"/>
                </w:rPr>
                <w:t>1-2-6-7</w:t>
              </w:r>
            </w:ins>
            <w:ins w:id="1830" w:author="Teh Stand" w:date="2021-08-19T13:00:00Z">
              <w:r>
                <w:rPr>
                  <w:rFonts w:eastAsia="Calibri" w:cs="Arial"/>
                  <w:color w:val="000000"/>
                  <w:sz w:val="18"/>
                  <w:szCs w:val="18"/>
                  <w:lang w:val="en-AU" w:eastAsia="en-US"/>
                </w:rPr>
                <w:t>-8</w:t>
              </w:r>
            </w:ins>
            <w:ins w:id="1831" w:author="Teh Stand" w:date="2021-08-19T12:59:00Z">
              <w:r w:rsidRPr="000E1D4F">
                <w:rPr>
                  <w:rFonts w:eastAsia="Calibri" w:cs="Arial"/>
                  <w:b/>
                  <w:dstrike/>
                  <w:color w:val="FF0000"/>
                  <w:sz w:val="18"/>
                  <w:szCs w:val="18"/>
                  <w:lang w:val="en-AU" w:eastAsia="en-US"/>
                </w:rPr>
                <w:t>-9</w:t>
              </w:r>
            </w:ins>
          </w:p>
        </w:tc>
      </w:tr>
      <w:tr w:rsidR="005D7373" w:rsidRPr="005D7373" w14:paraId="51BA9C79" w14:textId="77777777" w:rsidTr="002C587A">
        <w:trPr>
          <w:cantSplit/>
          <w:trHeight w:val="270"/>
          <w:jc w:val="center"/>
        </w:trPr>
        <w:tc>
          <w:tcPr>
            <w:tcW w:w="1134" w:type="dxa"/>
            <w:tcBorders>
              <w:top w:val="nil"/>
              <w:left w:val="single" w:sz="8" w:space="0" w:color="000000"/>
              <w:bottom w:val="single" w:sz="8" w:space="0" w:color="000000"/>
              <w:right w:val="single" w:sz="8" w:space="0" w:color="000000"/>
            </w:tcBorders>
            <w:shd w:val="clear" w:color="auto" w:fill="auto"/>
          </w:tcPr>
          <w:p w14:paraId="22ADAC49" w14:textId="77777777" w:rsidR="005D7373" w:rsidRPr="000E1D4F" w:rsidRDefault="005D7373" w:rsidP="005D7373">
            <w:pPr>
              <w:spacing w:before="60" w:after="60"/>
              <w:rPr>
                <w:rFonts w:eastAsia="Calibri" w:cs="Arial"/>
                <w:color w:val="000000"/>
                <w:sz w:val="18"/>
                <w:szCs w:val="18"/>
                <w:lang w:val="en-AU" w:eastAsia="en-US"/>
              </w:rPr>
            </w:pPr>
            <w:r w:rsidRPr="000E1D4F">
              <w:rPr>
                <w:rFonts w:eastAsia="Calibri" w:cs="Arial"/>
                <w:color w:val="000000"/>
                <w:sz w:val="18"/>
                <w:szCs w:val="18"/>
                <w:lang w:val="en-AU" w:eastAsia="en-US"/>
              </w:rPr>
              <w:t> </w:t>
            </w:r>
          </w:p>
        </w:tc>
        <w:tc>
          <w:tcPr>
            <w:tcW w:w="1134" w:type="dxa"/>
            <w:tcBorders>
              <w:top w:val="nil"/>
              <w:left w:val="nil"/>
              <w:bottom w:val="single" w:sz="8" w:space="0" w:color="000000"/>
              <w:right w:val="single" w:sz="8" w:space="0" w:color="000000"/>
            </w:tcBorders>
            <w:shd w:val="clear" w:color="auto" w:fill="auto"/>
          </w:tcPr>
          <w:p w14:paraId="7BB73665" w14:textId="77777777" w:rsidR="005D7373" w:rsidRPr="000E1D4F" w:rsidRDefault="005D7373" w:rsidP="005D7373">
            <w:pPr>
              <w:spacing w:before="60" w:after="60"/>
              <w:rPr>
                <w:rFonts w:eastAsia="Calibri" w:cs="Arial"/>
                <w:b/>
                <w:bCs/>
                <w:color w:val="000000"/>
                <w:sz w:val="18"/>
                <w:szCs w:val="18"/>
                <w:lang w:val="en-AU" w:eastAsia="en-US"/>
              </w:rPr>
            </w:pPr>
            <w:r w:rsidRPr="000E1D4F">
              <w:rPr>
                <w:rFonts w:eastAsia="Calibri" w:cs="Arial"/>
                <w:b/>
                <w:bCs/>
                <w:color w:val="000000"/>
                <w:sz w:val="18"/>
                <w:szCs w:val="18"/>
                <w:lang w:val="en-AU" w:eastAsia="en-US"/>
              </w:rPr>
              <w:t>SLCONS</w:t>
            </w:r>
          </w:p>
        </w:tc>
        <w:tc>
          <w:tcPr>
            <w:tcW w:w="7230" w:type="dxa"/>
            <w:tcBorders>
              <w:top w:val="nil"/>
              <w:left w:val="nil"/>
              <w:bottom w:val="single" w:sz="8" w:space="0" w:color="000000"/>
              <w:right w:val="single" w:sz="8" w:space="0" w:color="000000"/>
            </w:tcBorders>
            <w:shd w:val="clear" w:color="auto" w:fill="auto"/>
          </w:tcPr>
          <w:p w14:paraId="3EAEC4A4" w14:textId="77777777" w:rsidR="005D7373" w:rsidRPr="000E1D4F" w:rsidRDefault="005D7373" w:rsidP="005D7373">
            <w:pPr>
              <w:spacing w:before="60" w:after="60"/>
              <w:rPr>
                <w:rFonts w:eastAsia="Calibri" w:cs="Arial"/>
                <w:color w:val="000000"/>
                <w:sz w:val="18"/>
                <w:szCs w:val="18"/>
                <w:lang w:val="en-AU" w:eastAsia="en-US"/>
              </w:rPr>
            </w:pPr>
            <w:r w:rsidRPr="000E1D4F">
              <w:rPr>
                <w:rFonts w:eastAsia="Calibri" w:cs="Arial"/>
                <w:color w:val="000000"/>
                <w:sz w:val="18"/>
                <w:szCs w:val="18"/>
                <w:lang w:val="en-AU" w:eastAsia="en-US"/>
              </w:rPr>
              <w:t>1-2-3-4-5-6-7-8</w:t>
            </w:r>
            <w:r w:rsidRPr="000E1D4F">
              <w:rPr>
                <w:rFonts w:eastAsia="Calibri" w:cs="Arial"/>
                <w:b/>
                <w:dstrike/>
                <w:color w:val="FF0000"/>
                <w:sz w:val="18"/>
                <w:szCs w:val="18"/>
                <w:lang w:val="en-AU" w:eastAsia="en-US"/>
              </w:rPr>
              <w:t>-9</w:t>
            </w:r>
            <w:r w:rsidRPr="000E1D4F">
              <w:rPr>
                <w:rFonts w:eastAsia="Calibri" w:cs="Arial"/>
                <w:b/>
                <w:color w:val="0000FF"/>
                <w:sz w:val="18"/>
                <w:szCs w:val="18"/>
                <w:lang w:val="en-AU" w:eastAsia="en-US"/>
              </w:rPr>
              <w:t>-11</w:t>
            </w:r>
          </w:p>
        </w:tc>
      </w:tr>
      <w:tr w:rsidR="00DF5336" w:rsidRPr="005D7373" w14:paraId="4CF51E77" w14:textId="77777777" w:rsidTr="002C587A">
        <w:trPr>
          <w:cantSplit/>
          <w:trHeight w:val="270"/>
          <w:jc w:val="center"/>
          <w:ins w:id="1832" w:author="Teh Stand" w:date="2021-09-02T07:25:00Z"/>
        </w:trPr>
        <w:tc>
          <w:tcPr>
            <w:tcW w:w="1134" w:type="dxa"/>
            <w:tcBorders>
              <w:top w:val="single" w:sz="8" w:space="0" w:color="000000"/>
              <w:bottom w:val="single" w:sz="8" w:space="0" w:color="000000"/>
            </w:tcBorders>
            <w:shd w:val="clear" w:color="auto" w:fill="auto"/>
          </w:tcPr>
          <w:p w14:paraId="7D4D97D6" w14:textId="77777777" w:rsidR="00DF5336" w:rsidRPr="000E1D4F" w:rsidRDefault="00DF5336" w:rsidP="005D7373">
            <w:pPr>
              <w:spacing w:before="60" w:after="60"/>
              <w:rPr>
                <w:ins w:id="1833" w:author="Teh Stand" w:date="2021-09-02T07:25:00Z"/>
                <w:rFonts w:eastAsia="Calibri" w:cs="Arial"/>
                <w:color w:val="000000"/>
                <w:sz w:val="18"/>
                <w:szCs w:val="18"/>
                <w:lang w:val="en-AU" w:eastAsia="en-US"/>
              </w:rPr>
            </w:pPr>
          </w:p>
        </w:tc>
        <w:tc>
          <w:tcPr>
            <w:tcW w:w="1134" w:type="dxa"/>
            <w:tcBorders>
              <w:top w:val="single" w:sz="8" w:space="0" w:color="000000"/>
              <w:bottom w:val="single" w:sz="8" w:space="0" w:color="000000"/>
            </w:tcBorders>
            <w:shd w:val="clear" w:color="auto" w:fill="auto"/>
          </w:tcPr>
          <w:p w14:paraId="24C6E0CF" w14:textId="77777777" w:rsidR="00DF5336" w:rsidRPr="000E1D4F" w:rsidRDefault="00DF5336" w:rsidP="005D7373">
            <w:pPr>
              <w:spacing w:before="60" w:after="60"/>
              <w:rPr>
                <w:ins w:id="1834" w:author="Teh Stand" w:date="2021-09-02T07:25:00Z"/>
                <w:rFonts w:eastAsia="Calibri" w:cs="Arial"/>
                <w:b/>
                <w:bCs/>
                <w:color w:val="000000"/>
                <w:sz w:val="18"/>
                <w:szCs w:val="18"/>
                <w:lang w:val="en-AU" w:eastAsia="en-US"/>
              </w:rPr>
            </w:pPr>
          </w:p>
        </w:tc>
        <w:tc>
          <w:tcPr>
            <w:tcW w:w="7230" w:type="dxa"/>
            <w:tcBorders>
              <w:top w:val="single" w:sz="8" w:space="0" w:color="000000"/>
              <w:bottom w:val="single" w:sz="8" w:space="0" w:color="000000"/>
            </w:tcBorders>
            <w:shd w:val="clear" w:color="auto" w:fill="auto"/>
          </w:tcPr>
          <w:p w14:paraId="7CAB269C" w14:textId="77777777" w:rsidR="00DF5336" w:rsidRPr="000E1D4F" w:rsidRDefault="00DF5336" w:rsidP="005D7373">
            <w:pPr>
              <w:spacing w:before="60" w:after="60"/>
              <w:rPr>
                <w:ins w:id="1835" w:author="Teh Stand" w:date="2021-09-02T07:25:00Z"/>
                <w:rFonts w:eastAsia="Calibri" w:cs="Arial"/>
                <w:sz w:val="18"/>
                <w:szCs w:val="18"/>
                <w:lang w:val="en-AU" w:eastAsia="en-US"/>
              </w:rPr>
            </w:pPr>
          </w:p>
        </w:tc>
      </w:tr>
      <w:tr w:rsidR="005D7373" w:rsidRPr="005D7373" w14:paraId="66DB355F" w14:textId="77777777" w:rsidTr="002C587A">
        <w:trPr>
          <w:cantSplit/>
          <w:trHeight w:val="270"/>
          <w:jc w:val="center"/>
        </w:trPr>
        <w:tc>
          <w:tcPr>
            <w:tcW w:w="1134" w:type="dxa"/>
            <w:tcBorders>
              <w:top w:val="single" w:sz="8" w:space="0" w:color="000000"/>
              <w:left w:val="single" w:sz="8" w:space="0" w:color="000000"/>
              <w:bottom w:val="single" w:sz="8" w:space="0" w:color="000000"/>
              <w:right w:val="single" w:sz="8" w:space="0" w:color="000000"/>
            </w:tcBorders>
            <w:shd w:val="clear" w:color="auto" w:fill="auto"/>
          </w:tcPr>
          <w:p w14:paraId="3B512347" w14:textId="77777777" w:rsidR="005D7373" w:rsidRPr="000E1D4F" w:rsidRDefault="005D7373" w:rsidP="005D7373">
            <w:pPr>
              <w:spacing w:before="60" w:after="60"/>
              <w:rPr>
                <w:rFonts w:eastAsia="Calibri" w:cs="Arial"/>
                <w:color w:val="000000"/>
                <w:sz w:val="18"/>
                <w:szCs w:val="18"/>
                <w:lang w:val="en-AU" w:eastAsia="en-US"/>
              </w:rPr>
            </w:pPr>
            <w:r w:rsidRPr="000E1D4F">
              <w:rPr>
                <w:rFonts w:eastAsia="Calibri" w:cs="Arial"/>
                <w:color w:val="000000"/>
                <w:sz w:val="18"/>
                <w:szCs w:val="18"/>
                <w:lang w:val="en-AU" w:eastAsia="en-US"/>
              </w:rPr>
              <w:t>NATSUR</w:t>
            </w:r>
          </w:p>
        </w:tc>
        <w:tc>
          <w:tcPr>
            <w:tcW w:w="1134" w:type="dxa"/>
            <w:tcBorders>
              <w:top w:val="single" w:sz="8" w:space="0" w:color="000000"/>
              <w:left w:val="nil"/>
              <w:bottom w:val="single" w:sz="8" w:space="0" w:color="000000"/>
              <w:right w:val="single" w:sz="8" w:space="0" w:color="000000"/>
            </w:tcBorders>
            <w:shd w:val="clear" w:color="auto" w:fill="auto"/>
          </w:tcPr>
          <w:p w14:paraId="32C34172" w14:textId="77777777" w:rsidR="005D7373" w:rsidRPr="000E1D4F" w:rsidRDefault="005D7373" w:rsidP="005D7373">
            <w:pPr>
              <w:spacing w:before="60" w:after="60"/>
              <w:rPr>
                <w:rFonts w:eastAsia="Calibri" w:cs="Arial"/>
                <w:b/>
                <w:bCs/>
                <w:color w:val="000000"/>
                <w:sz w:val="18"/>
                <w:szCs w:val="18"/>
                <w:lang w:val="en-AU" w:eastAsia="en-US"/>
              </w:rPr>
            </w:pPr>
            <w:r w:rsidRPr="000E1D4F">
              <w:rPr>
                <w:rFonts w:eastAsia="Calibri" w:cs="Arial"/>
                <w:b/>
                <w:bCs/>
                <w:color w:val="000000"/>
                <w:sz w:val="18"/>
                <w:szCs w:val="18"/>
                <w:lang w:val="en-AU" w:eastAsia="en-US"/>
              </w:rPr>
              <w:t> </w:t>
            </w:r>
          </w:p>
        </w:tc>
        <w:tc>
          <w:tcPr>
            <w:tcW w:w="7230" w:type="dxa"/>
            <w:tcBorders>
              <w:top w:val="single" w:sz="8" w:space="0" w:color="000000"/>
              <w:left w:val="nil"/>
              <w:bottom w:val="single" w:sz="8" w:space="0" w:color="000000"/>
              <w:right w:val="single" w:sz="8" w:space="0" w:color="000000"/>
            </w:tcBorders>
            <w:shd w:val="clear" w:color="auto" w:fill="auto"/>
          </w:tcPr>
          <w:p w14:paraId="07B2866A" w14:textId="77777777" w:rsidR="005D7373" w:rsidRPr="000E1D4F" w:rsidRDefault="005D7373" w:rsidP="005D7373">
            <w:pPr>
              <w:spacing w:before="60" w:after="60"/>
              <w:rPr>
                <w:rFonts w:eastAsia="Calibri" w:cs="Arial"/>
                <w:sz w:val="18"/>
                <w:szCs w:val="18"/>
                <w:lang w:val="en-AU" w:eastAsia="en-US"/>
              </w:rPr>
            </w:pPr>
            <w:r w:rsidRPr="000E1D4F">
              <w:rPr>
                <w:rFonts w:eastAsia="Calibri" w:cs="Arial"/>
                <w:sz w:val="18"/>
                <w:szCs w:val="18"/>
                <w:lang w:val="en-AU" w:eastAsia="en-US"/>
              </w:rPr>
              <w:t>1-2-3-4-5-6-7-8-9-11-14-17-18</w:t>
            </w:r>
          </w:p>
        </w:tc>
      </w:tr>
      <w:tr w:rsidR="005D7373" w:rsidRPr="005D7373" w14:paraId="62AD3D7B" w14:textId="77777777" w:rsidTr="002C587A">
        <w:trPr>
          <w:cantSplit/>
          <w:trHeight w:val="270"/>
          <w:jc w:val="center"/>
        </w:trPr>
        <w:tc>
          <w:tcPr>
            <w:tcW w:w="1134" w:type="dxa"/>
            <w:tcBorders>
              <w:top w:val="nil"/>
              <w:left w:val="single" w:sz="8" w:space="0" w:color="000000"/>
              <w:bottom w:val="single" w:sz="8" w:space="0" w:color="000000"/>
              <w:right w:val="single" w:sz="8" w:space="0" w:color="000000"/>
            </w:tcBorders>
            <w:shd w:val="clear" w:color="auto" w:fill="auto"/>
          </w:tcPr>
          <w:p w14:paraId="029B6571" w14:textId="77777777" w:rsidR="005D7373" w:rsidRPr="000E1D4F" w:rsidRDefault="005D7373" w:rsidP="005D7373">
            <w:pPr>
              <w:spacing w:before="60" w:after="60"/>
              <w:rPr>
                <w:rFonts w:eastAsia="Calibri" w:cs="Arial"/>
                <w:color w:val="000000"/>
                <w:sz w:val="18"/>
                <w:szCs w:val="18"/>
                <w:lang w:val="en-AU" w:eastAsia="en-US"/>
              </w:rPr>
            </w:pPr>
            <w:r w:rsidRPr="000E1D4F">
              <w:rPr>
                <w:rFonts w:eastAsia="Calibri" w:cs="Arial"/>
                <w:color w:val="000000"/>
                <w:sz w:val="18"/>
                <w:szCs w:val="18"/>
                <w:lang w:val="en-AU" w:eastAsia="en-US"/>
              </w:rPr>
              <w:t> </w:t>
            </w:r>
          </w:p>
        </w:tc>
        <w:tc>
          <w:tcPr>
            <w:tcW w:w="1134" w:type="dxa"/>
            <w:tcBorders>
              <w:top w:val="nil"/>
              <w:left w:val="nil"/>
              <w:bottom w:val="single" w:sz="8" w:space="0" w:color="000000"/>
              <w:right w:val="single" w:sz="8" w:space="0" w:color="000000"/>
            </w:tcBorders>
            <w:shd w:val="clear" w:color="auto" w:fill="auto"/>
          </w:tcPr>
          <w:p w14:paraId="1E8F510E" w14:textId="77777777" w:rsidR="005D7373" w:rsidRPr="000E1D4F" w:rsidRDefault="005D7373" w:rsidP="005D7373">
            <w:pPr>
              <w:spacing w:before="60" w:after="60"/>
              <w:jc w:val="both"/>
              <w:rPr>
                <w:rFonts w:eastAsia="Calibri" w:cs="Arial"/>
                <w:b/>
                <w:bCs/>
                <w:color w:val="000000"/>
                <w:sz w:val="18"/>
                <w:szCs w:val="18"/>
                <w:lang w:val="en-AU" w:eastAsia="en-US"/>
              </w:rPr>
            </w:pPr>
            <w:r w:rsidRPr="000E1D4F">
              <w:rPr>
                <w:rFonts w:eastAsia="Calibri" w:cs="Arial"/>
                <w:b/>
                <w:bCs/>
                <w:color w:val="000000"/>
                <w:sz w:val="18"/>
                <w:szCs w:val="18"/>
                <w:lang w:val="en-AU" w:eastAsia="en-US"/>
              </w:rPr>
              <w:t>SLOTOP</w:t>
            </w:r>
          </w:p>
        </w:tc>
        <w:tc>
          <w:tcPr>
            <w:tcW w:w="7230" w:type="dxa"/>
            <w:tcBorders>
              <w:top w:val="nil"/>
              <w:left w:val="nil"/>
              <w:bottom w:val="single" w:sz="8" w:space="0" w:color="000000"/>
              <w:right w:val="single" w:sz="8" w:space="0" w:color="000000"/>
            </w:tcBorders>
            <w:shd w:val="clear" w:color="auto" w:fill="auto"/>
          </w:tcPr>
          <w:p w14:paraId="7B2557FB" w14:textId="77777777" w:rsidR="005D7373" w:rsidRPr="000E1D4F" w:rsidRDefault="005D7373" w:rsidP="005D7373">
            <w:pPr>
              <w:spacing w:before="60" w:after="60"/>
              <w:jc w:val="both"/>
              <w:rPr>
                <w:rFonts w:eastAsia="Calibri" w:cs="Arial"/>
                <w:color w:val="000000"/>
                <w:sz w:val="18"/>
                <w:szCs w:val="18"/>
                <w:lang w:val="en-AU" w:eastAsia="en-US"/>
              </w:rPr>
            </w:pPr>
            <w:r w:rsidRPr="000E1D4F">
              <w:rPr>
                <w:rFonts w:eastAsia="Calibri" w:cs="Arial"/>
                <w:b/>
                <w:dstrike/>
                <w:color w:val="FF0000"/>
                <w:sz w:val="18"/>
                <w:szCs w:val="18"/>
                <w:lang w:val="en-AU" w:eastAsia="en-US"/>
              </w:rPr>
              <w:t>1-2-3-</w:t>
            </w:r>
            <w:r w:rsidRPr="000E1D4F">
              <w:rPr>
                <w:rFonts w:eastAsia="Calibri" w:cs="Arial"/>
                <w:color w:val="000000"/>
                <w:sz w:val="18"/>
                <w:szCs w:val="18"/>
                <w:lang w:val="en-AU" w:eastAsia="en-US"/>
              </w:rPr>
              <w:t>4-5-6-7</w:t>
            </w:r>
            <w:r w:rsidRPr="000E1D4F">
              <w:rPr>
                <w:rFonts w:eastAsia="Calibri" w:cs="Arial"/>
                <w:b/>
                <w:dstrike/>
                <w:color w:val="FF0000"/>
                <w:sz w:val="18"/>
                <w:szCs w:val="18"/>
                <w:lang w:val="en-AU" w:eastAsia="en-US"/>
              </w:rPr>
              <w:t>-8</w:t>
            </w:r>
            <w:r w:rsidRPr="000E1D4F">
              <w:rPr>
                <w:rFonts w:eastAsia="Calibri" w:cs="Arial"/>
                <w:color w:val="000000"/>
                <w:sz w:val="18"/>
                <w:szCs w:val="18"/>
                <w:lang w:val="en-AU" w:eastAsia="en-US"/>
              </w:rPr>
              <w:t>-9-11</w:t>
            </w:r>
            <w:r w:rsidRPr="000E1D4F">
              <w:rPr>
                <w:rFonts w:eastAsia="Calibri" w:cs="Arial"/>
                <w:b/>
                <w:dstrike/>
                <w:color w:val="FF0000"/>
                <w:sz w:val="18"/>
                <w:szCs w:val="18"/>
                <w:lang w:val="en-AU" w:eastAsia="en-US"/>
              </w:rPr>
              <w:t>-14-17-18</w:t>
            </w:r>
          </w:p>
        </w:tc>
      </w:tr>
      <w:tr w:rsidR="005D7373" w:rsidRPr="005D7373" w14:paraId="2D54B1E5" w14:textId="77777777" w:rsidTr="002C587A">
        <w:trPr>
          <w:cantSplit/>
          <w:trHeight w:val="270"/>
          <w:jc w:val="center"/>
        </w:trPr>
        <w:tc>
          <w:tcPr>
            <w:tcW w:w="1134" w:type="dxa"/>
            <w:tcBorders>
              <w:top w:val="nil"/>
              <w:left w:val="single" w:sz="8" w:space="0" w:color="000000"/>
              <w:bottom w:val="single" w:sz="8" w:space="0" w:color="000000"/>
              <w:right w:val="single" w:sz="8" w:space="0" w:color="000000"/>
            </w:tcBorders>
            <w:shd w:val="clear" w:color="auto" w:fill="auto"/>
          </w:tcPr>
          <w:p w14:paraId="2B1C76EB" w14:textId="77777777" w:rsidR="005D7373" w:rsidRPr="000E1D4F" w:rsidRDefault="005D7373" w:rsidP="005D7373">
            <w:pPr>
              <w:spacing w:before="60" w:after="60"/>
              <w:rPr>
                <w:rFonts w:eastAsia="Calibri" w:cs="Arial"/>
                <w:color w:val="000000"/>
                <w:sz w:val="18"/>
                <w:szCs w:val="18"/>
                <w:lang w:val="en-AU" w:eastAsia="en-US"/>
              </w:rPr>
            </w:pPr>
            <w:r w:rsidRPr="000E1D4F">
              <w:rPr>
                <w:rFonts w:eastAsia="Calibri" w:cs="Arial"/>
                <w:color w:val="000000"/>
                <w:sz w:val="18"/>
                <w:szCs w:val="18"/>
                <w:lang w:val="en-AU" w:eastAsia="en-US"/>
              </w:rPr>
              <w:t> </w:t>
            </w:r>
          </w:p>
        </w:tc>
        <w:tc>
          <w:tcPr>
            <w:tcW w:w="1134" w:type="dxa"/>
            <w:tcBorders>
              <w:top w:val="nil"/>
              <w:left w:val="nil"/>
              <w:bottom w:val="single" w:sz="8" w:space="0" w:color="000000"/>
              <w:right w:val="single" w:sz="8" w:space="0" w:color="000000"/>
            </w:tcBorders>
            <w:shd w:val="clear" w:color="auto" w:fill="auto"/>
          </w:tcPr>
          <w:p w14:paraId="7E0AEA09" w14:textId="77777777" w:rsidR="005D7373" w:rsidRPr="000E1D4F" w:rsidRDefault="005D7373" w:rsidP="005D7373">
            <w:pPr>
              <w:spacing w:before="60" w:after="60"/>
              <w:jc w:val="both"/>
              <w:rPr>
                <w:rFonts w:eastAsia="Calibri" w:cs="Arial"/>
                <w:b/>
                <w:bCs/>
                <w:color w:val="000000"/>
                <w:sz w:val="18"/>
                <w:szCs w:val="18"/>
                <w:lang w:val="en-AU" w:eastAsia="en-US"/>
              </w:rPr>
            </w:pPr>
            <w:r w:rsidRPr="000E1D4F">
              <w:rPr>
                <w:rFonts w:eastAsia="Calibri" w:cs="Arial"/>
                <w:b/>
                <w:bCs/>
                <w:color w:val="000000"/>
                <w:sz w:val="18"/>
                <w:szCs w:val="18"/>
                <w:lang w:val="en-AU" w:eastAsia="en-US"/>
              </w:rPr>
              <w:t>SLOGRD</w:t>
            </w:r>
          </w:p>
        </w:tc>
        <w:tc>
          <w:tcPr>
            <w:tcW w:w="7230" w:type="dxa"/>
            <w:tcBorders>
              <w:top w:val="nil"/>
              <w:left w:val="nil"/>
              <w:bottom w:val="single" w:sz="8" w:space="0" w:color="000000"/>
              <w:right w:val="single" w:sz="8" w:space="0" w:color="000000"/>
            </w:tcBorders>
            <w:shd w:val="clear" w:color="auto" w:fill="auto"/>
          </w:tcPr>
          <w:p w14:paraId="03C16537" w14:textId="77777777" w:rsidR="005D7373" w:rsidRPr="000E1D4F" w:rsidRDefault="005D7373" w:rsidP="005D7373">
            <w:pPr>
              <w:spacing w:before="60" w:after="60"/>
              <w:jc w:val="both"/>
              <w:rPr>
                <w:rFonts w:eastAsia="Calibri" w:cs="Arial"/>
                <w:color w:val="000000"/>
                <w:sz w:val="18"/>
                <w:szCs w:val="18"/>
                <w:lang w:val="en-AU" w:eastAsia="en-US"/>
              </w:rPr>
            </w:pPr>
            <w:r w:rsidRPr="000E1D4F">
              <w:rPr>
                <w:rFonts w:eastAsia="Calibri" w:cs="Arial"/>
                <w:b/>
                <w:dstrike/>
                <w:color w:val="FF0000"/>
                <w:sz w:val="18"/>
                <w:szCs w:val="18"/>
                <w:lang w:val="en-AU" w:eastAsia="en-US"/>
              </w:rPr>
              <w:t>1-2-3-</w:t>
            </w:r>
            <w:r w:rsidRPr="000E1D4F">
              <w:rPr>
                <w:rFonts w:eastAsia="Calibri" w:cs="Arial"/>
                <w:color w:val="000000"/>
                <w:sz w:val="18"/>
                <w:szCs w:val="18"/>
                <w:lang w:val="en-AU" w:eastAsia="en-US"/>
              </w:rPr>
              <w:t>4-5-6-7</w:t>
            </w:r>
            <w:r w:rsidRPr="000E1D4F">
              <w:rPr>
                <w:rFonts w:eastAsia="Calibri" w:cs="Arial"/>
                <w:b/>
                <w:dstrike/>
                <w:color w:val="FF0000"/>
                <w:sz w:val="18"/>
                <w:szCs w:val="18"/>
                <w:lang w:val="en-AU" w:eastAsia="en-US"/>
              </w:rPr>
              <w:t>-8</w:t>
            </w:r>
            <w:r w:rsidRPr="000E1D4F">
              <w:rPr>
                <w:rFonts w:eastAsia="Calibri" w:cs="Arial"/>
                <w:color w:val="000000"/>
                <w:sz w:val="18"/>
                <w:szCs w:val="18"/>
                <w:lang w:val="en-AU" w:eastAsia="en-US"/>
              </w:rPr>
              <w:t>-9-11</w:t>
            </w:r>
            <w:r w:rsidRPr="000E1D4F">
              <w:rPr>
                <w:rFonts w:eastAsia="Calibri" w:cs="Arial"/>
                <w:b/>
                <w:dstrike/>
                <w:color w:val="FF0000"/>
                <w:sz w:val="18"/>
                <w:szCs w:val="18"/>
                <w:lang w:val="en-AU" w:eastAsia="en-US"/>
              </w:rPr>
              <w:t>-14-17-18</w:t>
            </w:r>
          </w:p>
        </w:tc>
      </w:tr>
      <w:tr w:rsidR="005D7373" w:rsidRPr="005D7373" w14:paraId="0657513C" w14:textId="77777777" w:rsidTr="002C587A">
        <w:trPr>
          <w:cantSplit/>
          <w:trHeight w:val="270"/>
          <w:jc w:val="center"/>
        </w:trPr>
        <w:tc>
          <w:tcPr>
            <w:tcW w:w="1134" w:type="dxa"/>
            <w:tcBorders>
              <w:top w:val="nil"/>
              <w:left w:val="single" w:sz="8" w:space="0" w:color="000000"/>
              <w:bottom w:val="nil"/>
              <w:right w:val="single" w:sz="8" w:space="0" w:color="000000"/>
            </w:tcBorders>
            <w:shd w:val="clear" w:color="auto" w:fill="auto"/>
          </w:tcPr>
          <w:p w14:paraId="25395989" w14:textId="77777777" w:rsidR="005D7373" w:rsidRPr="000E1D4F" w:rsidRDefault="005D7373" w:rsidP="005D7373">
            <w:pPr>
              <w:spacing w:before="60" w:after="60"/>
              <w:rPr>
                <w:rFonts w:eastAsia="Calibri" w:cs="Arial"/>
                <w:color w:val="000000"/>
                <w:sz w:val="18"/>
                <w:szCs w:val="18"/>
                <w:lang w:val="en-AU" w:eastAsia="en-US"/>
              </w:rPr>
            </w:pPr>
            <w:r w:rsidRPr="000E1D4F">
              <w:rPr>
                <w:rFonts w:eastAsia="Calibri" w:cs="Arial"/>
                <w:color w:val="000000"/>
                <w:sz w:val="18"/>
                <w:szCs w:val="18"/>
                <w:lang w:val="en-AU" w:eastAsia="en-US"/>
              </w:rPr>
              <w:t> </w:t>
            </w:r>
          </w:p>
        </w:tc>
        <w:tc>
          <w:tcPr>
            <w:tcW w:w="1134" w:type="dxa"/>
            <w:tcBorders>
              <w:top w:val="nil"/>
              <w:left w:val="nil"/>
              <w:bottom w:val="nil"/>
              <w:right w:val="single" w:sz="8" w:space="0" w:color="000000"/>
            </w:tcBorders>
            <w:shd w:val="clear" w:color="auto" w:fill="auto"/>
          </w:tcPr>
          <w:p w14:paraId="242CB137" w14:textId="77777777" w:rsidR="005D7373" w:rsidRPr="000E1D4F" w:rsidRDefault="005D7373" w:rsidP="005D7373">
            <w:pPr>
              <w:spacing w:before="60" w:after="60"/>
              <w:jc w:val="both"/>
              <w:rPr>
                <w:rFonts w:eastAsia="Calibri" w:cs="Arial"/>
                <w:b/>
                <w:bCs/>
                <w:color w:val="000000"/>
                <w:sz w:val="18"/>
                <w:szCs w:val="18"/>
                <w:lang w:val="en-AU" w:eastAsia="en-US"/>
              </w:rPr>
            </w:pPr>
            <w:r w:rsidRPr="000E1D4F">
              <w:rPr>
                <w:rFonts w:eastAsia="Calibri" w:cs="Arial"/>
                <w:b/>
                <w:bCs/>
                <w:color w:val="000000"/>
                <w:sz w:val="18"/>
                <w:szCs w:val="18"/>
                <w:lang w:val="en-AU" w:eastAsia="en-US"/>
              </w:rPr>
              <w:t>UWTROC</w:t>
            </w:r>
          </w:p>
        </w:tc>
        <w:tc>
          <w:tcPr>
            <w:tcW w:w="7230" w:type="dxa"/>
            <w:tcBorders>
              <w:top w:val="nil"/>
              <w:left w:val="nil"/>
              <w:bottom w:val="nil"/>
              <w:right w:val="single" w:sz="8" w:space="0" w:color="000000"/>
            </w:tcBorders>
            <w:shd w:val="clear" w:color="auto" w:fill="auto"/>
          </w:tcPr>
          <w:p w14:paraId="619759A7" w14:textId="77777777" w:rsidR="005D7373" w:rsidRPr="000E1D4F" w:rsidRDefault="005D7373" w:rsidP="005D7373">
            <w:pPr>
              <w:spacing w:before="60" w:after="60"/>
              <w:jc w:val="both"/>
              <w:rPr>
                <w:rFonts w:eastAsia="Calibri" w:cs="Arial"/>
                <w:color w:val="000000"/>
                <w:sz w:val="18"/>
                <w:szCs w:val="18"/>
                <w:lang w:val="en-AU" w:eastAsia="en-US"/>
              </w:rPr>
            </w:pPr>
            <w:r w:rsidRPr="000E1D4F">
              <w:rPr>
                <w:rFonts w:eastAsia="Calibri" w:cs="Arial"/>
                <w:b/>
                <w:dstrike/>
                <w:color w:val="FF0000"/>
                <w:sz w:val="18"/>
                <w:szCs w:val="18"/>
                <w:lang w:val="en-AU" w:eastAsia="en-US"/>
              </w:rPr>
              <w:t>9-</w:t>
            </w:r>
            <w:r w:rsidRPr="000E1D4F">
              <w:rPr>
                <w:rFonts w:eastAsia="Calibri" w:cs="Arial"/>
                <w:color w:val="000000"/>
                <w:sz w:val="18"/>
                <w:szCs w:val="18"/>
                <w:lang w:val="en-AU" w:eastAsia="en-US"/>
              </w:rPr>
              <w:t>14</w:t>
            </w:r>
            <w:r w:rsidRPr="000E1D4F">
              <w:rPr>
                <w:rFonts w:eastAsia="Calibri" w:cs="Arial"/>
                <w:b/>
                <w:dstrike/>
                <w:color w:val="FF0000"/>
                <w:sz w:val="18"/>
                <w:szCs w:val="18"/>
                <w:lang w:val="en-AU" w:eastAsia="en-US"/>
              </w:rPr>
              <w:t>-18</w:t>
            </w:r>
            <w:r w:rsidRPr="000E1D4F">
              <w:rPr>
                <w:rFonts w:eastAsia="Calibri" w:cs="Arial"/>
                <w:color w:val="FF0000"/>
                <w:sz w:val="18"/>
                <w:szCs w:val="18"/>
                <w:lang w:val="en-AU" w:eastAsia="en-US"/>
              </w:rPr>
              <w:t xml:space="preserve"> </w:t>
            </w:r>
          </w:p>
        </w:tc>
      </w:tr>
      <w:tr w:rsidR="005D7373" w:rsidRPr="005D7373" w14:paraId="19C5925D" w14:textId="77777777" w:rsidTr="002C587A">
        <w:trPr>
          <w:cantSplit/>
          <w:trHeight w:val="270"/>
          <w:jc w:val="center"/>
        </w:trPr>
        <w:tc>
          <w:tcPr>
            <w:tcW w:w="1134" w:type="dxa"/>
            <w:tcBorders>
              <w:top w:val="single" w:sz="8" w:space="0" w:color="000000"/>
              <w:left w:val="nil"/>
              <w:bottom w:val="single" w:sz="8" w:space="0" w:color="000000"/>
              <w:right w:val="nil"/>
            </w:tcBorders>
            <w:shd w:val="clear" w:color="auto" w:fill="auto"/>
          </w:tcPr>
          <w:p w14:paraId="5ED41E0C" w14:textId="77777777" w:rsidR="005D7373" w:rsidRPr="000E1D4F" w:rsidRDefault="005D7373" w:rsidP="005D7373">
            <w:pPr>
              <w:spacing w:before="60" w:after="60"/>
              <w:rPr>
                <w:rFonts w:eastAsia="Calibri" w:cs="Arial"/>
                <w:color w:val="000000"/>
                <w:sz w:val="18"/>
                <w:szCs w:val="18"/>
                <w:lang w:val="en-AU" w:eastAsia="en-US"/>
              </w:rPr>
            </w:pPr>
            <w:r w:rsidRPr="000E1D4F">
              <w:rPr>
                <w:rFonts w:eastAsia="Calibri" w:cs="Arial"/>
                <w:color w:val="000000"/>
                <w:sz w:val="18"/>
                <w:szCs w:val="18"/>
                <w:lang w:val="en-AU" w:eastAsia="en-US"/>
              </w:rPr>
              <w:t> </w:t>
            </w:r>
          </w:p>
        </w:tc>
        <w:tc>
          <w:tcPr>
            <w:tcW w:w="1134" w:type="dxa"/>
            <w:tcBorders>
              <w:top w:val="single" w:sz="8" w:space="0" w:color="000000"/>
              <w:left w:val="nil"/>
              <w:bottom w:val="single" w:sz="8" w:space="0" w:color="000000"/>
              <w:right w:val="nil"/>
            </w:tcBorders>
            <w:shd w:val="clear" w:color="auto" w:fill="auto"/>
          </w:tcPr>
          <w:p w14:paraId="0A91957E" w14:textId="77777777" w:rsidR="005D7373" w:rsidRPr="000E1D4F" w:rsidRDefault="005D7373" w:rsidP="005D7373">
            <w:pPr>
              <w:spacing w:before="60" w:after="60"/>
              <w:jc w:val="both"/>
              <w:rPr>
                <w:rFonts w:eastAsia="Calibri" w:cs="Arial"/>
                <w:b/>
                <w:bCs/>
                <w:color w:val="000000"/>
                <w:sz w:val="18"/>
                <w:szCs w:val="18"/>
                <w:lang w:val="en-AU" w:eastAsia="en-US"/>
              </w:rPr>
            </w:pPr>
            <w:r w:rsidRPr="000E1D4F">
              <w:rPr>
                <w:rFonts w:eastAsia="Calibri" w:cs="Arial"/>
                <w:b/>
                <w:bCs/>
                <w:color w:val="000000"/>
                <w:sz w:val="18"/>
                <w:szCs w:val="18"/>
                <w:lang w:val="en-AU" w:eastAsia="en-US"/>
              </w:rPr>
              <w:t> </w:t>
            </w:r>
          </w:p>
        </w:tc>
        <w:tc>
          <w:tcPr>
            <w:tcW w:w="7230" w:type="dxa"/>
            <w:tcBorders>
              <w:top w:val="single" w:sz="8" w:space="0" w:color="000000"/>
              <w:left w:val="nil"/>
              <w:bottom w:val="single" w:sz="8" w:space="0" w:color="000000"/>
              <w:right w:val="nil"/>
            </w:tcBorders>
            <w:shd w:val="clear" w:color="auto" w:fill="auto"/>
          </w:tcPr>
          <w:p w14:paraId="0E20C22B" w14:textId="77777777" w:rsidR="005D7373" w:rsidRPr="000E1D4F" w:rsidRDefault="005D7373" w:rsidP="005D7373">
            <w:pPr>
              <w:spacing w:before="60" w:after="60"/>
              <w:jc w:val="both"/>
              <w:rPr>
                <w:rFonts w:eastAsia="Calibri" w:cs="Arial"/>
                <w:color w:val="000000"/>
                <w:sz w:val="18"/>
                <w:szCs w:val="18"/>
                <w:lang w:val="en-AU" w:eastAsia="en-US"/>
              </w:rPr>
            </w:pPr>
            <w:r w:rsidRPr="000E1D4F">
              <w:rPr>
                <w:rFonts w:eastAsia="Calibri" w:cs="Arial"/>
                <w:color w:val="000000"/>
                <w:sz w:val="18"/>
                <w:szCs w:val="18"/>
                <w:lang w:val="en-AU" w:eastAsia="en-US"/>
              </w:rPr>
              <w:t> </w:t>
            </w:r>
          </w:p>
        </w:tc>
      </w:tr>
      <w:tr w:rsidR="005D7373" w:rsidRPr="005D7373" w14:paraId="0E7F3C88" w14:textId="77777777" w:rsidTr="002C587A">
        <w:trPr>
          <w:cantSplit/>
          <w:trHeight w:val="270"/>
          <w:jc w:val="center"/>
        </w:trPr>
        <w:tc>
          <w:tcPr>
            <w:tcW w:w="1134" w:type="dxa"/>
            <w:tcBorders>
              <w:top w:val="nil"/>
              <w:left w:val="single" w:sz="8" w:space="0" w:color="000000"/>
              <w:bottom w:val="single" w:sz="8" w:space="0" w:color="000000"/>
              <w:right w:val="single" w:sz="8" w:space="0" w:color="000000"/>
            </w:tcBorders>
            <w:shd w:val="clear" w:color="auto" w:fill="auto"/>
          </w:tcPr>
          <w:p w14:paraId="4B8CA9BD" w14:textId="77777777" w:rsidR="005D7373" w:rsidRPr="000E1D4F" w:rsidRDefault="005D7373" w:rsidP="005D7373">
            <w:pPr>
              <w:spacing w:before="60" w:after="60"/>
              <w:rPr>
                <w:rFonts w:eastAsia="Calibri" w:cs="Arial"/>
                <w:color w:val="000000"/>
                <w:sz w:val="18"/>
                <w:szCs w:val="18"/>
                <w:lang w:val="en-AU" w:eastAsia="en-US"/>
              </w:rPr>
            </w:pPr>
            <w:r w:rsidRPr="000E1D4F">
              <w:rPr>
                <w:rFonts w:eastAsia="Calibri" w:cs="Arial"/>
                <w:color w:val="000000"/>
                <w:sz w:val="18"/>
                <w:szCs w:val="18"/>
                <w:lang w:val="en-AU" w:eastAsia="en-US"/>
              </w:rPr>
              <w:t>NATQUA</w:t>
            </w:r>
          </w:p>
        </w:tc>
        <w:tc>
          <w:tcPr>
            <w:tcW w:w="1134" w:type="dxa"/>
            <w:tcBorders>
              <w:top w:val="nil"/>
              <w:left w:val="nil"/>
              <w:bottom w:val="single" w:sz="8" w:space="0" w:color="000000"/>
              <w:right w:val="single" w:sz="8" w:space="0" w:color="000000"/>
            </w:tcBorders>
            <w:shd w:val="clear" w:color="auto" w:fill="auto"/>
          </w:tcPr>
          <w:p w14:paraId="6E589B16" w14:textId="77777777" w:rsidR="005D7373" w:rsidRPr="000E1D4F" w:rsidRDefault="005D7373" w:rsidP="005D7373">
            <w:pPr>
              <w:spacing w:before="60" w:after="60"/>
              <w:rPr>
                <w:rFonts w:eastAsia="Calibri" w:cs="Arial"/>
                <w:b/>
                <w:bCs/>
                <w:color w:val="000000"/>
                <w:sz w:val="18"/>
                <w:szCs w:val="18"/>
                <w:lang w:val="en-AU" w:eastAsia="en-US"/>
              </w:rPr>
            </w:pPr>
            <w:r w:rsidRPr="000E1D4F">
              <w:rPr>
                <w:rFonts w:eastAsia="Calibri" w:cs="Arial"/>
                <w:b/>
                <w:bCs/>
                <w:color w:val="000000"/>
                <w:sz w:val="18"/>
                <w:szCs w:val="18"/>
                <w:lang w:val="en-AU" w:eastAsia="en-US"/>
              </w:rPr>
              <w:t> </w:t>
            </w:r>
          </w:p>
        </w:tc>
        <w:tc>
          <w:tcPr>
            <w:tcW w:w="7230" w:type="dxa"/>
            <w:tcBorders>
              <w:top w:val="nil"/>
              <w:left w:val="nil"/>
              <w:bottom w:val="single" w:sz="8" w:space="0" w:color="000000"/>
              <w:right w:val="single" w:sz="8" w:space="0" w:color="000000"/>
            </w:tcBorders>
            <w:shd w:val="clear" w:color="auto" w:fill="auto"/>
          </w:tcPr>
          <w:p w14:paraId="58429C9E" w14:textId="77777777" w:rsidR="005D7373" w:rsidRPr="000E1D4F" w:rsidRDefault="005D7373" w:rsidP="005D7373">
            <w:pPr>
              <w:spacing w:before="60" w:after="60"/>
              <w:rPr>
                <w:rFonts w:eastAsia="Calibri" w:cs="Arial"/>
                <w:sz w:val="18"/>
                <w:szCs w:val="18"/>
                <w:lang w:val="en-AU" w:eastAsia="en-US"/>
              </w:rPr>
            </w:pPr>
            <w:r w:rsidRPr="000E1D4F">
              <w:rPr>
                <w:rFonts w:eastAsia="Calibri" w:cs="Arial"/>
                <w:sz w:val="18"/>
                <w:szCs w:val="18"/>
                <w:lang w:val="en-AU" w:eastAsia="en-US"/>
              </w:rPr>
              <w:t>1-2-3-4-5-6-7-8-9-10</w:t>
            </w:r>
          </w:p>
        </w:tc>
      </w:tr>
      <w:tr w:rsidR="005D7373" w:rsidRPr="005D7373" w14:paraId="17D30042" w14:textId="77777777" w:rsidTr="002C587A">
        <w:trPr>
          <w:cantSplit/>
          <w:trHeight w:val="270"/>
          <w:jc w:val="center"/>
        </w:trPr>
        <w:tc>
          <w:tcPr>
            <w:tcW w:w="1134" w:type="dxa"/>
            <w:tcBorders>
              <w:top w:val="nil"/>
              <w:left w:val="single" w:sz="8" w:space="0" w:color="000000"/>
              <w:bottom w:val="single" w:sz="8" w:space="0" w:color="000000"/>
              <w:right w:val="single" w:sz="8" w:space="0" w:color="000000"/>
            </w:tcBorders>
            <w:shd w:val="clear" w:color="auto" w:fill="auto"/>
          </w:tcPr>
          <w:p w14:paraId="4241ECCC" w14:textId="77777777" w:rsidR="005D7373" w:rsidRPr="000E1D4F" w:rsidRDefault="005D7373" w:rsidP="005D7373">
            <w:pPr>
              <w:spacing w:before="60" w:after="60"/>
              <w:rPr>
                <w:rFonts w:eastAsia="Calibri" w:cs="Arial"/>
                <w:color w:val="000000"/>
                <w:sz w:val="18"/>
                <w:szCs w:val="18"/>
                <w:lang w:val="en-AU" w:eastAsia="en-US"/>
              </w:rPr>
            </w:pPr>
            <w:r w:rsidRPr="000E1D4F">
              <w:rPr>
                <w:rFonts w:eastAsia="Calibri" w:cs="Arial"/>
                <w:color w:val="000000"/>
                <w:sz w:val="18"/>
                <w:szCs w:val="18"/>
                <w:lang w:val="en-AU" w:eastAsia="en-US"/>
              </w:rPr>
              <w:t> </w:t>
            </w:r>
          </w:p>
        </w:tc>
        <w:tc>
          <w:tcPr>
            <w:tcW w:w="1134" w:type="dxa"/>
            <w:tcBorders>
              <w:top w:val="nil"/>
              <w:left w:val="nil"/>
              <w:bottom w:val="single" w:sz="8" w:space="0" w:color="000000"/>
              <w:right w:val="single" w:sz="8" w:space="0" w:color="000000"/>
            </w:tcBorders>
            <w:shd w:val="clear" w:color="auto" w:fill="auto"/>
          </w:tcPr>
          <w:p w14:paraId="76261B35" w14:textId="77777777" w:rsidR="005D7373" w:rsidRPr="000E1D4F" w:rsidRDefault="005D7373" w:rsidP="005D7373">
            <w:pPr>
              <w:spacing w:before="60" w:after="60"/>
              <w:rPr>
                <w:rFonts w:eastAsia="Calibri" w:cs="Arial"/>
                <w:b/>
                <w:bCs/>
                <w:dstrike/>
                <w:color w:val="FF0000"/>
                <w:sz w:val="18"/>
                <w:szCs w:val="18"/>
                <w:lang w:val="en-AU" w:eastAsia="en-US"/>
              </w:rPr>
            </w:pPr>
            <w:r w:rsidRPr="000E1D4F">
              <w:rPr>
                <w:rFonts w:eastAsia="Calibri" w:cs="Arial"/>
                <w:b/>
                <w:bCs/>
                <w:dstrike/>
                <w:color w:val="FF0000"/>
                <w:sz w:val="18"/>
                <w:szCs w:val="18"/>
                <w:lang w:val="en-AU" w:eastAsia="en-US"/>
              </w:rPr>
              <w:t>LNDRGN</w:t>
            </w:r>
          </w:p>
        </w:tc>
        <w:tc>
          <w:tcPr>
            <w:tcW w:w="7230" w:type="dxa"/>
            <w:tcBorders>
              <w:top w:val="nil"/>
              <w:left w:val="nil"/>
              <w:bottom w:val="single" w:sz="8" w:space="0" w:color="000000"/>
              <w:right w:val="single" w:sz="8" w:space="0" w:color="000000"/>
            </w:tcBorders>
            <w:shd w:val="clear" w:color="auto" w:fill="auto"/>
          </w:tcPr>
          <w:p w14:paraId="2EEEBCF0" w14:textId="77777777" w:rsidR="005D7373" w:rsidRPr="000E1D4F" w:rsidRDefault="005D7373" w:rsidP="005D7373">
            <w:pPr>
              <w:spacing w:before="60" w:after="60"/>
              <w:rPr>
                <w:rFonts w:eastAsia="Calibri" w:cs="Arial"/>
                <w:color w:val="000000"/>
                <w:sz w:val="18"/>
                <w:szCs w:val="18"/>
                <w:lang w:val="en-AU" w:eastAsia="en-US"/>
              </w:rPr>
            </w:pPr>
            <w:r w:rsidRPr="000E1D4F">
              <w:rPr>
                <w:rFonts w:eastAsia="Calibri" w:cs="Arial"/>
                <w:b/>
                <w:dstrike/>
                <w:color w:val="FF0000"/>
                <w:sz w:val="18"/>
                <w:szCs w:val="18"/>
                <w:lang w:val="en-AU" w:eastAsia="en-US"/>
              </w:rPr>
              <w:t>1-2-3-4-5-6-7-8-9-10</w:t>
            </w:r>
            <w:r w:rsidRPr="000E1D4F">
              <w:rPr>
                <w:rFonts w:eastAsia="Calibri" w:cs="Arial"/>
                <w:sz w:val="18"/>
                <w:szCs w:val="18"/>
                <w:lang w:val="en-AU" w:eastAsia="en-US"/>
              </w:rPr>
              <w:t xml:space="preserve">     [</w:t>
            </w:r>
            <w:r w:rsidRPr="000E1D4F">
              <w:rPr>
                <w:rFonts w:eastAsia="Calibri" w:cs="Arial"/>
                <w:b/>
                <w:sz w:val="18"/>
                <w:szCs w:val="18"/>
                <w:lang w:val="en-AU" w:eastAsia="en-US"/>
              </w:rPr>
              <w:t>nature of surface – qualifying terms</w:t>
            </w:r>
            <w:r w:rsidRPr="000E1D4F">
              <w:rPr>
                <w:rFonts w:eastAsia="Calibri" w:cs="Arial"/>
                <w:sz w:val="18"/>
                <w:szCs w:val="18"/>
                <w:lang w:val="en-AU" w:eastAsia="en-US"/>
              </w:rPr>
              <w:t xml:space="preserve"> is not a valid attribute for </w:t>
            </w:r>
            <w:r w:rsidRPr="000E1D4F">
              <w:rPr>
                <w:rFonts w:eastAsia="Calibri" w:cs="Arial"/>
                <w:b/>
                <w:sz w:val="18"/>
                <w:szCs w:val="18"/>
                <w:lang w:val="en-AU" w:eastAsia="en-US"/>
              </w:rPr>
              <w:t>Land Region</w:t>
            </w:r>
            <w:r w:rsidRPr="000E1D4F">
              <w:rPr>
                <w:rFonts w:eastAsia="Calibri" w:cs="Arial"/>
                <w:sz w:val="18"/>
                <w:szCs w:val="18"/>
                <w:lang w:val="en-AU" w:eastAsia="en-US"/>
              </w:rPr>
              <w:t>]</w:t>
            </w:r>
          </w:p>
        </w:tc>
      </w:tr>
      <w:tr w:rsidR="005D7373" w:rsidRPr="005D7373" w14:paraId="5F79C4B7" w14:textId="77777777" w:rsidTr="002C587A">
        <w:trPr>
          <w:cantSplit/>
          <w:trHeight w:val="270"/>
          <w:jc w:val="center"/>
        </w:trPr>
        <w:tc>
          <w:tcPr>
            <w:tcW w:w="1134" w:type="dxa"/>
            <w:tcBorders>
              <w:top w:val="nil"/>
              <w:left w:val="single" w:sz="8" w:space="0" w:color="000000"/>
              <w:bottom w:val="single" w:sz="8" w:space="0" w:color="000000"/>
              <w:right w:val="single" w:sz="8" w:space="0" w:color="000000"/>
            </w:tcBorders>
            <w:shd w:val="clear" w:color="auto" w:fill="auto"/>
          </w:tcPr>
          <w:p w14:paraId="14BD98E1" w14:textId="77777777" w:rsidR="005D7373" w:rsidRPr="000E1D4F" w:rsidRDefault="005D7373" w:rsidP="005D7373">
            <w:pPr>
              <w:spacing w:before="60" w:after="60"/>
              <w:rPr>
                <w:rFonts w:eastAsia="Calibri" w:cs="Arial"/>
                <w:color w:val="000000"/>
                <w:sz w:val="18"/>
                <w:szCs w:val="18"/>
                <w:lang w:val="en-AU" w:eastAsia="en-US"/>
              </w:rPr>
            </w:pPr>
            <w:r w:rsidRPr="000E1D4F">
              <w:rPr>
                <w:rFonts w:eastAsia="Calibri" w:cs="Arial"/>
                <w:color w:val="000000"/>
                <w:sz w:val="18"/>
                <w:szCs w:val="18"/>
                <w:lang w:val="en-AU" w:eastAsia="en-US"/>
              </w:rPr>
              <w:t> </w:t>
            </w:r>
          </w:p>
        </w:tc>
        <w:tc>
          <w:tcPr>
            <w:tcW w:w="1134" w:type="dxa"/>
            <w:tcBorders>
              <w:top w:val="nil"/>
              <w:left w:val="nil"/>
              <w:bottom w:val="single" w:sz="8" w:space="0" w:color="000000"/>
              <w:right w:val="single" w:sz="8" w:space="0" w:color="000000"/>
            </w:tcBorders>
            <w:shd w:val="clear" w:color="auto" w:fill="auto"/>
          </w:tcPr>
          <w:p w14:paraId="489EAC5B" w14:textId="77777777" w:rsidR="005D7373" w:rsidRPr="000E1D4F" w:rsidRDefault="005D7373" w:rsidP="005D7373">
            <w:pPr>
              <w:spacing w:before="60" w:after="60"/>
              <w:rPr>
                <w:rFonts w:eastAsia="Calibri" w:cs="Arial"/>
                <w:b/>
                <w:bCs/>
                <w:dstrike/>
                <w:color w:val="FF0000"/>
                <w:sz w:val="18"/>
                <w:szCs w:val="18"/>
                <w:lang w:val="en-AU" w:eastAsia="en-US"/>
              </w:rPr>
            </w:pPr>
            <w:r w:rsidRPr="000E1D4F">
              <w:rPr>
                <w:rFonts w:eastAsia="Calibri" w:cs="Arial"/>
                <w:b/>
                <w:bCs/>
                <w:dstrike/>
                <w:color w:val="FF0000"/>
                <w:sz w:val="18"/>
                <w:szCs w:val="18"/>
                <w:lang w:val="en-AU" w:eastAsia="en-US"/>
              </w:rPr>
              <w:t>OBSTRN</w:t>
            </w:r>
          </w:p>
        </w:tc>
        <w:tc>
          <w:tcPr>
            <w:tcW w:w="7230" w:type="dxa"/>
            <w:tcBorders>
              <w:top w:val="nil"/>
              <w:left w:val="nil"/>
              <w:bottom w:val="single" w:sz="8" w:space="0" w:color="000000"/>
              <w:right w:val="single" w:sz="8" w:space="0" w:color="000000"/>
            </w:tcBorders>
            <w:shd w:val="clear" w:color="auto" w:fill="auto"/>
          </w:tcPr>
          <w:p w14:paraId="0A46F6E1" w14:textId="77777777" w:rsidR="005D7373" w:rsidRPr="000E1D4F" w:rsidRDefault="005D7373" w:rsidP="005D7373">
            <w:pPr>
              <w:spacing w:before="60" w:after="60"/>
              <w:rPr>
                <w:rFonts w:eastAsia="Calibri" w:cs="Arial"/>
                <w:color w:val="000000"/>
                <w:sz w:val="18"/>
                <w:szCs w:val="18"/>
                <w:lang w:val="en-AU" w:eastAsia="en-US"/>
              </w:rPr>
            </w:pPr>
            <w:r w:rsidRPr="000E1D4F">
              <w:rPr>
                <w:rFonts w:eastAsia="Calibri" w:cs="Arial"/>
                <w:b/>
                <w:dstrike/>
                <w:color w:val="FF0000"/>
                <w:sz w:val="18"/>
                <w:szCs w:val="18"/>
                <w:lang w:val="en-AU" w:eastAsia="en-US"/>
              </w:rPr>
              <w:t>1-2-3-4-5-6-7-8-9-10</w:t>
            </w:r>
            <w:r w:rsidRPr="000E1D4F">
              <w:rPr>
                <w:rFonts w:eastAsia="Calibri" w:cs="Arial"/>
                <w:sz w:val="18"/>
                <w:szCs w:val="18"/>
                <w:lang w:val="en-AU" w:eastAsia="en-US"/>
              </w:rPr>
              <w:t xml:space="preserve">     [</w:t>
            </w:r>
            <w:r w:rsidRPr="000E1D4F">
              <w:rPr>
                <w:rFonts w:eastAsia="Calibri" w:cs="Arial"/>
                <w:b/>
                <w:sz w:val="18"/>
                <w:szCs w:val="18"/>
                <w:lang w:val="en-AU" w:eastAsia="en-US"/>
              </w:rPr>
              <w:t>nature of surface – qualifying terms</w:t>
            </w:r>
            <w:r w:rsidRPr="000E1D4F">
              <w:rPr>
                <w:rFonts w:eastAsia="Calibri" w:cs="Arial"/>
                <w:sz w:val="18"/>
                <w:szCs w:val="18"/>
                <w:lang w:val="en-AU" w:eastAsia="en-US"/>
              </w:rPr>
              <w:t xml:space="preserve"> is not a valid attribute for </w:t>
            </w:r>
            <w:r w:rsidRPr="000E1D4F">
              <w:rPr>
                <w:rFonts w:eastAsia="Calibri" w:cs="Arial"/>
                <w:b/>
                <w:sz w:val="18"/>
                <w:szCs w:val="18"/>
                <w:lang w:val="en-AU" w:eastAsia="en-US"/>
              </w:rPr>
              <w:t>Obstruction</w:t>
            </w:r>
            <w:r w:rsidRPr="000E1D4F">
              <w:rPr>
                <w:rFonts w:eastAsia="Calibri" w:cs="Arial"/>
                <w:sz w:val="18"/>
                <w:szCs w:val="18"/>
                <w:lang w:val="en-AU" w:eastAsia="en-US"/>
              </w:rPr>
              <w:t>]</w:t>
            </w:r>
          </w:p>
        </w:tc>
      </w:tr>
      <w:tr w:rsidR="005D7373" w:rsidRPr="005D7373" w14:paraId="6F643B75" w14:textId="77777777" w:rsidTr="002C587A">
        <w:trPr>
          <w:cantSplit/>
          <w:trHeight w:val="270"/>
          <w:jc w:val="center"/>
        </w:trPr>
        <w:tc>
          <w:tcPr>
            <w:tcW w:w="1134" w:type="dxa"/>
            <w:tcBorders>
              <w:top w:val="single" w:sz="4" w:space="0" w:color="auto"/>
              <w:left w:val="single" w:sz="4" w:space="0" w:color="auto"/>
              <w:bottom w:val="single" w:sz="4" w:space="0" w:color="auto"/>
              <w:right w:val="single" w:sz="4" w:space="0" w:color="auto"/>
            </w:tcBorders>
            <w:shd w:val="clear" w:color="auto" w:fill="auto"/>
          </w:tcPr>
          <w:p w14:paraId="5D7C9C69" w14:textId="77777777" w:rsidR="005D7373" w:rsidRPr="000E1D4F" w:rsidRDefault="005D7373" w:rsidP="005D7373">
            <w:pPr>
              <w:spacing w:before="60" w:after="60"/>
              <w:rPr>
                <w:rFonts w:eastAsia="Calibri" w:cs="Arial"/>
                <w:color w:val="000000"/>
                <w:sz w:val="18"/>
                <w:szCs w:val="18"/>
                <w:lang w:val="en-AU" w:eastAsia="en-US"/>
              </w:rPr>
            </w:pPr>
            <w:r w:rsidRPr="000E1D4F">
              <w:rPr>
                <w:rFonts w:eastAsia="Calibri" w:cs="Arial"/>
                <w:color w:val="000000"/>
                <w:sz w:val="18"/>
                <w:szCs w:val="18"/>
                <w:lang w:val="en-AU" w:eastAsia="en-US"/>
              </w:rPr>
              <w:t> </w:t>
            </w:r>
          </w:p>
        </w:tc>
        <w:tc>
          <w:tcPr>
            <w:tcW w:w="1134" w:type="dxa"/>
            <w:tcBorders>
              <w:top w:val="single" w:sz="4" w:space="0" w:color="auto"/>
              <w:left w:val="single" w:sz="4" w:space="0" w:color="auto"/>
              <w:bottom w:val="single" w:sz="4" w:space="0" w:color="auto"/>
              <w:right w:val="single" w:sz="4" w:space="0" w:color="auto"/>
            </w:tcBorders>
            <w:shd w:val="clear" w:color="auto" w:fill="auto"/>
          </w:tcPr>
          <w:p w14:paraId="1089529F" w14:textId="77777777" w:rsidR="005D7373" w:rsidRPr="000E1D4F" w:rsidRDefault="005D7373" w:rsidP="005D7373">
            <w:pPr>
              <w:spacing w:before="60" w:after="60"/>
              <w:rPr>
                <w:rFonts w:eastAsia="Calibri" w:cs="Arial"/>
                <w:b/>
                <w:bCs/>
                <w:dstrike/>
                <w:color w:val="FF0000"/>
                <w:sz w:val="18"/>
                <w:szCs w:val="18"/>
                <w:lang w:val="en-AU" w:eastAsia="en-US"/>
              </w:rPr>
            </w:pPr>
            <w:r w:rsidRPr="000E1D4F">
              <w:rPr>
                <w:rFonts w:eastAsia="Calibri" w:cs="Arial"/>
                <w:b/>
                <w:bCs/>
                <w:dstrike/>
                <w:color w:val="FF0000"/>
                <w:sz w:val="18"/>
                <w:szCs w:val="18"/>
                <w:lang w:val="en-AU" w:eastAsia="en-US"/>
              </w:rPr>
              <w:t>UWTROC</w:t>
            </w:r>
          </w:p>
        </w:tc>
        <w:tc>
          <w:tcPr>
            <w:tcW w:w="7230" w:type="dxa"/>
            <w:tcBorders>
              <w:top w:val="single" w:sz="4" w:space="0" w:color="auto"/>
              <w:left w:val="single" w:sz="4" w:space="0" w:color="auto"/>
              <w:bottom w:val="single" w:sz="4" w:space="0" w:color="auto"/>
              <w:right w:val="single" w:sz="4" w:space="0" w:color="auto"/>
            </w:tcBorders>
            <w:shd w:val="clear" w:color="auto" w:fill="auto"/>
          </w:tcPr>
          <w:p w14:paraId="7F335581" w14:textId="77777777" w:rsidR="005D7373" w:rsidRPr="000E1D4F" w:rsidRDefault="005D7373" w:rsidP="005D7373">
            <w:pPr>
              <w:spacing w:before="60" w:after="60"/>
              <w:rPr>
                <w:rFonts w:eastAsia="Calibri" w:cs="Arial"/>
                <w:color w:val="000000"/>
                <w:sz w:val="18"/>
                <w:szCs w:val="18"/>
                <w:lang w:val="en-AU" w:eastAsia="en-US"/>
              </w:rPr>
            </w:pPr>
            <w:r w:rsidRPr="000E1D4F">
              <w:rPr>
                <w:rFonts w:eastAsia="Calibri" w:cs="Arial"/>
                <w:b/>
                <w:dstrike/>
                <w:color w:val="FF0000"/>
                <w:sz w:val="18"/>
                <w:szCs w:val="18"/>
                <w:lang w:val="en-AU" w:eastAsia="en-US"/>
              </w:rPr>
              <w:t>4-8-9-10</w:t>
            </w:r>
            <w:r w:rsidRPr="000E1D4F">
              <w:rPr>
                <w:rFonts w:eastAsia="Calibri" w:cs="Arial"/>
                <w:color w:val="000000"/>
                <w:sz w:val="18"/>
                <w:szCs w:val="18"/>
                <w:lang w:val="en-AU" w:eastAsia="en-US"/>
              </w:rPr>
              <w:t xml:space="preserve">     </w:t>
            </w:r>
            <w:r w:rsidRPr="000E1D4F">
              <w:rPr>
                <w:rFonts w:eastAsia="Calibri" w:cs="Arial"/>
                <w:sz w:val="18"/>
                <w:szCs w:val="18"/>
                <w:lang w:val="en-AU" w:eastAsia="en-US"/>
              </w:rPr>
              <w:t>[</w:t>
            </w:r>
            <w:r w:rsidRPr="000E1D4F">
              <w:rPr>
                <w:rFonts w:eastAsia="Calibri" w:cs="Arial"/>
                <w:b/>
                <w:sz w:val="18"/>
                <w:szCs w:val="18"/>
                <w:lang w:val="en-AU" w:eastAsia="en-US"/>
              </w:rPr>
              <w:t>nature of surface – qualifying terms</w:t>
            </w:r>
            <w:r w:rsidRPr="000E1D4F">
              <w:rPr>
                <w:rFonts w:eastAsia="Calibri" w:cs="Arial"/>
                <w:sz w:val="18"/>
                <w:szCs w:val="18"/>
                <w:lang w:val="en-AU" w:eastAsia="en-US"/>
              </w:rPr>
              <w:t xml:space="preserve"> is not a valid attribute for </w:t>
            </w:r>
            <w:r w:rsidRPr="000E1D4F">
              <w:rPr>
                <w:rFonts w:eastAsia="Calibri" w:cs="Arial"/>
                <w:b/>
                <w:sz w:val="18"/>
                <w:szCs w:val="18"/>
                <w:lang w:val="en-AU" w:eastAsia="en-US"/>
              </w:rPr>
              <w:t>Underwater/Awash Rock</w:t>
            </w:r>
            <w:r w:rsidRPr="000E1D4F">
              <w:rPr>
                <w:rFonts w:eastAsia="Calibri" w:cs="Arial"/>
                <w:sz w:val="18"/>
                <w:szCs w:val="18"/>
                <w:lang w:val="en-AU" w:eastAsia="en-US"/>
              </w:rPr>
              <w:t>]</w:t>
            </w:r>
          </w:p>
        </w:tc>
      </w:tr>
      <w:tr w:rsidR="005D7373" w:rsidRPr="005D7373" w14:paraId="14577630" w14:textId="77777777" w:rsidTr="002C587A">
        <w:trPr>
          <w:cantSplit/>
          <w:trHeight w:val="270"/>
          <w:jc w:val="center"/>
        </w:trPr>
        <w:tc>
          <w:tcPr>
            <w:tcW w:w="1134" w:type="dxa"/>
            <w:tcBorders>
              <w:top w:val="single" w:sz="4" w:space="0" w:color="auto"/>
              <w:left w:val="nil"/>
              <w:bottom w:val="single" w:sz="4" w:space="0" w:color="auto"/>
              <w:right w:val="nil"/>
            </w:tcBorders>
            <w:shd w:val="clear" w:color="auto" w:fill="auto"/>
          </w:tcPr>
          <w:p w14:paraId="7349F29C" w14:textId="77777777" w:rsidR="005D7373" w:rsidRPr="000E1D4F" w:rsidRDefault="005D7373" w:rsidP="005D7373">
            <w:pPr>
              <w:spacing w:before="60" w:after="60"/>
              <w:rPr>
                <w:rFonts w:eastAsia="Calibri" w:cs="Arial"/>
                <w:color w:val="000000"/>
                <w:sz w:val="18"/>
                <w:szCs w:val="18"/>
                <w:lang w:val="en-AU" w:eastAsia="en-US"/>
              </w:rPr>
            </w:pPr>
            <w:r w:rsidRPr="000E1D4F">
              <w:rPr>
                <w:rFonts w:eastAsia="Calibri" w:cs="Arial"/>
                <w:color w:val="000000"/>
                <w:sz w:val="18"/>
                <w:szCs w:val="18"/>
                <w:lang w:val="en-AU" w:eastAsia="en-US"/>
              </w:rPr>
              <w:t> </w:t>
            </w:r>
          </w:p>
        </w:tc>
        <w:tc>
          <w:tcPr>
            <w:tcW w:w="1134" w:type="dxa"/>
            <w:tcBorders>
              <w:top w:val="single" w:sz="4" w:space="0" w:color="auto"/>
              <w:left w:val="nil"/>
              <w:bottom w:val="single" w:sz="4" w:space="0" w:color="auto"/>
              <w:right w:val="nil"/>
            </w:tcBorders>
            <w:shd w:val="clear" w:color="auto" w:fill="auto"/>
          </w:tcPr>
          <w:p w14:paraId="76ED354B" w14:textId="77777777" w:rsidR="005D7373" w:rsidRPr="000E1D4F" w:rsidRDefault="005D7373" w:rsidP="005D7373">
            <w:pPr>
              <w:spacing w:before="60" w:after="60"/>
              <w:rPr>
                <w:rFonts w:eastAsia="Calibri" w:cs="Arial"/>
                <w:b/>
                <w:bCs/>
                <w:color w:val="000000"/>
                <w:sz w:val="18"/>
                <w:szCs w:val="18"/>
                <w:lang w:val="en-AU" w:eastAsia="en-US"/>
              </w:rPr>
            </w:pPr>
            <w:r w:rsidRPr="000E1D4F">
              <w:rPr>
                <w:rFonts w:eastAsia="Calibri" w:cs="Arial"/>
                <w:b/>
                <w:bCs/>
                <w:color w:val="000000"/>
                <w:sz w:val="18"/>
                <w:szCs w:val="18"/>
                <w:lang w:val="en-AU" w:eastAsia="en-US"/>
              </w:rPr>
              <w:t> </w:t>
            </w:r>
          </w:p>
        </w:tc>
        <w:tc>
          <w:tcPr>
            <w:tcW w:w="7230" w:type="dxa"/>
            <w:tcBorders>
              <w:top w:val="single" w:sz="4" w:space="0" w:color="auto"/>
              <w:left w:val="nil"/>
              <w:bottom w:val="single" w:sz="4" w:space="0" w:color="auto"/>
              <w:right w:val="nil"/>
            </w:tcBorders>
            <w:shd w:val="clear" w:color="auto" w:fill="auto"/>
          </w:tcPr>
          <w:p w14:paraId="05226A5F" w14:textId="77777777" w:rsidR="005D7373" w:rsidRPr="000E1D4F" w:rsidRDefault="005D7373" w:rsidP="005D7373">
            <w:pPr>
              <w:spacing w:before="60" w:after="60"/>
              <w:rPr>
                <w:rFonts w:eastAsia="Calibri" w:cs="Arial"/>
                <w:color w:val="000000"/>
                <w:sz w:val="18"/>
                <w:szCs w:val="18"/>
                <w:lang w:val="en-AU" w:eastAsia="en-US"/>
              </w:rPr>
            </w:pPr>
            <w:r w:rsidRPr="000E1D4F">
              <w:rPr>
                <w:rFonts w:eastAsia="Calibri" w:cs="Arial"/>
                <w:color w:val="000000"/>
                <w:sz w:val="18"/>
                <w:szCs w:val="18"/>
                <w:lang w:val="en-AU" w:eastAsia="en-US"/>
              </w:rPr>
              <w:t> </w:t>
            </w:r>
          </w:p>
        </w:tc>
      </w:tr>
      <w:tr w:rsidR="005D7373" w:rsidRPr="005D7373" w14:paraId="53E725DB" w14:textId="77777777" w:rsidTr="002C587A">
        <w:trPr>
          <w:cantSplit/>
          <w:trHeight w:val="270"/>
          <w:jc w:val="center"/>
        </w:trPr>
        <w:tc>
          <w:tcPr>
            <w:tcW w:w="1134" w:type="dxa"/>
            <w:tcBorders>
              <w:top w:val="single" w:sz="4" w:space="0" w:color="auto"/>
              <w:left w:val="single" w:sz="8" w:space="0" w:color="000000"/>
              <w:bottom w:val="single" w:sz="8" w:space="0" w:color="000000"/>
              <w:right w:val="single" w:sz="8" w:space="0" w:color="000000"/>
            </w:tcBorders>
            <w:shd w:val="clear" w:color="auto" w:fill="auto"/>
          </w:tcPr>
          <w:p w14:paraId="7A5DC156" w14:textId="77777777" w:rsidR="005D7373" w:rsidRPr="000E1D4F" w:rsidRDefault="005D7373" w:rsidP="005D7373">
            <w:pPr>
              <w:spacing w:before="60" w:after="60"/>
              <w:rPr>
                <w:rFonts w:eastAsia="Calibri" w:cs="Arial"/>
                <w:color w:val="000000"/>
                <w:sz w:val="18"/>
                <w:szCs w:val="18"/>
                <w:lang w:val="en-AU" w:eastAsia="en-US"/>
              </w:rPr>
            </w:pPr>
            <w:r w:rsidRPr="000E1D4F">
              <w:rPr>
                <w:rFonts w:eastAsia="Calibri" w:cs="Arial"/>
                <w:color w:val="000000"/>
                <w:sz w:val="18"/>
                <w:szCs w:val="18"/>
                <w:lang w:val="en-AU" w:eastAsia="en-US"/>
              </w:rPr>
              <w:t>PRODCT</w:t>
            </w:r>
          </w:p>
        </w:tc>
        <w:tc>
          <w:tcPr>
            <w:tcW w:w="1134" w:type="dxa"/>
            <w:tcBorders>
              <w:top w:val="single" w:sz="4" w:space="0" w:color="auto"/>
              <w:left w:val="nil"/>
              <w:bottom w:val="single" w:sz="8" w:space="0" w:color="000000"/>
              <w:right w:val="single" w:sz="8" w:space="0" w:color="000000"/>
            </w:tcBorders>
            <w:shd w:val="clear" w:color="auto" w:fill="auto"/>
          </w:tcPr>
          <w:p w14:paraId="79CEFF64" w14:textId="77777777" w:rsidR="005D7373" w:rsidRPr="000E1D4F" w:rsidRDefault="005D7373" w:rsidP="005D7373">
            <w:pPr>
              <w:spacing w:before="60" w:after="60"/>
              <w:rPr>
                <w:rFonts w:eastAsia="Calibri" w:cs="Arial"/>
                <w:b/>
                <w:bCs/>
                <w:color w:val="000000"/>
                <w:sz w:val="18"/>
                <w:szCs w:val="18"/>
                <w:lang w:val="en-AU" w:eastAsia="en-US"/>
              </w:rPr>
            </w:pPr>
            <w:r w:rsidRPr="000E1D4F">
              <w:rPr>
                <w:rFonts w:eastAsia="Calibri" w:cs="Arial"/>
                <w:b/>
                <w:bCs/>
                <w:color w:val="000000"/>
                <w:sz w:val="18"/>
                <w:szCs w:val="18"/>
                <w:lang w:val="en-AU" w:eastAsia="en-US"/>
              </w:rPr>
              <w:t> </w:t>
            </w:r>
          </w:p>
        </w:tc>
        <w:tc>
          <w:tcPr>
            <w:tcW w:w="7230" w:type="dxa"/>
            <w:tcBorders>
              <w:top w:val="single" w:sz="4" w:space="0" w:color="auto"/>
              <w:left w:val="nil"/>
              <w:bottom w:val="single" w:sz="8" w:space="0" w:color="000000"/>
              <w:right w:val="single" w:sz="8" w:space="0" w:color="000000"/>
            </w:tcBorders>
            <w:shd w:val="clear" w:color="auto" w:fill="auto"/>
          </w:tcPr>
          <w:p w14:paraId="1528A8F9" w14:textId="77777777" w:rsidR="005D7373" w:rsidRPr="000E1D4F" w:rsidRDefault="005D7373" w:rsidP="005D7373">
            <w:pPr>
              <w:spacing w:before="60" w:after="60"/>
              <w:rPr>
                <w:rFonts w:eastAsia="Calibri" w:cs="Arial"/>
                <w:color w:val="000000"/>
                <w:sz w:val="18"/>
                <w:szCs w:val="18"/>
                <w:lang w:val="en-AU" w:eastAsia="en-US"/>
              </w:rPr>
            </w:pPr>
            <w:r w:rsidRPr="000E1D4F">
              <w:rPr>
                <w:rFonts w:eastAsia="Calibri" w:cs="Arial"/>
                <w:color w:val="000000"/>
                <w:sz w:val="18"/>
                <w:szCs w:val="18"/>
                <w:lang w:val="en-AU" w:eastAsia="en-US"/>
              </w:rPr>
              <w:t>1-2-3-4-5-6-7-8-9-10-11-12-13-14-15-16-17-18-19-20-21-22</w:t>
            </w:r>
            <w:r w:rsidRPr="000E1D4F">
              <w:rPr>
                <w:rFonts w:eastAsia="Calibri" w:cs="Arial"/>
                <w:b/>
                <w:color w:val="0000FF"/>
                <w:sz w:val="18"/>
                <w:szCs w:val="18"/>
                <w:lang w:val="en-AU" w:eastAsia="en-US"/>
              </w:rPr>
              <w:t>-23-24-25</w:t>
            </w:r>
          </w:p>
        </w:tc>
      </w:tr>
      <w:tr w:rsidR="005D7373" w:rsidRPr="005D7373" w14:paraId="68854B7D" w14:textId="77777777" w:rsidTr="002C587A">
        <w:trPr>
          <w:cantSplit/>
          <w:trHeight w:val="510"/>
          <w:jc w:val="center"/>
        </w:trPr>
        <w:tc>
          <w:tcPr>
            <w:tcW w:w="1134" w:type="dxa"/>
            <w:tcBorders>
              <w:top w:val="nil"/>
              <w:left w:val="single" w:sz="8" w:space="0" w:color="000000"/>
              <w:bottom w:val="single" w:sz="8" w:space="0" w:color="000000"/>
              <w:right w:val="single" w:sz="8" w:space="0" w:color="000000"/>
            </w:tcBorders>
            <w:shd w:val="clear" w:color="auto" w:fill="auto"/>
          </w:tcPr>
          <w:p w14:paraId="65A434BF" w14:textId="77777777" w:rsidR="005D7373" w:rsidRPr="000E1D4F" w:rsidRDefault="005D7373" w:rsidP="005D7373">
            <w:pPr>
              <w:spacing w:before="60" w:after="60"/>
              <w:rPr>
                <w:rFonts w:eastAsia="Calibri" w:cs="Arial"/>
                <w:color w:val="000000"/>
                <w:sz w:val="18"/>
                <w:szCs w:val="18"/>
                <w:lang w:val="en-AU" w:eastAsia="en-US"/>
              </w:rPr>
            </w:pPr>
            <w:r w:rsidRPr="000E1D4F">
              <w:rPr>
                <w:rFonts w:eastAsia="Calibri" w:cs="Arial"/>
                <w:color w:val="000000"/>
                <w:sz w:val="18"/>
                <w:szCs w:val="18"/>
                <w:lang w:val="en-AU" w:eastAsia="en-US"/>
              </w:rPr>
              <w:t> </w:t>
            </w:r>
          </w:p>
        </w:tc>
        <w:tc>
          <w:tcPr>
            <w:tcW w:w="1134" w:type="dxa"/>
            <w:tcBorders>
              <w:top w:val="nil"/>
              <w:left w:val="nil"/>
              <w:bottom w:val="single" w:sz="8" w:space="0" w:color="000000"/>
              <w:right w:val="single" w:sz="8" w:space="0" w:color="000000"/>
            </w:tcBorders>
            <w:shd w:val="clear" w:color="auto" w:fill="auto"/>
          </w:tcPr>
          <w:p w14:paraId="67887CB2" w14:textId="77777777" w:rsidR="005D7373" w:rsidRPr="000E1D4F" w:rsidRDefault="005D7373" w:rsidP="005D7373">
            <w:pPr>
              <w:spacing w:before="60" w:after="60"/>
              <w:rPr>
                <w:rFonts w:eastAsia="Calibri" w:cs="Arial"/>
                <w:b/>
                <w:bCs/>
                <w:color w:val="000000"/>
                <w:sz w:val="18"/>
                <w:szCs w:val="18"/>
                <w:lang w:val="en-AU" w:eastAsia="en-US"/>
              </w:rPr>
            </w:pPr>
            <w:r w:rsidRPr="000E1D4F">
              <w:rPr>
                <w:rFonts w:eastAsia="Calibri" w:cs="Arial"/>
                <w:b/>
                <w:bCs/>
                <w:color w:val="000000"/>
                <w:sz w:val="18"/>
                <w:szCs w:val="18"/>
                <w:lang w:val="en-AU" w:eastAsia="en-US"/>
              </w:rPr>
              <w:t>CONVYR</w:t>
            </w:r>
          </w:p>
        </w:tc>
        <w:tc>
          <w:tcPr>
            <w:tcW w:w="7230" w:type="dxa"/>
            <w:tcBorders>
              <w:top w:val="nil"/>
              <w:left w:val="nil"/>
              <w:bottom w:val="single" w:sz="8" w:space="0" w:color="000000"/>
              <w:right w:val="single" w:sz="8" w:space="0" w:color="000000"/>
            </w:tcBorders>
            <w:shd w:val="clear" w:color="auto" w:fill="auto"/>
          </w:tcPr>
          <w:p w14:paraId="7A24956C" w14:textId="77777777" w:rsidR="005D7373" w:rsidRPr="000E1D4F" w:rsidRDefault="005D7373" w:rsidP="005D7373">
            <w:pPr>
              <w:spacing w:before="60" w:after="60"/>
              <w:rPr>
                <w:rFonts w:eastAsia="Calibri" w:cs="Arial"/>
                <w:color w:val="000000"/>
                <w:sz w:val="18"/>
                <w:szCs w:val="18"/>
                <w:lang w:val="en-AU" w:eastAsia="en-US"/>
              </w:rPr>
            </w:pPr>
            <w:r w:rsidRPr="000E1D4F">
              <w:rPr>
                <w:rFonts w:eastAsia="Calibri" w:cs="Arial"/>
                <w:color w:val="000000"/>
                <w:sz w:val="18"/>
                <w:szCs w:val="18"/>
                <w:lang w:val="en-AU" w:eastAsia="en-US"/>
              </w:rPr>
              <w:t>4-5-6</w:t>
            </w:r>
            <w:r w:rsidRPr="000E1D4F">
              <w:rPr>
                <w:rFonts w:eastAsia="Calibri" w:cs="Arial"/>
                <w:b/>
                <w:dstrike/>
                <w:color w:val="FF0000"/>
                <w:sz w:val="18"/>
                <w:szCs w:val="18"/>
                <w:lang w:val="en-AU" w:eastAsia="en-US"/>
              </w:rPr>
              <w:t>-7</w:t>
            </w:r>
            <w:r w:rsidRPr="000E1D4F">
              <w:rPr>
                <w:rFonts w:eastAsia="Calibri" w:cs="Arial"/>
                <w:color w:val="000000"/>
                <w:sz w:val="18"/>
                <w:szCs w:val="18"/>
                <w:lang w:val="en-AU" w:eastAsia="en-US"/>
              </w:rPr>
              <w:t>-10-11-12-13-14-15-16-17</w:t>
            </w:r>
            <w:r w:rsidRPr="000E1D4F">
              <w:rPr>
                <w:rFonts w:eastAsia="Calibri" w:cs="Arial"/>
                <w:b/>
                <w:color w:val="FF0000"/>
                <w:sz w:val="18"/>
                <w:szCs w:val="18"/>
                <w:lang w:val="en-AU" w:eastAsia="en-US"/>
              </w:rPr>
              <w:t>-21</w:t>
            </w:r>
            <w:r w:rsidRPr="000E1D4F">
              <w:rPr>
                <w:rFonts w:eastAsia="Calibri" w:cs="Arial"/>
                <w:color w:val="000000"/>
                <w:sz w:val="18"/>
                <w:szCs w:val="18"/>
                <w:lang w:val="en-AU" w:eastAsia="en-US"/>
              </w:rPr>
              <w:t>-22</w:t>
            </w:r>
            <w:r w:rsidRPr="000E1D4F">
              <w:rPr>
                <w:rFonts w:eastAsia="Calibri" w:cs="Arial"/>
                <w:b/>
                <w:color w:val="0000FF"/>
                <w:sz w:val="18"/>
                <w:szCs w:val="18"/>
                <w:lang w:val="en-AU" w:eastAsia="en-US"/>
              </w:rPr>
              <w:t>-25</w:t>
            </w:r>
          </w:p>
        </w:tc>
      </w:tr>
      <w:tr w:rsidR="005D7373" w:rsidRPr="005D7373" w14:paraId="2C5CD3FC" w14:textId="77777777" w:rsidTr="002C587A">
        <w:trPr>
          <w:cantSplit/>
          <w:trHeight w:val="270"/>
          <w:jc w:val="center"/>
        </w:trPr>
        <w:tc>
          <w:tcPr>
            <w:tcW w:w="1134" w:type="dxa"/>
            <w:tcBorders>
              <w:top w:val="nil"/>
              <w:left w:val="single" w:sz="8" w:space="0" w:color="000000"/>
              <w:bottom w:val="single" w:sz="8" w:space="0" w:color="000000"/>
              <w:right w:val="single" w:sz="8" w:space="0" w:color="000000"/>
            </w:tcBorders>
            <w:shd w:val="clear" w:color="auto" w:fill="auto"/>
          </w:tcPr>
          <w:p w14:paraId="5CADF2F8" w14:textId="77777777" w:rsidR="005D7373" w:rsidRPr="000E1D4F" w:rsidRDefault="005D7373" w:rsidP="005D7373">
            <w:pPr>
              <w:spacing w:before="60" w:after="60"/>
              <w:rPr>
                <w:rFonts w:eastAsia="Calibri" w:cs="Arial"/>
                <w:color w:val="000000"/>
                <w:sz w:val="18"/>
                <w:szCs w:val="18"/>
                <w:lang w:val="en-AU" w:eastAsia="en-US"/>
              </w:rPr>
            </w:pPr>
            <w:r w:rsidRPr="000E1D4F">
              <w:rPr>
                <w:rFonts w:eastAsia="Calibri" w:cs="Arial"/>
                <w:color w:val="000000"/>
                <w:sz w:val="18"/>
                <w:szCs w:val="18"/>
                <w:lang w:val="en-AU" w:eastAsia="en-US"/>
              </w:rPr>
              <w:t> </w:t>
            </w:r>
          </w:p>
        </w:tc>
        <w:tc>
          <w:tcPr>
            <w:tcW w:w="1134" w:type="dxa"/>
            <w:tcBorders>
              <w:top w:val="nil"/>
              <w:left w:val="nil"/>
              <w:bottom w:val="single" w:sz="8" w:space="0" w:color="000000"/>
              <w:right w:val="single" w:sz="8" w:space="0" w:color="000000"/>
            </w:tcBorders>
            <w:shd w:val="clear" w:color="auto" w:fill="auto"/>
          </w:tcPr>
          <w:p w14:paraId="184EF7E7" w14:textId="77777777" w:rsidR="005D7373" w:rsidRPr="000E1D4F" w:rsidRDefault="005D7373" w:rsidP="005D7373">
            <w:pPr>
              <w:spacing w:before="60" w:after="60"/>
              <w:rPr>
                <w:rFonts w:eastAsia="Calibri" w:cs="Arial"/>
                <w:b/>
                <w:bCs/>
                <w:color w:val="000000"/>
                <w:sz w:val="18"/>
                <w:szCs w:val="18"/>
                <w:lang w:val="en-AU" w:eastAsia="en-US"/>
              </w:rPr>
            </w:pPr>
            <w:r w:rsidRPr="000E1D4F">
              <w:rPr>
                <w:rFonts w:eastAsia="Calibri" w:cs="Arial"/>
                <w:b/>
                <w:bCs/>
                <w:color w:val="000000"/>
                <w:sz w:val="18"/>
                <w:szCs w:val="18"/>
                <w:lang w:val="en-AU" w:eastAsia="en-US"/>
              </w:rPr>
              <w:t>OBSTRN</w:t>
            </w:r>
          </w:p>
        </w:tc>
        <w:tc>
          <w:tcPr>
            <w:tcW w:w="7230" w:type="dxa"/>
            <w:tcBorders>
              <w:top w:val="nil"/>
              <w:left w:val="nil"/>
              <w:bottom w:val="single" w:sz="8" w:space="0" w:color="000000"/>
              <w:right w:val="single" w:sz="8" w:space="0" w:color="000000"/>
            </w:tcBorders>
            <w:shd w:val="clear" w:color="auto" w:fill="auto"/>
          </w:tcPr>
          <w:p w14:paraId="28890A4C" w14:textId="77777777" w:rsidR="005D7373" w:rsidRPr="000E1D4F" w:rsidRDefault="005D7373" w:rsidP="005D7373">
            <w:pPr>
              <w:spacing w:before="60" w:after="60"/>
              <w:rPr>
                <w:rFonts w:eastAsia="Calibri" w:cs="Arial"/>
                <w:color w:val="000000"/>
                <w:sz w:val="18"/>
                <w:szCs w:val="18"/>
                <w:lang w:val="en-AU" w:eastAsia="en-US"/>
              </w:rPr>
            </w:pPr>
            <w:r w:rsidRPr="000E1D4F">
              <w:rPr>
                <w:rFonts w:eastAsia="Calibri" w:cs="Arial"/>
                <w:color w:val="000000"/>
                <w:sz w:val="18"/>
                <w:szCs w:val="18"/>
                <w:lang w:val="en-AU" w:eastAsia="en-US"/>
              </w:rPr>
              <w:t>1-2-3-8</w:t>
            </w:r>
            <w:r w:rsidRPr="000E1D4F">
              <w:rPr>
                <w:rFonts w:eastAsia="Calibri" w:cs="Arial"/>
                <w:b/>
                <w:color w:val="0000FF"/>
                <w:sz w:val="18"/>
                <w:szCs w:val="18"/>
                <w:lang w:val="en-AU" w:eastAsia="en-US"/>
              </w:rPr>
              <w:t>-23</w:t>
            </w:r>
          </w:p>
        </w:tc>
      </w:tr>
      <w:tr w:rsidR="005D7373" w:rsidRPr="005D7373" w14:paraId="2FCD5784" w14:textId="77777777" w:rsidTr="002C587A">
        <w:trPr>
          <w:cantSplit/>
          <w:trHeight w:val="270"/>
          <w:jc w:val="center"/>
        </w:trPr>
        <w:tc>
          <w:tcPr>
            <w:tcW w:w="1134" w:type="dxa"/>
            <w:tcBorders>
              <w:top w:val="nil"/>
              <w:left w:val="single" w:sz="8" w:space="0" w:color="000000"/>
              <w:bottom w:val="single" w:sz="8" w:space="0" w:color="000000"/>
              <w:right w:val="single" w:sz="8" w:space="0" w:color="000000"/>
            </w:tcBorders>
            <w:shd w:val="clear" w:color="auto" w:fill="auto"/>
          </w:tcPr>
          <w:p w14:paraId="003D443E" w14:textId="77777777" w:rsidR="005D7373" w:rsidRPr="000E1D4F" w:rsidRDefault="005D7373" w:rsidP="005D7373">
            <w:pPr>
              <w:spacing w:before="60" w:after="60"/>
              <w:rPr>
                <w:rFonts w:eastAsia="Calibri" w:cs="Arial"/>
                <w:color w:val="000000"/>
                <w:sz w:val="18"/>
                <w:szCs w:val="18"/>
                <w:lang w:val="en-AU" w:eastAsia="en-US"/>
              </w:rPr>
            </w:pPr>
            <w:r w:rsidRPr="000E1D4F">
              <w:rPr>
                <w:rFonts w:eastAsia="Calibri" w:cs="Arial"/>
                <w:color w:val="000000"/>
                <w:sz w:val="18"/>
                <w:szCs w:val="18"/>
                <w:lang w:val="en-AU" w:eastAsia="en-US"/>
              </w:rPr>
              <w:t> </w:t>
            </w:r>
          </w:p>
        </w:tc>
        <w:tc>
          <w:tcPr>
            <w:tcW w:w="1134" w:type="dxa"/>
            <w:tcBorders>
              <w:top w:val="nil"/>
              <w:left w:val="nil"/>
              <w:bottom w:val="single" w:sz="8" w:space="0" w:color="000000"/>
              <w:right w:val="single" w:sz="8" w:space="0" w:color="000000"/>
            </w:tcBorders>
            <w:shd w:val="clear" w:color="auto" w:fill="auto"/>
          </w:tcPr>
          <w:p w14:paraId="496F9BE5" w14:textId="77777777" w:rsidR="005D7373" w:rsidRPr="000E1D4F" w:rsidRDefault="005D7373" w:rsidP="005D7373">
            <w:pPr>
              <w:spacing w:before="60" w:after="60"/>
              <w:rPr>
                <w:rFonts w:eastAsia="Calibri" w:cs="Arial"/>
                <w:b/>
                <w:bCs/>
                <w:color w:val="000000"/>
                <w:sz w:val="18"/>
                <w:szCs w:val="18"/>
                <w:lang w:val="en-AU" w:eastAsia="en-US"/>
              </w:rPr>
            </w:pPr>
            <w:r w:rsidRPr="000E1D4F">
              <w:rPr>
                <w:rFonts w:eastAsia="Calibri" w:cs="Arial"/>
                <w:b/>
                <w:bCs/>
                <w:color w:val="000000"/>
                <w:sz w:val="18"/>
                <w:szCs w:val="18"/>
                <w:lang w:val="en-AU" w:eastAsia="en-US"/>
              </w:rPr>
              <w:t>OFSPLF</w:t>
            </w:r>
          </w:p>
        </w:tc>
        <w:tc>
          <w:tcPr>
            <w:tcW w:w="7230" w:type="dxa"/>
            <w:tcBorders>
              <w:top w:val="nil"/>
              <w:left w:val="nil"/>
              <w:bottom w:val="single" w:sz="8" w:space="0" w:color="000000"/>
              <w:right w:val="single" w:sz="8" w:space="0" w:color="000000"/>
            </w:tcBorders>
            <w:shd w:val="clear" w:color="auto" w:fill="auto"/>
          </w:tcPr>
          <w:p w14:paraId="59BC81D3" w14:textId="77777777" w:rsidR="005D7373" w:rsidRPr="000E1D4F" w:rsidRDefault="005D7373" w:rsidP="005D7373">
            <w:pPr>
              <w:spacing w:before="60" w:after="60"/>
              <w:rPr>
                <w:rFonts w:eastAsia="Calibri" w:cs="Arial"/>
                <w:color w:val="000000"/>
                <w:sz w:val="18"/>
                <w:szCs w:val="18"/>
                <w:lang w:val="en-AU" w:eastAsia="en-US"/>
              </w:rPr>
            </w:pPr>
            <w:r w:rsidRPr="000E1D4F">
              <w:rPr>
                <w:rFonts w:eastAsia="Calibri" w:cs="Arial"/>
                <w:color w:val="000000"/>
                <w:sz w:val="18"/>
                <w:szCs w:val="18"/>
                <w:lang w:val="en-AU" w:eastAsia="en-US"/>
              </w:rPr>
              <w:t>1-2</w:t>
            </w:r>
            <w:r w:rsidRPr="000E1D4F">
              <w:rPr>
                <w:rFonts w:eastAsia="Calibri" w:cs="Arial"/>
                <w:b/>
                <w:color w:val="FF0000"/>
                <w:sz w:val="18"/>
                <w:szCs w:val="18"/>
                <w:lang w:val="en-AU" w:eastAsia="en-US"/>
              </w:rPr>
              <w:t>-3-18-19</w:t>
            </w:r>
            <w:r w:rsidRPr="000E1D4F">
              <w:rPr>
                <w:rFonts w:eastAsia="Calibri" w:cs="Arial"/>
                <w:b/>
                <w:color w:val="0000FF"/>
                <w:sz w:val="18"/>
                <w:szCs w:val="18"/>
                <w:lang w:val="en-AU" w:eastAsia="en-US"/>
              </w:rPr>
              <w:t>-23</w:t>
            </w:r>
          </w:p>
        </w:tc>
      </w:tr>
      <w:tr w:rsidR="005D7373" w:rsidRPr="005D7373" w14:paraId="36138387" w14:textId="77777777" w:rsidTr="002C587A">
        <w:trPr>
          <w:cantSplit/>
          <w:trHeight w:val="270"/>
          <w:jc w:val="center"/>
        </w:trPr>
        <w:tc>
          <w:tcPr>
            <w:tcW w:w="1134" w:type="dxa"/>
            <w:tcBorders>
              <w:top w:val="nil"/>
              <w:left w:val="single" w:sz="8" w:space="0" w:color="000000"/>
              <w:bottom w:val="single" w:sz="8" w:space="0" w:color="000000"/>
              <w:right w:val="single" w:sz="8" w:space="0" w:color="000000"/>
            </w:tcBorders>
            <w:shd w:val="clear" w:color="auto" w:fill="auto"/>
          </w:tcPr>
          <w:p w14:paraId="73A330F3" w14:textId="77777777" w:rsidR="005D7373" w:rsidRPr="000E1D4F" w:rsidRDefault="005D7373" w:rsidP="005D7373">
            <w:pPr>
              <w:spacing w:before="60" w:after="60"/>
              <w:rPr>
                <w:rFonts w:eastAsia="Calibri" w:cs="Arial"/>
                <w:color w:val="000000"/>
                <w:sz w:val="18"/>
                <w:szCs w:val="18"/>
                <w:lang w:val="en-AU" w:eastAsia="en-US"/>
              </w:rPr>
            </w:pPr>
            <w:r w:rsidRPr="000E1D4F">
              <w:rPr>
                <w:rFonts w:eastAsia="Calibri" w:cs="Arial"/>
                <w:color w:val="000000"/>
                <w:sz w:val="18"/>
                <w:szCs w:val="18"/>
                <w:lang w:val="en-AU" w:eastAsia="en-US"/>
              </w:rPr>
              <w:t> </w:t>
            </w:r>
          </w:p>
        </w:tc>
        <w:tc>
          <w:tcPr>
            <w:tcW w:w="1134" w:type="dxa"/>
            <w:tcBorders>
              <w:top w:val="nil"/>
              <w:left w:val="nil"/>
              <w:bottom w:val="single" w:sz="8" w:space="0" w:color="000000"/>
              <w:right w:val="single" w:sz="8" w:space="0" w:color="000000"/>
            </w:tcBorders>
            <w:shd w:val="clear" w:color="auto" w:fill="auto"/>
          </w:tcPr>
          <w:p w14:paraId="5699DDDA" w14:textId="77777777" w:rsidR="005D7373" w:rsidRPr="000E1D4F" w:rsidRDefault="005D7373" w:rsidP="005D7373">
            <w:pPr>
              <w:spacing w:before="60" w:after="60"/>
              <w:rPr>
                <w:rFonts w:eastAsia="Calibri" w:cs="Arial"/>
                <w:b/>
                <w:bCs/>
                <w:color w:val="000000"/>
                <w:sz w:val="18"/>
                <w:szCs w:val="18"/>
                <w:lang w:val="en-AU" w:eastAsia="en-US"/>
              </w:rPr>
            </w:pPr>
            <w:r w:rsidRPr="000E1D4F">
              <w:rPr>
                <w:rFonts w:eastAsia="Calibri" w:cs="Arial"/>
                <w:b/>
                <w:bCs/>
                <w:color w:val="000000"/>
                <w:sz w:val="18"/>
                <w:szCs w:val="18"/>
                <w:lang w:val="en-AU" w:eastAsia="en-US"/>
              </w:rPr>
              <w:t>OSPARE</w:t>
            </w:r>
          </w:p>
        </w:tc>
        <w:tc>
          <w:tcPr>
            <w:tcW w:w="7230" w:type="dxa"/>
            <w:tcBorders>
              <w:top w:val="nil"/>
              <w:left w:val="nil"/>
              <w:bottom w:val="single" w:sz="8" w:space="0" w:color="000000"/>
              <w:right w:val="single" w:sz="8" w:space="0" w:color="000000"/>
            </w:tcBorders>
            <w:shd w:val="clear" w:color="auto" w:fill="auto"/>
          </w:tcPr>
          <w:p w14:paraId="67E0CC89" w14:textId="77777777" w:rsidR="005D7373" w:rsidRPr="000E1D4F" w:rsidRDefault="005D7373" w:rsidP="005D7373">
            <w:pPr>
              <w:spacing w:before="60" w:after="60"/>
              <w:rPr>
                <w:rFonts w:eastAsia="Calibri" w:cs="Arial"/>
                <w:color w:val="000000"/>
                <w:sz w:val="18"/>
                <w:szCs w:val="18"/>
                <w:lang w:val="en-AU" w:eastAsia="en-US"/>
              </w:rPr>
            </w:pPr>
            <w:r w:rsidRPr="000E1D4F">
              <w:rPr>
                <w:rFonts w:eastAsia="Calibri" w:cs="Arial"/>
                <w:color w:val="000000"/>
                <w:sz w:val="18"/>
                <w:szCs w:val="18"/>
                <w:lang w:val="en-AU" w:eastAsia="en-US"/>
              </w:rPr>
              <w:t>1-2-4-6-10-14</w:t>
            </w:r>
            <w:r w:rsidRPr="000E1D4F">
              <w:rPr>
                <w:rFonts w:eastAsia="Calibri" w:cs="Arial"/>
                <w:b/>
                <w:color w:val="0000FF"/>
                <w:sz w:val="18"/>
                <w:szCs w:val="18"/>
                <w:lang w:val="en-AU" w:eastAsia="en-US"/>
              </w:rPr>
              <w:t>-23</w:t>
            </w:r>
          </w:p>
        </w:tc>
      </w:tr>
      <w:tr w:rsidR="005D7373" w:rsidRPr="005D7373" w14:paraId="4AEA1548" w14:textId="77777777" w:rsidTr="002C587A">
        <w:trPr>
          <w:cantSplit/>
          <w:trHeight w:val="270"/>
          <w:jc w:val="center"/>
        </w:trPr>
        <w:tc>
          <w:tcPr>
            <w:tcW w:w="1134" w:type="dxa"/>
            <w:tcBorders>
              <w:top w:val="nil"/>
              <w:left w:val="single" w:sz="8" w:space="0" w:color="000000"/>
              <w:bottom w:val="single" w:sz="8" w:space="0" w:color="000000"/>
              <w:right w:val="single" w:sz="8" w:space="0" w:color="000000"/>
            </w:tcBorders>
            <w:shd w:val="clear" w:color="auto" w:fill="auto"/>
          </w:tcPr>
          <w:p w14:paraId="25A9B121" w14:textId="77777777" w:rsidR="005D7373" w:rsidRPr="000E1D4F" w:rsidRDefault="005D7373" w:rsidP="005D7373">
            <w:pPr>
              <w:spacing w:before="60" w:after="60"/>
              <w:rPr>
                <w:rFonts w:eastAsia="Calibri" w:cs="Arial"/>
                <w:color w:val="000000"/>
                <w:sz w:val="18"/>
                <w:szCs w:val="18"/>
                <w:lang w:val="en-AU" w:eastAsia="en-US"/>
              </w:rPr>
            </w:pPr>
            <w:r w:rsidRPr="000E1D4F">
              <w:rPr>
                <w:rFonts w:eastAsia="Calibri" w:cs="Arial"/>
                <w:color w:val="000000"/>
                <w:sz w:val="18"/>
                <w:szCs w:val="18"/>
                <w:lang w:val="en-AU" w:eastAsia="en-US"/>
              </w:rPr>
              <w:t> </w:t>
            </w:r>
          </w:p>
        </w:tc>
        <w:tc>
          <w:tcPr>
            <w:tcW w:w="1134" w:type="dxa"/>
            <w:tcBorders>
              <w:top w:val="nil"/>
              <w:left w:val="nil"/>
              <w:bottom w:val="single" w:sz="8" w:space="0" w:color="000000"/>
              <w:right w:val="single" w:sz="8" w:space="0" w:color="000000"/>
            </w:tcBorders>
            <w:shd w:val="clear" w:color="auto" w:fill="auto"/>
          </w:tcPr>
          <w:p w14:paraId="79FD05B8" w14:textId="77777777" w:rsidR="005D7373" w:rsidRPr="000E1D4F" w:rsidRDefault="005D7373" w:rsidP="005D7373">
            <w:pPr>
              <w:spacing w:before="60" w:after="60"/>
              <w:rPr>
                <w:rFonts w:eastAsia="Calibri" w:cs="Arial"/>
                <w:b/>
                <w:bCs/>
                <w:color w:val="000000"/>
                <w:sz w:val="18"/>
                <w:szCs w:val="18"/>
                <w:lang w:val="en-AU" w:eastAsia="en-US"/>
              </w:rPr>
            </w:pPr>
            <w:r w:rsidRPr="000E1D4F">
              <w:rPr>
                <w:rFonts w:eastAsia="Calibri" w:cs="Arial"/>
                <w:b/>
                <w:bCs/>
                <w:color w:val="000000"/>
                <w:sz w:val="18"/>
                <w:szCs w:val="18"/>
                <w:lang w:val="en-AU" w:eastAsia="en-US"/>
              </w:rPr>
              <w:t>PIPARE</w:t>
            </w:r>
          </w:p>
        </w:tc>
        <w:tc>
          <w:tcPr>
            <w:tcW w:w="7230" w:type="dxa"/>
            <w:tcBorders>
              <w:top w:val="nil"/>
              <w:left w:val="nil"/>
              <w:bottom w:val="single" w:sz="8" w:space="0" w:color="000000"/>
              <w:right w:val="single" w:sz="8" w:space="0" w:color="000000"/>
            </w:tcBorders>
            <w:shd w:val="clear" w:color="auto" w:fill="auto"/>
          </w:tcPr>
          <w:p w14:paraId="7AD14FAA" w14:textId="77777777" w:rsidR="005D7373" w:rsidRPr="000E1D4F" w:rsidRDefault="005D7373" w:rsidP="005D7373">
            <w:pPr>
              <w:spacing w:before="60" w:after="60"/>
              <w:rPr>
                <w:rFonts w:eastAsia="Calibri" w:cs="Arial"/>
                <w:color w:val="000000"/>
                <w:sz w:val="18"/>
                <w:szCs w:val="18"/>
                <w:lang w:val="en-AU" w:eastAsia="en-US"/>
              </w:rPr>
            </w:pPr>
            <w:r w:rsidRPr="000E1D4F">
              <w:rPr>
                <w:rFonts w:eastAsia="Calibri" w:cs="Arial"/>
                <w:color w:val="000000"/>
                <w:sz w:val="18"/>
                <w:szCs w:val="18"/>
                <w:lang w:val="en-AU" w:eastAsia="en-US"/>
              </w:rPr>
              <w:t>1-2-3-7-8-18-19</w:t>
            </w:r>
            <w:r w:rsidRPr="000E1D4F">
              <w:rPr>
                <w:rFonts w:eastAsia="Calibri" w:cs="Arial"/>
                <w:b/>
                <w:dstrike/>
                <w:color w:val="FF0000"/>
                <w:sz w:val="18"/>
                <w:szCs w:val="18"/>
                <w:lang w:val="en-AU" w:eastAsia="en-US"/>
              </w:rPr>
              <w:t>-20</w:t>
            </w:r>
          </w:p>
        </w:tc>
      </w:tr>
      <w:tr w:rsidR="005D7373" w:rsidRPr="005D7373" w14:paraId="001C7523" w14:textId="77777777" w:rsidTr="002C587A">
        <w:trPr>
          <w:cantSplit/>
          <w:trHeight w:val="272"/>
          <w:jc w:val="center"/>
        </w:trPr>
        <w:tc>
          <w:tcPr>
            <w:tcW w:w="1134" w:type="dxa"/>
            <w:tcBorders>
              <w:top w:val="nil"/>
              <w:left w:val="single" w:sz="8" w:space="0" w:color="000000"/>
              <w:bottom w:val="single" w:sz="8" w:space="0" w:color="000000"/>
              <w:right w:val="single" w:sz="8" w:space="0" w:color="000000"/>
            </w:tcBorders>
            <w:shd w:val="clear" w:color="auto" w:fill="auto"/>
          </w:tcPr>
          <w:p w14:paraId="113F53FC" w14:textId="77777777" w:rsidR="005D7373" w:rsidRPr="000E1D4F" w:rsidRDefault="005D7373" w:rsidP="005D7373">
            <w:pPr>
              <w:spacing w:before="60" w:after="60"/>
              <w:rPr>
                <w:rFonts w:eastAsia="Calibri" w:cs="Arial"/>
                <w:color w:val="000000"/>
                <w:sz w:val="18"/>
                <w:szCs w:val="18"/>
                <w:lang w:val="en-AU" w:eastAsia="en-US"/>
              </w:rPr>
            </w:pPr>
            <w:r w:rsidRPr="000E1D4F">
              <w:rPr>
                <w:rFonts w:eastAsia="Calibri" w:cs="Arial"/>
                <w:color w:val="000000"/>
                <w:sz w:val="18"/>
                <w:szCs w:val="18"/>
                <w:lang w:val="en-AU" w:eastAsia="en-US"/>
              </w:rPr>
              <w:t> </w:t>
            </w:r>
          </w:p>
        </w:tc>
        <w:tc>
          <w:tcPr>
            <w:tcW w:w="1134" w:type="dxa"/>
            <w:tcBorders>
              <w:top w:val="nil"/>
              <w:left w:val="nil"/>
              <w:bottom w:val="single" w:sz="8" w:space="0" w:color="000000"/>
              <w:right w:val="single" w:sz="8" w:space="0" w:color="000000"/>
            </w:tcBorders>
            <w:shd w:val="clear" w:color="auto" w:fill="auto"/>
          </w:tcPr>
          <w:p w14:paraId="4585A272" w14:textId="77777777" w:rsidR="005D7373" w:rsidRPr="000E1D4F" w:rsidRDefault="005D7373" w:rsidP="005D7373">
            <w:pPr>
              <w:spacing w:before="60" w:after="60"/>
              <w:rPr>
                <w:rFonts w:eastAsia="Calibri" w:cs="Arial"/>
                <w:b/>
                <w:bCs/>
                <w:color w:val="000000"/>
                <w:sz w:val="18"/>
                <w:szCs w:val="18"/>
                <w:lang w:val="en-AU" w:eastAsia="en-US"/>
              </w:rPr>
            </w:pPr>
            <w:r w:rsidRPr="000E1D4F">
              <w:rPr>
                <w:rFonts w:eastAsia="Calibri" w:cs="Arial"/>
                <w:b/>
                <w:bCs/>
                <w:color w:val="000000"/>
                <w:sz w:val="18"/>
                <w:szCs w:val="18"/>
                <w:lang w:val="en-AU" w:eastAsia="en-US"/>
              </w:rPr>
              <w:t>PIPSOL</w:t>
            </w:r>
          </w:p>
        </w:tc>
        <w:tc>
          <w:tcPr>
            <w:tcW w:w="7230" w:type="dxa"/>
            <w:tcBorders>
              <w:top w:val="nil"/>
              <w:left w:val="nil"/>
              <w:bottom w:val="single" w:sz="8" w:space="0" w:color="000000"/>
              <w:right w:val="single" w:sz="8" w:space="0" w:color="000000"/>
            </w:tcBorders>
            <w:shd w:val="clear" w:color="auto" w:fill="auto"/>
          </w:tcPr>
          <w:p w14:paraId="32B5B639" w14:textId="77777777" w:rsidR="005D7373" w:rsidRPr="000E1D4F" w:rsidRDefault="005D7373" w:rsidP="005D7373">
            <w:pPr>
              <w:spacing w:before="60" w:after="60"/>
              <w:rPr>
                <w:rFonts w:eastAsia="Calibri" w:cs="Arial"/>
                <w:color w:val="000000"/>
                <w:sz w:val="18"/>
                <w:szCs w:val="18"/>
                <w:lang w:val="en-AU" w:eastAsia="en-US"/>
              </w:rPr>
            </w:pPr>
            <w:r w:rsidRPr="000E1D4F">
              <w:rPr>
                <w:rFonts w:eastAsia="Calibri" w:cs="Arial"/>
                <w:color w:val="000000"/>
                <w:sz w:val="18"/>
                <w:szCs w:val="18"/>
                <w:lang w:val="en-AU" w:eastAsia="en-US"/>
              </w:rPr>
              <w:t>1-2-3-7-8-9-18-19</w:t>
            </w:r>
            <w:r w:rsidRPr="000E1D4F">
              <w:rPr>
                <w:rFonts w:eastAsia="Calibri" w:cs="Arial"/>
                <w:b/>
                <w:dstrike/>
                <w:color w:val="FF0000"/>
                <w:sz w:val="18"/>
                <w:szCs w:val="18"/>
                <w:lang w:val="en-AU" w:eastAsia="en-US"/>
              </w:rPr>
              <w:t>-20-22</w:t>
            </w:r>
          </w:p>
        </w:tc>
      </w:tr>
      <w:tr w:rsidR="005D7373" w:rsidRPr="005D7373" w14:paraId="47528730" w14:textId="77777777" w:rsidTr="002C587A">
        <w:trPr>
          <w:cantSplit/>
          <w:trHeight w:val="270"/>
          <w:jc w:val="center"/>
        </w:trPr>
        <w:tc>
          <w:tcPr>
            <w:tcW w:w="1134" w:type="dxa"/>
            <w:tcBorders>
              <w:top w:val="nil"/>
              <w:left w:val="single" w:sz="8" w:space="0" w:color="000000"/>
              <w:bottom w:val="single" w:sz="8" w:space="0" w:color="000000"/>
              <w:right w:val="single" w:sz="8" w:space="0" w:color="000000"/>
            </w:tcBorders>
            <w:shd w:val="clear" w:color="auto" w:fill="auto"/>
          </w:tcPr>
          <w:p w14:paraId="5EC67DAE" w14:textId="77777777" w:rsidR="005D7373" w:rsidRPr="000E1D4F" w:rsidRDefault="005D7373" w:rsidP="005D7373">
            <w:pPr>
              <w:spacing w:before="60" w:after="60"/>
              <w:rPr>
                <w:rFonts w:eastAsia="Calibri" w:cs="Arial"/>
                <w:color w:val="000000"/>
                <w:sz w:val="18"/>
                <w:szCs w:val="18"/>
                <w:lang w:val="en-AU" w:eastAsia="en-US"/>
              </w:rPr>
            </w:pPr>
            <w:r w:rsidRPr="000E1D4F">
              <w:rPr>
                <w:rFonts w:eastAsia="Calibri" w:cs="Arial"/>
                <w:color w:val="000000"/>
                <w:sz w:val="18"/>
                <w:szCs w:val="18"/>
                <w:lang w:val="en-AU" w:eastAsia="en-US"/>
              </w:rPr>
              <w:t> </w:t>
            </w:r>
          </w:p>
        </w:tc>
        <w:tc>
          <w:tcPr>
            <w:tcW w:w="1134" w:type="dxa"/>
            <w:tcBorders>
              <w:top w:val="nil"/>
              <w:left w:val="nil"/>
              <w:bottom w:val="single" w:sz="8" w:space="0" w:color="000000"/>
              <w:right w:val="single" w:sz="8" w:space="0" w:color="000000"/>
            </w:tcBorders>
            <w:shd w:val="clear" w:color="auto" w:fill="auto"/>
          </w:tcPr>
          <w:p w14:paraId="7FD05E5D" w14:textId="77777777" w:rsidR="005D7373" w:rsidRPr="000E1D4F" w:rsidRDefault="005D7373" w:rsidP="005D7373">
            <w:pPr>
              <w:spacing w:before="60" w:after="60"/>
              <w:rPr>
                <w:rFonts w:eastAsia="Calibri" w:cs="Arial"/>
                <w:b/>
                <w:bCs/>
                <w:color w:val="000000"/>
                <w:sz w:val="18"/>
                <w:szCs w:val="18"/>
                <w:lang w:val="en-AU" w:eastAsia="en-US"/>
              </w:rPr>
            </w:pPr>
            <w:r w:rsidRPr="000E1D4F">
              <w:rPr>
                <w:rFonts w:eastAsia="Calibri" w:cs="Arial"/>
                <w:b/>
                <w:bCs/>
                <w:color w:val="000000"/>
                <w:sz w:val="18"/>
                <w:szCs w:val="18"/>
                <w:lang w:val="en-AU" w:eastAsia="en-US"/>
              </w:rPr>
              <w:t>PRDARE</w:t>
            </w:r>
          </w:p>
        </w:tc>
        <w:tc>
          <w:tcPr>
            <w:tcW w:w="7230" w:type="dxa"/>
            <w:tcBorders>
              <w:top w:val="nil"/>
              <w:left w:val="nil"/>
              <w:bottom w:val="single" w:sz="8" w:space="0" w:color="000000"/>
              <w:right w:val="single" w:sz="8" w:space="0" w:color="000000"/>
            </w:tcBorders>
            <w:shd w:val="clear" w:color="auto" w:fill="auto"/>
          </w:tcPr>
          <w:p w14:paraId="77C1226C" w14:textId="77777777" w:rsidR="005D7373" w:rsidRPr="000E1D4F" w:rsidRDefault="005D7373" w:rsidP="005D7373">
            <w:pPr>
              <w:spacing w:before="60" w:after="60"/>
              <w:rPr>
                <w:rFonts w:eastAsia="Calibri" w:cs="Arial"/>
                <w:color w:val="000000"/>
                <w:sz w:val="18"/>
                <w:szCs w:val="18"/>
                <w:lang w:val="en-AU" w:eastAsia="en-US"/>
              </w:rPr>
            </w:pPr>
            <w:r w:rsidRPr="000E1D4F">
              <w:rPr>
                <w:rFonts w:eastAsia="Calibri" w:cs="Arial"/>
                <w:color w:val="000000"/>
                <w:sz w:val="18"/>
                <w:szCs w:val="18"/>
                <w:lang w:val="en-AU" w:eastAsia="en-US"/>
              </w:rPr>
              <w:t>1-2-3-4-5-6-7-8-9-10-11-12-13-14-15-16-17-18-19-20-21-22</w:t>
            </w:r>
            <w:r w:rsidRPr="000E1D4F">
              <w:rPr>
                <w:rFonts w:eastAsia="Calibri" w:cs="Arial"/>
                <w:b/>
                <w:color w:val="0000FF"/>
                <w:sz w:val="18"/>
                <w:szCs w:val="18"/>
                <w:lang w:val="en-AU" w:eastAsia="en-US"/>
              </w:rPr>
              <w:t>-23-25</w:t>
            </w:r>
          </w:p>
        </w:tc>
      </w:tr>
      <w:tr w:rsidR="005D7373" w:rsidRPr="005D7373" w14:paraId="3275A645" w14:textId="77777777" w:rsidTr="002C587A">
        <w:trPr>
          <w:cantSplit/>
          <w:trHeight w:val="272"/>
          <w:jc w:val="center"/>
        </w:trPr>
        <w:tc>
          <w:tcPr>
            <w:tcW w:w="1134" w:type="dxa"/>
            <w:tcBorders>
              <w:top w:val="nil"/>
              <w:left w:val="single" w:sz="8" w:space="0" w:color="000000"/>
              <w:bottom w:val="nil"/>
              <w:right w:val="single" w:sz="8" w:space="0" w:color="000000"/>
            </w:tcBorders>
            <w:shd w:val="clear" w:color="auto" w:fill="auto"/>
          </w:tcPr>
          <w:p w14:paraId="44192350" w14:textId="77777777" w:rsidR="005D7373" w:rsidRPr="000E1D4F" w:rsidRDefault="005D7373" w:rsidP="005D7373">
            <w:pPr>
              <w:spacing w:before="60" w:after="60"/>
              <w:rPr>
                <w:rFonts w:eastAsia="Calibri" w:cs="Arial"/>
                <w:color w:val="000000"/>
                <w:sz w:val="18"/>
                <w:szCs w:val="18"/>
                <w:lang w:val="en-AU" w:eastAsia="en-US"/>
              </w:rPr>
            </w:pPr>
            <w:r w:rsidRPr="000E1D4F">
              <w:rPr>
                <w:rFonts w:eastAsia="Calibri" w:cs="Arial"/>
                <w:color w:val="000000"/>
                <w:sz w:val="18"/>
                <w:szCs w:val="18"/>
                <w:lang w:val="en-AU" w:eastAsia="en-US"/>
              </w:rPr>
              <w:t> </w:t>
            </w:r>
          </w:p>
        </w:tc>
        <w:tc>
          <w:tcPr>
            <w:tcW w:w="1134" w:type="dxa"/>
            <w:tcBorders>
              <w:top w:val="nil"/>
              <w:left w:val="nil"/>
              <w:bottom w:val="nil"/>
              <w:right w:val="single" w:sz="8" w:space="0" w:color="000000"/>
            </w:tcBorders>
            <w:shd w:val="clear" w:color="auto" w:fill="auto"/>
          </w:tcPr>
          <w:p w14:paraId="136C9CF7" w14:textId="77777777" w:rsidR="005D7373" w:rsidRPr="000E1D4F" w:rsidRDefault="005D7373" w:rsidP="005D7373">
            <w:pPr>
              <w:spacing w:before="60" w:after="60"/>
              <w:rPr>
                <w:rFonts w:eastAsia="Calibri" w:cs="Arial"/>
                <w:b/>
                <w:bCs/>
                <w:color w:val="000000"/>
                <w:sz w:val="18"/>
                <w:szCs w:val="18"/>
                <w:lang w:val="en-AU" w:eastAsia="en-US"/>
              </w:rPr>
            </w:pPr>
            <w:r w:rsidRPr="000E1D4F">
              <w:rPr>
                <w:rFonts w:eastAsia="Calibri" w:cs="Arial"/>
                <w:b/>
                <w:bCs/>
                <w:color w:val="000000"/>
                <w:sz w:val="18"/>
                <w:szCs w:val="18"/>
                <w:lang w:val="en-AU" w:eastAsia="en-US"/>
              </w:rPr>
              <w:t>SILTNK</w:t>
            </w:r>
          </w:p>
        </w:tc>
        <w:tc>
          <w:tcPr>
            <w:tcW w:w="7230" w:type="dxa"/>
            <w:tcBorders>
              <w:top w:val="nil"/>
              <w:left w:val="nil"/>
              <w:bottom w:val="nil"/>
              <w:right w:val="single" w:sz="8" w:space="0" w:color="000000"/>
            </w:tcBorders>
            <w:shd w:val="clear" w:color="auto" w:fill="auto"/>
          </w:tcPr>
          <w:p w14:paraId="48CE6E98" w14:textId="77777777" w:rsidR="005D7373" w:rsidRPr="000E1D4F" w:rsidRDefault="005D7373" w:rsidP="005D7373">
            <w:pPr>
              <w:spacing w:before="60" w:after="60"/>
              <w:rPr>
                <w:rFonts w:eastAsia="Calibri" w:cs="Arial"/>
                <w:color w:val="000000"/>
                <w:sz w:val="18"/>
                <w:szCs w:val="18"/>
                <w:lang w:val="en-AU" w:eastAsia="en-US"/>
              </w:rPr>
            </w:pPr>
            <w:r w:rsidRPr="000E1D4F">
              <w:rPr>
                <w:rFonts w:eastAsia="Calibri" w:cs="Arial"/>
                <w:color w:val="000000"/>
                <w:sz w:val="18"/>
                <w:szCs w:val="18"/>
                <w:lang w:val="en-AU" w:eastAsia="en-US"/>
              </w:rPr>
              <w:t>1-2-3</w:t>
            </w:r>
            <w:r w:rsidRPr="000E1D4F">
              <w:rPr>
                <w:rFonts w:eastAsia="Calibri" w:cs="Arial"/>
                <w:b/>
                <w:color w:val="FF0000"/>
                <w:sz w:val="18"/>
                <w:szCs w:val="18"/>
                <w:lang w:val="en-AU" w:eastAsia="en-US"/>
              </w:rPr>
              <w:t>-5</w:t>
            </w:r>
            <w:r w:rsidRPr="000E1D4F">
              <w:rPr>
                <w:rFonts w:eastAsia="Calibri" w:cs="Arial"/>
                <w:color w:val="000000"/>
                <w:sz w:val="18"/>
                <w:szCs w:val="18"/>
                <w:lang w:val="en-AU" w:eastAsia="en-US"/>
              </w:rPr>
              <w:t>-7-8-9</w:t>
            </w:r>
            <w:r w:rsidRPr="000E1D4F">
              <w:rPr>
                <w:rFonts w:eastAsia="Calibri" w:cs="Arial"/>
                <w:b/>
                <w:color w:val="FF0000"/>
                <w:sz w:val="18"/>
                <w:szCs w:val="18"/>
                <w:lang w:val="en-AU" w:eastAsia="en-US"/>
              </w:rPr>
              <w:t>-13</w:t>
            </w:r>
            <w:r w:rsidRPr="000E1D4F">
              <w:rPr>
                <w:rFonts w:eastAsia="Calibri" w:cs="Arial"/>
                <w:color w:val="000000"/>
                <w:sz w:val="18"/>
                <w:szCs w:val="18"/>
                <w:lang w:val="en-AU" w:eastAsia="en-US"/>
              </w:rPr>
              <w:t>-14-</w:t>
            </w:r>
            <w:r w:rsidRPr="000E1D4F">
              <w:rPr>
                <w:rFonts w:eastAsia="Calibri" w:cs="Arial"/>
                <w:b/>
                <w:color w:val="FF0000"/>
                <w:sz w:val="18"/>
                <w:szCs w:val="18"/>
                <w:lang w:val="en-AU" w:eastAsia="en-US"/>
              </w:rPr>
              <w:t>16</w:t>
            </w:r>
            <w:r w:rsidRPr="000E1D4F">
              <w:rPr>
                <w:rFonts w:eastAsia="Calibri" w:cs="Arial"/>
                <w:color w:val="000000"/>
                <w:sz w:val="18"/>
                <w:szCs w:val="18"/>
                <w:lang w:val="en-AU" w:eastAsia="en-US"/>
              </w:rPr>
              <w:t>-18-19-20-21-22</w:t>
            </w:r>
            <w:r w:rsidRPr="000E1D4F">
              <w:rPr>
                <w:rFonts w:eastAsia="Calibri" w:cs="Arial"/>
                <w:b/>
                <w:color w:val="0000FF"/>
                <w:sz w:val="18"/>
                <w:szCs w:val="18"/>
                <w:lang w:val="en-AU" w:eastAsia="en-US"/>
              </w:rPr>
              <w:t>-24</w:t>
            </w:r>
          </w:p>
        </w:tc>
      </w:tr>
      <w:tr w:rsidR="005D7373" w:rsidRPr="005D7373" w14:paraId="350672DA" w14:textId="77777777" w:rsidTr="002C587A">
        <w:trPr>
          <w:cantSplit/>
          <w:trHeight w:val="270"/>
          <w:jc w:val="center"/>
        </w:trPr>
        <w:tc>
          <w:tcPr>
            <w:tcW w:w="1134" w:type="dxa"/>
            <w:tcBorders>
              <w:top w:val="single" w:sz="8" w:space="0" w:color="000000"/>
              <w:left w:val="nil"/>
              <w:bottom w:val="single" w:sz="8" w:space="0" w:color="000000"/>
              <w:right w:val="nil"/>
            </w:tcBorders>
            <w:shd w:val="clear" w:color="auto" w:fill="auto"/>
          </w:tcPr>
          <w:p w14:paraId="667871DE" w14:textId="77777777" w:rsidR="005D7373" w:rsidRPr="000E1D4F" w:rsidRDefault="005D7373" w:rsidP="005D7373">
            <w:pPr>
              <w:spacing w:before="60" w:after="60"/>
              <w:rPr>
                <w:rFonts w:eastAsia="Calibri" w:cs="Arial"/>
                <w:color w:val="000000"/>
                <w:sz w:val="18"/>
                <w:szCs w:val="18"/>
                <w:lang w:val="en-AU" w:eastAsia="en-US"/>
              </w:rPr>
            </w:pPr>
            <w:r w:rsidRPr="000E1D4F">
              <w:rPr>
                <w:rFonts w:eastAsia="Calibri" w:cs="Arial"/>
                <w:color w:val="000000"/>
                <w:sz w:val="18"/>
                <w:szCs w:val="18"/>
                <w:lang w:val="en-AU" w:eastAsia="en-US"/>
              </w:rPr>
              <w:t> </w:t>
            </w:r>
          </w:p>
        </w:tc>
        <w:tc>
          <w:tcPr>
            <w:tcW w:w="1134" w:type="dxa"/>
            <w:tcBorders>
              <w:top w:val="single" w:sz="8" w:space="0" w:color="000000"/>
              <w:left w:val="nil"/>
              <w:bottom w:val="single" w:sz="8" w:space="0" w:color="000000"/>
              <w:right w:val="nil"/>
            </w:tcBorders>
            <w:shd w:val="clear" w:color="auto" w:fill="auto"/>
          </w:tcPr>
          <w:p w14:paraId="35B53275" w14:textId="77777777" w:rsidR="005D7373" w:rsidRPr="000E1D4F" w:rsidRDefault="005D7373" w:rsidP="005D7373">
            <w:pPr>
              <w:spacing w:before="60" w:after="60"/>
              <w:rPr>
                <w:rFonts w:eastAsia="Calibri" w:cs="Arial"/>
                <w:b/>
                <w:bCs/>
                <w:color w:val="000000"/>
                <w:sz w:val="18"/>
                <w:szCs w:val="18"/>
                <w:lang w:val="en-AU" w:eastAsia="en-US"/>
              </w:rPr>
            </w:pPr>
            <w:r w:rsidRPr="000E1D4F">
              <w:rPr>
                <w:rFonts w:eastAsia="Calibri" w:cs="Arial"/>
                <w:b/>
                <w:bCs/>
                <w:color w:val="000000"/>
                <w:sz w:val="18"/>
                <w:szCs w:val="18"/>
                <w:lang w:val="en-AU" w:eastAsia="en-US"/>
              </w:rPr>
              <w:t> </w:t>
            </w:r>
          </w:p>
        </w:tc>
        <w:tc>
          <w:tcPr>
            <w:tcW w:w="7230" w:type="dxa"/>
            <w:tcBorders>
              <w:top w:val="single" w:sz="8" w:space="0" w:color="000000"/>
              <w:left w:val="nil"/>
              <w:bottom w:val="single" w:sz="8" w:space="0" w:color="000000"/>
              <w:right w:val="nil"/>
            </w:tcBorders>
            <w:shd w:val="clear" w:color="auto" w:fill="auto"/>
          </w:tcPr>
          <w:p w14:paraId="035D800F" w14:textId="77777777" w:rsidR="005D7373" w:rsidRPr="000E1D4F" w:rsidRDefault="005D7373" w:rsidP="005D7373">
            <w:pPr>
              <w:spacing w:before="60" w:after="60"/>
              <w:rPr>
                <w:rFonts w:eastAsia="Calibri" w:cs="Arial"/>
                <w:color w:val="000000"/>
                <w:sz w:val="18"/>
                <w:szCs w:val="18"/>
                <w:lang w:val="en-AU" w:eastAsia="en-US"/>
              </w:rPr>
            </w:pPr>
            <w:r w:rsidRPr="000E1D4F">
              <w:rPr>
                <w:rFonts w:eastAsia="Calibri" w:cs="Arial"/>
                <w:color w:val="000000"/>
                <w:sz w:val="18"/>
                <w:szCs w:val="18"/>
                <w:lang w:val="en-AU" w:eastAsia="en-US"/>
              </w:rPr>
              <w:t> </w:t>
            </w:r>
          </w:p>
        </w:tc>
      </w:tr>
      <w:tr w:rsidR="005D7373" w:rsidRPr="005D7373" w14:paraId="0854A5D2" w14:textId="77777777" w:rsidTr="002C587A">
        <w:trPr>
          <w:cantSplit/>
          <w:trHeight w:val="270"/>
          <w:jc w:val="center"/>
        </w:trPr>
        <w:tc>
          <w:tcPr>
            <w:tcW w:w="1134" w:type="dxa"/>
            <w:tcBorders>
              <w:top w:val="nil"/>
              <w:left w:val="single" w:sz="8" w:space="0" w:color="000000"/>
              <w:bottom w:val="single" w:sz="8" w:space="0" w:color="000000"/>
              <w:right w:val="single" w:sz="8" w:space="0" w:color="000000"/>
            </w:tcBorders>
            <w:shd w:val="clear" w:color="auto" w:fill="auto"/>
          </w:tcPr>
          <w:p w14:paraId="5370DFE6" w14:textId="77777777" w:rsidR="005D7373" w:rsidRPr="000E1D4F" w:rsidRDefault="005D7373" w:rsidP="005D7373">
            <w:pPr>
              <w:spacing w:before="60" w:after="60"/>
              <w:rPr>
                <w:rFonts w:eastAsia="Calibri" w:cs="Arial"/>
                <w:color w:val="000000"/>
                <w:sz w:val="18"/>
                <w:szCs w:val="18"/>
                <w:lang w:val="en-AU" w:eastAsia="en-US"/>
              </w:rPr>
            </w:pPr>
            <w:r w:rsidRPr="000E1D4F">
              <w:rPr>
                <w:rFonts w:eastAsia="Calibri" w:cs="Arial"/>
                <w:color w:val="000000"/>
                <w:sz w:val="18"/>
                <w:szCs w:val="18"/>
                <w:lang w:val="en-AU" w:eastAsia="en-US"/>
              </w:rPr>
              <w:t>QUASOU</w:t>
            </w:r>
          </w:p>
        </w:tc>
        <w:tc>
          <w:tcPr>
            <w:tcW w:w="1134" w:type="dxa"/>
            <w:tcBorders>
              <w:top w:val="nil"/>
              <w:left w:val="nil"/>
              <w:bottom w:val="single" w:sz="8" w:space="0" w:color="000000"/>
              <w:right w:val="single" w:sz="8" w:space="0" w:color="000000"/>
            </w:tcBorders>
            <w:shd w:val="clear" w:color="auto" w:fill="auto"/>
          </w:tcPr>
          <w:p w14:paraId="2C4A5811" w14:textId="77777777" w:rsidR="005D7373" w:rsidRPr="000E1D4F" w:rsidRDefault="005D7373" w:rsidP="005D7373">
            <w:pPr>
              <w:spacing w:before="60" w:after="60"/>
              <w:rPr>
                <w:rFonts w:eastAsia="Calibri" w:cs="Arial"/>
                <w:b/>
                <w:bCs/>
                <w:color w:val="000000"/>
                <w:sz w:val="18"/>
                <w:szCs w:val="18"/>
                <w:lang w:val="en-AU" w:eastAsia="en-US"/>
              </w:rPr>
            </w:pPr>
            <w:r w:rsidRPr="000E1D4F">
              <w:rPr>
                <w:rFonts w:eastAsia="Calibri" w:cs="Arial"/>
                <w:b/>
                <w:bCs/>
                <w:color w:val="000000"/>
                <w:sz w:val="18"/>
                <w:szCs w:val="18"/>
                <w:lang w:val="en-AU" w:eastAsia="en-US"/>
              </w:rPr>
              <w:t> </w:t>
            </w:r>
          </w:p>
        </w:tc>
        <w:tc>
          <w:tcPr>
            <w:tcW w:w="7230" w:type="dxa"/>
            <w:tcBorders>
              <w:top w:val="nil"/>
              <w:left w:val="nil"/>
              <w:bottom w:val="single" w:sz="8" w:space="0" w:color="000000"/>
              <w:right w:val="single" w:sz="8" w:space="0" w:color="000000"/>
            </w:tcBorders>
            <w:shd w:val="clear" w:color="auto" w:fill="auto"/>
          </w:tcPr>
          <w:p w14:paraId="3B215207" w14:textId="77777777" w:rsidR="005D7373" w:rsidRPr="000E1D4F" w:rsidRDefault="005D7373" w:rsidP="005D7373">
            <w:pPr>
              <w:spacing w:before="60" w:after="60"/>
              <w:rPr>
                <w:rFonts w:eastAsia="Calibri" w:cs="Arial"/>
                <w:color w:val="000000"/>
                <w:sz w:val="18"/>
                <w:szCs w:val="18"/>
                <w:lang w:val="en-AU" w:eastAsia="en-US"/>
              </w:rPr>
            </w:pPr>
            <w:r w:rsidRPr="000E1D4F">
              <w:rPr>
                <w:rFonts w:eastAsia="Calibri" w:cs="Arial"/>
                <w:color w:val="000000"/>
                <w:sz w:val="18"/>
                <w:szCs w:val="18"/>
                <w:lang w:val="en-AU" w:eastAsia="en-US"/>
              </w:rPr>
              <w:t>1-2-3-4</w:t>
            </w:r>
            <w:r w:rsidRPr="000E1D4F">
              <w:rPr>
                <w:rFonts w:eastAsia="Calibri" w:cs="Arial"/>
                <w:b/>
                <w:color w:val="A6A6A6"/>
                <w:sz w:val="18"/>
                <w:szCs w:val="18"/>
                <w:lang w:val="en-AU" w:eastAsia="en-US"/>
              </w:rPr>
              <w:t>-5</w:t>
            </w:r>
            <w:r w:rsidRPr="000E1D4F">
              <w:rPr>
                <w:rFonts w:eastAsia="Calibri" w:cs="Arial"/>
                <w:color w:val="000000"/>
                <w:sz w:val="18"/>
                <w:szCs w:val="18"/>
                <w:lang w:val="en-AU" w:eastAsia="en-US"/>
              </w:rPr>
              <w:t xml:space="preserve">-6-7-8-9-10-11     [Value 5 converts to new feature </w:t>
            </w:r>
            <w:r w:rsidRPr="000E1D4F">
              <w:rPr>
                <w:rFonts w:eastAsia="Calibri" w:cs="Arial"/>
                <w:b/>
                <w:color w:val="000000"/>
                <w:sz w:val="18"/>
                <w:szCs w:val="18"/>
                <w:lang w:val="en-AU" w:eastAsia="en-US"/>
              </w:rPr>
              <w:t>Depth – No Bottom Found</w:t>
            </w:r>
            <w:r w:rsidRPr="000E1D4F">
              <w:rPr>
                <w:rFonts w:eastAsia="Calibri" w:cs="Arial"/>
                <w:color w:val="000000"/>
                <w:sz w:val="18"/>
                <w:szCs w:val="18"/>
                <w:lang w:val="en-AU" w:eastAsia="en-US"/>
              </w:rPr>
              <w:t>]</w:t>
            </w:r>
          </w:p>
        </w:tc>
      </w:tr>
      <w:tr w:rsidR="005D7373" w:rsidRPr="005D7373" w14:paraId="47191DAD" w14:textId="77777777" w:rsidTr="002C587A">
        <w:trPr>
          <w:cantSplit/>
          <w:trHeight w:val="270"/>
          <w:jc w:val="center"/>
        </w:trPr>
        <w:tc>
          <w:tcPr>
            <w:tcW w:w="1134" w:type="dxa"/>
            <w:tcBorders>
              <w:top w:val="nil"/>
              <w:left w:val="single" w:sz="8" w:space="0" w:color="000000"/>
              <w:bottom w:val="single" w:sz="8" w:space="0" w:color="000000"/>
              <w:right w:val="single" w:sz="8" w:space="0" w:color="000000"/>
            </w:tcBorders>
            <w:shd w:val="clear" w:color="auto" w:fill="auto"/>
          </w:tcPr>
          <w:p w14:paraId="326A2382" w14:textId="77777777" w:rsidR="005D7373" w:rsidRPr="000E1D4F" w:rsidRDefault="005D7373" w:rsidP="005D7373">
            <w:pPr>
              <w:spacing w:before="60" w:after="60"/>
              <w:rPr>
                <w:rFonts w:eastAsia="Calibri" w:cs="Arial"/>
                <w:color w:val="000000"/>
                <w:sz w:val="18"/>
                <w:szCs w:val="18"/>
                <w:lang w:val="en-AU" w:eastAsia="en-US"/>
              </w:rPr>
            </w:pPr>
            <w:r w:rsidRPr="000E1D4F">
              <w:rPr>
                <w:rFonts w:eastAsia="Calibri" w:cs="Arial"/>
                <w:color w:val="000000"/>
                <w:sz w:val="18"/>
                <w:szCs w:val="18"/>
                <w:lang w:val="en-AU" w:eastAsia="en-US"/>
              </w:rPr>
              <w:t> </w:t>
            </w:r>
          </w:p>
        </w:tc>
        <w:tc>
          <w:tcPr>
            <w:tcW w:w="1134" w:type="dxa"/>
            <w:tcBorders>
              <w:top w:val="nil"/>
              <w:left w:val="nil"/>
              <w:bottom w:val="single" w:sz="8" w:space="0" w:color="000000"/>
              <w:right w:val="single" w:sz="8" w:space="0" w:color="000000"/>
            </w:tcBorders>
            <w:shd w:val="clear" w:color="auto" w:fill="auto"/>
          </w:tcPr>
          <w:p w14:paraId="2CE1113D" w14:textId="77777777" w:rsidR="005D7373" w:rsidRPr="000E1D4F" w:rsidRDefault="005D7373" w:rsidP="005D7373">
            <w:pPr>
              <w:spacing w:before="60" w:after="60"/>
              <w:rPr>
                <w:rFonts w:eastAsia="Calibri" w:cs="Arial"/>
                <w:b/>
                <w:bCs/>
                <w:color w:val="000000"/>
                <w:sz w:val="18"/>
                <w:szCs w:val="18"/>
                <w:lang w:val="en-AU" w:eastAsia="en-US"/>
              </w:rPr>
            </w:pPr>
            <w:r w:rsidRPr="000E1D4F">
              <w:rPr>
                <w:rFonts w:eastAsia="Calibri" w:cs="Arial"/>
                <w:b/>
                <w:bCs/>
                <w:color w:val="000000"/>
                <w:sz w:val="18"/>
                <w:szCs w:val="18"/>
                <w:lang w:val="en-AU" w:eastAsia="en-US"/>
              </w:rPr>
              <w:t>BERTHS</w:t>
            </w:r>
          </w:p>
        </w:tc>
        <w:tc>
          <w:tcPr>
            <w:tcW w:w="7230" w:type="dxa"/>
            <w:tcBorders>
              <w:top w:val="nil"/>
              <w:left w:val="nil"/>
              <w:bottom w:val="single" w:sz="8" w:space="0" w:color="000000"/>
              <w:right w:val="single" w:sz="8" w:space="0" w:color="000000"/>
            </w:tcBorders>
            <w:shd w:val="clear" w:color="auto" w:fill="auto"/>
          </w:tcPr>
          <w:p w14:paraId="515F10EC" w14:textId="77777777" w:rsidR="005D7373" w:rsidRPr="000E1D4F" w:rsidRDefault="005D7373" w:rsidP="005D7373">
            <w:pPr>
              <w:spacing w:before="60" w:after="60"/>
              <w:rPr>
                <w:rFonts w:eastAsia="Calibri" w:cs="Arial"/>
                <w:color w:val="000000"/>
                <w:sz w:val="18"/>
                <w:szCs w:val="18"/>
                <w:lang w:val="en-AU" w:eastAsia="en-US"/>
              </w:rPr>
            </w:pPr>
            <w:r w:rsidRPr="000E1D4F">
              <w:rPr>
                <w:rFonts w:eastAsia="Calibri" w:cs="Arial"/>
                <w:color w:val="000000"/>
                <w:sz w:val="18"/>
                <w:szCs w:val="18"/>
                <w:lang w:val="en-AU" w:eastAsia="en-US"/>
              </w:rPr>
              <w:t>1-2</w:t>
            </w:r>
            <w:r w:rsidRPr="000E1D4F">
              <w:rPr>
                <w:rFonts w:eastAsia="Calibri" w:cs="Arial"/>
                <w:b/>
                <w:dstrike/>
                <w:color w:val="FF0000"/>
                <w:sz w:val="18"/>
                <w:szCs w:val="18"/>
                <w:lang w:val="en-AU" w:eastAsia="en-US"/>
              </w:rPr>
              <w:t>-3-4</w:t>
            </w:r>
          </w:p>
        </w:tc>
      </w:tr>
      <w:tr w:rsidR="005D7373" w:rsidRPr="005D7373" w14:paraId="6507D090" w14:textId="77777777" w:rsidTr="002C587A">
        <w:trPr>
          <w:cantSplit/>
          <w:trHeight w:val="270"/>
          <w:jc w:val="center"/>
        </w:trPr>
        <w:tc>
          <w:tcPr>
            <w:tcW w:w="1134" w:type="dxa"/>
            <w:tcBorders>
              <w:top w:val="nil"/>
              <w:left w:val="single" w:sz="8" w:space="0" w:color="000000"/>
              <w:bottom w:val="single" w:sz="8" w:space="0" w:color="000000"/>
              <w:right w:val="single" w:sz="8" w:space="0" w:color="000000"/>
            </w:tcBorders>
            <w:shd w:val="clear" w:color="auto" w:fill="auto"/>
          </w:tcPr>
          <w:p w14:paraId="29945DED" w14:textId="77777777" w:rsidR="005D7373" w:rsidRPr="000E1D4F" w:rsidRDefault="005D7373" w:rsidP="005D7373">
            <w:pPr>
              <w:spacing w:before="60" w:after="60"/>
              <w:rPr>
                <w:rFonts w:eastAsia="Calibri" w:cs="Arial"/>
                <w:color w:val="000000"/>
                <w:sz w:val="18"/>
                <w:szCs w:val="18"/>
                <w:lang w:val="en-AU" w:eastAsia="en-US"/>
              </w:rPr>
            </w:pPr>
            <w:r w:rsidRPr="000E1D4F">
              <w:rPr>
                <w:rFonts w:eastAsia="Calibri" w:cs="Arial"/>
                <w:color w:val="000000"/>
                <w:sz w:val="18"/>
                <w:szCs w:val="18"/>
                <w:lang w:val="en-AU" w:eastAsia="en-US"/>
              </w:rPr>
              <w:t> </w:t>
            </w:r>
          </w:p>
        </w:tc>
        <w:tc>
          <w:tcPr>
            <w:tcW w:w="1134" w:type="dxa"/>
            <w:tcBorders>
              <w:top w:val="nil"/>
              <w:left w:val="nil"/>
              <w:bottom w:val="single" w:sz="8" w:space="0" w:color="000000"/>
              <w:right w:val="single" w:sz="8" w:space="0" w:color="000000"/>
            </w:tcBorders>
            <w:shd w:val="clear" w:color="auto" w:fill="auto"/>
          </w:tcPr>
          <w:p w14:paraId="3BE40C0A" w14:textId="77777777" w:rsidR="005D7373" w:rsidRPr="000E1D4F" w:rsidRDefault="005D7373" w:rsidP="005D7373">
            <w:pPr>
              <w:spacing w:before="60" w:after="60"/>
              <w:rPr>
                <w:rFonts w:eastAsia="Calibri" w:cs="Arial"/>
                <w:b/>
                <w:bCs/>
                <w:color w:val="000000"/>
                <w:sz w:val="18"/>
                <w:szCs w:val="18"/>
                <w:lang w:val="en-AU" w:eastAsia="en-US"/>
              </w:rPr>
            </w:pPr>
            <w:r w:rsidRPr="000E1D4F">
              <w:rPr>
                <w:rFonts w:eastAsia="Calibri" w:cs="Arial"/>
                <w:b/>
                <w:bCs/>
                <w:color w:val="000000"/>
                <w:sz w:val="18"/>
                <w:szCs w:val="18"/>
                <w:lang w:val="en-AU" w:eastAsia="en-US"/>
              </w:rPr>
              <w:t>DWRTCL</w:t>
            </w:r>
          </w:p>
        </w:tc>
        <w:tc>
          <w:tcPr>
            <w:tcW w:w="7230" w:type="dxa"/>
            <w:tcBorders>
              <w:top w:val="nil"/>
              <w:left w:val="nil"/>
              <w:bottom w:val="single" w:sz="8" w:space="0" w:color="000000"/>
              <w:right w:val="single" w:sz="8" w:space="0" w:color="000000"/>
            </w:tcBorders>
            <w:shd w:val="clear" w:color="auto" w:fill="auto"/>
          </w:tcPr>
          <w:p w14:paraId="36AEA54A" w14:textId="77777777" w:rsidR="005D7373" w:rsidRPr="000E1D4F" w:rsidRDefault="005D7373" w:rsidP="005D7373">
            <w:pPr>
              <w:spacing w:before="60" w:after="60"/>
              <w:rPr>
                <w:rFonts w:eastAsia="Calibri" w:cs="Arial"/>
                <w:color w:val="000000"/>
                <w:sz w:val="18"/>
                <w:szCs w:val="18"/>
                <w:lang w:val="en-AU" w:eastAsia="en-US"/>
              </w:rPr>
            </w:pPr>
            <w:r w:rsidRPr="000E1D4F">
              <w:rPr>
                <w:rFonts w:eastAsia="Calibri" w:cs="Arial"/>
                <w:color w:val="000000"/>
                <w:sz w:val="18"/>
                <w:szCs w:val="18"/>
                <w:lang w:val="en-AU" w:eastAsia="en-US"/>
              </w:rPr>
              <w:t>1-2-3-4</w:t>
            </w:r>
            <w:r w:rsidRPr="000E1D4F">
              <w:rPr>
                <w:rFonts w:eastAsia="Calibri" w:cs="Arial"/>
                <w:b/>
                <w:color w:val="FF0000"/>
                <w:sz w:val="18"/>
                <w:szCs w:val="18"/>
                <w:lang w:val="en-AU" w:eastAsia="en-US"/>
              </w:rPr>
              <w:t>-6-7</w:t>
            </w:r>
          </w:p>
        </w:tc>
      </w:tr>
      <w:tr w:rsidR="005D7373" w:rsidRPr="005D7373" w14:paraId="45545E3C" w14:textId="77777777" w:rsidTr="002C587A">
        <w:trPr>
          <w:cantSplit/>
          <w:trHeight w:val="270"/>
          <w:jc w:val="center"/>
        </w:trPr>
        <w:tc>
          <w:tcPr>
            <w:tcW w:w="1134" w:type="dxa"/>
            <w:tcBorders>
              <w:top w:val="nil"/>
              <w:left w:val="single" w:sz="8" w:space="0" w:color="000000"/>
              <w:bottom w:val="single" w:sz="8" w:space="0" w:color="000000"/>
              <w:right w:val="single" w:sz="8" w:space="0" w:color="000000"/>
            </w:tcBorders>
            <w:shd w:val="clear" w:color="auto" w:fill="auto"/>
          </w:tcPr>
          <w:p w14:paraId="77D9057E" w14:textId="77777777" w:rsidR="005D7373" w:rsidRPr="000E1D4F" w:rsidRDefault="005D7373" w:rsidP="005D7373">
            <w:pPr>
              <w:spacing w:before="60" w:after="60"/>
              <w:rPr>
                <w:rFonts w:eastAsia="Calibri" w:cs="Arial"/>
                <w:color w:val="000000"/>
                <w:sz w:val="18"/>
                <w:szCs w:val="18"/>
                <w:lang w:val="en-AU" w:eastAsia="en-US"/>
              </w:rPr>
            </w:pPr>
            <w:r w:rsidRPr="000E1D4F">
              <w:rPr>
                <w:rFonts w:eastAsia="Calibri" w:cs="Arial"/>
                <w:color w:val="000000"/>
                <w:sz w:val="18"/>
                <w:szCs w:val="18"/>
                <w:lang w:val="en-AU" w:eastAsia="en-US"/>
              </w:rPr>
              <w:t> </w:t>
            </w:r>
          </w:p>
        </w:tc>
        <w:tc>
          <w:tcPr>
            <w:tcW w:w="1134" w:type="dxa"/>
            <w:tcBorders>
              <w:top w:val="nil"/>
              <w:left w:val="nil"/>
              <w:bottom w:val="single" w:sz="8" w:space="0" w:color="000000"/>
              <w:right w:val="single" w:sz="8" w:space="0" w:color="000000"/>
            </w:tcBorders>
            <w:shd w:val="clear" w:color="auto" w:fill="auto"/>
          </w:tcPr>
          <w:p w14:paraId="5BB4A32A" w14:textId="77777777" w:rsidR="005D7373" w:rsidRPr="000E1D4F" w:rsidRDefault="005D7373" w:rsidP="005D7373">
            <w:pPr>
              <w:spacing w:before="60" w:after="60"/>
              <w:rPr>
                <w:rFonts w:eastAsia="Calibri" w:cs="Arial"/>
                <w:b/>
                <w:bCs/>
                <w:color w:val="000000"/>
                <w:sz w:val="18"/>
                <w:szCs w:val="18"/>
                <w:lang w:val="en-AU" w:eastAsia="en-US"/>
              </w:rPr>
            </w:pPr>
            <w:r w:rsidRPr="000E1D4F">
              <w:rPr>
                <w:rFonts w:eastAsia="Calibri" w:cs="Arial"/>
                <w:b/>
                <w:bCs/>
                <w:color w:val="000000"/>
                <w:sz w:val="18"/>
                <w:szCs w:val="18"/>
                <w:lang w:val="en-AU" w:eastAsia="en-US"/>
              </w:rPr>
              <w:t>DWRTPT</w:t>
            </w:r>
          </w:p>
        </w:tc>
        <w:tc>
          <w:tcPr>
            <w:tcW w:w="7230" w:type="dxa"/>
            <w:tcBorders>
              <w:top w:val="nil"/>
              <w:left w:val="nil"/>
              <w:bottom w:val="single" w:sz="8" w:space="0" w:color="000000"/>
              <w:right w:val="single" w:sz="8" w:space="0" w:color="000000"/>
            </w:tcBorders>
            <w:shd w:val="clear" w:color="auto" w:fill="auto"/>
          </w:tcPr>
          <w:p w14:paraId="3BE46DC8" w14:textId="77777777" w:rsidR="005D7373" w:rsidRPr="000E1D4F" w:rsidRDefault="005D7373" w:rsidP="005D7373">
            <w:pPr>
              <w:spacing w:before="60" w:after="60"/>
              <w:rPr>
                <w:rFonts w:eastAsia="Calibri" w:cs="Arial"/>
                <w:color w:val="000000"/>
                <w:sz w:val="18"/>
                <w:szCs w:val="18"/>
                <w:lang w:val="en-AU" w:eastAsia="en-US"/>
              </w:rPr>
            </w:pPr>
            <w:r w:rsidRPr="000E1D4F">
              <w:rPr>
                <w:rFonts w:eastAsia="Calibri" w:cs="Arial"/>
                <w:color w:val="000000"/>
                <w:sz w:val="18"/>
                <w:szCs w:val="18"/>
                <w:lang w:val="en-AU" w:eastAsia="en-US"/>
              </w:rPr>
              <w:t>1-2-3-4</w:t>
            </w:r>
            <w:r w:rsidRPr="000E1D4F">
              <w:rPr>
                <w:rFonts w:eastAsia="Calibri" w:cs="Arial"/>
                <w:b/>
                <w:color w:val="FF0000"/>
                <w:sz w:val="18"/>
                <w:szCs w:val="18"/>
                <w:lang w:val="en-AU" w:eastAsia="en-US"/>
              </w:rPr>
              <w:t>-6-7</w:t>
            </w:r>
          </w:p>
        </w:tc>
      </w:tr>
      <w:tr w:rsidR="005D7373" w:rsidRPr="005D7373" w14:paraId="33AB4212" w14:textId="77777777" w:rsidTr="002C587A">
        <w:trPr>
          <w:cantSplit/>
          <w:trHeight w:val="270"/>
          <w:jc w:val="center"/>
        </w:trPr>
        <w:tc>
          <w:tcPr>
            <w:tcW w:w="1134" w:type="dxa"/>
            <w:tcBorders>
              <w:top w:val="nil"/>
              <w:left w:val="single" w:sz="8" w:space="0" w:color="000000"/>
              <w:bottom w:val="single" w:sz="8" w:space="0" w:color="000000"/>
              <w:right w:val="single" w:sz="8" w:space="0" w:color="000000"/>
            </w:tcBorders>
            <w:shd w:val="clear" w:color="auto" w:fill="auto"/>
          </w:tcPr>
          <w:p w14:paraId="50AFEFB3" w14:textId="77777777" w:rsidR="005D7373" w:rsidRPr="000E1D4F" w:rsidRDefault="005D7373" w:rsidP="005D7373">
            <w:pPr>
              <w:spacing w:before="60" w:after="60"/>
              <w:rPr>
                <w:rFonts w:eastAsia="Calibri" w:cs="Arial"/>
                <w:color w:val="000000"/>
                <w:sz w:val="18"/>
                <w:szCs w:val="18"/>
                <w:lang w:val="en-AU" w:eastAsia="en-US"/>
              </w:rPr>
            </w:pPr>
            <w:r w:rsidRPr="000E1D4F">
              <w:rPr>
                <w:rFonts w:eastAsia="Calibri" w:cs="Arial"/>
                <w:color w:val="000000"/>
                <w:sz w:val="18"/>
                <w:szCs w:val="18"/>
                <w:lang w:val="en-AU" w:eastAsia="en-US"/>
              </w:rPr>
              <w:t> </w:t>
            </w:r>
          </w:p>
        </w:tc>
        <w:tc>
          <w:tcPr>
            <w:tcW w:w="1134" w:type="dxa"/>
            <w:tcBorders>
              <w:top w:val="nil"/>
              <w:left w:val="nil"/>
              <w:bottom w:val="single" w:sz="8" w:space="0" w:color="000000"/>
              <w:right w:val="single" w:sz="8" w:space="0" w:color="000000"/>
            </w:tcBorders>
            <w:shd w:val="clear" w:color="auto" w:fill="auto"/>
          </w:tcPr>
          <w:p w14:paraId="088B7FF2" w14:textId="77777777" w:rsidR="005D7373" w:rsidRPr="000E1D4F" w:rsidRDefault="005D7373" w:rsidP="005D7373">
            <w:pPr>
              <w:spacing w:before="60" w:after="60"/>
              <w:rPr>
                <w:rFonts w:eastAsia="Calibri" w:cs="Arial"/>
                <w:b/>
                <w:bCs/>
                <w:dstrike/>
                <w:color w:val="FF0000"/>
                <w:sz w:val="18"/>
                <w:szCs w:val="18"/>
                <w:lang w:val="en-AU" w:eastAsia="en-US"/>
              </w:rPr>
            </w:pPr>
            <w:r w:rsidRPr="000E1D4F">
              <w:rPr>
                <w:rFonts w:eastAsia="Calibri" w:cs="Arial"/>
                <w:b/>
                <w:bCs/>
                <w:dstrike/>
                <w:color w:val="FF0000"/>
                <w:sz w:val="18"/>
                <w:szCs w:val="18"/>
                <w:lang w:val="en-AU" w:eastAsia="en-US"/>
              </w:rPr>
              <w:t>DEPARE</w:t>
            </w:r>
          </w:p>
        </w:tc>
        <w:tc>
          <w:tcPr>
            <w:tcW w:w="7230" w:type="dxa"/>
            <w:tcBorders>
              <w:top w:val="nil"/>
              <w:left w:val="nil"/>
              <w:bottom w:val="single" w:sz="8" w:space="0" w:color="000000"/>
              <w:right w:val="single" w:sz="8" w:space="0" w:color="000000"/>
            </w:tcBorders>
            <w:shd w:val="clear" w:color="auto" w:fill="auto"/>
          </w:tcPr>
          <w:p w14:paraId="6AB81930" w14:textId="77777777" w:rsidR="005D7373" w:rsidRPr="000E1D4F" w:rsidRDefault="005D7373" w:rsidP="005D7373">
            <w:pPr>
              <w:spacing w:before="60" w:after="60"/>
              <w:rPr>
                <w:rFonts w:eastAsia="Calibri" w:cs="Arial"/>
                <w:sz w:val="18"/>
                <w:szCs w:val="18"/>
                <w:lang w:val="en-AU" w:eastAsia="en-US"/>
              </w:rPr>
            </w:pPr>
            <w:r w:rsidRPr="000E1D4F">
              <w:rPr>
                <w:rFonts w:eastAsia="Calibri" w:cs="Arial"/>
                <w:b/>
                <w:dstrike/>
                <w:color w:val="FF0000"/>
                <w:sz w:val="18"/>
                <w:szCs w:val="18"/>
                <w:lang w:val="en-AU" w:eastAsia="en-US"/>
              </w:rPr>
              <w:t>1-2-3-4</w:t>
            </w:r>
            <w:r w:rsidRPr="000E1D4F">
              <w:rPr>
                <w:rFonts w:eastAsia="Calibri" w:cs="Arial"/>
                <w:sz w:val="18"/>
                <w:szCs w:val="18"/>
                <w:lang w:val="en-AU" w:eastAsia="en-US"/>
              </w:rPr>
              <w:t xml:space="preserve">     [</w:t>
            </w:r>
            <w:r w:rsidRPr="000E1D4F">
              <w:rPr>
                <w:rFonts w:eastAsia="Calibri" w:cs="Arial"/>
                <w:b/>
                <w:sz w:val="18"/>
                <w:szCs w:val="18"/>
                <w:lang w:val="en-AU" w:eastAsia="en-US"/>
              </w:rPr>
              <w:t>quality of vertical measurement</w:t>
            </w:r>
            <w:r w:rsidRPr="000E1D4F">
              <w:rPr>
                <w:rFonts w:eastAsia="Calibri" w:cs="Arial"/>
                <w:sz w:val="18"/>
                <w:szCs w:val="18"/>
                <w:lang w:val="en-AU" w:eastAsia="en-US"/>
              </w:rPr>
              <w:t xml:space="preserve"> is not a valid attribute for </w:t>
            </w:r>
            <w:r w:rsidRPr="000E1D4F">
              <w:rPr>
                <w:rFonts w:eastAsia="Calibri" w:cs="Arial"/>
                <w:b/>
                <w:sz w:val="18"/>
                <w:szCs w:val="18"/>
                <w:lang w:val="en-AU" w:eastAsia="en-US"/>
              </w:rPr>
              <w:t>Depth Area</w:t>
            </w:r>
            <w:r w:rsidRPr="000E1D4F">
              <w:rPr>
                <w:rFonts w:eastAsia="Calibri" w:cs="Arial"/>
                <w:sz w:val="18"/>
                <w:szCs w:val="18"/>
                <w:lang w:val="en-AU" w:eastAsia="en-US"/>
              </w:rPr>
              <w:t>]</w:t>
            </w:r>
          </w:p>
        </w:tc>
      </w:tr>
      <w:tr w:rsidR="005D7373" w:rsidRPr="005D7373" w14:paraId="2AC1A528" w14:textId="77777777" w:rsidTr="002C587A">
        <w:trPr>
          <w:cantSplit/>
          <w:trHeight w:val="270"/>
          <w:jc w:val="center"/>
        </w:trPr>
        <w:tc>
          <w:tcPr>
            <w:tcW w:w="1134" w:type="dxa"/>
            <w:tcBorders>
              <w:top w:val="nil"/>
              <w:left w:val="single" w:sz="8" w:space="0" w:color="000000"/>
              <w:bottom w:val="single" w:sz="8" w:space="0" w:color="000000"/>
              <w:right w:val="single" w:sz="8" w:space="0" w:color="000000"/>
            </w:tcBorders>
            <w:shd w:val="clear" w:color="auto" w:fill="auto"/>
          </w:tcPr>
          <w:p w14:paraId="4C127B23" w14:textId="77777777" w:rsidR="005D7373" w:rsidRPr="000E1D4F" w:rsidRDefault="005D7373" w:rsidP="005D7373">
            <w:pPr>
              <w:spacing w:before="60" w:after="60"/>
              <w:rPr>
                <w:rFonts w:eastAsia="Calibri" w:cs="Arial"/>
                <w:color w:val="000000"/>
                <w:sz w:val="18"/>
                <w:szCs w:val="18"/>
                <w:lang w:val="en-AU" w:eastAsia="en-US"/>
              </w:rPr>
            </w:pPr>
            <w:r w:rsidRPr="000E1D4F">
              <w:rPr>
                <w:rFonts w:eastAsia="Calibri" w:cs="Arial"/>
                <w:color w:val="000000"/>
                <w:sz w:val="18"/>
                <w:szCs w:val="18"/>
                <w:lang w:val="en-AU" w:eastAsia="en-US"/>
              </w:rPr>
              <w:t> </w:t>
            </w:r>
          </w:p>
        </w:tc>
        <w:tc>
          <w:tcPr>
            <w:tcW w:w="1134" w:type="dxa"/>
            <w:tcBorders>
              <w:top w:val="nil"/>
              <w:left w:val="nil"/>
              <w:bottom w:val="single" w:sz="8" w:space="0" w:color="000000"/>
              <w:right w:val="single" w:sz="8" w:space="0" w:color="000000"/>
            </w:tcBorders>
            <w:shd w:val="clear" w:color="auto" w:fill="auto"/>
          </w:tcPr>
          <w:p w14:paraId="7C0ADC4E" w14:textId="77777777" w:rsidR="005D7373" w:rsidRPr="000E1D4F" w:rsidRDefault="005D7373" w:rsidP="005D7373">
            <w:pPr>
              <w:spacing w:before="60" w:after="60"/>
              <w:rPr>
                <w:rFonts w:eastAsia="Calibri" w:cs="Arial"/>
                <w:b/>
                <w:bCs/>
                <w:color w:val="000000"/>
                <w:sz w:val="18"/>
                <w:szCs w:val="18"/>
                <w:lang w:val="en-AU" w:eastAsia="en-US"/>
              </w:rPr>
            </w:pPr>
            <w:r w:rsidRPr="000E1D4F">
              <w:rPr>
                <w:rFonts w:eastAsia="Calibri" w:cs="Arial"/>
                <w:b/>
                <w:bCs/>
                <w:color w:val="000000"/>
                <w:sz w:val="18"/>
                <w:szCs w:val="18"/>
                <w:lang w:val="en-AU" w:eastAsia="en-US"/>
              </w:rPr>
              <w:t>FAIRWY</w:t>
            </w:r>
          </w:p>
        </w:tc>
        <w:tc>
          <w:tcPr>
            <w:tcW w:w="7230" w:type="dxa"/>
            <w:tcBorders>
              <w:top w:val="nil"/>
              <w:left w:val="nil"/>
              <w:bottom w:val="single" w:sz="8" w:space="0" w:color="000000"/>
              <w:right w:val="single" w:sz="8" w:space="0" w:color="000000"/>
            </w:tcBorders>
            <w:shd w:val="clear" w:color="auto" w:fill="auto"/>
          </w:tcPr>
          <w:p w14:paraId="47B2A06F" w14:textId="77777777" w:rsidR="005D7373" w:rsidRPr="000E1D4F" w:rsidRDefault="005D7373" w:rsidP="005D7373">
            <w:pPr>
              <w:spacing w:before="60" w:after="60"/>
              <w:rPr>
                <w:rFonts w:eastAsia="Calibri" w:cs="Arial"/>
                <w:color w:val="000000"/>
                <w:sz w:val="18"/>
                <w:szCs w:val="18"/>
                <w:lang w:val="en-AU" w:eastAsia="en-US"/>
              </w:rPr>
            </w:pPr>
            <w:r w:rsidRPr="000E1D4F">
              <w:rPr>
                <w:rFonts w:eastAsia="Calibri" w:cs="Arial"/>
                <w:color w:val="000000"/>
                <w:sz w:val="18"/>
                <w:szCs w:val="18"/>
                <w:lang w:val="en-AU" w:eastAsia="en-US"/>
              </w:rPr>
              <w:t>1-2</w:t>
            </w:r>
            <w:r w:rsidRPr="000E1D4F">
              <w:rPr>
                <w:rFonts w:eastAsia="Calibri" w:cs="Arial"/>
                <w:b/>
                <w:dstrike/>
                <w:color w:val="FF0000"/>
                <w:sz w:val="18"/>
                <w:szCs w:val="18"/>
                <w:lang w:val="en-AU" w:eastAsia="en-US"/>
              </w:rPr>
              <w:t>-3-4</w:t>
            </w:r>
            <w:r w:rsidRPr="000E1D4F">
              <w:rPr>
                <w:rFonts w:eastAsia="Calibri" w:cs="Arial"/>
                <w:b/>
                <w:color w:val="FF0000"/>
                <w:sz w:val="18"/>
                <w:szCs w:val="18"/>
                <w:lang w:val="en-AU" w:eastAsia="en-US"/>
              </w:rPr>
              <w:t>-6</w:t>
            </w:r>
          </w:p>
        </w:tc>
      </w:tr>
      <w:tr w:rsidR="005D7373" w:rsidRPr="005D7373" w14:paraId="13DEA745" w14:textId="77777777" w:rsidTr="002C587A">
        <w:trPr>
          <w:cantSplit/>
          <w:trHeight w:val="270"/>
          <w:jc w:val="center"/>
        </w:trPr>
        <w:tc>
          <w:tcPr>
            <w:tcW w:w="1134" w:type="dxa"/>
            <w:tcBorders>
              <w:top w:val="nil"/>
              <w:left w:val="single" w:sz="8" w:space="0" w:color="000000"/>
              <w:bottom w:val="single" w:sz="8" w:space="0" w:color="000000"/>
              <w:right w:val="single" w:sz="8" w:space="0" w:color="000000"/>
            </w:tcBorders>
            <w:shd w:val="clear" w:color="auto" w:fill="auto"/>
          </w:tcPr>
          <w:p w14:paraId="61E9B969" w14:textId="77777777" w:rsidR="005D7373" w:rsidRPr="000E1D4F" w:rsidRDefault="005D7373" w:rsidP="005D7373">
            <w:pPr>
              <w:spacing w:before="60" w:after="60"/>
              <w:rPr>
                <w:rFonts w:eastAsia="Calibri" w:cs="Arial"/>
                <w:color w:val="000000"/>
                <w:sz w:val="18"/>
                <w:szCs w:val="18"/>
                <w:lang w:val="en-AU" w:eastAsia="en-US"/>
              </w:rPr>
            </w:pPr>
            <w:r w:rsidRPr="000E1D4F">
              <w:rPr>
                <w:rFonts w:eastAsia="Calibri" w:cs="Arial"/>
                <w:color w:val="000000"/>
                <w:sz w:val="18"/>
                <w:szCs w:val="18"/>
                <w:lang w:val="en-AU" w:eastAsia="en-US"/>
              </w:rPr>
              <w:t> </w:t>
            </w:r>
          </w:p>
        </w:tc>
        <w:tc>
          <w:tcPr>
            <w:tcW w:w="1134" w:type="dxa"/>
            <w:tcBorders>
              <w:top w:val="nil"/>
              <w:left w:val="nil"/>
              <w:bottom w:val="single" w:sz="8" w:space="0" w:color="000000"/>
              <w:right w:val="single" w:sz="8" w:space="0" w:color="000000"/>
            </w:tcBorders>
            <w:shd w:val="clear" w:color="auto" w:fill="auto"/>
          </w:tcPr>
          <w:p w14:paraId="5E7ACEBA" w14:textId="77777777" w:rsidR="005D7373" w:rsidRPr="000E1D4F" w:rsidRDefault="005D7373" w:rsidP="005D7373">
            <w:pPr>
              <w:spacing w:before="60" w:after="60"/>
              <w:rPr>
                <w:rFonts w:eastAsia="Calibri" w:cs="Arial"/>
                <w:b/>
                <w:bCs/>
                <w:color w:val="000000"/>
                <w:sz w:val="18"/>
                <w:szCs w:val="18"/>
                <w:lang w:val="en-AU" w:eastAsia="en-US"/>
              </w:rPr>
            </w:pPr>
            <w:r w:rsidRPr="000E1D4F">
              <w:rPr>
                <w:rFonts w:eastAsia="Calibri" w:cs="Arial"/>
                <w:b/>
                <w:bCs/>
                <w:color w:val="000000"/>
                <w:sz w:val="18"/>
                <w:szCs w:val="18"/>
                <w:lang w:val="en-AU" w:eastAsia="en-US"/>
              </w:rPr>
              <w:t>RCRTCL</w:t>
            </w:r>
          </w:p>
        </w:tc>
        <w:tc>
          <w:tcPr>
            <w:tcW w:w="7230" w:type="dxa"/>
            <w:tcBorders>
              <w:top w:val="nil"/>
              <w:left w:val="nil"/>
              <w:bottom w:val="single" w:sz="8" w:space="0" w:color="000000"/>
              <w:right w:val="single" w:sz="8" w:space="0" w:color="000000"/>
            </w:tcBorders>
            <w:shd w:val="clear" w:color="auto" w:fill="auto"/>
          </w:tcPr>
          <w:p w14:paraId="2859B0C1" w14:textId="77777777" w:rsidR="005D7373" w:rsidRPr="000E1D4F" w:rsidRDefault="005D7373" w:rsidP="005D7373">
            <w:pPr>
              <w:spacing w:before="60" w:after="60"/>
              <w:rPr>
                <w:rFonts w:eastAsia="Calibri" w:cs="Arial"/>
                <w:color w:val="000000"/>
                <w:sz w:val="18"/>
                <w:szCs w:val="18"/>
                <w:lang w:val="en-AU" w:eastAsia="en-US"/>
              </w:rPr>
            </w:pPr>
            <w:r w:rsidRPr="000E1D4F">
              <w:rPr>
                <w:rFonts w:eastAsia="Calibri" w:cs="Arial"/>
                <w:color w:val="000000"/>
                <w:sz w:val="18"/>
                <w:szCs w:val="18"/>
                <w:lang w:val="en-AU" w:eastAsia="en-US"/>
              </w:rPr>
              <w:t>1-2-3-4</w:t>
            </w:r>
            <w:r w:rsidRPr="000E1D4F">
              <w:rPr>
                <w:rFonts w:eastAsia="Calibri" w:cs="Arial"/>
                <w:b/>
                <w:color w:val="FF0000"/>
                <w:sz w:val="18"/>
                <w:szCs w:val="18"/>
                <w:lang w:val="en-AU" w:eastAsia="en-US"/>
              </w:rPr>
              <w:t>-6</w:t>
            </w:r>
          </w:p>
        </w:tc>
      </w:tr>
      <w:tr w:rsidR="005D7373" w:rsidRPr="005D7373" w14:paraId="79B72293" w14:textId="77777777" w:rsidTr="002C587A">
        <w:trPr>
          <w:cantSplit/>
          <w:trHeight w:val="270"/>
          <w:jc w:val="center"/>
        </w:trPr>
        <w:tc>
          <w:tcPr>
            <w:tcW w:w="1134" w:type="dxa"/>
            <w:tcBorders>
              <w:top w:val="nil"/>
              <w:left w:val="single" w:sz="8" w:space="0" w:color="000000"/>
              <w:bottom w:val="single" w:sz="8" w:space="0" w:color="000000"/>
              <w:right w:val="single" w:sz="8" w:space="0" w:color="000000"/>
            </w:tcBorders>
            <w:shd w:val="clear" w:color="auto" w:fill="auto"/>
          </w:tcPr>
          <w:p w14:paraId="5FC3BCA9" w14:textId="77777777" w:rsidR="005D7373" w:rsidRPr="000E1D4F" w:rsidRDefault="005D7373" w:rsidP="005D7373">
            <w:pPr>
              <w:spacing w:before="60" w:after="60"/>
              <w:rPr>
                <w:rFonts w:eastAsia="Calibri" w:cs="Arial"/>
                <w:color w:val="000000"/>
                <w:sz w:val="18"/>
                <w:szCs w:val="18"/>
                <w:lang w:val="en-AU" w:eastAsia="en-US"/>
              </w:rPr>
            </w:pPr>
            <w:r w:rsidRPr="000E1D4F">
              <w:rPr>
                <w:rFonts w:eastAsia="Calibri" w:cs="Arial"/>
                <w:color w:val="000000"/>
                <w:sz w:val="18"/>
                <w:szCs w:val="18"/>
                <w:lang w:val="en-AU" w:eastAsia="en-US"/>
              </w:rPr>
              <w:t> </w:t>
            </w:r>
          </w:p>
        </w:tc>
        <w:tc>
          <w:tcPr>
            <w:tcW w:w="1134" w:type="dxa"/>
            <w:tcBorders>
              <w:top w:val="nil"/>
              <w:left w:val="nil"/>
              <w:bottom w:val="single" w:sz="8" w:space="0" w:color="000000"/>
              <w:right w:val="single" w:sz="8" w:space="0" w:color="000000"/>
            </w:tcBorders>
            <w:shd w:val="clear" w:color="auto" w:fill="auto"/>
          </w:tcPr>
          <w:p w14:paraId="73297AE1" w14:textId="77777777" w:rsidR="005D7373" w:rsidRPr="000E1D4F" w:rsidRDefault="005D7373" w:rsidP="005D7373">
            <w:pPr>
              <w:spacing w:before="60" w:after="60"/>
              <w:rPr>
                <w:rFonts w:eastAsia="Calibri" w:cs="Arial"/>
                <w:b/>
                <w:bCs/>
                <w:color w:val="000000"/>
                <w:sz w:val="18"/>
                <w:szCs w:val="18"/>
                <w:lang w:val="en-AU" w:eastAsia="en-US"/>
              </w:rPr>
            </w:pPr>
            <w:r w:rsidRPr="000E1D4F">
              <w:rPr>
                <w:rFonts w:eastAsia="Calibri" w:cs="Arial"/>
                <w:b/>
                <w:bCs/>
                <w:color w:val="000000"/>
                <w:sz w:val="18"/>
                <w:szCs w:val="18"/>
                <w:lang w:val="en-AU" w:eastAsia="en-US"/>
              </w:rPr>
              <w:t>RECTRC</w:t>
            </w:r>
          </w:p>
        </w:tc>
        <w:tc>
          <w:tcPr>
            <w:tcW w:w="7230" w:type="dxa"/>
            <w:tcBorders>
              <w:top w:val="nil"/>
              <w:left w:val="nil"/>
              <w:bottom w:val="single" w:sz="8" w:space="0" w:color="000000"/>
              <w:right w:val="single" w:sz="8" w:space="0" w:color="000000"/>
            </w:tcBorders>
            <w:shd w:val="clear" w:color="auto" w:fill="auto"/>
          </w:tcPr>
          <w:p w14:paraId="195C01A0" w14:textId="77777777" w:rsidR="005D7373" w:rsidRPr="000E1D4F" w:rsidRDefault="005D7373" w:rsidP="005D7373">
            <w:pPr>
              <w:spacing w:before="60" w:after="60"/>
              <w:rPr>
                <w:rFonts w:eastAsia="Calibri" w:cs="Arial"/>
                <w:color w:val="000000"/>
                <w:sz w:val="18"/>
                <w:szCs w:val="18"/>
                <w:lang w:val="en-AU" w:eastAsia="en-US"/>
              </w:rPr>
            </w:pPr>
            <w:r w:rsidRPr="000E1D4F">
              <w:rPr>
                <w:rFonts w:eastAsia="Calibri" w:cs="Arial"/>
                <w:color w:val="000000"/>
                <w:sz w:val="18"/>
                <w:szCs w:val="18"/>
                <w:lang w:val="en-AU" w:eastAsia="en-US"/>
              </w:rPr>
              <w:t>1-2</w:t>
            </w:r>
            <w:r w:rsidRPr="000E1D4F">
              <w:rPr>
                <w:rFonts w:eastAsia="Calibri" w:cs="Arial"/>
                <w:b/>
                <w:dstrike/>
                <w:color w:val="FF0000"/>
                <w:sz w:val="18"/>
                <w:szCs w:val="18"/>
                <w:lang w:val="en-AU" w:eastAsia="en-US"/>
              </w:rPr>
              <w:t>-3-4</w:t>
            </w:r>
            <w:r w:rsidRPr="000E1D4F">
              <w:rPr>
                <w:rFonts w:eastAsia="Calibri" w:cs="Arial"/>
                <w:color w:val="000000"/>
                <w:sz w:val="18"/>
                <w:szCs w:val="18"/>
                <w:lang w:val="en-AU" w:eastAsia="en-US"/>
              </w:rPr>
              <w:t>-6</w:t>
            </w:r>
          </w:p>
        </w:tc>
      </w:tr>
      <w:tr w:rsidR="005D7373" w:rsidRPr="005D7373" w14:paraId="59E20D49" w14:textId="77777777" w:rsidTr="002C587A">
        <w:trPr>
          <w:cantSplit/>
          <w:trHeight w:val="270"/>
          <w:jc w:val="center"/>
        </w:trPr>
        <w:tc>
          <w:tcPr>
            <w:tcW w:w="1134" w:type="dxa"/>
            <w:tcBorders>
              <w:top w:val="nil"/>
              <w:left w:val="single" w:sz="8" w:space="0" w:color="000000"/>
              <w:bottom w:val="single" w:sz="8" w:space="0" w:color="000000"/>
              <w:right w:val="single" w:sz="8" w:space="0" w:color="000000"/>
            </w:tcBorders>
            <w:shd w:val="clear" w:color="auto" w:fill="auto"/>
          </w:tcPr>
          <w:p w14:paraId="01B65E3D" w14:textId="77777777" w:rsidR="005D7373" w:rsidRPr="000E1D4F" w:rsidRDefault="005D7373" w:rsidP="005D7373">
            <w:pPr>
              <w:spacing w:before="60" w:after="60"/>
              <w:rPr>
                <w:rFonts w:eastAsia="Calibri" w:cs="Arial"/>
                <w:color w:val="000000"/>
                <w:sz w:val="18"/>
                <w:szCs w:val="18"/>
                <w:lang w:val="en-AU" w:eastAsia="en-US"/>
              </w:rPr>
            </w:pPr>
            <w:r w:rsidRPr="000E1D4F">
              <w:rPr>
                <w:rFonts w:eastAsia="Calibri" w:cs="Arial"/>
                <w:color w:val="000000"/>
                <w:sz w:val="18"/>
                <w:szCs w:val="18"/>
                <w:lang w:val="en-AU" w:eastAsia="en-US"/>
              </w:rPr>
              <w:t> </w:t>
            </w:r>
          </w:p>
        </w:tc>
        <w:tc>
          <w:tcPr>
            <w:tcW w:w="1134" w:type="dxa"/>
            <w:tcBorders>
              <w:top w:val="nil"/>
              <w:left w:val="nil"/>
              <w:bottom w:val="single" w:sz="8" w:space="0" w:color="000000"/>
              <w:right w:val="single" w:sz="8" w:space="0" w:color="000000"/>
            </w:tcBorders>
            <w:shd w:val="clear" w:color="auto" w:fill="auto"/>
          </w:tcPr>
          <w:p w14:paraId="4C49EEF3" w14:textId="77777777" w:rsidR="005D7373" w:rsidRPr="000E1D4F" w:rsidRDefault="005D7373" w:rsidP="005D7373">
            <w:pPr>
              <w:spacing w:before="60" w:after="60"/>
              <w:rPr>
                <w:rFonts w:eastAsia="Calibri" w:cs="Arial"/>
                <w:b/>
                <w:bCs/>
                <w:color w:val="000000"/>
                <w:sz w:val="18"/>
                <w:szCs w:val="18"/>
                <w:lang w:val="en-AU" w:eastAsia="en-US"/>
              </w:rPr>
            </w:pPr>
            <w:r w:rsidRPr="000E1D4F">
              <w:rPr>
                <w:rFonts w:eastAsia="Calibri" w:cs="Arial"/>
                <w:b/>
                <w:bCs/>
                <w:color w:val="000000"/>
                <w:sz w:val="18"/>
                <w:szCs w:val="18"/>
                <w:lang w:val="en-AU" w:eastAsia="en-US"/>
              </w:rPr>
              <w:t>SOUNDG</w:t>
            </w:r>
          </w:p>
        </w:tc>
        <w:tc>
          <w:tcPr>
            <w:tcW w:w="7230" w:type="dxa"/>
            <w:tcBorders>
              <w:top w:val="nil"/>
              <w:left w:val="nil"/>
              <w:bottom w:val="single" w:sz="8" w:space="0" w:color="000000"/>
              <w:right w:val="single" w:sz="8" w:space="0" w:color="000000"/>
            </w:tcBorders>
            <w:shd w:val="clear" w:color="auto" w:fill="auto"/>
          </w:tcPr>
          <w:p w14:paraId="4B60C13D" w14:textId="77777777" w:rsidR="005D7373" w:rsidRPr="000E1D4F" w:rsidRDefault="005D7373" w:rsidP="005D7373">
            <w:pPr>
              <w:spacing w:before="60" w:after="60"/>
              <w:rPr>
                <w:rFonts w:eastAsia="Calibri" w:cs="Arial"/>
                <w:color w:val="000000"/>
                <w:sz w:val="18"/>
                <w:szCs w:val="18"/>
                <w:lang w:val="en-AU" w:eastAsia="en-US"/>
              </w:rPr>
            </w:pPr>
            <w:r w:rsidRPr="000E1D4F">
              <w:rPr>
                <w:rFonts w:eastAsia="Calibri" w:cs="Arial"/>
                <w:color w:val="000000"/>
                <w:sz w:val="18"/>
                <w:szCs w:val="18"/>
                <w:lang w:val="en-AU" w:eastAsia="en-US"/>
              </w:rPr>
              <w:t>1-3-4-</w:t>
            </w:r>
            <w:r w:rsidRPr="000E1D4F">
              <w:rPr>
                <w:rFonts w:eastAsia="Calibri" w:cs="Arial"/>
                <w:b/>
                <w:color w:val="A6A6A6"/>
                <w:sz w:val="18"/>
                <w:szCs w:val="18"/>
                <w:lang w:val="en-AU" w:eastAsia="en-US"/>
              </w:rPr>
              <w:t>5-</w:t>
            </w:r>
            <w:r w:rsidRPr="000E1D4F">
              <w:rPr>
                <w:rFonts w:eastAsia="Calibri" w:cs="Arial"/>
                <w:color w:val="000000"/>
                <w:sz w:val="18"/>
                <w:szCs w:val="18"/>
                <w:lang w:val="en-AU" w:eastAsia="en-US"/>
              </w:rPr>
              <w:t>8-9</w:t>
            </w:r>
            <w:r w:rsidRPr="000E1D4F">
              <w:rPr>
                <w:rFonts w:eastAsia="Calibri" w:cs="Arial"/>
                <w:b/>
                <w:dstrike/>
                <w:color w:val="FF0000"/>
                <w:sz w:val="18"/>
                <w:szCs w:val="18"/>
                <w:lang w:val="en-AU" w:eastAsia="en-US"/>
              </w:rPr>
              <w:t>-10-11</w:t>
            </w:r>
          </w:p>
        </w:tc>
      </w:tr>
      <w:tr w:rsidR="005D7373" w:rsidRPr="005D7373" w14:paraId="1DCF652D" w14:textId="77777777" w:rsidTr="002C587A">
        <w:trPr>
          <w:cantSplit/>
          <w:trHeight w:val="270"/>
          <w:jc w:val="center"/>
        </w:trPr>
        <w:tc>
          <w:tcPr>
            <w:tcW w:w="1134" w:type="dxa"/>
            <w:tcBorders>
              <w:top w:val="nil"/>
              <w:left w:val="single" w:sz="8" w:space="0" w:color="000000"/>
              <w:bottom w:val="single" w:sz="8" w:space="0" w:color="000000"/>
              <w:right w:val="single" w:sz="8" w:space="0" w:color="000000"/>
            </w:tcBorders>
            <w:shd w:val="clear" w:color="auto" w:fill="auto"/>
          </w:tcPr>
          <w:p w14:paraId="50249856" w14:textId="77777777" w:rsidR="005D7373" w:rsidRPr="000E1D4F" w:rsidRDefault="005D7373" w:rsidP="005D7373">
            <w:pPr>
              <w:spacing w:before="60" w:after="60"/>
              <w:rPr>
                <w:rFonts w:eastAsia="Calibri" w:cs="Arial"/>
                <w:color w:val="000000"/>
                <w:sz w:val="18"/>
                <w:szCs w:val="18"/>
                <w:lang w:val="en-AU" w:eastAsia="en-US"/>
              </w:rPr>
            </w:pPr>
            <w:r w:rsidRPr="000E1D4F">
              <w:rPr>
                <w:rFonts w:eastAsia="Calibri" w:cs="Arial"/>
                <w:color w:val="000000"/>
                <w:sz w:val="18"/>
                <w:szCs w:val="18"/>
                <w:lang w:val="en-AU" w:eastAsia="en-US"/>
              </w:rPr>
              <w:t> </w:t>
            </w:r>
          </w:p>
        </w:tc>
        <w:tc>
          <w:tcPr>
            <w:tcW w:w="1134" w:type="dxa"/>
            <w:tcBorders>
              <w:top w:val="nil"/>
              <w:left w:val="nil"/>
              <w:bottom w:val="single" w:sz="8" w:space="0" w:color="000000"/>
              <w:right w:val="single" w:sz="8" w:space="0" w:color="000000"/>
            </w:tcBorders>
            <w:shd w:val="clear" w:color="auto" w:fill="auto"/>
          </w:tcPr>
          <w:p w14:paraId="26F50DE2" w14:textId="77777777" w:rsidR="005D7373" w:rsidRPr="000E1D4F" w:rsidRDefault="005D7373" w:rsidP="005D7373">
            <w:pPr>
              <w:spacing w:before="60" w:after="60"/>
              <w:rPr>
                <w:rFonts w:eastAsia="Calibri" w:cs="Arial"/>
                <w:b/>
                <w:bCs/>
                <w:dstrike/>
                <w:color w:val="000000"/>
                <w:sz w:val="18"/>
                <w:szCs w:val="18"/>
                <w:lang w:val="en-AU" w:eastAsia="en-US"/>
              </w:rPr>
            </w:pPr>
            <w:r w:rsidRPr="000E1D4F">
              <w:rPr>
                <w:rFonts w:eastAsia="Calibri" w:cs="Arial"/>
                <w:b/>
                <w:bCs/>
                <w:dstrike/>
                <w:color w:val="FF0000"/>
                <w:sz w:val="18"/>
                <w:szCs w:val="18"/>
                <w:lang w:val="en-AU" w:eastAsia="en-US"/>
              </w:rPr>
              <w:t>SWPARE</w:t>
            </w:r>
          </w:p>
        </w:tc>
        <w:tc>
          <w:tcPr>
            <w:tcW w:w="7230" w:type="dxa"/>
            <w:tcBorders>
              <w:top w:val="nil"/>
              <w:left w:val="nil"/>
              <w:bottom w:val="single" w:sz="8" w:space="0" w:color="000000"/>
              <w:right w:val="single" w:sz="8" w:space="0" w:color="000000"/>
            </w:tcBorders>
            <w:shd w:val="clear" w:color="auto" w:fill="auto"/>
          </w:tcPr>
          <w:p w14:paraId="22226D7F" w14:textId="77777777" w:rsidR="005D7373" w:rsidRPr="000E1D4F" w:rsidRDefault="005D7373" w:rsidP="005D7373">
            <w:pPr>
              <w:spacing w:before="60" w:after="60"/>
              <w:rPr>
                <w:rFonts w:eastAsia="Calibri" w:cs="Arial"/>
                <w:b/>
                <w:dstrike/>
                <w:color w:val="000000"/>
                <w:sz w:val="18"/>
                <w:szCs w:val="18"/>
                <w:lang w:val="en-AU" w:eastAsia="en-US"/>
              </w:rPr>
            </w:pPr>
            <w:r w:rsidRPr="000E1D4F">
              <w:rPr>
                <w:rFonts w:eastAsia="Calibri" w:cs="Arial"/>
                <w:b/>
                <w:dstrike/>
                <w:color w:val="FF0000"/>
                <w:sz w:val="18"/>
                <w:szCs w:val="18"/>
                <w:lang w:val="en-AU" w:eastAsia="en-US"/>
              </w:rPr>
              <w:t>1-3-4-5-8-9-10-11</w:t>
            </w:r>
            <w:r w:rsidRPr="000E1D4F">
              <w:rPr>
                <w:rFonts w:eastAsia="Calibri" w:cs="Arial"/>
                <w:color w:val="000000"/>
                <w:sz w:val="18"/>
                <w:szCs w:val="18"/>
                <w:lang w:val="en-AU" w:eastAsia="en-US"/>
              </w:rPr>
              <w:t xml:space="preserve">     </w:t>
            </w:r>
            <w:r w:rsidRPr="000E1D4F">
              <w:rPr>
                <w:rFonts w:eastAsia="Calibri" w:cs="Arial"/>
                <w:sz w:val="18"/>
                <w:szCs w:val="18"/>
                <w:lang w:val="en-AU" w:eastAsia="en-US"/>
              </w:rPr>
              <w:t>[</w:t>
            </w:r>
            <w:r w:rsidRPr="000E1D4F">
              <w:rPr>
                <w:rFonts w:eastAsia="Calibri" w:cs="Arial"/>
                <w:b/>
                <w:sz w:val="18"/>
                <w:szCs w:val="18"/>
                <w:lang w:val="en-AU" w:eastAsia="en-US"/>
              </w:rPr>
              <w:t>quality of vertical measurement</w:t>
            </w:r>
            <w:r w:rsidRPr="000E1D4F">
              <w:rPr>
                <w:rFonts w:eastAsia="Calibri" w:cs="Arial"/>
                <w:sz w:val="18"/>
                <w:szCs w:val="18"/>
                <w:lang w:val="en-AU" w:eastAsia="en-US"/>
              </w:rPr>
              <w:t xml:space="preserve"> is not a valid attribute for </w:t>
            </w:r>
            <w:r w:rsidRPr="000E1D4F">
              <w:rPr>
                <w:rFonts w:eastAsia="Calibri" w:cs="Arial"/>
                <w:b/>
                <w:sz w:val="18"/>
                <w:szCs w:val="18"/>
                <w:lang w:val="en-AU" w:eastAsia="en-US"/>
              </w:rPr>
              <w:t>Swept Area</w:t>
            </w:r>
            <w:r w:rsidRPr="000E1D4F">
              <w:rPr>
                <w:rFonts w:eastAsia="Calibri" w:cs="Arial"/>
                <w:sz w:val="18"/>
                <w:szCs w:val="18"/>
                <w:lang w:val="en-AU" w:eastAsia="en-US"/>
              </w:rPr>
              <w:t>]</w:t>
            </w:r>
          </w:p>
        </w:tc>
      </w:tr>
      <w:tr w:rsidR="005D7373" w:rsidRPr="005D7373" w14:paraId="349D7A6C" w14:textId="77777777" w:rsidTr="002C587A">
        <w:trPr>
          <w:cantSplit/>
          <w:trHeight w:val="270"/>
          <w:jc w:val="center"/>
        </w:trPr>
        <w:tc>
          <w:tcPr>
            <w:tcW w:w="1134" w:type="dxa"/>
            <w:tcBorders>
              <w:top w:val="nil"/>
              <w:left w:val="single" w:sz="8" w:space="0" w:color="000000"/>
              <w:bottom w:val="single" w:sz="8" w:space="0" w:color="000000"/>
              <w:right w:val="single" w:sz="8" w:space="0" w:color="000000"/>
            </w:tcBorders>
            <w:shd w:val="clear" w:color="auto" w:fill="auto"/>
          </w:tcPr>
          <w:p w14:paraId="38692020" w14:textId="77777777" w:rsidR="005D7373" w:rsidRPr="000E1D4F" w:rsidRDefault="005D7373" w:rsidP="005D7373">
            <w:pPr>
              <w:spacing w:before="60" w:after="60"/>
              <w:rPr>
                <w:rFonts w:eastAsia="Calibri" w:cs="Arial"/>
                <w:color w:val="000000"/>
                <w:sz w:val="18"/>
                <w:szCs w:val="18"/>
                <w:lang w:val="en-AU" w:eastAsia="en-US"/>
              </w:rPr>
            </w:pPr>
            <w:r w:rsidRPr="000E1D4F">
              <w:rPr>
                <w:rFonts w:eastAsia="Calibri" w:cs="Arial"/>
                <w:color w:val="000000"/>
                <w:sz w:val="18"/>
                <w:szCs w:val="18"/>
                <w:lang w:val="en-AU" w:eastAsia="en-US"/>
              </w:rPr>
              <w:t> </w:t>
            </w:r>
          </w:p>
        </w:tc>
        <w:tc>
          <w:tcPr>
            <w:tcW w:w="1134" w:type="dxa"/>
            <w:tcBorders>
              <w:top w:val="nil"/>
              <w:left w:val="nil"/>
              <w:bottom w:val="single" w:sz="8" w:space="0" w:color="000000"/>
              <w:right w:val="single" w:sz="8" w:space="0" w:color="000000"/>
            </w:tcBorders>
            <w:shd w:val="clear" w:color="auto" w:fill="auto"/>
          </w:tcPr>
          <w:p w14:paraId="34024EFB" w14:textId="77777777" w:rsidR="005D7373" w:rsidRPr="000E1D4F" w:rsidRDefault="005D7373" w:rsidP="005D7373">
            <w:pPr>
              <w:spacing w:before="60" w:after="60"/>
              <w:rPr>
                <w:rFonts w:eastAsia="Calibri" w:cs="Arial"/>
                <w:b/>
                <w:bCs/>
                <w:color w:val="000000"/>
                <w:sz w:val="18"/>
                <w:szCs w:val="18"/>
                <w:lang w:val="en-AU" w:eastAsia="en-US"/>
              </w:rPr>
            </w:pPr>
            <w:r w:rsidRPr="000E1D4F">
              <w:rPr>
                <w:rFonts w:eastAsia="Calibri" w:cs="Arial"/>
                <w:b/>
                <w:bCs/>
                <w:color w:val="000000"/>
                <w:sz w:val="18"/>
                <w:szCs w:val="18"/>
                <w:lang w:val="en-AU" w:eastAsia="en-US"/>
              </w:rPr>
              <w:t>TWRTPT</w:t>
            </w:r>
          </w:p>
        </w:tc>
        <w:tc>
          <w:tcPr>
            <w:tcW w:w="7230" w:type="dxa"/>
            <w:tcBorders>
              <w:top w:val="nil"/>
              <w:left w:val="nil"/>
              <w:bottom w:val="single" w:sz="8" w:space="0" w:color="000000"/>
              <w:right w:val="single" w:sz="8" w:space="0" w:color="000000"/>
            </w:tcBorders>
            <w:shd w:val="clear" w:color="auto" w:fill="auto"/>
          </w:tcPr>
          <w:p w14:paraId="579CC77A" w14:textId="77777777" w:rsidR="005D7373" w:rsidRPr="000E1D4F" w:rsidRDefault="005D7373" w:rsidP="005D7373">
            <w:pPr>
              <w:spacing w:before="60" w:after="60"/>
              <w:rPr>
                <w:rFonts w:eastAsia="Calibri" w:cs="Arial"/>
                <w:color w:val="000000"/>
                <w:sz w:val="18"/>
                <w:szCs w:val="18"/>
                <w:lang w:val="en-AU" w:eastAsia="en-US"/>
              </w:rPr>
            </w:pPr>
            <w:r w:rsidRPr="000E1D4F">
              <w:rPr>
                <w:rFonts w:eastAsia="Calibri" w:cs="Arial"/>
                <w:color w:val="000000"/>
                <w:sz w:val="18"/>
                <w:szCs w:val="18"/>
                <w:lang w:val="en-AU" w:eastAsia="en-US"/>
              </w:rPr>
              <w:t>1-2-3-4</w:t>
            </w:r>
            <w:r w:rsidRPr="000E1D4F">
              <w:rPr>
                <w:rFonts w:eastAsia="Calibri" w:cs="Arial"/>
                <w:b/>
                <w:color w:val="FF0000"/>
                <w:sz w:val="18"/>
                <w:szCs w:val="18"/>
                <w:lang w:val="en-AU" w:eastAsia="en-US"/>
              </w:rPr>
              <w:t>-6</w:t>
            </w:r>
          </w:p>
        </w:tc>
      </w:tr>
      <w:tr w:rsidR="001F0CB0" w:rsidRPr="005D7373" w14:paraId="0B214D4F" w14:textId="77777777" w:rsidTr="002C587A">
        <w:trPr>
          <w:cantSplit/>
          <w:trHeight w:val="270"/>
          <w:jc w:val="center"/>
          <w:ins w:id="1836" w:author="Teh Stand" w:date="2021-08-19T14:33:00Z"/>
        </w:trPr>
        <w:tc>
          <w:tcPr>
            <w:tcW w:w="1134" w:type="dxa"/>
            <w:tcBorders>
              <w:top w:val="nil"/>
              <w:left w:val="single" w:sz="8" w:space="0" w:color="000000"/>
              <w:bottom w:val="single" w:sz="8" w:space="0" w:color="000000"/>
              <w:right w:val="single" w:sz="8" w:space="0" w:color="000000"/>
            </w:tcBorders>
            <w:shd w:val="clear" w:color="auto" w:fill="auto"/>
          </w:tcPr>
          <w:p w14:paraId="71A7FE0E" w14:textId="77777777" w:rsidR="001F0CB0" w:rsidRPr="000E1D4F" w:rsidRDefault="001F0CB0" w:rsidP="005D7373">
            <w:pPr>
              <w:spacing w:before="60" w:after="60"/>
              <w:rPr>
                <w:ins w:id="1837" w:author="Teh Stand" w:date="2021-08-19T14:33:00Z"/>
                <w:rFonts w:eastAsia="Calibri" w:cs="Arial"/>
                <w:color w:val="000000"/>
                <w:sz w:val="18"/>
                <w:szCs w:val="18"/>
                <w:lang w:val="en-AU" w:eastAsia="en-US"/>
              </w:rPr>
            </w:pPr>
          </w:p>
        </w:tc>
        <w:tc>
          <w:tcPr>
            <w:tcW w:w="1134" w:type="dxa"/>
            <w:tcBorders>
              <w:top w:val="nil"/>
              <w:left w:val="nil"/>
              <w:bottom w:val="single" w:sz="8" w:space="0" w:color="000000"/>
              <w:right w:val="single" w:sz="8" w:space="0" w:color="000000"/>
            </w:tcBorders>
            <w:shd w:val="clear" w:color="auto" w:fill="auto"/>
          </w:tcPr>
          <w:p w14:paraId="54CA485C" w14:textId="0F6ADD44" w:rsidR="001F0CB0" w:rsidRPr="000E1D4F" w:rsidRDefault="001F0CB0" w:rsidP="005D7373">
            <w:pPr>
              <w:spacing w:before="60" w:after="60"/>
              <w:rPr>
                <w:ins w:id="1838" w:author="Teh Stand" w:date="2021-08-19T14:33:00Z"/>
                <w:rFonts w:eastAsia="Calibri" w:cs="Arial"/>
                <w:b/>
                <w:bCs/>
                <w:color w:val="000000"/>
                <w:sz w:val="18"/>
                <w:szCs w:val="18"/>
                <w:lang w:val="en-AU" w:eastAsia="en-US"/>
              </w:rPr>
            </w:pPr>
            <w:ins w:id="1839" w:author="Teh Stand" w:date="2021-08-19T14:34:00Z">
              <w:r>
                <w:rPr>
                  <w:rFonts w:eastAsia="Calibri" w:cs="Arial"/>
                  <w:b/>
                  <w:bCs/>
                  <w:color w:val="000000"/>
                  <w:sz w:val="18"/>
                  <w:szCs w:val="18"/>
                  <w:lang w:val="en-AU" w:eastAsia="en-US"/>
                </w:rPr>
                <w:t>M_SREL</w:t>
              </w:r>
            </w:ins>
          </w:p>
        </w:tc>
        <w:tc>
          <w:tcPr>
            <w:tcW w:w="7230" w:type="dxa"/>
            <w:tcBorders>
              <w:top w:val="nil"/>
              <w:left w:val="nil"/>
              <w:bottom w:val="single" w:sz="8" w:space="0" w:color="000000"/>
              <w:right w:val="single" w:sz="8" w:space="0" w:color="000000"/>
            </w:tcBorders>
            <w:shd w:val="clear" w:color="auto" w:fill="auto"/>
          </w:tcPr>
          <w:p w14:paraId="6F46D333" w14:textId="01A666BD" w:rsidR="001F0CB0" w:rsidRPr="000E1D4F" w:rsidRDefault="001F0CB0" w:rsidP="005D7373">
            <w:pPr>
              <w:spacing w:before="60" w:after="60"/>
              <w:rPr>
                <w:ins w:id="1840" w:author="Teh Stand" w:date="2021-08-19T14:33:00Z"/>
                <w:rFonts w:eastAsia="Calibri" w:cs="Arial"/>
                <w:color w:val="000000"/>
                <w:sz w:val="18"/>
                <w:szCs w:val="18"/>
                <w:lang w:val="en-AU" w:eastAsia="en-US"/>
              </w:rPr>
            </w:pPr>
            <w:ins w:id="1841" w:author="Teh Stand" w:date="2021-08-19T14:34:00Z">
              <w:r w:rsidRPr="000E1D4F">
                <w:rPr>
                  <w:rFonts w:eastAsia="Calibri" w:cs="Arial"/>
                  <w:color w:val="000000"/>
                  <w:sz w:val="18"/>
                  <w:szCs w:val="18"/>
                  <w:lang w:val="en-AU" w:eastAsia="en-US"/>
                </w:rPr>
                <w:t>1-2-3-4</w:t>
              </w:r>
              <w:r w:rsidRPr="000E1D4F">
                <w:rPr>
                  <w:rFonts w:eastAsia="Calibri" w:cs="Arial"/>
                  <w:b/>
                  <w:color w:val="A6A6A6"/>
                  <w:sz w:val="18"/>
                  <w:szCs w:val="18"/>
                  <w:lang w:val="en-AU" w:eastAsia="en-US"/>
                </w:rPr>
                <w:t>-5</w:t>
              </w:r>
              <w:r w:rsidRPr="000E1D4F">
                <w:rPr>
                  <w:rFonts w:eastAsia="Calibri" w:cs="Arial"/>
                  <w:color w:val="000000"/>
                  <w:sz w:val="18"/>
                  <w:szCs w:val="18"/>
                  <w:lang w:val="en-AU" w:eastAsia="en-US"/>
                </w:rPr>
                <w:t>-6-7-8-9-10-11</w:t>
              </w:r>
            </w:ins>
          </w:p>
        </w:tc>
      </w:tr>
      <w:tr w:rsidR="005D7373" w:rsidRPr="005D7373" w14:paraId="1BA2E56D" w14:textId="77777777" w:rsidTr="002C587A">
        <w:trPr>
          <w:cantSplit/>
          <w:jc w:val="center"/>
        </w:trPr>
        <w:tc>
          <w:tcPr>
            <w:tcW w:w="1134" w:type="dxa"/>
            <w:tcBorders>
              <w:top w:val="nil"/>
              <w:left w:val="single" w:sz="8" w:space="0" w:color="000000"/>
              <w:bottom w:val="single" w:sz="8" w:space="0" w:color="000000"/>
              <w:right w:val="single" w:sz="8" w:space="0" w:color="000000"/>
            </w:tcBorders>
            <w:shd w:val="clear" w:color="auto" w:fill="auto"/>
          </w:tcPr>
          <w:p w14:paraId="58D66267" w14:textId="77777777" w:rsidR="005D7373" w:rsidRPr="000E1D4F" w:rsidRDefault="005D7373" w:rsidP="005D7373">
            <w:pPr>
              <w:spacing w:before="60" w:after="60"/>
              <w:rPr>
                <w:rFonts w:eastAsia="Calibri" w:cs="Arial"/>
                <w:color w:val="000000"/>
                <w:sz w:val="18"/>
                <w:szCs w:val="18"/>
                <w:lang w:val="en-AU" w:eastAsia="en-US"/>
              </w:rPr>
            </w:pPr>
            <w:r w:rsidRPr="000E1D4F">
              <w:rPr>
                <w:rFonts w:eastAsia="Calibri" w:cs="Arial"/>
                <w:color w:val="000000"/>
                <w:sz w:val="18"/>
                <w:szCs w:val="18"/>
                <w:lang w:val="en-AU" w:eastAsia="en-US"/>
              </w:rPr>
              <w:lastRenderedPageBreak/>
              <w:t>RESTRN</w:t>
            </w:r>
          </w:p>
        </w:tc>
        <w:tc>
          <w:tcPr>
            <w:tcW w:w="1134" w:type="dxa"/>
            <w:tcBorders>
              <w:top w:val="nil"/>
              <w:left w:val="nil"/>
              <w:bottom w:val="single" w:sz="8" w:space="0" w:color="000000"/>
              <w:right w:val="single" w:sz="8" w:space="0" w:color="000000"/>
            </w:tcBorders>
            <w:shd w:val="clear" w:color="auto" w:fill="auto"/>
          </w:tcPr>
          <w:p w14:paraId="3389DC97" w14:textId="77777777" w:rsidR="005D7373" w:rsidRPr="000E1D4F" w:rsidRDefault="005D7373" w:rsidP="005D7373">
            <w:pPr>
              <w:spacing w:before="60" w:after="60"/>
              <w:rPr>
                <w:rFonts w:eastAsia="Calibri" w:cs="Arial"/>
                <w:b/>
                <w:bCs/>
                <w:color w:val="000000"/>
                <w:sz w:val="18"/>
                <w:szCs w:val="18"/>
                <w:lang w:val="en-AU" w:eastAsia="en-US"/>
              </w:rPr>
            </w:pPr>
            <w:r w:rsidRPr="000E1D4F">
              <w:rPr>
                <w:rFonts w:eastAsia="Calibri" w:cs="Arial"/>
                <w:b/>
                <w:bCs/>
                <w:color w:val="000000"/>
                <w:sz w:val="18"/>
                <w:szCs w:val="18"/>
                <w:lang w:val="en-AU" w:eastAsia="en-US"/>
              </w:rPr>
              <w:t> </w:t>
            </w:r>
          </w:p>
        </w:tc>
        <w:tc>
          <w:tcPr>
            <w:tcW w:w="7230" w:type="dxa"/>
            <w:tcBorders>
              <w:top w:val="nil"/>
              <w:left w:val="nil"/>
              <w:bottom w:val="single" w:sz="8" w:space="0" w:color="000000"/>
              <w:right w:val="single" w:sz="8" w:space="0" w:color="000000"/>
            </w:tcBorders>
            <w:shd w:val="clear" w:color="auto" w:fill="auto"/>
          </w:tcPr>
          <w:p w14:paraId="4AE05828" w14:textId="77777777" w:rsidR="005D7373" w:rsidRPr="000E1D4F" w:rsidRDefault="005D7373" w:rsidP="005D7373">
            <w:pPr>
              <w:spacing w:before="60" w:after="60"/>
              <w:rPr>
                <w:rFonts w:eastAsia="Calibri" w:cs="Arial"/>
                <w:b/>
                <w:color w:val="0000FF"/>
                <w:sz w:val="18"/>
                <w:szCs w:val="18"/>
                <w:lang w:val="en-AU" w:eastAsia="en-US"/>
              </w:rPr>
            </w:pPr>
            <w:r w:rsidRPr="000E1D4F">
              <w:rPr>
                <w:rFonts w:eastAsia="Calibri" w:cs="Arial"/>
                <w:sz w:val="18"/>
                <w:szCs w:val="18"/>
                <w:lang w:val="en-AU" w:eastAsia="en-US"/>
              </w:rPr>
              <w:t>1-2-3-4-5-6-7-8-9-10-11-12-13-14-15-16-17-18-19-20-21-22-23-24-25-26-27</w:t>
            </w:r>
            <w:r w:rsidRPr="000E1D4F">
              <w:rPr>
                <w:rFonts w:eastAsia="Calibri" w:cs="Arial"/>
                <w:b/>
                <w:color w:val="0000FF"/>
                <w:sz w:val="18"/>
                <w:szCs w:val="18"/>
                <w:lang w:val="en-AU" w:eastAsia="en-US"/>
              </w:rPr>
              <w:t>-39</w:t>
            </w:r>
          </w:p>
        </w:tc>
      </w:tr>
      <w:tr w:rsidR="005D7373" w:rsidRPr="005D7373" w14:paraId="1C030BF2" w14:textId="77777777" w:rsidTr="002C587A">
        <w:trPr>
          <w:cantSplit/>
          <w:jc w:val="center"/>
        </w:trPr>
        <w:tc>
          <w:tcPr>
            <w:tcW w:w="1134" w:type="dxa"/>
            <w:tcBorders>
              <w:top w:val="nil"/>
              <w:left w:val="single" w:sz="8" w:space="0" w:color="000000"/>
              <w:bottom w:val="single" w:sz="4" w:space="0" w:color="auto"/>
              <w:right w:val="single" w:sz="8" w:space="0" w:color="000000"/>
            </w:tcBorders>
            <w:shd w:val="clear" w:color="auto" w:fill="auto"/>
          </w:tcPr>
          <w:p w14:paraId="534859D8" w14:textId="77777777" w:rsidR="005D7373" w:rsidRPr="000E1D4F" w:rsidRDefault="005D7373" w:rsidP="005D7373">
            <w:pPr>
              <w:spacing w:before="60" w:after="60"/>
              <w:rPr>
                <w:rFonts w:eastAsia="Calibri" w:cs="Arial"/>
                <w:color w:val="000000"/>
                <w:sz w:val="18"/>
                <w:szCs w:val="18"/>
                <w:lang w:val="en-AU" w:eastAsia="en-US"/>
              </w:rPr>
            </w:pPr>
            <w:r w:rsidRPr="000E1D4F">
              <w:rPr>
                <w:rFonts w:eastAsia="Calibri" w:cs="Arial"/>
                <w:color w:val="000000"/>
                <w:sz w:val="18"/>
                <w:szCs w:val="18"/>
                <w:lang w:val="en-AU" w:eastAsia="en-US"/>
              </w:rPr>
              <w:t> </w:t>
            </w:r>
          </w:p>
        </w:tc>
        <w:tc>
          <w:tcPr>
            <w:tcW w:w="1134" w:type="dxa"/>
            <w:tcBorders>
              <w:top w:val="nil"/>
              <w:left w:val="nil"/>
              <w:bottom w:val="single" w:sz="4" w:space="0" w:color="auto"/>
              <w:right w:val="single" w:sz="8" w:space="0" w:color="000000"/>
            </w:tcBorders>
            <w:shd w:val="clear" w:color="auto" w:fill="auto"/>
          </w:tcPr>
          <w:p w14:paraId="19AB85BE" w14:textId="77777777" w:rsidR="005D7373" w:rsidRPr="000E1D4F" w:rsidRDefault="005D7373" w:rsidP="005D7373">
            <w:pPr>
              <w:spacing w:before="60" w:after="60"/>
              <w:rPr>
                <w:rFonts w:eastAsia="Calibri" w:cs="Arial"/>
                <w:b/>
                <w:bCs/>
                <w:color w:val="000000"/>
                <w:sz w:val="18"/>
                <w:szCs w:val="18"/>
                <w:lang w:val="en-AU" w:eastAsia="en-US"/>
              </w:rPr>
            </w:pPr>
            <w:r w:rsidRPr="000E1D4F">
              <w:rPr>
                <w:rFonts w:eastAsia="Calibri" w:cs="Arial"/>
                <w:b/>
                <w:bCs/>
                <w:color w:val="000000"/>
                <w:sz w:val="18"/>
                <w:szCs w:val="18"/>
                <w:lang w:val="en-AU" w:eastAsia="en-US"/>
              </w:rPr>
              <w:t>ACHARE</w:t>
            </w:r>
          </w:p>
        </w:tc>
        <w:tc>
          <w:tcPr>
            <w:tcW w:w="7230" w:type="dxa"/>
            <w:tcBorders>
              <w:top w:val="nil"/>
              <w:left w:val="nil"/>
              <w:bottom w:val="single" w:sz="4" w:space="0" w:color="auto"/>
              <w:right w:val="single" w:sz="8" w:space="0" w:color="000000"/>
            </w:tcBorders>
            <w:shd w:val="clear" w:color="auto" w:fill="auto"/>
          </w:tcPr>
          <w:p w14:paraId="64368E6E" w14:textId="77777777" w:rsidR="005D7373" w:rsidRPr="000E1D4F" w:rsidRDefault="005D7373" w:rsidP="005D7373">
            <w:pPr>
              <w:spacing w:before="60" w:after="60"/>
              <w:rPr>
                <w:rFonts w:eastAsia="Calibri" w:cs="Arial"/>
                <w:color w:val="000000"/>
                <w:sz w:val="18"/>
                <w:szCs w:val="18"/>
                <w:lang w:val="en-AU" w:eastAsia="en-US"/>
              </w:rPr>
            </w:pPr>
            <w:r w:rsidRPr="000E1D4F">
              <w:rPr>
                <w:rFonts w:eastAsia="Calibri" w:cs="Arial"/>
                <w:color w:val="000000"/>
                <w:sz w:val="18"/>
                <w:szCs w:val="18"/>
                <w:lang w:val="en-AU" w:eastAsia="en-US"/>
              </w:rPr>
              <w:t>2-3-4-5-6-8-9-10-11-12-13-15-16-17-18-19-20-21-23-24-27</w:t>
            </w:r>
            <w:r w:rsidRPr="000E1D4F">
              <w:rPr>
                <w:rFonts w:eastAsia="Calibri" w:cs="Arial"/>
                <w:b/>
                <w:color w:val="0000FF"/>
                <w:sz w:val="18"/>
                <w:szCs w:val="18"/>
                <w:lang w:val="en-AU" w:eastAsia="en-US"/>
              </w:rPr>
              <w:t>-39</w:t>
            </w:r>
          </w:p>
        </w:tc>
      </w:tr>
      <w:tr w:rsidR="005D7373" w:rsidRPr="005D7373" w14:paraId="5F3F355C" w14:textId="77777777" w:rsidTr="002C587A">
        <w:trPr>
          <w:cantSplit/>
          <w:jc w:val="center"/>
        </w:trPr>
        <w:tc>
          <w:tcPr>
            <w:tcW w:w="1134" w:type="dxa"/>
            <w:tcBorders>
              <w:top w:val="single" w:sz="4" w:space="0" w:color="auto"/>
              <w:left w:val="single" w:sz="4" w:space="0" w:color="auto"/>
              <w:bottom w:val="single" w:sz="4" w:space="0" w:color="auto"/>
              <w:right w:val="single" w:sz="4" w:space="0" w:color="auto"/>
            </w:tcBorders>
            <w:shd w:val="clear" w:color="auto" w:fill="auto"/>
          </w:tcPr>
          <w:p w14:paraId="3BEE11AA" w14:textId="77777777" w:rsidR="005D7373" w:rsidRPr="000E1D4F" w:rsidRDefault="005D7373" w:rsidP="005D7373">
            <w:pPr>
              <w:spacing w:before="60" w:after="60"/>
              <w:rPr>
                <w:rFonts w:eastAsia="Calibri" w:cs="Arial"/>
                <w:color w:val="000000"/>
                <w:sz w:val="18"/>
                <w:szCs w:val="18"/>
                <w:lang w:val="en-AU" w:eastAsia="en-US"/>
              </w:rPr>
            </w:pPr>
            <w:r w:rsidRPr="000E1D4F">
              <w:rPr>
                <w:rFonts w:eastAsia="Calibri" w:cs="Arial"/>
                <w:color w:val="000000"/>
                <w:sz w:val="18"/>
                <w:szCs w:val="18"/>
                <w:lang w:val="en-AU" w:eastAsia="en-US"/>
              </w:rPr>
              <w:t> </w:t>
            </w:r>
          </w:p>
        </w:tc>
        <w:tc>
          <w:tcPr>
            <w:tcW w:w="1134" w:type="dxa"/>
            <w:tcBorders>
              <w:top w:val="single" w:sz="4" w:space="0" w:color="auto"/>
              <w:left w:val="single" w:sz="4" w:space="0" w:color="auto"/>
              <w:bottom w:val="single" w:sz="4" w:space="0" w:color="auto"/>
              <w:right w:val="single" w:sz="4" w:space="0" w:color="auto"/>
            </w:tcBorders>
            <w:shd w:val="clear" w:color="auto" w:fill="auto"/>
          </w:tcPr>
          <w:p w14:paraId="37287CED" w14:textId="77777777" w:rsidR="005D7373" w:rsidRPr="000E1D4F" w:rsidRDefault="005D7373" w:rsidP="005D7373">
            <w:pPr>
              <w:spacing w:before="60" w:after="60"/>
              <w:rPr>
                <w:rFonts w:eastAsia="Calibri" w:cs="Arial"/>
                <w:b/>
                <w:bCs/>
                <w:color w:val="000000"/>
                <w:sz w:val="18"/>
                <w:szCs w:val="18"/>
                <w:lang w:val="en-AU" w:eastAsia="en-US"/>
              </w:rPr>
            </w:pPr>
            <w:r w:rsidRPr="000E1D4F">
              <w:rPr>
                <w:rFonts w:eastAsia="Calibri" w:cs="Arial"/>
                <w:b/>
                <w:bCs/>
                <w:color w:val="000000"/>
                <w:sz w:val="18"/>
                <w:szCs w:val="18"/>
                <w:lang w:val="en-AU" w:eastAsia="en-US"/>
              </w:rPr>
              <w:t>CBLARE</w:t>
            </w:r>
          </w:p>
        </w:tc>
        <w:tc>
          <w:tcPr>
            <w:tcW w:w="7230" w:type="dxa"/>
            <w:tcBorders>
              <w:top w:val="single" w:sz="4" w:space="0" w:color="auto"/>
              <w:left w:val="single" w:sz="4" w:space="0" w:color="auto"/>
              <w:bottom w:val="single" w:sz="4" w:space="0" w:color="auto"/>
              <w:right w:val="single" w:sz="4" w:space="0" w:color="auto"/>
            </w:tcBorders>
            <w:shd w:val="clear" w:color="auto" w:fill="auto"/>
          </w:tcPr>
          <w:p w14:paraId="274D6598" w14:textId="77777777" w:rsidR="005D7373" w:rsidRPr="000E1D4F" w:rsidRDefault="005D7373" w:rsidP="005D7373">
            <w:pPr>
              <w:spacing w:before="60" w:after="60"/>
              <w:rPr>
                <w:rFonts w:eastAsia="Calibri" w:cs="Arial"/>
                <w:color w:val="000000"/>
                <w:sz w:val="18"/>
                <w:szCs w:val="18"/>
                <w:lang w:val="en-AU" w:eastAsia="en-US"/>
              </w:rPr>
            </w:pPr>
            <w:r w:rsidRPr="000E1D4F">
              <w:rPr>
                <w:rFonts w:eastAsia="Calibri" w:cs="Arial"/>
                <w:color w:val="000000"/>
                <w:sz w:val="18"/>
                <w:szCs w:val="18"/>
                <w:lang w:val="en-AU" w:eastAsia="en-US"/>
              </w:rPr>
              <w:t>1-2-3-4-5-6-7-8-9</w:t>
            </w:r>
            <w:r w:rsidRPr="00F35A02">
              <w:rPr>
                <w:rFonts w:eastAsia="Calibri" w:cs="Arial"/>
                <w:b/>
                <w:dstrike/>
                <w:color w:val="FF0000"/>
                <w:sz w:val="18"/>
                <w:szCs w:val="18"/>
                <w:lang w:val="en-AU" w:eastAsia="en-US"/>
                <w:rPrChange w:id="1842" w:author="Teh Stand" w:date="2021-08-20T09:21:00Z">
                  <w:rPr>
                    <w:rFonts w:eastAsia="Calibri" w:cs="Arial"/>
                    <w:color w:val="000000"/>
                    <w:sz w:val="18"/>
                    <w:szCs w:val="18"/>
                    <w:lang w:val="en-AU" w:eastAsia="en-US"/>
                  </w:rPr>
                </w:rPrChange>
              </w:rPr>
              <w:t>-10</w:t>
            </w:r>
            <w:r w:rsidRPr="000E1D4F">
              <w:rPr>
                <w:rFonts w:eastAsia="Calibri" w:cs="Arial"/>
                <w:color w:val="000000"/>
                <w:sz w:val="18"/>
                <w:szCs w:val="18"/>
                <w:lang w:val="en-AU" w:eastAsia="en-US"/>
              </w:rPr>
              <w:t>-11-12-13</w:t>
            </w:r>
            <w:r w:rsidRPr="000E1D4F">
              <w:rPr>
                <w:rFonts w:eastAsia="Calibri" w:cs="Arial"/>
                <w:b/>
                <w:color w:val="FF0000"/>
                <w:sz w:val="18"/>
                <w:szCs w:val="18"/>
                <w:lang w:val="en-AU" w:eastAsia="en-US"/>
              </w:rPr>
              <w:t>-14</w:t>
            </w:r>
            <w:r w:rsidRPr="000E1D4F">
              <w:rPr>
                <w:rFonts w:eastAsia="Calibri" w:cs="Arial"/>
                <w:color w:val="000000"/>
                <w:sz w:val="18"/>
                <w:szCs w:val="18"/>
                <w:lang w:val="en-AU" w:eastAsia="en-US"/>
              </w:rPr>
              <w:t>-16-17-18</w:t>
            </w:r>
            <w:r w:rsidRPr="000E1D4F">
              <w:rPr>
                <w:rFonts w:eastAsia="Calibri" w:cs="Arial"/>
                <w:b/>
                <w:dstrike/>
                <w:color w:val="FF0000"/>
                <w:sz w:val="18"/>
                <w:szCs w:val="18"/>
                <w:lang w:val="en-AU" w:eastAsia="en-US"/>
              </w:rPr>
              <w:t>-19</w:t>
            </w:r>
            <w:r w:rsidRPr="000E1D4F">
              <w:rPr>
                <w:rFonts w:eastAsia="Calibri" w:cs="Arial"/>
                <w:color w:val="000000"/>
                <w:sz w:val="18"/>
                <w:szCs w:val="18"/>
                <w:lang w:val="en-AU" w:eastAsia="en-US"/>
              </w:rPr>
              <w:t>-20</w:t>
            </w:r>
            <w:r w:rsidRPr="000E1D4F">
              <w:rPr>
                <w:rFonts w:eastAsia="Calibri" w:cs="Arial"/>
                <w:b/>
                <w:dstrike/>
                <w:color w:val="FF0000"/>
                <w:sz w:val="18"/>
                <w:szCs w:val="18"/>
                <w:lang w:val="en-AU" w:eastAsia="en-US"/>
              </w:rPr>
              <w:t>-21-22</w:t>
            </w:r>
            <w:r w:rsidRPr="000E1D4F">
              <w:rPr>
                <w:rFonts w:eastAsia="Calibri" w:cs="Arial"/>
                <w:color w:val="000000"/>
                <w:sz w:val="18"/>
                <w:szCs w:val="18"/>
                <w:lang w:val="en-AU" w:eastAsia="en-US"/>
              </w:rPr>
              <w:t>-23-24-25-27</w:t>
            </w:r>
            <w:r w:rsidRPr="000E1D4F">
              <w:rPr>
                <w:rFonts w:eastAsia="Calibri" w:cs="Arial"/>
                <w:b/>
                <w:color w:val="0000FF"/>
                <w:sz w:val="18"/>
                <w:szCs w:val="18"/>
                <w:lang w:val="en-AU" w:eastAsia="en-US"/>
              </w:rPr>
              <w:t>-39</w:t>
            </w:r>
          </w:p>
        </w:tc>
      </w:tr>
      <w:tr w:rsidR="005D7373" w:rsidRPr="005D7373" w14:paraId="23C81F9F" w14:textId="77777777" w:rsidTr="002C587A">
        <w:trPr>
          <w:cantSplit/>
          <w:jc w:val="center"/>
        </w:trPr>
        <w:tc>
          <w:tcPr>
            <w:tcW w:w="1134" w:type="dxa"/>
            <w:tcBorders>
              <w:top w:val="nil"/>
              <w:left w:val="single" w:sz="8" w:space="0" w:color="000000"/>
              <w:bottom w:val="single" w:sz="8" w:space="0" w:color="000000"/>
              <w:right w:val="single" w:sz="8" w:space="0" w:color="000000"/>
            </w:tcBorders>
            <w:shd w:val="clear" w:color="auto" w:fill="auto"/>
          </w:tcPr>
          <w:p w14:paraId="16EEECA8" w14:textId="77777777" w:rsidR="005D7373" w:rsidRPr="000E1D4F" w:rsidRDefault="005D7373" w:rsidP="005D7373">
            <w:pPr>
              <w:spacing w:before="60" w:after="60"/>
              <w:rPr>
                <w:rFonts w:eastAsia="Calibri" w:cs="Arial"/>
                <w:color w:val="000000"/>
                <w:sz w:val="18"/>
                <w:szCs w:val="18"/>
                <w:lang w:val="en-AU" w:eastAsia="en-US"/>
              </w:rPr>
            </w:pPr>
            <w:r w:rsidRPr="000E1D4F">
              <w:rPr>
                <w:rFonts w:eastAsia="Calibri" w:cs="Arial"/>
                <w:color w:val="000000"/>
                <w:sz w:val="18"/>
                <w:szCs w:val="18"/>
                <w:lang w:val="en-AU" w:eastAsia="en-US"/>
              </w:rPr>
              <w:t> </w:t>
            </w:r>
          </w:p>
        </w:tc>
        <w:tc>
          <w:tcPr>
            <w:tcW w:w="1134" w:type="dxa"/>
            <w:tcBorders>
              <w:top w:val="nil"/>
              <w:left w:val="nil"/>
              <w:bottom w:val="single" w:sz="8" w:space="0" w:color="000000"/>
              <w:right w:val="single" w:sz="8" w:space="0" w:color="000000"/>
            </w:tcBorders>
            <w:shd w:val="clear" w:color="auto" w:fill="auto"/>
          </w:tcPr>
          <w:p w14:paraId="66F9A186" w14:textId="77777777" w:rsidR="005D7373" w:rsidRPr="000E1D4F" w:rsidRDefault="005D7373" w:rsidP="005D7373">
            <w:pPr>
              <w:spacing w:before="60" w:after="60"/>
              <w:rPr>
                <w:rFonts w:eastAsia="Calibri" w:cs="Arial"/>
                <w:b/>
                <w:bCs/>
                <w:color w:val="000000"/>
                <w:sz w:val="18"/>
                <w:szCs w:val="18"/>
                <w:lang w:val="en-AU" w:eastAsia="en-US"/>
              </w:rPr>
            </w:pPr>
            <w:r w:rsidRPr="000E1D4F">
              <w:rPr>
                <w:rFonts w:eastAsia="Calibri" w:cs="Arial"/>
                <w:b/>
                <w:bCs/>
                <w:color w:val="000000"/>
                <w:sz w:val="18"/>
                <w:szCs w:val="18"/>
                <w:lang w:val="en-AU" w:eastAsia="en-US"/>
              </w:rPr>
              <w:t>DRGARE</w:t>
            </w:r>
          </w:p>
        </w:tc>
        <w:tc>
          <w:tcPr>
            <w:tcW w:w="7230" w:type="dxa"/>
            <w:tcBorders>
              <w:top w:val="nil"/>
              <w:left w:val="nil"/>
              <w:bottom w:val="single" w:sz="8" w:space="0" w:color="000000"/>
              <w:right w:val="single" w:sz="8" w:space="0" w:color="000000"/>
            </w:tcBorders>
            <w:shd w:val="clear" w:color="auto" w:fill="auto"/>
          </w:tcPr>
          <w:p w14:paraId="11B6903D" w14:textId="77777777" w:rsidR="005D7373" w:rsidRPr="000E1D4F" w:rsidRDefault="005D7373" w:rsidP="005D7373">
            <w:pPr>
              <w:spacing w:before="60" w:after="60"/>
              <w:rPr>
                <w:rFonts w:eastAsia="Calibri" w:cs="Arial"/>
                <w:color w:val="000000"/>
                <w:sz w:val="18"/>
                <w:szCs w:val="18"/>
                <w:lang w:val="en-AU" w:eastAsia="en-US"/>
              </w:rPr>
            </w:pPr>
            <w:r w:rsidRPr="000E1D4F">
              <w:rPr>
                <w:rFonts w:eastAsia="Calibri" w:cs="Arial"/>
                <w:color w:val="000000"/>
                <w:sz w:val="18"/>
                <w:szCs w:val="18"/>
                <w:lang w:val="en-AU" w:eastAsia="en-US"/>
              </w:rPr>
              <w:t>1-2-3-4-5-6</w:t>
            </w:r>
            <w:r w:rsidRPr="000E1D4F">
              <w:rPr>
                <w:rFonts w:eastAsia="Calibri" w:cs="Arial"/>
                <w:b/>
                <w:dstrike/>
                <w:color w:val="FF0000"/>
                <w:sz w:val="18"/>
                <w:szCs w:val="18"/>
                <w:lang w:val="en-AU" w:eastAsia="en-US"/>
              </w:rPr>
              <w:t>-7</w:t>
            </w:r>
            <w:r w:rsidRPr="000E1D4F">
              <w:rPr>
                <w:rFonts w:eastAsia="Calibri" w:cs="Arial"/>
                <w:color w:val="000000"/>
                <w:sz w:val="18"/>
                <w:szCs w:val="18"/>
                <w:lang w:val="en-AU" w:eastAsia="en-US"/>
              </w:rPr>
              <w:t>-8-11-12-13-16-17-18-19-20-21</w:t>
            </w:r>
            <w:r w:rsidRPr="000E1D4F">
              <w:rPr>
                <w:rFonts w:eastAsia="Calibri" w:cs="Arial"/>
                <w:b/>
                <w:dstrike/>
                <w:color w:val="FF0000"/>
                <w:sz w:val="18"/>
                <w:szCs w:val="18"/>
                <w:lang w:val="en-AU" w:eastAsia="en-US"/>
              </w:rPr>
              <w:t>-22</w:t>
            </w:r>
            <w:r w:rsidRPr="000E1D4F">
              <w:rPr>
                <w:rFonts w:eastAsia="Calibri" w:cs="Arial"/>
                <w:color w:val="000000"/>
                <w:sz w:val="18"/>
                <w:szCs w:val="18"/>
                <w:lang w:val="en-AU" w:eastAsia="en-US"/>
              </w:rPr>
              <w:t>-23-25-27</w:t>
            </w:r>
            <w:r w:rsidRPr="000E1D4F">
              <w:rPr>
                <w:rFonts w:eastAsia="Calibri" w:cs="Arial"/>
                <w:b/>
                <w:color w:val="0000FF"/>
                <w:sz w:val="18"/>
                <w:szCs w:val="18"/>
                <w:lang w:val="en-AU" w:eastAsia="en-US"/>
              </w:rPr>
              <w:t>-39</w:t>
            </w:r>
          </w:p>
        </w:tc>
      </w:tr>
      <w:tr w:rsidR="005D7373" w:rsidRPr="005D7373" w14:paraId="27553B4B" w14:textId="77777777" w:rsidTr="002C587A">
        <w:trPr>
          <w:cantSplit/>
          <w:jc w:val="center"/>
        </w:trPr>
        <w:tc>
          <w:tcPr>
            <w:tcW w:w="1134" w:type="dxa"/>
            <w:tcBorders>
              <w:top w:val="nil"/>
              <w:left w:val="single" w:sz="8" w:space="0" w:color="000000"/>
              <w:bottom w:val="single" w:sz="4" w:space="0" w:color="auto"/>
              <w:right w:val="single" w:sz="8" w:space="0" w:color="000000"/>
            </w:tcBorders>
            <w:shd w:val="clear" w:color="auto" w:fill="auto"/>
          </w:tcPr>
          <w:p w14:paraId="4F71D7B9" w14:textId="77777777" w:rsidR="005D7373" w:rsidRPr="000E1D4F" w:rsidRDefault="005D7373" w:rsidP="005D7373">
            <w:pPr>
              <w:spacing w:before="60" w:after="60"/>
              <w:rPr>
                <w:rFonts w:eastAsia="Calibri" w:cs="Arial"/>
                <w:color w:val="000000"/>
                <w:sz w:val="18"/>
                <w:szCs w:val="18"/>
                <w:lang w:val="en-AU" w:eastAsia="en-US"/>
              </w:rPr>
            </w:pPr>
            <w:r w:rsidRPr="000E1D4F">
              <w:rPr>
                <w:rFonts w:eastAsia="Calibri" w:cs="Arial"/>
                <w:color w:val="000000"/>
                <w:sz w:val="18"/>
                <w:szCs w:val="18"/>
                <w:lang w:val="en-AU" w:eastAsia="en-US"/>
              </w:rPr>
              <w:t> </w:t>
            </w:r>
          </w:p>
        </w:tc>
        <w:tc>
          <w:tcPr>
            <w:tcW w:w="1134" w:type="dxa"/>
            <w:tcBorders>
              <w:top w:val="nil"/>
              <w:left w:val="nil"/>
              <w:bottom w:val="single" w:sz="4" w:space="0" w:color="auto"/>
              <w:right w:val="single" w:sz="8" w:space="0" w:color="000000"/>
            </w:tcBorders>
            <w:shd w:val="clear" w:color="auto" w:fill="auto"/>
          </w:tcPr>
          <w:p w14:paraId="5D6DC08D" w14:textId="77777777" w:rsidR="005D7373" w:rsidRPr="000E1D4F" w:rsidRDefault="005D7373" w:rsidP="005D7373">
            <w:pPr>
              <w:spacing w:before="60" w:after="60"/>
              <w:rPr>
                <w:rFonts w:eastAsia="Calibri" w:cs="Arial"/>
                <w:b/>
                <w:bCs/>
                <w:color w:val="000000"/>
                <w:sz w:val="18"/>
                <w:szCs w:val="18"/>
                <w:lang w:val="en-AU" w:eastAsia="en-US"/>
              </w:rPr>
            </w:pPr>
            <w:r w:rsidRPr="000E1D4F">
              <w:rPr>
                <w:rFonts w:eastAsia="Calibri" w:cs="Arial"/>
                <w:b/>
                <w:bCs/>
                <w:color w:val="000000"/>
                <w:sz w:val="18"/>
                <w:szCs w:val="18"/>
                <w:lang w:val="en-AU" w:eastAsia="en-US"/>
              </w:rPr>
              <w:t>DMPGRD</w:t>
            </w:r>
          </w:p>
        </w:tc>
        <w:tc>
          <w:tcPr>
            <w:tcW w:w="7230" w:type="dxa"/>
            <w:tcBorders>
              <w:top w:val="nil"/>
              <w:left w:val="nil"/>
              <w:bottom w:val="single" w:sz="4" w:space="0" w:color="auto"/>
              <w:right w:val="single" w:sz="8" w:space="0" w:color="000000"/>
            </w:tcBorders>
            <w:shd w:val="clear" w:color="auto" w:fill="auto"/>
          </w:tcPr>
          <w:p w14:paraId="5680D416" w14:textId="77777777" w:rsidR="005D7373" w:rsidRPr="000E1D4F" w:rsidRDefault="005D7373" w:rsidP="005D7373">
            <w:pPr>
              <w:spacing w:before="60" w:after="60"/>
              <w:rPr>
                <w:rFonts w:eastAsia="Calibri" w:cs="Arial"/>
                <w:color w:val="000000"/>
                <w:sz w:val="18"/>
                <w:szCs w:val="18"/>
                <w:lang w:val="en-AU" w:eastAsia="en-US"/>
              </w:rPr>
            </w:pPr>
            <w:r w:rsidRPr="000E1D4F">
              <w:rPr>
                <w:rFonts w:eastAsia="Calibri" w:cs="Arial"/>
                <w:color w:val="000000"/>
                <w:sz w:val="18"/>
                <w:szCs w:val="18"/>
                <w:lang w:val="en-AU" w:eastAsia="en-US"/>
              </w:rPr>
              <w:t>1-2-3-4-5-6-7-8-9-10-11-12-13</w:t>
            </w:r>
            <w:r w:rsidRPr="000E1D4F">
              <w:rPr>
                <w:rFonts w:eastAsia="Calibri" w:cs="Arial"/>
                <w:b/>
                <w:dstrike/>
                <w:color w:val="FF0000"/>
                <w:sz w:val="18"/>
                <w:szCs w:val="18"/>
                <w:lang w:val="en-AU" w:eastAsia="en-US"/>
              </w:rPr>
              <w:t>-16</w:t>
            </w:r>
            <w:r w:rsidRPr="000E1D4F">
              <w:rPr>
                <w:rFonts w:eastAsia="Calibri" w:cs="Arial"/>
                <w:color w:val="000000"/>
                <w:sz w:val="18"/>
                <w:szCs w:val="18"/>
                <w:lang w:val="en-AU" w:eastAsia="en-US"/>
              </w:rPr>
              <w:t>-17-18-19-20-21-22-23-24-25-27</w:t>
            </w:r>
          </w:p>
        </w:tc>
      </w:tr>
      <w:tr w:rsidR="005D7373" w:rsidRPr="005D7373" w14:paraId="26342D92" w14:textId="77777777" w:rsidTr="002C587A">
        <w:trPr>
          <w:cantSplit/>
          <w:jc w:val="center"/>
        </w:trPr>
        <w:tc>
          <w:tcPr>
            <w:tcW w:w="1134" w:type="dxa"/>
            <w:tcBorders>
              <w:top w:val="single" w:sz="4" w:space="0" w:color="auto"/>
              <w:left w:val="single" w:sz="4" w:space="0" w:color="auto"/>
              <w:bottom w:val="single" w:sz="4" w:space="0" w:color="auto"/>
              <w:right w:val="single" w:sz="4" w:space="0" w:color="auto"/>
            </w:tcBorders>
            <w:shd w:val="clear" w:color="auto" w:fill="auto"/>
          </w:tcPr>
          <w:p w14:paraId="0BD063EC" w14:textId="77777777" w:rsidR="005D7373" w:rsidRPr="000E1D4F" w:rsidRDefault="005D7373" w:rsidP="005D7373">
            <w:pPr>
              <w:spacing w:before="60" w:after="60"/>
              <w:rPr>
                <w:rFonts w:eastAsia="Calibri" w:cs="Arial"/>
                <w:color w:val="000000"/>
                <w:sz w:val="18"/>
                <w:szCs w:val="18"/>
                <w:lang w:val="en-AU" w:eastAsia="en-US"/>
              </w:rPr>
            </w:pPr>
            <w:r w:rsidRPr="000E1D4F">
              <w:rPr>
                <w:rFonts w:eastAsia="Calibri" w:cs="Arial"/>
                <w:color w:val="000000"/>
                <w:sz w:val="18"/>
                <w:szCs w:val="18"/>
                <w:lang w:val="en-AU" w:eastAsia="en-US"/>
              </w:rPr>
              <w:t> </w:t>
            </w:r>
          </w:p>
        </w:tc>
        <w:tc>
          <w:tcPr>
            <w:tcW w:w="1134" w:type="dxa"/>
            <w:tcBorders>
              <w:top w:val="single" w:sz="4" w:space="0" w:color="auto"/>
              <w:left w:val="single" w:sz="4" w:space="0" w:color="auto"/>
              <w:bottom w:val="single" w:sz="4" w:space="0" w:color="auto"/>
              <w:right w:val="single" w:sz="4" w:space="0" w:color="auto"/>
            </w:tcBorders>
            <w:shd w:val="clear" w:color="auto" w:fill="auto"/>
          </w:tcPr>
          <w:p w14:paraId="549606A3" w14:textId="77777777" w:rsidR="005D7373" w:rsidRPr="000E1D4F" w:rsidRDefault="005D7373" w:rsidP="005D7373">
            <w:pPr>
              <w:spacing w:before="60" w:after="60"/>
              <w:rPr>
                <w:rFonts w:eastAsia="Calibri" w:cs="Arial"/>
                <w:b/>
                <w:bCs/>
                <w:color w:val="000000"/>
                <w:sz w:val="18"/>
                <w:szCs w:val="18"/>
                <w:lang w:val="en-AU" w:eastAsia="en-US"/>
              </w:rPr>
            </w:pPr>
            <w:r w:rsidRPr="000E1D4F">
              <w:rPr>
                <w:rFonts w:eastAsia="Calibri" w:cs="Arial"/>
                <w:b/>
                <w:bCs/>
                <w:color w:val="000000"/>
                <w:sz w:val="18"/>
                <w:szCs w:val="18"/>
                <w:lang w:val="en-AU" w:eastAsia="en-US"/>
              </w:rPr>
              <w:t>FAIRWY</w:t>
            </w:r>
          </w:p>
        </w:tc>
        <w:tc>
          <w:tcPr>
            <w:tcW w:w="7230" w:type="dxa"/>
            <w:tcBorders>
              <w:top w:val="single" w:sz="4" w:space="0" w:color="auto"/>
              <w:left w:val="single" w:sz="4" w:space="0" w:color="auto"/>
              <w:bottom w:val="single" w:sz="4" w:space="0" w:color="auto"/>
              <w:right w:val="single" w:sz="4" w:space="0" w:color="auto"/>
            </w:tcBorders>
            <w:shd w:val="clear" w:color="auto" w:fill="auto"/>
          </w:tcPr>
          <w:p w14:paraId="1A897402" w14:textId="77777777" w:rsidR="005D7373" w:rsidRPr="000E1D4F" w:rsidRDefault="005D7373" w:rsidP="005D7373">
            <w:pPr>
              <w:spacing w:before="60" w:after="60"/>
              <w:rPr>
                <w:rFonts w:eastAsia="Calibri" w:cs="Arial"/>
                <w:color w:val="000000"/>
                <w:sz w:val="18"/>
                <w:szCs w:val="18"/>
                <w:lang w:val="en-AU" w:eastAsia="en-US"/>
              </w:rPr>
            </w:pPr>
            <w:r w:rsidRPr="000E1D4F">
              <w:rPr>
                <w:rFonts w:eastAsia="Calibri" w:cs="Arial"/>
                <w:color w:val="000000"/>
                <w:sz w:val="18"/>
                <w:szCs w:val="18"/>
                <w:lang w:val="en-AU" w:eastAsia="en-US"/>
              </w:rPr>
              <w:t>1-2-3-4-5-6-8-9-10-11-12-13-15-16-17-18-19-20-21-22-23-24-25-27</w:t>
            </w:r>
            <w:r w:rsidRPr="000E1D4F">
              <w:rPr>
                <w:rFonts w:eastAsia="Calibri" w:cs="Arial"/>
                <w:b/>
                <w:color w:val="0000FF"/>
                <w:sz w:val="18"/>
                <w:szCs w:val="18"/>
                <w:lang w:val="en-AU" w:eastAsia="en-US"/>
              </w:rPr>
              <w:t>-39</w:t>
            </w:r>
          </w:p>
        </w:tc>
      </w:tr>
      <w:tr w:rsidR="005D7373" w:rsidRPr="005D7373" w14:paraId="087FF247" w14:textId="77777777" w:rsidTr="002C587A">
        <w:trPr>
          <w:cantSplit/>
          <w:jc w:val="center"/>
        </w:trPr>
        <w:tc>
          <w:tcPr>
            <w:tcW w:w="1134" w:type="dxa"/>
            <w:tcBorders>
              <w:top w:val="single" w:sz="4" w:space="0" w:color="auto"/>
              <w:left w:val="single" w:sz="8" w:space="0" w:color="000000"/>
              <w:bottom w:val="single" w:sz="8" w:space="0" w:color="000000"/>
              <w:right w:val="single" w:sz="8" w:space="0" w:color="000000"/>
            </w:tcBorders>
            <w:shd w:val="clear" w:color="auto" w:fill="auto"/>
          </w:tcPr>
          <w:p w14:paraId="3AC50066" w14:textId="77777777" w:rsidR="005D7373" w:rsidRPr="000E1D4F" w:rsidRDefault="005D7373" w:rsidP="005D7373">
            <w:pPr>
              <w:spacing w:before="60" w:after="60"/>
              <w:rPr>
                <w:rFonts w:eastAsia="Calibri" w:cs="Arial"/>
                <w:color w:val="000000"/>
                <w:sz w:val="18"/>
                <w:szCs w:val="18"/>
                <w:lang w:val="en-AU" w:eastAsia="en-US"/>
              </w:rPr>
            </w:pPr>
            <w:r w:rsidRPr="000E1D4F">
              <w:rPr>
                <w:rFonts w:eastAsia="Calibri" w:cs="Arial"/>
                <w:color w:val="000000"/>
                <w:sz w:val="18"/>
                <w:szCs w:val="18"/>
                <w:lang w:val="en-AU" w:eastAsia="en-US"/>
              </w:rPr>
              <w:t> </w:t>
            </w:r>
          </w:p>
        </w:tc>
        <w:tc>
          <w:tcPr>
            <w:tcW w:w="1134" w:type="dxa"/>
            <w:tcBorders>
              <w:top w:val="single" w:sz="4" w:space="0" w:color="auto"/>
              <w:left w:val="nil"/>
              <w:bottom w:val="single" w:sz="8" w:space="0" w:color="000000"/>
              <w:right w:val="single" w:sz="8" w:space="0" w:color="000000"/>
            </w:tcBorders>
            <w:shd w:val="clear" w:color="auto" w:fill="auto"/>
          </w:tcPr>
          <w:p w14:paraId="32AD1209" w14:textId="77777777" w:rsidR="005D7373" w:rsidRPr="00C31B6C" w:rsidRDefault="005D7373" w:rsidP="005D7373">
            <w:pPr>
              <w:spacing w:before="60" w:after="60"/>
              <w:rPr>
                <w:rFonts w:eastAsia="Calibri" w:cs="Arial"/>
                <w:b/>
                <w:bCs/>
                <w:dstrike/>
                <w:color w:val="000000"/>
                <w:sz w:val="18"/>
                <w:szCs w:val="18"/>
                <w:lang w:val="en-AU" w:eastAsia="en-US"/>
                <w:rPrChange w:id="1843" w:author="Teh Stand" w:date="2021-08-20T09:24:00Z">
                  <w:rPr>
                    <w:rFonts w:eastAsia="Calibri" w:cs="Arial"/>
                    <w:b/>
                    <w:bCs/>
                    <w:color w:val="000000"/>
                    <w:sz w:val="18"/>
                    <w:szCs w:val="18"/>
                    <w:lang w:val="en-AU" w:eastAsia="en-US"/>
                  </w:rPr>
                </w:rPrChange>
              </w:rPr>
            </w:pPr>
            <w:r w:rsidRPr="00C31B6C">
              <w:rPr>
                <w:rFonts w:eastAsia="Calibri" w:cs="Arial"/>
                <w:b/>
                <w:bCs/>
                <w:dstrike/>
                <w:color w:val="FF0000"/>
                <w:sz w:val="18"/>
                <w:szCs w:val="18"/>
                <w:lang w:val="en-AU" w:eastAsia="en-US"/>
                <w:rPrChange w:id="1844" w:author="Teh Stand" w:date="2021-08-20T09:24:00Z">
                  <w:rPr>
                    <w:rFonts w:eastAsia="Calibri" w:cs="Arial"/>
                    <w:b/>
                    <w:bCs/>
                    <w:color w:val="000000"/>
                    <w:sz w:val="18"/>
                    <w:szCs w:val="18"/>
                    <w:lang w:val="en-AU" w:eastAsia="en-US"/>
                  </w:rPr>
                </w:rPrChange>
              </w:rPr>
              <w:t>ICNARE</w:t>
            </w:r>
          </w:p>
        </w:tc>
        <w:tc>
          <w:tcPr>
            <w:tcW w:w="7230" w:type="dxa"/>
            <w:tcBorders>
              <w:top w:val="single" w:sz="4" w:space="0" w:color="auto"/>
              <w:left w:val="nil"/>
              <w:bottom w:val="single" w:sz="8" w:space="0" w:color="000000"/>
              <w:right w:val="single" w:sz="8" w:space="0" w:color="000000"/>
            </w:tcBorders>
            <w:shd w:val="clear" w:color="auto" w:fill="auto"/>
          </w:tcPr>
          <w:p w14:paraId="3499B9F6" w14:textId="2E9AF1D7" w:rsidR="005D7373" w:rsidRPr="000E1D4F" w:rsidRDefault="005D7373" w:rsidP="00C31B6C">
            <w:pPr>
              <w:spacing w:before="60" w:after="60"/>
              <w:rPr>
                <w:rFonts w:eastAsia="Calibri" w:cs="Arial"/>
                <w:color w:val="000000"/>
                <w:sz w:val="18"/>
                <w:szCs w:val="18"/>
                <w:lang w:val="en-AU" w:eastAsia="en-US"/>
              </w:rPr>
            </w:pPr>
            <w:r w:rsidRPr="00C31B6C">
              <w:rPr>
                <w:rFonts w:eastAsia="Calibri" w:cs="Arial"/>
                <w:b/>
                <w:dstrike/>
                <w:color w:val="FF0000"/>
                <w:sz w:val="18"/>
                <w:szCs w:val="18"/>
                <w:lang w:val="en-AU" w:eastAsia="en-US"/>
                <w:rPrChange w:id="1845" w:author="Teh Stand" w:date="2021-08-20T09:24:00Z">
                  <w:rPr>
                    <w:rFonts w:eastAsia="Calibri" w:cs="Arial"/>
                    <w:color w:val="000000"/>
                    <w:sz w:val="18"/>
                    <w:szCs w:val="18"/>
                    <w:lang w:val="en-AU" w:eastAsia="en-US"/>
                  </w:rPr>
                </w:rPrChange>
              </w:rPr>
              <w:t>1-2-3-4-5-6-7-8-9-10-11-12-13-16-17-18-19-20-21-22-23-24-25-26-27</w:t>
            </w:r>
            <w:del w:id="1846" w:author="Teh Stand" w:date="2021-08-20T09:25:00Z">
              <w:r w:rsidRPr="00C31B6C" w:rsidDel="00C31B6C">
                <w:rPr>
                  <w:rFonts w:eastAsia="Calibri" w:cs="Arial"/>
                  <w:b/>
                  <w:dstrike/>
                  <w:color w:val="FF0000"/>
                  <w:sz w:val="18"/>
                  <w:szCs w:val="18"/>
                  <w:lang w:val="en-AU" w:eastAsia="en-US"/>
                  <w:rPrChange w:id="1847" w:author="Teh Stand" w:date="2021-08-20T09:24:00Z">
                    <w:rPr>
                      <w:rFonts w:eastAsia="Calibri" w:cs="Arial"/>
                      <w:b/>
                      <w:color w:val="0000FF"/>
                      <w:sz w:val="18"/>
                      <w:szCs w:val="18"/>
                      <w:lang w:val="en-AU" w:eastAsia="en-US"/>
                    </w:rPr>
                  </w:rPrChange>
                </w:rPr>
                <w:delText>-39</w:delText>
              </w:r>
            </w:del>
            <w:ins w:id="1848" w:author="Teh Stand" w:date="2021-08-20T09:23:00Z">
              <w:r w:rsidR="00F35A02" w:rsidRPr="000E1D4F">
                <w:rPr>
                  <w:rFonts w:eastAsia="Calibri" w:cs="Arial"/>
                  <w:color w:val="000000"/>
                  <w:sz w:val="18"/>
                  <w:szCs w:val="18"/>
                  <w:lang w:val="en-AU" w:eastAsia="en-US"/>
                </w:rPr>
                <w:t xml:space="preserve">     [No equivalent feature in S-101]</w:t>
              </w:r>
            </w:ins>
          </w:p>
        </w:tc>
      </w:tr>
      <w:tr w:rsidR="005D7373" w:rsidRPr="005D7373" w14:paraId="3AD19DDB" w14:textId="77777777" w:rsidTr="002C587A">
        <w:trPr>
          <w:cantSplit/>
          <w:jc w:val="center"/>
        </w:trPr>
        <w:tc>
          <w:tcPr>
            <w:tcW w:w="1134" w:type="dxa"/>
            <w:tcBorders>
              <w:top w:val="nil"/>
              <w:left w:val="single" w:sz="8" w:space="0" w:color="000000"/>
              <w:bottom w:val="single" w:sz="4" w:space="0" w:color="auto"/>
              <w:right w:val="single" w:sz="8" w:space="0" w:color="000000"/>
            </w:tcBorders>
            <w:shd w:val="clear" w:color="auto" w:fill="auto"/>
          </w:tcPr>
          <w:p w14:paraId="2F7E5474" w14:textId="77777777" w:rsidR="005D7373" w:rsidRPr="000E1D4F" w:rsidRDefault="005D7373" w:rsidP="005D7373">
            <w:pPr>
              <w:spacing w:before="60" w:after="60"/>
              <w:rPr>
                <w:rFonts w:eastAsia="Calibri" w:cs="Arial"/>
                <w:color w:val="000000"/>
                <w:sz w:val="18"/>
                <w:szCs w:val="18"/>
                <w:lang w:val="en-AU" w:eastAsia="en-US"/>
              </w:rPr>
            </w:pPr>
            <w:r w:rsidRPr="000E1D4F">
              <w:rPr>
                <w:rFonts w:eastAsia="Calibri" w:cs="Arial"/>
                <w:color w:val="000000"/>
                <w:sz w:val="18"/>
                <w:szCs w:val="18"/>
                <w:lang w:val="en-AU" w:eastAsia="en-US"/>
              </w:rPr>
              <w:t> </w:t>
            </w:r>
          </w:p>
        </w:tc>
        <w:tc>
          <w:tcPr>
            <w:tcW w:w="1134" w:type="dxa"/>
            <w:tcBorders>
              <w:top w:val="nil"/>
              <w:left w:val="nil"/>
              <w:bottom w:val="single" w:sz="4" w:space="0" w:color="auto"/>
              <w:right w:val="single" w:sz="8" w:space="0" w:color="000000"/>
            </w:tcBorders>
            <w:shd w:val="clear" w:color="auto" w:fill="auto"/>
          </w:tcPr>
          <w:p w14:paraId="1C7AA4A2" w14:textId="77777777" w:rsidR="005D7373" w:rsidRPr="000E1D4F" w:rsidRDefault="005D7373" w:rsidP="005D7373">
            <w:pPr>
              <w:spacing w:before="60" w:after="60"/>
              <w:rPr>
                <w:rFonts w:eastAsia="Calibri" w:cs="Arial"/>
                <w:b/>
                <w:bCs/>
                <w:color w:val="000000"/>
                <w:sz w:val="18"/>
                <w:szCs w:val="18"/>
                <w:lang w:val="en-AU" w:eastAsia="en-US"/>
              </w:rPr>
            </w:pPr>
            <w:r w:rsidRPr="000E1D4F">
              <w:rPr>
                <w:rFonts w:eastAsia="Calibri" w:cs="Arial"/>
                <w:b/>
                <w:bCs/>
                <w:color w:val="000000"/>
                <w:sz w:val="18"/>
                <w:szCs w:val="18"/>
                <w:lang w:val="en-AU" w:eastAsia="en-US"/>
              </w:rPr>
              <w:t>ISTZNE</w:t>
            </w:r>
          </w:p>
        </w:tc>
        <w:tc>
          <w:tcPr>
            <w:tcW w:w="7230" w:type="dxa"/>
            <w:tcBorders>
              <w:top w:val="nil"/>
              <w:left w:val="nil"/>
              <w:bottom w:val="single" w:sz="4" w:space="0" w:color="auto"/>
              <w:right w:val="single" w:sz="8" w:space="0" w:color="000000"/>
            </w:tcBorders>
            <w:shd w:val="clear" w:color="auto" w:fill="auto"/>
          </w:tcPr>
          <w:p w14:paraId="280AA110" w14:textId="77777777" w:rsidR="005D7373" w:rsidRPr="000E1D4F" w:rsidRDefault="005D7373" w:rsidP="005D7373">
            <w:pPr>
              <w:spacing w:before="60" w:after="60"/>
              <w:rPr>
                <w:rFonts w:eastAsia="Calibri" w:cs="Arial"/>
                <w:color w:val="000000"/>
                <w:sz w:val="18"/>
                <w:szCs w:val="18"/>
                <w:lang w:val="en-AU" w:eastAsia="en-US"/>
              </w:rPr>
            </w:pPr>
            <w:r w:rsidRPr="000E1D4F">
              <w:rPr>
                <w:rFonts w:eastAsia="Calibri" w:cs="Arial"/>
                <w:color w:val="000000"/>
                <w:sz w:val="18"/>
                <w:szCs w:val="18"/>
                <w:lang w:val="en-AU" w:eastAsia="en-US"/>
              </w:rPr>
              <w:t>1-2-3-4-5-6-8-9-10-11-12-13</w:t>
            </w:r>
            <w:r w:rsidRPr="000E1D4F">
              <w:rPr>
                <w:rFonts w:eastAsia="Calibri" w:cs="Arial"/>
                <w:b/>
                <w:color w:val="FF0000"/>
                <w:sz w:val="18"/>
                <w:szCs w:val="18"/>
                <w:lang w:val="en-AU" w:eastAsia="en-US"/>
              </w:rPr>
              <w:t>-16-17</w:t>
            </w:r>
            <w:r w:rsidRPr="000E1D4F">
              <w:rPr>
                <w:rFonts w:eastAsia="Calibri" w:cs="Arial"/>
                <w:color w:val="000000"/>
                <w:sz w:val="18"/>
                <w:szCs w:val="18"/>
                <w:lang w:val="en-AU" w:eastAsia="en-US"/>
              </w:rPr>
              <w:t>-18-19-20-21-22-23-24-25-27</w:t>
            </w:r>
          </w:p>
        </w:tc>
      </w:tr>
      <w:tr w:rsidR="005D7373" w:rsidRPr="005D7373" w14:paraId="749CBF61" w14:textId="77777777" w:rsidTr="002C587A">
        <w:trPr>
          <w:cantSplit/>
          <w:jc w:val="center"/>
        </w:trPr>
        <w:tc>
          <w:tcPr>
            <w:tcW w:w="1134" w:type="dxa"/>
            <w:tcBorders>
              <w:top w:val="single" w:sz="4" w:space="0" w:color="auto"/>
              <w:left w:val="single" w:sz="8" w:space="0" w:color="000000"/>
              <w:bottom w:val="single" w:sz="8" w:space="0" w:color="000000"/>
              <w:right w:val="single" w:sz="8" w:space="0" w:color="000000"/>
            </w:tcBorders>
            <w:shd w:val="clear" w:color="auto" w:fill="auto"/>
          </w:tcPr>
          <w:p w14:paraId="16A1B97F" w14:textId="77777777" w:rsidR="005D7373" w:rsidRPr="000E1D4F" w:rsidRDefault="005D7373" w:rsidP="005D7373">
            <w:pPr>
              <w:spacing w:before="60" w:after="60"/>
              <w:rPr>
                <w:rFonts w:eastAsia="Calibri" w:cs="Arial"/>
                <w:color w:val="000000"/>
                <w:sz w:val="18"/>
                <w:szCs w:val="18"/>
                <w:lang w:val="en-AU" w:eastAsia="en-US"/>
              </w:rPr>
            </w:pPr>
            <w:r w:rsidRPr="000E1D4F">
              <w:rPr>
                <w:rFonts w:eastAsia="Calibri" w:cs="Arial"/>
                <w:color w:val="000000"/>
                <w:sz w:val="18"/>
                <w:szCs w:val="18"/>
                <w:lang w:val="en-AU" w:eastAsia="en-US"/>
              </w:rPr>
              <w:t> </w:t>
            </w:r>
          </w:p>
        </w:tc>
        <w:tc>
          <w:tcPr>
            <w:tcW w:w="1134" w:type="dxa"/>
            <w:tcBorders>
              <w:top w:val="single" w:sz="4" w:space="0" w:color="auto"/>
              <w:left w:val="nil"/>
              <w:bottom w:val="single" w:sz="8" w:space="0" w:color="000000"/>
              <w:right w:val="single" w:sz="8" w:space="0" w:color="000000"/>
            </w:tcBorders>
            <w:shd w:val="clear" w:color="auto" w:fill="auto"/>
          </w:tcPr>
          <w:p w14:paraId="5555F5EE" w14:textId="77777777" w:rsidR="005D7373" w:rsidRPr="000E1D4F" w:rsidRDefault="005D7373" w:rsidP="005D7373">
            <w:pPr>
              <w:spacing w:before="60" w:after="60"/>
              <w:rPr>
                <w:rFonts w:eastAsia="Calibri" w:cs="Arial"/>
                <w:b/>
                <w:bCs/>
                <w:color w:val="000000"/>
                <w:sz w:val="18"/>
                <w:szCs w:val="18"/>
                <w:lang w:val="en-AU" w:eastAsia="en-US"/>
              </w:rPr>
            </w:pPr>
            <w:r w:rsidRPr="000E1D4F">
              <w:rPr>
                <w:rFonts w:eastAsia="Calibri" w:cs="Arial"/>
                <w:b/>
                <w:bCs/>
                <w:color w:val="000000"/>
                <w:sz w:val="18"/>
                <w:szCs w:val="18"/>
                <w:lang w:val="en-AU" w:eastAsia="en-US"/>
              </w:rPr>
              <w:t>MARCUL</w:t>
            </w:r>
          </w:p>
        </w:tc>
        <w:tc>
          <w:tcPr>
            <w:tcW w:w="7230" w:type="dxa"/>
            <w:tcBorders>
              <w:top w:val="single" w:sz="4" w:space="0" w:color="auto"/>
              <w:left w:val="nil"/>
              <w:bottom w:val="single" w:sz="8" w:space="0" w:color="000000"/>
              <w:right w:val="single" w:sz="8" w:space="0" w:color="000000"/>
            </w:tcBorders>
            <w:shd w:val="clear" w:color="auto" w:fill="auto"/>
          </w:tcPr>
          <w:p w14:paraId="5DC89F86" w14:textId="77777777" w:rsidR="005D7373" w:rsidRPr="000E1D4F" w:rsidRDefault="005D7373" w:rsidP="005D7373">
            <w:pPr>
              <w:spacing w:before="60" w:after="60"/>
              <w:rPr>
                <w:rFonts w:eastAsia="Calibri" w:cs="Arial"/>
                <w:color w:val="000000"/>
                <w:sz w:val="18"/>
                <w:szCs w:val="18"/>
                <w:lang w:val="en-AU" w:eastAsia="en-US"/>
              </w:rPr>
            </w:pPr>
            <w:r w:rsidRPr="000E1D4F">
              <w:rPr>
                <w:rFonts w:eastAsia="Calibri" w:cs="Arial"/>
                <w:color w:val="000000"/>
                <w:sz w:val="18"/>
                <w:szCs w:val="18"/>
                <w:lang w:val="en-AU" w:eastAsia="en-US"/>
              </w:rPr>
              <w:t>1-2-3-4-5-6</w:t>
            </w:r>
            <w:r w:rsidRPr="000E1D4F">
              <w:rPr>
                <w:rFonts w:eastAsia="Calibri" w:cs="Arial"/>
                <w:b/>
                <w:color w:val="FF0000"/>
                <w:sz w:val="18"/>
                <w:szCs w:val="18"/>
                <w:lang w:val="en-AU" w:eastAsia="en-US"/>
              </w:rPr>
              <w:t>-7</w:t>
            </w:r>
            <w:r w:rsidRPr="000E1D4F">
              <w:rPr>
                <w:rFonts w:eastAsia="Calibri" w:cs="Arial"/>
                <w:color w:val="000000"/>
                <w:sz w:val="18"/>
                <w:szCs w:val="18"/>
                <w:lang w:val="en-AU" w:eastAsia="en-US"/>
              </w:rPr>
              <w:t>-8-9-10-11-12-13</w:t>
            </w:r>
            <w:r w:rsidRPr="000E1D4F">
              <w:rPr>
                <w:rFonts w:eastAsia="Calibri" w:cs="Arial"/>
                <w:b/>
                <w:color w:val="FF0000"/>
                <w:sz w:val="18"/>
                <w:szCs w:val="18"/>
                <w:lang w:val="en-AU" w:eastAsia="en-US"/>
              </w:rPr>
              <w:t>-14</w:t>
            </w:r>
            <w:r w:rsidRPr="000E1D4F">
              <w:rPr>
                <w:rFonts w:eastAsia="Calibri" w:cs="Arial"/>
                <w:color w:val="000000"/>
                <w:sz w:val="18"/>
                <w:szCs w:val="18"/>
                <w:lang w:val="en-AU" w:eastAsia="en-US"/>
              </w:rPr>
              <w:t>-15-16-17-18-19-20-21-22-23-24-25-27</w:t>
            </w:r>
          </w:p>
        </w:tc>
      </w:tr>
      <w:tr w:rsidR="005D7373" w:rsidRPr="005D7373" w14:paraId="034FCC70" w14:textId="77777777" w:rsidTr="002C587A">
        <w:trPr>
          <w:cantSplit/>
          <w:jc w:val="center"/>
        </w:trPr>
        <w:tc>
          <w:tcPr>
            <w:tcW w:w="1134" w:type="dxa"/>
            <w:tcBorders>
              <w:top w:val="nil"/>
              <w:left w:val="single" w:sz="8" w:space="0" w:color="000000"/>
              <w:bottom w:val="single" w:sz="8" w:space="0" w:color="000000"/>
              <w:right w:val="single" w:sz="8" w:space="0" w:color="000000"/>
            </w:tcBorders>
            <w:shd w:val="clear" w:color="auto" w:fill="auto"/>
          </w:tcPr>
          <w:p w14:paraId="3C66D510" w14:textId="77777777" w:rsidR="005D7373" w:rsidRPr="000E1D4F" w:rsidRDefault="005D7373" w:rsidP="005D7373">
            <w:pPr>
              <w:spacing w:before="60" w:after="60"/>
              <w:rPr>
                <w:rFonts w:eastAsia="Calibri" w:cs="Arial"/>
                <w:color w:val="000000"/>
                <w:sz w:val="18"/>
                <w:szCs w:val="18"/>
                <w:lang w:val="en-AU" w:eastAsia="en-US"/>
              </w:rPr>
            </w:pPr>
            <w:r w:rsidRPr="000E1D4F">
              <w:rPr>
                <w:rFonts w:eastAsia="Calibri" w:cs="Arial"/>
                <w:color w:val="000000"/>
                <w:sz w:val="18"/>
                <w:szCs w:val="18"/>
                <w:lang w:val="en-AU" w:eastAsia="en-US"/>
              </w:rPr>
              <w:t> </w:t>
            </w:r>
          </w:p>
        </w:tc>
        <w:tc>
          <w:tcPr>
            <w:tcW w:w="1134" w:type="dxa"/>
            <w:tcBorders>
              <w:top w:val="nil"/>
              <w:left w:val="nil"/>
              <w:bottom w:val="single" w:sz="8" w:space="0" w:color="000000"/>
              <w:right w:val="single" w:sz="8" w:space="0" w:color="000000"/>
            </w:tcBorders>
            <w:shd w:val="clear" w:color="auto" w:fill="auto"/>
          </w:tcPr>
          <w:p w14:paraId="5008A526" w14:textId="77777777" w:rsidR="005D7373" w:rsidRPr="000E1D4F" w:rsidRDefault="005D7373" w:rsidP="005D7373">
            <w:pPr>
              <w:spacing w:before="60" w:after="60"/>
              <w:rPr>
                <w:rFonts w:eastAsia="Calibri" w:cs="Arial"/>
                <w:b/>
                <w:bCs/>
                <w:color w:val="000000"/>
                <w:sz w:val="18"/>
                <w:szCs w:val="18"/>
                <w:lang w:val="en-AU" w:eastAsia="en-US"/>
              </w:rPr>
            </w:pPr>
            <w:r w:rsidRPr="000E1D4F">
              <w:rPr>
                <w:rFonts w:eastAsia="Calibri" w:cs="Arial"/>
                <w:b/>
                <w:bCs/>
                <w:color w:val="000000"/>
                <w:sz w:val="18"/>
                <w:szCs w:val="18"/>
                <w:lang w:val="en-AU" w:eastAsia="en-US"/>
              </w:rPr>
              <w:t>MIPARE</w:t>
            </w:r>
          </w:p>
        </w:tc>
        <w:tc>
          <w:tcPr>
            <w:tcW w:w="7230" w:type="dxa"/>
            <w:tcBorders>
              <w:top w:val="nil"/>
              <w:left w:val="nil"/>
              <w:bottom w:val="single" w:sz="8" w:space="0" w:color="000000"/>
              <w:right w:val="single" w:sz="8" w:space="0" w:color="000000"/>
            </w:tcBorders>
            <w:shd w:val="clear" w:color="auto" w:fill="auto"/>
          </w:tcPr>
          <w:p w14:paraId="76B47094" w14:textId="77777777" w:rsidR="005D7373" w:rsidRPr="000E1D4F" w:rsidRDefault="005D7373" w:rsidP="005D7373">
            <w:pPr>
              <w:spacing w:before="60" w:after="60"/>
              <w:rPr>
                <w:rFonts w:eastAsia="Calibri" w:cs="Arial"/>
                <w:color w:val="000000"/>
                <w:sz w:val="18"/>
                <w:szCs w:val="18"/>
                <w:lang w:val="en-AU" w:eastAsia="en-US"/>
              </w:rPr>
            </w:pPr>
            <w:r w:rsidRPr="000E1D4F">
              <w:rPr>
                <w:rFonts w:eastAsia="Calibri" w:cs="Arial"/>
                <w:color w:val="000000"/>
                <w:sz w:val="18"/>
                <w:szCs w:val="18"/>
                <w:lang w:val="en-AU" w:eastAsia="en-US"/>
              </w:rPr>
              <w:t>1-2-3-4-5-6-7-8-9-10-11-12-13-15-16-17-18-19-20-21-22-23-24-25</w:t>
            </w:r>
            <w:r w:rsidRPr="000E1D4F">
              <w:rPr>
                <w:rFonts w:eastAsia="Calibri" w:cs="Arial"/>
                <w:b/>
                <w:color w:val="FF0000"/>
                <w:sz w:val="18"/>
                <w:szCs w:val="18"/>
                <w:lang w:val="en-AU" w:eastAsia="en-US"/>
              </w:rPr>
              <w:t>-26</w:t>
            </w:r>
            <w:r w:rsidRPr="000E1D4F">
              <w:rPr>
                <w:rFonts w:eastAsia="Calibri" w:cs="Arial"/>
                <w:color w:val="000000"/>
                <w:sz w:val="18"/>
                <w:szCs w:val="18"/>
                <w:lang w:val="en-AU" w:eastAsia="en-US"/>
              </w:rPr>
              <w:t>-27</w:t>
            </w:r>
            <w:r w:rsidRPr="000E1D4F">
              <w:rPr>
                <w:rFonts w:eastAsia="Calibri" w:cs="Arial"/>
                <w:b/>
                <w:color w:val="0000FF"/>
                <w:sz w:val="18"/>
                <w:szCs w:val="18"/>
                <w:lang w:val="en-AU" w:eastAsia="en-US"/>
              </w:rPr>
              <w:t>-39</w:t>
            </w:r>
          </w:p>
        </w:tc>
      </w:tr>
      <w:tr w:rsidR="005D7373" w:rsidRPr="005D7373" w14:paraId="69913A52" w14:textId="77777777" w:rsidTr="002C587A">
        <w:trPr>
          <w:cantSplit/>
          <w:jc w:val="center"/>
        </w:trPr>
        <w:tc>
          <w:tcPr>
            <w:tcW w:w="1134" w:type="dxa"/>
            <w:tcBorders>
              <w:top w:val="nil"/>
              <w:left w:val="single" w:sz="8" w:space="0" w:color="000000"/>
              <w:bottom w:val="single" w:sz="8" w:space="0" w:color="000000"/>
              <w:right w:val="single" w:sz="8" w:space="0" w:color="000000"/>
            </w:tcBorders>
            <w:shd w:val="clear" w:color="auto" w:fill="auto"/>
          </w:tcPr>
          <w:p w14:paraId="2762A31B" w14:textId="77777777" w:rsidR="005D7373" w:rsidRPr="000E1D4F" w:rsidRDefault="005D7373" w:rsidP="005D7373">
            <w:pPr>
              <w:spacing w:before="60" w:after="60"/>
              <w:rPr>
                <w:rFonts w:eastAsia="Calibri" w:cs="Arial"/>
                <w:color w:val="000000"/>
                <w:sz w:val="18"/>
                <w:szCs w:val="18"/>
                <w:lang w:val="en-AU" w:eastAsia="en-US"/>
              </w:rPr>
            </w:pPr>
            <w:r w:rsidRPr="000E1D4F">
              <w:rPr>
                <w:rFonts w:eastAsia="Calibri" w:cs="Arial"/>
                <w:color w:val="000000"/>
                <w:sz w:val="18"/>
                <w:szCs w:val="18"/>
                <w:lang w:val="en-AU" w:eastAsia="en-US"/>
              </w:rPr>
              <w:t> </w:t>
            </w:r>
          </w:p>
        </w:tc>
        <w:tc>
          <w:tcPr>
            <w:tcW w:w="1134" w:type="dxa"/>
            <w:tcBorders>
              <w:top w:val="nil"/>
              <w:left w:val="nil"/>
              <w:bottom w:val="single" w:sz="8" w:space="0" w:color="000000"/>
              <w:right w:val="single" w:sz="8" w:space="0" w:color="000000"/>
            </w:tcBorders>
            <w:shd w:val="clear" w:color="auto" w:fill="auto"/>
          </w:tcPr>
          <w:p w14:paraId="0E18020E" w14:textId="77777777" w:rsidR="005D7373" w:rsidRPr="000E1D4F" w:rsidRDefault="005D7373" w:rsidP="005D7373">
            <w:pPr>
              <w:spacing w:before="60" w:after="60"/>
              <w:jc w:val="both"/>
              <w:rPr>
                <w:rFonts w:eastAsia="Calibri" w:cs="Arial"/>
                <w:b/>
                <w:bCs/>
                <w:dstrike/>
                <w:color w:val="FF0000"/>
                <w:sz w:val="18"/>
                <w:szCs w:val="18"/>
                <w:lang w:val="en-AU" w:eastAsia="en-US"/>
              </w:rPr>
            </w:pPr>
            <w:r w:rsidRPr="000E1D4F">
              <w:rPr>
                <w:rFonts w:eastAsia="Calibri" w:cs="Arial"/>
                <w:b/>
                <w:bCs/>
                <w:dstrike/>
                <w:color w:val="FF0000"/>
                <w:sz w:val="18"/>
                <w:szCs w:val="18"/>
                <w:lang w:val="en-AU" w:eastAsia="en-US"/>
              </w:rPr>
              <w:t>NEWOBJ</w:t>
            </w:r>
          </w:p>
        </w:tc>
        <w:tc>
          <w:tcPr>
            <w:tcW w:w="7230" w:type="dxa"/>
            <w:tcBorders>
              <w:top w:val="nil"/>
              <w:left w:val="nil"/>
              <w:bottom w:val="single" w:sz="8" w:space="0" w:color="000000"/>
              <w:right w:val="single" w:sz="8" w:space="0" w:color="000000"/>
            </w:tcBorders>
            <w:shd w:val="clear" w:color="auto" w:fill="auto"/>
          </w:tcPr>
          <w:p w14:paraId="4A1382E4" w14:textId="77777777" w:rsidR="005D7373" w:rsidRPr="000E1D4F" w:rsidRDefault="005D7373" w:rsidP="005D7373">
            <w:pPr>
              <w:spacing w:before="60" w:after="60"/>
              <w:jc w:val="both"/>
              <w:rPr>
                <w:rFonts w:eastAsia="Calibri" w:cs="Arial"/>
                <w:color w:val="000000"/>
                <w:sz w:val="18"/>
                <w:szCs w:val="18"/>
                <w:lang w:val="en-AU" w:eastAsia="en-US"/>
              </w:rPr>
            </w:pPr>
            <w:r w:rsidRPr="000E1D4F">
              <w:rPr>
                <w:rFonts w:eastAsia="Calibri" w:cs="Arial"/>
                <w:b/>
                <w:dstrike/>
                <w:color w:val="FF0000"/>
                <w:sz w:val="18"/>
                <w:szCs w:val="18"/>
                <w:lang w:val="en-AU" w:eastAsia="en-US"/>
              </w:rPr>
              <w:t>1-2-3-4-5-6-7-8-9-10-11-12-13-14-15-16-17-18-19-20-21-22-23-24-25-26-27</w:t>
            </w:r>
            <w:r w:rsidRPr="000E1D4F">
              <w:rPr>
                <w:rFonts w:eastAsia="Calibri" w:cs="Arial"/>
                <w:color w:val="000000"/>
                <w:sz w:val="18"/>
                <w:szCs w:val="18"/>
                <w:lang w:val="en-AU" w:eastAsia="en-US"/>
              </w:rPr>
              <w:t xml:space="preserve">     </w:t>
            </w:r>
            <w:r w:rsidRPr="000E1D4F">
              <w:rPr>
                <w:rFonts w:eastAsia="Calibri" w:cs="Arial"/>
                <w:sz w:val="18"/>
                <w:szCs w:val="18"/>
                <w:lang w:val="en-AU" w:eastAsia="en-US"/>
              </w:rPr>
              <w:t>[</w:t>
            </w:r>
            <w:r w:rsidRPr="000E1D4F">
              <w:rPr>
                <w:rFonts w:eastAsia="Calibri" w:cs="Arial"/>
                <w:b/>
                <w:sz w:val="18"/>
                <w:szCs w:val="18"/>
                <w:lang w:val="en-AU" w:eastAsia="en-US"/>
              </w:rPr>
              <w:t>restriction</w:t>
            </w:r>
            <w:r w:rsidRPr="000E1D4F">
              <w:rPr>
                <w:rFonts w:eastAsia="Calibri" w:cs="Arial"/>
                <w:sz w:val="18"/>
                <w:szCs w:val="18"/>
                <w:lang w:val="en-AU" w:eastAsia="en-US"/>
              </w:rPr>
              <w:t xml:space="preserve"> is not a valid attribute for </w:t>
            </w:r>
            <w:r w:rsidRPr="000E1D4F">
              <w:rPr>
                <w:rFonts w:eastAsia="Calibri" w:cs="Arial"/>
                <w:b/>
                <w:sz w:val="18"/>
                <w:szCs w:val="18"/>
                <w:lang w:val="en-AU" w:eastAsia="en-US"/>
              </w:rPr>
              <w:t>Virtual AIS Aid to Navigation</w:t>
            </w:r>
            <w:r w:rsidRPr="000E1D4F">
              <w:rPr>
                <w:rFonts w:eastAsia="Calibri" w:cs="Arial"/>
                <w:sz w:val="18"/>
                <w:szCs w:val="18"/>
                <w:lang w:val="en-AU" w:eastAsia="en-US"/>
              </w:rPr>
              <w:t>]</w:t>
            </w:r>
          </w:p>
        </w:tc>
      </w:tr>
      <w:tr w:rsidR="005D7373" w:rsidRPr="005D7373" w14:paraId="728E79E6" w14:textId="77777777" w:rsidTr="002C587A">
        <w:trPr>
          <w:cantSplit/>
          <w:jc w:val="center"/>
        </w:trPr>
        <w:tc>
          <w:tcPr>
            <w:tcW w:w="1134" w:type="dxa"/>
            <w:tcBorders>
              <w:top w:val="nil"/>
              <w:left w:val="single" w:sz="8" w:space="0" w:color="000000"/>
              <w:bottom w:val="single" w:sz="8" w:space="0" w:color="000000"/>
              <w:right w:val="single" w:sz="8" w:space="0" w:color="000000"/>
            </w:tcBorders>
            <w:shd w:val="clear" w:color="auto" w:fill="auto"/>
          </w:tcPr>
          <w:p w14:paraId="03773F4C" w14:textId="77777777" w:rsidR="005D7373" w:rsidRPr="000E1D4F" w:rsidRDefault="005D7373" w:rsidP="005D7373">
            <w:pPr>
              <w:spacing w:before="60" w:after="60"/>
              <w:rPr>
                <w:rFonts w:eastAsia="Calibri" w:cs="Arial"/>
                <w:color w:val="000000"/>
                <w:sz w:val="18"/>
                <w:szCs w:val="18"/>
                <w:lang w:val="en-AU" w:eastAsia="en-US"/>
              </w:rPr>
            </w:pPr>
            <w:r w:rsidRPr="000E1D4F">
              <w:rPr>
                <w:rFonts w:eastAsia="Calibri" w:cs="Arial"/>
                <w:color w:val="000000"/>
                <w:sz w:val="18"/>
                <w:szCs w:val="18"/>
                <w:lang w:val="en-AU" w:eastAsia="en-US"/>
              </w:rPr>
              <w:t> </w:t>
            </w:r>
          </w:p>
        </w:tc>
        <w:tc>
          <w:tcPr>
            <w:tcW w:w="1134" w:type="dxa"/>
            <w:tcBorders>
              <w:top w:val="nil"/>
              <w:left w:val="nil"/>
              <w:bottom w:val="single" w:sz="8" w:space="0" w:color="000000"/>
              <w:right w:val="single" w:sz="8" w:space="0" w:color="000000"/>
            </w:tcBorders>
            <w:shd w:val="clear" w:color="auto" w:fill="auto"/>
          </w:tcPr>
          <w:p w14:paraId="10C4027B" w14:textId="77777777" w:rsidR="005D7373" w:rsidRPr="000E1D4F" w:rsidRDefault="005D7373" w:rsidP="005D7373">
            <w:pPr>
              <w:spacing w:before="60" w:after="60"/>
              <w:rPr>
                <w:rFonts w:eastAsia="Calibri" w:cs="Arial"/>
                <w:b/>
                <w:bCs/>
                <w:color w:val="000000"/>
                <w:sz w:val="18"/>
                <w:szCs w:val="18"/>
                <w:lang w:val="en-AU" w:eastAsia="en-US"/>
              </w:rPr>
            </w:pPr>
            <w:r w:rsidRPr="000E1D4F">
              <w:rPr>
                <w:rFonts w:eastAsia="Calibri" w:cs="Arial"/>
                <w:b/>
                <w:bCs/>
                <w:color w:val="000000"/>
                <w:sz w:val="18"/>
                <w:szCs w:val="18"/>
                <w:lang w:val="en-AU" w:eastAsia="en-US"/>
              </w:rPr>
              <w:t>OSPARE</w:t>
            </w:r>
          </w:p>
        </w:tc>
        <w:tc>
          <w:tcPr>
            <w:tcW w:w="7230" w:type="dxa"/>
            <w:tcBorders>
              <w:top w:val="nil"/>
              <w:left w:val="nil"/>
              <w:bottom w:val="single" w:sz="8" w:space="0" w:color="000000"/>
              <w:right w:val="single" w:sz="8" w:space="0" w:color="000000"/>
            </w:tcBorders>
            <w:shd w:val="clear" w:color="auto" w:fill="auto"/>
          </w:tcPr>
          <w:p w14:paraId="4A9FE12E" w14:textId="77777777" w:rsidR="005D7373" w:rsidRPr="000E1D4F" w:rsidRDefault="005D7373" w:rsidP="005D7373">
            <w:pPr>
              <w:spacing w:before="60" w:after="60"/>
              <w:rPr>
                <w:rFonts w:eastAsia="Calibri" w:cs="Arial"/>
                <w:color w:val="000000"/>
                <w:sz w:val="18"/>
                <w:szCs w:val="18"/>
                <w:lang w:val="en-AU" w:eastAsia="en-US"/>
              </w:rPr>
            </w:pPr>
            <w:r w:rsidRPr="000E1D4F">
              <w:rPr>
                <w:rFonts w:eastAsia="Calibri" w:cs="Arial"/>
                <w:color w:val="000000"/>
                <w:sz w:val="18"/>
                <w:szCs w:val="18"/>
                <w:lang w:val="en-AU" w:eastAsia="en-US"/>
              </w:rPr>
              <w:t>1-2-3-4-5-6-7-8-9-10-11-12-13</w:t>
            </w:r>
            <w:r w:rsidRPr="000E1D4F">
              <w:rPr>
                <w:rFonts w:eastAsia="Calibri" w:cs="Arial"/>
                <w:b/>
                <w:color w:val="FF0000"/>
                <w:sz w:val="18"/>
                <w:szCs w:val="18"/>
                <w:lang w:val="en-AU" w:eastAsia="en-US"/>
              </w:rPr>
              <w:t>-14</w:t>
            </w:r>
            <w:r w:rsidRPr="000E1D4F">
              <w:rPr>
                <w:rFonts w:eastAsia="Calibri" w:cs="Arial"/>
                <w:color w:val="000000"/>
                <w:sz w:val="18"/>
                <w:szCs w:val="18"/>
                <w:lang w:val="en-AU" w:eastAsia="en-US"/>
              </w:rPr>
              <w:t>-15-16-17-18-19-20-21-22-23-24-25</w:t>
            </w:r>
            <w:r w:rsidRPr="000E1D4F">
              <w:rPr>
                <w:rFonts w:eastAsia="Calibri" w:cs="Arial"/>
                <w:b/>
                <w:color w:val="FF0000"/>
                <w:sz w:val="18"/>
                <w:szCs w:val="18"/>
                <w:lang w:val="en-AU" w:eastAsia="en-US"/>
              </w:rPr>
              <w:t>-26</w:t>
            </w:r>
            <w:r w:rsidRPr="000E1D4F">
              <w:rPr>
                <w:rFonts w:eastAsia="Calibri" w:cs="Arial"/>
                <w:color w:val="000000"/>
                <w:sz w:val="18"/>
                <w:szCs w:val="18"/>
                <w:lang w:val="en-AU" w:eastAsia="en-US"/>
              </w:rPr>
              <w:t>-27</w:t>
            </w:r>
            <w:r w:rsidRPr="000E1D4F">
              <w:rPr>
                <w:rFonts w:eastAsia="Calibri" w:cs="Arial"/>
                <w:b/>
                <w:color w:val="0000FF"/>
                <w:sz w:val="18"/>
                <w:szCs w:val="18"/>
                <w:lang w:val="en-AU" w:eastAsia="en-US"/>
              </w:rPr>
              <w:t>-39</w:t>
            </w:r>
          </w:p>
        </w:tc>
      </w:tr>
      <w:tr w:rsidR="005D7373" w:rsidRPr="005D7373" w14:paraId="58AA65D8" w14:textId="77777777" w:rsidTr="002C587A">
        <w:trPr>
          <w:cantSplit/>
          <w:jc w:val="center"/>
        </w:trPr>
        <w:tc>
          <w:tcPr>
            <w:tcW w:w="1134" w:type="dxa"/>
            <w:tcBorders>
              <w:top w:val="nil"/>
              <w:left w:val="single" w:sz="8" w:space="0" w:color="000000"/>
              <w:bottom w:val="single" w:sz="8" w:space="0" w:color="000000"/>
              <w:right w:val="single" w:sz="8" w:space="0" w:color="000000"/>
            </w:tcBorders>
            <w:shd w:val="clear" w:color="auto" w:fill="auto"/>
          </w:tcPr>
          <w:p w14:paraId="5EE764BD" w14:textId="77777777" w:rsidR="005D7373" w:rsidRPr="000E1D4F" w:rsidRDefault="005D7373" w:rsidP="005D7373">
            <w:pPr>
              <w:spacing w:before="60" w:after="60"/>
              <w:rPr>
                <w:rFonts w:eastAsia="Calibri" w:cs="Arial"/>
                <w:color w:val="000000"/>
                <w:sz w:val="18"/>
                <w:szCs w:val="18"/>
                <w:lang w:val="en-AU" w:eastAsia="en-US"/>
              </w:rPr>
            </w:pPr>
            <w:r w:rsidRPr="000E1D4F">
              <w:rPr>
                <w:rFonts w:eastAsia="Calibri" w:cs="Arial"/>
                <w:color w:val="000000"/>
                <w:sz w:val="18"/>
                <w:szCs w:val="18"/>
                <w:lang w:val="en-AU" w:eastAsia="en-US"/>
              </w:rPr>
              <w:t> </w:t>
            </w:r>
          </w:p>
        </w:tc>
        <w:tc>
          <w:tcPr>
            <w:tcW w:w="1134" w:type="dxa"/>
            <w:tcBorders>
              <w:top w:val="nil"/>
              <w:left w:val="nil"/>
              <w:bottom w:val="single" w:sz="8" w:space="0" w:color="000000"/>
              <w:right w:val="single" w:sz="8" w:space="0" w:color="000000"/>
            </w:tcBorders>
            <w:shd w:val="clear" w:color="auto" w:fill="auto"/>
          </w:tcPr>
          <w:p w14:paraId="6E108DFC" w14:textId="77777777" w:rsidR="005D7373" w:rsidRPr="000E1D4F" w:rsidRDefault="005D7373" w:rsidP="005D7373">
            <w:pPr>
              <w:spacing w:before="60" w:after="60"/>
              <w:rPr>
                <w:rFonts w:eastAsia="Calibri" w:cs="Arial"/>
                <w:b/>
                <w:bCs/>
                <w:color w:val="000000"/>
                <w:sz w:val="18"/>
                <w:szCs w:val="18"/>
                <w:lang w:val="en-AU" w:eastAsia="en-US"/>
              </w:rPr>
            </w:pPr>
            <w:r w:rsidRPr="000E1D4F">
              <w:rPr>
                <w:rFonts w:eastAsia="Calibri" w:cs="Arial"/>
                <w:b/>
                <w:bCs/>
                <w:color w:val="000000"/>
                <w:sz w:val="18"/>
                <w:szCs w:val="18"/>
                <w:lang w:val="en-AU" w:eastAsia="en-US"/>
              </w:rPr>
              <w:t>PIPARE</w:t>
            </w:r>
          </w:p>
        </w:tc>
        <w:tc>
          <w:tcPr>
            <w:tcW w:w="7230" w:type="dxa"/>
            <w:tcBorders>
              <w:top w:val="nil"/>
              <w:left w:val="nil"/>
              <w:bottom w:val="single" w:sz="8" w:space="0" w:color="000000"/>
              <w:right w:val="single" w:sz="8" w:space="0" w:color="000000"/>
            </w:tcBorders>
            <w:shd w:val="clear" w:color="auto" w:fill="auto"/>
          </w:tcPr>
          <w:p w14:paraId="0C23E8E6" w14:textId="77777777" w:rsidR="005D7373" w:rsidRPr="000E1D4F" w:rsidRDefault="005D7373" w:rsidP="005D7373">
            <w:pPr>
              <w:spacing w:before="60" w:after="60"/>
              <w:rPr>
                <w:rFonts w:eastAsia="Calibri" w:cs="Arial"/>
                <w:color w:val="000000"/>
                <w:sz w:val="18"/>
                <w:szCs w:val="18"/>
                <w:lang w:val="en-AU" w:eastAsia="en-US"/>
              </w:rPr>
            </w:pPr>
            <w:r w:rsidRPr="000E1D4F">
              <w:rPr>
                <w:rFonts w:eastAsia="Calibri" w:cs="Arial"/>
                <w:color w:val="000000"/>
                <w:sz w:val="18"/>
                <w:szCs w:val="18"/>
                <w:lang w:val="en-AU" w:eastAsia="en-US"/>
              </w:rPr>
              <w:t>1-2-3-4-5-6-7-8-9-10-11-12-13</w:t>
            </w:r>
            <w:r w:rsidRPr="000E1D4F">
              <w:rPr>
                <w:rFonts w:eastAsia="Calibri" w:cs="Arial"/>
                <w:b/>
                <w:color w:val="FF0000"/>
                <w:sz w:val="18"/>
                <w:szCs w:val="18"/>
                <w:lang w:val="en-AU" w:eastAsia="en-US"/>
              </w:rPr>
              <w:t>-14</w:t>
            </w:r>
            <w:r w:rsidRPr="000E1D4F">
              <w:rPr>
                <w:rFonts w:eastAsia="Calibri" w:cs="Arial"/>
                <w:color w:val="000000"/>
                <w:sz w:val="18"/>
                <w:szCs w:val="18"/>
                <w:lang w:val="en-AU" w:eastAsia="en-US"/>
              </w:rPr>
              <w:t>-15-16-17-18-19-20-21-22-23-24-25</w:t>
            </w:r>
            <w:r w:rsidRPr="000E1D4F">
              <w:rPr>
                <w:rFonts w:eastAsia="Calibri" w:cs="Arial"/>
                <w:b/>
                <w:color w:val="FF0000"/>
                <w:sz w:val="18"/>
                <w:szCs w:val="18"/>
                <w:lang w:val="en-AU" w:eastAsia="en-US"/>
              </w:rPr>
              <w:t>-26</w:t>
            </w:r>
            <w:r w:rsidRPr="000E1D4F">
              <w:rPr>
                <w:rFonts w:eastAsia="Calibri" w:cs="Arial"/>
                <w:b/>
                <w:dstrike/>
                <w:color w:val="FF0000"/>
                <w:sz w:val="18"/>
                <w:szCs w:val="18"/>
                <w:lang w:val="en-AU" w:eastAsia="en-US"/>
              </w:rPr>
              <w:t>-27</w:t>
            </w:r>
            <w:r w:rsidRPr="000E1D4F">
              <w:rPr>
                <w:rFonts w:eastAsia="Calibri" w:cs="Arial"/>
                <w:b/>
                <w:color w:val="0000FF"/>
                <w:sz w:val="18"/>
                <w:szCs w:val="18"/>
                <w:lang w:val="en-AU" w:eastAsia="en-US"/>
              </w:rPr>
              <w:t>-39</w:t>
            </w:r>
          </w:p>
        </w:tc>
      </w:tr>
      <w:tr w:rsidR="005D7373" w:rsidRPr="005D7373" w14:paraId="2E305F4A" w14:textId="77777777" w:rsidTr="002C587A">
        <w:trPr>
          <w:cantSplit/>
          <w:jc w:val="center"/>
        </w:trPr>
        <w:tc>
          <w:tcPr>
            <w:tcW w:w="1134" w:type="dxa"/>
            <w:tcBorders>
              <w:top w:val="nil"/>
              <w:left w:val="single" w:sz="8" w:space="0" w:color="000000"/>
              <w:bottom w:val="single" w:sz="8" w:space="0" w:color="000000"/>
              <w:right w:val="single" w:sz="8" w:space="0" w:color="000000"/>
            </w:tcBorders>
            <w:shd w:val="clear" w:color="auto" w:fill="auto"/>
          </w:tcPr>
          <w:p w14:paraId="1C11E258" w14:textId="77777777" w:rsidR="005D7373" w:rsidRPr="000E1D4F" w:rsidRDefault="005D7373" w:rsidP="005D7373">
            <w:pPr>
              <w:spacing w:before="60" w:after="60"/>
              <w:rPr>
                <w:rFonts w:eastAsia="Calibri" w:cs="Arial"/>
                <w:color w:val="000000"/>
                <w:sz w:val="18"/>
                <w:szCs w:val="18"/>
                <w:lang w:val="en-AU" w:eastAsia="en-US"/>
              </w:rPr>
            </w:pPr>
            <w:r w:rsidRPr="000E1D4F">
              <w:rPr>
                <w:rFonts w:eastAsia="Calibri" w:cs="Arial"/>
                <w:color w:val="000000"/>
                <w:sz w:val="18"/>
                <w:szCs w:val="18"/>
                <w:lang w:val="en-AU" w:eastAsia="en-US"/>
              </w:rPr>
              <w:t> </w:t>
            </w:r>
          </w:p>
        </w:tc>
        <w:tc>
          <w:tcPr>
            <w:tcW w:w="1134" w:type="dxa"/>
            <w:tcBorders>
              <w:top w:val="nil"/>
              <w:left w:val="nil"/>
              <w:bottom w:val="single" w:sz="8" w:space="0" w:color="000000"/>
              <w:right w:val="single" w:sz="8" w:space="0" w:color="000000"/>
            </w:tcBorders>
            <w:shd w:val="clear" w:color="auto" w:fill="auto"/>
          </w:tcPr>
          <w:p w14:paraId="7524F965" w14:textId="77777777" w:rsidR="005D7373" w:rsidRPr="000E1D4F" w:rsidRDefault="005D7373" w:rsidP="005D7373">
            <w:pPr>
              <w:spacing w:before="60" w:after="60"/>
              <w:rPr>
                <w:rFonts w:eastAsia="Calibri" w:cs="Arial"/>
                <w:b/>
                <w:bCs/>
                <w:color w:val="000000"/>
                <w:sz w:val="18"/>
                <w:szCs w:val="18"/>
                <w:lang w:val="en-AU" w:eastAsia="en-US"/>
              </w:rPr>
            </w:pPr>
            <w:r w:rsidRPr="000E1D4F">
              <w:rPr>
                <w:rFonts w:eastAsia="Calibri" w:cs="Arial"/>
                <w:b/>
                <w:bCs/>
                <w:color w:val="000000"/>
                <w:sz w:val="18"/>
                <w:szCs w:val="18"/>
                <w:lang w:val="en-AU" w:eastAsia="en-US"/>
              </w:rPr>
              <w:t>PRCARE</w:t>
            </w:r>
          </w:p>
        </w:tc>
        <w:tc>
          <w:tcPr>
            <w:tcW w:w="7230" w:type="dxa"/>
            <w:tcBorders>
              <w:top w:val="nil"/>
              <w:left w:val="nil"/>
              <w:bottom w:val="single" w:sz="8" w:space="0" w:color="000000"/>
              <w:right w:val="single" w:sz="8" w:space="0" w:color="000000"/>
            </w:tcBorders>
            <w:shd w:val="clear" w:color="auto" w:fill="auto"/>
          </w:tcPr>
          <w:p w14:paraId="26809712" w14:textId="77777777" w:rsidR="005D7373" w:rsidRPr="000E1D4F" w:rsidRDefault="005D7373" w:rsidP="005D7373">
            <w:pPr>
              <w:spacing w:before="60" w:after="60"/>
              <w:rPr>
                <w:rFonts w:eastAsia="Calibri" w:cs="Arial"/>
                <w:color w:val="000000"/>
                <w:sz w:val="18"/>
                <w:szCs w:val="18"/>
                <w:lang w:val="en-AU" w:eastAsia="en-US"/>
              </w:rPr>
            </w:pPr>
            <w:r w:rsidRPr="000E1D4F">
              <w:rPr>
                <w:rFonts w:eastAsia="Calibri" w:cs="Arial"/>
                <w:color w:val="000000"/>
                <w:sz w:val="18"/>
                <w:szCs w:val="18"/>
                <w:lang w:val="en-AU" w:eastAsia="en-US"/>
              </w:rPr>
              <w:t>1-2-3-4-5-6-8-9-10-11-12</w:t>
            </w:r>
            <w:r w:rsidRPr="000E1D4F">
              <w:rPr>
                <w:rFonts w:eastAsia="Calibri" w:cs="Arial"/>
                <w:b/>
                <w:color w:val="FF0000"/>
                <w:sz w:val="18"/>
                <w:szCs w:val="18"/>
                <w:lang w:val="en-AU" w:eastAsia="en-US"/>
              </w:rPr>
              <w:t>-13-14</w:t>
            </w:r>
            <w:r w:rsidRPr="000E1D4F">
              <w:rPr>
                <w:rFonts w:eastAsia="Calibri" w:cs="Arial"/>
                <w:color w:val="000000"/>
                <w:sz w:val="18"/>
                <w:szCs w:val="18"/>
                <w:lang w:val="en-AU" w:eastAsia="en-US"/>
              </w:rPr>
              <w:t>-16-17-18-19-20-21-22-23-24-25-27</w:t>
            </w:r>
          </w:p>
        </w:tc>
      </w:tr>
      <w:tr w:rsidR="005D7373" w:rsidRPr="005D7373" w14:paraId="3835E00A" w14:textId="77777777" w:rsidTr="002C587A">
        <w:trPr>
          <w:cantSplit/>
          <w:jc w:val="center"/>
        </w:trPr>
        <w:tc>
          <w:tcPr>
            <w:tcW w:w="1134" w:type="dxa"/>
            <w:tcBorders>
              <w:top w:val="nil"/>
              <w:left w:val="single" w:sz="8" w:space="0" w:color="000000"/>
              <w:bottom w:val="single" w:sz="8" w:space="0" w:color="000000"/>
              <w:right w:val="single" w:sz="8" w:space="0" w:color="000000"/>
            </w:tcBorders>
            <w:shd w:val="clear" w:color="auto" w:fill="auto"/>
          </w:tcPr>
          <w:p w14:paraId="10C453E1" w14:textId="77777777" w:rsidR="005D7373" w:rsidRPr="000E1D4F" w:rsidRDefault="005D7373" w:rsidP="005D7373">
            <w:pPr>
              <w:spacing w:before="60" w:after="60"/>
              <w:rPr>
                <w:rFonts w:eastAsia="Calibri" w:cs="Arial"/>
                <w:color w:val="000000"/>
                <w:sz w:val="18"/>
                <w:szCs w:val="18"/>
                <w:lang w:val="en-AU" w:eastAsia="en-US"/>
              </w:rPr>
            </w:pPr>
            <w:r w:rsidRPr="000E1D4F">
              <w:rPr>
                <w:rFonts w:eastAsia="Calibri" w:cs="Arial"/>
                <w:color w:val="000000"/>
                <w:sz w:val="18"/>
                <w:szCs w:val="18"/>
                <w:lang w:val="en-AU" w:eastAsia="en-US"/>
              </w:rPr>
              <w:t> </w:t>
            </w:r>
          </w:p>
        </w:tc>
        <w:tc>
          <w:tcPr>
            <w:tcW w:w="1134" w:type="dxa"/>
            <w:tcBorders>
              <w:top w:val="nil"/>
              <w:left w:val="nil"/>
              <w:bottom w:val="single" w:sz="8" w:space="0" w:color="000000"/>
              <w:right w:val="single" w:sz="8" w:space="0" w:color="000000"/>
            </w:tcBorders>
            <w:shd w:val="clear" w:color="auto" w:fill="auto"/>
          </w:tcPr>
          <w:p w14:paraId="56D2A8D7" w14:textId="77777777" w:rsidR="005D7373" w:rsidRPr="000E1D4F" w:rsidRDefault="005D7373" w:rsidP="005D7373">
            <w:pPr>
              <w:spacing w:before="60" w:after="60"/>
              <w:rPr>
                <w:rFonts w:eastAsia="Calibri" w:cs="Arial"/>
                <w:b/>
                <w:bCs/>
                <w:color w:val="000000"/>
                <w:sz w:val="18"/>
                <w:szCs w:val="18"/>
                <w:lang w:val="en-AU" w:eastAsia="en-US"/>
              </w:rPr>
            </w:pPr>
            <w:r w:rsidRPr="000E1D4F">
              <w:rPr>
                <w:rFonts w:eastAsia="Calibri" w:cs="Arial"/>
                <w:b/>
                <w:bCs/>
                <w:color w:val="000000"/>
                <w:sz w:val="18"/>
                <w:szCs w:val="18"/>
                <w:lang w:val="en-AU" w:eastAsia="en-US"/>
              </w:rPr>
              <w:t>RESARE</w:t>
            </w:r>
          </w:p>
        </w:tc>
        <w:tc>
          <w:tcPr>
            <w:tcW w:w="7230" w:type="dxa"/>
            <w:tcBorders>
              <w:top w:val="nil"/>
              <w:left w:val="nil"/>
              <w:bottom w:val="single" w:sz="8" w:space="0" w:color="000000"/>
              <w:right w:val="single" w:sz="8" w:space="0" w:color="000000"/>
            </w:tcBorders>
            <w:shd w:val="clear" w:color="auto" w:fill="auto"/>
          </w:tcPr>
          <w:p w14:paraId="6AA43298" w14:textId="77777777" w:rsidR="005D7373" w:rsidRPr="000E1D4F" w:rsidRDefault="005D7373" w:rsidP="005D7373">
            <w:pPr>
              <w:spacing w:before="60" w:after="60"/>
              <w:rPr>
                <w:rFonts w:eastAsia="Calibri" w:cs="Arial"/>
                <w:color w:val="000000"/>
                <w:sz w:val="18"/>
                <w:szCs w:val="18"/>
                <w:lang w:val="en-AU" w:eastAsia="en-US"/>
              </w:rPr>
            </w:pPr>
            <w:r w:rsidRPr="000E1D4F">
              <w:rPr>
                <w:rFonts w:eastAsia="Calibri" w:cs="Arial"/>
                <w:color w:val="000000"/>
                <w:sz w:val="18"/>
                <w:szCs w:val="18"/>
                <w:lang w:val="en-AU" w:eastAsia="en-US"/>
              </w:rPr>
              <w:t>1-2-3-4-5-6-7-8-9-10-11-12-13-14-15-16-17-18-19-20-21-22-23-24-25-26-27</w:t>
            </w:r>
            <w:r w:rsidRPr="000E1D4F">
              <w:rPr>
                <w:rFonts w:eastAsia="Calibri" w:cs="Arial"/>
                <w:b/>
                <w:color w:val="0000FF"/>
                <w:sz w:val="18"/>
                <w:szCs w:val="18"/>
                <w:lang w:val="en-AU" w:eastAsia="en-US"/>
              </w:rPr>
              <w:t>-39</w:t>
            </w:r>
          </w:p>
        </w:tc>
      </w:tr>
      <w:tr w:rsidR="005D7373" w:rsidRPr="005D7373" w14:paraId="3A3DAE43" w14:textId="77777777" w:rsidTr="002C587A">
        <w:trPr>
          <w:cantSplit/>
          <w:jc w:val="center"/>
        </w:trPr>
        <w:tc>
          <w:tcPr>
            <w:tcW w:w="1134" w:type="dxa"/>
            <w:tcBorders>
              <w:top w:val="nil"/>
              <w:left w:val="single" w:sz="8" w:space="0" w:color="000000"/>
              <w:bottom w:val="single" w:sz="4" w:space="0" w:color="auto"/>
              <w:right w:val="single" w:sz="8" w:space="0" w:color="000000"/>
            </w:tcBorders>
            <w:shd w:val="clear" w:color="auto" w:fill="auto"/>
          </w:tcPr>
          <w:p w14:paraId="05E0ABEA" w14:textId="77777777" w:rsidR="005D7373" w:rsidRPr="000E1D4F" w:rsidRDefault="005D7373" w:rsidP="005D7373">
            <w:pPr>
              <w:spacing w:before="60" w:after="60"/>
              <w:rPr>
                <w:rFonts w:eastAsia="Calibri" w:cs="Arial"/>
                <w:color w:val="000000"/>
                <w:sz w:val="18"/>
                <w:szCs w:val="18"/>
                <w:lang w:val="en-AU" w:eastAsia="en-US"/>
              </w:rPr>
            </w:pPr>
            <w:r w:rsidRPr="000E1D4F">
              <w:rPr>
                <w:rFonts w:eastAsia="Calibri" w:cs="Arial"/>
                <w:color w:val="000000"/>
                <w:sz w:val="18"/>
                <w:szCs w:val="18"/>
                <w:lang w:val="en-AU" w:eastAsia="en-US"/>
              </w:rPr>
              <w:t> </w:t>
            </w:r>
          </w:p>
        </w:tc>
        <w:tc>
          <w:tcPr>
            <w:tcW w:w="1134" w:type="dxa"/>
            <w:tcBorders>
              <w:top w:val="nil"/>
              <w:left w:val="nil"/>
              <w:bottom w:val="single" w:sz="4" w:space="0" w:color="auto"/>
              <w:right w:val="single" w:sz="8" w:space="0" w:color="000000"/>
            </w:tcBorders>
            <w:shd w:val="clear" w:color="auto" w:fill="auto"/>
          </w:tcPr>
          <w:p w14:paraId="172FE00A" w14:textId="77777777" w:rsidR="005D7373" w:rsidRPr="000E1D4F" w:rsidRDefault="005D7373" w:rsidP="005D7373">
            <w:pPr>
              <w:spacing w:before="60" w:after="60"/>
              <w:rPr>
                <w:rFonts w:eastAsia="Calibri" w:cs="Arial"/>
                <w:b/>
                <w:bCs/>
                <w:color w:val="000000"/>
                <w:sz w:val="18"/>
                <w:szCs w:val="18"/>
                <w:lang w:val="en-AU" w:eastAsia="en-US"/>
              </w:rPr>
            </w:pPr>
            <w:r w:rsidRPr="000E1D4F">
              <w:rPr>
                <w:rFonts w:eastAsia="Calibri" w:cs="Arial"/>
                <w:b/>
                <w:bCs/>
                <w:color w:val="000000"/>
                <w:sz w:val="18"/>
                <w:szCs w:val="18"/>
                <w:lang w:val="en-AU" w:eastAsia="en-US"/>
              </w:rPr>
              <w:t>SPLARE</w:t>
            </w:r>
          </w:p>
        </w:tc>
        <w:tc>
          <w:tcPr>
            <w:tcW w:w="7230" w:type="dxa"/>
            <w:tcBorders>
              <w:top w:val="nil"/>
              <w:left w:val="nil"/>
              <w:bottom w:val="single" w:sz="4" w:space="0" w:color="auto"/>
              <w:right w:val="single" w:sz="8" w:space="0" w:color="000000"/>
            </w:tcBorders>
            <w:shd w:val="clear" w:color="auto" w:fill="auto"/>
          </w:tcPr>
          <w:p w14:paraId="22B2A3AB" w14:textId="77777777" w:rsidR="005D7373" w:rsidRPr="000E1D4F" w:rsidRDefault="005D7373" w:rsidP="005D7373">
            <w:pPr>
              <w:spacing w:before="60" w:after="60"/>
              <w:rPr>
                <w:rFonts w:eastAsia="Calibri" w:cs="Arial"/>
                <w:color w:val="000000"/>
                <w:sz w:val="18"/>
                <w:szCs w:val="18"/>
                <w:lang w:val="en-AU" w:eastAsia="en-US"/>
              </w:rPr>
            </w:pPr>
            <w:r w:rsidRPr="000E1D4F">
              <w:rPr>
                <w:rFonts w:eastAsia="Calibri" w:cs="Arial"/>
                <w:color w:val="000000"/>
                <w:sz w:val="18"/>
                <w:szCs w:val="18"/>
                <w:lang w:val="en-AU" w:eastAsia="en-US"/>
              </w:rPr>
              <w:t>1-2-3-4-5-6-7-8-9-10-11-12-13-15-16-17-18-19-20-21-22-23-24-25-27</w:t>
            </w:r>
            <w:r w:rsidRPr="000E1D4F">
              <w:rPr>
                <w:rFonts w:eastAsia="Calibri" w:cs="Arial"/>
                <w:b/>
                <w:color w:val="0000FF"/>
                <w:sz w:val="18"/>
                <w:szCs w:val="18"/>
                <w:lang w:val="en-AU" w:eastAsia="en-US"/>
              </w:rPr>
              <w:t>-39</w:t>
            </w:r>
          </w:p>
        </w:tc>
      </w:tr>
      <w:tr w:rsidR="005D7373" w:rsidRPr="005D7373" w14:paraId="3A095832" w14:textId="77777777" w:rsidTr="002C587A">
        <w:trPr>
          <w:cantSplit/>
          <w:jc w:val="center"/>
        </w:trPr>
        <w:tc>
          <w:tcPr>
            <w:tcW w:w="1134" w:type="dxa"/>
            <w:tcBorders>
              <w:top w:val="single" w:sz="4" w:space="0" w:color="auto"/>
              <w:left w:val="single" w:sz="8" w:space="0" w:color="000000"/>
              <w:bottom w:val="single" w:sz="8" w:space="0" w:color="000000"/>
              <w:right w:val="single" w:sz="8" w:space="0" w:color="000000"/>
            </w:tcBorders>
            <w:shd w:val="clear" w:color="auto" w:fill="auto"/>
          </w:tcPr>
          <w:p w14:paraId="6B5323B1" w14:textId="77777777" w:rsidR="005D7373" w:rsidRPr="000E1D4F" w:rsidRDefault="005D7373" w:rsidP="005D7373">
            <w:pPr>
              <w:spacing w:before="60" w:after="60"/>
              <w:rPr>
                <w:rFonts w:eastAsia="Calibri" w:cs="Arial"/>
                <w:color w:val="000000"/>
                <w:sz w:val="18"/>
                <w:szCs w:val="18"/>
                <w:lang w:val="en-AU" w:eastAsia="en-US"/>
              </w:rPr>
            </w:pPr>
            <w:r w:rsidRPr="000E1D4F">
              <w:rPr>
                <w:rFonts w:eastAsia="Calibri" w:cs="Arial"/>
                <w:color w:val="000000"/>
                <w:sz w:val="18"/>
                <w:szCs w:val="18"/>
                <w:lang w:val="en-AU" w:eastAsia="en-US"/>
              </w:rPr>
              <w:t> </w:t>
            </w:r>
          </w:p>
        </w:tc>
        <w:tc>
          <w:tcPr>
            <w:tcW w:w="1134" w:type="dxa"/>
            <w:tcBorders>
              <w:top w:val="single" w:sz="4" w:space="0" w:color="auto"/>
              <w:left w:val="nil"/>
              <w:bottom w:val="single" w:sz="8" w:space="0" w:color="000000"/>
              <w:right w:val="single" w:sz="8" w:space="0" w:color="000000"/>
            </w:tcBorders>
            <w:shd w:val="clear" w:color="auto" w:fill="auto"/>
          </w:tcPr>
          <w:p w14:paraId="6F8D37F5" w14:textId="77777777" w:rsidR="005D7373" w:rsidRPr="000E1D4F" w:rsidRDefault="005D7373" w:rsidP="005D7373">
            <w:pPr>
              <w:spacing w:before="60" w:after="60"/>
              <w:rPr>
                <w:rFonts w:eastAsia="Calibri" w:cs="Arial"/>
                <w:b/>
                <w:bCs/>
                <w:color w:val="000000"/>
                <w:sz w:val="18"/>
                <w:szCs w:val="18"/>
                <w:lang w:val="en-AU" w:eastAsia="en-US"/>
              </w:rPr>
            </w:pPr>
            <w:r w:rsidRPr="000E1D4F">
              <w:rPr>
                <w:rFonts w:eastAsia="Calibri" w:cs="Arial"/>
                <w:b/>
                <w:bCs/>
                <w:color w:val="000000"/>
                <w:sz w:val="18"/>
                <w:szCs w:val="18"/>
                <w:lang w:val="en-AU" w:eastAsia="en-US"/>
              </w:rPr>
              <w:t>TESARE</w:t>
            </w:r>
          </w:p>
        </w:tc>
        <w:tc>
          <w:tcPr>
            <w:tcW w:w="7230" w:type="dxa"/>
            <w:tcBorders>
              <w:top w:val="single" w:sz="4" w:space="0" w:color="auto"/>
              <w:left w:val="nil"/>
              <w:bottom w:val="single" w:sz="8" w:space="0" w:color="000000"/>
              <w:right w:val="single" w:sz="8" w:space="0" w:color="000000"/>
            </w:tcBorders>
            <w:shd w:val="clear" w:color="auto" w:fill="auto"/>
          </w:tcPr>
          <w:p w14:paraId="17A8992F" w14:textId="77777777" w:rsidR="005D7373" w:rsidRPr="000E1D4F" w:rsidRDefault="005D7373" w:rsidP="005D7373">
            <w:pPr>
              <w:spacing w:before="60" w:after="60"/>
              <w:rPr>
                <w:rFonts w:eastAsia="Calibri" w:cs="Arial"/>
                <w:color w:val="000000"/>
                <w:sz w:val="18"/>
                <w:szCs w:val="18"/>
                <w:lang w:val="en-AU" w:eastAsia="en-US"/>
              </w:rPr>
            </w:pPr>
            <w:r w:rsidRPr="000E1D4F">
              <w:rPr>
                <w:rFonts w:eastAsia="Calibri" w:cs="Arial"/>
                <w:b/>
                <w:dstrike/>
                <w:color w:val="FF0000"/>
                <w:sz w:val="18"/>
                <w:szCs w:val="18"/>
                <w:lang w:val="en-AU" w:eastAsia="en-US"/>
              </w:rPr>
              <w:t>1-</w:t>
            </w:r>
            <w:r w:rsidRPr="000E1D4F">
              <w:rPr>
                <w:rFonts w:eastAsia="Calibri" w:cs="Arial"/>
                <w:color w:val="000000"/>
                <w:sz w:val="18"/>
                <w:szCs w:val="18"/>
                <w:lang w:val="en-AU" w:eastAsia="en-US"/>
              </w:rPr>
              <w:t>2</w:t>
            </w:r>
            <w:r w:rsidRPr="000E1D4F">
              <w:rPr>
                <w:rFonts w:eastAsia="Calibri" w:cs="Arial"/>
                <w:b/>
                <w:dstrike/>
                <w:color w:val="FF0000"/>
                <w:sz w:val="18"/>
                <w:szCs w:val="18"/>
                <w:lang w:val="en-AU" w:eastAsia="en-US"/>
              </w:rPr>
              <w:t>-3</w:t>
            </w:r>
            <w:r w:rsidRPr="000E1D4F">
              <w:rPr>
                <w:rFonts w:eastAsia="Calibri" w:cs="Arial"/>
                <w:color w:val="000000"/>
                <w:sz w:val="18"/>
                <w:szCs w:val="18"/>
                <w:lang w:val="en-AU" w:eastAsia="en-US"/>
              </w:rPr>
              <w:t>-4</w:t>
            </w:r>
            <w:r w:rsidRPr="000E1D4F">
              <w:rPr>
                <w:rFonts w:eastAsia="Calibri" w:cs="Arial"/>
                <w:b/>
                <w:dstrike/>
                <w:color w:val="FF0000"/>
                <w:sz w:val="18"/>
                <w:szCs w:val="18"/>
                <w:lang w:val="en-AU" w:eastAsia="en-US"/>
              </w:rPr>
              <w:t>-5</w:t>
            </w:r>
            <w:r w:rsidRPr="000E1D4F">
              <w:rPr>
                <w:rFonts w:eastAsia="Calibri" w:cs="Arial"/>
                <w:color w:val="000000"/>
                <w:sz w:val="18"/>
                <w:szCs w:val="18"/>
                <w:lang w:val="en-AU" w:eastAsia="en-US"/>
              </w:rPr>
              <w:t>-6</w:t>
            </w:r>
            <w:r w:rsidRPr="000E1D4F">
              <w:rPr>
                <w:rFonts w:eastAsia="Calibri" w:cs="Arial"/>
                <w:b/>
                <w:dstrike/>
                <w:color w:val="FF0000"/>
                <w:sz w:val="18"/>
                <w:szCs w:val="18"/>
                <w:lang w:val="en-AU" w:eastAsia="en-US"/>
              </w:rPr>
              <w:t>-7</w:t>
            </w:r>
            <w:r w:rsidRPr="000E1D4F">
              <w:rPr>
                <w:rFonts w:eastAsia="Calibri" w:cs="Arial"/>
                <w:color w:val="000000"/>
                <w:sz w:val="18"/>
                <w:szCs w:val="18"/>
                <w:lang w:val="en-AU" w:eastAsia="en-US"/>
              </w:rPr>
              <w:t>-8-9-10</w:t>
            </w:r>
            <w:r w:rsidRPr="000E1D4F">
              <w:rPr>
                <w:rFonts w:eastAsia="Calibri" w:cs="Arial"/>
                <w:b/>
                <w:dstrike/>
                <w:color w:val="FF0000"/>
                <w:sz w:val="18"/>
                <w:szCs w:val="18"/>
                <w:lang w:val="en-AU" w:eastAsia="en-US"/>
              </w:rPr>
              <w:t>-11</w:t>
            </w:r>
            <w:r w:rsidRPr="000E1D4F">
              <w:rPr>
                <w:rFonts w:eastAsia="Calibri" w:cs="Arial"/>
                <w:color w:val="000000"/>
                <w:sz w:val="18"/>
                <w:szCs w:val="18"/>
                <w:lang w:val="en-AU" w:eastAsia="en-US"/>
              </w:rPr>
              <w:t>-12</w:t>
            </w:r>
            <w:r w:rsidRPr="000E1D4F">
              <w:rPr>
                <w:rFonts w:eastAsia="Calibri" w:cs="Arial"/>
                <w:b/>
                <w:dstrike/>
                <w:color w:val="FF0000"/>
                <w:sz w:val="18"/>
                <w:szCs w:val="18"/>
                <w:lang w:val="en-AU" w:eastAsia="en-US"/>
              </w:rPr>
              <w:t>-13-16</w:t>
            </w:r>
            <w:r w:rsidRPr="000E1D4F">
              <w:rPr>
                <w:rFonts w:eastAsia="Calibri" w:cs="Arial"/>
                <w:color w:val="000000"/>
                <w:sz w:val="18"/>
                <w:szCs w:val="18"/>
                <w:lang w:val="en-AU" w:eastAsia="en-US"/>
              </w:rPr>
              <w:t>-17-18-19-20-21-22-23-24</w:t>
            </w:r>
            <w:r w:rsidRPr="000E1D4F">
              <w:rPr>
                <w:rFonts w:eastAsia="Calibri" w:cs="Arial"/>
                <w:b/>
                <w:dstrike/>
                <w:color w:val="FF0000"/>
                <w:sz w:val="18"/>
                <w:szCs w:val="18"/>
                <w:lang w:val="en-AU" w:eastAsia="en-US"/>
              </w:rPr>
              <w:t>-25-26</w:t>
            </w:r>
            <w:r w:rsidRPr="000E1D4F">
              <w:rPr>
                <w:rFonts w:eastAsia="Calibri" w:cs="Arial"/>
                <w:color w:val="000000"/>
                <w:sz w:val="18"/>
                <w:szCs w:val="18"/>
                <w:lang w:val="en-AU" w:eastAsia="en-US"/>
              </w:rPr>
              <w:t>-27</w:t>
            </w:r>
          </w:p>
        </w:tc>
      </w:tr>
      <w:tr w:rsidR="005D7373" w:rsidRPr="005D7373" w14:paraId="4DA368B0" w14:textId="77777777" w:rsidTr="002C587A">
        <w:trPr>
          <w:cantSplit/>
          <w:trHeight w:val="270"/>
          <w:jc w:val="center"/>
        </w:trPr>
        <w:tc>
          <w:tcPr>
            <w:tcW w:w="1134" w:type="dxa"/>
            <w:tcBorders>
              <w:top w:val="single" w:sz="8" w:space="0" w:color="000000"/>
              <w:left w:val="nil"/>
              <w:bottom w:val="single" w:sz="8" w:space="0" w:color="000000"/>
              <w:right w:val="nil"/>
            </w:tcBorders>
            <w:shd w:val="clear" w:color="auto" w:fill="auto"/>
          </w:tcPr>
          <w:p w14:paraId="138951E1" w14:textId="77777777" w:rsidR="005D7373" w:rsidRPr="000E1D4F" w:rsidRDefault="005D7373" w:rsidP="005D7373">
            <w:pPr>
              <w:spacing w:before="60" w:after="60"/>
              <w:rPr>
                <w:rFonts w:eastAsia="Calibri" w:cs="Arial"/>
                <w:color w:val="000000"/>
                <w:sz w:val="18"/>
                <w:szCs w:val="18"/>
                <w:lang w:val="en-AU" w:eastAsia="en-US"/>
              </w:rPr>
            </w:pPr>
            <w:r w:rsidRPr="000E1D4F">
              <w:rPr>
                <w:rFonts w:eastAsia="Calibri" w:cs="Arial"/>
                <w:color w:val="000000"/>
                <w:sz w:val="18"/>
                <w:szCs w:val="18"/>
                <w:lang w:val="en-AU" w:eastAsia="en-US"/>
              </w:rPr>
              <w:t> </w:t>
            </w:r>
          </w:p>
        </w:tc>
        <w:tc>
          <w:tcPr>
            <w:tcW w:w="1134" w:type="dxa"/>
            <w:tcBorders>
              <w:top w:val="single" w:sz="8" w:space="0" w:color="000000"/>
              <w:left w:val="nil"/>
              <w:bottom w:val="single" w:sz="8" w:space="0" w:color="000000"/>
              <w:right w:val="nil"/>
            </w:tcBorders>
            <w:shd w:val="clear" w:color="auto" w:fill="auto"/>
          </w:tcPr>
          <w:p w14:paraId="1616E4CE" w14:textId="77777777" w:rsidR="005D7373" w:rsidRPr="000E1D4F" w:rsidRDefault="005D7373" w:rsidP="005D7373">
            <w:pPr>
              <w:spacing w:before="60" w:after="60"/>
              <w:rPr>
                <w:rFonts w:eastAsia="Calibri" w:cs="Arial"/>
                <w:b/>
                <w:bCs/>
                <w:color w:val="000000"/>
                <w:sz w:val="18"/>
                <w:szCs w:val="18"/>
                <w:lang w:val="en-AU" w:eastAsia="en-US"/>
              </w:rPr>
            </w:pPr>
            <w:r w:rsidRPr="000E1D4F">
              <w:rPr>
                <w:rFonts w:eastAsia="Calibri" w:cs="Arial"/>
                <w:b/>
                <w:bCs/>
                <w:color w:val="000000"/>
                <w:sz w:val="18"/>
                <w:szCs w:val="18"/>
                <w:lang w:val="en-AU" w:eastAsia="en-US"/>
              </w:rPr>
              <w:t> </w:t>
            </w:r>
          </w:p>
        </w:tc>
        <w:tc>
          <w:tcPr>
            <w:tcW w:w="7230" w:type="dxa"/>
            <w:tcBorders>
              <w:top w:val="single" w:sz="8" w:space="0" w:color="000000"/>
              <w:left w:val="nil"/>
              <w:bottom w:val="single" w:sz="8" w:space="0" w:color="000000"/>
              <w:right w:val="nil"/>
            </w:tcBorders>
            <w:shd w:val="clear" w:color="auto" w:fill="auto"/>
          </w:tcPr>
          <w:p w14:paraId="075471EE" w14:textId="77777777" w:rsidR="005D7373" w:rsidRPr="000E1D4F" w:rsidRDefault="005D7373" w:rsidP="005D7373">
            <w:pPr>
              <w:spacing w:before="60" w:after="60"/>
              <w:rPr>
                <w:rFonts w:eastAsia="Calibri" w:cs="Arial"/>
                <w:color w:val="000000"/>
                <w:sz w:val="18"/>
                <w:szCs w:val="18"/>
                <w:lang w:val="en-AU" w:eastAsia="en-US"/>
              </w:rPr>
            </w:pPr>
            <w:r w:rsidRPr="000E1D4F">
              <w:rPr>
                <w:rFonts w:eastAsia="Calibri" w:cs="Arial"/>
                <w:color w:val="000000"/>
                <w:sz w:val="18"/>
                <w:szCs w:val="18"/>
                <w:lang w:val="en-AU" w:eastAsia="en-US"/>
              </w:rPr>
              <w:t> </w:t>
            </w:r>
          </w:p>
        </w:tc>
      </w:tr>
      <w:tr w:rsidR="005D7373" w:rsidRPr="005D7373" w14:paraId="51EBEFB7" w14:textId="77777777" w:rsidTr="002C587A">
        <w:trPr>
          <w:cantSplit/>
          <w:trHeight w:val="270"/>
          <w:jc w:val="center"/>
        </w:trPr>
        <w:tc>
          <w:tcPr>
            <w:tcW w:w="1134" w:type="dxa"/>
            <w:tcBorders>
              <w:top w:val="nil"/>
              <w:left w:val="single" w:sz="8" w:space="0" w:color="000000"/>
              <w:bottom w:val="single" w:sz="8" w:space="0" w:color="000000"/>
              <w:right w:val="single" w:sz="8" w:space="0" w:color="000000"/>
            </w:tcBorders>
            <w:shd w:val="clear" w:color="auto" w:fill="auto"/>
          </w:tcPr>
          <w:p w14:paraId="10F40EBE" w14:textId="77777777" w:rsidR="005D7373" w:rsidRPr="000E1D4F" w:rsidRDefault="005D7373" w:rsidP="005D7373">
            <w:pPr>
              <w:spacing w:before="60" w:after="60"/>
              <w:rPr>
                <w:rFonts w:eastAsia="Calibri" w:cs="Arial"/>
                <w:color w:val="000000"/>
                <w:sz w:val="18"/>
                <w:szCs w:val="18"/>
                <w:lang w:val="en-AU" w:eastAsia="en-US"/>
              </w:rPr>
            </w:pPr>
            <w:r w:rsidRPr="000E1D4F">
              <w:rPr>
                <w:rFonts w:eastAsia="Calibri" w:cs="Arial"/>
                <w:color w:val="000000"/>
                <w:sz w:val="18"/>
                <w:szCs w:val="18"/>
                <w:lang w:val="en-AU" w:eastAsia="en-US"/>
              </w:rPr>
              <w:t>SIGGEN</w:t>
            </w:r>
          </w:p>
        </w:tc>
        <w:tc>
          <w:tcPr>
            <w:tcW w:w="1134" w:type="dxa"/>
            <w:tcBorders>
              <w:top w:val="nil"/>
              <w:left w:val="nil"/>
              <w:bottom w:val="single" w:sz="8" w:space="0" w:color="000000"/>
              <w:right w:val="single" w:sz="8" w:space="0" w:color="000000"/>
            </w:tcBorders>
            <w:shd w:val="clear" w:color="auto" w:fill="auto"/>
          </w:tcPr>
          <w:p w14:paraId="7DE64A97" w14:textId="77777777" w:rsidR="005D7373" w:rsidRPr="000E1D4F" w:rsidRDefault="005D7373" w:rsidP="005D7373">
            <w:pPr>
              <w:spacing w:before="60" w:after="60"/>
              <w:rPr>
                <w:rFonts w:eastAsia="Calibri" w:cs="Arial"/>
                <w:b/>
                <w:bCs/>
                <w:color w:val="000000"/>
                <w:sz w:val="18"/>
                <w:szCs w:val="18"/>
                <w:lang w:val="en-AU" w:eastAsia="en-US"/>
              </w:rPr>
            </w:pPr>
            <w:r w:rsidRPr="000E1D4F">
              <w:rPr>
                <w:rFonts w:eastAsia="Calibri" w:cs="Arial"/>
                <w:b/>
                <w:bCs/>
                <w:color w:val="000000"/>
                <w:sz w:val="18"/>
                <w:szCs w:val="18"/>
                <w:lang w:val="en-AU" w:eastAsia="en-US"/>
              </w:rPr>
              <w:t> </w:t>
            </w:r>
          </w:p>
        </w:tc>
        <w:tc>
          <w:tcPr>
            <w:tcW w:w="7230" w:type="dxa"/>
            <w:tcBorders>
              <w:top w:val="nil"/>
              <w:left w:val="nil"/>
              <w:bottom w:val="single" w:sz="8" w:space="0" w:color="000000"/>
              <w:right w:val="single" w:sz="8" w:space="0" w:color="000000"/>
            </w:tcBorders>
            <w:shd w:val="clear" w:color="auto" w:fill="auto"/>
          </w:tcPr>
          <w:p w14:paraId="06C86C35" w14:textId="77777777" w:rsidR="005D7373" w:rsidRPr="000E1D4F" w:rsidRDefault="005D7373" w:rsidP="005D7373">
            <w:pPr>
              <w:spacing w:before="60" w:after="60"/>
              <w:rPr>
                <w:rFonts w:eastAsia="Calibri" w:cs="Arial"/>
                <w:color w:val="000000"/>
                <w:sz w:val="18"/>
                <w:szCs w:val="18"/>
                <w:lang w:val="en-AU" w:eastAsia="en-US"/>
              </w:rPr>
            </w:pPr>
            <w:r w:rsidRPr="000E1D4F">
              <w:rPr>
                <w:rFonts w:eastAsia="Calibri" w:cs="Arial"/>
                <w:color w:val="000000"/>
                <w:sz w:val="18"/>
                <w:szCs w:val="18"/>
                <w:lang w:val="en-AU" w:eastAsia="en-US"/>
              </w:rPr>
              <w:t>1-2-3-4</w:t>
            </w:r>
            <w:r w:rsidRPr="000E1D4F">
              <w:rPr>
                <w:rFonts w:eastAsia="Calibri" w:cs="Arial"/>
                <w:b/>
                <w:color w:val="0000FF"/>
                <w:sz w:val="18"/>
                <w:szCs w:val="18"/>
                <w:lang w:val="en-AU" w:eastAsia="en-US"/>
              </w:rPr>
              <w:t>-5-6</w:t>
            </w:r>
          </w:p>
        </w:tc>
      </w:tr>
      <w:tr w:rsidR="005D7373" w:rsidRPr="005D7373" w14:paraId="13DA462B" w14:textId="77777777" w:rsidTr="002C587A">
        <w:trPr>
          <w:cantSplit/>
          <w:trHeight w:val="270"/>
          <w:jc w:val="center"/>
        </w:trPr>
        <w:tc>
          <w:tcPr>
            <w:tcW w:w="1134" w:type="dxa"/>
            <w:tcBorders>
              <w:top w:val="single" w:sz="8" w:space="0" w:color="000000"/>
              <w:left w:val="nil"/>
              <w:bottom w:val="single" w:sz="8" w:space="0" w:color="000000"/>
              <w:right w:val="nil"/>
            </w:tcBorders>
            <w:shd w:val="clear" w:color="auto" w:fill="auto"/>
          </w:tcPr>
          <w:p w14:paraId="63581DBD" w14:textId="77777777" w:rsidR="005D7373" w:rsidRPr="000E1D4F" w:rsidRDefault="005D7373" w:rsidP="005D7373">
            <w:pPr>
              <w:spacing w:before="60" w:after="60"/>
              <w:rPr>
                <w:rFonts w:eastAsia="Calibri" w:cs="Arial"/>
                <w:color w:val="000000"/>
                <w:sz w:val="18"/>
                <w:szCs w:val="18"/>
                <w:lang w:val="en-AU" w:eastAsia="en-US"/>
              </w:rPr>
            </w:pPr>
            <w:r w:rsidRPr="000E1D4F">
              <w:rPr>
                <w:rFonts w:eastAsia="Calibri" w:cs="Arial"/>
                <w:color w:val="000000"/>
                <w:sz w:val="18"/>
                <w:szCs w:val="18"/>
                <w:lang w:val="en-AU" w:eastAsia="en-US"/>
              </w:rPr>
              <w:t> </w:t>
            </w:r>
          </w:p>
        </w:tc>
        <w:tc>
          <w:tcPr>
            <w:tcW w:w="1134" w:type="dxa"/>
            <w:tcBorders>
              <w:top w:val="single" w:sz="8" w:space="0" w:color="000000"/>
              <w:left w:val="nil"/>
              <w:bottom w:val="single" w:sz="8" w:space="0" w:color="000000"/>
              <w:right w:val="nil"/>
            </w:tcBorders>
            <w:shd w:val="clear" w:color="auto" w:fill="auto"/>
          </w:tcPr>
          <w:p w14:paraId="4679C8D5" w14:textId="77777777" w:rsidR="005D7373" w:rsidRPr="000E1D4F" w:rsidRDefault="005D7373" w:rsidP="005D7373">
            <w:pPr>
              <w:spacing w:before="60" w:after="60"/>
              <w:jc w:val="both"/>
              <w:rPr>
                <w:rFonts w:eastAsia="Calibri" w:cs="Arial"/>
                <w:b/>
                <w:bCs/>
                <w:color w:val="000000"/>
                <w:sz w:val="18"/>
                <w:szCs w:val="18"/>
                <w:lang w:val="en-AU" w:eastAsia="en-US"/>
              </w:rPr>
            </w:pPr>
            <w:r w:rsidRPr="000E1D4F">
              <w:rPr>
                <w:rFonts w:eastAsia="Calibri" w:cs="Arial"/>
                <w:b/>
                <w:bCs/>
                <w:color w:val="000000"/>
                <w:sz w:val="18"/>
                <w:szCs w:val="18"/>
                <w:lang w:val="en-AU" w:eastAsia="en-US"/>
              </w:rPr>
              <w:t> </w:t>
            </w:r>
          </w:p>
        </w:tc>
        <w:tc>
          <w:tcPr>
            <w:tcW w:w="7230" w:type="dxa"/>
            <w:tcBorders>
              <w:top w:val="single" w:sz="8" w:space="0" w:color="000000"/>
              <w:left w:val="nil"/>
              <w:bottom w:val="single" w:sz="8" w:space="0" w:color="000000"/>
              <w:right w:val="nil"/>
            </w:tcBorders>
            <w:shd w:val="clear" w:color="auto" w:fill="auto"/>
          </w:tcPr>
          <w:p w14:paraId="491A5FCE" w14:textId="77777777" w:rsidR="005D7373" w:rsidRPr="000E1D4F" w:rsidRDefault="005D7373" w:rsidP="005D7373">
            <w:pPr>
              <w:spacing w:before="60" w:after="60"/>
              <w:jc w:val="both"/>
              <w:rPr>
                <w:rFonts w:eastAsia="Calibri" w:cs="Arial"/>
                <w:color w:val="000000"/>
                <w:sz w:val="18"/>
                <w:szCs w:val="18"/>
                <w:lang w:val="en-AU" w:eastAsia="en-US"/>
              </w:rPr>
            </w:pPr>
            <w:r w:rsidRPr="000E1D4F">
              <w:rPr>
                <w:rFonts w:eastAsia="Calibri" w:cs="Arial"/>
                <w:color w:val="000000"/>
                <w:sz w:val="18"/>
                <w:szCs w:val="18"/>
                <w:lang w:val="en-AU" w:eastAsia="en-US"/>
              </w:rPr>
              <w:t> </w:t>
            </w:r>
          </w:p>
        </w:tc>
      </w:tr>
      <w:tr w:rsidR="005D7373" w:rsidRPr="005D7373" w14:paraId="47976998" w14:textId="77777777" w:rsidTr="002C587A">
        <w:trPr>
          <w:cantSplit/>
          <w:trHeight w:val="272"/>
          <w:jc w:val="center"/>
        </w:trPr>
        <w:tc>
          <w:tcPr>
            <w:tcW w:w="1134" w:type="dxa"/>
            <w:tcBorders>
              <w:top w:val="nil"/>
              <w:left w:val="single" w:sz="8" w:space="0" w:color="000000"/>
              <w:bottom w:val="single" w:sz="8" w:space="0" w:color="000000"/>
              <w:right w:val="single" w:sz="8" w:space="0" w:color="000000"/>
            </w:tcBorders>
            <w:shd w:val="clear" w:color="auto" w:fill="auto"/>
          </w:tcPr>
          <w:p w14:paraId="37C29B6A" w14:textId="77777777" w:rsidR="005D7373" w:rsidRPr="000E1D4F" w:rsidRDefault="005D7373" w:rsidP="005D7373">
            <w:pPr>
              <w:spacing w:before="60" w:after="60"/>
              <w:rPr>
                <w:rFonts w:eastAsia="Calibri" w:cs="Arial"/>
                <w:color w:val="000000"/>
                <w:sz w:val="18"/>
                <w:szCs w:val="18"/>
                <w:lang w:val="en-AU" w:eastAsia="en-US"/>
              </w:rPr>
            </w:pPr>
            <w:r w:rsidRPr="000E1D4F">
              <w:rPr>
                <w:rFonts w:eastAsia="Calibri" w:cs="Arial"/>
                <w:color w:val="000000"/>
                <w:sz w:val="18"/>
                <w:szCs w:val="18"/>
                <w:lang w:val="en-AU" w:eastAsia="en-US"/>
              </w:rPr>
              <w:t>STATUS</w:t>
            </w:r>
          </w:p>
        </w:tc>
        <w:tc>
          <w:tcPr>
            <w:tcW w:w="1134" w:type="dxa"/>
            <w:tcBorders>
              <w:top w:val="nil"/>
              <w:left w:val="nil"/>
              <w:bottom w:val="single" w:sz="8" w:space="0" w:color="000000"/>
              <w:right w:val="single" w:sz="8" w:space="0" w:color="000000"/>
            </w:tcBorders>
            <w:shd w:val="clear" w:color="auto" w:fill="auto"/>
          </w:tcPr>
          <w:p w14:paraId="3FD10966" w14:textId="77777777" w:rsidR="005D7373" w:rsidRPr="000E1D4F" w:rsidRDefault="005D7373" w:rsidP="005D7373">
            <w:pPr>
              <w:spacing w:before="60" w:after="60"/>
              <w:rPr>
                <w:rFonts w:eastAsia="Calibri" w:cs="Arial"/>
                <w:b/>
                <w:bCs/>
                <w:color w:val="000000"/>
                <w:sz w:val="18"/>
                <w:szCs w:val="18"/>
                <w:lang w:val="en-AU" w:eastAsia="en-US"/>
              </w:rPr>
            </w:pPr>
            <w:r w:rsidRPr="000E1D4F">
              <w:rPr>
                <w:rFonts w:eastAsia="Calibri" w:cs="Arial"/>
                <w:b/>
                <w:bCs/>
                <w:color w:val="000000"/>
                <w:sz w:val="18"/>
                <w:szCs w:val="18"/>
                <w:lang w:val="en-AU" w:eastAsia="en-US"/>
              </w:rPr>
              <w:t> </w:t>
            </w:r>
          </w:p>
        </w:tc>
        <w:tc>
          <w:tcPr>
            <w:tcW w:w="7230" w:type="dxa"/>
            <w:tcBorders>
              <w:top w:val="nil"/>
              <w:left w:val="nil"/>
              <w:bottom w:val="single" w:sz="8" w:space="0" w:color="000000"/>
              <w:right w:val="single" w:sz="8" w:space="0" w:color="000000"/>
            </w:tcBorders>
            <w:shd w:val="clear" w:color="auto" w:fill="auto"/>
          </w:tcPr>
          <w:p w14:paraId="51626A5E" w14:textId="77777777" w:rsidR="005D7373" w:rsidRPr="000E1D4F" w:rsidRDefault="005D7373" w:rsidP="005D7373">
            <w:pPr>
              <w:spacing w:before="60" w:after="60"/>
              <w:rPr>
                <w:rFonts w:eastAsia="Calibri" w:cs="Arial"/>
                <w:b/>
                <w:color w:val="0000FF"/>
                <w:sz w:val="18"/>
                <w:szCs w:val="18"/>
                <w:lang w:val="en-AU" w:eastAsia="en-US"/>
              </w:rPr>
            </w:pPr>
            <w:r w:rsidRPr="000E1D4F">
              <w:rPr>
                <w:rFonts w:eastAsia="Calibri" w:cs="Arial"/>
                <w:color w:val="000000"/>
                <w:sz w:val="18"/>
                <w:szCs w:val="18"/>
                <w:lang w:val="en-AU" w:eastAsia="en-US"/>
              </w:rPr>
              <w:t>1-2-3-4-5-6-7-8-9-11-12-13-14-15-16-17-18</w:t>
            </w:r>
            <w:r w:rsidRPr="000E1D4F">
              <w:rPr>
                <w:rFonts w:eastAsia="Calibri" w:cs="Arial"/>
                <w:b/>
                <w:color w:val="0000FF"/>
                <w:sz w:val="18"/>
                <w:szCs w:val="18"/>
                <w:lang w:val="en-AU" w:eastAsia="en-US"/>
              </w:rPr>
              <w:t>-28</w:t>
            </w:r>
          </w:p>
        </w:tc>
      </w:tr>
      <w:tr w:rsidR="005D7373" w:rsidRPr="005D7373" w14:paraId="1196EFED" w14:textId="77777777" w:rsidTr="002C587A">
        <w:trPr>
          <w:cantSplit/>
          <w:trHeight w:val="272"/>
          <w:jc w:val="center"/>
        </w:trPr>
        <w:tc>
          <w:tcPr>
            <w:tcW w:w="1134" w:type="dxa"/>
            <w:tcBorders>
              <w:top w:val="nil"/>
              <w:left w:val="single" w:sz="8" w:space="0" w:color="000000"/>
              <w:bottom w:val="single" w:sz="8" w:space="0" w:color="000000"/>
              <w:right w:val="single" w:sz="8" w:space="0" w:color="000000"/>
            </w:tcBorders>
            <w:shd w:val="clear" w:color="auto" w:fill="auto"/>
          </w:tcPr>
          <w:p w14:paraId="16BAD712" w14:textId="77777777" w:rsidR="005D7373" w:rsidRPr="000E1D4F" w:rsidRDefault="005D7373" w:rsidP="005D7373">
            <w:pPr>
              <w:spacing w:before="60" w:after="60"/>
              <w:rPr>
                <w:rFonts w:eastAsia="Calibri" w:cs="Arial"/>
                <w:color w:val="000000"/>
                <w:sz w:val="18"/>
                <w:szCs w:val="18"/>
                <w:lang w:val="en-AU" w:eastAsia="en-US"/>
              </w:rPr>
            </w:pPr>
            <w:r w:rsidRPr="000E1D4F">
              <w:rPr>
                <w:rFonts w:eastAsia="Calibri" w:cs="Arial"/>
                <w:color w:val="000000"/>
                <w:sz w:val="18"/>
                <w:szCs w:val="18"/>
                <w:lang w:val="en-AU" w:eastAsia="en-US"/>
              </w:rPr>
              <w:t> </w:t>
            </w:r>
          </w:p>
        </w:tc>
        <w:tc>
          <w:tcPr>
            <w:tcW w:w="1134" w:type="dxa"/>
            <w:tcBorders>
              <w:top w:val="nil"/>
              <w:left w:val="nil"/>
              <w:bottom w:val="single" w:sz="8" w:space="0" w:color="000000"/>
              <w:right w:val="single" w:sz="8" w:space="0" w:color="000000"/>
            </w:tcBorders>
            <w:shd w:val="clear" w:color="auto" w:fill="auto"/>
          </w:tcPr>
          <w:p w14:paraId="18D981C4" w14:textId="77777777" w:rsidR="005D7373" w:rsidRPr="000E1D4F" w:rsidRDefault="005D7373" w:rsidP="005D7373">
            <w:pPr>
              <w:spacing w:before="60" w:after="60"/>
              <w:rPr>
                <w:rFonts w:eastAsia="Calibri" w:cs="Arial"/>
                <w:b/>
                <w:bCs/>
                <w:color w:val="000000"/>
                <w:sz w:val="18"/>
                <w:szCs w:val="18"/>
                <w:lang w:val="en-AU" w:eastAsia="en-US"/>
              </w:rPr>
            </w:pPr>
            <w:r w:rsidRPr="000E1D4F">
              <w:rPr>
                <w:rFonts w:eastAsia="Calibri" w:cs="Arial"/>
                <w:b/>
                <w:bCs/>
                <w:color w:val="000000"/>
                <w:sz w:val="18"/>
                <w:szCs w:val="18"/>
                <w:lang w:val="en-AU" w:eastAsia="en-US"/>
              </w:rPr>
              <w:t>AIRARE</w:t>
            </w:r>
          </w:p>
        </w:tc>
        <w:tc>
          <w:tcPr>
            <w:tcW w:w="7230" w:type="dxa"/>
            <w:tcBorders>
              <w:top w:val="nil"/>
              <w:left w:val="nil"/>
              <w:bottom w:val="single" w:sz="8" w:space="0" w:color="000000"/>
              <w:right w:val="single" w:sz="8" w:space="0" w:color="000000"/>
            </w:tcBorders>
            <w:shd w:val="clear" w:color="auto" w:fill="auto"/>
          </w:tcPr>
          <w:p w14:paraId="6B5406D4" w14:textId="77777777" w:rsidR="005D7373" w:rsidRPr="000E1D4F" w:rsidRDefault="005D7373" w:rsidP="005D7373">
            <w:pPr>
              <w:spacing w:before="60" w:after="60"/>
              <w:rPr>
                <w:rFonts w:eastAsia="Calibri" w:cs="Arial"/>
                <w:color w:val="000000"/>
                <w:sz w:val="18"/>
                <w:szCs w:val="18"/>
                <w:lang w:val="en-AU" w:eastAsia="en-US"/>
              </w:rPr>
            </w:pPr>
            <w:r w:rsidRPr="000E1D4F">
              <w:rPr>
                <w:rFonts w:eastAsia="Calibri" w:cs="Arial"/>
                <w:color w:val="000000"/>
                <w:sz w:val="18"/>
                <w:szCs w:val="18"/>
                <w:lang w:val="en-AU" w:eastAsia="en-US"/>
              </w:rPr>
              <w:t>1-2-4-5-6-7-8-12-14</w:t>
            </w:r>
            <w:r w:rsidRPr="000E1D4F">
              <w:rPr>
                <w:rFonts w:eastAsia="Calibri" w:cs="Arial"/>
                <w:b/>
                <w:dstrike/>
                <w:color w:val="FF0000"/>
                <w:sz w:val="18"/>
                <w:szCs w:val="18"/>
                <w:lang w:val="en-AU" w:eastAsia="en-US"/>
              </w:rPr>
              <w:t>-16-17</w:t>
            </w:r>
          </w:p>
        </w:tc>
      </w:tr>
      <w:tr w:rsidR="005D7373" w:rsidRPr="005D7373" w14:paraId="5B13B362" w14:textId="77777777" w:rsidTr="002C587A">
        <w:trPr>
          <w:cantSplit/>
          <w:trHeight w:val="272"/>
          <w:jc w:val="center"/>
        </w:trPr>
        <w:tc>
          <w:tcPr>
            <w:tcW w:w="1134" w:type="dxa"/>
            <w:tcBorders>
              <w:top w:val="single" w:sz="4" w:space="0" w:color="auto"/>
              <w:left w:val="single" w:sz="4" w:space="0" w:color="auto"/>
              <w:bottom w:val="single" w:sz="4" w:space="0" w:color="auto"/>
              <w:right w:val="single" w:sz="4" w:space="0" w:color="auto"/>
            </w:tcBorders>
            <w:shd w:val="clear" w:color="auto" w:fill="auto"/>
          </w:tcPr>
          <w:p w14:paraId="667F02C7" w14:textId="77777777" w:rsidR="005D7373" w:rsidRPr="000E1D4F" w:rsidRDefault="005D7373" w:rsidP="005D7373">
            <w:pPr>
              <w:spacing w:before="60" w:after="60"/>
              <w:rPr>
                <w:rFonts w:eastAsia="Calibri" w:cs="Arial"/>
                <w:color w:val="000000"/>
                <w:sz w:val="18"/>
                <w:szCs w:val="18"/>
                <w:lang w:val="en-AU" w:eastAsia="en-US"/>
              </w:rPr>
            </w:pPr>
            <w:r w:rsidRPr="000E1D4F">
              <w:rPr>
                <w:rFonts w:eastAsia="Calibri" w:cs="Arial"/>
                <w:color w:val="000000"/>
                <w:sz w:val="18"/>
                <w:szCs w:val="18"/>
                <w:lang w:val="en-AU" w:eastAsia="en-US"/>
              </w:rPr>
              <w:t> </w:t>
            </w:r>
          </w:p>
        </w:tc>
        <w:tc>
          <w:tcPr>
            <w:tcW w:w="1134" w:type="dxa"/>
            <w:tcBorders>
              <w:top w:val="single" w:sz="4" w:space="0" w:color="auto"/>
              <w:left w:val="single" w:sz="4" w:space="0" w:color="auto"/>
              <w:bottom w:val="single" w:sz="4" w:space="0" w:color="auto"/>
              <w:right w:val="single" w:sz="4" w:space="0" w:color="auto"/>
            </w:tcBorders>
            <w:shd w:val="clear" w:color="auto" w:fill="auto"/>
          </w:tcPr>
          <w:p w14:paraId="319A8886" w14:textId="77777777" w:rsidR="005D7373" w:rsidRPr="000E1D4F" w:rsidRDefault="005D7373" w:rsidP="005D7373">
            <w:pPr>
              <w:spacing w:before="60" w:after="60"/>
              <w:rPr>
                <w:rFonts w:eastAsia="Calibri" w:cs="Arial"/>
                <w:b/>
                <w:bCs/>
                <w:color w:val="000000"/>
                <w:sz w:val="18"/>
                <w:szCs w:val="18"/>
                <w:lang w:val="en-AU" w:eastAsia="en-US"/>
              </w:rPr>
            </w:pPr>
            <w:r w:rsidRPr="000E1D4F">
              <w:rPr>
                <w:rFonts w:eastAsia="Calibri" w:cs="Arial"/>
                <w:b/>
                <w:bCs/>
                <w:color w:val="000000"/>
                <w:sz w:val="18"/>
                <w:szCs w:val="18"/>
                <w:lang w:val="en-AU" w:eastAsia="en-US"/>
              </w:rPr>
              <w:t>BERTHS</w:t>
            </w:r>
          </w:p>
        </w:tc>
        <w:tc>
          <w:tcPr>
            <w:tcW w:w="7230" w:type="dxa"/>
            <w:tcBorders>
              <w:top w:val="single" w:sz="4" w:space="0" w:color="auto"/>
              <w:left w:val="single" w:sz="4" w:space="0" w:color="auto"/>
              <w:bottom w:val="single" w:sz="4" w:space="0" w:color="auto"/>
              <w:right w:val="single" w:sz="4" w:space="0" w:color="auto"/>
            </w:tcBorders>
            <w:shd w:val="clear" w:color="auto" w:fill="auto"/>
          </w:tcPr>
          <w:p w14:paraId="10745CAB" w14:textId="77777777" w:rsidR="005D7373" w:rsidRPr="000E1D4F" w:rsidRDefault="005D7373" w:rsidP="005D7373">
            <w:pPr>
              <w:spacing w:before="60" w:after="60"/>
              <w:rPr>
                <w:rFonts w:eastAsia="Calibri" w:cs="Arial"/>
                <w:color w:val="000000"/>
                <w:sz w:val="18"/>
                <w:szCs w:val="18"/>
                <w:lang w:val="en-AU" w:eastAsia="en-US"/>
              </w:rPr>
            </w:pPr>
            <w:r w:rsidRPr="000E1D4F">
              <w:rPr>
                <w:rFonts w:eastAsia="Calibri" w:cs="Arial"/>
                <w:color w:val="000000"/>
                <w:sz w:val="18"/>
                <w:szCs w:val="18"/>
                <w:lang w:val="en-AU" w:eastAsia="en-US"/>
              </w:rPr>
              <w:t>1-2</w:t>
            </w:r>
            <w:r w:rsidRPr="000E1D4F">
              <w:rPr>
                <w:rFonts w:eastAsia="Calibri" w:cs="Arial"/>
                <w:b/>
                <w:dstrike/>
                <w:color w:val="FF0000"/>
                <w:sz w:val="18"/>
                <w:szCs w:val="18"/>
                <w:lang w:val="en-AU" w:eastAsia="en-US"/>
              </w:rPr>
              <w:t>-3</w:t>
            </w:r>
            <w:r w:rsidRPr="000E1D4F">
              <w:rPr>
                <w:rFonts w:eastAsia="Calibri" w:cs="Arial"/>
                <w:color w:val="000000"/>
                <w:sz w:val="18"/>
                <w:szCs w:val="18"/>
                <w:lang w:val="en-AU" w:eastAsia="en-US"/>
              </w:rPr>
              <w:t>-5</w:t>
            </w:r>
            <w:r w:rsidRPr="000E1D4F">
              <w:rPr>
                <w:rFonts w:eastAsia="Calibri" w:cs="Arial"/>
                <w:b/>
                <w:dstrike/>
                <w:color w:val="FF0000"/>
                <w:sz w:val="18"/>
                <w:szCs w:val="18"/>
                <w:lang w:val="en-AU" w:eastAsia="en-US"/>
              </w:rPr>
              <w:t>-6</w:t>
            </w:r>
            <w:r w:rsidRPr="000E1D4F">
              <w:rPr>
                <w:rFonts w:eastAsia="Calibri" w:cs="Arial"/>
                <w:color w:val="000000"/>
                <w:sz w:val="18"/>
                <w:szCs w:val="18"/>
                <w:lang w:val="en-AU" w:eastAsia="en-US"/>
              </w:rPr>
              <w:t>-7</w:t>
            </w:r>
            <w:r w:rsidRPr="000E1D4F">
              <w:rPr>
                <w:rFonts w:eastAsia="Calibri" w:cs="Arial"/>
                <w:b/>
                <w:dstrike/>
                <w:color w:val="FF0000"/>
                <w:sz w:val="18"/>
                <w:szCs w:val="18"/>
                <w:lang w:val="en-AU" w:eastAsia="en-US"/>
              </w:rPr>
              <w:t>-8</w:t>
            </w:r>
            <w:r w:rsidRPr="000E1D4F">
              <w:rPr>
                <w:rFonts w:eastAsia="Calibri" w:cs="Arial"/>
                <w:color w:val="000000"/>
                <w:sz w:val="18"/>
                <w:szCs w:val="18"/>
                <w:lang w:val="en-AU" w:eastAsia="en-US"/>
              </w:rPr>
              <w:t>-9-12</w:t>
            </w:r>
            <w:r w:rsidRPr="000E1D4F">
              <w:rPr>
                <w:rFonts w:eastAsia="Calibri" w:cs="Arial"/>
                <w:b/>
                <w:dstrike/>
                <w:color w:val="FF0000"/>
                <w:sz w:val="18"/>
                <w:szCs w:val="18"/>
                <w:lang w:val="en-AU" w:eastAsia="en-US"/>
              </w:rPr>
              <w:t>-14</w:t>
            </w:r>
          </w:p>
        </w:tc>
      </w:tr>
      <w:tr w:rsidR="005D7373" w:rsidRPr="005D7373" w14:paraId="4CC12876" w14:textId="77777777" w:rsidTr="002C587A">
        <w:trPr>
          <w:cantSplit/>
          <w:trHeight w:val="272"/>
          <w:jc w:val="center"/>
        </w:trPr>
        <w:tc>
          <w:tcPr>
            <w:tcW w:w="1134" w:type="dxa"/>
            <w:tcBorders>
              <w:top w:val="single" w:sz="4" w:space="0" w:color="auto"/>
              <w:left w:val="single" w:sz="8" w:space="0" w:color="000000"/>
              <w:bottom w:val="single" w:sz="8" w:space="0" w:color="000000"/>
              <w:right w:val="single" w:sz="8" w:space="0" w:color="000000"/>
            </w:tcBorders>
            <w:shd w:val="clear" w:color="auto" w:fill="auto"/>
          </w:tcPr>
          <w:p w14:paraId="1DD59756" w14:textId="77777777" w:rsidR="005D7373" w:rsidRPr="000E1D4F" w:rsidRDefault="005D7373" w:rsidP="005D7373">
            <w:pPr>
              <w:spacing w:before="60" w:after="60"/>
              <w:rPr>
                <w:rFonts w:eastAsia="Calibri" w:cs="Arial"/>
                <w:color w:val="000000"/>
                <w:sz w:val="18"/>
                <w:szCs w:val="18"/>
                <w:lang w:val="en-AU" w:eastAsia="en-US"/>
              </w:rPr>
            </w:pPr>
            <w:r w:rsidRPr="000E1D4F">
              <w:rPr>
                <w:rFonts w:eastAsia="Calibri" w:cs="Arial"/>
                <w:color w:val="000000"/>
                <w:sz w:val="18"/>
                <w:szCs w:val="18"/>
                <w:lang w:val="en-AU" w:eastAsia="en-US"/>
              </w:rPr>
              <w:t> </w:t>
            </w:r>
          </w:p>
        </w:tc>
        <w:tc>
          <w:tcPr>
            <w:tcW w:w="1134" w:type="dxa"/>
            <w:tcBorders>
              <w:top w:val="single" w:sz="4" w:space="0" w:color="auto"/>
              <w:left w:val="nil"/>
              <w:bottom w:val="single" w:sz="8" w:space="0" w:color="000000"/>
              <w:right w:val="single" w:sz="8" w:space="0" w:color="000000"/>
            </w:tcBorders>
            <w:shd w:val="clear" w:color="auto" w:fill="auto"/>
          </w:tcPr>
          <w:p w14:paraId="261B84D4" w14:textId="77777777" w:rsidR="005D7373" w:rsidRPr="000E1D4F" w:rsidRDefault="005D7373" w:rsidP="005D7373">
            <w:pPr>
              <w:spacing w:before="60" w:after="60"/>
              <w:rPr>
                <w:rFonts w:eastAsia="Calibri" w:cs="Arial"/>
                <w:b/>
                <w:bCs/>
                <w:color w:val="000000"/>
                <w:sz w:val="18"/>
                <w:szCs w:val="18"/>
                <w:lang w:val="en-AU" w:eastAsia="en-US"/>
              </w:rPr>
            </w:pPr>
            <w:r w:rsidRPr="000E1D4F">
              <w:rPr>
                <w:rFonts w:eastAsia="Calibri" w:cs="Arial"/>
                <w:b/>
                <w:bCs/>
                <w:color w:val="000000"/>
                <w:sz w:val="18"/>
                <w:szCs w:val="18"/>
                <w:lang w:val="en-AU" w:eastAsia="en-US"/>
              </w:rPr>
              <w:t>BUISGL</w:t>
            </w:r>
          </w:p>
        </w:tc>
        <w:tc>
          <w:tcPr>
            <w:tcW w:w="7230" w:type="dxa"/>
            <w:tcBorders>
              <w:top w:val="single" w:sz="4" w:space="0" w:color="auto"/>
              <w:left w:val="nil"/>
              <w:bottom w:val="single" w:sz="8" w:space="0" w:color="000000"/>
              <w:right w:val="single" w:sz="8" w:space="0" w:color="000000"/>
            </w:tcBorders>
            <w:shd w:val="clear" w:color="auto" w:fill="auto"/>
          </w:tcPr>
          <w:p w14:paraId="08C3708B" w14:textId="77777777" w:rsidR="005D7373" w:rsidRPr="000E1D4F" w:rsidRDefault="005D7373" w:rsidP="005D7373">
            <w:pPr>
              <w:spacing w:before="60" w:after="60"/>
              <w:rPr>
                <w:rFonts w:eastAsia="Calibri" w:cs="Arial"/>
                <w:color w:val="000000"/>
                <w:sz w:val="18"/>
                <w:szCs w:val="18"/>
                <w:lang w:val="en-AU" w:eastAsia="en-US"/>
              </w:rPr>
            </w:pPr>
            <w:r w:rsidRPr="000E1D4F">
              <w:rPr>
                <w:rFonts w:eastAsia="Calibri" w:cs="Arial"/>
                <w:b/>
                <w:dstrike/>
                <w:color w:val="FF0000"/>
                <w:sz w:val="18"/>
                <w:szCs w:val="18"/>
                <w:lang w:val="en-AU" w:eastAsia="en-US"/>
              </w:rPr>
              <w:t>1-</w:t>
            </w:r>
            <w:r w:rsidRPr="000E1D4F">
              <w:rPr>
                <w:rFonts w:eastAsia="Calibri" w:cs="Arial"/>
                <w:color w:val="000000"/>
                <w:sz w:val="18"/>
                <w:szCs w:val="18"/>
                <w:lang w:val="en-AU" w:eastAsia="en-US"/>
              </w:rPr>
              <w:t>4</w:t>
            </w:r>
            <w:r w:rsidRPr="000E1D4F">
              <w:rPr>
                <w:rFonts w:eastAsia="Calibri" w:cs="Arial"/>
                <w:b/>
                <w:dstrike/>
                <w:color w:val="FF0000"/>
                <w:sz w:val="18"/>
                <w:szCs w:val="18"/>
                <w:lang w:val="en-AU" w:eastAsia="en-US"/>
              </w:rPr>
              <w:t>-6</w:t>
            </w:r>
            <w:r w:rsidRPr="000E1D4F">
              <w:rPr>
                <w:rFonts w:eastAsia="Calibri" w:cs="Arial"/>
                <w:color w:val="000000"/>
                <w:sz w:val="18"/>
                <w:szCs w:val="18"/>
                <w:lang w:val="en-AU" w:eastAsia="en-US"/>
              </w:rPr>
              <w:t>-7-8-12-13-14</w:t>
            </w:r>
            <w:r w:rsidRPr="000E1D4F">
              <w:rPr>
                <w:rFonts w:eastAsia="Calibri" w:cs="Arial"/>
                <w:b/>
                <w:dstrike/>
                <w:color w:val="FF0000"/>
                <w:sz w:val="18"/>
                <w:szCs w:val="18"/>
                <w:lang w:val="en-AU" w:eastAsia="en-US"/>
              </w:rPr>
              <w:t>-16-17</w:t>
            </w:r>
          </w:p>
        </w:tc>
      </w:tr>
      <w:tr w:rsidR="005D7373" w:rsidRPr="005D7373" w14:paraId="7F2A0A99" w14:textId="77777777" w:rsidTr="002C587A">
        <w:trPr>
          <w:cantSplit/>
          <w:trHeight w:val="272"/>
          <w:jc w:val="center"/>
        </w:trPr>
        <w:tc>
          <w:tcPr>
            <w:tcW w:w="1134" w:type="dxa"/>
            <w:tcBorders>
              <w:top w:val="nil"/>
              <w:left w:val="single" w:sz="8" w:space="0" w:color="000000"/>
              <w:bottom w:val="single" w:sz="8" w:space="0" w:color="000000"/>
              <w:right w:val="single" w:sz="8" w:space="0" w:color="000000"/>
            </w:tcBorders>
            <w:shd w:val="clear" w:color="auto" w:fill="auto"/>
          </w:tcPr>
          <w:p w14:paraId="293A17E7" w14:textId="77777777" w:rsidR="005D7373" w:rsidRPr="000E1D4F" w:rsidRDefault="005D7373" w:rsidP="005D7373">
            <w:pPr>
              <w:spacing w:before="60" w:after="60"/>
              <w:rPr>
                <w:rFonts w:eastAsia="Calibri" w:cs="Arial"/>
                <w:color w:val="000000"/>
                <w:sz w:val="18"/>
                <w:szCs w:val="18"/>
                <w:lang w:val="en-AU" w:eastAsia="en-US"/>
              </w:rPr>
            </w:pPr>
            <w:r w:rsidRPr="000E1D4F">
              <w:rPr>
                <w:rFonts w:eastAsia="Calibri" w:cs="Arial"/>
                <w:color w:val="000000"/>
                <w:sz w:val="18"/>
                <w:szCs w:val="18"/>
                <w:lang w:val="en-AU" w:eastAsia="en-US"/>
              </w:rPr>
              <w:t> </w:t>
            </w:r>
          </w:p>
        </w:tc>
        <w:tc>
          <w:tcPr>
            <w:tcW w:w="1134" w:type="dxa"/>
            <w:tcBorders>
              <w:top w:val="nil"/>
              <w:left w:val="nil"/>
              <w:bottom w:val="single" w:sz="8" w:space="0" w:color="000000"/>
              <w:right w:val="single" w:sz="8" w:space="0" w:color="000000"/>
            </w:tcBorders>
            <w:shd w:val="clear" w:color="auto" w:fill="auto"/>
          </w:tcPr>
          <w:p w14:paraId="34B3B503" w14:textId="77777777" w:rsidR="005D7373" w:rsidRPr="000E1D4F" w:rsidRDefault="005D7373" w:rsidP="005D7373">
            <w:pPr>
              <w:spacing w:before="60" w:after="60"/>
              <w:rPr>
                <w:rFonts w:eastAsia="Calibri" w:cs="Arial"/>
                <w:b/>
                <w:bCs/>
                <w:color w:val="000000"/>
                <w:sz w:val="18"/>
                <w:szCs w:val="18"/>
                <w:lang w:val="en-AU" w:eastAsia="en-US"/>
              </w:rPr>
            </w:pPr>
            <w:r w:rsidRPr="000E1D4F">
              <w:rPr>
                <w:rFonts w:eastAsia="Calibri" w:cs="Arial"/>
                <w:b/>
                <w:bCs/>
                <w:color w:val="000000"/>
                <w:sz w:val="18"/>
                <w:szCs w:val="18"/>
                <w:lang w:val="en-AU" w:eastAsia="en-US"/>
              </w:rPr>
              <w:t>CBLOHD</w:t>
            </w:r>
          </w:p>
        </w:tc>
        <w:tc>
          <w:tcPr>
            <w:tcW w:w="7230" w:type="dxa"/>
            <w:tcBorders>
              <w:top w:val="nil"/>
              <w:left w:val="nil"/>
              <w:bottom w:val="single" w:sz="8" w:space="0" w:color="000000"/>
              <w:right w:val="single" w:sz="8" w:space="0" w:color="000000"/>
            </w:tcBorders>
            <w:shd w:val="clear" w:color="auto" w:fill="auto"/>
          </w:tcPr>
          <w:p w14:paraId="6D34017D" w14:textId="77777777" w:rsidR="005D7373" w:rsidRPr="000E1D4F" w:rsidRDefault="005D7373" w:rsidP="005D7373">
            <w:pPr>
              <w:spacing w:before="60" w:after="60"/>
              <w:rPr>
                <w:rFonts w:eastAsia="Calibri" w:cs="Arial"/>
                <w:color w:val="000000"/>
                <w:sz w:val="18"/>
                <w:szCs w:val="18"/>
                <w:lang w:val="en-AU" w:eastAsia="en-US"/>
              </w:rPr>
            </w:pPr>
            <w:r w:rsidRPr="000E1D4F">
              <w:rPr>
                <w:rFonts w:eastAsia="Calibri" w:cs="Arial"/>
                <w:color w:val="000000"/>
                <w:sz w:val="18"/>
                <w:szCs w:val="18"/>
                <w:lang w:val="en-AU" w:eastAsia="en-US"/>
              </w:rPr>
              <w:t>1-4-5-7-12</w:t>
            </w:r>
            <w:r w:rsidRPr="000E1D4F">
              <w:rPr>
                <w:rFonts w:eastAsia="Calibri" w:cs="Arial"/>
                <w:b/>
                <w:color w:val="0000FF"/>
                <w:sz w:val="18"/>
                <w:szCs w:val="18"/>
                <w:lang w:val="en-AU" w:eastAsia="en-US"/>
              </w:rPr>
              <w:t>-28</w:t>
            </w:r>
          </w:p>
        </w:tc>
      </w:tr>
      <w:tr w:rsidR="005D7373" w:rsidRPr="005D7373" w14:paraId="1282A9C4" w14:textId="77777777" w:rsidTr="002C587A">
        <w:trPr>
          <w:cantSplit/>
          <w:trHeight w:val="272"/>
          <w:jc w:val="center"/>
        </w:trPr>
        <w:tc>
          <w:tcPr>
            <w:tcW w:w="1134" w:type="dxa"/>
            <w:tcBorders>
              <w:top w:val="nil"/>
              <w:left w:val="single" w:sz="8" w:space="0" w:color="000000"/>
              <w:bottom w:val="single" w:sz="8" w:space="0" w:color="000000"/>
              <w:right w:val="single" w:sz="8" w:space="0" w:color="000000"/>
            </w:tcBorders>
            <w:shd w:val="clear" w:color="auto" w:fill="auto"/>
          </w:tcPr>
          <w:p w14:paraId="0AE588E5" w14:textId="77777777" w:rsidR="005D7373" w:rsidRPr="000E1D4F" w:rsidRDefault="005D7373" w:rsidP="005D7373">
            <w:pPr>
              <w:spacing w:before="60" w:after="60"/>
              <w:rPr>
                <w:rFonts w:eastAsia="Calibri" w:cs="Arial"/>
                <w:color w:val="000000"/>
                <w:sz w:val="18"/>
                <w:szCs w:val="18"/>
                <w:lang w:val="en-AU" w:eastAsia="en-US"/>
              </w:rPr>
            </w:pPr>
            <w:r w:rsidRPr="000E1D4F">
              <w:rPr>
                <w:rFonts w:eastAsia="Calibri" w:cs="Arial"/>
                <w:color w:val="000000"/>
                <w:sz w:val="18"/>
                <w:szCs w:val="18"/>
                <w:lang w:val="en-AU" w:eastAsia="en-US"/>
              </w:rPr>
              <w:t> </w:t>
            </w:r>
          </w:p>
        </w:tc>
        <w:tc>
          <w:tcPr>
            <w:tcW w:w="1134" w:type="dxa"/>
            <w:tcBorders>
              <w:top w:val="nil"/>
              <w:left w:val="nil"/>
              <w:bottom w:val="single" w:sz="8" w:space="0" w:color="000000"/>
              <w:right w:val="single" w:sz="8" w:space="0" w:color="000000"/>
            </w:tcBorders>
            <w:shd w:val="clear" w:color="auto" w:fill="auto"/>
          </w:tcPr>
          <w:p w14:paraId="22C16FAB" w14:textId="77777777" w:rsidR="005D7373" w:rsidRPr="000E1D4F" w:rsidRDefault="005D7373" w:rsidP="005D7373">
            <w:pPr>
              <w:spacing w:before="60" w:after="60"/>
              <w:rPr>
                <w:rFonts w:eastAsia="Calibri" w:cs="Arial"/>
                <w:b/>
                <w:bCs/>
                <w:color w:val="000000"/>
                <w:sz w:val="18"/>
                <w:szCs w:val="18"/>
                <w:lang w:val="en-AU" w:eastAsia="en-US"/>
              </w:rPr>
            </w:pPr>
            <w:r w:rsidRPr="000E1D4F">
              <w:rPr>
                <w:rFonts w:eastAsia="Calibri" w:cs="Arial"/>
                <w:b/>
                <w:bCs/>
                <w:color w:val="000000"/>
                <w:sz w:val="18"/>
                <w:szCs w:val="18"/>
                <w:lang w:val="en-AU" w:eastAsia="en-US"/>
              </w:rPr>
              <w:t>CBLSUB</w:t>
            </w:r>
          </w:p>
        </w:tc>
        <w:tc>
          <w:tcPr>
            <w:tcW w:w="7230" w:type="dxa"/>
            <w:tcBorders>
              <w:top w:val="nil"/>
              <w:left w:val="nil"/>
              <w:bottom w:val="single" w:sz="8" w:space="0" w:color="000000"/>
              <w:right w:val="single" w:sz="8" w:space="0" w:color="000000"/>
            </w:tcBorders>
            <w:shd w:val="clear" w:color="auto" w:fill="auto"/>
          </w:tcPr>
          <w:p w14:paraId="71E5A89E" w14:textId="77777777" w:rsidR="005D7373" w:rsidRPr="000E1D4F" w:rsidRDefault="005D7373" w:rsidP="005D7373">
            <w:pPr>
              <w:spacing w:before="60" w:after="60"/>
              <w:rPr>
                <w:rFonts w:eastAsia="Calibri" w:cs="Arial"/>
                <w:color w:val="000000"/>
                <w:sz w:val="18"/>
                <w:szCs w:val="18"/>
                <w:lang w:val="en-AU" w:eastAsia="en-US"/>
              </w:rPr>
            </w:pPr>
            <w:r w:rsidRPr="000E1D4F">
              <w:rPr>
                <w:rFonts w:eastAsia="Calibri" w:cs="Arial"/>
                <w:color w:val="000000"/>
                <w:sz w:val="18"/>
                <w:szCs w:val="18"/>
                <w:lang w:val="en-AU" w:eastAsia="en-US"/>
              </w:rPr>
              <w:t>1-4-13</w:t>
            </w:r>
            <w:r w:rsidRPr="000E1D4F">
              <w:rPr>
                <w:rFonts w:eastAsia="Calibri" w:cs="Arial"/>
                <w:b/>
                <w:color w:val="FF0000"/>
                <w:sz w:val="18"/>
                <w:szCs w:val="18"/>
                <w:lang w:val="en-AU" w:eastAsia="en-US"/>
              </w:rPr>
              <w:t>-18</w:t>
            </w:r>
          </w:p>
        </w:tc>
      </w:tr>
      <w:tr w:rsidR="005D7373" w:rsidRPr="005D7373" w14:paraId="3062EB54" w14:textId="77777777" w:rsidTr="002C587A">
        <w:trPr>
          <w:cantSplit/>
          <w:trHeight w:val="272"/>
          <w:jc w:val="center"/>
        </w:trPr>
        <w:tc>
          <w:tcPr>
            <w:tcW w:w="1134" w:type="dxa"/>
            <w:tcBorders>
              <w:top w:val="nil"/>
              <w:left w:val="single" w:sz="8" w:space="0" w:color="000000"/>
              <w:bottom w:val="single" w:sz="4" w:space="0" w:color="auto"/>
              <w:right w:val="single" w:sz="8" w:space="0" w:color="000000"/>
            </w:tcBorders>
            <w:shd w:val="clear" w:color="auto" w:fill="auto"/>
          </w:tcPr>
          <w:p w14:paraId="39B77B20" w14:textId="77777777" w:rsidR="005D7373" w:rsidRPr="000E1D4F" w:rsidRDefault="005D7373" w:rsidP="005D7373">
            <w:pPr>
              <w:spacing w:before="60" w:after="60"/>
              <w:rPr>
                <w:rFonts w:eastAsia="Calibri" w:cs="Arial"/>
                <w:color w:val="000000"/>
                <w:sz w:val="18"/>
                <w:szCs w:val="18"/>
                <w:lang w:val="en-AU" w:eastAsia="en-US"/>
              </w:rPr>
            </w:pPr>
            <w:r w:rsidRPr="000E1D4F">
              <w:rPr>
                <w:rFonts w:eastAsia="Calibri" w:cs="Arial"/>
                <w:color w:val="000000"/>
                <w:sz w:val="18"/>
                <w:szCs w:val="18"/>
                <w:lang w:val="en-AU" w:eastAsia="en-US"/>
              </w:rPr>
              <w:t> </w:t>
            </w:r>
          </w:p>
        </w:tc>
        <w:tc>
          <w:tcPr>
            <w:tcW w:w="1134" w:type="dxa"/>
            <w:tcBorders>
              <w:top w:val="nil"/>
              <w:left w:val="nil"/>
              <w:bottom w:val="single" w:sz="4" w:space="0" w:color="auto"/>
              <w:right w:val="single" w:sz="8" w:space="0" w:color="000000"/>
            </w:tcBorders>
            <w:shd w:val="clear" w:color="auto" w:fill="auto"/>
          </w:tcPr>
          <w:p w14:paraId="4EFB59EF" w14:textId="77777777" w:rsidR="005D7373" w:rsidRPr="000E1D4F" w:rsidRDefault="005D7373" w:rsidP="005D7373">
            <w:pPr>
              <w:spacing w:before="60" w:after="60"/>
              <w:rPr>
                <w:rFonts w:eastAsia="Calibri" w:cs="Arial"/>
                <w:b/>
                <w:bCs/>
                <w:color w:val="000000"/>
                <w:sz w:val="18"/>
                <w:szCs w:val="18"/>
                <w:lang w:val="en-AU" w:eastAsia="en-US"/>
              </w:rPr>
            </w:pPr>
            <w:r w:rsidRPr="000E1D4F">
              <w:rPr>
                <w:rFonts w:eastAsia="Calibri" w:cs="Arial"/>
                <w:b/>
                <w:bCs/>
                <w:color w:val="000000"/>
                <w:sz w:val="18"/>
                <w:szCs w:val="18"/>
                <w:lang w:val="en-AU" w:eastAsia="en-US"/>
              </w:rPr>
              <w:t>CAUSWY</w:t>
            </w:r>
          </w:p>
        </w:tc>
        <w:tc>
          <w:tcPr>
            <w:tcW w:w="7230" w:type="dxa"/>
            <w:tcBorders>
              <w:top w:val="nil"/>
              <w:left w:val="nil"/>
              <w:bottom w:val="single" w:sz="4" w:space="0" w:color="auto"/>
              <w:right w:val="single" w:sz="8" w:space="0" w:color="000000"/>
            </w:tcBorders>
            <w:shd w:val="clear" w:color="auto" w:fill="auto"/>
          </w:tcPr>
          <w:p w14:paraId="1BB60177" w14:textId="77777777" w:rsidR="005D7373" w:rsidRPr="000E1D4F" w:rsidRDefault="005D7373" w:rsidP="005D7373">
            <w:pPr>
              <w:spacing w:before="60" w:after="60"/>
              <w:rPr>
                <w:rFonts w:eastAsia="Calibri" w:cs="Arial"/>
                <w:color w:val="000000"/>
                <w:sz w:val="18"/>
                <w:szCs w:val="18"/>
                <w:lang w:val="en-AU" w:eastAsia="en-US"/>
              </w:rPr>
            </w:pPr>
            <w:r w:rsidRPr="000E1D4F">
              <w:rPr>
                <w:rFonts w:eastAsia="Calibri" w:cs="Arial"/>
                <w:color w:val="000000"/>
                <w:sz w:val="18"/>
                <w:szCs w:val="18"/>
                <w:lang w:val="en-AU" w:eastAsia="en-US"/>
              </w:rPr>
              <w:t>1</w:t>
            </w:r>
            <w:r w:rsidRPr="000E1D4F">
              <w:rPr>
                <w:rFonts w:eastAsia="Calibri" w:cs="Arial"/>
                <w:b/>
                <w:color w:val="FF0000"/>
                <w:sz w:val="18"/>
                <w:szCs w:val="18"/>
                <w:lang w:val="en-AU" w:eastAsia="en-US"/>
              </w:rPr>
              <w:t>-7</w:t>
            </w:r>
            <w:r w:rsidRPr="000E1D4F">
              <w:rPr>
                <w:rFonts w:eastAsia="Calibri" w:cs="Arial"/>
                <w:color w:val="000000"/>
                <w:sz w:val="18"/>
                <w:szCs w:val="18"/>
                <w:lang w:val="en-AU" w:eastAsia="en-US"/>
              </w:rPr>
              <w:t>-8-12-14</w:t>
            </w:r>
          </w:p>
        </w:tc>
      </w:tr>
      <w:tr w:rsidR="005D7373" w:rsidRPr="005D7373" w14:paraId="65BCC324" w14:textId="77777777" w:rsidTr="002C587A">
        <w:trPr>
          <w:cantSplit/>
          <w:trHeight w:val="272"/>
          <w:jc w:val="center"/>
        </w:trPr>
        <w:tc>
          <w:tcPr>
            <w:tcW w:w="1134" w:type="dxa"/>
            <w:tcBorders>
              <w:top w:val="single" w:sz="4" w:space="0" w:color="auto"/>
              <w:left w:val="single" w:sz="4" w:space="0" w:color="auto"/>
              <w:bottom w:val="single" w:sz="4" w:space="0" w:color="auto"/>
              <w:right w:val="single" w:sz="4" w:space="0" w:color="auto"/>
            </w:tcBorders>
            <w:shd w:val="clear" w:color="auto" w:fill="auto"/>
          </w:tcPr>
          <w:p w14:paraId="5DEAB8BA" w14:textId="77777777" w:rsidR="005D7373" w:rsidRPr="000E1D4F" w:rsidRDefault="005D7373" w:rsidP="005D7373">
            <w:pPr>
              <w:spacing w:before="60" w:after="60"/>
              <w:rPr>
                <w:rFonts w:eastAsia="Calibri" w:cs="Arial"/>
                <w:color w:val="000000"/>
                <w:sz w:val="18"/>
                <w:szCs w:val="18"/>
                <w:lang w:val="en-AU" w:eastAsia="en-US"/>
              </w:rPr>
            </w:pPr>
            <w:r w:rsidRPr="000E1D4F">
              <w:rPr>
                <w:rFonts w:eastAsia="Calibri" w:cs="Arial"/>
                <w:color w:val="000000"/>
                <w:sz w:val="18"/>
                <w:szCs w:val="18"/>
                <w:lang w:val="en-AU" w:eastAsia="en-US"/>
              </w:rPr>
              <w:t> </w:t>
            </w:r>
          </w:p>
        </w:tc>
        <w:tc>
          <w:tcPr>
            <w:tcW w:w="1134" w:type="dxa"/>
            <w:tcBorders>
              <w:top w:val="single" w:sz="4" w:space="0" w:color="auto"/>
              <w:left w:val="single" w:sz="4" w:space="0" w:color="auto"/>
              <w:bottom w:val="single" w:sz="4" w:space="0" w:color="auto"/>
              <w:right w:val="single" w:sz="4" w:space="0" w:color="auto"/>
            </w:tcBorders>
            <w:shd w:val="clear" w:color="auto" w:fill="auto"/>
          </w:tcPr>
          <w:p w14:paraId="10BD8ECA" w14:textId="77777777" w:rsidR="005D7373" w:rsidRPr="000E1D4F" w:rsidRDefault="005D7373" w:rsidP="005D7373">
            <w:pPr>
              <w:spacing w:before="60" w:after="60"/>
              <w:rPr>
                <w:rFonts w:eastAsia="Calibri" w:cs="Arial"/>
                <w:b/>
                <w:bCs/>
                <w:color w:val="000000"/>
                <w:sz w:val="18"/>
                <w:szCs w:val="18"/>
                <w:lang w:val="en-AU" w:eastAsia="en-US"/>
              </w:rPr>
            </w:pPr>
            <w:r w:rsidRPr="000E1D4F">
              <w:rPr>
                <w:rFonts w:eastAsia="Calibri" w:cs="Arial"/>
                <w:b/>
                <w:bCs/>
                <w:color w:val="000000"/>
                <w:sz w:val="18"/>
                <w:szCs w:val="18"/>
                <w:lang w:val="en-AU" w:eastAsia="en-US"/>
              </w:rPr>
              <w:t>CHKPNT</w:t>
            </w:r>
          </w:p>
        </w:tc>
        <w:tc>
          <w:tcPr>
            <w:tcW w:w="7230" w:type="dxa"/>
            <w:tcBorders>
              <w:top w:val="single" w:sz="4" w:space="0" w:color="auto"/>
              <w:left w:val="single" w:sz="4" w:space="0" w:color="auto"/>
              <w:bottom w:val="single" w:sz="4" w:space="0" w:color="auto"/>
              <w:right w:val="single" w:sz="4" w:space="0" w:color="auto"/>
            </w:tcBorders>
            <w:shd w:val="clear" w:color="auto" w:fill="auto"/>
          </w:tcPr>
          <w:p w14:paraId="531B9F58" w14:textId="77777777" w:rsidR="005D7373" w:rsidRPr="000E1D4F" w:rsidRDefault="005D7373" w:rsidP="005D7373">
            <w:pPr>
              <w:spacing w:before="60" w:after="60"/>
              <w:rPr>
                <w:rFonts w:eastAsia="Calibri" w:cs="Arial"/>
                <w:color w:val="000000"/>
                <w:sz w:val="18"/>
                <w:szCs w:val="18"/>
                <w:lang w:val="en-AU" w:eastAsia="en-US"/>
              </w:rPr>
            </w:pPr>
            <w:r w:rsidRPr="000E1D4F">
              <w:rPr>
                <w:rFonts w:eastAsia="Calibri" w:cs="Arial"/>
                <w:color w:val="000000"/>
                <w:sz w:val="18"/>
                <w:szCs w:val="18"/>
                <w:lang w:val="en-AU" w:eastAsia="en-US"/>
              </w:rPr>
              <w:t>1-2-5-7-9-12</w:t>
            </w:r>
            <w:r w:rsidRPr="000E1D4F">
              <w:rPr>
                <w:rFonts w:eastAsia="Calibri" w:cs="Arial"/>
                <w:b/>
                <w:dstrike/>
                <w:color w:val="FF0000"/>
                <w:sz w:val="18"/>
                <w:szCs w:val="18"/>
                <w:lang w:val="en-AU" w:eastAsia="en-US"/>
              </w:rPr>
              <w:t>-16-17</w:t>
            </w:r>
          </w:p>
        </w:tc>
      </w:tr>
      <w:tr w:rsidR="005D7373" w:rsidRPr="005D7373" w14:paraId="38324618" w14:textId="77777777" w:rsidTr="002C587A">
        <w:trPr>
          <w:cantSplit/>
          <w:trHeight w:val="272"/>
          <w:jc w:val="center"/>
        </w:trPr>
        <w:tc>
          <w:tcPr>
            <w:tcW w:w="1134" w:type="dxa"/>
            <w:tcBorders>
              <w:top w:val="nil"/>
              <w:left w:val="single" w:sz="8" w:space="0" w:color="000000"/>
              <w:bottom w:val="single" w:sz="8" w:space="0" w:color="000000"/>
              <w:right w:val="single" w:sz="8" w:space="0" w:color="000000"/>
            </w:tcBorders>
            <w:shd w:val="clear" w:color="auto" w:fill="auto"/>
          </w:tcPr>
          <w:p w14:paraId="1597238F" w14:textId="77777777" w:rsidR="005D7373" w:rsidRPr="000E1D4F" w:rsidRDefault="005D7373" w:rsidP="005D7373">
            <w:pPr>
              <w:spacing w:before="60" w:after="60"/>
              <w:rPr>
                <w:rFonts w:eastAsia="Calibri" w:cs="Arial"/>
                <w:color w:val="000000"/>
                <w:sz w:val="18"/>
                <w:szCs w:val="18"/>
                <w:lang w:val="en-AU" w:eastAsia="en-US"/>
              </w:rPr>
            </w:pPr>
            <w:r w:rsidRPr="000E1D4F">
              <w:rPr>
                <w:rFonts w:eastAsia="Calibri" w:cs="Arial"/>
                <w:color w:val="000000"/>
                <w:sz w:val="18"/>
                <w:szCs w:val="18"/>
                <w:lang w:val="en-AU" w:eastAsia="en-US"/>
              </w:rPr>
              <w:t> </w:t>
            </w:r>
          </w:p>
        </w:tc>
        <w:tc>
          <w:tcPr>
            <w:tcW w:w="1134" w:type="dxa"/>
            <w:tcBorders>
              <w:top w:val="nil"/>
              <w:left w:val="nil"/>
              <w:bottom w:val="single" w:sz="8" w:space="0" w:color="000000"/>
              <w:right w:val="single" w:sz="8" w:space="0" w:color="000000"/>
            </w:tcBorders>
            <w:shd w:val="clear" w:color="auto" w:fill="auto"/>
          </w:tcPr>
          <w:p w14:paraId="623BD281" w14:textId="77777777" w:rsidR="005D7373" w:rsidRPr="000E1D4F" w:rsidRDefault="005D7373" w:rsidP="005D7373">
            <w:pPr>
              <w:spacing w:before="60" w:after="60"/>
              <w:rPr>
                <w:rFonts w:eastAsia="Calibri" w:cs="Arial"/>
                <w:b/>
                <w:bCs/>
                <w:color w:val="000000"/>
                <w:sz w:val="18"/>
                <w:szCs w:val="18"/>
                <w:lang w:val="en-AU" w:eastAsia="en-US"/>
              </w:rPr>
            </w:pPr>
            <w:r w:rsidRPr="000E1D4F">
              <w:rPr>
                <w:rFonts w:eastAsia="Calibri" w:cs="Arial"/>
                <w:b/>
                <w:bCs/>
                <w:color w:val="000000"/>
                <w:sz w:val="18"/>
                <w:szCs w:val="18"/>
                <w:lang w:val="en-AU" w:eastAsia="en-US"/>
              </w:rPr>
              <w:t>CONZNE</w:t>
            </w:r>
          </w:p>
        </w:tc>
        <w:tc>
          <w:tcPr>
            <w:tcW w:w="7230" w:type="dxa"/>
            <w:tcBorders>
              <w:top w:val="nil"/>
              <w:left w:val="nil"/>
              <w:bottom w:val="single" w:sz="8" w:space="0" w:color="000000"/>
              <w:right w:val="single" w:sz="8" w:space="0" w:color="000000"/>
            </w:tcBorders>
            <w:shd w:val="clear" w:color="auto" w:fill="auto"/>
          </w:tcPr>
          <w:p w14:paraId="2C07897D" w14:textId="77777777" w:rsidR="005D7373" w:rsidRPr="000E1D4F" w:rsidRDefault="005D7373" w:rsidP="005D7373">
            <w:pPr>
              <w:spacing w:before="60" w:after="60"/>
              <w:rPr>
                <w:rFonts w:eastAsia="Calibri" w:cs="Arial"/>
                <w:sz w:val="18"/>
                <w:szCs w:val="18"/>
                <w:lang w:val="en-AU" w:eastAsia="en-US"/>
              </w:rPr>
            </w:pPr>
            <w:r w:rsidRPr="000E1D4F">
              <w:rPr>
                <w:rFonts w:eastAsia="Calibri" w:cs="Arial"/>
                <w:b/>
                <w:dstrike/>
                <w:color w:val="FF0000"/>
                <w:sz w:val="18"/>
                <w:szCs w:val="18"/>
                <w:lang w:val="en-AU" w:eastAsia="en-US"/>
              </w:rPr>
              <w:t>1</w:t>
            </w:r>
            <w:r w:rsidRPr="000E1D4F">
              <w:rPr>
                <w:rFonts w:eastAsia="Calibri" w:cs="Arial"/>
                <w:sz w:val="18"/>
                <w:szCs w:val="18"/>
                <w:lang w:val="en-AU" w:eastAsia="en-US"/>
              </w:rPr>
              <w:t xml:space="preserve">     [</w:t>
            </w:r>
            <w:r w:rsidRPr="000E1D4F">
              <w:rPr>
                <w:rFonts w:eastAsia="Calibri" w:cs="Arial"/>
                <w:b/>
                <w:sz w:val="18"/>
                <w:szCs w:val="18"/>
                <w:lang w:val="en-AU" w:eastAsia="en-US"/>
              </w:rPr>
              <w:t>status</w:t>
            </w:r>
            <w:r w:rsidRPr="000E1D4F">
              <w:rPr>
                <w:rFonts w:eastAsia="Calibri" w:cs="Arial"/>
                <w:sz w:val="18"/>
                <w:szCs w:val="18"/>
                <w:lang w:val="en-AU" w:eastAsia="en-US"/>
              </w:rPr>
              <w:t xml:space="preserve"> is not a valid attribute for </w:t>
            </w:r>
            <w:r w:rsidRPr="000E1D4F">
              <w:rPr>
                <w:rFonts w:eastAsia="Calibri" w:cs="Arial"/>
                <w:b/>
                <w:sz w:val="18"/>
                <w:szCs w:val="18"/>
                <w:lang w:val="en-AU" w:eastAsia="en-US"/>
              </w:rPr>
              <w:t>Contiguous Zone</w:t>
            </w:r>
            <w:r w:rsidRPr="000E1D4F">
              <w:rPr>
                <w:rFonts w:eastAsia="Calibri" w:cs="Arial"/>
                <w:sz w:val="18"/>
                <w:szCs w:val="18"/>
                <w:lang w:val="en-AU" w:eastAsia="en-US"/>
              </w:rPr>
              <w:t>]</w:t>
            </w:r>
          </w:p>
        </w:tc>
      </w:tr>
      <w:tr w:rsidR="005D7373" w:rsidRPr="005D7373" w14:paraId="34BD6EB0" w14:textId="77777777" w:rsidTr="002C587A">
        <w:trPr>
          <w:cantSplit/>
          <w:trHeight w:val="272"/>
          <w:jc w:val="center"/>
        </w:trPr>
        <w:tc>
          <w:tcPr>
            <w:tcW w:w="1134" w:type="dxa"/>
            <w:tcBorders>
              <w:top w:val="nil"/>
              <w:left w:val="single" w:sz="8" w:space="0" w:color="000000"/>
              <w:bottom w:val="single" w:sz="8" w:space="0" w:color="000000"/>
              <w:right w:val="single" w:sz="8" w:space="0" w:color="000000"/>
            </w:tcBorders>
            <w:shd w:val="clear" w:color="auto" w:fill="auto"/>
          </w:tcPr>
          <w:p w14:paraId="7BB7DDB5" w14:textId="77777777" w:rsidR="005D7373" w:rsidRPr="000E1D4F" w:rsidRDefault="005D7373" w:rsidP="005D7373">
            <w:pPr>
              <w:spacing w:before="60" w:after="60"/>
              <w:rPr>
                <w:rFonts w:eastAsia="Calibri" w:cs="Arial"/>
                <w:color w:val="000000"/>
                <w:sz w:val="18"/>
                <w:szCs w:val="18"/>
                <w:lang w:val="en-AU" w:eastAsia="en-US"/>
              </w:rPr>
            </w:pPr>
            <w:r w:rsidRPr="000E1D4F">
              <w:rPr>
                <w:rFonts w:eastAsia="Calibri" w:cs="Arial"/>
                <w:color w:val="000000"/>
                <w:sz w:val="18"/>
                <w:szCs w:val="18"/>
                <w:lang w:val="en-AU" w:eastAsia="en-US"/>
              </w:rPr>
              <w:t> </w:t>
            </w:r>
          </w:p>
        </w:tc>
        <w:tc>
          <w:tcPr>
            <w:tcW w:w="1134" w:type="dxa"/>
            <w:tcBorders>
              <w:top w:val="nil"/>
              <w:left w:val="nil"/>
              <w:bottom w:val="single" w:sz="8" w:space="0" w:color="000000"/>
              <w:right w:val="single" w:sz="8" w:space="0" w:color="000000"/>
            </w:tcBorders>
            <w:shd w:val="clear" w:color="auto" w:fill="auto"/>
          </w:tcPr>
          <w:p w14:paraId="57C16489" w14:textId="77777777" w:rsidR="005D7373" w:rsidRPr="000E1D4F" w:rsidRDefault="005D7373" w:rsidP="005D7373">
            <w:pPr>
              <w:spacing w:before="60" w:after="60"/>
              <w:rPr>
                <w:rFonts w:eastAsia="Calibri" w:cs="Arial"/>
                <w:b/>
                <w:bCs/>
                <w:color w:val="000000"/>
                <w:sz w:val="18"/>
                <w:szCs w:val="18"/>
                <w:lang w:val="en-AU" w:eastAsia="en-US"/>
              </w:rPr>
            </w:pPr>
            <w:r w:rsidRPr="000E1D4F">
              <w:rPr>
                <w:rFonts w:eastAsia="Calibri" w:cs="Arial"/>
                <w:b/>
                <w:bCs/>
                <w:color w:val="000000"/>
                <w:sz w:val="18"/>
                <w:szCs w:val="18"/>
                <w:lang w:val="en-AU" w:eastAsia="en-US"/>
              </w:rPr>
              <w:t>CONVYR</w:t>
            </w:r>
          </w:p>
        </w:tc>
        <w:tc>
          <w:tcPr>
            <w:tcW w:w="7230" w:type="dxa"/>
            <w:tcBorders>
              <w:top w:val="nil"/>
              <w:left w:val="nil"/>
              <w:bottom w:val="single" w:sz="8" w:space="0" w:color="000000"/>
              <w:right w:val="single" w:sz="8" w:space="0" w:color="000000"/>
            </w:tcBorders>
            <w:shd w:val="clear" w:color="auto" w:fill="auto"/>
          </w:tcPr>
          <w:p w14:paraId="313AB84F" w14:textId="77777777" w:rsidR="005D7373" w:rsidRPr="000E1D4F" w:rsidRDefault="005D7373" w:rsidP="005D7373">
            <w:pPr>
              <w:spacing w:before="60" w:after="60"/>
              <w:rPr>
                <w:rFonts w:eastAsia="Calibri" w:cs="Arial"/>
                <w:color w:val="000000"/>
                <w:sz w:val="18"/>
                <w:szCs w:val="18"/>
                <w:lang w:val="en-AU" w:eastAsia="en-US"/>
              </w:rPr>
            </w:pPr>
            <w:r w:rsidRPr="000E1D4F">
              <w:rPr>
                <w:rFonts w:eastAsia="Calibri" w:cs="Arial"/>
                <w:b/>
                <w:dstrike/>
                <w:color w:val="FF0000"/>
                <w:sz w:val="18"/>
                <w:szCs w:val="18"/>
                <w:lang w:val="en-AU" w:eastAsia="en-US"/>
              </w:rPr>
              <w:t>1-</w:t>
            </w:r>
            <w:r w:rsidRPr="000E1D4F">
              <w:rPr>
                <w:rFonts w:eastAsia="Calibri" w:cs="Arial"/>
                <w:color w:val="000000"/>
                <w:sz w:val="18"/>
                <w:szCs w:val="18"/>
                <w:lang w:val="en-AU" w:eastAsia="en-US"/>
              </w:rPr>
              <w:t>4</w:t>
            </w:r>
            <w:r w:rsidRPr="000E1D4F">
              <w:rPr>
                <w:rFonts w:eastAsia="Calibri" w:cs="Arial"/>
                <w:b/>
                <w:dstrike/>
                <w:color w:val="FF0000"/>
                <w:sz w:val="18"/>
                <w:szCs w:val="18"/>
                <w:lang w:val="en-AU" w:eastAsia="en-US"/>
              </w:rPr>
              <w:t>-6</w:t>
            </w:r>
            <w:r w:rsidRPr="000E1D4F">
              <w:rPr>
                <w:rFonts w:eastAsia="Calibri" w:cs="Arial"/>
                <w:color w:val="000000"/>
                <w:sz w:val="18"/>
                <w:szCs w:val="18"/>
                <w:lang w:val="en-AU" w:eastAsia="en-US"/>
              </w:rPr>
              <w:t>-12</w:t>
            </w:r>
          </w:p>
        </w:tc>
      </w:tr>
      <w:tr w:rsidR="005D7373" w:rsidRPr="005D7373" w14:paraId="487E0F0F" w14:textId="77777777" w:rsidTr="002C587A">
        <w:trPr>
          <w:cantSplit/>
          <w:trHeight w:val="272"/>
          <w:jc w:val="center"/>
        </w:trPr>
        <w:tc>
          <w:tcPr>
            <w:tcW w:w="1134" w:type="dxa"/>
            <w:tcBorders>
              <w:top w:val="nil"/>
              <w:left w:val="single" w:sz="8" w:space="0" w:color="000000"/>
              <w:bottom w:val="single" w:sz="8" w:space="0" w:color="000000"/>
              <w:right w:val="single" w:sz="8" w:space="0" w:color="000000"/>
            </w:tcBorders>
            <w:shd w:val="clear" w:color="auto" w:fill="auto"/>
          </w:tcPr>
          <w:p w14:paraId="624C346C" w14:textId="77777777" w:rsidR="005D7373" w:rsidRPr="000E1D4F" w:rsidRDefault="005D7373" w:rsidP="005D7373">
            <w:pPr>
              <w:spacing w:before="60" w:after="60"/>
              <w:rPr>
                <w:rFonts w:eastAsia="Calibri" w:cs="Arial"/>
                <w:color w:val="000000"/>
                <w:sz w:val="18"/>
                <w:szCs w:val="18"/>
                <w:lang w:val="en-AU" w:eastAsia="en-US"/>
              </w:rPr>
            </w:pPr>
            <w:r w:rsidRPr="000E1D4F">
              <w:rPr>
                <w:rFonts w:eastAsia="Calibri" w:cs="Arial"/>
                <w:color w:val="000000"/>
                <w:sz w:val="18"/>
                <w:szCs w:val="18"/>
                <w:lang w:val="en-AU" w:eastAsia="en-US"/>
              </w:rPr>
              <w:t> </w:t>
            </w:r>
          </w:p>
        </w:tc>
        <w:tc>
          <w:tcPr>
            <w:tcW w:w="1134" w:type="dxa"/>
            <w:tcBorders>
              <w:top w:val="nil"/>
              <w:left w:val="nil"/>
              <w:bottom w:val="single" w:sz="8" w:space="0" w:color="000000"/>
              <w:right w:val="single" w:sz="8" w:space="0" w:color="000000"/>
            </w:tcBorders>
            <w:shd w:val="clear" w:color="auto" w:fill="auto"/>
          </w:tcPr>
          <w:p w14:paraId="2083EEF3" w14:textId="77777777" w:rsidR="005D7373" w:rsidRPr="000E1D4F" w:rsidRDefault="005D7373" w:rsidP="005D7373">
            <w:pPr>
              <w:spacing w:before="60" w:after="60"/>
              <w:rPr>
                <w:rFonts w:eastAsia="Calibri" w:cs="Arial"/>
                <w:b/>
                <w:bCs/>
                <w:color w:val="000000"/>
                <w:sz w:val="18"/>
                <w:szCs w:val="18"/>
                <w:lang w:val="en-AU" w:eastAsia="en-US"/>
              </w:rPr>
            </w:pPr>
            <w:r w:rsidRPr="000E1D4F">
              <w:rPr>
                <w:rFonts w:eastAsia="Calibri" w:cs="Arial"/>
                <w:b/>
                <w:bCs/>
                <w:color w:val="000000"/>
                <w:sz w:val="18"/>
                <w:szCs w:val="18"/>
                <w:lang w:val="en-AU" w:eastAsia="en-US"/>
              </w:rPr>
              <w:t>DWRTPT</w:t>
            </w:r>
          </w:p>
        </w:tc>
        <w:tc>
          <w:tcPr>
            <w:tcW w:w="7230" w:type="dxa"/>
            <w:tcBorders>
              <w:top w:val="nil"/>
              <w:left w:val="nil"/>
              <w:bottom w:val="single" w:sz="8" w:space="0" w:color="000000"/>
              <w:right w:val="single" w:sz="8" w:space="0" w:color="000000"/>
            </w:tcBorders>
            <w:shd w:val="clear" w:color="auto" w:fill="auto"/>
          </w:tcPr>
          <w:p w14:paraId="0072A058" w14:textId="77777777" w:rsidR="005D7373" w:rsidRPr="000E1D4F" w:rsidRDefault="005D7373" w:rsidP="005D7373">
            <w:pPr>
              <w:spacing w:before="60" w:after="60"/>
              <w:rPr>
                <w:rFonts w:eastAsia="Calibri" w:cs="Arial"/>
                <w:color w:val="000000"/>
                <w:sz w:val="18"/>
                <w:szCs w:val="18"/>
                <w:lang w:val="en-AU" w:eastAsia="en-US"/>
              </w:rPr>
            </w:pPr>
            <w:r w:rsidRPr="000E1D4F">
              <w:rPr>
                <w:rFonts w:eastAsia="Calibri" w:cs="Arial"/>
                <w:color w:val="000000"/>
                <w:sz w:val="18"/>
                <w:szCs w:val="18"/>
                <w:lang w:val="en-AU" w:eastAsia="en-US"/>
              </w:rPr>
              <w:t>1-3-6-9</w:t>
            </w:r>
            <w:r w:rsidRPr="000E1D4F">
              <w:rPr>
                <w:rFonts w:eastAsia="Calibri" w:cs="Arial"/>
                <w:b/>
                <w:color w:val="0000FF"/>
                <w:sz w:val="18"/>
                <w:szCs w:val="18"/>
                <w:lang w:val="en-AU" w:eastAsia="en-US"/>
              </w:rPr>
              <w:t>-28</w:t>
            </w:r>
          </w:p>
        </w:tc>
      </w:tr>
      <w:tr w:rsidR="005D7373" w:rsidRPr="005D7373" w14:paraId="454FAC3C" w14:textId="77777777" w:rsidTr="002C587A">
        <w:trPr>
          <w:cantSplit/>
          <w:trHeight w:val="272"/>
          <w:jc w:val="center"/>
        </w:trPr>
        <w:tc>
          <w:tcPr>
            <w:tcW w:w="1134" w:type="dxa"/>
            <w:tcBorders>
              <w:top w:val="nil"/>
              <w:left w:val="single" w:sz="8" w:space="0" w:color="000000"/>
              <w:bottom w:val="single" w:sz="8" w:space="0" w:color="000000"/>
              <w:right w:val="single" w:sz="8" w:space="0" w:color="000000"/>
            </w:tcBorders>
            <w:shd w:val="clear" w:color="auto" w:fill="auto"/>
          </w:tcPr>
          <w:p w14:paraId="27148A0B" w14:textId="77777777" w:rsidR="005D7373" w:rsidRPr="000E1D4F" w:rsidRDefault="005D7373" w:rsidP="005D7373">
            <w:pPr>
              <w:spacing w:before="60" w:after="60"/>
              <w:rPr>
                <w:rFonts w:eastAsia="Calibri" w:cs="Arial"/>
                <w:color w:val="000000"/>
                <w:sz w:val="18"/>
                <w:szCs w:val="18"/>
                <w:lang w:val="en-AU" w:eastAsia="en-US"/>
              </w:rPr>
            </w:pPr>
            <w:r w:rsidRPr="000E1D4F">
              <w:rPr>
                <w:rFonts w:eastAsia="Calibri" w:cs="Arial"/>
                <w:color w:val="000000"/>
                <w:sz w:val="18"/>
                <w:szCs w:val="18"/>
                <w:lang w:val="en-AU" w:eastAsia="en-US"/>
              </w:rPr>
              <w:t> </w:t>
            </w:r>
          </w:p>
        </w:tc>
        <w:tc>
          <w:tcPr>
            <w:tcW w:w="1134" w:type="dxa"/>
            <w:tcBorders>
              <w:top w:val="nil"/>
              <w:left w:val="nil"/>
              <w:bottom w:val="single" w:sz="8" w:space="0" w:color="000000"/>
              <w:right w:val="single" w:sz="8" w:space="0" w:color="000000"/>
            </w:tcBorders>
            <w:shd w:val="clear" w:color="auto" w:fill="auto"/>
          </w:tcPr>
          <w:p w14:paraId="5A0093E6" w14:textId="77777777" w:rsidR="005D7373" w:rsidRPr="000E1D4F" w:rsidRDefault="005D7373" w:rsidP="005D7373">
            <w:pPr>
              <w:spacing w:before="60" w:after="60"/>
              <w:rPr>
                <w:rFonts w:eastAsia="Calibri" w:cs="Arial"/>
                <w:b/>
                <w:bCs/>
                <w:color w:val="000000"/>
                <w:sz w:val="18"/>
                <w:szCs w:val="18"/>
                <w:lang w:val="en-AU" w:eastAsia="en-US"/>
              </w:rPr>
            </w:pPr>
            <w:r w:rsidRPr="000E1D4F">
              <w:rPr>
                <w:rFonts w:eastAsia="Calibri" w:cs="Arial"/>
                <w:b/>
                <w:bCs/>
                <w:color w:val="000000"/>
                <w:sz w:val="18"/>
                <w:szCs w:val="18"/>
                <w:lang w:val="en-AU" w:eastAsia="en-US"/>
              </w:rPr>
              <w:t>FAIRWY</w:t>
            </w:r>
          </w:p>
        </w:tc>
        <w:tc>
          <w:tcPr>
            <w:tcW w:w="7230" w:type="dxa"/>
            <w:tcBorders>
              <w:top w:val="nil"/>
              <w:left w:val="nil"/>
              <w:bottom w:val="single" w:sz="8" w:space="0" w:color="000000"/>
              <w:right w:val="single" w:sz="8" w:space="0" w:color="000000"/>
            </w:tcBorders>
            <w:shd w:val="clear" w:color="auto" w:fill="auto"/>
          </w:tcPr>
          <w:p w14:paraId="6336B878" w14:textId="77777777" w:rsidR="005D7373" w:rsidRPr="000E1D4F" w:rsidRDefault="005D7373" w:rsidP="005D7373">
            <w:pPr>
              <w:spacing w:before="60" w:after="60"/>
              <w:rPr>
                <w:rFonts w:eastAsia="Calibri" w:cs="Arial"/>
                <w:color w:val="000000"/>
                <w:sz w:val="18"/>
                <w:szCs w:val="18"/>
                <w:lang w:val="en-AU" w:eastAsia="en-US"/>
              </w:rPr>
            </w:pPr>
            <w:r w:rsidRPr="000E1D4F">
              <w:rPr>
                <w:rFonts w:eastAsia="Calibri" w:cs="Arial"/>
                <w:color w:val="000000"/>
                <w:sz w:val="18"/>
                <w:szCs w:val="18"/>
                <w:lang w:val="en-AU" w:eastAsia="en-US"/>
              </w:rPr>
              <w:t>1-3-6-7-9</w:t>
            </w:r>
            <w:r w:rsidRPr="000E1D4F">
              <w:rPr>
                <w:rFonts w:eastAsia="Calibri" w:cs="Arial"/>
                <w:b/>
                <w:color w:val="0000FF"/>
                <w:sz w:val="18"/>
                <w:szCs w:val="18"/>
                <w:lang w:val="en-AU" w:eastAsia="en-US"/>
              </w:rPr>
              <w:t>-28</w:t>
            </w:r>
          </w:p>
        </w:tc>
      </w:tr>
      <w:tr w:rsidR="005D7373" w:rsidRPr="005D7373" w14:paraId="287B196B" w14:textId="77777777" w:rsidTr="002C587A">
        <w:trPr>
          <w:cantSplit/>
          <w:trHeight w:val="272"/>
          <w:jc w:val="center"/>
        </w:trPr>
        <w:tc>
          <w:tcPr>
            <w:tcW w:w="1134" w:type="dxa"/>
            <w:tcBorders>
              <w:top w:val="nil"/>
              <w:left w:val="single" w:sz="8" w:space="0" w:color="000000"/>
              <w:bottom w:val="single" w:sz="8" w:space="0" w:color="000000"/>
              <w:right w:val="single" w:sz="8" w:space="0" w:color="000000"/>
            </w:tcBorders>
            <w:shd w:val="clear" w:color="auto" w:fill="auto"/>
          </w:tcPr>
          <w:p w14:paraId="1C8F4F11" w14:textId="77777777" w:rsidR="005D7373" w:rsidRPr="000E1D4F" w:rsidRDefault="005D7373" w:rsidP="005D7373">
            <w:pPr>
              <w:spacing w:before="60" w:after="60"/>
              <w:rPr>
                <w:rFonts w:eastAsia="Calibri" w:cs="Arial"/>
                <w:color w:val="000000"/>
                <w:sz w:val="18"/>
                <w:szCs w:val="18"/>
                <w:lang w:val="en-AU" w:eastAsia="en-US"/>
              </w:rPr>
            </w:pPr>
            <w:r w:rsidRPr="000E1D4F">
              <w:rPr>
                <w:rFonts w:eastAsia="Calibri" w:cs="Arial"/>
                <w:color w:val="000000"/>
                <w:sz w:val="18"/>
                <w:szCs w:val="18"/>
                <w:lang w:val="en-AU" w:eastAsia="en-US"/>
              </w:rPr>
              <w:t> </w:t>
            </w:r>
          </w:p>
        </w:tc>
        <w:tc>
          <w:tcPr>
            <w:tcW w:w="1134" w:type="dxa"/>
            <w:tcBorders>
              <w:top w:val="nil"/>
              <w:left w:val="nil"/>
              <w:bottom w:val="single" w:sz="8" w:space="0" w:color="000000"/>
              <w:right w:val="single" w:sz="8" w:space="0" w:color="000000"/>
            </w:tcBorders>
            <w:shd w:val="clear" w:color="auto" w:fill="auto"/>
          </w:tcPr>
          <w:p w14:paraId="40D90DC7" w14:textId="77777777" w:rsidR="005D7373" w:rsidRPr="000E1D4F" w:rsidRDefault="005D7373" w:rsidP="005D7373">
            <w:pPr>
              <w:spacing w:before="60" w:after="60"/>
              <w:rPr>
                <w:rFonts w:eastAsia="Calibri" w:cs="Arial"/>
                <w:b/>
                <w:bCs/>
                <w:color w:val="000000"/>
                <w:sz w:val="18"/>
                <w:szCs w:val="18"/>
                <w:lang w:val="en-AU" w:eastAsia="en-US"/>
              </w:rPr>
            </w:pPr>
            <w:r w:rsidRPr="000E1D4F">
              <w:rPr>
                <w:rFonts w:eastAsia="Calibri" w:cs="Arial"/>
                <w:b/>
                <w:bCs/>
                <w:color w:val="000000"/>
                <w:sz w:val="18"/>
                <w:szCs w:val="18"/>
                <w:lang w:val="en-AU" w:eastAsia="en-US"/>
              </w:rPr>
              <w:t>FNCLNE</w:t>
            </w:r>
          </w:p>
        </w:tc>
        <w:tc>
          <w:tcPr>
            <w:tcW w:w="7230" w:type="dxa"/>
            <w:tcBorders>
              <w:top w:val="nil"/>
              <w:left w:val="nil"/>
              <w:bottom w:val="single" w:sz="8" w:space="0" w:color="000000"/>
              <w:right w:val="single" w:sz="8" w:space="0" w:color="000000"/>
            </w:tcBorders>
            <w:shd w:val="clear" w:color="auto" w:fill="auto"/>
          </w:tcPr>
          <w:p w14:paraId="61F25386" w14:textId="77777777" w:rsidR="005D7373" w:rsidRPr="000E1D4F" w:rsidRDefault="005D7373" w:rsidP="005D7373">
            <w:pPr>
              <w:spacing w:before="60" w:after="60"/>
              <w:rPr>
                <w:rFonts w:eastAsia="Calibri" w:cs="Arial"/>
                <w:color w:val="000000"/>
                <w:sz w:val="18"/>
                <w:szCs w:val="18"/>
                <w:lang w:val="en-AU" w:eastAsia="en-US"/>
              </w:rPr>
            </w:pPr>
            <w:r w:rsidRPr="000E1D4F">
              <w:rPr>
                <w:rFonts w:eastAsia="Calibri" w:cs="Arial"/>
                <w:color w:val="000000"/>
                <w:sz w:val="18"/>
                <w:szCs w:val="18"/>
                <w:lang w:val="en-AU" w:eastAsia="en-US"/>
              </w:rPr>
              <w:t>1</w:t>
            </w:r>
            <w:r w:rsidRPr="000E1D4F">
              <w:rPr>
                <w:rFonts w:eastAsia="Calibri" w:cs="Arial"/>
                <w:b/>
                <w:color w:val="FF0000"/>
                <w:sz w:val="18"/>
                <w:szCs w:val="18"/>
                <w:lang w:val="en-AU" w:eastAsia="en-US"/>
              </w:rPr>
              <w:t>-7</w:t>
            </w:r>
            <w:r w:rsidRPr="000E1D4F">
              <w:rPr>
                <w:rFonts w:eastAsia="Calibri" w:cs="Arial"/>
                <w:color w:val="000000"/>
                <w:sz w:val="18"/>
                <w:szCs w:val="18"/>
                <w:lang w:val="en-AU" w:eastAsia="en-US"/>
              </w:rPr>
              <w:t>-12</w:t>
            </w:r>
            <w:r w:rsidRPr="000E1D4F">
              <w:rPr>
                <w:rFonts w:eastAsia="Calibri" w:cs="Arial"/>
                <w:b/>
                <w:color w:val="FF0000"/>
                <w:sz w:val="18"/>
                <w:szCs w:val="18"/>
                <w:lang w:val="en-AU" w:eastAsia="en-US"/>
              </w:rPr>
              <w:t>-13</w:t>
            </w:r>
          </w:p>
        </w:tc>
      </w:tr>
      <w:tr w:rsidR="005D7373" w:rsidRPr="005D7373" w14:paraId="76452277" w14:textId="77777777" w:rsidTr="002C587A">
        <w:trPr>
          <w:cantSplit/>
          <w:trHeight w:val="272"/>
          <w:jc w:val="center"/>
        </w:trPr>
        <w:tc>
          <w:tcPr>
            <w:tcW w:w="1134" w:type="dxa"/>
            <w:tcBorders>
              <w:top w:val="nil"/>
              <w:left w:val="single" w:sz="8" w:space="0" w:color="000000"/>
              <w:bottom w:val="single" w:sz="8" w:space="0" w:color="000000"/>
              <w:right w:val="single" w:sz="8" w:space="0" w:color="000000"/>
            </w:tcBorders>
            <w:shd w:val="clear" w:color="auto" w:fill="auto"/>
          </w:tcPr>
          <w:p w14:paraId="158ADA44" w14:textId="77777777" w:rsidR="005D7373" w:rsidRPr="000E1D4F" w:rsidRDefault="005D7373" w:rsidP="005D7373">
            <w:pPr>
              <w:spacing w:before="60" w:after="60"/>
              <w:rPr>
                <w:rFonts w:eastAsia="Calibri" w:cs="Arial"/>
                <w:color w:val="000000"/>
                <w:sz w:val="18"/>
                <w:szCs w:val="18"/>
                <w:lang w:val="en-AU" w:eastAsia="en-US"/>
              </w:rPr>
            </w:pPr>
            <w:r w:rsidRPr="000E1D4F">
              <w:rPr>
                <w:rFonts w:eastAsia="Calibri" w:cs="Arial"/>
                <w:color w:val="000000"/>
                <w:sz w:val="18"/>
                <w:szCs w:val="18"/>
                <w:lang w:val="en-AU" w:eastAsia="en-US"/>
              </w:rPr>
              <w:t> </w:t>
            </w:r>
          </w:p>
        </w:tc>
        <w:tc>
          <w:tcPr>
            <w:tcW w:w="1134" w:type="dxa"/>
            <w:tcBorders>
              <w:top w:val="nil"/>
              <w:left w:val="nil"/>
              <w:bottom w:val="single" w:sz="8" w:space="0" w:color="000000"/>
              <w:right w:val="single" w:sz="8" w:space="0" w:color="000000"/>
            </w:tcBorders>
            <w:shd w:val="clear" w:color="auto" w:fill="auto"/>
          </w:tcPr>
          <w:p w14:paraId="0AE4259E" w14:textId="77777777" w:rsidR="005D7373" w:rsidRPr="000E1D4F" w:rsidRDefault="005D7373" w:rsidP="005D7373">
            <w:pPr>
              <w:spacing w:before="60" w:after="60"/>
              <w:rPr>
                <w:rFonts w:eastAsia="Calibri" w:cs="Arial"/>
                <w:b/>
                <w:bCs/>
                <w:color w:val="000000"/>
                <w:sz w:val="18"/>
                <w:szCs w:val="18"/>
                <w:lang w:val="en-AU" w:eastAsia="en-US"/>
              </w:rPr>
            </w:pPr>
            <w:r w:rsidRPr="000E1D4F">
              <w:rPr>
                <w:rFonts w:eastAsia="Calibri" w:cs="Arial"/>
                <w:b/>
                <w:bCs/>
                <w:color w:val="000000"/>
                <w:sz w:val="18"/>
                <w:szCs w:val="18"/>
                <w:lang w:val="en-AU" w:eastAsia="en-US"/>
              </w:rPr>
              <w:t>FERYRT</w:t>
            </w:r>
          </w:p>
        </w:tc>
        <w:tc>
          <w:tcPr>
            <w:tcW w:w="7230" w:type="dxa"/>
            <w:tcBorders>
              <w:top w:val="nil"/>
              <w:left w:val="nil"/>
              <w:bottom w:val="single" w:sz="8" w:space="0" w:color="000000"/>
              <w:right w:val="single" w:sz="8" w:space="0" w:color="000000"/>
            </w:tcBorders>
            <w:shd w:val="clear" w:color="auto" w:fill="auto"/>
          </w:tcPr>
          <w:p w14:paraId="6D83D9BD" w14:textId="77777777" w:rsidR="005D7373" w:rsidRPr="000E1D4F" w:rsidRDefault="005D7373" w:rsidP="005D7373">
            <w:pPr>
              <w:spacing w:before="60" w:after="60"/>
              <w:rPr>
                <w:rFonts w:eastAsia="Calibri" w:cs="Arial"/>
                <w:color w:val="000000"/>
                <w:sz w:val="18"/>
                <w:szCs w:val="18"/>
                <w:lang w:val="en-AU" w:eastAsia="en-US"/>
              </w:rPr>
            </w:pPr>
            <w:r w:rsidRPr="000E1D4F">
              <w:rPr>
                <w:rFonts w:eastAsia="Calibri" w:cs="Arial"/>
                <w:color w:val="000000"/>
                <w:sz w:val="18"/>
                <w:szCs w:val="18"/>
                <w:lang w:val="en-AU" w:eastAsia="en-US"/>
              </w:rPr>
              <w:t>1-2-4-5-6-7-8-9</w:t>
            </w:r>
            <w:r w:rsidRPr="000E1D4F">
              <w:rPr>
                <w:rFonts w:eastAsia="Calibri" w:cs="Arial"/>
                <w:b/>
                <w:color w:val="FF0000"/>
                <w:sz w:val="18"/>
                <w:szCs w:val="18"/>
                <w:lang w:val="en-AU" w:eastAsia="en-US"/>
              </w:rPr>
              <w:t>-14</w:t>
            </w:r>
          </w:p>
        </w:tc>
      </w:tr>
      <w:tr w:rsidR="005D7373" w:rsidRPr="005D7373" w14:paraId="3849ECA6" w14:textId="77777777" w:rsidTr="002C587A">
        <w:trPr>
          <w:cantSplit/>
          <w:trHeight w:val="272"/>
          <w:jc w:val="center"/>
        </w:trPr>
        <w:tc>
          <w:tcPr>
            <w:tcW w:w="1134" w:type="dxa"/>
            <w:tcBorders>
              <w:top w:val="nil"/>
              <w:left w:val="single" w:sz="8" w:space="0" w:color="000000"/>
              <w:bottom w:val="single" w:sz="8" w:space="0" w:color="000000"/>
              <w:right w:val="single" w:sz="8" w:space="0" w:color="000000"/>
            </w:tcBorders>
            <w:shd w:val="clear" w:color="auto" w:fill="auto"/>
          </w:tcPr>
          <w:p w14:paraId="55482458" w14:textId="77777777" w:rsidR="005D7373" w:rsidRPr="000E1D4F" w:rsidRDefault="005D7373" w:rsidP="005D7373">
            <w:pPr>
              <w:spacing w:before="60" w:after="60"/>
              <w:rPr>
                <w:rFonts w:eastAsia="Calibri" w:cs="Arial"/>
                <w:color w:val="000000"/>
                <w:sz w:val="18"/>
                <w:szCs w:val="18"/>
                <w:lang w:val="en-AU" w:eastAsia="en-US"/>
              </w:rPr>
            </w:pPr>
            <w:r w:rsidRPr="000E1D4F">
              <w:rPr>
                <w:rFonts w:eastAsia="Calibri" w:cs="Arial"/>
                <w:color w:val="000000"/>
                <w:sz w:val="18"/>
                <w:szCs w:val="18"/>
                <w:lang w:val="en-AU" w:eastAsia="en-US"/>
              </w:rPr>
              <w:t> </w:t>
            </w:r>
          </w:p>
        </w:tc>
        <w:tc>
          <w:tcPr>
            <w:tcW w:w="1134" w:type="dxa"/>
            <w:tcBorders>
              <w:top w:val="nil"/>
              <w:left w:val="nil"/>
              <w:bottom w:val="single" w:sz="8" w:space="0" w:color="000000"/>
              <w:right w:val="single" w:sz="8" w:space="0" w:color="000000"/>
            </w:tcBorders>
            <w:shd w:val="clear" w:color="auto" w:fill="auto"/>
          </w:tcPr>
          <w:p w14:paraId="4BA71A36" w14:textId="77777777" w:rsidR="005D7373" w:rsidRPr="000E1D4F" w:rsidRDefault="005D7373" w:rsidP="005D7373">
            <w:pPr>
              <w:spacing w:before="60" w:after="60"/>
              <w:rPr>
                <w:rFonts w:eastAsia="Calibri" w:cs="Arial"/>
                <w:b/>
                <w:bCs/>
                <w:color w:val="000000"/>
                <w:sz w:val="18"/>
                <w:szCs w:val="18"/>
                <w:lang w:val="en-AU" w:eastAsia="en-US"/>
              </w:rPr>
            </w:pPr>
            <w:r w:rsidRPr="000E1D4F">
              <w:rPr>
                <w:rFonts w:eastAsia="Calibri" w:cs="Arial"/>
                <w:b/>
                <w:bCs/>
                <w:color w:val="000000"/>
                <w:sz w:val="18"/>
                <w:szCs w:val="18"/>
                <w:lang w:val="en-AU" w:eastAsia="en-US"/>
              </w:rPr>
              <w:t>FSHFAC</w:t>
            </w:r>
          </w:p>
        </w:tc>
        <w:tc>
          <w:tcPr>
            <w:tcW w:w="7230" w:type="dxa"/>
            <w:tcBorders>
              <w:top w:val="nil"/>
              <w:left w:val="nil"/>
              <w:bottom w:val="single" w:sz="8" w:space="0" w:color="000000"/>
              <w:right w:val="single" w:sz="8" w:space="0" w:color="000000"/>
            </w:tcBorders>
            <w:shd w:val="clear" w:color="auto" w:fill="auto"/>
          </w:tcPr>
          <w:p w14:paraId="64A56614" w14:textId="77777777" w:rsidR="005D7373" w:rsidRPr="000E1D4F" w:rsidRDefault="005D7373" w:rsidP="005D7373">
            <w:pPr>
              <w:spacing w:before="60" w:after="60"/>
              <w:rPr>
                <w:rFonts w:eastAsia="Calibri" w:cs="Arial"/>
                <w:color w:val="000000"/>
                <w:sz w:val="18"/>
                <w:szCs w:val="18"/>
                <w:lang w:val="en-AU" w:eastAsia="en-US"/>
              </w:rPr>
            </w:pPr>
            <w:r w:rsidRPr="000E1D4F">
              <w:rPr>
                <w:rFonts w:eastAsia="Calibri" w:cs="Arial"/>
                <w:color w:val="000000"/>
                <w:sz w:val="18"/>
                <w:szCs w:val="18"/>
                <w:lang w:val="en-AU" w:eastAsia="en-US"/>
              </w:rPr>
              <w:t>1-4-5-6-7-8-12</w:t>
            </w:r>
            <w:r w:rsidRPr="000E1D4F">
              <w:rPr>
                <w:rFonts w:eastAsia="Calibri" w:cs="Arial"/>
                <w:b/>
                <w:dstrike/>
                <w:color w:val="FF0000"/>
                <w:sz w:val="18"/>
                <w:szCs w:val="18"/>
                <w:lang w:val="en-AU" w:eastAsia="en-US"/>
              </w:rPr>
              <w:t>-16-17</w:t>
            </w:r>
            <w:r w:rsidRPr="000E1D4F">
              <w:rPr>
                <w:rFonts w:eastAsia="Calibri" w:cs="Arial"/>
                <w:b/>
                <w:color w:val="FF0000"/>
                <w:sz w:val="18"/>
                <w:szCs w:val="18"/>
                <w:lang w:val="en-AU" w:eastAsia="en-US"/>
              </w:rPr>
              <w:t>-18</w:t>
            </w:r>
            <w:r w:rsidRPr="000E1D4F">
              <w:rPr>
                <w:rFonts w:eastAsia="Calibri" w:cs="Arial"/>
                <w:b/>
                <w:color w:val="0000FF"/>
                <w:sz w:val="18"/>
                <w:szCs w:val="18"/>
                <w:lang w:val="en-AU" w:eastAsia="en-US"/>
              </w:rPr>
              <w:t>-28</w:t>
            </w:r>
          </w:p>
        </w:tc>
      </w:tr>
      <w:tr w:rsidR="005D7373" w:rsidRPr="005D7373" w14:paraId="34041A33" w14:textId="77777777" w:rsidTr="002C587A">
        <w:trPr>
          <w:cantSplit/>
          <w:trHeight w:val="272"/>
          <w:jc w:val="center"/>
        </w:trPr>
        <w:tc>
          <w:tcPr>
            <w:tcW w:w="1134" w:type="dxa"/>
            <w:tcBorders>
              <w:top w:val="nil"/>
              <w:left w:val="single" w:sz="8" w:space="0" w:color="000000"/>
              <w:bottom w:val="single" w:sz="8" w:space="0" w:color="000000"/>
              <w:right w:val="single" w:sz="8" w:space="0" w:color="000000"/>
            </w:tcBorders>
            <w:shd w:val="clear" w:color="auto" w:fill="auto"/>
          </w:tcPr>
          <w:p w14:paraId="07087EEA" w14:textId="77777777" w:rsidR="005D7373" w:rsidRPr="000E1D4F" w:rsidRDefault="005D7373" w:rsidP="005D7373">
            <w:pPr>
              <w:spacing w:before="60" w:after="60"/>
              <w:rPr>
                <w:rFonts w:eastAsia="Calibri" w:cs="Arial"/>
                <w:color w:val="000000"/>
                <w:sz w:val="18"/>
                <w:szCs w:val="18"/>
                <w:lang w:val="en-AU" w:eastAsia="en-US"/>
              </w:rPr>
            </w:pPr>
            <w:r w:rsidRPr="000E1D4F">
              <w:rPr>
                <w:rFonts w:eastAsia="Calibri" w:cs="Arial"/>
                <w:color w:val="000000"/>
                <w:sz w:val="18"/>
                <w:szCs w:val="18"/>
                <w:lang w:val="en-AU" w:eastAsia="en-US"/>
              </w:rPr>
              <w:t> </w:t>
            </w:r>
          </w:p>
        </w:tc>
        <w:tc>
          <w:tcPr>
            <w:tcW w:w="1134" w:type="dxa"/>
            <w:tcBorders>
              <w:top w:val="nil"/>
              <w:left w:val="nil"/>
              <w:bottom w:val="single" w:sz="8" w:space="0" w:color="000000"/>
              <w:right w:val="single" w:sz="8" w:space="0" w:color="000000"/>
            </w:tcBorders>
            <w:shd w:val="clear" w:color="auto" w:fill="auto"/>
          </w:tcPr>
          <w:p w14:paraId="6BF98BFB" w14:textId="77777777" w:rsidR="005D7373" w:rsidRPr="000E1D4F" w:rsidRDefault="005D7373" w:rsidP="005D7373">
            <w:pPr>
              <w:spacing w:before="60" w:after="60"/>
              <w:rPr>
                <w:rFonts w:eastAsia="Calibri" w:cs="Arial"/>
                <w:b/>
                <w:bCs/>
                <w:color w:val="000000"/>
                <w:sz w:val="18"/>
                <w:szCs w:val="18"/>
                <w:lang w:val="en-AU" w:eastAsia="en-US"/>
              </w:rPr>
            </w:pPr>
            <w:r w:rsidRPr="000E1D4F">
              <w:rPr>
                <w:rFonts w:eastAsia="Calibri" w:cs="Arial"/>
                <w:b/>
                <w:bCs/>
                <w:color w:val="000000"/>
                <w:sz w:val="18"/>
                <w:szCs w:val="18"/>
                <w:lang w:val="en-AU" w:eastAsia="en-US"/>
              </w:rPr>
              <w:t>FSHGRD</w:t>
            </w:r>
          </w:p>
        </w:tc>
        <w:tc>
          <w:tcPr>
            <w:tcW w:w="7230" w:type="dxa"/>
            <w:tcBorders>
              <w:top w:val="nil"/>
              <w:left w:val="nil"/>
              <w:bottom w:val="single" w:sz="8" w:space="0" w:color="000000"/>
              <w:right w:val="single" w:sz="8" w:space="0" w:color="000000"/>
            </w:tcBorders>
            <w:shd w:val="clear" w:color="auto" w:fill="auto"/>
          </w:tcPr>
          <w:p w14:paraId="5F7C0621" w14:textId="77777777" w:rsidR="005D7373" w:rsidRPr="000E1D4F" w:rsidRDefault="005D7373" w:rsidP="005D7373">
            <w:pPr>
              <w:spacing w:before="60" w:after="60"/>
              <w:rPr>
                <w:rFonts w:eastAsia="Calibri" w:cs="Arial"/>
                <w:color w:val="000000"/>
                <w:sz w:val="18"/>
                <w:szCs w:val="18"/>
                <w:lang w:val="en-AU" w:eastAsia="en-US"/>
              </w:rPr>
            </w:pPr>
            <w:r w:rsidRPr="000E1D4F">
              <w:rPr>
                <w:rFonts w:eastAsia="Calibri" w:cs="Arial"/>
                <w:color w:val="000000"/>
                <w:sz w:val="18"/>
                <w:szCs w:val="18"/>
                <w:lang w:val="en-AU" w:eastAsia="en-US"/>
              </w:rPr>
              <w:t>1-5-6-7-8-14-16-17</w:t>
            </w:r>
            <w:r w:rsidRPr="000E1D4F">
              <w:rPr>
                <w:rFonts w:eastAsia="Calibri" w:cs="Arial"/>
                <w:b/>
                <w:color w:val="0000FF"/>
                <w:sz w:val="18"/>
                <w:szCs w:val="18"/>
                <w:lang w:val="en-AU" w:eastAsia="en-US"/>
              </w:rPr>
              <w:t>-28</w:t>
            </w:r>
          </w:p>
        </w:tc>
      </w:tr>
      <w:tr w:rsidR="005D7373" w:rsidRPr="005D7373" w14:paraId="6503002E" w14:textId="77777777" w:rsidTr="002C587A">
        <w:trPr>
          <w:cantSplit/>
          <w:trHeight w:val="272"/>
          <w:jc w:val="center"/>
        </w:trPr>
        <w:tc>
          <w:tcPr>
            <w:tcW w:w="1134" w:type="dxa"/>
            <w:tcBorders>
              <w:top w:val="nil"/>
              <w:left w:val="single" w:sz="8" w:space="0" w:color="000000"/>
              <w:bottom w:val="single" w:sz="8" w:space="0" w:color="000000"/>
              <w:right w:val="single" w:sz="8" w:space="0" w:color="000000"/>
            </w:tcBorders>
            <w:shd w:val="clear" w:color="auto" w:fill="auto"/>
          </w:tcPr>
          <w:p w14:paraId="1C6DD3D2" w14:textId="77777777" w:rsidR="005D7373" w:rsidRPr="000E1D4F" w:rsidRDefault="005D7373" w:rsidP="005D7373">
            <w:pPr>
              <w:spacing w:before="60" w:after="60"/>
              <w:rPr>
                <w:rFonts w:eastAsia="Calibri" w:cs="Arial"/>
                <w:color w:val="000000"/>
                <w:sz w:val="18"/>
                <w:szCs w:val="18"/>
                <w:lang w:val="en-AU" w:eastAsia="en-US"/>
              </w:rPr>
            </w:pPr>
            <w:r w:rsidRPr="000E1D4F">
              <w:rPr>
                <w:rFonts w:eastAsia="Calibri" w:cs="Arial"/>
                <w:color w:val="000000"/>
                <w:sz w:val="18"/>
                <w:szCs w:val="18"/>
                <w:lang w:val="en-AU" w:eastAsia="en-US"/>
              </w:rPr>
              <w:t> </w:t>
            </w:r>
          </w:p>
        </w:tc>
        <w:tc>
          <w:tcPr>
            <w:tcW w:w="1134" w:type="dxa"/>
            <w:tcBorders>
              <w:top w:val="nil"/>
              <w:left w:val="nil"/>
              <w:bottom w:val="single" w:sz="8" w:space="0" w:color="000000"/>
              <w:right w:val="single" w:sz="8" w:space="0" w:color="000000"/>
            </w:tcBorders>
            <w:shd w:val="clear" w:color="auto" w:fill="auto"/>
          </w:tcPr>
          <w:p w14:paraId="3C63E918" w14:textId="77777777" w:rsidR="005D7373" w:rsidRPr="000E1D4F" w:rsidRDefault="005D7373" w:rsidP="005D7373">
            <w:pPr>
              <w:spacing w:before="60" w:after="60"/>
              <w:rPr>
                <w:rFonts w:eastAsia="Calibri" w:cs="Arial"/>
                <w:b/>
                <w:bCs/>
                <w:color w:val="000000"/>
                <w:sz w:val="18"/>
                <w:szCs w:val="18"/>
                <w:lang w:val="en-AU" w:eastAsia="en-US"/>
              </w:rPr>
            </w:pPr>
            <w:r w:rsidRPr="000E1D4F">
              <w:rPr>
                <w:rFonts w:eastAsia="Calibri" w:cs="Arial"/>
                <w:b/>
                <w:bCs/>
                <w:color w:val="000000"/>
                <w:sz w:val="18"/>
                <w:szCs w:val="18"/>
                <w:lang w:val="en-AU" w:eastAsia="en-US"/>
              </w:rPr>
              <w:t>GRIDRN</w:t>
            </w:r>
          </w:p>
        </w:tc>
        <w:tc>
          <w:tcPr>
            <w:tcW w:w="7230" w:type="dxa"/>
            <w:tcBorders>
              <w:top w:val="nil"/>
              <w:left w:val="nil"/>
              <w:bottom w:val="single" w:sz="8" w:space="0" w:color="000000"/>
              <w:right w:val="single" w:sz="8" w:space="0" w:color="000000"/>
            </w:tcBorders>
            <w:shd w:val="clear" w:color="auto" w:fill="auto"/>
          </w:tcPr>
          <w:p w14:paraId="5FF21456" w14:textId="77777777" w:rsidR="005D7373" w:rsidRPr="000E1D4F" w:rsidRDefault="005D7373" w:rsidP="005D7373">
            <w:pPr>
              <w:spacing w:before="60" w:after="60"/>
              <w:rPr>
                <w:rFonts w:eastAsia="Calibri" w:cs="Arial"/>
                <w:color w:val="000000"/>
                <w:sz w:val="18"/>
                <w:szCs w:val="18"/>
                <w:lang w:val="en-AU" w:eastAsia="en-US"/>
              </w:rPr>
            </w:pPr>
            <w:r w:rsidRPr="000E1D4F">
              <w:rPr>
                <w:rFonts w:eastAsia="Calibri" w:cs="Arial"/>
                <w:color w:val="000000"/>
                <w:sz w:val="18"/>
                <w:szCs w:val="18"/>
                <w:lang w:val="en-AU" w:eastAsia="en-US"/>
              </w:rPr>
              <w:t>1-4-6-8-14</w:t>
            </w:r>
            <w:r w:rsidRPr="000E1D4F">
              <w:rPr>
                <w:rFonts w:eastAsia="Calibri" w:cs="Arial"/>
                <w:b/>
                <w:dstrike/>
                <w:color w:val="FF0000"/>
                <w:sz w:val="18"/>
                <w:szCs w:val="18"/>
                <w:lang w:val="en-AU" w:eastAsia="en-US"/>
              </w:rPr>
              <w:t>-16-17</w:t>
            </w:r>
            <w:r w:rsidRPr="000E1D4F">
              <w:rPr>
                <w:rFonts w:eastAsia="Calibri" w:cs="Arial"/>
                <w:b/>
                <w:color w:val="0000FF"/>
                <w:sz w:val="18"/>
                <w:szCs w:val="18"/>
                <w:lang w:val="en-AU" w:eastAsia="en-US"/>
              </w:rPr>
              <w:t>-28</w:t>
            </w:r>
          </w:p>
        </w:tc>
      </w:tr>
      <w:tr w:rsidR="005D7373" w:rsidRPr="005D7373" w14:paraId="22CD8B6B" w14:textId="77777777" w:rsidTr="002C587A">
        <w:trPr>
          <w:cantSplit/>
          <w:trHeight w:val="272"/>
          <w:jc w:val="center"/>
        </w:trPr>
        <w:tc>
          <w:tcPr>
            <w:tcW w:w="1134" w:type="dxa"/>
            <w:tcBorders>
              <w:top w:val="nil"/>
              <w:left w:val="single" w:sz="8" w:space="0" w:color="000000"/>
              <w:bottom w:val="single" w:sz="8" w:space="0" w:color="000000"/>
              <w:right w:val="single" w:sz="8" w:space="0" w:color="000000"/>
            </w:tcBorders>
            <w:shd w:val="clear" w:color="auto" w:fill="auto"/>
          </w:tcPr>
          <w:p w14:paraId="3F2AD5DA" w14:textId="77777777" w:rsidR="005D7373" w:rsidRPr="000E1D4F" w:rsidRDefault="005D7373" w:rsidP="005D7373">
            <w:pPr>
              <w:spacing w:before="60" w:after="60"/>
              <w:rPr>
                <w:rFonts w:eastAsia="Calibri" w:cs="Arial"/>
                <w:color w:val="000000"/>
                <w:sz w:val="18"/>
                <w:szCs w:val="18"/>
                <w:lang w:val="en-AU" w:eastAsia="en-US"/>
              </w:rPr>
            </w:pPr>
            <w:r w:rsidRPr="000E1D4F">
              <w:rPr>
                <w:rFonts w:eastAsia="Calibri" w:cs="Arial"/>
                <w:color w:val="000000"/>
                <w:sz w:val="18"/>
                <w:szCs w:val="18"/>
                <w:lang w:val="en-AU" w:eastAsia="en-US"/>
              </w:rPr>
              <w:t> </w:t>
            </w:r>
          </w:p>
        </w:tc>
        <w:tc>
          <w:tcPr>
            <w:tcW w:w="1134" w:type="dxa"/>
            <w:tcBorders>
              <w:top w:val="nil"/>
              <w:left w:val="nil"/>
              <w:bottom w:val="single" w:sz="8" w:space="0" w:color="000000"/>
              <w:right w:val="single" w:sz="8" w:space="0" w:color="000000"/>
            </w:tcBorders>
            <w:shd w:val="clear" w:color="auto" w:fill="auto"/>
          </w:tcPr>
          <w:p w14:paraId="695AF0AC" w14:textId="77777777" w:rsidR="005D7373" w:rsidRPr="000E1D4F" w:rsidRDefault="005D7373" w:rsidP="005D7373">
            <w:pPr>
              <w:spacing w:before="60" w:after="60"/>
              <w:rPr>
                <w:rFonts w:eastAsia="Calibri" w:cs="Arial"/>
                <w:b/>
                <w:bCs/>
                <w:color w:val="000000"/>
                <w:sz w:val="18"/>
                <w:szCs w:val="18"/>
                <w:lang w:val="en-AU" w:eastAsia="en-US"/>
              </w:rPr>
            </w:pPr>
            <w:r w:rsidRPr="000E1D4F">
              <w:rPr>
                <w:rFonts w:eastAsia="Calibri" w:cs="Arial"/>
                <w:b/>
                <w:bCs/>
                <w:color w:val="000000"/>
                <w:sz w:val="18"/>
                <w:szCs w:val="18"/>
                <w:lang w:val="en-AU" w:eastAsia="en-US"/>
              </w:rPr>
              <w:t>HRBARE</w:t>
            </w:r>
          </w:p>
        </w:tc>
        <w:tc>
          <w:tcPr>
            <w:tcW w:w="7230" w:type="dxa"/>
            <w:tcBorders>
              <w:top w:val="nil"/>
              <w:left w:val="nil"/>
              <w:bottom w:val="single" w:sz="8" w:space="0" w:color="000000"/>
              <w:right w:val="single" w:sz="8" w:space="0" w:color="000000"/>
            </w:tcBorders>
            <w:shd w:val="clear" w:color="auto" w:fill="auto"/>
          </w:tcPr>
          <w:p w14:paraId="60CFE693" w14:textId="77777777" w:rsidR="005D7373" w:rsidRPr="000E1D4F" w:rsidRDefault="005D7373" w:rsidP="005D7373">
            <w:pPr>
              <w:spacing w:before="60" w:after="60"/>
              <w:rPr>
                <w:rFonts w:eastAsia="Calibri" w:cs="Arial"/>
                <w:color w:val="000000"/>
                <w:sz w:val="18"/>
                <w:szCs w:val="18"/>
                <w:lang w:val="en-AU" w:eastAsia="en-US"/>
              </w:rPr>
            </w:pPr>
            <w:r w:rsidRPr="000E1D4F">
              <w:rPr>
                <w:rFonts w:eastAsia="Calibri" w:cs="Arial"/>
                <w:color w:val="000000"/>
                <w:sz w:val="18"/>
                <w:szCs w:val="18"/>
                <w:lang w:val="en-AU" w:eastAsia="en-US"/>
              </w:rPr>
              <w:t>1-4-6-8-14</w:t>
            </w:r>
            <w:r w:rsidRPr="000E1D4F">
              <w:rPr>
                <w:rFonts w:eastAsia="Calibri" w:cs="Arial"/>
                <w:b/>
                <w:dstrike/>
                <w:color w:val="FF0000"/>
                <w:sz w:val="18"/>
                <w:szCs w:val="18"/>
                <w:lang w:val="en-AU" w:eastAsia="en-US"/>
              </w:rPr>
              <w:t>-16-17</w:t>
            </w:r>
          </w:p>
        </w:tc>
      </w:tr>
      <w:tr w:rsidR="005D7373" w:rsidRPr="005D7373" w14:paraId="44CA650F" w14:textId="77777777" w:rsidTr="002C587A">
        <w:trPr>
          <w:cantSplit/>
          <w:trHeight w:val="272"/>
          <w:jc w:val="center"/>
        </w:trPr>
        <w:tc>
          <w:tcPr>
            <w:tcW w:w="1134" w:type="dxa"/>
            <w:tcBorders>
              <w:top w:val="nil"/>
              <w:left w:val="single" w:sz="8" w:space="0" w:color="000000"/>
              <w:bottom w:val="single" w:sz="8" w:space="0" w:color="000000"/>
              <w:right w:val="single" w:sz="8" w:space="0" w:color="000000"/>
            </w:tcBorders>
            <w:shd w:val="clear" w:color="auto" w:fill="auto"/>
          </w:tcPr>
          <w:p w14:paraId="426A3E92" w14:textId="77777777" w:rsidR="005D7373" w:rsidRPr="000E1D4F" w:rsidRDefault="005D7373" w:rsidP="005D7373">
            <w:pPr>
              <w:spacing w:before="60" w:after="60"/>
              <w:rPr>
                <w:rFonts w:eastAsia="Calibri" w:cs="Arial"/>
                <w:color w:val="000000"/>
                <w:sz w:val="18"/>
                <w:szCs w:val="18"/>
                <w:lang w:val="en-AU" w:eastAsia="en-US"/>
              </w:rPr>
            </w:pPr>
            <w:r w:rsidRPr="000E1D4F">
              <w:rPr>
                <w:rFonts w:eastAsia="Calibri" w:cs="Arial"/>
                <w:color w:val="000000"/>
                <w:sz w:val="18"/>
                <w:szCs w:val="18"/>
                <w:lang w:val="en-AU" w:eastAsia="en-US"/>
              </w:rPr>
              <w:lastRenderedPageBreak/>
              <w:t> </w:t>
            </w:r>
          </w:p>
        </w:tc>
        <w:tc>
          <w:tcPr>
            <w:tcW w:w="1134" w:type="dxa"/>
            <w:tcBorders>
              <w:top w:val="nil"/>
              <w:left w:val="nil"/>
              <w:bottom w:val="single" w:sz="8" w:space="0" w:color="000000"/>
              <w:right w:val="single" w:sz="8" w:space="0" w:color="000000"/>
            </w:tcBorders>
            <w:shd w:val="clear" w:color="auto" w:fill="auto"/>
          </w:tcPr>
          <w:p w14:paraId="00EF3172" w14:textId="77777777" w:rsidR="005D7373" w:rsidRPr="000E1D4F" w:rsidRDefault="005D7373" w:rsidP="005D7373">
            <w:pPr>
              <w:spacing w:before="60" w:after="60"/>
              <w:rPr>
                <w:rFonts w:eastAsia="Calibri" w:cs="Arial"/>
                <w:b/>
                <w:bCs/>
                <w:color w:val="000000"/>
                <w:sz w:val="18"/>
                <w:szCs w:val="18"/>
                <w:lang w:val="en-AU" w:eastAsia="en-US"/>
              </w:rPr>
            </w:pPr>
            <w:r w:rsidRPr="000E1D4F">
              <w:rPr>
                <w:rFonts w:eastAsia="Calibri" w:cs="Arial"/>
                <w:b/>
                <w:bCs/>
                <w:color w:val="000000"/>
                <w:sz w:val="18"/>
                <w:szCs w:val="18"/>
                <w:lang w:val="en-AU" w:eastAsia="en-US"/>
              </w:rPr>
              <w:t>ICEARE</w:t>
            </w:r>
          </w:p>
        </w:tc>
        <w:tc>
          <w:tcPr>
            <w:tcW w:w="7230" w:type="dxa"/>
            <w:tcBorders>
              <w:top w:val="nil"/>
              <w:left w:val="nil"/>
              <w:bottom w:val="single" w:sz="8" w:space="0" w:color="000000"/>
              <w:right w:val="single" w:sz="8" w:space="0" w:color="000000"/>
            </w:tcBorders>
            <w:shd w:val="clear" w:color="auto" w:fill="auto"/>
          </w:tcPr>
          <w:p w14:paraId="7348A40C" w14:textId="77777777" w:rsidR="005D7373" w:rsidRPr="000E1D4F" w:rsidRDefault="005D7373" w:rsidP="005D7373">
            <w:pPr>
              <w:spacing w:before="60" w:after="60"/>
              <w:rPr>
                <w:rFonts w:eastAsia="Calibri" w:cs="Arial"/>
                <w:color w:val="000000"/>
                <w:sz w:val="18"/>
                <w:szCs w:val="18"/>
                <w:lang w:val="en-AU" w:eastAsia="en-US"/>
              </w:rPr>
            </w:pPr>
            <w:r w:rsidRPr="000E1D4F">
              <w:rPr>
                <w:rFonts w:eastAsia="Calibri" w:cs="Arial"/>
                <w:color w:val="000000"/>
                <w:sz w:val="18"/>
                <w:szCs w:val="18"/>
                <w:lang w:val="en-AU" w:eastAsia="en-US"/>
              </w:rPr>
              <w:t>1</w:t>
            </w:r>
            <w:r w:rsidRPr="000E1D4F">
              <w:rPr>
                <w:rFonts w:eastAsia="Calibri" w:cs="Arial"/>
                <w:b/>
                <w:dstrike/>
                <w:color w:val="FF0000"/>
                <w:sz w:val="18"/>
                <w:szCs w:val="18"/>
                <w:lang w:val="en-AU" w:eastAsia="en-US"/>
              </w:rPr>
              <w:t>-2</w:t>
            </w:r>
            <w:r w:rsidRPr="000E1D4F">
              <w:rPr>
                <w:rFonts w:eastAsia="Calibri" w:cs="Arial"/>
                <w:color w:val="000000"/>
                <w:sz w:val="18"/>
                <w:szCs w:val="18"/>
                <w:lang w:val="en-AU" w:eastAsia="en-US"/>
              </w:rPr>
              <w:t>-5</w:t>
            </w:r>
            <w:r w:rsidRPr="000E1D4F">
              <w:rPr>
                <w:rFonts w:eastAsia="Calibri" w:cs="Arial"/>
                <w:b/>
                <w:dstrike/>
                <w:color w:val="FF0000"/>
                <w:sz w:val="18"/>
                <w:szCs w:val="18"/>
                <w:lang w:val="en-AU" w:eastAsia="en-US"/>
              </w:rPr>
              <w:t>-16-17</w:t>
            </w:r>
            <w:r w:rsidRPr="000E1D4F">
              <w:rPr>
                <w:rFonts w:eastAsia="Calibri" w:cs="Arial"/>
                <w:b/>
                <w:color w:val="FF0000"/>
                <w:sz w:val="18"/>
                <w:szCs w:val="18"/>
                <w:lang w:val="en-AU" w:eastAsia="en-US"/>
              </w:rPr>
              <w:t>-18</w:t>
            </w:r>
          </w:p>
        </w:tc>
      </w:tr>
      <w:tr w:rsidR="005D7373" w:rsidRPr="005D7373" w14:paraId="1D4E1DE8" w14:textId="77777777" w:rsidTr="002C587A">
        <w:trPr>
          <w:cantSplit/>
          <w:trHeight w:val="272"/>
          <w:jc w:val="center"/>
        </w:trPr>
        <w:tc>
          <w:tcPr>
            <w:tcW w:w="1134" w:type="dxa"/>
            <w:tcBorders>
              <w:top w:val="nil"/>
              <w:left w:val="single" w:sz="8" w:space="0" w:color="000000"/>
              <w:bottom w:val="single" w:sz="8" w:space="0" w:color="000000"/>
              <w:right w:val="single" w:sz="8" w:space="0" w:color="000000"/>
            </w:tcBorders>
            <w:shd w:val="clear" w:color="auto" w:fill="auto"/>
          </w:tcPr>
          <w:p w14:paraId="2393C9D7" w14:textId="77777777" w:rsidR="005D7373" w:rsidRPr="000E1D4F" w:rsidRDefault="005D7373" w:rsidP="005D7373">
            <w:pPr>
              <w:spacing w:before="60" w:after="60"/>
              <w:rPr>
                <w:rFonts w:eastAsia="Calibri" w:cs="Arial"/>
                <w:color w:val="000000"/>
                <w:sz w:val="18"/>
                <w:szCs w:val="18"/>
                <w:lang w:val="en-AU" w:eastAsia="en-US"/>
              </w:rPr>
            </w:pPr>
            <w:r w:rsidRPr="000E1D4F">
              <w:rPr>
                <w:rFonts w:eastAsia="Calibri" w:cs="Arial"/>
                <w:color w:val="000000"/>
                <w:sz w:val="18"/>
                <w:szCs w:val="18"/>
                <w:lang w:val="en-AU" w:eastAsia="en-US"/>
              </w:rPr>
              <w:t> </w:t>
            </w:r>
          </w:p>
        </w:tc>
        <w:tc>
          <w:tcPr>
            <w:tcW w:w="1134" w:type="dxa"/>
            <w:tcBorders>
              <w:top w:val="nil"/>
              <w:left w:val="nil"/>
              <w:bottom w:val="single" w:sz="8" w:space="0" w:color="000000"/>
              <w:right w:val="single" w:sz="8" w:space="0" w:color="000000"/>
            </w:tcBorders>
            <w:shd w:val="clear" w:color="auto" w:fill="auto"/>
          </w:tcPr>
          <w:p w14:paraId="77B30B54" w14:textId="77777777" w:rsidR="005D7373" w:rsidRPr="000E1D4F" w:rsidRDefault="005D7373" w:rsidP="005D7373">
            <w:pPr>
              <w:spacing w:before="60" w:after="60"/>
              <w:rPr>
                <w:rFonts w:eastAsia="Calibri" w:cs="Arial"/>
                <w:b/>
                <w:bCs/>
                <w:dstrike/>
                <w:color w:val="000000"/>
                <w:sz w:val="18"/>
                <w:szCs w:val="18"/>
                <w:lang w:val="en-AU" w:eastAsia="en-US"/>
              </w:rPr>
            </w:pPr>
            <w:r w:rsidRPr="000E1D4F">
              <w:rPr>
                <w:rFonts w:eastAsia="Calibri" w:cs="Arial"/>
                <w:b/>
                <w:bCs/>
                <w:dstrike/>
                <w:color w:val="FF0000"/>
                <w:sz w:val="18"/>
                <w:szCs w:val="18"/>
                <w:lang w:val="en-AU" w:eastAsia="en-US"/>
              </w:rPr>
              <w:t>ICNARE</w:t>
            </w:r>
          </w:p>
        </w:tc>
        <w:tc>
          <w:tcPr>
            <w:tcW w:w="7230" w:type="dxa"/>
            <w:tcBorders>
              <w:top w:val="nil"/>
              <w:left w:val="nil"/>
              <w:bottom w:val="single" w:sz="8" w:space="0" w:color="000000"/>
              <w:right w:val="single" w:sz="8" w:space="0" w:color="000000"/>
            </w:tcBorders>
            <w:shd w:val="clear" w:color="auto" w:fill="auto"/>
          </w:tcPr>
          <w:p w14:paraId="2AC687A2" w14:textId="77777777" w:rsidR="005D7373" w:rsidRPr="000E1D4F" w:rsidRDefault="005D7373" w:rsidP="005D7373">
            <w:pPr>
              <w:spacing w:before="60" w:after="60"/>
              <w:rPr>
                <w:rFonts w:eastAsia="Calibri" w:cs="Arial"/>
                <w:color w:val="000000"/>
                <w:sz w:val="18"/>
                <w:szCs w:val="18"/>
                <w:lang w:val="en-AU" w:eastAsia="en-US"/>
              </w:rPr>
            </w:pPr>
            <w:r w:rsidRPr="000E1D4F">
              <w:rPr>
                <w:rFonts w:eastAsia="Calibri" w:cs="Arial"/>
                <w:b/>
                <w:dstrike/>
                <w:color w:val="FF0000"/>
                <w:sz w:val="18"/>
                <w:szCs w:val="18"/>
                <w:lang w:val="en-AU" w:eastAsia="en-US"/>
              </w:rPr>
              <w:t>1-2-5-6-7-16-17</w:t>
            </w:r>
            <w:r w:rsidRPr="000E1D4F">
              <w:rPr>
                <w:rFonts w:eastAsia="Calibri" w:cs="Arial"/>
                <w:color w:val="000000"/>
                <w:sz w:val="18"/>
                <w:szCs w:val="18"/>
                <w:lang w:val="en-AU" w:eastAsia="en-US"/>
              </w:rPr>
              <w:t xml:space="preserve">     [No equivalent feature in S-101]</w:t>
            </w:r>
          </w:p>
        </w:tc>
      </w:tr>
      <w:tr w:rsidR="005D7373" w:rsidRPr="005D7373" w14:paraId="23BF654F" w14:textId="77777777" w:rsidTr="002C587A">
        <w:trPr>
          <w:cantSplit/>
          <w:trHeight w:val="272"/>
          <w:jc w:val="center"/>
        </w:trPr>
        <w:tc>
          <w:tcPr>
            <w:tcW w:w="1134" w:type="dxa"/>
            <w:tcBorders>
              <w:top w:val="nil"/>
              <w:left w:val="single" w:sz="8" w:space="0" w:color="000000"/>
              <w:bottom w:val="single" w:sz="8" w:space="0" w:color="000000"/>
              <w:right w:val="single" w:sz="8" w:space="0" w:color="000000"/>
            </w:tcBorders>
            <w:shd w:val="clear" w:color="auto" w:fill="auto"/>
          </w:tcPr>
          <w:p w14:paraId="58DE0EC4" w14:textId="77777777" w:rsidR="005D7373" w:rsidRPr="000E1D4F" w:rsidRDefault="005D7373" w:rsidP="005D7373">
            <w:pPr>
              <w:spacing w:before="60" w:after="60"/>
              <w:rPr>
                <w:rFonts w:eastAsia="Calibri" w:cs="Arial"/>
                <w:color w:val="000000"/>
                <w:sz w:val="18"/>
                <w:szCs w:val="18"/>
                <w:lang w:val="en-AU" w:eastAsia="en-US"/>
              </w:rPr>
            </w:pPr>
            <w:r w:rsidRPr="000E1D4F">
              <w:rPr>
                <w:rFonts w:eastAsia="Calibri" w:cs="Arial"/>
                <w:color w:val="000000"/>
                <w:sz w:val="18"/>
                <w:szCs w:val="18"/>
                <w:lang w:val="en-AU" w:eastAsia="en-US"/>
              </w:rPr>
              <w:t> </w:t>
            </w:r>
          </w:p>
        </w:tc>
        <w:tc>
          <w:tcPr>
            <w:tcW w:w="1134" w:type="dxa"/>
            <w:tcBorders>
              <w:top w:val="nil"/>
              <w:left w:val="nil"/>
              <w:bottom w:val="single" w:sz="8" w:space="0" w:color="000000"/>
              <w:right w:val="single" w:sz="8" w:space="0" w:color="000000"/>
            </w:tcBorders>
            <w:shd w:val="clear" w:color="auto" w:fill="auto"/>
          </w:tcPr>
          <w:p w14:paraId="59E96BF7" w14:textId="77777777" w:rsidR="005D7373" w:rsidRPr="000E1D4F" w:rsidRDefault="005D7373" w:rsidP="005D7373">
            <w:pPr>
              <w:spacing w:before="60" w:after="60"/>
              <w:rPr>
                <w:rFonts w:eastAsia="Calibri" w:cs="Arial"/>
                <w:b/>
                <w:bCs/>
                <w:color w:val="000000"/>
                <w:sz w:val="18"/>
                <w:szCs w:val="18"/>
                <w:lang w:val="en-AU" w:eastAsia="en-US"/>
              </w:rPr>
            </w:pPr>
            <w:r w:rsidRPr="000E1D4F">
              <w:rPr>
                <w:rFonts w:eastAsia="Calibri" w:cs="Arial"/>
                <w:b/>
                <w:bCs/>
                <w:color w:val="000000"/>
                <w:sz w:val="18"/>
                <w:szCs w:val="18"/>
                <w:lang w:val="en-AU" w:eastAsia="en-US"/>
              </w:rPr>
              <w:t>LNDARE</w:t>
            </w:r>
          </w:p>
        </w:tc>
        <w:tc>
          <w:tcPr>
            <w:tcW w:w="7230" w:type="dxa"/>
            <w:tcBorders>
              <w:top w:val="nil"/>
              <w:left w:val="nil"/>
              <w:bottom w:val="single" w:sz="8" w:space="0" w:color="000000"/>
              <w:right w:val="single" w:sz="8" w:space="0" w:color="000000"/>
            </w:tcBorders>
            <w:shd w:val="clear" w:color="auto" w:fill="auto"/>
          </w:tcPr>
          <w:p w14:paraId="6ADFB8BF" w14:textId="77777777" w:rsidR="005D7373" w:rsidRPr="000E1D4F" w:rsidRDefault="005D7373" w:rsidP="005D7373">
            <w:pPr>
              <w:spacing w:before="60" w:after="60"/>
              <w:rPr>
                <w:rFonts w:eastAsia="Calibri" w:cs="Arial"/>
                <w:color w:val="000000"/>
                <w:sz w:val="18"/>
                <w:szCs w:val="18"/>
                <w:lang w:val="en-AU" w:eastAsia="en-US"/>
              </w:rPr>
            </w:pPr>
            <w:r w:rsidRPr="000E1D4F">
              <w:rPr>
                <w:rFonts w:eastAsia="Calibri" w:cs="Arial"/>
                <w:b/>
                <w:dstrike/>
                <w:color w:val="FF0000"/>
                <w:sz w:val="18"/>
                <w:szCs w:val="18"/>
                <w:lang w:val="en-AU" w:eastAsia="en-US"/>
              </w:rPr>
              <w:t>6-7-8-12-14-16-17-</w:t>
            </w:r>
            <w:r w:rsidRPr="000E1D4F">
              <w:rPr>
                <w:rFonts w:eastAsia="Calibri" w:cs="Arial"/>
                <w:color w:val="000000"/>
                <w:sz w:val="18"/>
                <w:szCs w:val="18"/>
                <w:lang w:val="en-AU" w:eastAsia="en-US"/>
              </w:rPr>
              <w:t>18</w:t>
            </w:r>
          </w:p>
        </w:tc>
      </w:tr>
      <w:tr w:rsidR="005D7373" w:rsidRPr="005D7373" w14:paraId="7121C79B" w14:textId="77777777" w:rsidTr="002C587A">
        <w:trPr>
          <w:cantSplit/>
          <w:trHeight w:val="272"/>
          <w:jc w:val="center"/>
        </w:trPr>
        <w:tc>
          <w:tcPr>
            <w:tcW w:w="1134" w:type="dxa"/>
            <w:tcBorders>
              <w:top w:val="nil"/>
              <w:left w:val="single" w:sz="8" w:space="0" w:color="000000"/>
              <w:bottom w:val="single" w:sz="8" w:space="0" w:color="000000"/>
              <w:right w:val="single" w:sz="8" w:space="0" w:color="000000"/>
            </w:tcBorders>
            <w:shd w:val="clear" w:color="auto" w:fill="auto"/>
          </w:tcPr>
          <w:p w14:paraId="009E4D29" w14:textId="77777777" w:rsidR="005D7373" w:rsidRPr="000E1D4F" w:rsidRDefault="005D7373" w:rsidP="005D7373">
            <w:pPr>
              <w:spacing w:before="60" w:after="60"/>
              <w:rPr>
                <w:rFonts w:eastAsia="Calibri" w:cs="Arial"/>
                <w:color w:val="000000"/>
                <w:sz w:val="18"/>
                <w:szCs w:val="18"/>
                <w:lang w:val="en-AU" w:eastAsia="en-US"/>
              </w:rPr>
            </w:pPr>
            <w:r w:rsidRPr="000E1D4F">
              <w:rPr>
                <w:rFonts w:eastAsia="Calibri" w:cs="Arial"/>
                <w:color w:val="000000"/>
                <w:sz w:val="18"/>
                <w:szCs w:val="18"/>
                <w:lang w:val="en-AU" w:eastAsia="en-US"/>
              </w:rPr>
              <w:t> </w:t>
            </w:r>
          </w:p>
        </w:tc>
        <w:tc>
          <w:tcPr>
            <w:tcW w:w="1134" w:type="dxa"/>
            <w:tcBorders>
              <w:top w:val="nil"/>
              <w:left w:val="nil"/>
              <w:bottom w:val="single" w:sz="8" w:space="0" w:color="000000"/>
              <w:right w:val="single" w:sz="8" w:space="0" w:color="000000"/>
            </w:tcBorders>
            <w:shd w:val="clear" w:color="auto" w:fill="auto"/>
          </w:tcPr>
          <w:p w14:paraId="5402DFFB" w14:textId="77777777" w:rsidR="005D7373" w:rsidRPr="000E1D4F" w:rsidRDefault="005D7373" w:rsidP="005D7373">
            <w:pPr>
              <w:spacing w:before="60" w:after="60"/>
              <w:rPr>
                <w:rFonts w:eastAsia="Calibri" w:cs="Arial"/>
                <w:b/>
                <w:bCs/>
                <w:color w:val="000000"/>
                <w:sz w:val="18"/>
                <w:szCs w:val="18"/>
                <w:lang w:val="en-AU" w:eastAsia="en-US"/>
              </w:rPr>
            </w:pPr>
            <w:r w:rsidRPr="000E1D4F">
              <w:rPr>
                <w:rFonts w:eastAsia="Calibri" w:cs="Arial"/>
                <w:b/>
                <w:bCs/>
                <w:color w:val="000000"/>
                <w:sz w:val="18"/>
                <w:szCs w:val="18"/>
                <w:lang w:val="en-AU" w:eastAsia="en-US"/>
              </w:rPr>
              <w:t>LNDMRK</w:t>
            </w:r>
          </w:p>
        </w:tc>
        <w:tc>
          <w:tcPr>
            <w:tcW w:w="7230" w:type="dxa"/>
            <w:tcBorders>
              <w:top w:val="nil"/>
              <w:left w:val="nil"/>
              <w:bottom w:val="single" w:sz="8" w:space="0" w:color="000000"/>
              <w:right w:val="single" w:sz="8" w:space="0" w:color="000000"/>
            </w:tcBorders>
            <w:shd w:val="clear" w:color="auto" w:fill="auto"/>
          </w:tcPr>
          <w:p w14:paraId="0D5781F8" w14:textId="77777777" w:rsidR="005D7373" w:rsidRPr="000E1D4F" w:rsidRDefault="005D7373" w:rsidP="005D7373">
            <w:pPr>
              <w:spacing w:before="60" w:after="60"/>
              <w:rPr>
                <w:rFonts w:eastAsia="Calibri" w:cs="Arial"/>
                <w:color w:val="000000"/>
                <w:sz w:val="18"/>
                <w:szCs w:val="18"/>
                <w:lang w:val="en-AU" w:eastAsia="en-US"/>
              </w:rPr>
            </w:pPr>
            <w:r w:rsidRPr="000E1D4F">
              <w:rPr>
                <w:rFonts w:eastAsia="Calibri" w:cs="Arial"/>
                <w:color w:val="000000"/>
                <w:sz w:val="18"/>
                <w:szCs w:val="18"/>
                <w:lang w:val="en-AU" w:eastAsia="en-US"/>
              </w:rPr>
              <w:t>1-2-4-5-7-8-12-13-14</w:t>
            </w:r>
            <w:r w:rsidRPr="000E1D4F">
              <w:rPr>
                <w:rFonts w:eastAsia="Calibri" w:cs="Arial"/>
                <w:b/>
                <w:dstrike/>
                <w:color w:val="FF0000"/>
                <w:sz w:val="18"/>
                <w:szCs w:val="18"/>
                <w:lang w:val="en-AU" w:eastAsia="en-US"/>
              </w:rPr>
              <w:t>-16-17</w:t>
            </w:r>
          </w:p>
        </w:tc>
      </w:tr>
      <w:tr w:rsidR="005D7373" w:rsidRPr="005D7373" w14:paraId="5B80C019" w14:textId="77777777" w:rsidTr="002C587A">
        <w:trPr>
          <w:cantSplit/>
          <w:trHeight w:val="272"/>
          <w:jc w:val="center"/>
        </w:trPr>
        <w:tc>
          <w:tcPr>
            <w:tcW w:w="1134" w:type="dxa"/>
            <w:tcBorders>
              <w:top w:val="nil"/>
              <w:left w:val="single" w:sz="8" w:space="0" w:color="000000"/>
              <w:bottom w:val="single" w:sz="4" w:space="0" w:color="auto"/>
              <w:right w:val="single" w:sz="8" w:space="0" w:color="000000"/>
            </w:tcBorders>
            <w:shd w:val="clear" w:color="auto" w:fill="auto"/>
          </w:tcPr>
          <w:p w14:paraId="37F36E36" w14:textId="77777777" w:rsidR="005D7373" w:rsidRPr="000E1D4F" w:rsidRDefault="005D7373" w:rsidP="005D7373">
            <w:pPr>
              <w:spacing w:before="60" w:after="60"/>
              <w:rPr>
                <w:rFonts w:eastAsia="Calibri" w:cs="Arial"/>
                <w:color w:val="000000"/>
                <w:sz w:val="18"/>
                <w:szCs w:val="18"/>
                <w:lang w:val="en-AU" w:eastAsia="en-US"/>
              </w:rPr>
            </w:pPr>
            <w:r w:rsidRPr="000E1D4F">
              <w:rPr>
                <w:rFonts w:eastAsia="Calibri" w:cs="Arial"/>
                <w:color w:val="000000"/>
                <w:sz w:val="18"/>
                <w:szCs w:val="18"/>
                <w:lang w:val="en-AU" w:eastAsia="en-US"/>
              </w:rPr>
              <w:t> </w:t>
            </w:r>
          </w:p>
        </w:tc>
        <w:tc>
          <w:tcPr>
            <w:tcW w:w="1134" w:type="dxa"/>
            <w:tcBorders>
              <w:top w:val="nil"/>
              <w:left w:val="nil"/>
              <w:bottom w:val="single" w:sz="4" w:space="0" w:color="auto"/>
              <w:right w:val="single" w:sz="8" w:space="0" w:color="000000"/>
            </w:tcBorders>
            <w:shd w:val="clear" w:color="auto" w:fill="auto"/>
          </w:tcPr>
          <w:p w14:paraId="10D7CC7C" w14:textId="77777777" w:rsidR="005D7373" w:rsidRPr="000E1D4F" w:rsidRDefault="005D7373" w:rsidP="005D7373">
            <w:pPr>
              <w:spacing w:before="60" w:after="60"/>
              <w:rPr>
                <w:rFonts w:eastAsia="Calibri" w:cs="Arial"/>
                <w:b/>
                <w:bCs/>
                <w:color w:val="000000"/>
                <w:sz w:val="18"/>
                <w:szCs w:val="18"/>
                <w:lang w:val="en-AU" w:eastAsia="en-US"/>
              </w:rPr>
            </w:pPr>
            <w:r w:rsidRPr="000E1D4F">
              <w:rPr>
                <w:rFonts w:eastAsia="Calibri" w:cs="Arial"/>
                <w:b/>
                <w:bCs/>
                <w:color w:val="000000"/>
                <w:sz w:val="18"/>
                <w:szCs w:val="18"/>
                <w:lang w:val="en-AU" w:eastAsia="en-US"/>
              </w:rPr>
              <w:t>LOGPON</w:t>
            </w:r>
          </w:p>
        </w:tc>
        <w:tc>
          <w:tcPr>
            <w:tcW w:w="7230" w:type="dxa"/>
            <w:tcBorders>
              <w:top w:val="nil"/>
              <w:left w:val="nil"/>
              <w:bottom w:val="single" w:sz="4" w:space="0" w:color="auto"/>
              <w:right w:val="single" w:sz="8" w:space="0" w:color="000000"/>
            </w:tcBorders>
            <w:shd w:val="clear" w:color="auto" w:fill="auto"/>
          </w:tcPr>
          <w:p w14:paraId="41CC73BC" w14:textId="77777777" w:rsidR="005D7373" w:rsidRPr="000E1D4F" w:rsidRDefault="005D7373" w:rsidP="005D7373">
            <w:pPr>
              <w:spacing w:before="60" w:after="60"/>
              <w:rPr>
                <w:rFonts w:eastAsia="Calibri" w:cs="Arial"/>
                <w:color w:val="000000"/>
                <w:sz w:val="18"/>
                <w:szCs w:val="18"/>
                <w:lang w:val="en-AU" w:eastAsia="en-US"/>
              </w:rPr>
            </w:pPr>
            <w:r w:rsidRPr="000E1D4F">
              <w:rPr>
                <w:rFonts w:eastAsia="Calibri" w:cs="Arial"/>
                <w:color w:val="000000"/>
                <w:sz w:val="18"/>
                <w:szCs w:val="18"/>
                <w:lang w:val="en-AU" w:eastAsia="en-US"/>
              </w:rPr>
              <w:t>1-2</w:t>
            </w:r>
            <w:r w:rsidRPr="000E1D4F">
              <w:rPr>
                <w:rFonts w:eastAsia="Calibri" w:cs="Arial"/>
                <w:b/>
                <w:dstrike/>
                <w:color w:val="FF0000"/>
                <w:sz w:val="18"/>
                <w:szCs w:val="18"/>
                <w:lang w:val="en-AU" w:eastAsia="en-US"/>
              </w:rPr>
              <w:t>-4</w:t>
            </w:r>
            <w:r w:rsidRPr="000E1D4F">
              <w:rPr>
                <w:rFonts w:eastAsia="Calibri" w:cs="Arial"/>
                <w:color w:val="000000"/>
                <w:sz w:val="18"/>
                <w:szCs w:val="18"/>
                <w:lang w:val="en-AU" w:eastAsia="en-US"/>
              </w:rPr>
              <w:t>-5-6-7-8</w:t>
            </w:r>
          </w:p>
        </w:tc>
      </w:tr>
      <w:tr w:rsidR="005D7373" w:rsidRPr="005D7373" w14:paraId="23955AF1" w14:textId="77777777" w:rsidTr="002C587A">
        <w:trPr>
          <w:cantSplit/>
          <w:trHeight w:val="272"/>
          <w:jc w:val="center"/>
        </w:trPr>
        <w:tc>
          <w:tcPr>
            <w:tcW w:w="1134" w:type="dxa"/>
            <w:tcBorders>
              <w:top w:val="single" w:sz="4" w:space="0" w:color="auto"/>
              <w:left w:val="single" w:sz="4" w:space="0" w:color="auto"/>
              <w:bottom w:val="single" w:sz="4" w:space="0" w:color="auto"/>
              <w:right w:val="single" w:sz="4" w:space="0" w:color="auto"/>
            </w:tcBorders>
            <w:shd w:val="clear" w:color="auto" w:fill="auto"/>
          </w:tcPr>
          <w:p w14:paraId="75565FE3" w14:textId="77777777" w:rsidR="005D7373" w:rsidRPr="000E1D4F" w:rsidRDefault="005D7373" w:rsidP="005D7373">
            <w:pPr>
              <w:spacing w:before="60" w:after="60"/>
              <w:rPr>
                <w:rFonts w:eastAsia="Calibri" w:cs="Arial"/>
                <w:color w:val="000000"/>
                <w:sz w:val="18"/>
                <w:szCs w:val="18"/>
                <w:lang w:val="en-AU" w:eastAsia="en-US"/>
              </w:rPr>
            </w:pPr>
            <w:r w:rsidRPr="000E1D4F">
              <w:rPr>
                <w:rFonts w:eastAsia="Calibri" w:cs="Arial"/>
                <w:color w:val="000000"/>
                <w:sz w:val="18"/>
                <w:szCs w:val="18"/>
                <w:lang w:val="en-AU" w:eastAsia="en-US"/>
              </w:rPr>
              <w:t> </w:t>
            </w:r>
          </w:p>
        </w:tc>
        <w:tc>
          <w:tcPr>
            <w:tcW w:w="1134" w:type="dxa"/>
            <w:tcBorders>
              <w:top w:val="single" w:sz="4" w:space="0" w:color="auto"/>
              <w:left w:val="single" w:sz="4" w:space="0" w:color="auto"/>
              <w:bottom w:val="single" w:sz="4" w:space="0" w:color="auto"/>
              <w:right w:val="single" w:sz="4" w:space="0" w:color="auto"/>
            </w:tcBorders>
            <w:shd w:val="clear" w:color="auto" w:fill="auto"/>
          </w:tcPr>
          <w:p w14:paraId="0DA97B62" w14:textId="77777777" w:rsidR="005D7373" w:rsidRPr="000E1D4F" w:rsidRDefault="005D7373" w:rsidP="005D7373">
            <w:pPr>
              <w:spacing w:before="60" w:after="60"/>
              <w:rPr>
                <w:rFonts w:eastAsia="Calibri" w:cs="Arial"/>
                <w:b/>
                <w:bCs/>
                <w:color w:val="000000"/>
                <w:sz w:val="18"/>
                <w:szCs w:val="18"/>
                <w:lang w:val="en-AU" w:eastAsia="en-US"/>
              </w:rPr>
            </w:pPr>
            <w:r w:rsidRPr="000E1D4F">
              <w:rPr>
                <w:rFonts w:eastAsia="Calibri" w:cs="Arial"/>
                <w:b/>
                <w:bCs/>
                <w:color w:val="000000"/>
                <w:sz w:val="18"/>
                <w:szCs w:val="18"/>
                <w:lang w:val="en-AU" w:eastAsia="en-US"/>
              </w:rPr>
              <w:t>MARCUL</w:t>
            </w:r>
          </w:p>
        </w:tc>
        <w:tc>
          <w:tcPr>
            <w:tcW w:w="7230" w:type="dxa"/>
            <w:tcBorders>
              <w:top w:val="single" w:sz="4" w:space="0" w:color="auto"/>
              <w:left w:val="single" w:sz="4" w:space="0" w:color="auto"/>
              <w:bottom w:val="single" w:sz="4" w:space="0" w:color="auto"/>
              <w:right w:val="single" w:sz="4" w:space="0" w:color="auto"/>
            </w:tcBorders>
            <w:shd w:val="clear" w:color="auto" w:fill="auto"/>
          </w:tcPr>
          <w:p w14:paraId="39EF1214" w14:textId="77777777" w:rsidR="005D7373" w:rsidRPr="000E1D4F" w:rsidRDefault="005D7373" w:rsidP="005D7373">
            <w:pPr>
              <w:spacing w:before="60" w:after="60"/>
              <w:rPr>
                <w:rFonts w:eastAsia="Calibri" w:cs="Arial"/>
                <w:color w:val="000000"/>
                <w:sz w:val="18"/>
                <w:szCs w:val="18"/>
                <w:lang w:val="en-AU" w:eastAsia="en-US"/>
              </w:rPr>
            </w:pPr>
            <w:r w:rsidRPr="000E1D4F">
              <w:rPr>
                <w:rFonts w:eastAsia="Calibri" w:cs="Arial"/>
                <w:color w:val="000000"/>
                <w:sz w:val="18"/>
                <w:szCs w:val="18"/>
                <w:lang w:val="en-AU" w:eastAsia="en-US"/>
              </w:rPr>
              <w:t>1-2-4-5-6-7-8-14-16-17</w:t>
            </w:r>
            <w:r w:rsidRPr="000E1D4F">
              <w:rPr>
                <w:rFonts w:eastAsia="Calibri" w:cs="Arial"/>
                <w:b/>
                <w:color w:val="0000FF"/>
                <w:sz w:val="18"/>
                <w:szCs w:val="18"/>
                <w:lang w:val="en-AU" w:eastAsia="en-US"/>
              </w:rPr>
              <w:t>-28</w:t>
            </w:r>
          </w:p>
        </w:tc>
      </w:tr>
      <w:tr w:rsidR="005D7373" w:rsidRPr="005D7373" w14:paraId="6E8E6185" w14:textId="77777777" w:rsidTr="002C587A">
        <w:trPr>
          <w:cantSplit/>
          <w:trHeight w:val="272"/>
          <w:jc w:val="center"/>
        </w:trPr>
        <w:tc>
          <w:tcPr>
            <w:tcW w:w="1134" w:type="dxa"/>
            <w:tcBorders>
              <w:top w:val="nil"/>
              <w:left w:val="single" w:sz="8" w:space="0" w:color="000000"/>
              <w:bottom w:val="single" w:sz="8" w:space="0" w:color="000000"/>
              <w:right w:val="single" w:sz="8" w:space="0" w:color="000000"/>
            </w:tcBorders>
            <w:shd w:val="clear" w:color="auto" w:fill="auto"/>
          </w:tcPr>
          <w:p w14:paraId="33CE8294" w14:textId="77777777" w:rsidR="005D7373" w:rsidRPr="000E1D4F" w:rsidRDefault="005D7373" w:rsidP="005D7373">
            <w:pPr>
              <w:spacing w:before="60" w:after="60"/>
              <w:rPr>
                <w:rFonts w:eastAsia="Calibri" w:cs="Arial"/>
                <w:color w:val="000000"/>
                <w:sz w:val="18"/>
                <w:szCs w:val="18"/>
                <w:lang w:val="en-AU" w:eastAsia="en-US"/>
              </w:rPr>
            </w:pPr>
            <w:r w:rsidRPr="000E1D4F">
              <w:rPr>
                <w:rFonts w:eastAsia="Calibri" w:cs="Arial"/>
                <w:color w:val="000000"/>
                <w:sz w:val="18"/>
                <w:szCs w:val="18"/>
                <w:lang w:val="en-AU" w:eastAsia="en-US"/>
              </w:rPr>
              <w:t> </w:t>
            </w:r>
          </w:p>
        </w:tc>
        <w:tc>
          <w:tcPr>
            <w:tcW w:w="1134" w:type="dxa"/>
            <w:tcBorders>
              <w:top w:val="nil"/>
              <w:left w:val="nil"/>
              <w:bottom w:val="single" w:sz="8" w:space="0" w:color="000000"/>
              <w:right w:val="single" w:sz="8" w:space="0" w:color="000000"/>
            </w:tcBorders>
            <w:shd w:val="clear" w:color="auto" w:fill="auto"/>
          </w:tcPr>
          <w:p w14:paraId="147435FE" w14:textId="77777777" w:rsidR="005D7373" w:rsidRPr="000E1D4F" w:rsidRDefault="005D7373" w:rsidP="005D7373">
            <w:pPr>
              <w:spacing w:before="60" w:after="60"/>
              <w:rPr>
                <w:rFonts w:eastAsia="Calibri" w:cs="Arial"/>
                <w:b/>
                <w:bCs/>
                <w:color w:val="000000"/>
                <w:sz w:val="18"/>
                <w:szCs w:val="18"/>
                <w:lang w:val="en-AU" w:eastAsia="en-US"/>
              </w:rPr>
            </w:pPr>
            <w:r w:rsidRPr="000E1D4F">
              <w:rPr>
                <w:rFonts w:eastAsia="Calibri" w:cs="Arial"/>
                <w:b/>
                <w:bCs/>
                <w:color w:val="000000"/>
                <w:sz w:val="18"/>
                <w:szCs w:val="18"/>
                <w:lang w:val="en-AU" w:eastAsia="en-US"/>
              </w:rPr>
              <w:t>MORFAC</w:t>
            </w:r>
          </w:p>
        </w:tc>
        <w:tc>
          <w:tcPr>
            <w:tcW w:w="7230" w:type="dxa"/>
            <w:tcBorders>
              <w:top w:val="nil"/>
              <w:left w:val="nil"/>
              <w:bottom w:val="single" w:sz="8" w:space="0" w:color="000000"/>
              <w:right w:val="single" w:sz="8" w:space="0" w:color="000000"/>
            </w:tcBorders>
            <w:shd w:val="clear" w:color="auto" w:fill="auto"/>
          </w:tcPr>
          <w:p w14:paraId="49481D07" w14:textId="77777777" w:rsidR="005D7373" w:rsidRPr="000E1D4F" w:rsidRDefault="005D7373" w:rsidP="005D7373">
            <w:pPr>
              <w:spacing w:before="60" w:after="60"/>
              <w:rPr>
                <w:rFonts w:eastAsia="Calibri" w:cs="Arial"/>
                <w:color w:val="000000"/>
                <w:sz w:val="18"/>
                <w:szCs w:val="18"/>
                <w:lang w:val="en-AU" w:eastAsia="en-US"/>
              </w:rPr>
            </w:pPr>
            <w:r w:rsidRPr="000E1D4F">
              <w:rPr>
                <w:rFonts w:eastAsia="Calibri" w:cs="Arial"/>
                <w:color w:val="000000"/>
                <w:sz w:val="18"/>
                <w:szCs w:val="18"/>
                <w:lang w:val="en-AU" w:eastAsia="en-US"/>
              </w:rPr>
              <w:t>1-2-3-4-5-6-7-8</w:t>
            </w:r>
            <w:r w:rsidRPr="000E1D4F">
              <w:rPr>
                <w:rFonts w:eastAsia="Calibri" w:cs="Arial"/>
                <w:b/>
                <w:dstrike/>
                <w:color w:val="FF0000"/>
                <w:sz w:val="18"/>
                <w:szCs w:val="18"/>
                <w:lang w:val="en-AU" w:eastAsia="en-US"/>
              </w:rPr>
              <w:t>-9</w:t>
            </w:r>
            <w:r w:rsidRPr="000E1D4F">
              <w:rPr>
                <w:rFonts w:eastAsia="Calibri" w:cs="Arial"/>
                <w:color w:val="000000"/>
                <w:sz w:val="18"/>
                <w:szCs w:val="18"/>
                <w:lang w:val="en-AU" w:eastAsia="en-US"/>
              </w:rPr>
              <w:t>-12-14-18</w:t>
            </w:r>
          </w:p>
        </w:tc>
      </w:tr>
      <w:tr w:rsidR="005D7373" w:rsidRPr="005D7373" w14:paraId="22B87256" w14:textId="77777777" w:rsidTr="002C587A">
        <w:trPr>
          <w:cantSplit/>
          <w:trHeight w:val="272"/>
          <w:jc w:val="center"/>
        </w:trPr>
        <w:tc>
          <w:tcPr>
            <w:tcW w:w="1134" w:type="dxa"/>
            <w:tcBorders>
              <w:top w:val="nil"/>
              <w:left w:val="single" w:sz="8" w:space="0" w:color="000000"/>
              <w:bottom w:val="single" w:sz="8" w:space="0" w:color="000000"/>
              <w:right w:val="single" w:sz="8" w:space="0" w:color="000000"/>
            </w:tcBorders>
            <w:shd w:val="clear" w:color="auto" w:fill="auto"/>
          </w:tcPr>
          <w:p w14:paraId="67400C32" w14:textId="77777777" w:rsidR="005D7373" w:rsidRPr="000E1D4F" w:rsidRDefault="005D7373" w:rsidP="005D7373">
            <w:pPr>
              <w:spacing w:before="60" w:after="60"/>
              <w:rPr>
                <w:rFonts w:eastAsia="Calibri" w:cs="Arial"/>
                <w:color w:val="000000"/>
                <w:sz w:val="18"/>
                <w:szCs w:val="18"/>
                <w:lang w:val="en-AU" w:eastAsia="en-US"/>
              </w:rPr>
            </w:pPr>
            <w:r w:rsidRPr="000E1D4F">
              <w:rPr>
                <w:rFonts w:eastAsia="Calibri" w:cs="Arial"/>
                <w:color w:val="000000"/>
                <w:sz w:val="18"/>
                <w:szCs w:val="18"/>
                <w:lang w:val="en-AU" w:eastAsia="en-US"/>
              </w:rPr>
              <w:t> </w:t>
            </w:r>
          </w:p>
        </w:tc>
        <w:tc>
          <w:tcPr>
            <w:tcW w:w="1134" w:type="dxa"/>
            <w:tcBorders>
              <w:top w:val="nil"/>
              <w:left w:val="nil"/>
              <w:bottom w:val="single" w:sz="8" w:space="0" w:color="000000"/>
              <w:right w:val="single" w:sz="8" w:space="0" w:color="000000"/>
            </w:tcBorders>
            <w:shd w:val="clear" w:color="auto" w:fill="auto"/>
          </w:tcPr>
          <w:p w14:paraId="1F20D520" w14:textId="77777777" w:rsidR="005D7373" w:rsidRPr="000E1D4F" w:rsidRDefault="005D7373" w:rsidP="005D7373">
            <w:pPr>
              <w:spacing w:before="60" w:after="60"/>
              <w:jc w:val="both"/>
              <w:rPr>
                <w:rFonts w:eastAsia="Calibri" w:cs="Arial"/>
                <w:b/>
                <w:bCs/>
                <w:color w:val="000000"/>
                <w:sz w:val="18"/>
                <w:szCs w:val="18"/>
                <w:lang w:val="en-AU" w:eastAsia="en-US"/>
              </w:rPr>
            </w:pPr>
            <w:r w:rsidRPr="000E1D4F">
              <w:rPr>
                <w:rFonts w:eastAsia="Calibri" w:cs="Arial"/>
                <w:b/>
                <w:bCs/>
                <w:color w:val="A6A6A6"/>
                <w:sz w:val="18"/>
                <w:szCs w:val="18"/>
                <w:lang w:val="en-AU" w:eastAsia="en-US"/>
              </w:rPr>
              <w:t>NEWOBJ</w:t>
            </w:r>
          </w:p>
        </w:tc>
        <w:tc>
          <w:tcPr>
            <w:tcW w:w="7230" w:type="dxa"/>
            <w:tcBorders>
              <w:top w:val="nil"/>
              <w:left w:val="nil"/>
              <w:bottom w:val="single" w:sz="8" w:space="0" w:color="000000"/>
              <w:right w:val="single" w:sz="8" w:space="0" w:color="000000"/>
            </w:tcBorders>
            <w:shd w:val="clear" w:color="auto" w:fill="auto"/>
          </w:tcPr>
          <w:p w14:paraId="499CE2DF" w14:textId="600F12F2" w:rsidR="005D7373" w:rsidRPr="000E1D4F" w:rsidRDefault="005D7373" w:rsidP="00CE0E32">
            <w:pPr>
              <w:spacing w:before="60" w:after="60"/>
              <w:jc w:val="both"/>
              <w:rPr>
                <w:rFonts w:eastAsia="Calibri" w:cs="Arial"/>
                <w:sz w:val="18"/>
                <w:szCs w:val="18"/>
                <w:lang w:val="en-AU" w:eastAsia="en-US"/>
              </w:rPr>
            </w:pPr>
            <w:r w:rsidRPr="000E1D4F">
              <w:rPr>
                <w:rFonts w:eastAsia="Calibri" w:cs="Arial"/>
                <w:color w:val="000000"/>
                <w:sz w:val="18"/>
                <w:szCs w:val="18"/>
                <w:lang w:val="en-AU" w:eastAsia="en-US"/>
              </w:rPr>
              <w:t>1</w:t>
            </w:r>
            <w:r w:rsidRPr="000E1D4F">
              <w:rPr>
                <w:rFonts w:eastAsia="Calibri" w:cs="Arial"/>
                <w:b/>
                <w:dstrike/>
                <w:color w:val="FF0000"/>
                <w:sz w:val="18"/>
                <w:szCs w:val="18"/>
                <w:lang w:val="en-AU" w:eastAsia="en-US"/>
              </w:rPr>
              <w:t>-2-3-4</w:t>
            </w:r>
            <w:r w:rsidRPr="000E1D4F">
              <w:rPr>
                <w:rFonts w:eastAsia="Calibri" w:cs="Arial"/>
                <w:color w:val="000000"/>
                <w:sz w:val="18"/>
                <w:szCs w:val="18"/>
                <w:lang w:val="en-AU" w:eastAsia="en-US"/>
              </w:rPr>
              <w:t>-5</w:t>
            </w:r>
            <w:r w:rsidRPr="000E1D4F">
              <w:rPr>
                <w:rFonts w:eastAsia="Calibri" w:cs="Arial"/>
                <w:b/>
                <w:dstrike/>
                <w:color w:val="FF0000"/>
                <w:sz w:val="18"/>
                <w:szCs w:val="18"/>
                <w:lang w:val="en-AU" w:eastAsia="en-US"/>
              </w:rPr>
              <w:t>-6</w:t>
            </w:r>
            <w:r w:rsidRPr="000E1D4F">
              <w:rPr>
                <w:rFonts w:eastAsia="Calibri" w:cs="Arial"/>
                <w:color w:val="000000"/>
                <w:sz w:val="18"/>
                <w:szCs w:val="18"/>
                <w:lang w:val="en-AU" w:eastAsia="en-US"/>
              </w:rPr>
              <w:t>-7</w:t>
            </w:r>
            <w:r w:rsidRPr="000E1D4F">
              <w:rPr>
                <w:rFonts w:eastAsia="Calibri" w:cs="Arial"/>
                <w:b/>
                <w:dstrike/>
                <w:color w:val="FF0000"/>
                <w:sz w:val="18"/>
                <w:szCs w:val="18"/>
                <w:lang w:val="en-AU" w:eastAsia="en-US"/>
              </w:rPr>
              <w:t>-8-9-11-12-13-14-15-16-17-18</w:t>
            </w:r>
            <w:r w:rsidRPr="000E1D4F">
              <w:rPr>
                <w:rFonts w:eastAsia="Calibri" w:cs="Arial"/>
                <w:sz w:val="18"/>
                <w:szCs w:val="18"/>
                <w:lang w:val="en-AU" w:eastAsia="en-US"/>
              </w:rPr>
              <w:t xml:space="preserve">     [Converts to </w:t>
            </w:r>
            <w:r w:rsidRPr="000E1D4F">
              <w:rPr>
                <w:rFonts w:eastAsia="Calibri" w:cs="Arial"/>
                <w:b/>
                <w:sz w:val="18"/>
                <w:szCs w:val="18"/>
                <w:lang w:val="en-AU" w:eastAsia="en-US"/>
              </w:rPr>
              <w:t>status</w:t>
            </w:r>
            <w:r w:rsidRPr="000E1D4F">
              <w:rPr>
                <w:rFonts w:eastAsia="Calibri" w:cs="Arial"/>
                <w:sz w:val="18"/>
                <w:szCs w:val="18"/>
                <w:lang w:val="en-AU" w:eastAsia="en-US"/>
              </w:rPr>
              <w:t xml:space="preserve"> </w:t>
            </w:r>
            <w:del w:id="1849" w:author="Teh Stand" w:date="2021-07-20T12:15:00Z">
              <w:r w:rsidRPr="000E1D4F" w:rsidDel="00CE0E32">
                <w:rPr>
                  <w:rFonts w:eastAsia="Calibri" w:cs="Arial"/>
                  <w:sz w:val="18"/>
                  <w:szCs w:val="18"/>
                  <w:lang w:val="en-AU" w:eastAsia="en-US"/>
                </w:rPr>
                <w:delText xml:space="preserve">for </w:delText>
              </w:r>
            </w:del>
            <w:ins w:id="1850" w:author="Teh Stand" w:date="2021-07-20T12:15:00Z">
              <w:r w:rsidR="00CE0E32">
                <w:rPr>
                  <w:rFonts w:eastAsia="Calibri" w:cs="Arial"/>
                  <w:sz w:val="18"/>
                  <w:szCs w:val="18"/>
                  <w:lang w:val="en-AU" w:eastAsia="en-US"/>
                </w:rPr>
                <w:t>on</w:t>
              </w:r>
              <w:r w:rsidR="00CE0E32" w:rsidRPr="000E1D4F">
                <w:rPr>
                  <w:rFonts w:eastAsia="Calibri" w:cs="Arial"/>
                  <w:sz w:val="18"/>
                  <w:szCs w:val="18"/>
                  <w:lang w:val="en-AU" w:eastAsia="en-US"/>
                </w:rPr>
                <w:t xml:space="preserve"> </w:t>
              </w:r>
            </w:ins>
            <w:r w:rsidRPr="000E1D4F">
              <w:rPr>
                <w:rFonts w:eastAsia="Calibri" w:cs="Arial"/>
                <w:sz w:val="18"/>
                <w:szCs w:val="18"/>
                <w:lang w:val="en-AU" w:eastAsia="en-US"/>
              </w:rPr>
              <w:t xml:space="preserve">new feature </w:t>
            </w:r>
            <w:r w:rsidRPr="000E1D4F">
              <w:rPr>
                <w:rFonts w:eastAsia="Calibri" w:cs="Arial"/>
                <w:b/>
                <w:sz w:val="18"/>
                <w:szCs w:val="18"/>
                <w:lang w:val="en-AU" w:eastAsia="en-US"/>
              </w:rPr>
              <w:t>Virtual AIS Aid to Navigation</w:t>
            </w:r>
            <w:r w:rsidRPr="000E1D4F">
              <w:rPr>
                <w:rFonts w:eastAsia="Calibri" w:cs="Arial"/>
                <w:sz w:val="18"/>
                <w:szCs w:val="18"/>
                <w:lang w:val="en-AU" w:eastAsia="en-US"/>
              </w:rPr>
              <w:t>]</w:t>
            </w:r>
          </w:p>
        </w:tc>
      </w:tr>
      <w:tr w:rsidR="005D7373" w:rsidRPr="005D7373" w14:paraId="1A9E309E" w14:textId="77777777" w:rsidTr="002C587A">
        <w:trPr>
          <w:cantSplit/>
          <w:trHeight w:val="272"/>
          <w:jc w:val="center"/>
        </w:trPr>
        <w:tc>
          <w:tcPr>
            <w:tcW w:w="1134" w:type="dxa"/>
            <w:tcBorders>
              <w:top w:val="nil"/>
              <w:left w:val="single" w:sz="8" w:space="0" w:color="000000"/>
              <w:bottom w:val="single" w:sz="8" w:space="0" w:color="000000"/>
              <w:right w:val="single" w:sz="8" w:space="0" w:color="000000"/>
            </w:tcBorders>
            <w:shd w:val="clear" w:color="auto" w:fill="auto"/>
          </w:tcPr>
          <w:p w14:paraId="1907013F" w14:textId="77777777" w:rsidR="005D7373" w:rsidRPr="000E1D4F" w:rsidRDefault="005D7373" w:rsidP="005D7373">
            <w:pPr>
              <w:spacing w:before="60" w:after="60"/>
              <w:rPr>
                <w:rFonts w:eastAsia="Calibri" w:cs="Arial"/>
                <w:color w:val="000000"/>
                <w:sz w:val="18"/>
                <w:szCs w:val="18"/>
                <w:lang w:val="en-AU" w:eastAsia="en-US"/>
              </w:rPr>
            </w:pPr>
            <w:r w:rsidRPr="000E1D4F">
              <w:rPr>
                <w:rFonts w:eastAsia="Calibri" w:cs="Arial"/>
                <w:color w:val="000000"/>
                <w:sz w:val="18"/>
                <w:szCs w:val="18"/>
                <w:lang w:val="en-AU" w:eastAsia="en-US"/>
              </w:rPr>
              <w:t> </w:t>
            </w:r>
          </w:p>
        </w:tc>
        <w:tc>
          <w:tcPr>
            <w:tcW w:w="1134" w:type="dxa"/>
            <w:tcBorders>
              <w:top w:val="nil"/>
              <w:left w:val="nil"/>
              <w:bottom w:val="single" w:sz="8" w:space="0" w:color="000000"/>
              <w:right w:val="single" w:sz="8" w:space="0" w:color="000000"/>
            </w:tcBorders>
            <w:shd w:val="clear" w:color="auto" w:fill="auto"/>
          </w:tcPr>
          <w:p w14:paraId="3CC7839C" w14:textId="77777777" w:rsidR="005D7373" w:rsidRPr="000E1D4F" w:rsidRDefault="005D7373" w:rsidP="005D7373">
            <w:pPr>
              <w:spacing w:before="60" w:after="60"/>
              <w:rPr>
                <w:rFonts w:eastAsia="Calibri" w:cs="Arial"/>
                <w:b/>
                <w:bCs/>
                <w:color w:val="000000"/>
                <w:sz w:val="18"/>
                <w:szCs w:val="18"/>
                <w:lang w:val="en-AU" w:eastAsia="en-US"/>
              </w:rPr>
            </w:pPr>
            <w:r w:rsidRPr="000E1D4F">
              <w:rPr>
                <w:rFonts w:eastAsia="Calibri" w:cs="Arial"/>
                <w:b/>
                <w:bCs/>
                <w:color w:val="000000"/>
                <w:sz w:val="18"/>
                <w:szCs w:val="18"/>
                <w:lang w:val="en-AU" w:eastAsia="en-US"/>
              </w:rPr>
              <w:t>OBSTRN</w:t>
            </w:r>
          </w:p>
        </w:tc>
        <w:tc>
          <w:tcPr>
            <w:tcW w:w="7230" w:type="dxa"/>
            <w:tcBorders>
              <w:top w:val="nil"/>
              <w:left w:val="nil"/>
              <w:bottom w:val="single" w:sz="8" w:space="0" w:color="000000"/>
              <w:right w:val="single" w:sz="8" w:space="0" w:color="000000"/>
            </w:tcBorders>
            <w:shd w:val="clear" w:color="auto" w:fill="auto"/>
          </w:tcPr>
          <w:p w14:paraId="4D10DA94" w14:textId="77777777" w:rsidR="005D7373" w:rsidRPr="000E1D4F" w:rsidRDefault="005D7373" w:rsidP="005D7373">
            <w:pPr>
              <w:spacing w:before="60" w:after="60"/>
              <w:rPr>
                <w:rFonts w:eastAsia="Calibri" w:cs="Arial"/>
                <w:color w:val="000000"/>
                <w:sz w:val="18"/>
                <w:szCs w:val="18"/>
                <w:lang w:val="en-AU" w:eastAsia="en-US"/>
              </w:rPr>
            </w:pPr>
            <w:r w:rsidRPr="000E1D4F">
              <w:rPr>
                <w:rFonts w:eastAsia="Calibri" w:cs="Arial"/>
                <w:color w:val="000000"/>
                <w:sz w:val="18"/>
                <w:szCs w:val="18"/>
                <w:lang w:val="en-AU" w:eastAsia="en-US"/>
              </w:rPr>
              <w:t>1-4-5-7-8-13-18</w:t>
            </w:r>
            <w:r w:rsidRPr="000E1D4F">
              <w:rPr>
                <w:rFonts w:eastAsia="Calibri" w:cs="Arial"/>
                <w:b/>
                <w:color w:val="0000FF"/>
                <w:sz w:val="18"/>
                <w:szCs w:val="18"/>
                <w:lang w:val="en-AU" w:eastAsia="en-US"/>
              </w:rPr>
              <w:t>-28</w:t>
            </w:r>
          </w:p>
        </w:tc>
      </w:tr>
      <w:tr w:rsidR="005D7373" w:rsidRPr="005D7373" w14:paraId="7229BEF5" w14:textId="77777777" w:rsidTr="002C587A">
        <w:trPr>
          <w:cantSplit/>
          <w:trHeight w:val="272"/>
          <w:jc w:val="center"/>
        </w:trPr>
        <w:tc>
          <w:tcPr>
            <w:tcW w:w="1134" w:type="dxa"/>
            <w:tcBorders>
              <w:top w:val="nil"/>
              <w:left w:val="single" w:sz="8" w:space="0" w:color="000000"/>
              <w:bottom w:val="single" w:sz="4" w:space="0" w:color="auto"/>
              <w:right w:val="single" w:sz="8" w:space="0" w:color="000000"/>
            </w:tcBorders>
            <w:shd w:val="clear" w:color="auto" w:fill="auto"/>
          </w:tcPr>
          <w:p w14:paraId="41BBD080" w14:textId="77777777" w:rsidR="005D7373" w:rsidRPr="000E1D4F" w:rsidRDefault="005D7373" w:rsidP="005D7373">
            <w:pPr>
              <w:spacing w:before="60" w:after="60"/>
              <w:rPr>
                <w:rFonts w:eastAsia="Calibri" w:cs="Arial"/>
                <w:color w:val="000000"/>
                <w:sz w:val="18"/>
                <w:szCs w:val="18"/>
                <w:lang w:val="en-AU" w:eastAsia="en-US"/>
              </w:rPr>
            </w:pPr>
            <w:r w:rsidRPr="000E1D4F">
              <w:rPr>
                <w:rFonts w:eastAsia="Calibri" w:cs="Arial"/>
                <w:color w:val="000000"/>
                <w:sz w:val="18"/>
                <w:szCs w:val="18"/>
                <w:lang w:val="en-AU" w:eastAsia="en-US"/>
              </w:rPr>
              <w:t> </w:t>
            </w:r>
          </w:p>
        </w:tc>
        <w:tc>
          <w:tcPr>
            <w:tcW w:w="1134" w:type="dxa"/>
            <w:tcBorders>
              <w:top w:val="nil"/>
              <w:left w:val="nil"/>
              <w:bottom w:val="single" w:sz="4" w:space="0" w:color="auto"/>
              <w:right w:val="single" w:sz="8" w:space="0" w:color="000000"/>
            </w:tcBorders>
            <w:shd w:val="clear" w:color="auto" w:fill="auto"/>
          </w:tcPr>
          <w:p w14:paraId="5D3A93B1" w14:textId="77777777" w:rsidR="005D7373" w:rsidRPr="000E1D4F" w:rsidRDefault="005D7373" w:rsidP="005D7373">
            <w:pPr>
              <w:spacing w:before="60" w:after="60"/>
              <w:rPr>
                <w:rFonts w:eastAsia="Calibri" w:cs="Arial"/>
                <w:b/>
                <w:bCs/>
                <w:color w:val="000000"/>
                <w:sz w:val="18"/>
                <w:szCs w:val="18"/>
                <w:lang w:val="en-AU" w:eastAsia="en-US"/>
              </w:rPr>
            </w:pPr>
            <w:r w:rsidRPr="000E1D4F">
              <w:rPr>
                <w:rFonts w:eastAsia="Calibri" w:cs="Arial"/>
                <w:b/>
                <w:bCs/>
                <w:color w:val="000000"/>
                <w:sz w:val="18"/>
                <w:szCs w:val="18"/>
                <w:lang w:val="en-AU" w:eastAsia="en-US"/>
              </w:rPr>
              <w:t>OFSPLF</w:t>
            </w:r>
          </w:p>
        </w:tc>
        <w:tc>
          <w:tcPr>
            <w:tcW w:w="7230" w:type="dxa"/>
            <w:tcBorders>
              <w:top w:val="nil"/>
              <w:left w:val="nil"/>
              <w:bottom w:val="single" w:sz="4" w:space="0" w:color="auto"/>
              <w:right w:val="single" w:sz="8" w:space="0" w:color="000000"/>
            </w:tcBorders>
            <w:shd w:val="clear" w:color="auto" w:fill="auto"/>
          </w:tcPr>
          <w:p w14:paraId="2B40DB4C" w14:textId="77777777" w:rsidR="005D7373" w:rsidRPr="000E1D4F" w:rsidRDefault="005D7373" w:rsidP="005D7373">
            <w:pPr>
              <w:spacing w:before="60" w:after="60"/>
              <w:rPr>
                <w:rFonts w:eastAsia="Calibri" w:cs="Arial"/>
                <w:color w:val="000000"/>
                <w:sz w:val="18"/>
                <w:szCs w:val="18"/>
                <w:lang w:val="en-AU" w:eastAsia="en-US"/>
              </w:rPr>
            </w:pPr>
            <w:r w:rsidRPr="000E1D4F">
              <w:rPr>
                <w:rFonts w:eastAsia="Calibri" w:cs="Arial"/>
                <w:color w:val="000000"/>
                <w:sz w:val="18"/>
                <w:szCs w:val="18"/>
                <w:lang w:val="en-AU" w:eastAsia="en-US"/>
              </w:rPr>
              <w:t>1-2-4-7-8-12</w:t>
            </w:r>
            <w:r w:rsidRPr="000E1D4F">
              <w:rPr>
                <w:rFonts w:eastAsia="Calibri" w:cs="Arial"/>
                <w:b/>
                <w:dstrike/>
                <w:color w:val="FF0000"/>
                <w:sz w:val="18"/>
                <w:szCs w:val="18"/>
                <w:lang w:val="en-AU" w:eastAsia="en-US"/>
              </w:rPr>
              <w:t>-16-17</w:t>
            </w:r>
            <w:r w:rsidRPr="000E1D4F">
              <w:rPr>
                <w:rFonts w:eastAsia="Calibri" w:cs="Arial"/>
                <w:b/>
                <w:color w:val="0000FF"/>
                <w:sz w:val="18"/>
                <w:szCs w:val="18"/>
                <w:lang w:val="en-AU" w:eastAsia="en-US"/>
              </w:rPr>
              <w:t>-28</w:t>
            </w:r>
          </w:p>
        </w:tc>
      </w:tr>
      <w:tr w:rsidR="005D7373" w:rsidRPr="005D7373" w14:paraId="690BE2F2" w14:textId="77777777" w:rsidTr="002C587A">
        <w:trPr>
          <w:cantSplit/>
          <w:trHeight w:val="272"/>
          <w:jc w:val="center"/>
        </w:trPr>
        <w:tc>
          <w:tcPr>
            <w:tcW w:w="1134" w:type="dxa"/>
            <w:tcBorders>
              <w:top w:val="single" w:sz="4" w:space="0" w:color="auto"/>
              <w:left w:val="single" w:sz="4" w:space="0" w:color="auto"/>
              <w:bottom w:val="single" w:sz="4" w:space="0" w:color="auto"/>
              <w:right w:val="single" w:sz="4" w:space="0" w:color="auto"/>
            </w:tcBorders>
            <w:shd w:val="clear" w:color="auto" w:fill="auto"/>
          </w:tcPr>
          <w:p w14:paraId="468FC0BA" w14:textId="77777777" w:rsidR="005D7373" w:rsidRPr="000E1D4F" w:rsidRDefault="005D7373" w:rsidP="005D7373">
            <w:pPr>
              <w:spacing w:before="60" w:after="60"/>
              <w:rPr>
                <w:rFonts w:eastAsia="Calibri" w:cs="Arial"/>
                <w:color w:val="000000"/>
                <w:sz w:val="18"/>
                <w:szCs w:val="18"/>
                <w:lang w:val="en-AU" w:eastAsia="en-US"/>
              </w:rPr>
            </w:pPr>
            <w:r w:rsidRPr="000E1D4F">
              <w:rPr>
                <w:rFonts w:eastAsia="Calibri" w:cs="Arial"/>
                <w:color w:val="000000"/>
                <w:sz w:val="18"/>
                <w:szCs w:val="18"/>
                <w:lang w:val="en-AU" w:eastAsia="en-US"/>
              </w:rPr>
              <w:t> </w:t>
            </w:r>
          </w:p>
        </w:tc>
        <w:tc>
          <w:tcPr>
            <w:tcW w:w="1134" w:type="dxa"/>
            <w:tcBorders>
              <w:top w:val="single" w:sz="4" w:space="0" w:color="auto"/>
              <w:left w:val="single" w:sz="4" w:space="0" w:color="auto"/>
              <w:bottom w:val="single" w:sz="4" w:space="0" w:color="auto"/>
              <w:right w:val="single" w:sz="4" w:space="0" w:color="auto"/>
            </w:tcBorders>
            <w:shd w:val="clear" w:color="auto" w:fill="auto"/>
          </w:tcPr>
          <w:p w14:paraId="13E18600" w14:textId="77777777" w:rsidR="005D7373" w:rsidRPr="000E1D4F" w:rsidRDefault="005D7373" w:rsidP="005D7373">
            <w:pPr>
              <w:spacing w:before="60" w:after="60"/>
              <w:rPr>
                <w:rFonts w:eastAsia="Calibri" w:cs="Arial"/>
                <w:b/>
                <w:bCs/>
                <w:color w:val="000000"/>
                <w:sz w:val="18"/>
                <w:szCs w:val="18"/>
                <w:lang w:val="en-AU" w:eastAsia="en-US"/>
              </w:rPr>
            </w:pPr>
            <w:r w:rsidRPr="000E1D4F">
              <w:rPr>
                <w:rFonts w:eastAsia="Calibri" w:cs="Arial"/>
                <w:b/>
                <w:bCs/>
                <w:color w:val="000000"/>
                <w:sz w:val="18"/>
                <w:szCs w:val="18"/>
                <w:lang w:val="en-AU" w:eastAsia="en-US"/>
              </w:rPr>
              <w:t>OSPARE</w:t>
            </w:r>
          </w:p>
        </w:tc>
        <w:tc>
          <w:tcPr>
            <w:tcW w:w="7230" w:type="dxa"/>
            <w:tcBorders>
              <w:top w:val="single" w:sz="4" w:space="0" w:color="auto"/>
              <w:left w:val="single" w:sz="4" w:space="0" w:color="auto"/>
              <w:bottom w:val="single" w:sz="4" w:space="0" w:color="auto"/>
              <w:right w:val="single" w:sz="4" w:space="0" w:color="auto"/>
            </w:tcBorders>
            <w:shd w:val="clear" w:color="auto" w:fill="auto"/>
          </w:tcPr>
          <w:p w14:paraId="4DDE6D17" w14:textId="77777777" w:rsidR="005D7373" w:rsidRPr="000E1D4F" w:rsidRDefault="005D7373" w:rsidP="005D7373">
            <w:pPr>
              <w:spacing w:before="60" w:after="60"/>
              <w:rPr>
                <w:rFonts w:eastAsia="Calibri" w:cs="Arial"/>
                <w:color w:val="000000"/>
                <w:sz w:val="18"/>
                <w:szCs w:val="18"/>
                <w:lang w:val="en-AU" w:eastAsia="en-US"/>
              </w:rPr>
            </w:pPr>
            <w:r w:rsidRPr="000E1D4F">
              <w:rPr>
                <w:rFonts w:eastAsia="Calibri" w:cs="Arial"/>
                <w:color w:val="000000"/>
                <w:sz w:val="18"/>
                <w:szCs w:val="18"/>
                <w:lang w:val="en-AU" w:eastAsia="en-US"/>
              </w:rPr>
              <w:t>1-4-7-8-12</w:t>
            </w:r>
            <w:r w:rsidRPr="000E1D4F">
              <w:rPr>
                <w:rFonts w:eastAsia="Calibri" w:cs="Arial"/>
                <w:b/>
                <w:color w:val="0000FF"/>
                <w:sz w:val="18"/>
                <w:szCs w:val="18"/>
                <w:lang w:val="en-AU" w:eastAsia="en-US"/>
              </w:rPr>
              <w:t>-28</w:t>
            </w:r>
          </w:p>
        </w:tc>
      </w:tr>
      <w:tr w:rsidR="005D7373" w:rsidRPr="005D7373" w14:paraId="54A84D73" w14:textId="77777777" w:rsidTr="002C587A">
        <w:trPr>
          <w:cantSplit/>
          <w:trHeight w:val="272"/>
          <w:jc w:val="center"/>
        </w:trPr>
        <w:tc>
          <w:tcPr>
            <w:tcW w:w="1134" w:type="dxa"/>
            <w:tcBorders>
              <w:top w:val="single" w:sz="4" w:space="0" w:color="auto"/>
              <w:left w:val="single" w:sz="4" w:space="0" w:color="auto"/>
              <w:bottom w:val="single" w:sz="4" w:space="0" w:color="auto"/>
              <w:right w:val="single" w:sz="4" w:space="0" w:color="auto"/>
            </w:tcBorders>
            <w:shd w:val="clear" w:color="auto" w:fill="auto"/>
          </w:tcPr>
          <w:p w14:paraId="080E44B8" w14:textId="77777777" w:rsidR="005D7373" w:rsidRPr="000E1D4F" w:rsidRDefault="005D7373" w:rsidP="005D7373">
            <w:pPr>
              <w:spacing w:before="60" w:after="60"/>
              <w:rPr>
                <w:rFonts w:eastAsia="Calibri" w:cs="Arial"/>
                <w:color w:val="000000"/>
                <w:sz w:val="18"/>
                <w:szCs w:val="18"/>
                <w:lang w:val="en-AU" w:eastAsia="en-US"/>
              </w:rPr>
            </w:pPr>
            <w:r w:rsidRPr="000E1D4F">
              <w:rPr>
                <w:rFonts w:eastAsia="Calibri" w:cs="Arial"/>
                <w:color w:val="000000"/>
                <w:sz w:val="18"/>
                <w:szCs w:val="18"/>
                <w:lang w:val="en-AU" w:eastAsia="en-US"/>
              </w:rPr>
              <w:t> </w:t>
            </w:r>
          </w:p>
        </w:tc>
        <w:tc>
          <w:tcPr>
            <w:tcW w:w="1134" w:type="dxa"/>
            <w:tcBorders>
              <w:top w:val="single" w:sz="4" w:space="0" w:color="auto"/>
              <w:left w:val="single" w:sz="4" w:space="0" w:color="auto"/>
              <w:bottom w:val="single" w:sz="4" w:space="0" w:color="auto"/>
              <w:right w:val="single" w:sz="4" w:space="0" w:color="auto"/>
            </w:tcBorders>
            <w:shd w:val="clear" w:color="auto" w:fill="auto"/>
          </w:tcPr>
          <w:p w14:paraId="266F026A" w14:textId="77777777" w:rsidR="005D7373" w:rsidRPr="000E1D4F" w:rsidRDefault="005D7373" w:rsidP="005D7373">
            <w:pPr>
              <w:spacing w:before="60" w:after="60"/>
              <w:rPr>
                <w:rFonts w:eastAsia="Calibri" w:cs="Arial"/>
                <w:b/>
                <w:bCs/>
                <w:color w:val="000000"/>
                <w:sz w:val="18"/>
                <w:szCs w:val="18"/>
                <w:lang w:val="en-AU" w:eastAsia="en-US"/>
              </w:rPr>
            </w:pPr>
            <w:r w:rsidRPr="000E1D4F">
              <w:rPr>
                <w:rFonts w:eastAsia="Calibri" w:cs="Arial"/>
                <w:b/>
                <w:bCs/>
                <w:color w:val="000000"/>
                <w:sz w:val="18"/>
                <w:szCs w:val="18"/>
                <w:lang w:val="en-AU" w:eastAsia="en-US"/>
              </w:rPr>
              <w:t>OILBAR</w:t>
            </w:r>
          </w:p>
        </w:tc>
        <w:tc>
          <w:tcPr>
            <w:tcW w:w="7230" w:type="dxa"/>
            <w:tcBorders>
              <w:top w:val="single" w:sz="4" w:space="0" w:color="auto"/>
              <w:left w:val="single" w:sz="4" w:space="0" w:color="auto"/>
              <w:bottom w:val="single" w:sz="4" w:space="0" w:color="auto"/>
              <w:right w:val="single" w:sz="4" w:space="0" w:color="auto"/>
            </w:tcBorders>
            <w:shd w:val="clear" w:color="auto" w:fill="auto"/>
          </w:tcPr>
          <w:p w14:paraId="0BBC5F7F" w14:textId="77777777" w:rsidR="005D7373" w:rsidRPr="000E1D4F" w:rsidRDefault="005D7373" w:rsidP="005D7373">
            <w:pPr>
              <w:spacing w:before="60" w:after="60"/>
              <w:rPr>
                <w:rFonts w:eastAsia="Calibri" w:cs="Arial"/>
                <w:color w:val="000000"/>
                <w:sz w:val="18"/>
                <w:szCs w:val="18"/>
                <w:lang w:val="en-AU" w:eastAsia="en-US"/>
              </w:rPr>
            </w:pPr>
            <w:r w:rsidRPr="000E1D4F">
              <w:rPr>
                <w:rFonts w:eastAsia="Calibri" w:cs="Arial"/>
                <w:color w:val="000000"/>
                <w:sz w:val="18"/>
                <w:szCs w:val="18"/>
                <w:lang w:val="en-AU" w:eastAsia="en-US"/>
              </w:rPr>
              <w:t>1-2-4</w:t>
            </w:r>
            <w:r w:rsidRPr="000E1D4F">
              <w:rPr>
                <w:rFonts w:eastAsia="Calibri" w:cs="Arial"/>
                <w:b/>
                <w:color w:val="FF0000"/>
                <w:sz w:val="18"/>
                <w:szCs w:val="18"/>
                <w:lang w:val="en-AU" w:eastAsia="en-US"/>
              </w:rPr>
              <w:t>-5</w:t>
            </w:r>
            <w:r w:rsidRPr="000E1D4F">
              <w:rPr>
                <w:rFonts w:eastAsia="Calibri" w:cs="Arial"/>
                <w:color w:val="000000"/>
                <w:sz w:val="18"/>
                <w:szCs w:val="18"/>
                <w:lang w:val="en-AU" w:eastAsia="en-US"/>
              </w:rPr>
              <w:t>-7-8</w:t>
            </w:r>
          </w:p>
        </w:tc>
      </w:tr>
      <w:tr w:rsidR="005D7373" w:rsidRPr="005D7373" w14:paraId="69672AEF" w14:textId="77777777" w:rsidTr="002C587A">
        <w:trPr>
          <w:cantSplit/>
          <w:trHeight w:val="272"/>
          <w:jc w:val="center"/>
        </w:trPr>
        <w:tc>
          <w:tcPr>
            <w:tcW w:w="1134" w:type="dxa"/>
            <w:tcBorders>
              <w:top w:val="single" w:sz="4" w:space="0" w:color="auto"/>
              <w:left w:val="single" w:sz="8" w:space="0" w:color="000000"/>
              <w:bottom w:val="single" w:sz="8" w:space="0" w:color="000000"/>
              <w:right w:val="single" w:sz="8" w:space="0" w:color="000000"/>
            </w:tcBorders>
            <w:shd w:val="clear" w:color="auto" w:fill="auto"/>
          </w:tcPr>
          <w:p w14:paraId="57B00519" w14:textId="77777777" w:rsidR="005D7373" w:rsidRPr="000E1D4F" w:rsidRDefault="005D7373" w:rsidP="005D7373">
            <w:pPr>
              <w:spacing w:before="60" w:after="60"/>
              <w:rPr>
                <w:rFonts w:eastAsia="Calibri" w:cs="Arial"/>
                <w:color w:val="000000"/>
                <w:sz w:val="18"/>
                <w:szCs w:val="18"/>
                <w:lang w:val="en-AU" w:eastAsia="en-US"/>
              </w:rPr>
            </w:pPr>
            <w:r w:rsidRPr="000E1D4F">
              <w:rPr>
                <w:rFonts w:eastAsia="Calibri" w:cs="Arial"/>
                <w:color w:val="000000"/>
                <w:sz w:val="18"/>
                <w:szCs w:val="18"/>
                <w:lang w:val="en-AU" w:eastAsia="en-US"/>
              </w:rPr>
              <w:t> </w:t>
            </w:r>
          </w:p>
        </w:tc>
        <w:tc>
          <w:tcPr>
            <w:tcW w:w="1134" w:type="dxa"/>
            <w:tcBorders>
              <w:top w:val="single" w:sz="4" w:space="0" w:color="auto"/>
              <w:left w:val="nil"/>
              <w:bottom w:val="single" w:sz="8" w:space="0" w:color="000000"/>
              <w:right w:val="single" w:sz="8" w:space="0" w:color="000000"/>
            </w:tcBorders>
            <w:shd w:val="clear" w:color="auto" w:fill="auto"/>
          </w:tcPr>
          <w:p w14:paraId="16C0857F" w14:textId="77777777" w:rsidR="005D7373" w:rsidRPr="000E1D4F" w:rsidRDefault="005D7373" w:rsidP="005D7373">
            <w:pPr>
              <w:spacing w:before="60" w:after="60"/>
              <w:rPr>
                <w:rFonts w:eastAsia="Calibri" w:cs="Arial"/>
                <w:b/>
                <w:bCs/>
                <w:color w:val="000000"/>
                <w:sz w:val="18"/>
                <w:szCs w:val="18"/>
                <w:lang w:val="en-AU" w:eastAsia="en-US"/>
              </w:rPr>
            </w:pPr>
            <w:r w:rsidRPr="000E1D4F">
              <w:rPr>
                <w:rFonts w:eastAsia="Calibri" w:cs="Arial"/>
                <w:b/>
                <w:bCs/>
                <w:color w:val="000000"/>
                <w:sz w:val="18"/>
                <w:szCs w:val="18"/>
                <w:lang w:val="en-AU" w:eastAsia="en-US"/>
              </w:rPr>
              <w:t>PILBOP</w:t>
            </w:r>
          </w:p>
        </w:tc>
        <w:tc>
          <w:tcPr>
            <w:tcW w:w="7230" w:type="dxa"/>
            <w:tcBorders>
              <w:top w:val="single" w:sz="4" w:space="0" w:color="auto"/>
              <w:left w:val="nil"/>
              <w:bottom w:val="single" w:sz="8" w:space="0" w:color="000000"/>
              <w:right w:val="single" w:sz="8" w:space="0" w:color="000000"/>
            </w:tcBorders>
            <w:shd w:val="clear" w:color="auto" w:fill="auto"/>
          </w:tcPr>
          <w:p w14:paraId="72CE24D0" w14:textId="77777777" w:rsidR="005D7373" w:rsidRPr="000E1D4F" w:rsidRDefault="005D7373" w:rsidP="005D7373">
            <w:pPr>
              <w:spacing w:before="60" w:after="60"/>
              <w:rPr>
                <w:rFonts w:eastAsia="Calibri" w:cs="Arial"/>
                <w:color w:val="000000"/>
                <w:sz w:val="18"/>
                <w:szCs w:val="18"/>
                <w:lang w:val="en-AU" w:eastAsia="en-US"/>
              </w:rPr>
            </w:pPr>
            <w:r w:rsidRPr="000E1D4F">
              <w:rPr>
                <w:rFonts w:eastAsia="Calibri" w:cs="Arial"/>
                <w:color w:val="000000"/>
                <w:sz w:val="18"/>
                <w:szCs w:val="18"/>
                <w:lang w:val="en-AU" w:eastAsia="en-US"/>
              </w:rPr>
              <w:t>1-2</w:t>
            </w:r>
            <w:r w:rsidRPr="000E1D4F">
              <w:rPr>
                <w:rFonts w:eastAsia="Calibri" w:cs="Arial"/>
                <w:b/>
                <w:dstrike/>
                <w:color w:val="FF0000"/>
                <w:sz w:val="18"/>
                <w:szCs w:val="18"/>
                <w:lang w:val="en-AU" w:eastAsia="en-US"/>
              </w:rPr>
              <w:t>-3</w:t>
            </w:r>
            <w:r w:rsidRPr="000E1D4F">
              <w:rPr>
                <w:rFonts w:eastAsia="Calibri" w:cs="Arial"/>
                <w:color w:val="000000"/>
                <w:sz w:val="18"/>
                <w:szCs w:val="18"/>
                <w:lang w:val="en-AU" w:eastAsia="en-US"/>
              </w:rPr>
              <w:t>-5-6-9-16-17</w:t>
            </w:r>
            <w:r w:rsidRPr="000E1D4F">
              <w:rPr>
                <w:rFonts w:eastAsia="Calibri" w:cs="Arial"/>
                <w:b/>
                <w:color w:val="0000FF"/>
                <w:sz w:val="18"/>
                <w:szCs w:val="18"/>
                <w:lang w:val="en-AU" w:eastAsia="en-US"/>
              </w:rPr>
              <w:t>-28</w:t>
            </w:r>
          </w:p>
        </w:tc>
      </w:tr>
      <w:tr w:rsidR="005D7373" w:rsidRPr="005D7373" w14:paraId="4369A969" w14:textId="77777777" w:rsidTr="002C587A">
        <w:trPr>
          <w:cantSplit/>
          <w:trHeight w:val="272"/>
          <w:jc w:val="center"/>
        </w:trPr>
        <w:tc>
          <w:tcPr>
            <w:tcW w:w="1134" w:type="dxa"/>
            <w:tcBorders>
              <w:top w:val="nil"/>
              <w:left w:val="single" w:sz="8" w:space="0" w:color="000000"/>
              <w:bottom w:val="single" w:sz="4" w:space="0" w:color="auto"/>
              <w:right w:val="single" w:sz="8" w:space="0" w:color="000000"/>
            </w:tcBorders>
            <w:shd w:val="clear" w:color="auto" w:fill="auto"/>
          </w:tcPr>
          <w:p w14:paraId="35E6F7E7" w14:textId="77777777" w:rsidR="005D7373" w:rsidRPr="000E1D4F" w:rsidRDefault="005D7373" w:rsidP="005D7373">
            <w:pPr>
              <w:spacing w:before="60" w:after="60"/>
              <w:rPr>
                <w:rFonts w:eastAsia="Calibri" w:cs="Arial"/>
                <w:color w:val="000000"/>
                <w:sz w:val="18"/>
                <w:szCs w:val="18"/>
                <w:lang w:val="en-AU" w:eastAsia="en-US"/>
              </w:rPr>
            </w:pPr>
            <w:r w:rsidRPr="000E1D4F">
              <w:rPr>
                <w:rFonts w:eastAsia="Calibri" w:cs="Arial"/>
                <w:color w:val="000000"/>
                <w:sz w:val="18"/>
                <w:szCs w:val="18"/>
                <w:lang w:val="en-AU" w:eastAsia="en-US"/>
              </w:rPr>
              <w:t> </w:t>
            </w:r>
          </w:p>
        </w:tc>
        <w:tc>
          <w:tcPr>
            <w:tcW w:w="1134" w:type="dxa"/>
            <w:tcBorders>
              <w:top w:val="nil"/>
              <w:left w:val="nil"/>
              <w:bottom w:val="single" w:sz="4" w:space="0" w:color="auto"/>
              <w:right w:val="single" w:sz="8" w:space="0" w:color="000000"/>
            </w:tcBorders>
            <w:shd w:val="clear" w:color="auto" w:fill="auto"/>
          </w:tcPr>
          <w:p w14:paraId="78C13407" w14:textId="77777777" w:rsidR="005D7373" w:rsidRPr="000E1D4F" w:rsidRDefault="005D7373" w:rsidP="005D7373">
            <w:pPr>
              <w:spacing w:before="60" w:after="60"/>
              <w:rPr>
                <w:rFonts w:eastAsia="Calibri" w:cs="Arial"/>
                <w:b/>
                <w:bCs/>
                <w:color w:val="000000"/>
                <w:sz w:val="18"/>
                <w:szCs w:val="18"/>
                <w:lang w:val="en-AU" w:eastAsia="en-US"/>
              </w:rPr>
            </w:pPr>
            <w:r w:rsidRPr="000E1D4F">
              <w:rPr>
                <w:rFonts w:eastAsia="Calibri" w:cs="Arial"/>
                <w:b/>
                <w:bCs/>
                <w:color w:val="000000"/>
                <w:sz w:val="18"/>
                <w:szCs w:val="18"/>
                <w:lang w:val="en-AU" w:eastAsia="en-US"/>
              </w:rPr>
              <w:t>PRCARE</w:t>
            </w:r>
          </w:p>
        </w:tc>
        <w:tc>
          <w:tcPr>
            <w:tcW w:w="7230" w:type="dxa"/>
            <w:tcBorders>
              <w:top w:val="nil"/>
              <w:left w:val="nil"/>
              <w:bottom w:val="single" w:sz="4" w:space="0" w:color="auto"/>
              <w:right w:val="single" w:sz="8" w:space="0" w:color="000000"/>
            </w:tcBorders>
            <w:shd w:val="clear" w:color="auto" w:fill="auto"/>
          </w:tcPr>
          <w:p w14:paraId="26F5EBF4" w14:textId="77777777" w:rsidR="005D7373" w:rsidRPr="000E1D4F" w:rsidRDefault="005D7373" w:rsidP="005D7373">
            <w:pPr>
              <w:spacing w:before="60" w:after="60"/>
              <w:rPr>
                <w:rFonts w:eastAsia="Calibri" w:cs="Arial"/>
                <w:color w:val="000000"/>
                <w:sz w:val="18"/>
                <w:szCs w:val="18"/>
                <w:lang w:val="en-AU" w:eastAsia="en-US"/>
              </w:rPr>
            </w:pPr>
            <w:r w:rsidRPr="000E1D4F">
              <w:rPr>
                <w:rFonts w:eastAsia="Calibri" w:cs="Arial"/>
                <w:color w:val="000000"/>
                <w:sz w:val="18"/>
                <w:szCs w:val="18"/>
                <w:lang w:val="en-AU" w:eastAsia="en-US"/>
              </w:rPr>
              <w:t>1-9</w:t>
            </w:r>
            <w:r w:rsidRPr="000E1D4F">
              <w:rPr>
                <w:rFonts w:eastAsia="Calibri" w:cs="Arial"/>
                <w:b/>
                <w:color w:val="0000FF"/>
                <w:sz w:val="18"/>
                <w:szCs w:val="18"/>
                <w:lang w:val="en-AU" w:eastAsia="en-US"/>
              </w:rPr>
              <w:t>-28</w:t>
            </w:r>
          </w:p>
        </w:tc>
      </w:tr>
      <w:tr w:rsidR="005D7373" w:rsidRPr="005D7373" w14:paraId="19BA3730" w14:textId="77777777" w:rsidTr="002C587A">
        <w:trPr>
          <w:cantSplit/>
          <w:trHeight w:val="272"/>
          <w:jc w:val="center"/>
        </w:trPr>
        <w:tc>
          <w:tcPr>
            <w:tcW w:w="1134" w:type="dxa"/>
            <w:tcBorders>
              <w:top w:val="single" w:sz="4" w:space="0" w:color="auto"/>
              <w:left w:val="single" w:sz="8" w:space="0" w:color="000000"/>
              <w:bottom w:val="single" w:sz="8" w:space="0" w:color="000000"/>
              <w:right w:val="single" w:sz="8" w:space="0" w:color="000000"/>
            </w:tcBorders>
            <w:shd w:val="clear" w:color="auto" w:fill="auto"/>
          </w:tcPr>
          <w:p w14:paraId="4794FCB5" w14:textId="77777777" w:rsidR="005D7373" w:rsidRPr="000E1D4F" w:rsidRDefault="005D7373" w:rsidP="005D7373">
            <w:pPr>
              <w:spacing w:before="60" w:after="60"/>
              <w:rPr>
                <w:rFonts w:eastAsia="Calibri" w:cs="Arial"/>
                <w:color w:val="000000"/>
                <w:sz w:val="18"/>
                <w:szCs w:val="18"/>
                <w:lang w:val="en-AU" w:eastAsia="en-US"/>
              </w:rPr>
            </w:pPr>
            <w:r w:rsidRPr="000E1D4F">
              <w:rPr>
                <w:rFonts w:eastAsia="Calibri" w:cs="Arial"/>
                <w:color w:val="000000"/>
                <w:sz w:val="18"/>
                <w:szCs w:val="18"/>
                <w:lang w:val="en-AU" w:eastAsia="en-US"/>
              </w:rPr>
              <w:t> </w:t>
            </w:r>
          </w:p>
        </w:tc>
        <w:tc>
          <w:tcPr>
            <w:tcW w:w="1134" w:type="dxa"/>
            <w:tcBorders>
              <w:top w:val="single" w:sz="4" w:space="0" w:color="auto"/>
              <w:left w:val="nil"/>
              <w:bottom w:val="single" w:sz="8" w:space="0" w:color="000000"/>
              <w:right w:val="single" w:sz="8" w:space="0" w:color="000000"/>
            </w:tcBorders>
            <w:shd w:val="clear" w:color="auto" w:fill="auto"/>
          </w:tcPr>
          <w:p w14:paraId="39AF843F" w14:textId="77777777" w:rsidR="005D7373" w:rsidRPr="000E1D4F" w:rsidRDefault="005D7373" w:rsidP="005D7373">
            <w:pPr>
              <w:spacing w:before="60" w:after="60"/>
              <w:rPr>
                <w:rFonts w:eastAsia="Calibri" w:cs="Arial"/>
                <w:b/>
                <w:bCs/>
                <w:color w:val="000000"/>
                <w:sz w:val="18"/>
                <w:szCs w:val="18"/>
                <w:lang w:val="en-AU" w:eastAsia="en-US"/>
              </w:rPr>
            </w:pPr>
            <w:r w:rsidRPr="000E1D4F">
              <w:rPr>
                <w:rFonts w:eastAsia="Calibri" w:cs="Arial"/>
                <w:b/>
                <w:bCs/>
                <w:color w:val="000000"/>
                <w:sz w:val="18"/>
                <w:szCs w:val="18"/>
                <w:lang w:val="en-AU" w:eastAsia="en-US"/>
              </w:rPr>
              <w:t>PRDARE</w:t>
            </w:r>
          </w:p>
        </w:tc>
        <w:tc>
          <w:tcPr>
            <w:tcW w:w="7230" w:type="dxa"/>
            <w:tcBorders>
              <w:top w:val="single" w:sz="4" w:space="0" w:color="auto"/>
              <w:left w:val="nil"/>
              <w:bottom w:val="single" w:sz="8" w:space="0" w:color="000000"/>
              <w:right w:val="single" w:sz="8" w:space="0" w:color="000000"/>
            </w:tcBorders>
            <w:shd w:val="clear" w:color="auto" w:fill="auto"/>
          </w:tcPr>
          <w:p w14:paraId="1D712C39" w14:textId="77777777" w:rsidR="005D7373" w:rsidRPr="000E1D4F" w:rsidRDefault="005D7373" w:rsidP="005D7373">
            <w:pPr>
              <w:spacing w:before="60" w:after="60"/>
              <w:rPr>
                <w:rFonts w:eastAsia="Calibri" w:cs="Arial"/>
                <w:color w:val="000000"/>
                <w:sz w:val="18"/>
                <w:szCs w:val="18"/>
                <w:lang w:val="en-AU" w:eastAsia="en-US"/>
              </w:rPr>
            </w:pPr>
            <w:r w:rsidRPr="000E1D4F">
              <w:rPr>
                <w:rFonts w:eastAsia="Calibri" w:cs="Arial"/>
                <w:b/>
                <w:dstrike/>
                <w:color w:val="FF0000"/>
                <w:sz w:val="18"/>
                <w:szCs w:val="18"/>
                <w:lang w:val="en-AU" w:eastAsia="en-US"/>
              </w:rPr>
              <w:t>1-</w:t>
            </w:r>
            <w:r w:rsidRPr="000E1D4F">
              <w:rPr>
                <w:rFonts w:eastAsia="Calibri" w:cs="Arial"/>
                <w:color w:val="000000"/>
                <w:sz w:val="18"/>
                <w:szCs w:val="18"/>
                <w:lang w:val="en-AU" w:eastAsia="en-US"/>
              </w:rPr>
              <w:t>4</w:t>
            </w:r>
            <w:r w:rsidRPr="000E1D4F">
              <w:rPr>
                <w:rFonts w:eastAsia="Calibri" w:cs="Arial"/>
                <w:b/>
                <w:dstrike/>
                <w:color w:val="FF0000"/>
                <w:sz w:val="18"/>
                <w:szCs w:val="18"/>
                <w:lang w:val="en-AU" w:eastAsia="en-US"/>
              </w:rPr>
              <w:t>-8</w:t>
            </w:r>
            <w:r w:rsidRPr="000E1D4F">
              <w:rPr>
                <w:rFonts w:eastAsia="Calibri" w:cs="Arial"/>
                <w:b/>
                <w:color w:val="FF0000"/>
                <w:sz w:val="18"/>
                <w:szCs w:val="18"/>
                <w:lang w:val="en-AU" w:eastAsia="en-US"/>
              </w:rPr>
              <w:t>-12</w:t>
            </w:r>
          </w:p>
        </w:tc>
      </w:tr>
      <w:tr w:rsidR="005D7373" w:rsidRPr="005D7373" w14:paraId="4B05114F" w14:textId="77777777" w:rsidTr="002C587A">
        <w:trPr>
          <w:cantSplit/>
          <w:trHeight w:val="272"/>
          <w:jc w:val="center"/>
        </w:trPr>
        <w:tc>
          <w:tcPr>
            <w:tcW w:w="1134" w:type="dxa"/>
            <w:tcBorders>
              <w:top w:val="nil"/>
              <w:left w:val="single" w:sz="8" w:space="0" w:color="000000"/>
              <w:bottom w:val="single" w:sz="8" w:space="0" w:color="000000"/>
              <w:right w:val="single" w:sz="8" w:space="0" w:color="000000"/>
            </w:tcBorders>
            <w:shd w:val="clear" w:color="auto" w:fill="auto"/>
          </w:tcPr>
          <w:p w14:paraId="17E3F3EC" w14:textId="77777777" w:rsidR="005D7373" w:rsidRPr="000E1D4F" w:rsidRDefault="005D7373" w:rsidP="005D7373">
            <w:pPr>
              <w:spacing w:before="60" w:after="60"/>
              <w:rPr>
                <w:rFonts w:eastAsia="Calibri" w:cs="Arial"/>
                <w:color w:val="000000"/>
                <w:sz w:val="18"/>
                <w:szCs w:val="18"/>
                <w:lang w:val="en-AU" w:eastAsia="en-US"/>
              </w:rPr>
            </w:pPr>
            <w:r w:rsidRPr="000E1D4F">
              <w:rPr>
                <w:rFonts w:eastAsia="Calibri" w:cs="Arial"/>
                <w:color w:val="000000"/>
                <w:sz w:val="18"/>
                <w:szCs w:val="18"/>
                <w:lang w:val="en-AU" w:eastAsia="en-US"/>
              </w:rPr>
              <w:t> </w:t>
            </w:r>
          </w:p>
        </w:tc>
        <w:tc>
          <w:tcPr>
            <w:tcW w:w="1134" w:type="dxa"/>
            <w:tcBorders>
              <w:top w:val="nil"/>
              <w:left w:val="nil"/>
              <w:bottom w:val="single" w:sz="8" w:space="0" w:color="000000"/>
              <w:right w:val="single" w:sz="8" w:space="0" w:color="000000"/>
            </w:tcBorders>
            <w:shd w:val="clear" w:color="auto" w:fill="auto"/>
          </w:tcPr>
          <w:p w14:paraId="1F116327" w14:textId="77777777" w:rsidR="005D7373" w:rsidRPr="000E1D4F" w:rsidRDefault="005D7373" w:rsidP="005D7373">
            <w:pPr>
              <w:spacing w:before="60" w:after="60"/>
              <w:rPr>
                <w:rFonts w:eastAsia="Calibri" w:cs="Arial"/>
                <w:b/>
                <w:bCs/>
                <w:color w:val="000000"/>
                <w:sz w:val="18"/>
                <w:szCs w:val="18"/>
                <w:lang w:val="en-AU" w:eastAsia="en-US"/>
              </w:rPr>
            </w:pPr>
            <w:r w:rsidRPr="000E1D4F">
              <w:rPr>
                <w:rFonts w:eastAsia="Calibri" w:cs="Arial"/>
                <w:b/>
                <w:bCs/>
                <w:color w:val="000000"/>
                <w:sz w:val="18"/>
                <w:szCs w:val="18"/>
                <w:lang w:val="en-AU" w:eastAsia="en-US"/>
              </w:rPr>
              <w:t>RADLNE</w:t>
            </w:r>
          </w:p>
        </w:tc>
        <w:tc>
          <w:tcPr>
            <w:tcW w:w="7230" w:type="dxa"/>
            <w:tcBorders>
              <w:top w:val="nil"/>
              <w:left w:val="nil"/>
              <w:bottom w:val="single" w:sz="8" w:space="0" w:color="000000"/>
              <w:right w:val="single" w:sz="8" w:space="0" w:color="000000"/>
            </w:tcBorders>
            <w:shd w:val="clear" w:color="auto" w:fill="auto"/>
          </w:tcPr>
          <w:p w14:paraId="79158E67" w14:textId="77777777" w:rsidR="005D7373" w:rsidRPr="000E1D4F" w:rsidRDefault="005D7373" w:rsidP="005D7373">
            <w:pPr>
              <w:spacing w:before="60" w:after="60"/>
              <w:rPr>
                <w:rFonts w:eastAsia="Calibri" w:cs="Arial"/>
                <w:color w:val="000000"/>
                <w:sz w:val="18"/>
                <w:szCs w:val="18"/>
                <w:lang w:val="en-AU" w:eastAsia="en-US"/>
              </w:rPr>
            </w:pPr>
            <w:r w:rsidRPr="000E1D4F">
              <w:rPr>
                <w:rFonts w:eastAsia="Calibri" w:cs="Arial"/>
                <w:color w:val="000000"/>
                <w:sz w:val="18"/>
                <w:szCs w:val="18"/>
                <w:lang w:val="en-AU" w:eastAsia="en-US"/>
              </w:rPr>
              <w:t>1-2</w:t>
            </w:r>
            <w:r w:rsidRPr="000E1D4F">
              <w:rPr>
                <w:rFonts w:eastAsia="Calibri" w:cs="Arial"/>
                <w:b/>
                <w:color w:val="FF0000"/>
                <w:sz w:val="18"/>
                <w:szCs w:val="18"/>
                <w:lang w:val="en-AU" w:eastAsia="en-US"/>
              </w:rPr>
              <w:t>-3</w:t>
            </w:r>
            <w:r w:rsidRPr="000E1D4F">
              <w:rPr>
                <w:rFonts w:eastAsia="Calibri" w:cs="Arial"/>
                <w:color w:val="000000"/>
                <w:sz w:val="18"/>
                <w:szCs w:val="18"/>
                <w:lang w:val="en-AU" w:eastAsia="en-US"/>
              </w:rPr>
              <w:t>-4-7</w:t>
            </w:r>
          </w:p>
        </w:tc>
      </w:tr>
      <w:tr w:rsidR="005D7373" w:rsidRPr="005D7373" w14:paraId="5D606C59" w14:textId="77777777" w:rsidTr="002C587A">
        <w:trPr>
          <w:cantSplit/>
          <w:trHeight w:val="272"/>
          <w:jc w:val="center"/>
        </w:trPr>
        <w:tc>
          <w:tcPr>
            <w:tcW w:w="1134" w:type="dxa"/>
            <w:tcBorders>
              <w:top w:val="nil"/>
              <w:left w:val="single" w:sz="8" w:space="0" w:color="000000"/>
              <w:bottom w:val="single" w:sz="8" w:space="0" w:color="000000"/>
              <w:right w:val="single" w:sz="8" w:space="0" w:color="000000"/>
            </w:tcBorders>
            <w:shd w:val="clear" w:color="auto" w:fill="auto"/>
          </w:tcPr>
          <w:p w14:paraId="1C75E256" w14:textId="77777777" w:rsidR="005D7373" w:rsidRPr="000E1D4F" w:rsidRDefault="005D7373" w:rsidP="005D7373">
            <w:pPr>
              <w:spacing w:before="60" w:after="60"/>
              <w:rPr>
                <w:rFonts w:eastAsia="Calibri" w:cs="Arial"/>
                <w:color w:val="000000"/>
                <w:sz w:val="18"/>
                <w:szCs w:val="18"/>
                <w:lang w:val="en-AU" w:eastAsia="en-US"/>
              </w:rPr>
            </w:pPr>
            <w:r w:rsidRPr="000E1D4F">
              <w:rPr>
                <w:rFonts w:eastAsia="Calibri" w:cs="Arial"/>
                <w:color w:val="000000"/>
                <w:sz w:val="18"/>
                <w:szCs w:val="18"/>
                <w:lang w:val="en-AU" w:eastAsia="en-US"/>
              </w:rPr>
              <w:t> </w:t>
            </w:r>
          </w:p>
        </w:tc>
        <w:tc>
          <w:tcPr>
            <w:tcW w:w="1134" w:type="dxa"/>
            <w:tcBorders>
              <w:top w:val="nil"/>
              <w:left w:val="nil"/>
              <w:bottom w:val="single" w:sz="8" w:space="0" w:color="000000"/>
              <w:right w:val="single" w:sz="8" w:space="0" w:color="000000"/>
            </w:tcBorders>
            <w:shd w:val="clear" w:color="auto" w:fill="auto"/>
          </w:tcPr>
          <w:p w14:paraId="7178C086" w14:textId="77777777" w:rsidR="005D7373" w:rsidRPr="000E1D4F" w:rsidRDefault="005D7373" w:rsidP="005D7373">
            <w:pPr>
              <w:spacing w:before="60" w:after="60"/>
              <w:rPr>
                <w:rFonts w:eastAsia="Calibri" w:cs="Arial"/>
                <w:b/>
                <w:bCs/>
                <w:color w:val="000000"/>
                <w:sz w:val="18"/>
                <w:szCs w:val="18"/>
                <w:lang w:val="en-AU" w:eastAsia="en-US"/>
              </w:rPr>
            </w:pPr>
            <w:r w:rsidRPr="000E1D4F">
              <w:rPr>
                <w:rFonts w:eastAsia="Calibri" w:cs="Arial"/>
                <w:b/>
                <w:bCs/>
                <w:color w:val="000000"/>
                <w:sz w:val="18"/>
                <w:szCs w:val="18"/>
                <w:lang w:val="en-AU" w:eastAsia="en-US"/>
              </w:rPr>
              <w:t>RAILWY</w:t>
            </w:r>
          </w:p>
        </w:tc>
        <w:tc>
          <w:tcPr>
            <w:tcW w:w="7230" w:type="dxa"/>
            <w:tcBorders>
              <w:top w:val="nil"/>
              <w:left w:val="nil"/>
              <w:bottom w:val="single" w:sz="8" w:space="0" w:color="000000"/>
              <w:right w:val="single" w:sz="8" w:space="0" w:color="000000"/>
            </w:tcBorders>
            <w:shd w:val="clear" w:color="auto" w:fill="auto"/>
          </w:tcPr>
          <w:p w14:paraId="407ED93A" w14:textId="77777777" w:rsidR="005D7373" w:rsidRPr="000E1D4F" w:rsidRDefault="005D7373" w:rsidP="005D7373">
            <w:pPr>
              <w:spacing w:before="60" w:after="60"/>
              <w:rPr>
                <w:rFonts w:eastAsia="Calibri" w:cs="Arial"/>
                <w:color w:val="000000"/>
                <w:sz w:val="18"/>
                <w:szCs w:val="18"/>
                <w:lang w:val="en-AU" w:eastAsia="en-US"/>
              </w:rPr>
            </w:pPr>
            <w:r w:rsidRPr="000E1D4F">
              <w:rPr>
                <w:rFonts w:eastAsia="Calibri" w:cs="Arial"/>
                <w:color w:val="000000"/>
                <w:sz w:val="18"/>
                <w:szCs w:val="18"/>
                <w:lang w:val="en-AU" w:eastAsia="en-US"/>
              </w:rPr>
              <w:t>1-4-6-12</w:t>
            </w:r>
            <w:r w:rsidRPr="000E1D4F">
              <w:rPr>
                <w:rFonts w:eastAsia="Calibri" w:cs="Arial"/>
                <w:b/>
                <w:color w:val="FF0000"/>
                <w:sz w:val="18"/>
                <w:szCs w:val="18"/>
                <w:lang w:val="en-AU" w:eastAsia="en-US"/>
              </w:rPr>
              <w:t>-13-14</w:t>
            </w:r>
          </w:p>
        </w:tc>
      </w:tr>
      <w:tr w:rsidR="005D7373" w:rsidRPr="005D7373" w14:paraId="61135F23" w14:textId="77777777" w:rsidTr="002C587A">
        <w:trPr>
          <w:cantSplit/>
          <w:trHeight w:val="272"/>
          <w:jc w:val="center"/>
        </w:trPr>
        <w:tc>
          <w:tcPr>
            <w:tcW w:w="1134" w:type="dxa"/>
            <w:tcBorders>
              <w:top w:val="nil"/>
              <w:left w:val="single" w:sz="8" w:space="0" w:color="000000"/>
              <w:bottom w:val="single" w:sz="8" w:space="0" w:color="000000"/>
              <w:right w:val="single" w:sz="8" w:space="0" w:color="000000"/>
            </w:tcBorders>
            <w:shd w:val="clear" w:color="auto" w:fill="auto"/>
          </w:tcPr>
          <w:p w14:paraId="61B6FDEC" w14:textId="77777777" w:rsidR="005D7373" w:rsidRPr="000E1D4F" w:rsidRDefault="005D7373" w:rsidP="005D7373">
            <w:pPr>
              <w:spacing w:before="60" w:after="60"/>
              <w:rPr>
                <w:rFonts w:eastAsia="Calibri" w:cs="Arial"/>
                <w:color w:val="000000"/>
                <w:sz w:val="18"/>
                <w:szCs w:val="18"/>
                <w:lang w:val="en-AU" w:eastAsia="en-US"/>
              </w:rPr>
            </w:pPr>
            <w:r w:rsidRPr="000E1D4F">
              <w:rPr>
                <w:rFonts w:eastAsia="Calibri" w:cs="Arial"/>
                <w:color w:val="000000"/>
                <w:sz w:val="18"/>
                <w:szCs w:val="18"/>
                <w:lang w:val="en-AU" w:eastAsia="en-US"/>
              </w:rPr>
              <w:t> </w:t>
            </w:r>
          </w:p>
        </w:tc>
        <w:tc>
          <w:tcPr>
            <w:tcW w:w="1134" w:type="dxa"/>
            <w:tcBorders>
              <w:top w:val="nil"/>
              <w:left w:val="nil"/>
              <w:bottom w:val="single" w:sz="8" w:space="0" w:color="000000"/>
              <w:right w:val="single" w:sz="8" w:space="0" w:color="000000"/>
            </w:tcBorders>
            <w:shd w:val="clear" w:color="auto" w:fill="auto"/>
          </w:tcPr>
          <w:p w14:paraId="4438236C" w14:textId="77777777" w:rsidR="005D7373" w:rsidRPr="000E1D4F" w:rsidRDefault="005D7373" w:rsidP="005D7373">
            <w:pPr>
              <w:spacing w:before="60" w:after="60"/>
              <w:rPr>
                <w:rFonts w:eastAsia="Calibri" w:cs="Arial"/>
                <w:b/>
                <w:bCs/>
                <w:color w:val="000000"/>
                <w:sz w:val="18"/>
                <w:szCs w:val="18"/>
                <w:lang w:val="en-AU" w:eastAsia="en-US"/>
              </w:rPr>
            </w:pPr>
            <w:r w:rsidRPr="000E1D4F">
              <w:rPr>
                <w:rFonts w:eastAsia="Calibri" w:cs="Arial"/>
                <w:b/>
                <w:bCs/>
                <w:color w:val="000000"/>
                <w:sz w:val="18"/>
                <w:szCs w:val="18"/>
                <w:lang w:val="en-AU" w:eastAsia="en-US"/>
              </w:rPr>
              <w:t>RESARE</w:t>
            </w:r>
          </w:p>
        </w:tc>
        <w:tc>
          <w:tcPr>
            <w:tcW w:w="7230" w:type="dxa"/>
            <w:tcBorders>
              <w:top w:val="nil"/>
              <w:left w:val="nil"/>
              <w:bottom w:val="single" w:sz="8" w:space="0" w:color="000000"/>
              <w:right w:val="single" w:sz="8" w:space="0" w:color="000000"/>
            </w:tcBorders>
            <w:shd w:val="clear" w:color="auto" w:fill="auto"/>
          </w:tcPr>
          <w:p w14:paraId="38B3B429" w14:textId="77777777" w:rsidR="005D7373" w:rsidRPr="000E1D4F" w:rsidRDefault="005D7373" w:rsidP="005D7373">
            <w:pPr>
              <w:spacing w:before="60" w:after="60"/>
              <w:rPr>
                <w:rFonts w:eastAsia="Calibri" w:cs="Arial"/>
                <w:color w:val="000000"/>
                <w:sz w:val="18"/>
                <w:szCs w:val="18"/>
                <w:lang w:val="en-AU" w:eastAsia="en-US"/>
              </w:rPr>
            </w:pPr>
            <w:r w:rsidRPr="000E1D4F">
              <w:rPr>
                <w:rFonts w:eastAsia="Calibri" w:cs="Arial"/>
                <w:color w:val="000000"/>
                <w:sz w:val="18"/>
                <w:szCs w:val="18"/>
                <w:lang w:val="en-AU" w:eastAsia="en-US"/>
              </w:rPr>
              <w:t>1-2-3-4-5-6-7-9-18</w:t>
            </w:r>
            <w:r w:rsidRPr="000E1D4F">
              <w:rPr>
                <w:rFonts w:eastAsia="Calibri" w:cs="Arial"/>
                <w:b/>
                <w:color w:val="0000FF"/>
                <w:sz w:val="18"/>
                <w:szCs w:val="18"/>
                <w:lang w:val="en-AU" w:eastAsia="en-US"/>
              </w:rPr>
              <w:t>-28</w:t>
            </w:r>
          </w:p>
        </w:tc>
      </w:tr>
      <w:tr w:rsidR="005D7373" w:rsidRPr="005D7373" w14:paraId="45392C78" w14:textId="77777777" w:rsidTr="002C587A">
        <w:trPr>
          <w:cantSplit/>
          <w:trHeight w:val="272"/>
          <w:jc w:val="center"/>
        </w:trPr>
        <w:tc>
          <w:tcPr>
            <w:tcW w:w="1134" w:type="dxa"/>
            <w:tcBorders>
              <w:top w:val="nil"/>
              <w:left w:val="single" w:sz="8" w:space="0" w:color="000000"/>
              <w:bottom w:val="single" w:sz="8" w:space="0" w:color="000000"/>
              <w:right w:val="single" w:sz="8" w:space="0" w:color="000000"/>
            </w:tcBorders>
            <w:shd w:val="clear" w:color="auto" w:fill="auto"/>
          </w:tcPr>
          <w:p w14:paraId="3F359E2D" w14:textId="77777777" w:rsidR="005D7373" w:rsidRPr="000E1D4F" w:rsidRDefault="005D7373" w:rsidP="005D7373">
            <w:pPr>
              <w:spacing w:before="60" w:after="60"/>
              <w:rPr>
                <w:rFonts w:eastAsia="Calibri" w:cs="Arial"/>
                <w:color w:val="000000"/>
                <w:sz w:val="18"/>
                <w:szCs w:val="18"/>
                <w:lang w:val="en-AU" w:eastAsia="en-US"/>
              </w:rPr>
            </w:pPr>
            <w:r w:rsidRPr="000E1D4F">
              <w:rPr>
                <w:rFonts w:eastAsia="Calibri" w:cs="Arial"/>
                <w:color w:val="000000"/>
                <w:sz w:val="18"/>
                <w:szCs w:val="18"/>
                <w:lang w:val="en-AU" w:eastAsia="en-US"/>
              </w:rPr>
              <w:t> </w:t>
            </w:r>
          </w:p>
        </w:tc>
        <w:tc>
          <w:tcPr>
            <w:tcW w:w="1134" w:type="dxa"/>
            <w:tcBorders>
              <w:top w:val="nil"/>
              <w:left w:val="nil"/>
              <w:bottom w:val="single" w:sz="8" w:space="0" w:color="000000"/>
              <w:right w:val="single" w:sz="8" w:space="0" w:color="000000"/>
            </w:tcBorders>
            <w:shd w:val="clear" w:color="auto" w:fill="auto"/>
          </w:tcPr>
          <w:p w14:paraId="070203BC" w14:textId="77777777" w:rsidR="005D7373" w:rsidRPr="000E1D4F" w:rsidRDefault="005D7373" w:rsidP="005D7373">
            <w:pPr>
              <w:spacing w:before="60" w:after="60"/>
              <w:rPr>
                <w:rFonts w:eastAsia="Calibri" w:cs="Arial"/>
                <w:b/>
                <w:bCs/>
                <w:color w:val="000000"/>
                <w:sz w:val="18"/>
                <w:szCs w:val="18"/>
                <w:lang w:val="en-AU" w:eastAsia="en-US"/>
              </w:rPr>
            </w:pPr>
            <w:r w:rsidRPr="000E1D4F">
              <w:rPr>
                <w:rFonts w:eastAsia="Calibri" w:cs="Arial"/>
                <w:b/>
                <w:bCs/>
                <w:color w:val="000000"/>
                <w:sz w:val="18"/>
                <w:szCs w:val="18"/>
                <w:lang w:val="en-AU" w:eastAsia="en-US"/>
              </w:rPr>
              <w:t>RIVERS</w:t>
            </w:r>
          </w:p>
        </w:tc>
        <w:tc>
          <w:tcPr>
            <w:tcW w:w="7230" w:type="dxa"/>
            <w:tcBorders>
              <w:top w:val="nil"/>
              <w:left w:val="nil"/>
              <w:bottom w:val="single" w:sz="8" w:space="0" w:color="000000"/>
              <w:right w:val="single" w:sz="8" w:space="0" w:color="000000"/>
            </w:tcBorders>
            <w:shd w:val="clear" w:color="auto" w:fill="auto"/>
          </w:tcPr>
          <w:p w14:paraId="7355FF89" w14:textId="77777777" w:rsidR="005D7373" w:rsidRPr="000E1D4F" w:rsidRDefault="005D7373" w:rsidP="005D7373">
            <w:pPr>
              <w:spacing w:before="60" w:after="60"/>
              <w:rPr>
                <w:rFonts w:eastAsia="Calibri" w:cs="Arial"/>
                <w:color w:val="000000"/>
                <w:sz w:val="18"/>
                <w:szCs w:val="18"/>
                <w:lang w:val="en-AU" w:eastAsia="en-US"/>
              </w:rPr>
            </w:pPr>
            <w:r w:rsidRPr="000E1D4F">
              <w:rPr>
                <w:rFonts w:eastAsia="Calibri" w:cs="Arial"/>
                <w:b/>
                <w:dstrike/>
                <w:color w:val="FF0000"/>
                <w:sz w:val="18"/>
                <w:szCs w:val="18"/>
                <w:lang w:val="en-AU" w:eastAsia="en-US"/>
              </w:rPr>
              <w:t>1-2-</w:t>
            </w:r>
            <w:r w:rsidRPr="000E1D4F">
              <w:rPr>
                <w:rFonts w:eastAsia="Calibri" w:cs="Arial"/>
                <w:color w:val="000000"/>
                <w:sz w:val="18"/>
                <w:szCs w:val="18"/>
                <w:lang w:val="en-AU" w:eastAsia="en-US"/>
              </w:rPr>
              <w:t>5</w:t>
            </w:r>
            <w:r w:rsidRPr="000E1D4F">
              <w:rPr>
                <w:rFonts w:eastAsia="Calibri" w:cs="Arial"/>
                <w:b/>
                <w:dstrike/>
                <w:color w:val="FF0000"/>
                <w:sz w:val="18"/>
                <w:szCs w:val="18"/>
                <w:lang w:val="en-AU" w:eastAsia="en-US"/>
              </w:rPr>
              <w:t>-8-14</w:t>
            </w:r>
          </w:p>
        </w:tc>
      </w:tr>
      <w:tr w:rsidR="005D7373" w:rsidRPr="005D7373" w14:paraId="5FC7B6A4" w14:textId="77777777" w:rsidTr="002C587A">
        <w:trPr>
          <w:cantSplit/>
          <w:trHeight w:val="272"/>
          <w:jc w:val="center"/>
        </w:trPr>
        <w:tc>
          <w:tcPr>
            <w:tcW w:w="1134" w:type="dxa"/>
            <w:tcBorders>
              <w:top w:val="nil"/>
              <w:left w:val="single" w:sz="8" w:space="0" w:color="000000"/>
              <w:bottom w:val="single" w:sz="8" w:space="0" w:color="000000"/>
              <w:right w:val="single" w:sz="8" w:space="0" w:color="000000"/>
            </w:tcBorders>
            <w:shd w:val="clear" w:color="auto" w:fill="auto"/>
          </w:tcPr>
          <w:p w14:paraId="3D6BE19E" w14:textId="77777777" w:rsidR="005D7373" w:rsidRPr="000E1D4F" w:rsidRDefault="005D7373" w:rsidP="005D7373">
            <w:pPr>
              <w:spacing w:before="60" w:after="60"/>
              <w:rPr>
                <w:rFonts w:eastAsia="Calibri" w:cs="Arial"/>
                <w:color w:val="000000"/>
                <w:sz w:val="18"/>
                <w:szCs w:val="18"/>
                <w:lang w:val="en-AU" w:eastAsia="en-US"/>
              </w:rPr>
            </w:pPr>
            <w:r w:rsidRPr="000E1D4F">
              <w:rPr>
                <w:rFonts w:eastAsia="Calibri" w:cs="Arial"/>
                <w:color w:val="000000"/>
                <w:sz w:val="18"/>
                <w:szCs w:val="18"/>
                <w:lang w:val="en-AU" w:eastAsia="en-US"/>
              </w:rPr>
              <w:t> </w:t>
            </w:r>
          </w:p>
        </w:tc>
        <w:tc>
          <w:tcPr>
            <w:tcW w:w="1134" w:type="dxa"/>
            <w:tcBorders>
              <w:top w:val="nil"/>
              <w:left w:val="nil"/>
              <w:bottom w:val="single" w:sz="8" w:space="0" w:color="000000"/>
              <w:right w:val="single" w:sz="8" w:space="0" w:color="000000"/>
            </w:tcBorders>
            <w:shd w:val="clear" w:color="auto" w:fill="auto"/>
          </w:tcPr>
          <w:p w14:paraId="6EBB450F" w14:textId="77777777" w:rsidR="005D7373" w:rsidRPr="000E1D4F" w:rsidRDefault="005D7373" w:rsidP="005D7373">
            <w:pPr>
              <w:spacing w:before="60" w:after="60"/>
              <w:rPr>
                <w:rFonts w:eastAsia="Calibri" w:cs="Arial"/>
                <w:b/>
                <w:bCs/>
                <w:color w:val="000000"/>
                <w:sz w:val="18"/>
                <w:szCs w:val="18"/>
                <w:lang w:val="en-AU" w:eastAsia="en-US"/>
              </w:rPr>
            </w:pPr>
            <w:r w:rsidRPr="000E1D4F">
              <w:rPr>
                <w:rFonts w:eastAsia="Calibri" w:cs="Arial"/>
                <w:b/>
                <w:bCs/>
                <w:color w:val="000000"/>
                <w:sz w:val="18"/>
                <w:szCs w:val="18"/>
                <w:lang w:val="en-AU" w:eastAsia="en-US"/>
              </w:rPr>
              <w:t>ROADWY</w:t>
            </w:r>
          </w:p>
        </w:tc>
        <w:tc>
          <w:tcPr>
            <w:tcW w:w="7230" w:type="dxa"/>
            <w:tcBorders>
              <w:top w:val="nil"/>
              <w:left w:val="nil"/>
              <w:bottom w:val="single" w:sz="8" w:space="0" w:color="000000"/>
              <w:right w:val="single" w:sz="8" w:space="0" w:color="000000"/>
            </w:tcBorders>
            <w:shd w:val="clear" w:color="auto" w:fill="auto"/>
          </w:tcPr>
          <w:p w14:paraId="21554869" w14:textId="77777777" w:rsidR="005D7373" w:rsidRPr="000E1D4F" w:rsidRDefault="005D7373" w:rsidP="005D7373">
            <w:pPr>
              <w:spacing w:before="60" w:after="60"/>
              <w:rPr>
                <w:rFonts w:eastAsia="Calibri" w:cs="Arial"/>
                <w:color w:val="000000"/>
                <w:sz w:val="18"/>
                <w:szCs w:val="18"/>
                <w:lang w:val="en-AU" w:eastAsia="en-US"/>
              </w:rPr>
            </w:pPr>
            <w:r w:rsidRPr="000E1D4F">
              <w:rPr>
                <w:rFonts w:eastAsia="Calibri" w:cs="Arial"/>
                <w:color w:val="000000"/>
                <w:sz w:val="18"/>
                <w:szCs w:val="18"/>
                <w:lang w:val="en-AU" w:eastAsia="en-US"/>
              </w:rPr>
              <w:t>1</w:t>
            </w:r>
            <w:r w:rsidRPr="000E1D4F">
              <w:rPr>
                <w:rFonts w:eastAsia="Calibri" w:cs="Arial"/>
                <w:b/>
                <w:dstrike/>
                <w:color w:val="FF0000"/>
                <w:sz w:val="18"/>
                <w:szCs w:val="18"/>
                <w:lang w:val="en-AU" w:eastAsia="en-US"/>
              </w:rPr>
              <w:t>-2</w:t>
            </w:r>
            <w:r w:rsidRPr="000E1D4F">
              <w:rPr>
                <w:rFonts w:eastAsia="Calibri" w:cs="Arial"/>
                <w:color w:val="000000"/>
                <w:sz w:val="18"/>
                <w:szCs w:val="18"/>
                <w:lang w:val="en-AU" w:eastAsia="en-US"/>
              </w:rPr>
              <w:t>-4-6</w:t>
            </w:r>
            <w:r w:rsidRPr="000E1D4F">
              <w:rPr>
                <w:rFonts w:eastAsia="Calibri" w:cs="Arial"/>
                <w:b/>
                <w:color w:val="FF0000"/>
                <w:sz w:val="18"/>
                <w:szCs w:val="18"/>
                <w:lang w:val="en-AU" w:eastAsia="en-US"/>
              </w:rPr>
              <w:t>-7</w:t>
            </w:r>
            <w:r w:rsidRPr="000E1D4F">
              <w:rPr>
                <w:rFonts w:eastAsia="Calibri" w:cs="Arial"/>
                <w:color w:val="000000"/>
                <w:sz w:val="18"/>
                <w:szCs w:val="18"/>
                <w:lang w:val="en-AU" w:eastAsia="en-US"/>
              </w:rPr>
              <w:t>-8-12</w:t>
            </w:r>
            <w:r w:rsidRPr="000E1D4F">
              <w:rPr>
                <w:rFonts w:eastAsia="Calibri" w:cs="Arial"/>
                <w:b/>
                <w:color w:val="FF0000"/>
                <w:sz w:val="18"/>
                <w:szCs w:val="18"/>
                <w:lang w:val="en-AU" w:eastAsia="en-US"/>
              </w:rPr>
              <w:t>-13</w:t>
            </w:r>
            <w:r w:rsidRPr="000E1D4F">
              <w:rPr>
                <w:rFonts w:eastAsia="Calibri" w:cs="Arial"/>
                <w:color w:val="000000"/>
                <w:sz w:val="18"/>
                <w:szCs w:val="18"/>
                <w:lang w:val="en-AU" w:eastAsia="en-US"/>
              </w:rPr>
              <w:t>-14</w:t>
            </w:r>
          </w:p>
        </w:tc>
      </w:tr>
      <w:tr w:rsidR="005D7373" w:rsidRPr="005D7373" w14:paraId="03C45B6D" w14:textId="77777777" w:rsidTr="002C587A">
        <w:trPr>
          <w:cantSplit/>
          <w:trHeight w:val="272"/>
          <w:jc w:val="center"/>
        </w:trPr>
        <w:tc>
          <w:tcPr>
            <w:tcW w:w="1134" w:type="dxa"/>
            <w:tcBorders>
              <w:top w:val="nil"/>
              <w:left w:val="single" w:sz="8" w:space="0" w:color="000000"/>
              <w:bottom w:val="single" w:sz="8" w:space="0" w:color="000000"/>
              <w:right w:val="single" w:sz="8" w:space="0" w:color="000000"/>
            </w:tcBorders>
            <w:shd w:val="clear" w:color="auto" w:fill="auto"/>
          </w:tcPr>
          <w:p w14:paraId="0BB68AE5" w14:textId="77777777" w:rsidR="005D7373" w:rsidRPr="000E1D4F" w:rsidRDefault="005D7373" w:rsidP="005D7373">
            <w:pPr>
              <w:spacing w:before="60" w:after="60"/>
              <w:rPr>
                <w:rFonts w:eastAsia="Calibri" w:cs="Arial"/>
                <w:color w:val="000000"/>
                <w:sz w:val="18"/>
                <w:szCs w:val="18"/>
                <w:lang w:val="en-AU" w:eastAsia="en-US"/>
              </w:rPr>
            </w:pPr>
            <w:r w:rsidRPr="000E1D4F">
              <w:rPr>
                <w:rFonts w:eastAsia="Calibri" w:cs="Arial"/>
                <w:color w:val="000000"/>
                <w:sz w:val="18"/>
                <w:szCs w:val="18"/>
                <w:lang w:val="en-AU" w:eastAsia="en-US"/>
              </w:rPr>
              <w:t> </w:t>
            </w:r>
          </w:p>
        </w:tc>
        <w:tc>
          <w:tcPr>
            <w:tcW w:w="1134" w:type="dxa"/>
            <w:tcBorders>
              <w:top w:val="nil"/>
              <w:left w:val="nil"/>
              <w:bottom w:val="single" w:sz="8" w:space="0" w:color="000000"/>
              <w:right w:val="single" w:sz="8" w:space="0" w:color="000000"/>
            </w:tcBorders>
            <w:shd w:val="clear" w:color="auto" w:fill="auto"/>
          </w:tcPr>
          <w:p w14:paraId="74FB3A72" w14:textId="77777777" w:rsidR="005D7373" w:rsidRPr="000E1D4F" w:rsidRDefault="005D7373" w:rsidP="005D7373">
            <w:pPr>
              <w:spacing w:before="60" w:after="60"/>
              <w:rPr>
                <w:rFonts w:eastAsia="Calibri" w:cs="Arial"/>
                <w:b/>
                <w:bCs/>
                <w:color w:val="000000"/>
                <w:sz w:val="18"/>
                <w:szCs w:val="18"/>
                <w:lang w:val="en-AU" w:eastAsia="en-US"/>
              </w:rPr>
            </w:pPr>
            <w:r w:rsidRPr="000E1D4F">
              <w:rPr>
                <w:rFonts w:eastAsia="Calibri" w:cs="Arial"/>
                <w:b/>
                <w:bCs/>
                <w:color w:val="000000"/>
                <w:sz w:val="18"/>
                <w:szCs w:val="18"/>
                <w:lang w:val="en-AU" w:eastAsia="en-US"/>
              </w:rPr>
              <w:t>RUNWAY</w:t>
            </w:r>
          </w:p>
        </w:tc>
        <w:tc>
          <w:tcPr>
            <w:tcW w:w="7230" w:type="dxa"/>
            <w:tcBorders>
              <w:top w:val="nil"/>
              <w:left w:val="nil"/>
              <w:bottom w:val="single" w:sz="8" w:space="0" w:color="000000"/>
              <w:right w:val="single" w:sz="8" w:space="0" w:color="000000"/>
            </w:tcBorders>
            <w:shd w:val="clear" w:color="auto" w:fill="auto"/>
          </w:tcPr>
          <w:p w14:paraId="64FE1DA6" w14:textId="77777777" w:rsidR="005D7373" w:rsidRPr="000E1D4F" w:rsidRDefault="005D7373" w:rsidP="005D7373">
            <w:pPr>
              <w:spacing w:before="60" w:after="60"/>
              <w:rPr>
                <w:rFonts w:eastAsia="Calibri" w:cs="Arial"/>
                <w:color w:val="000000"/>
                <w:sz w:val="18"/>
                <w:szCs w:val="18"/>
                <w:lang w:val="en-AU" w:eastAsia="en-US"/>
              </w:rPr>
            </w:pPr>
            <w:r w:rsidRPr="000E1D4F">
              <w:rPr>
                <w:rFonts w:eastAsia="Calibri" w:cs="Arial"/>
                <w:color w:val="000000"/>
                <w:sz w:val="18"/>
                <w:szCs w:val="18"/>
                <w:lang w:val="en-AU" w:eastAsia="en-US"/>
              </w:rPr>
              <w:t>1-2-4-5-6</w:t>
            </w:r>
            <w:r w:rsidRPr="000E1D4F">
              <w:rPr>
                <w:rFonts w:eastAsia="Calibri" w:cs="Arial"/>
                <w:b/>
                <w:color w:val="FF0000"/>
                <w:sz w:val="18"/>
                <w:szCs w:val="18"/>
                <w:lang w:val="en-AU" w:eastAsia="en-US"/>
              </w:rPr>
              <w:t>-7</w:t>
            </w:r>
            <w:r w:rsidRPr="000E1D4F">
              <w:rPr>
                <w:rFonts w:eastAsia="Calibri" w:cs="Arial"/>
                <w:color w:val="000000"/>
                <w:sz w:val="18"/>
                <w:szCs w:val="18"/>
                <w:lang w:val="en-AU" w:eastAsia="en-US"/>
              </w:rPr>
              <w:t>-8-12-14</w:t>
            </w:r>
          </w:p>
        </w:tc>
      </w:tr>
      <w:tr w:rsidR="005D7373" w:rsidRPr="005D7373" w14:paraId="7D439675" w14:textId="77777777" w:rsidTr="002C587A">
        <w:trPr>
          <w:cantSplit/>
          <w:trHeight w:val="272"/>
          <w:jc w:val="center"/>
        </w:trPr>
        <w:tc>
          <w:tcPr>
            <w:tcW w:w="1134" w:type="dxa"/>
            <w:tcBorders>
              <w:top w:val="nil"/>
              <w:left w:val="single" w:sz="8" w:space="0" w:color="000000"/>
              <w:bottom w:val="single" w:sz="8" w:space="0" w:color="000000"/>
              <w:right w:val="single" w:sz="8" w:space="0" w:color="000000"/>
            </w:tcBorders>
            <w:shd w:val="clear" w:color="auto" w:fill="auto"/>
          </w:tcPr>
          <w:p w14:paraId="1EF40A37" w14:textId="77777777" w:rsidR="005D7373" w:rsidRPr="000E1D4F" w:rsidRDefault="005D7373" w:rsidP="005D7373">
            <w:pPr>
              <w:spacing w:before="60" w:after="60"/>
              <w:rPr>
                <w:rFonts w:eastAsia="Calibri" w:cs="Arial"/>
                <w:color w:val="000000"/>
                <w:sz w:val="18"/>
                <w:szCs w:val="18"/>
                <w:lang w:val="en-AU" w:eastAsia="en-US"/>
              </w:rPr>
            </w:pPr>
            <w:r w:rsidRPr="000E1D4F">
              <w:rPr>
                <w:rFonts w:eastAsia="Calibri" w:cs="Arial"/>
                <w:color w:val="000000"/>
                <w:sz w:val="18"/>
                <w:szCs w:val="18"/>
                <w:lang w:val="en-AU" w:eastAsia="en-US"/>
              </w:rPr>
              <w:t> </w:t>
            </w:r>
          </w:p>
        </w:tc>
        <w:tc>
          <w:tcPr>
            <w:tcW w:w="1134" w:type="dxa"/>
            <w:tcBorders>
              <w:top w:val="nil"/>
              <w:left w:val="nil"/>
              <w:bottom w:val="single" w:sz="8" w:space="0" w:color="000000"/>
              <w:right w:val="single" w:sz="8" w:space="0" w:color="000000"/>
            </w:tcBorders>
            <w:shd w:val="clear" w:color="auto" w:fill="auto"/>
          </w:tcPr>
          <w:p w14:paraId="13389A81" w14:textId="77777777" w:rsidR="005D7373" w:rsidRPr="000E1D4F" w:rsidRDefault="005D7373" w:rsidP="005D7373">
            <w:pPr>
              <w:spacing w:before="60" w:after="60"/>
              <w:rPr>
                <w:rFonts w:eastAsia="Calibri" w:cs="Arial"/>
                <w:b/>
                <w:bCs/>
                <w:color w:val="000000"/>
                <w:sz w:val="18"/>
                <w:szCs w:val="18"/>
                <w:lang w:val="en-AU" w:eastAsia="en-US"/>
              </w:rPr>
            </w:pPr>
            <w:r w:rsidRPr="000E1D4F">
              <w:rPr>
                <w:rFonts w:eastAsia="Calibri" w:cs="Arial"/>
                <w:b/>
                <w:bCs/>
                <w:color w:val="000000"/>
                <w:sz w:val="18"/>
                <w:szCs w:val="18"/>
                <w:lang w:val="en-AU" w:eastAsia="en-US"/>
              </w:rPr>
              <w:t>SLCONS</w:t>
            </w:r>
          </w:p>
        </w:tc>
        <w:tc>
          <w:tcPr>
            <w:tcW w:w="7230" w:type="dxa"/>
            <w:tcBorders>
              <w:top w:val="nil"/>
              <w:left w:val="nil"/>
              <w:bottom w:val="single" w:sz="8" w:space="0" w:color="000000"/>
              <w:right w:val="single" w:sz="8" w:space="0" w:color="000000"/>
            </w:tcBorders>
            <w:shd w:val="clear" w:color="auto" w:fill="auto"/>
          </w:tcPr>
          <w:p w14:paraId="7D8BF504" w14:textId="77777777" w:rsidR="005D7373" w:rsidRPr="000E1D4F" w:rsidRDefault="005D7373" w:rsidP="005D7373">
            <w:pPr>
              <w:spacing w:before="60" w:after="60"/>
              <w:rPr>
                <w:rFonts w:eastAsia="Calibri" w:cs="Arial"/>
                <w:color w:val="000000"/>
                <w:sz w:val="18"/>
                <w:szCs w:val="18"/>
                <w:lang w:val="en-AU" w:eastAsia="en-US"/>
              </w:rPr>
            </w:pPr>
            <w:r w:rsidRPr="000E1D4F">
              <w:rPr>
                <w:rFonts w:eastAsia="Calibri" w:cs="Arial"/>
                <w:color w:val="000000"/>
                <w:sz w:val="18"/>
                <w:szCs w:val="18"/>
                <w:lang w:val="en-AU" w:eastAsia="en-US"/>
              </w:rPr>
              <w:t>1-2-3-4-6-7-8</w:t>
            </w:r>
            <w:r w:rsidRPr="000E1D4F">
              <w:rPr>
                <w:rFonts w:eastAsia="Calibri" w:cs="Arial"/>
                <w:b/>
                <w:color w:val="FF0000"/>
                <w:sz w:val="18"/>
                <w:szCs w:val="18"/>
                <w:lang w:val="en-AU" w:eastAsia="en-US"/>
              </w:rPr>
              <w:t>-9</w:t>
            </w:r>
            <w:r w:rsidRPr="000E1D4F">
              <w:rPr>
                <w:rFonts w:eastAsia="Calibri" w:cs="Arial"/>
                <w:color w:val="000000"/>
                <w:sz w:val="18"/>
                <w:szCs w:val="18"/>
                <w:lang w:val="en-AU" w:eastAsia="en-US"/>
              </w:rPr>
              <w:t>-12</w:t>
            </w:r>
            <w:r w:rsidRPr="000E1D4F">
              <w:rPr>
                <w:rFonts w:eastAsia="Calibri" w:cs="Arial"/>
                <w:b/>
                <w:color w:val="FF0000"/>
                <w:sz w:val="18"/>
                <w:szCs w:val="18"/>
                <w:lang w:val="en-AU" w:eastAsia="en-US"/>
              </w:rPr>
              <w:t>-13</w:t>
            </w:r>
            <w:r w:rsidRPr="000E1D4F">
              <w:rPr>
                <w:rFonts w:eastAsia="Calibri" w:cs="Arial"/>
                <w:color w:val="000000"/>
                <w:sz w:val="18"/>
                <w:szCs w:val="18"/>
                <w:lang w:val="en-AU" w:eastAsia="en-US"/>
              </w:rPr>
              <w:t>-14</w:t>
            </w:r>
            <w:r w:rsidRPr="000E1D4F">
              <w:rPr>
                <w:rFonts w:eastAsia="Calibri" w:cs="Arial"/>
                <w:b/>
                <w:dstrike/>
                <w:color w:val="FF0000"/>
                <w:sz w:val="18"/>
                <w:szCs w:val="18"/>
                <w:lang w:val="en-AU" w:eastAsia="en-US"/>
              </w:rPr>
              <w:t>-16-17</w:t>
            </w:r>
            <w:r w:rsidRPr="000E1D4F">
              <w:rPr>
                <w:rFonts w:eastAsia="Calibri" w:cs="Arial"/>
                <w:b/>
                <w:color w:val="0000FF"/>
                <w:sz w:val="18"/>
                <w:szCs w:val="18"/>
                <w:lang w:val="en-AU" w:eastAsia="en-US"/>
              </w:rPr>
              <w:t>-28</w:t>
            </w:r>
          </w:p>
        </w:tc>
      </w:tr>
      <w:tr w:rsidR="005D7373" w:rsidRPr="005D7373" w14:paraId="7F22C748" w14:textId="77777777" w:rsidTr="002C587A">
        <w:trPr>
          <w:cantSplit/>
          <w:trHeight w:val="272"/>
          <w:jc w:val="center"/>
        </w:trPr>
        <w:tc>
          <w:tcPr>
            <w:tcW w:w="1134" w:type="dxa"/>
            <w:tcBorders>
              <w:top w:val="nil"/>
              <w:left w:val="single" w:sz="8" w:space="0" w:color="000000"/>
              <w:bottom w:val="single" w:sz="8" w:space="0" w:color="000000"/>
              <w:right w:val="single" w:sz="8" w:space="0" w:color="000000"/>
            </w:tcBorders>
            <w:shd w:val="clear" w:color="auto" w:fill="auto"/>
          </w:tcPr>
          <w:p w14:paraId="24EFF806" w14:textId="77777777" w:rsidR="005D7373" w:rsidRPr="000E1D4F" w:rsidRDefault="005D7373" w:rsidP="005D7373">
            <w:pPr>
              <w:spacing w:before="60" w:after="60"/>
              <w:rPr>
                <w:rFonts w:eastAsia="Calibri" w:cs="Arial"/>
                <w:color w:val="000000"/>
                <w:sz w:val="18"/>
                <w:szCs w:val="18"/>
                <w:lang w:val="en-AU" w:eastAsia="en-US"/>
              </w:rPr>
            </w:pPr>
            <w:r w:rsidRPr="000E1D4F">
              <w:rPr>
                <w:rFonts w:eastAsia="Calibri" w:cs="Arial"/>
                <w:color w:val="000000"/>
                <w:sz w:val="18"/>
                <w:szCs w:val="18"/>
                <w:lang w:val="en-AU" w:eastAsia="en-US"/>
              </w:rPr>
              <w:t> </w:t>
            </w:r>
          </w:p>
        </w:tc>
        <w:tc>
          <w:tcPr>
            <w:tcW w:w="1134" w:type="dxa"/>
            <w:tcBorders>
              <w:top w:val="nil"/>
              <w:left w:val="nil"/>
              <w:bottom w:val="single" w:sz="8" w:space="0" w:color="000000"/>
              <w:right w:val="single" w:sz="8" w:space="0" w:color="000000"/>
            </w:tcBorders>
            <w:shd w:val="clear" w:color="auto" w:fill="auto"/>
          </w:tcPr>
          <w:p w14:paraId="250AB8DA" w14:textId="77777777" w:rsidR="005D7373" w:rsidRPr="000E1D4F" w:rsidRDefault="005D7373" w:rsidP="005D7373">
            <w:pPr>
              <w:spacing w:before="60" w:after="60"/>
              <w:rPr>
                <w:rFonts w:eastAsia="Calibri" w:cs="Arial"/>
                <w:b/>
                <w:bCs/>
                <w:color w:val="000000"/>
                <w:sz w:val="18"/>
                <w:szCs w:val="18"/>
                <w:lang w:val="en-AU" w:eastAsia="en-US"/>
              </w:rPr>
            </w:pPr>
            <w:r w:rsidRPr="000E1D4F">
              <w:rPr>
                <w:rFonts w:eastAsia="Calibri" w:cs="Arial"/>
                <w:b/>
                <w:bCs/>
                <w:color w:val="000000"/>
                <w:sz w:val="18"/>
                <w:szCs w:val="18"/>
                <w:lang w:val="en-AU" w:eastAsia="en-US"/>
              </w:rPr>
              <w:t>SILTNK</w:t>
            </w:r>
          </w:p>
        </w:tc>
        <w:tc>
          <w:tcPr>
            <w:tcW w:w="7230" w:type="dxa"/>
            <w:tcBorders>
              <w:top w:val="nil"/>
              <w:left w:val="nil"/>
              <w:bottom w:val="single" w:sz="8" w:space="0" w:color="000000"/>
              <w:right w:val="single" w:sz="8" w:space="0" w:color="000000"/>
            </w:tcBorders>
            <w:shd w:val="clear" w:color="auto" w:fill="auto"/>
          </w:tcPr>
          <w:p w14:paraId="27623F4A" w14:textId="77777777" w:rsidR="005D7373" w:rsidRPr="000E1D4F" w:rsidRDefault="005D7373" w:rsidP="005D7373">
            <w:pPr>
              <w:spacing w:before="60" w:after="60"/>
              <w:rPr>
                <w:rFonts w:eastAsia="Calibri" w:cs="Arial"/>
                <w:color w:val="000000"/>
                <w:sz w:val="18"/>
                <w:szCs w:val="18"/>
                <w:lang w:val="en-AU" w:eastAsia="en-US"/>
              </w:rPr>
            </w:pPr>
            <w:r w:rsidRPr="000E1D4F">
              <w:rPr>
                <w:rFonts w:eastAsia="Calibri" w:cs="Arial"/>
                <w:b/>
                <w:dstrike/>
                <w:color w:val="FF0000"/>
                <w:sz w:val="18"/>
                <w:szCs w:val="18"/>
                <w:lang w:val="en-AU" w:eastAsia="en-US"/>
              </w:rPr>
              <w:t>1-</w:t>
            </w:r>
            <w:r w:rsidRPr="000E1D4F">
              <w:rPr>
                <w:rFonts w:eastAsia="Calibri" w:cs="Arial"/>
                <w:sz w:val="18"/>
                <w:szCs w:val="18"/>
                <w:lang w:val="en-AU" w:eastAsia="en-US"/>
              </w:rPr>
              <w:t>4</w:t>
            </w:r>
            <w:r w:rsidRPr="000E1D4F">
              <w:rPr>
                <w:rFonts w:eastAsia="Calibri" w:cs="Arial"/>
                <w:color w:val="000000"/>
                <w:sz w:val="18"/>
                <w:szCs w:val="18"/>
                <w:lang w:val="en-AU" w:eastAsia="en-US"/>
              </w:rPr>
              <w:t>-12</w:t>
            </w:r>
            <w:r w:rsidRPr="000E1D4F">
              <w:rPr>
                <w:rFonts w:eastAsia="Calibri" w:cs="Arial"/>
                <w:b/>
                <w:color w:val="FF0000"/>
                <w:sz w:val="18"/>
                <w:szCs w:val="18"/>
                <w:lang w:val="en-AU" w:eastAsia="en-US"/>
              </w:rPr>
              <w:t>-13</w:t>
            </w:r>
          </w:p>
        </w:tc>
      </w:tr>
      <w:tr w:rsidR="005D7373" w:rsidRPr="005D7373" w14:paraId="4E49D06D" w14:textId="77777777" w:rsidTr="002C587A">
        <w:trPr>
          <w:cantSplit/>
          <w:trHeight w:val="272"/>
          <w:jc w:val="center"/>
        </w:trPr>
        <w:tc>
          <w:tcPr>
            <w:tcW w:w="1134" w:type="dxa"/>
            <w:tcBorders>
              <w:top w:val="nil"/>
              <w:left w:val="single" w:sz="8" w:space="0" w:color="000000"/>
              <w:bottom w:val="single" w:sz="8" w:space="0" w:color="000000"/>
              <w:right w:val="single" w:sz="8" w:space="0" w:color="000000"/>
            </w:tcBorders>
            <w:shd w:val="clear" w:color="auto" w:fill="auto"/>
          </w:tcPr>
          <w:p w14:paraId="74440758" w14:textId="77777777" w:rsidR="005D7373" w:rsidRPr="000E1D4F" w:rsidRDefault="005D7373" w:rsidP="005D7373">
            <w:pPr>
              <w:spacing w:before="60" w:after="60"/>
              <w:rPr>
                <w:rFonts w:eastAsia="Calibri" w:cs="Arial"/>
                <w:color w:val="000000"/>
                <w:sz w:val="18"/>
                <w:szCs w:val="18"/>
                <w:lang w:val="en-AU" w:eastAsia="en-US"/>
              </w:rPr>
            </w:pPr>
            <w:r w:rsidRPr="000E1D4F">
              <w:rPr>
                <w:rFonts w:eastAsia="Calibri" w:cs="Arial"/>
                <w:color w:val="000000"/>
                <w:sz w:val="18"/>
                <w:szCs w:val="18"/>
                <w:lang w:val="en-AU" w:eastAsia="en-US"/>
              </w:rPr>
              <w:t> </w:t>
            </w:r>
          </w:p>
        </w:tc>
        <w:tc>
          <w:tcPr>
            <w:tcW w:w="1134" w:type="dxa"/>
            <w:tcBorders>
              <w:top w:val="nil"/>
              <w:left w:val="nil"/>
              <w:bottom w:val="single" w:sz="8" w:space="0" w:color="000000"/>
              <w:right w:val="single" w:sz="8" w:space="0" w:color="000000"/>
            </w:tcBorders>
            <w:shd w:val="clear" w:color="auto" w:fill="auto"/>
          </w:tcPr>
          <w:p w14:paraId="70DAB446" w14:textId="77777777" w:rsidR="005D7373" w:rsidRPr="000E1D4F" w:rsidRDefault="005D7373" w:rsidP="005D7373">
            <w:pPr>
              <w:spacing w:before="60" w:after="60"/>
              <w:rPr>
                <w:rFonts w:eastAsia="Calibri" w:cs="Arial"/>
                <w:b/>
                <w:bCs/>
                <w:dstrike/>
                <w:color w:val="FF0000"/>
                <w:sz w:val="18"/>
                <w:szCs w:val="18"/>
                <w:lang w:val="en-AU" w:eastAsia="en-US"/>
              </w:rPr>
            </w:pPr>
            <w:r w:rsidRPr="000E1D4F">
              <w:rPr>
                <w:rFonts w:eastAsia="Calibri" w:cs="Arial"/>
                <w:b/>
                <w:bCs/>
                <w:dstrike/>
                <w:color w:val="FF0000"/>
                <w:sz w:val="18"/>
                <w:szCs w:val="18"/>
                <w:lang w:val="en-AU" w:eastAsia="en-US"/>
              </w:rPr>
              <w:t>TS_PRH</w:t>
            </w:r>
          </w:p>
        </w:tc>
        <w:tc>
          <w:tcPr>
            <w:tcW w:w="7230" w:type="dxa"/>
            <w:tcBorders>
              <w:top w:val="nil"/>
              <w:left w:val="nil"/>
              <w:bottom w:val="single" w:sz="8" w:space="0" w:color="000000"/>
              <w:right w:val="single" w:sz="8" w:space="0" w:color="000000"/>
            </w:tcBorders>
            <w:shd w:val="clear" w:color="auto" w:fill="auto"/>
          </w:tcPr>
          <w:p w14:paraId="1142E4A2" w14:textId="77777777" w:rsidR="005D7373" w:rsidRPr="000E1D4F" w:rsidRDefault="005D7373" w:rsidP="005D7373">
            <w:pPr>
              <w:spacing w:before="60" w:after="60"/>
              <w:rPr>
                <w:rFonts w:eastAsia="Calibri" w:cs="Arial"/>
                <w:color w:val="000000"/>
                <w:sz w:val="18"/>
                <w:szCs w:val="18"/>
                <w:lang w:val="en-AU" w:eastAsia="en-US"/>
              </w:rPr>
            </w:pPr>
            <w:r w:rsidRPr="000E1D4F">
              <w:rPr>
                <w:rFonts w:eastAsia="Calibri" w:cs="Arial"/>
                <w:b/>
                <w:dstrike/>
                <w:color w:val="FF0000"/>
                <w:sz w:val="18"/>
                <w:szCs w:val="18"/>
                <w:lang w:val="en-AU" w:eastAsia="en-US"/>
              </w:rPr>
              <w:t>1-2-5-7-18</w:t>
            </w:r>
            <w:r w:rsidRPr="000E1D4F">
              <w:rPr>
                <w:rFonts w:eastAsia="Calibri" w:cs="Arial"/>
                <w:color w:val="000000"/>
                <w:sz w:val="18"/>
                <w:szCs w:val="18"/>
                <w:lang w:val="en-AU" w:eastAsia="en-US"/>
              </w:rPr>
              <w:t xml:space="preserve">     [No equivalent feature in S-101]</w:t>
            </w:r>
          </w:p>
        </w:tc>
      </w:tr>
      <w:tr w:rsidR="005D7373" w:rsidRPr="005D7373" w14:paraId="4AB12725" w14:textId="77777777" w:rsidTr="002C587A">
        <w:trPr>
          <w:cantSplit/>
          <w:trHeight w:val="272"/>
          <w:jc w:val="center"/>
        </w:trPr>
        <w:tc>
          <w:tcPr>
            <w:tcW w:w="1134" w:type="dxa"/>
            <w:tcBorders>
              <w:top w:val="nil"/>
              <w:left w:val="single" w:sz="8" w:space="0" w:color="000000"/>
              <w:bottom w:val="single" w:sz="8" w:space="0" w:color="000000"/>
              <w:right w:val="single" w:sz="8" w:space="0" w:color="000000"/>
            </w:tcBorders>
            <w:shd w:val="clear" w:color="auto" w:fill="auto"/>
          </w:tcPr>
          <w:p w14:paraId="00CDBA92" w14:textId="77777777" w:rsidR="005D7373" w:rsidRPr="000E1D4F" w:rsidRDefault="005D7373" w:rsidP="005D7373">
            <w:pPr>
              <w:spacing w:before="60" w:after="60"/>
              <w:rPr>
                <w:rFonts w:eastAsia="Calibri" w:cs="Arial"/>
                <w:color w:val="000000"/>
                <w:sz w:val="18"/>
                <w:szCs w:val="18"/>
                <w:lang w:val="en-AU" w:eastAsia="en-US"/>
              </w:rPr>
            </w:pPr>
            <w:r w:rsidRPr="000E1D4F">
              <w:rPr>
                <w:rFonts w:eastAsia="Calibri" w:cs="Arial"/>
                <w:color w:val="000000"/>
                <w:sz w:val="18"/>
                <w:szCs w:val="18"/>
                <w:lang w:val="en-AU" w:eastAsia="en-US"/>
              </w:rPr>
              <w:t> </w:t>
            </w:r>
          </w:p>
        </w:tc>
        <w:tc>
          <w:tcPr>
            <w:tcW w:w="1134" w:type="dxa"/>
            <w:tcBorders>
              <w:top w:val="nil"/>
              <w:left w:val="nil"/>
              <w:bottom w:val="single" w:sz="8" w:space="0" w:color="000000"/>
              <w:right w:val="single" w:sz="8" w:space="0" w:color="000000"/>
            </w:tcBorders>
            <w:shd w:val="clear" w:color="auto" w:fill="auto"/>
          </w:tcPr>
          <w:p w14:paraId="6F7B25C3" w14:textId="77777777" w:rsidR="005D7373" w:rsidRPr="000E1D4F" w:rsidRDefault="005D7373" w:rsidP="005D7373">
            <w:pPr>
              <w:spacing w:before="60" w:after="60"/>
              <w:rPr>
                <w:rFonts w:eastAsia="Calibri" w:cs="Arial"/>
                <w:b/>
                <w:bCs/>
                <w:dstrike/>
                <w:color w:val="FF0000"/>
                <w:sz w:val="18"/>
                <w:szCs w:val="18"/>
                <w:lang w:val="en-AU" w:eastAsia="en-US"/>
              </w:rPr>
            </w:pPr>
            <w:r w:rsidRPr="000E1D4F">
              <w:rPr>
                <w:rFonts w:eastAsia="Calibri" w:cs="Arial"/>
                <w:b/>
                <w:bCs/>
                <w:dstrike/>
                <w:color w:val="FF0000"/>
                <w:sz w:val="18"/>
                <w:szCs w:val="18"/>
                <w:lang w:val="en-AU" w:eastAsia="en-US"/>
              </w:rPr>
              <w:t>TS_PNH</w:t>
            </w:r>
          </w:p>
        </w:tc>
        <w:tc>
          <w:tcPr>
            <w:tcW w:w="7230" w:type="dxa"/>
            <w:tcBorders>
              <w:top w:val="nil"/>
              <w:left w:val="nil"/>
              <w:bottom w:val="single" w:sz="8" w:space="0" w:color="000000"/>
              <w:right w:val="single" w:sz="8" w:space="0" w:color="000000"/>
            </w:tcBorders>
            <w:shd w:val="clear" w:color="auto" w:fill="auto"/>
          </w:tcPr>
          <w:p w14:paraId="6264A8EB" w14:textId="77777777" w:rsidR="005D7373" w:rsidRPr="000E1D4F" w:rsidRDefault="005D7373" w:rsidP="005D7373">
            <w:pPr>
              <w:spacing w:before="60" w:after="60"/>
              <w:rPr>
                <w:rFonts w:eastAsia="Calibri" w:cs="Arial"/>
                <w:color w:val="000000"/>
                <w:sz w:val="18"/>
                <w:szCs w:val="18"/>
                <w:lang w:val="en-AU" w:eastAsia="en-US"/>
              </w:rPr>
            </w:pPr>
            <w:r w:rsidRPr="000E1D4F">
              <w:rPr>
                <w:rFonts w:eastAsia="Calibri" w:cs="Arial"/>
                <w:b/>
                <w:dstrike/>
                <w:color w:val="FF0000"/>
                <w:sz w:val="18"/>
                <w:szCs w:val="18"/>
                <w:lang w:val="en-AU" w:eastAsia="en-US"/>
              </w:rPr>
              <w:t>1-2-5-7-18</w:t>
            </w:r>
            <w:r w:rsidRPr="000E1D4F">
              <w:rPr>
                <w:rFonts w:eastAsia="Calibri" w:cs="Arial"/>
                <w:color w:val="000000"/>
                <w:sz w:val="18"/>
                <w:szCs w:val="18"/>
                <w:lang w:val="en-AU" w:eastAsia="en-US"/>
              </w:rPr>
              <w:t xml:space="preserve">     [No equivalent feature in S-101]</w:t>
            </w:r>
          </w:p>
        </w:tc>
      </w:tr>
      <w:tr w:rsidR="005D7373" w:rsidRPr="005D7373" w14:paraId="7EAB186A" w14:textId="77777777" w:rsidTr="002C587A">
        <w:trPr>
          <w:cantSplit/>
          <w:trHeight w:val="272"/>
          <w:jc w:val="center"/>
        </w:trPr>
        <w:tc>
          <w:tcPr>
            <w:tcW w:w="1134" w:type="dxa"/>
            <w:tcBorders>
              <w:top w:val="nil"/>
              <w:left w:val="single" w:sz="8" w:space="0" w:color="000000"/>
              <w:bottom w:val="single" w:sz="8" w:space="0" w:color="000000"/>
              <w:right w:val="single" w:sz="8" w:space="0" w:color="000000"/>
            </w:tcBorders>
            <w:shd w:val="clear" w:color="auto" w:fill="auto"/>
          </w:tcPr>
          <w:p w14:paraId="0937A63D" w14:textId="77777777" w:rsidR="005D7373" w:rsidRPr="000E1D4F" w:rsidRDefault="005D7373" w:rsidP="005D7373">
            <w:pPr>
              <w:spacing w:before="60" w:after="60"/>
              <w:rPr>
                <w:rFonts w:eastAsia="Calibri" w:cs="Arial"/>
                <w:color w:val="000000"/>
                <w:sz w:val="18"/>
                <w:szCs w:val="18"/>
                <w:lang w:val="en-AU" w:eastAsia="en-US"/>
              </w:rPr>
            </w:pPr>
            <w:r w:rsidRPr="000E1D4F">
              <w:rPr>
                <w:rFonts w:eastAsia="Calibri" w:cs="Arial"/>
                <w:color w:val="000000"/>
                <w:sz w:val="18"/>
                <w:szCs w:val="18"/>
                <w:lang w:val="en-AU" w:eastAsia="en-US"/>
              </w:rPr>
              <w:t> </w:t>
            </w:r>
          </w:p>
        </w:tc>
        <w:tc>
          <w:tcPr>
            <w:tcW w:w="1134" w:type="dxa"/>
            <w:tcBorders>
              <w:top w:val="nil"/>
              <w:left w:val="nil"/>
              <w:bottom w:val="single" w:sz="8" w:space="0" w:color="000000"/>
              <w:right w:val="single" w:sz="8" w:space="0" w:color="000000"/>
            </w:tcBorders>
            <w:shd w:val="clear" w:color="auto" w:fill="auto"/>
          </w:tcPr>
          <w:p w14:paraId="36F125F0" w14:textId="77777777" w:rsidR="005D7373" w:rsidRPr="000E1D4F" w:rsidRDefault="005D7373" w:rsidP="005D7373">
            <w:pPr>
              <w:spacing w:before="60" w:after="60"/>
              <w:rPr>
                <w:rFonts w:eastAsia="Calibri" w:cs="Arial"/>
                <w:b/>
                <w:bCs/>
                <w:dstrike/>
                <w:color w:val="FF0000"/>
                <w:sz w:val="18"/>
                <w:szCs w:val="18"/>
                <w:lang w:val="en-AU" w:eastAsia="en-US"/>
              </w:rPr>
            </w:pPr>
            <w:r w:rsidRPr="000E1D4F">
              <w:rPr>
                <w:rFonts w:eastAsia="Calibri" w:cs="Arial"/>
                <w:b/>
                <w:bCs/>
                <w:dstrike/>
                <w:color w:val="FF0000"/>
                <w:sz w:val="18"/>
                <w:szCs w:val="18"/>
                <w:lang w:val="en-AU" w:eastAsia="en-US"/>
              </w:rPr>
              <w:t>TS_TIS</w:t>
            </w:r>
          </w:p>
        </w:tc>
        <w:tc>
          <w:tcPr>
            <w:tcW w:w="7230" w:type="dxa"/>
            <w:tcBorders>
              <w:top w:val="nil"/>
              <w:left w:val="nil"/>
              <w:bottom w:val="single" w:sz="8" w:space="0" w:color="000000"/>
              <w:right w:val="single" w:sz="8" w:space="0" w:color="000000"/>
            </w:tcBorders>
            <w:shd w:val="clear" w:color="auto" w:fill="auto"/>
          </w:tcPr>
          <w:p w14:paraId="5C492F5E" w14:textId="77777777" w:rsidR="005D7373" w:rsidRPr="000E1D4F" w:rsidRDefault="005D7373" w:rsidP="005D7373">
            <w:pPr>
              <w:spacing w:before="60" w:after="60"/>
              <w:rPr>
                <w:rFonts w:eastAsia="Calibri" w:cs="Arial"/>
                <w:color w:val="000000"/>
                <w:sz w:val="18"/>
                <w:szCs w:val="18"/>
                <w:lang w:val="en-AU" w:eastAsia="en-US"/>
              </w:rPr>
            </w:pPr>
            <w:r w:rsidRPr="000E1D4F">
              <w:rPr>
                <w:rFonts w:eastAsia="Calibri" w:cs="Arial"/>
                <w:b/>
                <w:dstrike/>
                <w:color w:val="FF0000"/>
                <w:sz w:val="18"/>
                <w:szCs w:val="18"/>
                <w:lang w:val="en-AU" w:eastAsia="en-US"/>
              </w:rPr>
              <w:t>1-2-5-7-18</w:t>
            </w:r>
            <w:r w:rsidRPr="000E1D4F">
              <w:rPr>
                <w:rFonts w:eastAsia="Calibri" w:cs="Arial"/>
                <w:color w:val="000000"/>
                <w:sz w:val="18"/>
                <w:szCs w:val="18"/>
                <w:lang w:val="en-AU" w:eastAsia="en-US"/>
              </w:rPr>
              <w:t xml:space="preserve">     [No equivalent feature in S-101]</w:t>
            </w:r>
          </w:p>
        </w:tc>
      </w:tr>
      <w:tr w:rsidR="005D7373" w:rsidRPr="005D7373" w14:paraId="55F625C8" w14:textId="77777777" w:rsidTr="002C587A">
        <w:trPr>
          <w:cantSplit/>
          <w:trHeight w:val="272"/>
          <w:jc w:val="center"/>
        </w:trPr>
        <w:tc>
          <w:tcPr>
            <w:tcW w:w="1134" w:type="dxa"/>
            <w:tcBorders>
              <w:top w:val="nil"/>
              <w:left w:val="single" w:sz="8" w:space="0" w:color="000000"/>
              <w:bottom w:val="single" w:sz="4" w:space="0" w:color="auto"/>
              <w:right w:val="single" w:sz="8" w:space="0" w:color="000000"/>
            </w:tcBorders>
            <w:shd w:val="clear" w:color="auto" w:fill="auto"/>
          </w:tcPr>
          <w:p w14:paraId="04D49099" w14:textId="77777777" w:rsidR="005D7373" w:rsidRPr="000E1D4F" w:rsidRDefault="005D7373" w:rsidP="005D7373">
            <w:pPr>
              <w:spacing w:before="60" w:after="60"/>
              <w:rPr>
                <w:rFonts w:eastAsia="Calibri" w:cs="Arial"/>
                <w:color w:val="000000"/>
                <w:sz w:val="18"/>
                <w:szCs w:val="18"/>
                <w:lang w:val="en-AU" w:eastAsia="en-US"/>
              </w:rPr>
            </w:pPr>
            <w:r w:rsidRPr="000E1D4F">
              <w:rPr>
                <w:rFonts w:eastAsia="Calibri" w:cs="Arial"/>
                <w:color w:val="000000"/>
                <w:sz w:val="18"/>
                <w:szCs w:val="18"/>
                <w:lang w:val="en-AU" w:eastAsia="en-US"/>
              </w:rPr>
              <w:t> </w:t>
            </w:r>
          </w:p>
        </w:tc>
        <w:tc>
          <w:tcPr>
            <w:tcW w:w="1134" w:type="dxa"/>
            <w:tcBorders>
              <w:top w:val="nil"/>
              <w:left w:val="nil"/>
              <w:bottom w:val="single" w:sz="4" w:space="0" w:color="auto"/>
              <w:right w:val="single" w:sz="8" w:space="0" w:color="000000"/>
            </w:tcBorders>
            <w:shd w:val="clear" w:color="auto" w:fill="auto"/>
          </w:tcPr>
          <w:p w14:paraId="69BBFB3F" w14:textId="77777777" w:rsidR="005D7373" w:rsidRPr="000E1D4F" w:rsidRDefault="005D7373" w:rsidP="005D7373">
            <w:pPr>
              <w:spacing w:before="60" w:after="60"/>
              <w:rPr>
                <w:rFonts w:eastAsia="Calibri" w:cs="Arial"/>
                <w:b/>
                <w:bCs/>
                <w:dstrike/>
                <w:color w:val="FF0000"/>
                <w:sz w:val="18"/>
                <w:szCs w:val="18"/>
                <w:lang w:val="en-AU" w:eastAsia="en-US"/>
              </w:rPr>
            </w:pPr>
            <w:r w:rsidRPr="000E1D4F">
              <w:rPr>
                <w:rFonts w:eastAsia="Calibri" w:cs="Arial"/>
                <w:b/>
                <w:bCs/>
                <w:dstrike/>
                <w:color w:val="FF0000"/>
                <w:sz w:val="18"/>
                <w:szCs w:val="18"/>
                <w:lang w:val="en-AU" w:eastAsia="en-US"/>
              </w:rPr>
              <w:t>T_HMON</w:t>
            </w:r>
          </w:p>
        </w:tc>
        <w:tc>
          <w:tcPr>
            <w:tcW w:w="7230" w:type="dxa"/>
            <w:tcBorders>
              <w:top w:val="nil"/>
              <w:left w:val="nil"/>
              <w:bottom w:val="single" w:sz="4" w:space="0" w:color="auto"/>
              <w:right w:val="single" w:sz="8" w:space="0" w:color="000000"/>
            </w:tcBorders>
            <w:shd w:val="clear" w:color="auto" w:fill="auto"/>
          </w:tcPr>
          <w:p w14:paraId="6BA28C88" w14:textId="77777777" w:rsidR="005D7373" w:rsidRPr="000E1D4F" w:rsidRDefault="005D7373" w:rsidP="005D7373">
            <w:pPr>
              <w:spacing w:before="60" w:after="60"/>
              <w:rPr>
                <w:rFonts w:eastAsia="Calibri" w:cs="Arial"/>
                <w:color w:val="000000"/>
                <w:sz w:val="18"/>
                <w:szCs w:val="18"/>
                <w:lang w:val="en-AU" w:eastAsia="en-US"/>
              </w:rPr>
            </w:pPr>
            <w:r w:rsidRPr="000E1D4F">
              <w:rPr>
                <w:rFonts w:eastAsia="Calibri" w:cs="Arial"/>
                <w:b/>
                <w:dstrike/>
                <w:color w:val="FF0000"/>
                <w:sz w:val="18"/>
                <w:szCs w:val="18"/>
                <w:lang w:val="en-AU" w:eastAsia="en-US"/>
              </w:rPr>
              <w:t>5</w:t>
            </w:r>
            <w:r w:rsidRPr="000E1D4F">
              <w:rPr>
                <w:rFonts w:eastAsia="Calibri" w:cs="Arial"/>
                <w:color w:val="000000"/>
                <w:sz w:val="18"/>
                <w:szCs w:val="18"/>
                <w:lang w:val="en-AU" w:eastAsia="en-US"/>
              </w:rPr>
              <w:t xml:space="preserve">     [No equivalent feature in S-101]</w:t>
            </w:r>
          </w:p>
        </w:tc>
      </w:tr>
      <w:tr w:rsidR="005D7373" w:rsidRPr="005D7373" w14:paraId="4A2727EB" w14:textId="77777777" w:rsidTr="002C587A">
        <w:trPr>
          <w:cantSplit/>
          <w:trHeight w:val="272"/>
          <w:jc w:val="center"/>
        </w:trPr>
        <w:tc>
          <w:tcPr>
            <w:tcW w:w="1134" w:type="dxa"/>
            <w:tcBorders>
              <w:top w:val="single" w:sz="4" w:space="0" w:color="auto"/>
              <w:left w:val="single" w:sz="4" w:space="0" w:color="auto"/>
              <w:bottom w:val="single" w:sz="4" w:space="0" w:color="auto"/>
              <w:right w:val="single" w:sz="4" w:space="0" w:color="auto"/>
            </w:tcBorders>
            <w:shd w:val="clear" w:color="auto" w:fill="auto"/>
          </w:tcPr>
          <w:p w14:paraId="5F14448B" w14:textId="77777777" w:rsidR="005D7373" w:rsidRPr="000E1D4F" w:rsidRDefault="005D7373" w:rsidP="005D7373">
            <w:pPr>
              <w:spacing w:before="60" w:after="60"/>
              <w:rPr>
                <w:rFonts w:eastAsia="Calibri" w:cs="Arial"/>
                <w:color w:val="000000"/>
                <w:sz w:val="18"/>
                <w:szCs w:val="18"/>
                <w:lang w:val="en-AU" w:eastAsia="en-US"/>
              </w:rPr>
            </w:pPr>
            <w:r w:rsidRPr="000E1D4F">
              <w:rPr>
                <w:rFonts w:eastAsia="Calibri" w:cs="Arial"/>
                <w:color w:val="000000"/>
                <w:sz w:val="18"/>
                <w:szCs w:val="18"/>
                <w:lang w:val="en-AU" w:eastAsia="en-US"/>
              </w:rPr>
              <w:t> </w:t>
            </w:r>
          </w:p>
        </w:tc>
        <w:tc>
          <w:tcPr>
            <w:tcW w:w="1134" w:type="dxa"/>
            <w:tcBorders>
              <w:top w:val="single" w:sz="4" w:space="0" w:color="auto"/>
              <w:left w:val="single" w:sz="4" w:space="0" w:color="auto"/>
              <w:bottom w:val="single" w:sz="4" w:space="0" w:color="auto"/>
              <w:right w:val="single" w:sz="4" w:space="0" w:color="auto"/>
            </w:tcBorders>
            <w:shd w:val="clear" w:color="auto" w:fill="auto"/>
          </w:tcPr>
          <w:p w14:paraId="27966F00" w14:textId="77777777" w:rsidR="005D7373" w:rsidRPr="000E1D4F" w:rsidRDefault="005D7373" w:rsidP="005D7373">
            <w:pPr>
              <w:spacing w:before="60" w:after="60"/>
              <w:rPr>
                <w:rFonts w:eastAsia="Calibri" w:cs="Arial"/>
                <w:b/>
                <w:bCs/>
                <w:dstrike/>
                <w:color w:val="FF0000"/>
                <w:sz w:val="18"/>
                <w:szCs w:val="18"/>
                <w:lang w:val="en-AU" w:eastAsia="en-US"/>
              </w:rPr>
            </w:pPr>
            <w:r w:rsidRPr="000E1D4F">
              <w:rPr>
                <w:rFonts w:eastAsia="Calibri" w:cs="Arial"/>
                <w:b/>
                <w:bCs/>
                <w:dstrike/>
                <w:color w:val="FF0000"/>
                <w:sz w:val="18"/>
                <w:szCs w:val="18"/>
                <w:lang w:val="en-AU" w:eastAsia="en-US"/>
              </w:rPr>
              <w:t>T_NHMN</w:t>
            </w:r>
          </w:p>
        </w:tc>
        <w:tc>
          <w:tcPr>
            <w:tcW w:w="7230" w:type="dxa"/>
            <w:tcBorders>
              <w:top w:val="single" w:sz="4" w:space="0" w:color="auto"/>
              <w:left w:val="single" w:sz="4" w:space="0" w:color="auto"/>
              <w:bottom w:val="single" w:sz="4" w:space="0" w:color="auto"/>
              <w:right w:val="single" w:sz="4" w:space="0" w:color="auto"/>
            </w:tcBorders>
            <w:shd w:val="clear" w:color="auto" w:fill="auto"/>
          </w:tcPr>
          <w:p w14:paraId="512D190F" w14:textId="77777777" w:rsidR="005D7373" w:rsidRPr="000E1D4F" w:rsidRDefault="005D7373" w:rsidP="005D7373">
            <w:pPr>
              <w:spacing w:before="60" w:after="60"/>
              <w:rPr>
                <w:rFonts w:eastAsia="Calibri" w:cs="Arial"/>
                <w:color w:val="000000"/>
                <w:sz w:val="18"/>
                <w:szCs w:val="18"/>
                <w:lang w:val="en-AU" w:eastAsia="en-US"/>
              </w:rPr>
            </w:pPr>
            <w:r w:rsidRPr="000E1D4F">
              <w:rPr>
                <w:rFonts w:eastAsia="Calibri" w:cs="Arial"/>
                <w:b/>
                <w:dstrike/>
                <w:color w:val="FF0000"/>
                <w:sz w:val="18"/>
                <w:szCs w:val="18"/>
                <w:lang w:val="en-AU" w:eastAsia="en-US"/>
              </w:rPr>
              <w:t>5</w:t>
            </w:r>
            <w:r w:rsidRPr="000E1D4F">
              <w:rPr>
                <w:rFonts w:eastAsia="Calibri" w:cs="Arial"/>
                <w:color w:val="000000"/>
                <w:sz w:val="18"/>
                <w:szCs w:val="18"/>
                <w:lang w:val="en-AU" w:eastAsia="en-US"/>
              </w:rPr>
              <w:t xml:space="preserve">     [No equivalent feature in S-101]</w:t>
            </w:r>
          </w:p>
        </w:tc>
      </w:tr>
      <w:tr w:rsidR="005D7373" w:rsidRPr="005D7373" w14:paraId="18C95CC0" w14:textId="77777777" w:rsidTr="002C587A">
        <w:trPr>
          <w:cantSplit/>
          <w:trHeight w:val="272"/>
          <w:jc w:val="center"/>
        </w:trPr>
        <w:tc>
          <w:tcPr>
            <w:tcW w:w="1134" w:type="dxa"/>
            <w:tcBorders>
              <w:top w:val="single" w:sz="4" w:space="0" w:color="auto"/>
              <w:left w:val="single" w:sz="8" w:space="0" w:color="000000"/>
              <w:bottom w:val="single" w:sz="4" w:space="0" w:color="auto"/>
              <w:right w:val="single" w:sz="8" w:space="0" w:color="000000"/>
            </w:tcBorders>
            <w:shd w:val="clear" w:color="auto" w:fill="auto"/>
          </w:tcPr>
          <w:p w14:paraId="5B33498C" w14:textId="77777777" w:rsidR="005D7373" w:rsidRPr="000E1D4F" w:rsidRDefault="005D7373" w:rsidP="005D7373">
            <w:pPr>
              <w:spacing w:before="60" w:after="60"/>
              <w:rPr>
                <w:rFonts w:eastAsia="Calibri" w:cs="Arial"/>
                <w:color w:val="000000"/>
                <w:sz w:val="18"/>
                <w:szCs w:val="18"/>
                <w:lang w:val="en-AU" w:eastAsia="en-US"/>
              </w:rPr>
            </w:pPr>
            <w:r w:rsidRPr="000E1D4F">
              <w:rPr>
                <w:rFonts w:eastAsia="Calibri" w:cs="Arial"/>
                <w:color w:val="000000"/>
                <w:sz w:val="18"/>
                <w:szCs w:val="18"/>
                <w:lang w:val="en-AU" w:eastAsia="en-US"/>
              </w:rPr>
              <w:t> </w:t>
            </w:r>
          </w:p>
        </w:tc>
        <w:tc>
          <w:tcPr>
            <w:tcW w:w="1134" w:type="dxa"/>
            <w:tcBorders>
              <w:top w:val="single" w:sz="4" w:space="0" w:color="auto"/>
              <w:left w:val="nil"/>
              <w:bottom w:val="single" w:sz="4" w:space="0" w:color="auto"/>
              <w:right w:val="single" w:sz="8" w:space="0" w:color="000000"/>
            </w:tcBorders>
            <w:shd w:val="clear" w:color="auto" w:fill="auto"/>
          </w:tcPr>
          <w:p w14:paraId="59995E45" w14:textId="77777777" w:rsidR="005D7373" w:rsidRPr="000E1D4F" w:rsidRDefault="005D7373" w:rsidP="005D7373">
            <w:pPr>
              <w:spacing w:before="60" w:after="60"/>
              <w:rPr>
                <w:rFonts w:eastAsia="Calibri" w:cs="Arial"/>
                <w:b/>
                <w:bCs/>
                <w:dstrike/>
                <w:color w:val="FF0000"/>
                <w:sz w:val="18"/>
                <w:szCs w:val="18"/>
                <w:lang w:val="en-AU" w:eastAsia="en-US"/>
              </w:rPr>
            </w:pPr>
            <w:r w:rsidRPr="000E1D4F">
              <w:rPr>
                <w:rFonts w:eastAsia="Calibri" w:cs="Arial"/>
                <w:b/>
                <w:bCs/>
                <w:dstrike/>
                <w:color w:val="FF0000"/>
                <w:sz w:val="18"/>
                <w:szCs w:val="18"/>
                <w:lang w:val="en-AU" w:eastAsia="en-US"/>
              </w:rPr>
              <w:t>T_TIMS</w:t>
            </w:r>
          </w:p>
        </w:tc>
        <w:tc>
          <w:tcPr>
            <w:tcW w:w="7230" w:type="dxa"/>
            <w:tcBorders>
              <w:top w:val="single" w:sz="4" w:space="0" w:color="auto"/>
              <w:left w:val="nil"/>
              <w:bottom w:val="single" w:sz="4" w:space="0" w:color="auto"/>
              <w:right w:val="single" w:sz="8" w:space="0" w:color="000000"/>
            </w:tcBorders>
            <w:shd w:val="clear" w:color="auto" w:fill="auto"/>
          </w:tcPr>
          <w:p w14:paraId="6BC251CF" w14:textId="77777777" w:rsidR="005D7373" w:rsidRPr="000E1D4F" w:rsidRDefault="005D7373" w:rsidP="005D7373">
            <w:pPr>
              <w:spacing w:before="60" w:after="60"/>
              <w:rPr>
                <w:rFonts w:eastAsia="Calibri" w:cs="Arial"/>
                <w:color w:val="000000"/>
                <w:sz w:val="18"/>
                <w:szCs w:val="18"/>
                <w:lang w:val="en-AU" w:eastAsia="en-US"/>
              </w:rPr>
            </w:pPr>
            <w:r w:rsidRPr="000E1D4F">
              <w:rPr>
                <w:rFonts w:eastAsia="Calibri" w:cs="Arial"/>
                <w:b/>
                <w:dstrike/>
                <w:color w:val="FF0000"/>
                <w:sz w:val="18"/>
                <w:szCs w:val="18"/>
                <w:lang w:val="en-AU" w:eastAsia="en-US"/>
              </w:rPr>
              <w:t>5</w:t>
            </w:r>
            <w:r w:rsidRPr="000E1D4F">
              <w:rPr>
                <w:rFonts w:eastAsia="Calibri" w:cs="Arial"/>
                <w:color w:val="000000"/>
                <w:sz w:val="18"/>
                <w:szCs w:val="18"/>
                <w:lang w:val="en-AU" w:eastAsia="en-US"/>
              </w:rPr>
              <w:t xml:space="preserve">     [No equivalent feature in S-101]</w:t>
            </w:r>
          </w:p>
        </w:tc>
      </w:tr>
      <w:tr w:rsidR="005D7373" w:rsidRPr="005D7373" w14:paraId="1D3D644C" w14:textId="77777777" w:rsidTr="002C587A">
        <w:trPr>
          <w:cantSplit/>
          <w:trHeight w:val="272"/>
          <w:jc w:val="center"/>
        </w:trPr>
        <w:tc>
          <w:tcPr>
            <w:tcW w:w="1134" w:type="dxa"/>
            <w:tcBorders>
              <w:top w:val="single" w:sz="4" w:space="0" w:color="auto"/>
              <w:left w:val="single" w:sz="4" w:space="0" w:color="auto"/>
              <w:bottom w:val="single" w:sz="4" w:space="0" w:color="auto"/>
              <w:right w:val="single" w:sz="4" w:space="0" w:color="auto"/>
            </w:tcBorders>
            <w:shd w:val="clear" w:color="auto" w:fill="auto"/>
          </w:tcPr>
          <w:p w14:paraId="7FF7F09C" w14:textId="77777777" w:rsidR="005D7373" w:rsidRPr="000E1D4F" w:rsidRDefault="005D7373" w:rsidP="005D7373">
            <w:pPr>
              <w:spacing w:before="60" w:after="60"/>
              <w:rPr>
                <w:rFonts w:eastAsia="Calibri" w:cs="Arial"/>
                <w:color w:val="000000"/>
                <w:sz w:val="18"/>
                <w:szCs w:val="18"/>
                <w:lang w:val="en-AU" w:eastAsia="en-US"/>
              </w:rPr>
            </w:pPr>
            <w:r w:rsidRPr="000E1D4F">
              <w:rPr>
                <w:rFonts w:eastAsia="Calibri" w:cs="Arial"/>
                <w:color w:val="000000"/>
                <w:sz w:val="18"/>
                <w:szCs w:val="18"/>
                <w:lang w:val="en-AU" w:eastAsia="en-US"/>
              </w:rPr>
              <w:t> </w:t>
            </w:r>
          </w:p>
        </w:tc>
        <w:tc>
          <w:tcPr>
            <w:tcW w:w="1134" w:type="dxa"/>
            <w:tcBorders>
              <w:top w:val="single" w:sz="4" w:space="0" w:color="auto"/>
              <w:left w:val="single" w:sz="4" w:space="0" w:color="auto"/>
              <w:bottom w:val="single" w:sz="4" w:space="0" w:color="auto"/>
              <w:right w:val="single" w:sz="4" w:space="0" w:color="auto"/>
            </w:tcBorders>
            <w:shd w:val="clear" w:color="auto" w:fill="auto"/>
          </w:tcPr>
          <w:p w14:paraId="65D6A015" w14:textId="77777777" w:rsidR="005D7373" w:rsidRPr="000E1D4F" w:rsidRDefault="005D7373" w:rsidP="005D7373">
            <w:pPr>
              <w:spacing w:before="60" w:after="60"/>
              <w:rPr>
                <w:rFonts w:eastAsia="Calibri" w:cs="Arial"/>
                <w:b/>
                <w:bCs/>
                <w:dstrike/>
                <w:color w:val="000000"/>
                <w:sz w:val="18"/>
                <w:szCs w:val="18"/>
                <w:lang w:val="en-AU" w:eastAsia="en-US"/>
              </w:rPr>
            </w:pPr>
            <w:r w:rsidRPr="000E1D4F">
              <w:rPr>
                <w:rFonts w:eastAsia="Calibri" w:cs="Arial"/>
                <w:b/>
                <w:bCs/>
                <w:dstrike/>
                <w:color w:val="FF0000"/>
                <w:sz w:val="18"/>
                <w:szCs w:val="18"/>
                <w:lang w:val="en-AU" w:eastAsia="en-US"/>
              </w:rPr>
              <w:t>TOPMAR</w:t>
            </w:r>
          </w:p>
        </w:tc>
        <w:tc>
          <w:tcPr>
            <w:tcW w:w="7230" w:type="dxa"/>
            <w:tcBorders>
              <w:top w:val="single" w:sz="4" w:space="0" w:color="auto"/>
              <w:left w:val="single" w:sz="4" w:space="0" w:color="auto"/>
              <w:bottom w:val="single" w:sz="4" w:space="0" w:color="auto"/>
              <w:right w:val="single" w:sz="4" w:space="0" w:color="auto"/>
            </w:tcBorders>
            <w:shd w:val="clear" w:color="auto" w:fill="auto"/>
          </w:tcPr>
          <w:p w14:paraId="75C838F1" w14:textId="77777777" w:rsidR="005D7373" w:rsidRPr="000E1D4F" w:rsidRDefault="005D7373" w:rsidP="005D7373">
            <w:pPr>
              <w:spacing w:before="60" w:after="60"/>
              <w:rPr>
                <w:rFonts w:eastAsia="Calibri" w:cs="Arial"/>
                <w:color w:val="000000"/>
                <w:sz w:val="18"/>
                <w:szCs w:val="18"/>
                <w:lang w:val="en-AU" w:eastAsia="en-US"/>
              </w:rPr>
            </w:pPr>
            <w:r w:rsidRPr="000E1D4F">
              <w:rPr>
                <w:rFonts w:eastAsia="Calibri" w:cs="Arial"/>
                <w:b/>
                <w:dstrike/>
                <w:color w:val="FF0000"/>
                <w:sz w:val="18"/>
                <w:szCs w:val="18"/>
                <w:lang w:val="en-AU" w:eastAsia="en-US"/>
              </w:rPr>
              <w:t>1-5-7-8-12-14</w:t>
            </w:r>
            <w:r w:rsidRPr="000E1D4F">
              <w:rPr>
                <w:rFonts w:eastAsia="Calibri" w:cs="Arial"/>
                <w:color w:val="000000"/>
                <w:sz w:val="18"/>
                <w:szCs w:val="18"/>
                <w:lang w:val="en-AU" w:eastAsia="en-US"/>
              </w:rPr>
              <w:t xml:space="preserve">     </w:t>
            </w:r>
            <w:r w:rsidRPr="000E1D4F">
              <w:rPr>
                <w:rFonts w:eastAsia="Calibri" w:cs="Arial"/>
                <w:sz w:val="18"/>
                <w:szCs w:val="18"/>
                <w:lang w:val="en-AU" w:eastAsia="en-US"/>
              </w:rPr>
              <w:t>[</w:t>
            </w:r>
            <w:r w:rsidRPr="000E1D4F">
              <w:rPr>
                <w:rFonts w:eastAsia="Calibri" w:cs="Arial"/>
                <w:b/>
                <w:sz w:val="18"/>
                <w:szCs w:val="18"/>
                <w:lang w:val="en-AU" w:eastAsia="en-US"/>
              </w:rPr>
              <w:t>status</w:t>
            </w:r>
            <w:r w:rsidRPr="000E1D4F">
              <w:rPr>
                <w:rFonts w:eastAsia="Calibri" w:cs="Arial"/>
                <w:sz w:val="18"/>
                <w:szCs w:val="18"/>
                <w:lang w:val="en-AU" w:eastAsia="en-US"/>
              </w:rPr>
              <w:t xml:space="preserve"> is not a valid sub-attribute for complex attribute </w:t>
            </w:r>
            <w:proofErr w:type="spellStart"/>
            <w:r w:rsidRPr="000E1D4F">
              <w:rPr>
                <w:rFonts w:eastAsia="Calibri" w:cs="Arial"/>
                <w:b/>
                <w:sz w:val="18"/>
                <w:szCs w:val="18"/>
                <w:lang w:val="en-AU" w:eastAsia="en-US"/>
              </w:rPr>
              <w:t>topmark</w:t>
            </w:r>
            <w:proofErr w:type="spellEnd"/>
            <w:r w:rsidRPr="000E1D4F">
              <w:rPr>
                <w:rFonts w:eastAsia="Calibri" w:cs="Arial"/>
                <w:sz w:val="18"/>
                <w:szCs w:val="18"/>
                <w:lang w:val="en-AU" w:eastAsia="en-US"/>
              </w:rPr>
              <w:t>]</w:t>
            </w:r>
          </w:p>
        </w:tc>
      </w:tr>
      <w:tr w:rsidR="005D7373" w:rsidRPr="005D7373" w14:paraId="68B6B3C4" w14:textId="77777777" w:rsidTr="002C587A">
        <w:trPr>
          <w:cantSplit/>
          <w:trHeight w:val="272"/>
          <w:jc w:val="center"/>
        </w:trPr>
        <w:tc>
          <w:tcPr>
            <w:tcW w:w="1134" w:type="dxa"/>
            <w:tcBorders>
              <w:top w:val="single" w:sz="4" w:space="0" w:color="auto"/>
              <w:left w:val="single" w:sz="4" w:space="0" w:color="auto"/>
              <w:bottom w:val="single" w:sz="4" w:space="0" w:color="auto"/>
              <w:right w:val="single" w:sz="4" w:space="0" w:color="auto"/>
            </w:tcBorders>
            <w:shd w:val="clear" w:color="auto" w:fill="auto"/>
          </w:tcPr>
          <w:p w14:paraId="573D7D11" w14:textId="77777777" w:rsidR="005D7373" w:rsidRPr="000E1D4F" w:rsidRDefault="005D7373" w:rsidP="005D7373">
            <w:pPr>
              <w:spacing w:before="60" w:after="60"/>
              <w:rPr>
                <w:rFonts w:eastAsia="Calibri" w:cs="Arial"/>
                <w:color w:val="000000"/>
                <w:sz w:val="18"/>
                <w:szCs w:val="18"/>
                <w:lang w:val="en-AU" w:eastAsia="en-US"/>
              </w:rPr>
            </w:pPr>
            <w:r w:rsidRPr="000E1D4F">
              <w:rPr>
                <w:rFonts w:eastAsia="Calibri" w:cs="Arial"/>
                <w:color w:val="000000"/>
                <w:sz w:val="18"/>
                <w:szCs w:val="18"/>
                <w:lang w:val="en-AU" w:eastAsia="en-US"/>
              </w:rPr>
              <w:t> </w:t>
            </w:r>
          </w:p>
        </w:tc>
        <w:tc>
          <w:tcPr>
            <w:tcW w:w="1134" w:type="dxa"/>
            <w:tcBorders>
              <w:top w:val="single" w:sz="4" w:space="0" w:color="auto"/>
              <w:left w:val="single" w:sz="4" w:space="0" w:color="auto"/>
              <w:bottom w:val="single" w:sz="4" w:space="0" w:color="auto"/>
              <w:right w:val="single" w:sz="4" w:space="0" w:color="auto"/>
            </w:tcBorders>
            <w:shd w:val="clear" w:color="auto" w:fill="auto"/>
          </w:tcPr>
          <w:p w14:paraId="6CF3DDA0" w14:textId="77777777" w:rsidR="005D7373" w:rsidRPr="000E1D4F" w:rsidRDefault="005D7373" w:rsidP="005D7373">
            <w:pPr>
              <w:spacing w:before="60" w:after="60"/>
              <w:rPr>
                <w:rFonts w:eastAsia="Calibri" w:cs="Arial"/>
                <w:b/>
                <w:bCs/>
                <w:color w:val="000000"/>
                <w:sz w:val="18"/>
                <w:szCs w:val="18"/>
                <w:lang w:val="en-AU" w:eastAsia="en-US"/>
              </w:rPr>
            </w:pPr>
            <w:r w:rsidRPr="000E1D4F">
              <w:rPr>
                <w:rFonts w:eastAsia="Calibri" w:cs="Arial"/>
                <w:b/>
                <w:bCs/>
                <w:color w:val="000000"/>
                <w:sz w:val="18"/>
                <w:szCs w:val="18"/>
                <w:lang w:val="en-AU" w:eastAsia="en-US"/>
              </w:rPr>
              <w:t>TSELNE</w:t>
            </w:r>
          </w:p>
        </w:tc>
        <w:tc>
          <w:tcPr>
            <w:tcW w:w="7230" w:type="dxa"/>
            <w:tcBorders>
              <w:top w:val="single" w:sz="4" w:space="0" w:color="auto"/>
              <w:left w:val="single" w:sz="4" w:space="0" w:color="auto"/>
              <w:bottom w:val="single" w:sz="4" w:space="0" w:color="auto"/>
              <w:right w:val="single" w:sz="4" w:space="0" w:color="auto"/>
            </w:tcBorders>
            <w:shd w:val="clear" w:color="auto" w:fill="auto"/>
          </w:tcPr>
          <w:p w14:paraId="628A24E8" w14:textId="77777777" w:rsidR="005D7373" w:rsidRPr="000E1D4F" w:rsidRDefault="005D7373" w:rsidP="005D7373">
            <w:pPr>
              <w:spacing w:before="60" w:after="60"/>
              <w:rPr>
                <w:rFonts w:eastAsia="Calibri" w:cs="Arial"/>
                <w:color w:val="000000"/>
                <w:sz w:val="18"/>
                <w:szCs w:val="18"/>
                <w:lang w:val="en-AU" w:eastAsia="en-US"/>
              </w:rPr>
            </w:pPr>
            <w:r w:rsidRPr="000E1D4F">
              <w:rPr>
                <w:rFonts w:eastAsia="Calibri" w:cs="Arial"/>
                <w:color w:val="000000"/>
                <w:sz w:val="18"/>
                <w:szCs w:val="18"/>
                <w:lang w:val="en-AU" w:eastAsia="en-US"/>
              </w:rPr>
              <w:t>1-3-9</w:t>
            </w:r>
            <w:r w:rsidRPr="000E1D4F">
              <w:rPr>
                <w:rFonts w:eastAsia="Calibri" w:cs="Arial"/>
                <w:b/>
                <w:color w:val="0000FF"/>
                <w:sz w:val="18"/>
                <w:szCs w:val="18"/>
                <w:lang w:val="en-AU" w:eastAsia="en-US"/>
              </w:rPr>
              <w:t>-28</w:t>
            </w:r>
          </w:p>
        </w:tc>
      </w:tr>
      <w:tr w:rsidR="005D7373" w:rsidRPr="005D7373" w14:paraId="6C58B51F" w14:textId="77777777" w:rsidTr="002C587A">
        <w:trPr>
          <w:cantSplit/>
          <w:trHeight w:val="272"/>
          <w:jc w:val="center"/>
        </w:trPr>
        <w:tc>
          <w:tcPr>
            <w:tcW w:w="1134" w:type="dxa"/>
            <w:tcBorders>
              <w:top w:val="single" w:sz="4" w:space="0" w:color="auto"/>
              <w:left w:val="single" w:sz="4" w:space="0" w:color="auto"/>
              <w:bottom w:val="single" w:sz="4" w:space="0" w:color="auto"/>
              <w:right w:val="single" w:sz="4" w:space="0" w:color="auto"/>
            </w:tcBorders>
            <w:shd w:val="clear" w:color="auto" w:fill="auto"/>
          </w:tcPr>
          <w:p w14:paraId="441B5E17" w14:textId="77777777" w:rsidR="005D7373" w:rsidRPr="000E1D4F" w:rsidRDefault="005D7373" w:rsidP="005D7373">
            <w:pPr>
              <w:spacing w:before="60" w:after="60"/>
              <w:rPr>
                <w:rFonts w:eastAsia="Calibri" w:cs="Arial"/>
                <w:color w:val="000000"/>
                <w:sz w:val="18"/>
                <w:szCs w:val="18"/>
                <w:lang w:val="en-AU" w:eastAsia="en-US"/>
              </w:rPr>
            </w:pPr>
            <w:r w:rsidRPr="000E1D4F">
              <w:rPr>
                <w:rFonts w:eastAsia="Calibri" w:cs="Arial"/>
                <w:color w:val="000000"/>
                <w:sz w:val="18"/>
                <w:szCs w:val="18"/>
                <w:lang w:val="en-AU" w:eastAsia="en-US"/>
              </w:rPr>
              <w:t> </w:t>
            </w:r>
          </w:p>
        </w:tc>
        <w:tc>
          <w:tcPr>
            <w:tcW w:w="1134" w:type="dxa"/>
            <w:tcBorders>
              <w:top w:val="single" w:sz="4" w:space="0" w:color="auto"/>
              <w:left w:val="single" w:sz="4" w:space="0" w:color="auto"/>
              <w:bottom w:val="single" w:sz="4" w:space="0" w:color="auto"/>
              <w:right w:val="single" w:sz="4" w:space="0" w:color="auto"/>
            </w:tcBorders>
            <w:shd w:val="clear" w:color="auto" w:fill="auto"/>
          </w:tcPr>
          <w:p w14:paraId="68F563CE" w14:textId="77777777" w:rsidR="005D7373" w:rsidRPr="000E1D4F" w:rsidRDefault="005D7373" w:rsidP="005D7373">
            <w:pPr>
              <w:spacing w:before="60" w:after="60"/>
              <w:rPr>
                <w:rFonts w:eastAsia="Calibri" w:cs="Arial"/>
                <w:b/>
                <w:bCs/>
                <w:color w:val="000000"/>
                <w:sz w:val="18"/>
                <w:szCs w:val="18"/>
                <w:lang w:val="en-AU" w:eastAsia="en-US"/>
              </w:rPr>
            </w:pPr>
            <w:r w:rsidRPr="000E1D4F">
              <w:rPr>
                <w:rFonts w:eastAsia="Calibri" w:cs="Arial"/>
                <w:b/>
                <w:bCs/>
                <w:color w:val="000000"/>
                <w:sz w:val="18"/>
                <w:szCs w:val="18"/>
                <w:lang w:val="en-AU" w:eastAsia="en-US"/>
              </w:rPr>
              <w:t>TSSBND</w:t>
            </w:r>
          </w:p>
        </w:tc>
        <w:tc>
          <w:tcPr>
            <w:tcW w:w="7230" w:type="dxa"/>
            <w:tcBorders>
              <w:top w:val="single" w:sz="4" w:space="0" w:color="auto"/>
              <w:left w:val="single" w:sz="4" w:space="0" w:color="auto"/>
              <w:bottom w:val="single" w:sz="4" w:space="0" w:color="auto"/>
              <w:right w:val="single" w:sz="4" w:space="0" w:color="auto"/>
            </w:tcBorders>
            <w:shd w:val="clear" w:color="auto" w:fill="auto"/>
          </w:tcPr>
          <w:p w14:paraId="2902D2AB" w14:textId="77777777" w:rsidR="005D7373" w:rsidRPr="000E1D4F" w:rsidRDefault="005D7373" w:rsidP="005D7373">
            <w:pPr>
              <w:spacing w:before="60" w:after="60"/>
              <w:rPr>
                <w:rFonts w:eastAsia="Calibri" w:cs="Arial"/>
                <w:color w:val="000000"/>
                <w:sz w:val="18"/>
                <w:szCs w:val="18"/>
                <w:lang w:val="en-AU" w:eastAsia="en-US"/>
              </w:rPr>
            </w:pPr>
            <w:r w:rsidRPr="000E1D4F">
              <w:rPr>
                <w:rFonts w:eastAsia="Calibri" w:cs="Arial"/>
                <w:color w:val="000000"/>
                <w:sz w:val="18"/>
                <w:szCs w:val="18"/>
                <w:lang w:val="en-AU" w:eastAsia="en-US"/>
              </w:rPr>
              <w:t>1-3-9</w:t>
            </w:r>
            <w:r w:rsidRPr="000E1D4F">
              <w:rPr>
                <w:rFonts w:eastAsia="Calibri" w:cs="Arial"/>
                <w:b/>
                <w:color w:val="0000FF"/>
                <w:sz w:val="18"/>
                <w:szCs w:val="18"/>
                <w:lang w:val="en-AU" w:eastAsia="en-US"/>
              </w:rPr>
              <w:t>-28</w:t>
            </w:r>
          </w:p>
        </w:tc>
      </w:tr>
      <w:tr w:rsidR="005D7373" w:rsidRPr="005D7373" w14:paraId="34FDB179" w14:textId="77777777" w:rsidTr="002C587A">
        <w:trPr>
          <w:cantSplit/>
          <w:trHeight w:val="272"/>
          <w:jc w:val="center"/>
        </w:trPr>
        <w:tc>
          <w:tcPr>
            <w:tcW w:w="1134" w:type="dxa"/>
            <w:tcBorders>
              <w:top w:val="nil"/>
              <w:left w:val="single" w:sz="8" w:space="0" w:color="000000"/>
              <w:bottom w:val="single" w:sz="8" w:space="0" w:color="000000"/>
              <w:right w:val="single" w:sz="8" w:space="0" w:color="000000"/>
            </w:tcBorders>
            <w:shd w:val="clear" w:color="auto" w:fill="auto"/>
          </w:tcPr>
          <w:p w14:paraId="22295FA6" w14:textId="77777777" w:rsidR="005D7373" w:rsidRPr="000E1D4F" w:rsidRDefault="005D7373" w:rsidP="005D7373">
            <w:pPr>
              <w:spacing w:before="60" w:after="60"/>
              <w:rPr>
                <w:rFonts w:eastAsia="Calibri" w:cs="Arial"/>
                <w:color w:val="000000"/>
                <w:sz w:val="18"/>
                <w:szCs w:val="18"/>
                <w:lang w:val="en-AU" w:eastAsia="en-US"/>
              </w:rPr>
            </w:pPr>
            <w:r w:rsidRPr="000E1D4F">
              <w:rPr>
                <w:rFonts w:eastAsia="Calibri" w:cs="Arial"/>
                <w:color w:val="000000"/>
                <w:sz w:val="18"/>
                <w:szCs w:val="18"/>
                <w:lang w:val="en-AU" w:eastAsia="en-US"/>
              </w:rPr>
              <w:t> </w:t>
            </w:r>
          </w:p>
        </w:tc>
        <w:tc>
          <w:tcPr>
            <w:tcW w:w="1134" w:type="dxa"/>
            <w:tcBorders>
              <w:top w:val="nil"/>
              <w:left w:val="nil"/>
              <w:bottom w:val="single" w:sz="8" w:space="0" w:color="000000"/>
              <w:right w:val="single" w:sz="8" w:space="0" w:color="000000"/>
            </w:tcBorders>
            <w:shd w:val="clear" w:color="auto" w:fill="auto"/>
          </w:tcPr>
          <w:p w14:paraId="284720AC" w14:textId="77777777" w:rsidR="005D7373" w:rsidRPr="000E1D4F" w:rsidRDefault="005D7373" w:rsidP="005D7373">
            <w:pPr>
              <w:spacing w:before="60" w:after="60"/>
              <w:rPr>
                <w:rFonts w:eastAsia="Calibri" w:cs="Arial"/>
                <w:b/>
                <w:bCs/>
                <w:color w:val="000000"/>
                <w:sz w:val="18"/>
                <w:szCs w:val="18"/>
                <w:lang w:val="en-AU" w:eastAsia="en-US"/>
              </w:rPr>
            </w:pPr>
            <w:r w:rsidRPr="000E1D4F">
              <w:rPr>
                <w:rFonts w:eastAsia="Calibri" w:cs="Arial"/>
                <w:b/>
                <w:bCs/>
                <w:color w:val="000000"/>
                <w:sz w:val="18"/>
                <w:szCs w:val="18"/>
                <w:lang w:val="en-AU" w:eastAsia="en-US"/>
              </w:rPr>
              <w:t>TSSLPT</w:t>
            </w:r>
          </w:p>
        </w:tc>
        <w:tc>
          <w:tcPr>
            <w:tcW w:w="7230" w:type="dxa"/>
            <w:tcBorders>
              <w:top w:val="nil"/>
              <w:left w:val="nil"/>
              <w:bottom w:val="single" w:sz="8" w:space="0" w:color="000000"/>
              <w:right w:val="single" w:sz="8" w:space="0" w:color="000000"/>
            </w:tcBorders>
            <w:shd w:val="clear" w:color="auto" w:fill="auto"/>
          </w:tcPr>
          <w:p w14:paraId="4BBD3742" w14:textId="77777777" w:rsidR="005D7373" w:rsidRPr="000E1D4F" w:rsidRDefault="005D7373" w:rsidP="005D7373">
            <w:pPr>
              <w:spacing w:before="60" w:after="60"/>
              <w:rPr>
                <w:rFonts w:eastAsia="Calibri" w:cs="Arial"/>
                <w:color w:val="000000"/>
                <w:sz w:val="18"/>
                <w:szCs w:val="18"/>
                <w:lang w:val="en-AU" w:eastAsia="en-US"/>
              </w:rPr>
            </w:pPr>
            <w:r w:rsidRPr="000E1D4F">
              <w:rPr>
                <w:rFonts w:eastAsia="Calibri" w:cs="Arial"/>
                <w:color w:val="000000"/>
                <w:sz w:val="18"/>
                <w:szCs w:val="18"/>
                <w:lang w:val="en-AU" w:eastAsia="en-US"/>
              </w:rPr>
              <w:t>1-3-6-9</w:t>
            </w:r>
            <w:r w:rsidRPr="000E1D4F">
              <w:rPr>
                <w:rFonts w:eastAsia="Calibri" w:cs="Arial"/>
                <w:b/>
                <w:color w:val="0000FF"/>
                <w:sz w:val="18"/>
                <w:szCs w:val="18"/>
                <w:lang w:val="en-AU" w:eastAsia="en-US"/>
              </w:rPr>
              <w:t>-28</w:t>
            </w:r>
          </w:p>
        </w:tc>
      </w:tr>
      <w:tr w:rsidR="005D7373" w:rsidRPr="005D7373" w14:paraId="09E1D62B" w14:textId="77777777" w:rsidTr="002C587A">
        <w:trPr>
          <w:cantSplit/>
          <w:trHeight w:val="272"/>
          <w:jc w:val="center"/>
        </w:trPr>
        <w:tc>
          <w:tcPr>
            <w:tcW w:w="1134" w:type="dxa"/>
            <w:tcBorders>
              <w:top w:val="nil"/>
              <w:left w:val="single" w:sz="8" w:space="0" w:color="000000"/>
              <w:bottom w:val="single" w:sz="8" w:space="0" w:color="000000"/>
              <w:right w:val="single" w:sz="8" w:space="0" w:color="000000"/>
            </w:tcBorders>
            <w:shd w:val="clear" w:color="auto" w:fill="auto"/>
          </w:tcPr>
          <w:p w14:paraId="038E4847" w14:textId="77777777" w:rsidR="005D7373" w:rsidRPr="000E1D4F" w:rsidRDefault="005D7373" w:rsidP="005D7373">
            <w:pPr>
              <w:spacing w:before="60" w:after="60"/>
              <w:rPr>
                <w:rFonts w:eastAsia="Calibri" w:cs="Arial"/>
                <w:color w:val="000000"/>
                <w:sz w:val="18"/>
                <w:szCs w:val="18"/>
                <w:lang w:val="en-AU" w:eastAsia="en-US"/>
              </w:rPr>
            </w:pPr>
            <w:r w:rsidRPr="000E1D4F">
              <w:rPr>
                <w:rFonts w:eastAsia="Calibri" w:cs="Arial"/>
                <w:color w:val="000000"/>
                <w:sz w:val="18"/>
                <w:szCs w:val="18"/>
                <w:lang w:val="en-AU" w:eastAsia="en-US"/>
              </w:rPr>
              <w:t> </w:t>
            </w:r>
          </w:p>
        </w:tc>
        <w:tc>
          <w:tcPr>
            <w:tcW w:w="1134" w:type="dxa"/>
            <w:tcBorders>
              <w:top w:val="nil"/>
              <w:left w:val="nil"/>
              <w:bottom w:val="single" w:sz="8" w:space="0" w:color="000000"/>
              <w:right w:val="single" w:sz="8" w:space="0" w:color="000000"/>
            </w:tcBorders>
            <w:shd w:val="clear" w:color="auto" w:fill="auto"/>
          </w:tcPr>
          <w:p w14:paraId="04776CB1" w14:textId="77777777" w:rsidR="005D7373" w:rsidRPr="000E1D4F" w:rsidRDefault="005D7373" w:rsidP="005D7373">
            <w:pPr>
              <w:spacing w:before="60" w:after="60"/>
              <w:rPr>
                <w:rFonts w:eastAsia="Calibri" w:cs="Arial"/>
                <w:b/>
                <w:bCs/>
                <w:color w:val="000000"/>
                <w:sz w:val="18"/>
                <w:szCs w:val="18"/>
                <w:lang w:val="en-AU" w:eastAsia="en-US"/>
              </w:rPr>
            </w:pPr>
            <w:r w:rsidRPr="000E1D4F">
              <w:rPr>
                <w:rFonts w:eastAsia="Calibri" w:cs="Arial"/>
                <w:b/>
                <w:bCs/>
                <w:color w:val="000000"/>
                <w:sz w:val="18"/>
                <w:szCs w:val="18"/>
                <w:lang w:val="en-AU" w:eastAsia="en-US"/>
              </w:rPr>
              <w:t>TSEZNE</w:t>
            </w:r>
          </w:p>
        </w:tc>
        <w:tc>
          <w:tcPr>
            <w:tcW w:w="7230" w:type="dxa"/>
            <w:tcBorders>
              <w:top w:val="nil"/>
              <w:left w:val="nil"/>
              <w:bottom w:val="single" w:sz="8" w:space="0" w:color="000000"/>
              <w:right w:val="single" w:sz="8" w:space="0" w:color="000000"/>
            </w:tcBorders>
            <w:shd w:val="clear" w:color="auto" w:fill="auto"/>
          </w:tcPr>
          <w:p w14:paraId="74916BCF" w14:textId="77777777" w:rsidR="005D7373" w:rsidRPr="000E1D4F" w:rsidRDefault="005D7373" w:rsidP="005D7373">
            <w:pPr>
              <w:spacing w:before="60" w:after="60"/>
              <w:rPr>
                <w:rFonts w:eastAsia="Calibri" w:cs="Arial"/>
                <w:color w:val="000000"/>
                <w:sz w:val="18"/>
                <w:szCs w:val="18"/>
                <w:lang w:val="en-AU" w:eastAsia="en-US"/>
              </w:rPr>
            </w:pPr>
            <w:r w:rsidRPr="000E1D4F">
              <w:rPr>
                <w:rFonts w:eastAsia="Calibri" w:cs="Arial"/>
                <w:color w:val="000000"/>
                <w:sz w:val="18"/>
                <w:szCs w:val="18"/>
                <w:lang w:val="en-AU" w:eastAsia="en-US"/>
              </w:rPr>
              <w:t>1-3-9</w:t>
            </w:r>
            <w:r w:rsidRPr="000E1D4F">
              <w:rPr>
                <w:rFonts w:eastAsia="Calibri" w:cs="Arial"/>
                <w:b/>
                <w:color w:val="0000FF"/>
                <w:sz w:val="18"/>
                <w:szCs w:val="18"/>
                <w:lang w:val="en-AU" w:eastAsia="en-US"/>
              </w:rPr>
              <w:t>-28</w:t>
            </w:r>
          </w:p>
        </w:tc>
      </w:tr>
      <w:tr w:rsidR="005D7373" w:rsidRPr="005D7373" w14:paraId="14F1AFF6" w14:textId="77777777" w:rsidTr="002C587A">
        <w:trPr>
          <w:cantSplit/>
          <w:trHeight w:val="272"/>
          <w:jc w:val="center"/>
        </w:trPr>
        <w:tc>
          <w:tcPr>
            <w:tcW w:w="1134" w:type="dxa"/>
            <w:tcBorders>
              <w:top w:val="nil"/>
              <w:left w:val="single" w:sz="8" w:space="0" w:color="000000"/>
              <w:bottom w:val="single" w:sz="8" w:space="0" w:color="000000"/>
              <w:right w:val="single" w:sz="8" w:space="0" w:color="000000"/>
            </w:tcBorders>
            <w:shd w:val="clear" w:color="auto" w:fill="auto"/>
          </w:tcPr>
          <w:p w14:paraId="37E1EDBD" w14:textId="77777777" w:rsidR="005D7373" w:rsidRPr="000E1D4F" w:rsidRDefault="005D7373" w:rsidP="005D7373">
            <w:pPr>
              <w:spacing w:before="60" w:after="60"/>
              <w:rPr>
                <w:rFonts w:eastAsia="Calibri" w:cs="Arial"/>
                <w:color w:val="000000"/>
                <w:sz w:val="18"/>
                <w:szCs w:val="18"/>
                <w:lang w:val="en-AU" w:eastAsia="en-US"/>
              </w:rPr>
            </w:pPr>
            <w:r w:rsidRPr="000E1D4F">
              <w:rPr>
                <w:rFonts w:eastAsia="Calibri" w:cs="Arial"/>
                <w:color w:val="000000"/>
                <w:sz w:val="18"/>
                <w:szCs w:val="18"/>
                <w:lang w:val="en-AU" w:eastAsia="en-US"/>
              </w:rPr>
              <w:t> </w:t>
            </w:r>
          </w:p>
        </w:tc>
        <w:tc>
          <w:tcPr>
            <w:tcW w:w="1134" w:type="dxa"/>
            <w:tcBorders>
              <w:top w:val="nil"/>
              <w:left w:val="nil"/>
              <w:bottom w:val="single" w:sz="8" w:space="0" w:color="000000"/>
              <w:right w:val="single" w:sz="8" w:space="0" w:color="000000"/>
            </w:tcBorders>
            <w:shd w:val="clear" w:color="auto" w:fill="auto"/>
          </w:tcPr>
          <w:p w14:paraId="716A3563" w14:textId="77777777" w:rsidR="005D7373" w:rsidRPr="000E1D4F" w:rsidRDefault="005D7373" w:rsidP="005D7373">
            <w:pPr>
              <w:spacing w:before="60" w:after="60"/>
              <w:rPr>
                <w:rFonts w:eastAsia="Calibri" w:cs="Arial"/>
                <w:b/>
                <w:bCs/>
                <w:color w:val="000000"/>
                <w:sz w:val="18"/>
                <w:szCs w:val="18"/>
                <w:lang w:val="en-AU" w:eastAsia="en-US"/>
              </w:rPr>
            </w:pPr>
            <w:r w:rsidRPr="000E1D4F">
              <w:rPr>
                <w:rFonts w:eastAsia="Calibri" w:cs="Arial"/>
                <w:b/>
                <w:bCs/>
                <w:color w:val="000000"/>
                <w:sz w:val="18"/>
                <w:szCs w:val="18"/>
                <w:lang w:val="en-AU" w:eastAsia="en-US"/>
              </w:rPr>
              <w:t>TUNNEL</w:t>
            </w:r>
          </w:p>
        </w:tc>
        <w:tc>
          <w:tcPr>
            <w:tcW w:w="7230" w:type="dxa"/>
            <w:tcBorders>
              <w:top w:val="nil"/>
              <w:left w:val="nil"/>
              <w:bottom w:val="single" w:sz="8" w:space="0" w:color="000000"/>
              <w:right w:val="single" w:sz="8" w:space="0" w:color="000000"/>
            </w:tcBorders>
            <w:shd w:val="clear" w:color="auto" w:fill="auto"/>
          </w:tcPr>
          <w:p w14:paraId="128F0CFB" w14:textId="77777777" w:rsidR="005D7373" w:rsidRPr="000E1D4F" w:rsidRDefault="005D7373" w:rsidP="005D7373">
            <w:pPr>
              <w:spacing w:before="60" w:after="60"/>
              <w:rPr>
                <w:rFonts w:eastAsia="Calibri" w:cs="Arial"/>
                <w:color w:val="000000"/>
                <w:sz w:val="18"/>
                <w:szCs w:val="18"/>
                <w:lang w:val="en-AU" w:eastAsia="en-US"/>
              </w:rPr>
            </w:pPr>
            <w:r w:rsidRPr="000E1D4F">
              <w:rPr>
                <w:rFonts w:eastAsia="Calibri" w:cs="Arial"/>
                <w:color w:val="000000"/>
                <w:sz w:val="18"/>
                <w:szCs w:val="18"/>
                <w:lang w:val="en-AU" w:eastAsia="en-US"/>
              </w:rPr>
              <w:t>1-3-4-6-8-14</w:t>
            </w:r>
            <w:r w:rsidRPr="000E1D4F">
              <w:rPr>
                <w:rFonts w:eastAsia="Calibri" w:cs="Arial"/>
                <w:b/>
                <w:dstrike/>
                <w:color w:val="FF0000"/>
                <w:sz w:val="18"/>
                <w:szCs w:val="18"/>
                <w:lang w:val="en-AU" w:eastAsia="en-US"/>
              </w:rPr>
              <w:t>-16-17</w:t>
            </w:r>
          </w:p>
        </w:tc>
      </w:tr>
      <w:tr w:rsidR="005D7373" w:rsidRPr="005D7373" w14:paraId="5B5F47E8" w14:textId="77777777" w:rsidTr="002C587A">
        <w:trPr>
          <w:cantSplit/>
          <w:trHeight w:val="272"/>
          <w:jc w:val="center"/>
        </w:trPr>
        <w:tc>
          <w:tcPr>
            <w:tcW w:w="1134" w:type="dxa"/>
            <w:tcBorders>
              <w:top w:val="nil"/>
              <w:left w:val="single" w:sz="8" w:space="0" w:color="000000"/>
              <w:bottom w:val="single" w:sz="8" w:space="0" w:color="000000"/>
              <w:right w:val="single" w:sz="8" w:space="0" w:color="000000"/>
            </w:tcBorders>
            <w:shd w:val="clear" w:color="auto" w:fill="auto"/>
          </w:tcPr>
          <w:p w14:paraId="16F81B61" w14:textId="77777777" w:rsidR="005D7373" w:rsidRPr="000E1D4F" w:rsidRDefault="005D7373" w:rsidP="005D7373">
            <w:pPr>
              <w:spacing w:before="60" w:after="60"/>
              <w:rPr>
                <w:rFonts w:eastAsia="Calibri" w:cs="Arial"/>
                <w:color w:val="000000"/>
                <w:sz w:val="18"/>
                <w:szCs w:val="18"/>
                <w:lang w:val="en-AU" w:eastAsia="en-US"/>
              </w:rPr>
            </w:pPr>
            <w:r w:rsidRPr="000E1D4F">
              <w:rPr>
                <w:rFonts w:eastAsia="Calibri" w:cs="Arial"/>
                <w:color w:val="000000"/>
                <w:sz w:val="18"/>
                <w:szCs w:val="18"/>
                <w:lang w:val="en-AU" w:eastAsia="en-US"/>
              </w:rPr>
              <w:t> </w:t>
            </w:r>
          </w:p>
        </w:tc>
        <w:tc>
          <w:tcPr>
            <w:tcW w:w="1134" w:type="dxa"/>
            <w:tcBorders>
              <w:top w:val="nil"/>
              <w:left w:val="nil"/>
              <w:bottom w:val="single" w:sz="8" w:space="0" w:color="000000"/>
              <w:right w:val="single" w:sz="8" w:space="0" w:color="000000"/>
            </w:tcBorders>
            <w:shd w:val="clear" w:color="auto" w:fill="auto"/>
          </w:tcPr>
          <w:p w14:paraId="473F15C1" w14:textId="77777777" w:rsidR="005D7373" w:rsidRPr="000E1D4F" w:rsidRDefault="005D7373" w:rsidP="005D7373">
            <w:pPr>
              <w:spacing w:before="60" w:after="60"/>
              <w:rPr>
                <w:rFonts w:eastAsia="Calibri" w:cs="Arial"/>
                <w:b/>
                <w:bCs/>
                <w:color w:val="000000"/>
                <w:sz w:val="18"/>
                <w:szCs w:val="18"/>
                <w:lang w:val="en-AU" w:eastAsia="en-US"/>
              </w:rPr>
            </w:pPr>
            <w:r w:rsidRPr="000E1D4F">
              <w:rPr>
                <w:rFonts w:eastAsia="Calibri" w:cs="Arial"/>
                <w:b/>
                <w:bCs/>
                <w:color w:val="000000"/>
                <w:sz w:val="18"/>
                <w:szCs w:val="18"/>
                <w:lang w:val="en-AU" w:eastAsia="en-US"/>
              </w:rPr>
              <w:t>UWTROC</w:t>
            </w:r>
          </w:p>
        </w:tc>
        <w:tc>
          <w:tcPr>
            <w:tcW w:w="7230" w:type="dxa"/>
            <w:tcBorders>
              <w:top w:val="nil"/>
              <w:left w:val="nil"/>
              <w:bottom w:val="single" w:sz="8" w:space="0" w:color="000000"/>
              <w:right w:val="single" w:sz="8" w:space="0" w:color="000000"/>
            </w:tcBorders>
            <w:shd w:val="clear" w:color="auto" w:fill="auto"/>
          </w:tcPr>
          <w:p w14:paraId="5A326BD2" w14:textId="77777777" w:rsidR="005D7373" w:rsidRPr="000E1D4F" w:rsidRDefault="005D7373" w:rsidP="005D7373">
            <w:pPr>
              <w:spacing w:before="60" w:after="60"/>
              <w:rPr>
                <w:rFonts w:eastAsia="Calibri" w:cs="Arial"/>
                <w:b/>
                <w:dstrike/>
                <w:color w:val="000000"/>
                <w:sz w:val="18"/>
                <w:szCs w:val="18"/>
                <w:lang w:val="en-AU" w:eastAsia="en-US"/>
              </w:rPr>
            </w:pPr>
            <w:r w:rsidRPr="000E1D4F">
              <w:rPr>
                <w:rFonts w:eastAsia="Calibri" w:cs="Arial"/>
                <w:b/>
                <w:dstrike/>
                <w:color w:val="FF0000"/>
                <w:sz w:val="18"/>
                <w:szCs w:val="18"/>
                <w:lang w:val="en-AU" w:eastAsia="en-US"/>
              </w:rPr>
              <w:t>13-</w:t>
            </w:r>
            <w:r w:rsidRPr="000E1D4F">
              <w:rPr>
                <w:rFonts w:eastAsia="Calibri" w:cs="Arial"/>
                <w:sz w:val="18"/>
                <w:szCs w:val="18"/>
                <w:lang w:val="en-AU" w:eastAsia="en-US"/>
              </w:rPr>
              <w:t>18</w:t>
            </w:r>
          </w:p>
        </w:tc>
      </w:tr>
      <w:tr w:rsidR="005D7373" w:rsidRPr="005D7373" w14:paraId="317251B0" w14:textId="77777777" w:rsidTr="002C587A">
        <w:trPr>
          <w:cantSplit/>
          <w:trHeight w:val="272"/>
          <w:jc w:val="center"/>
        </w:trPr>
        <w:tc>
          <w:tcPr>
            <w:tcW w:w="1134" w:type="dxa"/>
            <w:tcBorders>
              <w:top w:val="single" w:sz="8" w:space="0" w:color="000000"/>
              <w:left w:val="nil"/>
              <w:bottom w:val="single" w:sz="8" w:space="0" w:color="000000"/>
              <w:right w:val="nil"/>
            </w:tcBorders>
            <w:shd w:val="clear" w:color="auto" w:fill="auto"/>
          </w:tcPr>
          <w:p w14:paraId="71566958" w14:textId="77777777" w:rsidR="005D7373" w:rsidRPr="000E1D4F" w:rsidRDefault="005D7373" w:rsidP="005D7373">
            <w:pPr>
              <w:spacing w:before="60" w:after="60"/>
              <w:rPr>
                <w:rFonts w:eastAsia="Calibri" w:cs="Arial"/>
                <w:color w:val="000000"/>
                <w:sz w:val="18"/>
                <w:szCs w:val="18"/>
                <w:lang w:val="en-AU" w:eastAsia="en-US"/>
              </w:rPr>
            </w:pPr>
            <w:r w:rsidRPr="000E1D4F">
              <w:rPr>
                <w:rFonts w:eastAsia="Calibri" w:cs="Arial"/>
                <w:color w:val="000000"/>
                <w:sz w:val="18"/>
                <w:szCs w:val="18"/>
                <w:lang w:val="en-AU" w:eastAsia="en-US"/>
              </w:rPr>
              <w:t> </w:t>
            </w:r>
          </w:p>
        </w:tc>
        <w:tc>
          <w:tcPr>
            <w:tcW w:w="1134" w:type="dxa"/>
            <w:tcBorders>
              <w:top w:val="single" w:sz="8" w:space="0" w:color="000000"/>
              <w:left w:val="nil"/>
              <w:bottom w:val="single" w:sz="8" w:space="0" w:color="000000"/>
              <w:right w:val="nil"/>
            </w:tcBorders>
            <w:shd w:val="clear" w:color="auto" w:fill="auto"/>
          </w:tcPr>
          <w:p w14:paraId="1B143B8C" w14:textId="77777777" w:rsidR="005D7373" w:rsidRPr="000E1D4F" w:rsidRDefault="005D7373" w:rsidP="005D7373">
            <w:pPr>
              <w:spacing w:before="60" w:after="60"/>
              <w:rPr>
                <w:rFonts w:eastAsia="Calibri" w:cs="Arial"/>
                <w:b/>
                <w:bCs/>
                <w:color w:val="000000"/>
                <w:sz w:val="18"/>
                <w:szCs w:val="18"/>
                <w:lang w:val="en-AU" w:eastAsia="en-US"/>
              </w:rPr>
            </w:pPr>
            <w:r w:rsidRPr="000E1D4F">
              <w:rPr>
                <w:rFonts w:eastAsia="Calibri" w:cs="Arial"/>
                <w:b/>
                <w:bCs/>
                <w:color w:val="000000"/>
                <w:sz w:val="18"/>
                <w:szCs w:val="18"/>
                <w:lang w:val="en-AU" w:eastAsia="en-US"/>
              </w:rPr>
              <w:t> </w:t>
            </w:r>
          </w:p>
        </w:tc>
        <w:tc>
          <w:tcPr>
            <w:tcW w:w="7230" w:type="dxa"/>
            <w:tcBorders>
              <w:top w:val="single" w:sz="8" w:space="0" w:color="000000"/>
              <w:left w:val="nil"/>
              <w:bottom w:val="single" w:sz="8" w:space="0" w:color="000000"/>
              <w:right w:val="nil"/>
            </w:tcBorders>
            <w:shd w:val="clear" w:color="auto" w:fill="auto"/>
          </w:tcPr>
          <w:p w14:paraId="723D36F5" w14:textId="77777777" w:rsidR="005D7373" w:rsidRPr="000E1D4F" w:rsidRDefault="005D7373" w:rsidP="005D7373">
            <w:pPr>
              <w:spacing w:before="60" w:after="60"/>
              <w:rPr>
                <w:rFonts w:eastAsia="Calibri" w:cs="Arial"/>
                <w:color w:val="000000"/>
                <w:sz w:val="18"/>
                <w:szCs w:val="18"/>
                <w:lang w:val="en-AU" w:eastAsia="en-US"/>
              </w:rPr>
            </w:pPr>
            <w:r w:rsidRPr="000E1D4F">
              <w:rPr>
                <w:rFonts w:eastAsia="Calibri" w:cs="Arial"/>
                <w:color w:val="000000"/>
                <w:sz w:val="18"/>
                <w:szCs w:val="18"/>
                <w:lang w:val="en-AU" w:eastAsia="en-US"/>
              </w:rPr>
              <w:t> </w:t>
            </w:r>
          </w:p>
        </w:tc>
      </w:tr>
      <w:tr w:rsidR="005D7373" w:rsidRPr="005D7373" w14:paraId="008CA7B4" w14:textId="77777777" w:rsidTr="002C587A">
        <w:trPr>
          <w:cantSplit/>
          <w:trHeight w:val="272"/>
          <w:jc w:val="center"/>
        </w:trPr>
        <w:tc>
          <w:tcPr>
            <w:tcW w:w="1134" w:type="dxa"/>
            <w:tcBorders>
              <w:top w:val="nil"/>
              <w:left w:val="single" w:sz="8" w:space="0" w:color="000000"/>
              <w:bottom w:val="single" w:sz="8" w:space="0" w:color="000000"/>
              <w:right w:val="single" w:sz="8" w:space="0" w:color="000000"/>
            </w:tcBorders>
            <w:shd w:val="clear" w:color="auto" w:fill="auto"/>
          </w:tcPr>
          <w:p w14:paraId="09B48A02" w14:textId="77777777" w:rsidR="005D7373" w:rsidRPr="000E1D4F" w:rsidRDefault="005D7373" w:rsidP="005D7373">
            <w:pPr>
              <w:spacing w:before="60" w:after="60"/>
              <w:rPr>
                <w:rFonts w:eastAsia="Calibri" w:cs="Arial"/>
                <w:color w:val="000000"/>
                <w:sz w:val="18"/>
                <w:szCs w:val="18"/>
                <w:lang w:val="en-AU" w:eastAsia="en-US"/>
              </w:rPr>
            </w:pPr>
            <w:r w:rsidRPr="000E1D4F">
              <w:rPr>
                <w:rFonts w:eastAsia="Calibri" w:cs="Arial"/>
                <w:color w:val="000000"/>
                <w:sz w:val="18"/>
                <w:szCs w:val="18"/>
                <w:lang w:val="en-AU" w:eastAsia="en-US"/>
              </w:rPr>
              <w:t>SURTYP</w:t>
            </w:r>
          </w:p>
        </w:tc>
        <w:tc>
          <w:tcPr>
            <w:tcW w:w="1134" w:type="dxa"/>
            <w:tcBorders>
              <w:top w:val="nil"/>
              <w:left w:val="nil"/>
              <w:bottom w:val="single" w:sz="8" w:space="0" w:color="000000"/>
              <w:right w:val="single" w:sz="8" w:space="0" w:color="000000"/>
            </w:tcBorders>
            <w:shd w:val="clear" w:color="auto" w:fill="auto"/>
          </w:tcPr>
          <w:p w14:paraId="6E1F23A0" w14:textId="77777777" w:rsidR="005D7373" w:rsidRPr="000E1D4F" w:rsidRDefault="005D7373" w:rsidP="005D7373">
            <w:pPr>
              <w:spacing w:before="60" w:after="60"/>
              <w:rPr>
                <w:rFonts w:eastAsia="Calibri" w:cs="Arial"/>
                <w:b/>
                <w:bCs/>
                <w:color w:val="000000"/>
                <w:sz w:val="18"/>
                <w:szCs w:val="18"/>
                <w:lang w:val="en-AU" w:eastAsia="en-US"/>
              </w:rPr>
            </w:pPr>
            <w:r w:rsidRPr="000E1D4F">
              <w:rPr>
                <w:rFonts w:eastAsia="Calibri" w:cs="Arial"/>
                <w:b/>
                <w:bCs/>
                <w:color w:val="000000"/>
                <w:sz w:val="18"/>
                <w:szCs w:val="18"/>
                <w:lang w:val="en-AU" w:eastAsia="en-US"/>
              </w:rPr>
              <w:t> </w:t>
            </w:r>
          </w:p>
        </w:tc>
        <w:tc>
          <w:tcPr>
            <w:tcW w:w="7230" w:type="dxa"/>
            <w:tcBorders>
              <w:top w:val="nil"/>
              <w:left w:val="nil"/>
              <w:bottom w:val="single" w:sz="8" w:space="0" w:color="000000"/>
              <w:right w:val="single" w:sz="8" w:space="0" w:color="000000"/>
            </w:tcBorders>
            <w:shd w:val="clear" w:color="auto" w:fill="auto"/>
          </w:tcPr>
          <w:p w14:paraId="3BA6941B" w14:textId="77777777" w:rsidR="005D7373" w:rsidRPr="000E1D4F" w:rsidRDefault="005D7373" w:rsidP="005D7373">
            <w:pPr>
              <w:spacing w:before="60" w:after="60"/>
              <w:rPr>
                <w:rFonts w:eastAsia="Calibri" w:cs="Arial"/>
                <w:color w:val="000000"/>
                <w:sz w:val="18"/>
                <w:szCs w:val="18"/>
                <w:lang w:val="en-AU" w:eastAsia="en-US"/>
              </w:rPr>
            </w:pPr>
            <w:r w:rsidRPr="000E1D4F">
              <w:rPr>
                <w:rFonts w:eastAsia="Calibri" w:cs="Arial"/>
                <w:color w:val="000000"/>
                <w:sz w:val="18"/>
                <w:szCs w:val="18"/>
                <w:lang w:val="en-AU" w:eastAsia="en-US"/>
              </w:rPr>
              <w:t>1-2-4-5-6</w:t>
            </w:r>
            <w:r w:rsidRPr="000E1D4F">
              <w:rPr>
                <w:rFonts w:eastAsia="Calibri" w:cs="Arial"/>
                <w:b/>
                <w:color w:val="0000FF"/>
                <w:sz w:val="18"/>
                <w:szCs w:val="18"/>
                <w:lang w:val="en-AU" w:eastAsia="en-US"/>
              </w:rPr>
              <w:t>-7-8-9-10-11-12-13</w:t>
            </w:r>
          </w:p>
        </w:tc>
      </w:tr>
      <w:tr w:rsidR="005D7373" w:rsidRPr="005D7373" w14:paraId="188FF5BE" w14:textId="77777777" w:rsidTr="002C587A">
        <w:trPr>
          <w:cantSplit/>
          <w:trHeight w:val="272"/>
          <w:jc w:val="center"/>
        </w:trPr>
        <w:tc>
          <w:tcPr>
            <w:tcW w:w="1134" w:type="dxa"/>
            <w:tcBorders>
              <w:top w:val="single" w:sz="4" w:space="0" w:color="auto"/>
              <w:left w:val="nil"/>
              <w:bottom w:val="single" w:sz="4" w:space="0" w:color="auto"/>
              <w:right w:val="nil"/>
            </w:tcBorders>
            <w:shd w:val="clear" w:color="auto" w:fill="auto"/>
          </w:tcPr>
          <w:p w14:paraId="2F0A5A57" w14:textId="77777777" w:rsidR="005D7373" w:rsidRPr="000E1D4F" w:rsidRDefault="005D7373" w:rsidP="005D7373">
            <w:pPr>
              <w:spacing w:before="60" w:after="60"/>
              <w:rPr>
                <w:rFonts w:eastAsia="Calibri" w:cs="Arial"/>
                <w:color w:val="000000"/>
                <w:sz w:val="18"/>
                <w:szCs w:val="18"/>
                <w:lang w:val="en-AU" w:eastAsia="en-US"/>
              </w:rPr>
            </w:pPr>
            <w:r w:rsidRPr="000E1D4F">
              <w:rPr>
                <w:rFonts w:eastAsia="Calibri" w:cs="Arial"/>
                <w:color w:val="000000"/>
                <w:sz w:val="18"/>
                <w:szCs w:val="18"/>
                <w:lang w:val="en-AU" w:eastAsia="en-US"/>
              </w:rPr>
              <w:t> </w:t>
            </w:r>
          </w:p>
        </w:tc>
        <w:tc>
          <w:tcPr>
            <w:tcW w:w="1134" w:type="dxa"/>
            <w:tcBorders>
              <w:top w:val="single" w:sz="4" w:space="0" w:color="auto"/>
              <w:left w:val="nil"/>
              <w:bottom w:val="single" w:sz="4" w:space="0" w:color="auto"/>
              <w:right w:val="nil"/>
            </w:tcBorders>
            <w:shd w:val="clear" w:color="auto" w:fill="auto"/>
          </w:tcPr>
          <w:p w14:paraId="3B388D0E" w14:textId="77777777" w:rsidR="005D7373" w:rsidRPr="000E1D4F" w:rsidRDefault="005D7373" w:rsidP="005D7373">
            <w:pPr>
              <w:spacing w:before="60" w:after="60"/>
              <w:rPr>
                <w:rFonts w:eastAsia="Calibri" w:cs="Arial"/>
                <w:b/>
                <w:bCs/>
                <w:color w:val="000000"/>
                <w:sz w:val="18"/>
                <w:szCs w:val="18"/>
                <w:lang w:val="en-AU" w:eastAsia="en-US"/>
              </w:rPr>
            </w:pPr>
            <w:r w:rsidRPr="000E1D4F">
              <w:rPr>
                <w:rFonts w:eastAsia="Calibri" w:cs="Arial"/>
                <w:b/>
                <w:bCs/>
                <w:color w:val="000000"/>
                <w:sz w:val="18"/>
                <w:szCs w:val="18"/>
                <w:lang w:val="en-AU" w:eastAsia="en-US"/>
              </w:rPr>
              <w:t> </w:t>
            </w:r>
          </w:p>
        </w:tc>
        <w:tc>
          <w:tcPr>
            <w:tcW w:w="7230" w:type="dxa"/>
            <w:tcBorders>
              <w:top w:val="single" w:sz="4" w:space="0" w:color="auto"/>
              <w:left w:val="nil"/>
              <w:bottom w:val="single" w:sz="4" w:space="0" w:color="auto"/>
              <w:right w:val="nil"/>
            </w:tcBorders>
            <w:shd w:val="clear" w:color="auto" w:fill="auto"/>
          </w:tcPr>
          <w:p w14:paraId="03882213" w14:textId="77777777" w:rsidR="005D7373" w:rsidRPr="000E1D4F" w:rsidRDefault="005D7373" w:rsidP="005D7373">
            <w:pPr>
              <w:spacing w:before="60" w:after="60"/>
              <w:rPr>
                <w:rFonts w:eastAsia="Calibri" w:cs="Arial"/>
                <w:color w:val="000000"/>
                <w:sz w:val="18"/>
                <w:szCs w:val="18"/>
                <w:lang w:val="en-AU" w:eastAsia="en-US"/>
              </w:rPr>
            </w:pPr>
            <w:r w:rsidRPr="000E1D4F">
              <w:rPr>
                <w:rFonts w:eastAsia="Calibri" w:cs="Arial"/>
                <w:color w:val="000000"/>
                <w:sz w:val="18"/>
                <w:szCs w:val="18"/>
                <w:lang w:val="en-AU" w:eastAsia="en-US"/>
              </w:rPr>
              <w:t> </w:t>
            </w:r>
          </w:p>
        </w:tc>
      </w:tr>
      <w:tr w:rsidR="005D7373" w:rsidRPr="005D7373" w14:paraId="76ECE19B" w14:textId="77777777" w:rsidTr="002C587A">
        <w:trPr>
          <w:cantSplit/>
          <w:trHeight w:val="272"/>
          <w:jc w:val="center"/>
        </w:trPr>
        <w:tc>
          <w:tcPr>
            <w:tcW w:w="1134" w:type="dxa"/>
            <w:tcBorders>
              <w:top w:val="single" w:sz="4" w:space="0" w:color="auto"/>
              <w:left w:val="single" w:sz="4" w:space="0" w:color="auto"/>
              <w:bottom w:val="single" w:sz="4" w:space="0" w:color="auto"/>
              <w:right w:val="single" w:sz="4" w:space="0" w:color="auto"/>
            </w:tcBorders>
            <w:shd w:val="clear" w:color="auto" w:fill="auto"/>
          </w:tcPr>
          <w:p w14:paraId="65D32E65" w14:textId="77777777" w:rsidR="005D7373" w:rsidRPr="000E1D4F" w:rsidRDefault="005D7373" w:rsidP="005D7373">
            <w:pPr>
              <w:keepNext/>
              <w:keepLines/>
              <w:spacing w:before="60" w:after="60"/>
              <w:rPr>
                <w:rFonts w:eastAsia="Calibri" w:cs="Arial"/>
                <w:color w:val="000000"/>
                <w:sz w:val="18"/>
                <w:szCs w:val="18"/>
                <w:lang w:val="en-AU" w:eastAsia="en-US"/>
              </w:rPr>
            </w:pPr>
            <w:r w:rsidRPr="000E1D4F">
              <w:rPr>
                <w:rFonts w:eastAsia="Calibri" w:cs="Arial"/>
                <w:color w:val="000000"/>
                <w:sz w:val="18"/>
                <w:szCs w:val="18"/>
                <w:lang w:val="en-AU" w:eastAsia="en-US"/>
              </w:rPr>
              <w:lastRenderedPageBreak/>
              <w:t>TECSOU</w:t>
            </w:r>
          </w:p>
        </w:tc>
        <w:tc>
          <w:tcPr>
            <w:tcW w:w="1134" w:type="dxa"/>
            <w:tcBorders>
              <w:top w:val="single" w:sz="4" w:space="0" w:color="auto"/>
              <w:left w:val="single" w:sz="4" w:space="0" w:color="auto"/>
              <w:bottom w:val="single" w:sz="4" w:space="0" w:color="auto"/>
              <w:right w:val="single" w:sz="4" w:space="0" w:color="auto"/>
            </w:tcBorders>
            <w:shd w:val="clear" w:color="auto" w:fill="auto"/>
          </w:tcPr>
          <w:p w14:paraId="71A7D79E" w14:textId="77777777" w:rsidR="005D7373" w:rsidRPr="000E1D4F" w:rsidRDefault="005D7373" w:rsidP="005D7373">
            <w:pPr>
              <w:keepNext/>
              <w:keepLines/>
              <w:spacing w:before="60" w:after="60"/>
              <w:rPr>
                <w:rFonts w:eastAsia="Calibri" w:cs="Arial"/>
                <w:b/>
                <w:bCs/>
                <w:color w:val="000000"/>
                <w:sz w:val="18"/>
                <w:szCs w:val="18"/>
                <w:lang w:val="en-AU" w:eastAsia="en-US"/>
              </w:rPr>
            </w:pPr>
            <w:r w:rsidRPr="000E1D4F">
              <w:rPr>
                <w:rFonts w:eastAsia="Calibri" w:cs="Arial"/>
                <w:b/>
                <w:bCs/>
                <w:color w:val="000000"/>
                <w:sz w:val="18"/>
                <w:szCs w:val="18"/>
                <w:lang w:val="en-AU" w:eastAsia="en-US"/>
              </w:rPr>
              <w:t> </w:t>
            </w:r>
          </w:p>
        </w:tc>
        <w:tc>
          <w:tcPr>
            <w:tcW w:w="7230" w:type="dxa"/>
            <w:tcBorders>
              <w:top w:val="single" w:sz="4" w:space="0" w:color="auto"/>
              <w:left w:val="single" w:sz="4" w:space="0" w:color="auto"/>
              <w:bottom w:val="single" w:sz="4" w:space="0" w:color="auto"/>
              <w:right w:val="single" w:sz="4" w:space="0" w:color="auto"/>
            </w:tcBorders>
            <w:shd w:val="clear" w:color="auto" w:fill="auto"/>
          </w:tcPr>
          <w:p w14:paraId="4F07BD10" w14:textId="3588940C" w:rsidR="005D7373" w:rsidRPr="000E1D4F" w:rsidRDefault="005D7373" w:rsidP="00C64894">
            <w:pPr>
              <w:keepNext/>
              <w:keepLines/>
              <w:spacing w:before="60" w:after="60"/>
              <w:rPr>
                <w:rFonts w:eastAsia="Calibri" w:cs="Arial"/>
                <w:color w:val="000000"/>
                <w:sz w:val="18"/>
                <w:szCs w:val="18"/>
                <w:lang w:val="en-AU" w:eastAsia="en-US"/>
              </w:rPr>
            </w:pPr>
            <w:r w:rsidRPr="000E1D4F">
              <w:rPr>
                <w:rFonts w:eastAsia="Calibri" w:cs="Arial"/>
                <w:sz w:val="18"/>
                <w:szCs w:val="18"/>
                <w:lang w:val="en-AU" w:eastAsia="en-US"/>
              </w:rPr>
              <w:t>1-2-3-4-5-6</w:t>
            </w:r>
            <w:r w:rsidRPr="000E1D4F">
              <w:rPr>
                <w:rFonts w:eastAsia="Calibri" w:cs="Arial"/>
                <w:color w:val="A6A6A6"/>
                <w:sz w:val="18"/>
                <w:szCs w:val="18"/>
                <w:lang w:val="en-AU" w:eastAsia="en-US"/>
              </w:rPr>
              <w:t>-</w:t>
            </w:r>
            <w:r w:rsidRPr="000E1D4F">
              <w:rPr>
                <w:rFonts w:eastAsia="Calibri" w:cs="Arial"/>
                <w:b/>
                <w:color w:val="A6A6A6"/>
                <w:sz w:val="18"/>
                <w:szCs w:val="18"/>
                <w:lang w:val="en-AU" w:eastAsia="en-US"/>
              </w:rPr>
              <w:t>7</w:t>
            </w:r>
            <w:r w:rsidRPr="000E1D4F">
              <w:rPr>
                <w:rFonts w:eastAsia="Calibri" w:cs="Arial"/>
                <w:sz w:val="18"/>
                <w:szCs w:val="18"/>
                <w:lang w:val="en-AU" w:eastAsia="en-US"/>
              </w:rPr>
              <w:t>-8-9-10-11-12-13</w:t>
            </w:r>
            <w:r w:rsidRPr="00C64894">
              <w:rPr>
                <w:rFonts w:eastAsia="Calibri" w:cs="Arial"/>
                <w:b/>
                <w:color w:val="A6A6A6" w:themeColor="background1" w:themeShade="A6"/>
                <w:sz w:val="18"/>
                <w:szCs w:val="18"/>
                <w:lang w:val="en-AU" w:eastAsia="en-US"/>
                <w:rPrChange w:id="1851" w:author="Teh Stand" w:date="2021-08-19T15:09:00Z">
                  <w:rPr>
                    <w:rFonts w:eastAsia="Calibri" w:cs="Arial"/>
                    <w:b/>
                    <w:dstrike/>
                    <w:color w:val="FF0000"/>
                    <w:sz w:val="18"/>
                    <w:szCs w:val="18"/>
                    <w:lang w:val="en-AU" w:eastAsia="en-US"/>
                  </w:rPr>
                </w:rPrChange>
              </w:rPr>
              <w:t>-14</w:t>
            </w:r>
            <w:r w:rsidRPr="000E1D4F">
              <w:rPr>
                <w:rFonts w:eastAsia="Calibri" w:cs="Arial"/>
                <w:b/>
                <w:color w:val="A6A6A6"/>
                <w:sz w:val="18"/>
                <w:szCs w:val="18"/>
                <w:lang w:val="en-AU" w:eastAsia="en-US"/>
              </w:rPr>
              <w:t>-</w:t>
            </w:r>
            <w:r w:rsidRPr="000E1D4F">
              <w:rPr>
                <w:rFonts w:eastAsia="Calibri" w:cs="Arial"/>
                <w:b/>
                <w:color w:val="0000FF"/>
                <w:sz w:val="18"/>
                <w:szCs w:val="18"/>
                <w:lang w:val="en-AU" w:eastAsia="en-US"/>
              </w:rPr>
              <w:t>15-16-17</w:t>
            </w:r>
            <w:r w:rsidRPr="000E1D4F">
              <w:rPr>
                <w:rFonts w:eastAsia="Calibri" w:cs="Arial"/>
                <w:sz w:val="18"/>
                <w:szCs w:val="18"/>
                <w:lang w:val="en-AU" w:eastAsia="en-US"/>
              </w:rPr>
              <w:t xml:space="preserve">     [Value 7 converts to new value 15</w:t>
            </w:r>
            <w:ins w:id="1852" w:author="Teh Stand" w:date="2021-08-19T15:06:00Z">
              <w:r w:rsidR="00C64894">
                <w:rPr>
                  <w:rFonts w:eastAsia="Calibri" w:cs="Arial"/>
                  <w:sz w:val="18"/>
                  <w:szCs w:val="18"/>
                  <w:lang w:val="en-AU" w:eastAsia="en-US"/>
                </w:rPr>
                <w:t xml:space="preserve"> and value 14 converts to </w:t>
              </w:r>
            </w:ins>
            <w:ins w:id="1853" w:author="Teh Stand" w:date="2021-08-19T15:07:00Z">
              <w:r w:rsidR="00C64894">
                <w:rPr>
                  <w:rFonts w:eastAsia="Calibri" w:cs="Arial"/>
                  <w:sz w:val="18"/>
                  <w:szCs w:val="18"/>
                  <w:lang w:val="en-AU" w:eastAsia="en-US"/>
                </w:rPr>
                <w:t xml:space="preserve">new </w:t>
              </w:r>
            </w:ins>
            <w:ins w:id="1854" w:author="Teh Stand" w:date="2021-08-19T15:06:00Z">
              <w:r w:rsidR="00C64894">
                <w:rPr>
                  <w:rFonts w:eastAsia="Calibri" w:cs="Arial"/>
                  <w:sz w:val="18"/>
                  <w:szCs w:val="18"/>
                  <w:lang w:val="en-AU" w:eastAsia="en-US"/>
                </w:rPr>
                <w:t>value 17</w:t>
              </w:r>
            </w:ins>
            <w:del w:id="1855" w:author="Teh Stand" w:date="2021-08-19T15:07:00Z">
              <w:r w:rsidRPr="000E1D4F" w:rsidDel="00C64894">
                <w:rPr>
                  <w:rFonts w:eastAsia="Calibri" w:cs="Arial"/>
                  <w:sz w:val="18"/>
                  <w:szCs w:val="18"/>
                  <w:lang w:val="en-AU" w:eastAsia="en-US"/>
                </w:rPr>
                <w:delText xml:space="preserve">.  Value 14 is not valid for </w:delText>
              </w:r>
              <w:r w:rsidRPr="000E1D4F" w:rsidDel="00C64894">
                <w:rPr>
                  <w:rFonts w:eastAsia="Calibri" w:cs="Arial"/>
                  <w:b/>
                  <w:sz w:val="18"/>
                  <w:szCs w:val="18"/>
                  <w:lang w:val="en-AU" w:eastAsia="en-US"/>
                </w:rPr>
                <w:delText>technique of vertical measurement</w:delText>
              </w:r>
              <w:r w:rsidRPr="000E1D4F" w:rsidDel="00C64894">
                <w:rPr>
                  <w:rFonts w:eastAsia="Calibri" w:cs="Arial"/>
                  <w:sz w:val="18"/>
                  <w:szCs w:val="18"/>
                  <w:lang w:val="en-AU" w:eastAsia="en-US"/>
                </w:rPr>
                <w:delText xml:space="preserve"> in S-101</w:delText>
              </w:r>
            </w:del>
            <w:r w:rsidRPr="000E1D4F">
              <w:rPr>
                <w:rFonts w:eastAsia="Calibri" w:cs="Arial"/>
                <w:sz w:val="18"/>
                <w:szCs w:val="18"/>
                <w:lang w:val="en-AU" w:eastAsia="en-US"/>
              </w:rPr>
              <w:t>]</w:t>
            </w:r>
          </w:p>
        </w:tc>
      </w:tr>
      <w:tr w:rsidR="005D7373" w:rsidRPr="005D7373" w14:paraId="2AAD3B4D" w14:textId="77777777" w:rsidTr="002C587A">
        <w:trPr>
          <w:cantSplit/>
          <w:trHeight w:val="272"/>
          <w:jc w:val="center"/>
        </w:trPr>
        <w:tc>
          <w:tcPr>
            <w:tcW w:w="1134" w:type="dxa"/>
            <w:tcBorders>
              <w:top w:val="single" w:sz="4" w:space="0" w:color="auto"/>
              <w:left w:val="single" w:sz="8" w:space="0" w:color="000000"/>
              <w:bottom w:val="single" w:sz="8" w:space="0" w:color="000000"/>
              <w:right w:val="single" w:sz="8" w:space="0" w:color="000000"/>
            </w:tcBorders>
            <w:shd w:val="clear" w:color="auto" w:fill="auto"/>
          </w:tcPr>
          <w:p w14:paraId="7897EC7E" w14:textId="77777777" w:rsidR="005D7373" w:rsidRPr="000E1D4F" w:rsidRDefault="005D7373" w:rsidP="005D7373">
            <w:pPr>
              <w:keepNext/>
              <w:keepLines/>
              <w:spacing w:before="60" w:after="60"/>
              <w:rPr>
                <w:rFonts w:eastAsia="Calibri" w:cs="Arial"/>
                <w:color w:val="000000"/>
                <w:sz w:val="18"/>
                <w:szCs w:val="18"/>
                <w:lang w:val="en-AU" w:eastAsia="en-US"/>
              </w:rPr>
            </w:pPr>
            <w:r w:rsidRPr="000E1D4F">
              <w:rPr>
                <w:rFonts w:eastAsia="Calibri" w:cs="Arial"/>
                <w:color w:val="000000"/>
                <w:sz w:val="18"/>
                <w:szCs w:val="18"/>
                <w:lang w:val="en-AU" w:eastAsia="en-US"/>
              </w:rPr>
              <w:t> </w:t>
            </w:r>
          </w:p>
        </w:tc>
        <w:tc>
          <w:tcPr>
            <w:tcW w:w="1134" w:type="dxa"/>
            <w:tcBorders>
              <w:top w:val="single" w:sz="4" w:space="0" w:color="auto"/>
              <w:left w:val="nil"/>
              <w:bottom w:val="single" w:sz="8" w:space="0" w:color="000000"/>
              <w:right w:val="single" w:sz="8" w:space="0" w:color="000000"/>
            </w:tcBorders>
            <w:shd w:val="clear" w:color="auto" w:fill="auto"/>
          </w:tcPr>
          <w:p w14:paraId="7758A145" w14:textId="77777777" w:rsidR="005D7373" w:rsidRPr="000E1D4F" w:rsidRDefault="005D7373" w:rsidP="005D7373">
            <w:pPr>
              <w:keepNext/>
              <w:keepLines/>
              <w:spacing w:before="60" w:after="60"/>
              <w:jc w:val="both"/>
              <w:rPr>
                <w:rFonts w:eastAsia="Calibri" w:cs="Arial"/>
                <w:b/>
                <w:bCs/>
                <w:color w:val="000000"/>
                <w:sz w:val="18"/>
                <w:szCs w:val="18"/>
                <w:lang w:val="en-AU" w:eastAsia="en-US"/>
              </w:rPr>
            </w:pPr>
            <w:r w:rsidRPr="000E1D4F">
              <w:rPr>
                <w:rFonts w:eastAsia="Calibri" w:cs="Arial"/>
                <w:b/>
                <w:bCs/>
                <w:color w:val="000000"/>
                <w:sz w:val="18"/>
                <w:szCs w:val="18"/>
                <w:lang w:val="en-AU" w:eastAsia="en-US"/>
              </w:rPr>
              <w:t>DWRTCL</w:t>
            </w:r>
          </w:p>
        </w:tc>
        <w:tc>
          <w:tcPr>
            <w:tcW w:w="7230" w:type="dxa"/>
            <w:tcBorders>
              <w:top w:val="single" w:sz="4" w:space="0" w:color="auto"/>
              <w:left w:val="nil"/>
              <w:bottom w:val="single" w:sz="8" w:space="0" w:color="000000"/>
              <w:right w:val="single" w:sz="8" w:space="0" w:color="000000"/>
            </w:tcBorders>
            <w:shd w:val="clear" w:color="auto" w:fill="auto"/>
          </w:tcPr>
          <w:p w14:paraId="1E2FCBE1" w14:textId="77777777" w:rsidR="005D7373" w:rsidRPr="000E1D4F" w:rsidRDefault="005D7373" w:rsidP="005D7373">
            <w:pPr>
              <w:keepNext/>
              <w:keepLines/>
              <w:spacing w:before="60" w:after="60"/>
              <w:jc w:val="both"/>
              <w:rPr>
                <w:rFonts w:eastAsia="Calibri" w:cs="Arial"/>
                <w:color w:val="000000"/>
                <w:sz w:val="18"/>
                <w:szCs w:val="18"/>
                <w:lang w:val="en-AU" w:eastAsia="en-US"/>
              </w:rPr>
            </w:pPr>
            <w:r w:rsidRPr="000E1D4F">
              <w:rPr>
                <w:rFonts w:eastAsia="Calibri" w:cs="Arial"/>
                <w:color w:val="000000"/>
                <w:sz w:val="18"/>
                <w:szCs w:val="18"/>
                <w:lang w:val="en-AU" w:eastAsia="en-US"/>
              </w:rPr>
              <w:t>1</w:t>
            </w:r>
            <w:r w:rsidRPr="000E1D4F">
              <w:rPr>
                <w:rFonts w:eastAsia="Calibri" w:cs="Arial"/>
                <w:b/>
                <w:dstrike/>
                <w:color w:val="FF0000"/>
                <w:sz w:val="18"/>
                <w:szCs w:val="18"/>
                <w:lang w:val="en-AU" w:eastAsia="en-US"/>
              </w:rPr>
              <w:t>-2</w:t>
            </w:r>
            <w:r w:rsidRPr="000E1D4F">
              <w:rPr>
                <w:rFonts w:eastAsia="Calibri" w:cs="Arial"/>
                <w:color w:val="000000"/>
                <w:sz w:val="18"/>
                <w:szCs w:val="18"/>
                <w:lang w:val="en-AU" w:eastAsia="en-US"/>
              </w:rPr>
              <w:t>-3</w:t>
            </w:r>
            <w:r w:rsidRPr="000E1D4F">
              <w:rPr>
                <w:rFonts w:eastAsia="Calibri" w:cs="Arial"/>
                <w:b/>
                <w:color w:val="FF0000"/>
                <w:sz w:val="18"/>
                <w:szCs w:val="18"/>
                <w:lang w:val="en-AU" w:eastAsia="en-US"/>
              </w:rPr>
              <w:t>-5</w:t>
            </w:r>
            <w:r w:rsidRPr="000E1D4F">
              <w:rPr>
                <w:rFonts w:eastAsia="Calibri" w:cs="Arial"/>
                <w:color w:val="000000"/>
                <w:sz w:val="18"/>
                <w:szCs w:val="18"/>
                <w:lang w:val="en-AU" w:eastAsia="en-US"/>
              </w:rPr>
              <w:t>-6</w:t>
            </w:r>
            <w:r w:rsidRPr="000E1D4F">
              <w:rPr>
                <w:rFonts w:eastAsia="Calibri" w:cs="Arial"/>
                <w:b/>
                <w:color w:val="A6A6A6"/>
                <w:sz w:val="18"/>
                <w:szCs w:val="18"/>
                <w:lang w:val="en-AU" w:eastAsia="en-US"/>
              </w:rPr>
              <w:t>-7</w:t>
            </w:r>
            <w:r w:rsidRPr="000E1D4F">
              <w:rPr>
                <w:rFonts w:eastAsia="Calibri" w:cs="Arial"/>
                <w:color w:val="000000"/>
                <w:sz w:val="18"/>
                <w:szCs w:val="18"/>
                <w:lang w:val="en-AU" w:eastAsia="en-US"/>
              </w:rPr>
              <w:t>-8-9</w:t>
            </w:r>
            <w:r w:rsidRPr="000E1D4F">
              <w:rPr>
                <w:rFonts w:eastAsia="Calibri" w:cs="Arial"/>
                <w:b/>
                <w:dstrike/>
                <w:color w:val="FF0000"/>
                <w:sz w:val="18"/>
                <w:szCs w:val="18"/>
                <w:lang w:val="en-AU" w:eastAsia="en-US"/>
              </w:rPr>
              <w:t>-11</w:t>
            </w:r>
            <w:r w:rsidRPr="000E1D4F">
              <w:rPr>
                <w:rFonts w:eastAsia="Calibri" w:cs="Arial"/>
                <w:color w:val="000000"/>
                <w:sz w:val="18"/>
                <w:szCs w:val="18"/>
                <w:lang w:val="en-AU" w:eastAsia="en-US"/>
              </w:rPr>
              <w:t>-13</w:t>
            </w:r>
            <w:r w:rsidRPr="000E1D4F">
              <w:rPr>
                <w:rFonts w:eastAsia="Calibri" w:cs="Arial"/>
                <w:b/>
                <w:color w:val="0000FF"/>
                <w:sz w:val="18"/>
                <w:szCs w:val="18"/>
                <w:lang w:val="en-AU" w:eastAsia="en-US"/>
              </w:rPr>
              <w:t>-15-16-17</w:t>
            </w:r>
          </w:p>
        </w:tc>
      </w:tr>
      <w:tr w:rsidR="005D7373" w:rsidRPr="005D7373" w14:paraId="154FB6BC" w14:textId="77777777" w:rsidTr="002C587A">
        <w:trPr>
          <w:cantSplit/>
          <w:trHeight w:val="272"/>
          <w:jc w:val="center"/>
        </w:trPr>
        <w:tc>
          <w:tcPr>
            <w:tcW w:w="1134" w:type="dxa"/>
            <w:tcBorders>
              <w:top w:val="nil"/>
              <w:left w:val="single" w:sz="8" w:space="0" w:color="000000"/>
              <w:bottom w:val="single" w:sz="8" w:space="0" w:color="000000"/>
              <w:right w:val="single" w:sz="8" w:space="0" w:color="000000"/>
            </w:tcBorders>
            <w:shd w:val="clear" w:color="auto" w:fill="auto"/>
          </w:tcPr>
          <w:p w14:paraId="52C8B42A" w14:textId="77777777" w:rsidR="005D7373" w:rsidRPr="000E1D4F" w:rsidRDefault="005D7373" w:rsidP="005D7373">
            <w:pPr>
              <w:keepNext/>
              <w:keepLines/>
              <w:spacing w:before="60" w:after="60"/>
              <w:rPr>
                <w:rFonts w:eastAsia="Calibri" w:cs="Arial"/>
                <w:color w:val="000000"/>
                <w:sz w:val="18"/>
                <w:szCs w:val="18"/>
                <w:lang w:val="en-AU" w:eastAsia="en-US"/>
              </w:rPr>
            </w:pPr>
            <w:r w:rsidRPr="000E1D4F">
              <w:rPr>
                <w:rFonts w:eastAsia="Calibri" w:cs="Arial"/>
                <w:color w:val="000000"/>
                <w:sz w:val="18"/>
                <w:szCs w:val="18"/>
                <w:lang w:val="en-AU" w:eastAsia="en-US"/>
              </w:rPr>
              <w:t> </w:t>
            </w:r>
          </w:p>
        </w:tc>
        <w:tc>
          <w:tcPr>
            <w:tcW w:w="1134" w:type="dxa"/>
            <w:tcBorders>
              <w:top w:val="nil"/>
              <w:left w:val="nil"/>
              <w:bottom w:val="single" w:sz="8" w:space="0" w:color="000000"/>
              <w:right w:val="single" w:sz="8" w:space="0" w:color="000000"/>
            </w:tcBorders>
            <w:shd w:val="clear" w:color="auto" w:fill="auto"/>
          </w:tcPr>
          <w:p w14:paraId="78B49C20" w14:textId="77777777" w:rsidR="005D7373" w:rsidRPr="000E1D4F" w:rsidRDefault="005D7373" w:rsidP="005D7373">
            <w:pPr>
              <w:keepNext/>
              <w:keepLines/>
              <w:spacing w:before="60" w:after="60"/>
              <w:jc w:val="both"/>
              <w:rPr>
                <w:rFonts w:eastAsia="Calibri" w:cs="Arial"/>
                <w:b/>
                <w:bCs/>
                <w:color w:val="000000"/>
                <w:sz w:val="18"/>
                <w:szCs w:val="18"/>
                <w:lang w:val="en-AU" w:eastAsia="en-US"/>
              </w:rPr>
            </w:pPr>
            <w:r w:rsidRPr="000E1D4F">
              <w:rPr>
                <w:rFonts w:eastAsia="Calibri" w:cs="Arial"/>
                <w:b/>
                <w:bCs/>
                <w:color w:val="000000"/>
                <w:sz w:val="18"/>
                <w:szCs w:val="18"/>
                <w:lang w:val="en-AU" w:eastAsia="en-US"/>
              </w:rPr>
              <w:t>DWRTPT</w:t>
            </w:r>
          </w:p>
        </w:tc>
        <w:tc>
          <w:tcPr>
            <w:tcW w:w="7230" w:type="dxa"/>
            <w:tcBorders>
              <w:top w:val="nil"/>
              <w:left w:val="nil"/>
              <w:bottom w:val="single" w:sz="8" w:space="0" w:color="000000"/>
              <w:right w:val="single" w:sz="8" w:space="0" w:color="000000"/>
            </w:tcBorders>
            <w:shd w:val="clear" w:color="auto" w:fill="auto"/>
          </w:tcPr>
          <w:p w14:paraId="43D674E8" w14:textId="77777777" w:rsidR="005D7373" w:rsidRPr="000E1D4F" w:rsidRDefault="005D7373" w:rsidP="005D7373">
            <w:pPr>
              <w:keepNext/>
              <w:keepLines/>
              <w:spacing w:before="60" w:after="60"/>
              <w:jc w:val="both"/>
              <w:rPr>
                <w:rFonts w:eastAsia="Calibri" w:cs="Arial"/>
                <w:color w:val="000000"/>
                <w:sz w:val="18"/>
                <w:szCs w:val="18"/>
                <w:lang w:val="en-AU" w:eastAsia="en-US"/>
              </w:rPr>
            </w:pPr>
            <w:r w:rsidRPr="000E1D4F">
              <w:rPr>
                <w:rFonts w:eastAsia="Calibri" w:cs="Arial"/>
                <w:color w:val="000000"/>
                <w:sz w:val="18"/>
                <w:szCs w:val="18"/>
                <w:lang w:val="en-AU" w:eastAsia="en-US"/>
              </w:rPr>
              <w:t>1</w:t>
            </w:r>
            <w:r w:rsidRPr="000E1D4F">
              <w:rPr>
                <w:rFonts w:eastAsia="Calibri" w:cs="Arial"/>
                <w:b/>
                <w:dstrike/>
                <w:color w:val="FF0000"/>
                <w:sz w:val="18"/>
                <w:szCs w:val="18"/>
                <w:lang w:val="en-AU" w:eastAsia="en-US"/>
              </w:rPr>
              <w:t>-2</w:t>
            </w:r>
            <w:r w:rsidRPr="000E1D4F">
              <w:rPr>
                <w:rFonts w:eastAsia="Calibri" w:cs="Arial"/>
                <w:color w:val="000000"/>
                <w:sz w:val="18"/>
                <w:szCs w:val="18"/>
                <w:lang w:val="en-AU" w:eastAsia="en-US"/>
              </w:rPr>
              <w:t>-3</w:t>
            </w:r>
            <w:r w:rsidRPr="000E1D4F">
              <w:rPr>
                <w:rFonts w:eastAsia="Calibri" w:cs="Arial"/>
                <w:b/>
                <w:color w:val="FF0000"/>
                <w:sz w:val="18"/>
                <w:szCs w:val="18"/>
                <w:lang w:val="en-AU" w:eastAsia="en-US"/>
              </w:rPr>
              <w:t>-5</w:t>
            </w:r>
            <w:r w:rsidRPr="000E1D4F">
              <w:rPr>
                <w:rFonts w:eastAsia="Calibri" w:cs="Arial"/>
                <w:color w:val="000000"/>
                <w:sz w:val="18"/>
                <w:szCs w:val="18"/>
                <w:lang w:val="en-AU" w:eastAsia="en-US"/>
              </w:rPr>
              <w:t>-6</w:t>
            </w:r>
            <w:r w:rsidRPr="000E1D4F">
              <w:rPr>
                <w:rFonts w:eastAsia="Calibri" w:cs="Arial"/>
                <w:b/>
                <w:color w:val="A6A6A6"/>
                <w:sz w:val="18"/>
                <w:szCs w:val="18"/>
                <w:lang w:val="en-AU" w:eastAsia="en-US"/>
              </w:rPr>
              <w:t>-7</w:t>
            </w:r>
            <w:r w:rsidRPr="000E1D4F">
              <w:rPr>
                <w:rFonts w:eastAsia="Calibri" w:cs="Arial"/>
                <w:color w:val="000000"/>
                <w:sz w:val="18"/>
                <w:szCs w:val="18"/>
                <w:lang w:val="en-AU" w:eastAsia="en-US"/>
              </w:rPr>
              <w:t>-8-9</w:t>
            </w:r>
            <w:r w:rsidRPr="000E1D4F">
              <w:rPr>
                <w:rFonts w:eastAsia="Calibri" w:cs="Arial"/>
                <w:b/>
                <w:dstrike/>
                <w:color w:val="FF0000"/>
                <w:sz w:val="18"/>
                <w:szCs w:val="18"/>
                <w:lang w:val="en-AU" w:eastAsia="en-US"/>
              </w:rPr>
              <w:t>-11</w:t>
            </w:r>
            <w:r w:rsidRPr="000E1D4F">
              <w:rPr>
                <w:rFonts w:eastAsia="Calibri" w:cs="Arial"/>
                <w:color w:val="000000"/>
                <w:sz w:val="18"/>
                <w:szCs w:val="18"/>
                <w:lang w:val="en-AU" w:eastAsia="en-US"/>
              </w:rPr>
              <w:t>-13</w:t>
            </w:r>
            <w:r w:rsidRPr="000E1D4F">
              <w:rPr>
                <w:rFonts w:eastAsia="Calibri" w:cs="Arial"/>
                <w:b/>
                <w:color w:val="0000FF"/>
                <w:sz w:val="18"/>
                <w:szCs w:val="18"/>
                <w:lang w:val="en-AU" w:eastAsia="en-US"/>
              </w:rPr>
              <w:t>-15-16-17</w:t>
            </w:r>
          </w:p>
        </w:tc>
      </w:tr>
      <w:tr w:rsidR="005D7373" w:rsidRPr="005D7373" w14:paraId="696C62EB" w14:textId="77777777" w:rsidTr="002C587A">
        <w:trPr>
          <w:cantSplit/>
          <w:trHeight w:val="272"/>
          <w:jc w:val="center"/>
        </w:trPr>
        <w:tc>
          <w:tcPr>
            <w:tcW w:w="1134" w:type="dxa"/>
            <w:tcBorders>
              <w:top w:val="nil"/>
              <w:left w:val="single" w:sz="8" w:space="0" w:color="000000"/>
              <w:bottom w:val="single" w:sz="8" w:space="0" w:color="000000"/>
              <w:right w:val="single" w:sz="8" w:space="0" w:color="000000"/>
            </w:tcBorders>
            <w:shd w:val="clear" w:color="auto" w:fill="auto"/>
          </w:tcPr>
          <w:p w14:paraId="2E220498" w14:textId="77777777" w:rsidR="005D7373" w:rsidRPr="000E1D4F" w:rsidRDefault="005D7373" w:rsidP="005D7373">
            <w:pPr>
              <w:keepNext/>
              <w:keepLines/>
              <w:spacing w:before="60" w:after="60"/>
              <w:rPr>
                <w:rFonts w:eastAsia="Calibri" w:cs="Arial"/>
                <w:color w:val="000000"/>
                <w:sz w:val="18"/>
                <w:szCs w:val="18"/>
                <w:lang w:val="en-AU" w:eastAsia="en-US"/>
              </w:rPr>
            </w:pPr>
            <w:r w:rsidRPr="000E1D4F">
              <w:rPr>
                <w:rFonts w:eastAsia="Calibri" w:cs="Arial"/>
                <w:color w:val="000000"/>
                <w:sz w:val="18"/>
                <w:szCs w:val="18"/>
                <w:lang w:val="en-AU" w:eastAsia="en-US"/>
              </w:rPr>
              <w:t> </w:t>
            </w:r>
          </w:p>
        </w:tc>
        <w:tc>
          <w:tcPr>
            <w:tcW w:w="1134" w:type="dxa"/>
            <w:tcBorders>
              <w:top w:val="nil"/>
              <w:left w:val="nil"/>
              <w:bottom w:val="single" w:sz="8" w:space="0" w:color="000000"/>
              <w:right w:val="single" w:sz="8" w:space="0" w:color="000000"/>
            </w:tcBorders>
            <w:shd w:val="clear" w:color="auto" w:fill="auto"/>
          </w:tcPr>
          <w:p w14:paraId="6A16FAD5" w14:textId="77777777" w:rsidR="005D7373" w:rsidRPr="000E1D4F" w:rsidRDefault="005D7373" w:rsidP="005D7373">
            <w:pPr>
              <w:keepNext/>
              <w:keepLines/>
              <w:spacing w:before="60" w:after="60"/>
              <w:jc w:val="both"/>
              <w:rPr>
                <w:rFonts w:eastAsia="Calibri" w:cs="Arial"/>
                <w:b/>
                <w:bCs/>
                <w:color w:val="000000"/>
                <w:sz w:val="18"/>
                <w:szCs w:val="18"/>
                <w:lang w:val="en-AU" w:eastAsia="en-US"/>
              </w:rPr>
            </w:pPr>
            <w:r w:rsidRPr="000E1D4F">
              <w:rPr>
                <w:rFonts w:eastAsia="Calibri" w:cs="Arial"/>
                <w:b/>
                <w:bCs/>
                <w:color w:val="000000"/>
                <w:sz w:val="18"/>
                <w:szCs w:val="18"/>
                <w:lang w:val="en-AU" w:eastAsia="en-US"/>
              </w:rPr>
              <w:t>DRGARE</w:t>
            </w:r>
          </w:p>
        </w:tc>
        <w:tc>
          <w:tcPr>
            <w:tcW w:w="7230" w:type="dxa"/>
            <w:tcBorders>
              <w:top w:val="nil"/>
              <w:left w:val="nil"/>
              <w:bottom w:val="single" w:sz="8" w:space="0" w:color="000000"/>
              <w:right w:val="single" w:sz="8" w:space="0" w:color="000000"/>
            </w:tcBorders>
            <w:shd w:val="clear" w:color="auto" w:fill="auto"/>
          </w:tcPr>
          <w:p w14:paraId="0EA19F63" w14:textId="77777777" w:rsidR="005D7373" w:rsidRPr="000E1D4F" w:rsidRDefault="005D7373" w:rsidP="005D7373">
            <w:pPr>
              <w:keepNext/>
              <w:keepLines/>
              <w:spacing w:before="60" w:after="60"/>
              <w:jc w:val="both"/>
              <w:rPr>
                <w:rFonts w:eastAsia="Calibri" w:cs="Arial"/>
                <w:color w:val="000000"/>
                <w:sz w:val="18"/>
                <w:szCs w:val="18"/>
                <w:lang w:val="en-AU" w:eastAsia="en-US"/>
              </w:rPr>
            </w:pPr>
            <w:r w:rsidRPr="000E1D4F">
              <w:rPr>
                <w:rFonts w:eastAsia="Calibri" w:cs="Arial"/>
                <w:color w:val="000000"/>
                <w:sz w:val="18"/>
                <w:szCs w:val="18"/>
                <w:lang w:val="en-AU" w:eastAsia="en-US"/>
              </w:rPr>
              <w:t>1-2-3-6</w:t>
            </w:r>
            <w:r w:rsidRPr="000E1D4F">
              <w:rPr>
                <w:rFonts w:eastAsia="Calibri" w:cs="Arial"/>
                <w:b/>
                <w:color w:val="A6A6A6"/>
                <w:sz w:val="18"/>
                <w:szCs w:val="18"/>
                <w:lang w:val="en-AU" w:eastAsia="en-US"/>
              </w:rPr>
              <w:t>-7</w:t>
            </w:r>
            <w:r w:rsidRPr="000E1D4F">
              <w:rPr>
                <w:rFonts w:eastAsia="Calibri" w:cs="Arial"/>
                <w:color w:val="000000"/>
                <w:sz w:val="18"/>
                <w:szCs w:val="18"/>
                <w:lang w:val="en-AU" w:eastAsia="en-US"/>
              </w:rPr>
              <w:t>-8-9-11-13</w:t>
            </w:r>
            <w:r w:rsidRPr="000E1D4F">
              <w:rPr>
                <w:rFonts w:eastAsia="Calibri" w:cs="Arial"/>
                <w:b/>
                <w:color w:val="0000FF"/>
                <w:sz w:val="18"/>
                <w:szCs w:val="18"/>
                <w:lang w:val="en-AU" w:eastAsia="en-US"/>
              </w:rPr>
              <w:t>-15-16-17</w:t>
            </w:r>
          </w:p>
        </w:tc>
      </w:tr>
      <w:tr w:rsidR="005D7373" w:rsidRPr="005D7373" w14:paraId="679F7085" w14:textId="77777777" w:rsidTr="002C587A">
        <w:trPr>
          <w:cantSplit/>
          <w:trHeight w:val="272"/>
          <w:jc w:val="center"/>
        </w:trPr>
        <w:tc>
          <w:tcPr>
            <w:tcW w:w="1134" w:type="dxa"/>
            <w:tcBorders>
              <w:top w:val="nil"/>
              <w:left w:val="single" w:sz="8" w:space="0" w:color="000000"/>
              <w:bottom w:val="single" w:sz="8" w:space="0" w:color="000000"/>
              <w:right w:val="single" w:sz="8" w:space="0" w:color="000000"/>
            </w:tcBorders>
            <w:shd w:val="clear" w:color="auto" w:fill="auto"/>
          </w:tcPr>
          <w:p w14:paraId="7E1BB5EC" w14:textId="77777777" w:rsidR="005D7373" w:rsidRPr="000E1D4F" w:rsidRDefault="005D7373" w:rsidP="005D7373">
            <w:pPr>
              <w:keepNext/>
              <w:keepLines/>
              <w:spacing w:before="60" w:after="60"/>
              <w:rPr>
                <w:rFonts w:eastAsia="Calibri" w:cs="Arial"/>
                <w:color w:val="000000"/>
                <w:sz w:val="18"/>
                <w:szCs w:val="18"/>
                <w:lang w:val="en-AU" w:eastAsia="en-US"/>
              </w:rPr>
            </w:pPr>
            <w:r w:rsidRPr="000E1D4F">
              <w:rPr>
                <w:rFonts w:eastAsia="Calibri" w:cs="Arial"/>
                <w:color w:val="000000"/>
                <w:sz w:val="18"/>
                <w:szCs w:val="18"/>
                <w:lang w:val="en-AU" w:eastAsia="en-US"/>
              </w:rPr>
              <w:t> </w:t>
            </w:r>
          </w:p>
        </w:tc>
        <w:tc>
          <w:tcPr>
            <w:tcW w:w="1134" w:type="dxa"/>
            <w:tcBorders>
              <w:top w:val="nil"/>
              <w:left w:val="nil"/>
              <w:bottom w:val="single" w:sz="8" w:space="0" w:color="000000"/>
              <w:right w:val="single" w:sz="8" w:space="0" w:color="000000"/>
            </w:tcBorders>
            <w:shd w:val="clear" w:color="auto" w:fill="auto"/>
          </w:tcPr>
          <w:p w14:paraId="081F15CD" w14:textId="77777777" w:rsidR="005D7373" w:rsidRPr="000E1D4F" w:rsidRDefault="005D7373" w:rsidP="005D7373">
            <w:pPr>
              <w:keepNext/>
              <w:keepLines/>
              <w:spacing w:before="60" w:after="60"/>
              <w:jc w:val="both"/>
              <w:rPr>
                <w:rFonts w:eastAsia="Calibri" w:cs="Arial"/>
                <w:b/>
                <w:bCs/>
                <w:color w:val="000000"/>
                <w:sz w:val="18"/>
                <w:szCs w:val="18"/>
                <w:lang w:val="en-AU" w:eastAsia="en-US"/>
              </w:rPr>
            </w:pPr>
            <w:r w:rsidRPr="000E1D4F">
              <w:rPr>
                <w:rFonts w:eastAsia="Calibri" w:cs="Arial"/>
                <w:b/>
                <w:bCs/>
                <w:color w:val="000000"/>
                <w:sz w:val="18"/>
                <w:szCs w:val="18"/>
                <w:lang w:val="en-AU" w:eastAsia="en-US"/>
              </w:rPr>
              <w:t>OBSTRN</w:t>
            </w:r>
          </w:p>
        </w:tc>
        <w:tc>
          <w:tcPr>
            <w:tcW w:w="7230" w:type="dxa"/>
            <w:tcBorders>
              <w:top w:val="nil"/>
              <w:left w:val="nil"/>
              <w:bottom w:val="single" w:sz="8" w:space="0" w:color="000000"/>
              <w:right w:val="single" w:sz="8" w:space="0" w:color="000000"/>
            </w:tcBorders>
            <w:shd w:val="clear" w:color="auto" w:fill="auto"/>
          </w:tcPr>
          <w:p w14:paraId="2B93FEB7" w14:textId="77777777" w:rsidR="005D7373" w:rsidRPr="000E1D4F" w:rsidRDefault="005D7373" w:rsidP="005D7373">
            <w:pPr>
              <w:keepNext/>
              <w:keepLines/>
              <w:spacing w:before="60" w:after="60"/>
              <w:jc w:val="both"/>
              <w:rPr>
                <w:rFonts w:eastAsia="Calibri" w:cs="Arial"/>
                <w:color w:val="000000"/>
                <w:sz w:val="18"/>
                <w:szCs w:val="18"/>
                <w:lang w:val="en-AU" w:eastAsia="en-US"/>
              </w:rPr>
            </w:pPr>
            <w:r w:rsidRPr="000E1D4F">
              <w:rPr>
                <w:rFonts w:eastAsia="Calibri" w:cs="Arial"/>
                <w:color w:val="000000"/>
                <w:sz w:val="18"/>
                <w:szCs w:val="18"/>
                <w:lang w:val="en-AU" w:eastAsia="en-US"/>
              </w:rPr>
              <w:t>1-2-3-4-5-6</w:t>
            </w:r>
            <w:r w:rsidRPr="000E1D4F">
              <w:rPr>
                <w:rFonts w:eastAsia="Calibri" w:cs="Arial"/>
                <w:b/>
                <w:color w:val="A6A6A6"/>
                <w:sz w:val="18"/>
                <w:szCs w:val="18"/>
                <w:lang w:val="en-AU" w:eastAsia="en-US"/>
              </w:rPr>
              <w:t>-7</w:t>
            </w:r>
            <w:r w:rsidRPr="000E1D4F">
              <w:rPr>
                <w:rFonts w:eastAsia="Calibri" w:cs="Arial"/>
                <w:color w:val="000000"/>
                <w:sz w:val="18"/>
                <w:szCs w:val="18"/>
                <w:lang w:val="en-AU" w:eastAsia="en-US"/>
              </w:rPr>
              <w:t>-8-9-10-11-12-13</w:t>
            </w:r>
            <w:r w:rsidRPr="000E1D4F">
              <w:rPr>
                <w:rFonts w:eastAsia="Calibri" w:cs="Arial"/>
                <w:b/>
                <w:color w:val="0000FF"/>
                <w:sz w:val="18"/>
                <w:szCs w:val="18"/>
                <w:lang w:val="en-AU" w:eastAsia="en-US"/>
              </w:rPr>
              <w:t>-15-16-17</w:t>
            </w:r>
          </w:p>
        </w:tc>
      </w:tr>
      <w:tr w:rsidR="005D7373" w:rsidRPr="005D7373" w14:paraId="3332BDD2" w14:textId="77777777" w:rsidTr="002C587A">
        <w:trPr>
          <w:cantSplit/>
          <w:trHeight w:val="272"/>
          <w:jc w:val="center"/>
        </w:trPr>
        <w:tc>
          <w:tcPr>
            <w:tcW w:w="1134" w:type="dxa"/>
            <w:tcBorders>
              <w:top w:val="nil"/>
              <w:left w:val="single" w:sz="8" w:space="0" w:color="000000"/>
              <w:bottom w:val="single" w:sz="8" w:space="0" w:color="000000"/>
              <w:right w:val="single" w:sz="8" w:space="0" w:color="000000"/>
            </w:tcBorders>
            <w:shd w:val="clear" w:color="auto" w:fill="auto"/>
          </w:tcPr>
          <w:p w14:paraId="6AAC8770" w14:textId="77777777" w:rsidR="005D7373" w:rsidRPr="000E1D4F" w:rsidRDefault="005D7373" w:rsidP="005D7373">
            <w:pPr>
              <w:spacing w:before="60" w:after="60"/>
              <w:rPr>
                <w:rFonts w:eastAsia="Calibri" w:cs="Arial"/>
                <w:color w:val="000000"/>
                <w:sz w:val="18"/>
                <w:szCs w:val="18"/>
                <w:lang w:val="en-AU" w:eastAsia="en-US"/>
              </w:rPr>
            </w:pPr>
            <w:r w:rsidRPr="000E1D4F">
              <w:rPr>
                <w:rFonts w:eastAsia="Calibri" w:cs="Arial"/>
                <w:color w:val="000000"/>
                <w:sz w:val="18"/>
                <w:szCs w:val="18"/>
                <w:lang w:val="en-AU" w:eastAsia="en-US"/>
              </w:rPr>
              <w:t> </w:t>
            </w:r>
          </w:p>
        </w:tc>
        <w:tc>
          <w:tcPr>
            <w:tcW w:w="1134" w:type="dxa"/>
            <w:tcBorders>
              <w:top w:val="nil"/>
              <w:left w:val="nil"/>
              <w:bottom w:val="single" w:sz="8" w:space="0" w:color="000000"/>
              <w:right w:val="single" w:sz="8" w:space="0" w:color="000000"/>
            </w:tcBorders>
            <w:shd w:val="clear" w:color="auto" w:fill="auto"/>
          </w:tcPr>
          <w:p w14:paraId="77D4CDD1" w14:textId="77777777" w:rsidR="005D7373" w:rsidRPr="000E1D4F" w:rsidRDefault="005D7373" w:rsidP="005D7373">
            <w:pPr>
              <w:spacing w:before="60" w:after="60"/>
              <w:jc w:val="both"/>
              <w:rPr>
                <w:rFonts w:eastAsia="Calibri" w:cs="Arial"/>
                <w:b/>
                <w:bCs/>
                <w:color w:val="000000"/>
                <w:sz w:val="18"/>
                <w:szCs w:val="18"/>
                <w:lang w:val="en-AU" w:eastAsia="en-US"/>
              </w:rPr>
            </w:pPr>
            <w:r w:rsidRPr="000E1D4F">
              <w:rPr>
                <w:rFonts w:eastAsia="Calibri" w:cs="Arial"/>
                <w:b/>
                <w:bCs/>
                <w:color w:val="000000"/>
                <w:sz w:val="18"/>
                <w:szCs w:val="18"/>
                <w:lang w:val="en-AU" w:eastAsia="en-US"/>
              </w:rPr>
              <w:t>RCRTCL</w:t>
            </w:r>
          </w:p>
        </w:tc>
        <w:tc>
          <w:tcPr>
            <w:tcW w:w="7230" w:type="dxa"/>
            <w:tcBorders>
              <w:top w:val="nil"/>
              <w:left w:val="nil"/>
              <w:bottom w:val="single" w:sz="8" w:space="0" w:color="000000"/>
              <w:right w:val="single" w:sz="8" w:space="0" w:color="000000"/>
            </w:tcBorders>
            <w:shd w:val="clear" w:color="auto" w:fill="auto"/>
          </w:tcPr>
          <w:p w14:paraId="39E8CDFA" w14:textId="77777777" w:rsidR="005D7373" w:rsidRPr="000E1D4F" w:rsidRDefault="005D7373" w:rsidP="005D7373">
            <w:pPr>
              <w:spacing w:before="60" w:after="60"/>
              <w:jc w:val="both"/>
              <w:rPr>
                <w:rFonts w:eastAsia="Calibri" w:cs="Arial"/>
                <w:color w:val="000000"/>
                <w:sz w:val="18"/>
                <w:szCs w:val="18"/>
                <w:lang w:val="en-AU" w:eastAsia="en-US"/>
              </w:rPr>
            </w:pPr>
            <w:r w:rsidRPr="000E1D4F">
              <w:rPr>
                <w:rFonts w:eastAsia="Calibri" w:cs="Arial"/>
                <w:color w:val="000000"/>
                <w:sz w:val="18"/>
                <w:szCs w:val="18"/>
                <w:lang w:val="en-AU" w:eastAsia="en-US"/>
              </w:rPr>
              <w:t>1</w:t>
            </w:r>
            <w:r w:rsidRPr="000E1D4F">
              <w:rPr>
                <w:rFonts w:eastAsia="Calibri" w:cs="Arial"/>
                <w:b/>
                <w:dstrike/>
                <w:color w:val="FF0000"/>
                <w:sz w:val="18"/>
                <w:szCs w:val="18"/>
                <w:lang w:val="en-AU" w:eastAsia="en-US"/>
              </w:rPr>
              <w:t>-2</w:t>
            </w:r>
            <w:r w:rsidRPr="000E1D4F">
              <w:rPr>
                <w:rFonts w:eastAsia="Calibri" w:cs="Arial"/>
                <w:color w:val="000000"/>
                <w:sz w:val="18"/>
                <w:szCs w:val="18"/>
                <w:lang w:val="en-AU" w:eastAsia="en-US"/>
              </w:rPr>
              <w:t>-3-6</w:t>
            </w:r>
            <w:r w:rsidRPr="000E1D4F">
              <w:rPr>
                <w:rFonts w:eastAsia="Calibri" w:cs="Arial"/>
                <w:b/>
                <w:color w:val="A6A6A6"/>
                <w:sz w:val="18"/>
                <w:szCs w:val="18"/>
                <w:lang w:val="en-AU" w:eastAsia="en-US"/>
              </w:rPr>
              <w:t>-7</w:t>
            </w:r>
            <w:r w:rsidRPr="000E1D4F">
              <w:rPr>
                <w:rFonts w:eastAsia="Calibri" w:cs="Arial"/>
                <w:color w:val="000000"/>
                <w:sz w:val="18"/>
                <w:szCs w:val="18"/>
                <w:lang w:val="en-AU" w:eastAsia="en-US"/>
              </w:rPr>
              <w:t>-8-9</w:t>
            </w:r>
            <w:r w:rsidRPr="000E1D4F">
              <w:rPr>
                <w:rFonts w:eastAsia="Calibri" w:cs="Arial"/>
                <w:b/>
                <w:dstrike/>
                <w:color w:val="FF0000"/>
                <w:sz w:val="18"/>
                <w:szCs w:val="18"/>
                <w:lang w:val="en-AU" w:eastAsia="en-US"/>
              </w:rPr>
              <w:t>-11</w:t>
            </w:r>
            <w:r w:rsidRPr="000E1D4F">
              <w:rPr>
                <w:rFonts w:eastAsia="Calibri" w:cs="Arial"/>
                <w:color w:val="000000"/>
                <w:sz w:val="18"/>
                <w:szCs w:val="18"/>
                <w:lang w:val="en-AU" w:eastAsia="en-US"/>
              </w:rPr>
              <w:t>-13</w:t>
            </w:r>
            <w:r w:rsidRPr="000E1D4F">
              <w:rPr>
                <w:rFonts w:eastAsia="Calibri" w:cs="Arial"/>
                <w:b/>
                <w:color w:val="0000FF"/>
                <w:sz w:val="18"/>
                <w:szCs w:val="18"/>
                <w:lang w:val="en-AU" w:eastAsia="en-US"/>
              </w:rPr>
              <w:t>-15-16-17</w:t>
            </w:r>
          </w:p>
        </w:tc>
      </w:tr>
      <w:tr w:rsidR="005D7373" w:rsidRPr="005D7373" w14:paraId="2649045F" w14:textId="77777777" w:rsidTr="002C587A">
        <w:trPr>
          <w:cantSplit/>
          <w:trHeight w:val="272"/>
          <w:jc w:val="center"/>
        </w:trPr>
        <w:tc>
          <w:tcPr>
            <w:tcW w:w="1134" w:type="dxa"/>
            <w:tcBorders>
              <w:top w:val="nil"/>
              <w:left w:val="single" w:sz="8" w:space="0" w:color="000000"/>
              <w:bottom w:val="single" w:sz="8" w:space="0" w:color="000000"/>
              <w:right w:val="single" w:sz="8" w:space="0" w:color="000000"/>
            </w:tcBorders>
            <w:shd w:val="clear" w:color="auto" w:fill="auto"/>
          </w:tcPr>
          <w:p w14:paraId="3CA8FE80" w14:textId="77777777" w:rsidR="005D7373" w:rsidRPr="000E1D4F" w:rsidRDefault="005D7373" w:rsidP="005D7373">
            <w:pPr>
              <w:spacing w:before="60" w:after="60"/>
              <w:rPr>
                <w:rFonts w:eastAsia="Calibri" w:cs="Arial"/>
                <w:color w:val="000000"/>
                <w:sz w:val="18"/>
                <w:szCs w:val="18"/>
                <w:lang w:val="en-AU" w:eastAsia="en-US"/>
              </w:rPr>
            </w:pPr>
            <w:r w:rsidRPr="000E1D4F">
              <w:rPr>
                <w:rFonts w:eastAsia="Calibri" w:cs="Arial"/>
                <w:color w:val="000000"/>
                <w:sz w:val="18"/>
                <w:szCs w:val="18"/>
                <w:lang w:val="en-AU" w:eastAsia="en-US"/>
              </w:rPr>
              <w:t> </w:t>
            </w:r>
          </w:p>
        </w:tc>
        <w:tc>
          <w:tcPr>
            <w:tcW w:w="1134" w:type="dxa"/>
            <w:tcBorders>
              <w:top w:val="nil"/>
              <w:left w:val="nil"/>
              <w:bottom w:val="single" w:sz="8" w:space="0" w:color="000000"/>
              <w:right w:val="single" w:sz="8" w:space="0" w:color="000000"/>
            </w:tcBorders>
            <w:shd w:val="clear" w:color="auto" w:fill="auto"/>
          </w:tcPr>
          <w:p w14:paraId="3A384CD7" w14:textId="77777777" w:rsidR="005D7373" w:rsidRPr="000E1D4F" w:rsidRDefault="005D7373" w:rsidP="005D7373">
            <w:pPr>
              <w:spacing w:before="60" w:after="60"/>
              <w:jc w:val="both"/>
              <w:rPr>
                <w:rFonts w:eastAsia="Calibri" w:cs="Arial"/>
                <w:b/>
                <w:bCs/>
                <w:color w:val="000000"/>
                <w:sz w:val="18"/>
                <w:szCs w:val="18"/>
                <w:lang w:val="en-AU" w:eastAsia="en-US"/>
              </w:rPr>
            </w:pPr>
            <w:r w:rsidRPr="000E1D4F">
              <w:rPr>
                <w:rFonts w:eastAsia="Calibri" w:cs="Arial"/>
                <w:b/>
                <w:bCs/>
                <w:color w:val="000000"/>
                <w:sz w:val="18"/>
                <w:szCs w:val="18"/>
                <w:lang w:val="en-AU" w:eastAsia="en-US"/>
              </w:rPr>
              <w:t>RECTRC</w:t>
            </w:r>
          </w:p>
        </w:tc>
        <w:tc>
          <w:tcPr>
            <w:tcW w:w="7230" w:type="dxa"/>
            <w:tcBorders>
              <w:top w:val="nil"/>
              <w:left w:val="nil"/>
              <w:bottom w:val="single" w:sz="8" w:space="0" w:color="000000"/>
              <w:right w:val="single" w:sz="8" w:space="0" w:color="000000"/>
            </w:tcBorders>
            <w:shd w:val="clear" w:color="auto" w:fill="auto"/>
          </w:tcPr>
          <w:p w14:paraId="1CE8B3DE" w14:textId="77777777" w:rsidR="005D7373" w:rsidRPr="000E1D4F" w:rsidRDefault="005D7373" w:rsidP="005D7373">
            <w:pPr>
              <w:spacing w:before="60" w:after="60"/>
              <w:jc w:val="both"/>
              <w:rPr>
                <w:rFonts w:eastAsia="Calibri" w:cs="Arial"/>
                <w:color w:val="000000"/>
                <w:sz w:val="18"/>
                <w:szCs w:val="18"/>
                <w:lang w:val="en-AU" w:eastAsia="en-US"/>
              </w:rPr>
            </w:pPr>
            <w:r w:rsidRPr="000E1D4F">
              <w:rPr>
                <w:rFonts w:eastAsia="Calibri" w:cs="Arial"/>
                <w:color w:val="000000"/>
                <w:sz w:val="18"/>
                <w:szCs w:val="18"/>
                <w:lang w:val="en-AU" w:eastAsia="en-US"/>
              </w:rPr>
              <w:t>1-2-3-6</w:t>
            </w:r>
            <w:r w:rsidRPr="000E1D4F">
              <w:rPr>
                <w:rFonts w:eastAsia="Calibri" w:cs="Arial"/>
                <w:b/>
                <w:color w:val="A6A6A6"/>
                <w:sz w:val="18"/>
                <w:szCs w:val="18"/>
                <w:lang w:val="en-AU" w:eastAsia="en-US"/>
              </w:rPr>
              <w:t>-7</w:t>
            </w:r>
            <w:r w:rsidRPr="000E1D4F">
              <w:rPr>
                <w:rFonts w:eastAsia="Calibri" w:cs="Arial"/>
                <w:color w:val="000000"/>
                <w:sz w:val="18"/>
                <w:szCs w:val="18"/>
                <w:lang w:val="en-AU" w:eastAsia="en-US"/>
              </w:rPr>
              <w:t>-8-9</w:t>
            </w:r>
            <w:r w:rsidRPr="000E1D4F">
              <w:rPr>
                <w:rFonts w:eastAsia="Calibri" w:cs="Arial"/>
                <w:b/>
                <w:dstrike/>
                <w:color w:val="FF0000"/>
                <w:sz w:val="18"/>
                <w:szCs w:val="18"/>
                <w:lang w:val="en-AU" w:eastAsia="en-US"/>
              </w:rPr>
              <w:t>-11</w:t>
            </w:r>
            <w:r w:rsidRPr="000E1D4F">
              <w:rPr>
                <w:rFonts w:eastAsia="Calibri" w:cs="Arial"/>
                <w:color w:val="000000"/>
                <w:sz w:val="18"/>
                <w:szCs w:val="18"/>
                <w:lang w:val="en-AU" w:eastAsia="en-US"/>
              </w:rPr>
              <w:t>-13</w:t>
            </w:r>
            <w:r w:rsidRPr="000E1D4F">
              <w:rPr>
                <w:rFonts w:eastAsia="Calibri" w:cs="Arial"/>
                <w:b/>
                <w:color w:val="0000FF"/>
                <w:sz w:val="18"/>
                <w:szCs w:val="18"/>
                <w:lang w:val="en-AU" w:eastAsia="en-US"/>
              </w:rPr>
              <w:t>-15-16-17</w:t>
            </w:r>
          </w:p>
        </w:tc>
      </w:tr>
      <w:tr w:rsidR="005D7373" w:rsidRPr="005D7373" w14:paraId="048D5BA8" w14:textId="77777777" w:rsidTr="002C587A">
        <w:trPr>
          <w:cantSplit/>
          <w:trHeight w:val="272"/>
          <w:jc w:val="center"/>
        </w:trPr>
        <w:tc>
          <w:tcPr>
            <w:tcW w:w="1134" w:type="dxa"/>
            <w:tcBorders>
              <w:top w:val="nil"/>
              <w:left w:val="single" w:sz="8" w:space="0" w:color="000000"/>
              <w:bottom w:val="single" w:sz="8" w:space="0" w:color="000000"/>
              <w:right w:val="single" w:sz="8" w:space="0" w:color="000000"/>
            </w:tcBorders>
            <w:shd w:val="clear" w:color="auto" w:fill="auto"/>
          </w:tcPr>
          <w:p w14:paraId="5A39773E" w14:textId="77777777" w:rsidR="005D7373" w:rsidRPr="000E1D4F" w:rsidRDefault="005D7373" w:rsidP="005D7373">
            <w:pPr>
              <w:spacing w:before="60" w:after="60"/>
              <w:rPr>
                <w:rFonts w:eastAsia="Calibri" w:cs="Arial"/>
                <w:color w:val="000000"/>
                <w:sz w:val="18"/>
                <w:szCs w:val="18"/>
                <w:lang w:val="en-AU" w:eastAsia="en-US"/>
              </w:rPr>
            </w:pPr>
            <w:r w:rsidRPr="000E1D4F">
              <w:rPr>
                <w:rFonts w:eastAsia="Calibri" w:cs="Arial"/>
                <w:color w:val="000000"/>
                <w:sz w:val="18"/>
                <w:szCs w:val="18"/>
                <w:lang w:val="en-AU" w:eastAsia="en-US"/>
              </w:rPr>
              <w:t> </w:t>
            </w:r>
          </w:p>
        </w:tc>
        <w:tc>
          <w:tcPr>
            <w:tcW w:w="1134" w:type="dxa"/>
            <w:tcBorders>
              <w:top w:val="nil"/>
              <w:left w:val="nil"/>
              <w:bottom w:val="single" w:sz="8" w:space="0" w:color="000000"/>
              <w:right w:val="single" w:sz="8" w:space="0" w:color="000000"/>
            </w:tcBorders>
            <w:shd w:val="clear" w:color="auto" w:fill="auto"/>
          </w:tcPr>
          <w:p w14:paraId="69A07158" w14:textId="77777777" w:rsidR="005D7373" w:rsidRPr="000E1D4F" w:rsidRDefault="005D7373" w:rsidP="005D7373">
            <w:pPr>
              <w:spacing w:before="60" w:after="60"/>
              <w:jc w:val="both"/>
              <w:rPr>
                <w:rFonts w:eastAsia="Calibri" w:cs="Arial"/>
                <w:b/>
                <w:bCs/>
                <w:color w:val="000000"/>
                <w:sz w:val="18"/>
                <w:szCs w:val="18"/>
                <w:lang w:val="en-AU" w:eastAsia="en-US"/>
              </w:rPr>
            </w:pPr>
            <w:r w:rsidRPr="000E1D4F">
              <w:rPr>
                <w:rFonts w:eastAsia="Calibri" w:cs="Arial"/>
                <w:b/>
                <w:bCs/>
                <w:color w:val="000000"/>
                <w:sz w:val="18"/>
                <w:szCs w:val="18"/>
                <w:lang w:val="en-AU" w:eastAsia="en-US"/>
              </w:rPr>
              <w:t>SOUNDG</w:t>
            </w:r>
          </w:p>
        </w:tc>
        <w:tc>
          <w:tcPr>
            <w:tcW w:w="7230" w:type="dxa"/>
            <w:tcBorders>
              <w:top w:val="nil"/>
              <w:left w:val="nil"/>
              <w:bottom w:val="single" w:sz="8" w:space="0" w:color="000000"/>
              <w:right w:val="single" w:sz="8" w:space="0" w:color="000000"/>
            </w:tcBorders>
            <w:shd w:val="clear" w:color="auto" w:fill="auto"/>
          </w:tcPr>
          <w:p w14:paraId="4B29256B" w14:textId="4D638BF1" w:rsidR="005D7373" w:rsidRPr="000E1D4F" w:rsidRDefault="005D7373" w:rsidP="005D7373">
            <w:pPr>
              <w:spacing w:before="60" w:after="60"/>
              <w:jc w:val="both"/>
              <w:rPr>
                <w:rFonts w:eastAsia="Calibri" w:cs="Arial"/>
                <w:color w:val="000000"/>
                <w:sz w:val="18"/>
                <w:szCs w:val="18"/>
                <w:lang w:val="en-AU" w:eastAsia="en-US"/>
              </w:rPr>
            </w:pPr>
            <w:r w:rsidRPr="000E1D4F">
              <w:rPr>
                <w:rFonts w:eastAsia="Calibri" w:cs="Arial"/>
                <w:sz w:val="18"/>
                <w:szCs w:val="18"/>
                <w:lang w:val="en-AU" w:eastAsia="en-US"/>
              </w:rPr>
              <w:t>1-2-3</w:t>
            </w:r>
            <w:r w:rsidRPr="000E1D4F">
              <w:rPr>
                <w:rFonts w:eastAsia="Calibri" w:cs="Arial"/>
                <w:b/>
                <w:dstrike/>
                <w:color w:val="FF0000"/>
                <w:sz w:val="18"/>
                <w:szCs w:val="18"/>
                <w:lang w:val="en-AU" w:eastAsia="en-US"/>
              </w:rPr>
              <w:t>-4-5</w:t>
            </w:r>
            <w:r w:rsidRPr="000E1D4F">
              <w:rPr>
                <w:rFonts w:eastAsia="Calibri" w:cs="Arial"/>
                <w:sz w:val="18"/>
                <w:szCs w:val="18"/>
                <w:lang w:val="en-AU" w:eastAsia="en-US"/>
              </w:rPr>
              <w:t>-6</w:t>
            </w:r>
            <w:r w:rsidRPr="000E1D4F">
              <w:rPr>
                <w:rFonts w:eastAsia="Calibri" w:cs="Arial"/>
                <w:color w:val="A6A6A6"/>
                <w:sz w:val="18"/>
                <w:szCs w:val="18"/>
                <w:lang w:val="en-AU" w:eastAsia="en-US"/>
              </w:rPr>
              <w:t>-</w:t>
            </w:r>
            <w:r w:rsidRPr="000E1D4F">
              <w:rPr>
                <w:rFonts w:eastAsia="Calibri" w:cs="Arial"/>
                <w:b/>
                <w:color w:val="A6A6A6"/>
                <w:sz w:val="18"/>
                <w:szCs w:val="18"/>
                <w:lang w:val="en-AU" w:eastAsia="en-US"/>
              </w:rPr>
              <w:t>7</w:t>
            </w:r>
            <w:r w:rsidRPr="000E1D4F">
              <w:rPr>
                <w:rFonts w:eastAsia="Calibri" w:cs="Arial"/>
                <w:sz w:val="18"/>
                <w:szCs w:val="18"/>
                <w:lang w:val="en-AU" w:eastAsia="en-US"/>
              </w:rPr>
              <w:t>-8-9</w:t>
            </w:r>
            <w:r w:rsidRPr="000E1D4F">
              <w:rPr>
                <w:rFonts w:eastAsia="Calibri" w:cs="Arial"/>
                <w:b/>
                <w:dstrike/>
                <w:color w:val="FF0000"/>
                <w:sz w:val="18"/>
                <w:szCs w:val="18"/>
                <w:lang w:val="en-AU" w:eastAsia="en-US"/>
              </w:rPr>
              <w:t>-10-11-12</w:t>
            </w:r>
            <w:r w:rsidRPr="000E1D4F">
              <w:rPr>
                <w:rFonts w:eastAsia="Calibri" w:cs="Arial"/>
                <w:sz w:val="18"/>
                <w:szCs w:val="18"/>
                <w:lang w:val="en-AU" w:eastAsia="en-US"/>
              </w:rPr>
              <w:t>-13</w:t>
            </w:r>
            <w:ins w:id="1856" w:author="Teh Stand" w:date="2021-08-19T15:09:00Z">
              <w:r w:rsidR="00C64894" w:rsidRPr="004A0F5A">
                <w:rPr>
                  <w:rFonts w:eastAsia="Calibri" w:cs="Arial"/>
                  <w:b/>
                  <w:color w:val="A6A6A6" w:themeColor="background1" w:themeShade="A6"/>
                  <w:sz w:val="18"/>
                  <w:szCs w:val="18"/>
                  <w:lang w:val="en-AU" w:eastAsia="en-US"/>
                </w:rPr>
                <w:t>-14</w:t>
              </w:r>
            </w:ins>
            <w:del w:id="1857" w:author="Teh Stand" w:date="2021-08-19T15:09:00Z">
              <w:r w:rsidRPr="000E1D4F" w:rsidDel="00C64894">
                <w:rPr>
                  <w:rFonts w:eastAsia="Calibri" w:cs="Arial"/>
                  <w:b/>
                  <w:dstrike/>
                  <w:color w:val="FF0000"/>
                  <w:sz w:val="18"/>
                  <w:szCs w:val="18"/>
                  <w:lang w:val="en-AU" w:eastAsia="en-US"/>
                </w:rPr>
                <w:delText>-14</w:delText>
              </w:r>
            </w:del>
            <w:r w:rsidRPr="000E1D4F">
              <w:rPr>
                <w:rFonts w:eastAsia="Calibri" w:cs="Arial"/>
                <w:b/>
                <w:color w:val="0000FF"/>
                <w:sz w:val="18"/>
                <w:szCs w:val="18"/>
                <w:lang w:val="en-AU" w:eastAsia="en-US"/>
              </w:rPr>
              <w:t>-15-16-17</w:t>
            </w:r>
          </w:p>
        </w:tc>
      </w:tr>
      <w:tr w:rsidR="005D7373" w:rsidRPr="005D7373" w14:paraId="54BD0D8C" w14:textId="77777777" w:rsidTr="002C587A">
        <w:trPr>
          <w:cantSplit/>
          <w:trHeight w:val="272"/>
          <w:jc w:val="center"/>
        </w:trPr>
        <w:tc>
          <w:tcPr>
            <w:tcW w:w="1134" w:type="dxa"/>
            <w:tcBorders>
              <w:top w:val="nil"/>
              <w:left w:val="single" w:sz="8" w:space="0" w:color="000000"/>
              <w:bottom w:val="single" w:sz="8" w:space="0" w:color="000000"/>
              <w:right w:val="single" w:sz="8" w:space="0" w:color="000000"/>
            </w:tcBorders>
            <w:shd w:val="clear" w:color="auto" w:fill="auto"/>
          </w:tcPr>
          <w:p w14:paraId="3E01F115" w14:textId="77777777" w:rsidR="005D7373" w:rsidRPr="000E1D4F" w:rsidRDefault="005D7373" w:rsidP="005D7373">
            <w:pPr>
              <w:spacing w:before="60" w:after="60"/>
              <w:rPr>
                <w:rFonts w:eastAsia="Calibri" w:cs="Arial"/>
                <w:color w:val="000000"/>
                <w:sz w:val="18"/>
                <w:szCs w:val="18"/>
                <w:lang w:val="en-AU" w:eastAsia="en-US"/>
              </w:rPr>
            </w:pPr>
            <w:r w:rsidRPr="000E1D4F">
              <w:rPr>
                <w:rFonts w:eastAsia="Calibri" w:cs="Arial"/>
                <w:color w:val="000000"/>
                <w:sz w:val="18"/>
                <w:szCs w:val="18"/>
                <w:lang w:val="en-AU" w:eastAsia="en-US"/>
              </w:rPr>
              <w:t> </w:t>
            </w:r>
          </w:p>
        </w:tc>
        <w:tc>
          <w:tcPr>
            <w:tcW w:w="1134" w:type="dxa"/>
            <w:tcBorders>
              <w:top w:val="nil"/>
              <w:left w:val="nil"/>
              <w:bottom w:val="single" w:sz="8" w:space="0" w:color="000000"/>
              <w:right w:val="single" w:sz="8" w:space="0" w:color="000000"/>
            </w:tcBorders>
            <w:shd w:val="clear" w:color="auto" w:fill="auto"/>
          </w:tcPr>
          <w:p w14:paraId="6B8A7D2E" w14:textId="77777777" w:rsidR="005D7373" w:rsidRPr="000E1D4F" w:rsidRDefault="005D7373" w:rsidP="005D7373">
            <w:pPr>
              <w:spacing w:before="60" w:after="60"/>
              <w:jc w:val="both"/>
              <w:rPr>
                <w:rFonts w:eastAsia="Calibri" w:cs="Arial"/>
                <w:b/>
                <w:bCs/>
                <w:dstrike/>
                <w:color w:val="000000"/>
                <w:sz w:val="18"/>
                <w:szCs w:val="18"/>
                <w:lang w:val="en-AU" w:eastAsia="en-US"/>
              </w:rPr>
            </w:pPr>
            <w:r w:rsidRPr="000E1D4F">
              <w:rPr>
                <w:rFonts w:eastAsia="Calibri" w:cs="Arial"/>
                <w:b/>
                <w:bCs/>
                <w:dstrike/>
                <w:color w:val="FF0000"/>
                <w:sz w:val="18"/>
                <w:szCs w:val="18"/>
                <w:lang w:val="en-AU" w:eastAsia="en-US"/>
              </w:rPr>
              <w:t>SWPARE</w:t>
            </w:r>
          </w:p>
        </w:tc>
        <w:tc>
          <w:tcPr>
            <w:tcW w:w="7230" w:type="dxa"/>
            <w:tcBorders>
              <w:top w:val="nil"/>
              <w:left w:val="nil"/>
              <w:bottom w:val="single" w:sz="8" w:space="0" w:color="000000"/>
              <w:right w:val="single" w:sz="8" w:space="0" w:color="000000"/>
            </w:tcBorders>
            <w:shd w:val="clear" w:color="auto" w:fill="auto"/>
          </w:tcPr>
          <w:p w14:paraId="3AF143A6" w14:textId="77777777" w:rsidR="005D7373" w:rsidRPr="000E1D4F" w:rsidRDefault="005D7373" w:rsidP="005D7373">
            <w:pPr>
              <w:spacing w:before="60" w:after="60"/>
              <w:rPr>
                <w:rFonts w:eastAsia="Calibri" w:cs="Arial"/>
                <w:color w:val="000000"/>
                <w:sz w:val="18"/>
                <w:szCs w:val="18"/>
                <w:lang w:val="en-AU" w:eastAsia="en-US"/>
              </w:rPr>
            </w:pPr>
            <w:r w:rsidRPr="000E1D4F">
              <w:rPr>
                <w:rFonts w:eastAsia="Calibri" w:cs="Arial"/>
                <w:b/>
                <w:dstrike/>
                <w:color w:val="FF0000"/>
                <w:sz w:val="18"/>
                <w:szCs w:val="18"/>
                <w:lang w:val="en-AU" w:eastAsia="en-US"/>
              </w:rPr>
              <w:t>6-8-13</w:t>
            </w:r>
            <w:r w:rsidRPr="000E1D4F">
              <w:rPr>
                <w:rFonts w:eastAsia="Calibri" w:cs="Arial"/>
                <w:color w:val="000000"/>
                <w:sz w:val="18"/>
                <w:szCs w:val="18"/>
                <w:lang w:val="en-AU" w:eastAsia="en-US"/>
              </w:rPr>
              <w:t xml:space="preserve">     </w:t>
            </w:r>
            <w:r w:rsidRPr="000E1D4F">
              <w:rPr>
                <w:rFonts w:eastAsia="Calibri" w:cs="Arial"/>
                <w:sz w:val="18"/>
                <w:szCs w:val="18"/>
                <w:lang w:val="en-AU" w:eastAsia="en-US"/>
              </w:rPr>
              <w:t>[</w:t>
            </w:r>
            <w:r w:rsidRPr="000E1D4F">
              <w:rPr>
                <w:rFonts w:eastAsia="Calibri" w:cs="Arial"/>
                <w:b/>
                <w:sz w:val="18"/>
                <w:szCs w:val="18"/>
                <w:lang w:val="en-AU" w:eastAsia="en-US"/>
              </w:rPr>
              <w:t>technique of vertical measurement</w:t>
            </w:r>
            <w:r w:rsidRPr="000E1D4F">
              <w:rPr>
                <w:rFonts w:eastAsia="Calibri" w:cs="Arial"/>
                <w:sz w:val="18"/>
                <w:szCs w:val="18"/>
                <w:lang w:val="en-AU" w:eastAsia="en-US"/>
              </w:rPr>
              <w:t xml:space="preserve"> is not a valid attribute for </w:t>
            </w:r>
            <w:r w:rsidRPr="000E1D4F">
              <w:rPr>
                <w:rFonts w:eastAsia="Calibri" w:cs="Arial"/>
                <w:b/>
                <w:sz w:val="18"/>
                <w:szCs w:val="18"/>
                <w:lang w:val="en-AU" w:eastAsia="en-US"/>
              </w:rPr>
              <w:t>Swept Area</w:t>
            </w:r>
            <w:r w:rsidRPr="000E1D4F">
              <w:rPr>
                <w:rFonts w:eastAsia="Calibri" w:cs="Arial"/>
                <w:sz w:val="18"/>
                <w:szCs w:val="18"/>
                <w:lang w:val="en-AU" w:eastAsia="en-US"/>
              </w:rPr>
              <w:t>]</w:t>
            </w:r>
          </w:p>
        </w:tc>
      </w:tr>
      <w:tr w:rsidR="005D7373" w:rsidRPr="005D7373" w14:paraId="518FAF10" w14:textId="77777777" w:rsidTr="002C587A">
        <w:trPr>
          <w:cantSplit/>
          <w:trHeight w:val="272"/>
          <w:jc w:val="center"/>
        </w:trPr>
        <w:tc>
          <w:tcPr>
            <w:tcW w:w="1134" w:type="dxa"/>
            <w:tcBorders>
              <w:top w:val="nil"/>
              <w:left w:val="single" w:sz="8" w:space="0" w:color="000000"/>
              <w:bottom w:val="single" w:sz="8" w:space="0" w:color="000000"/>
              <w:right w:val="single" w:sz="8" w:space="0" w:color="000000"/>
            </w:tcBorders>
            <w:shd w:val="clear" w:color="auto" w:fill="auto"/>
          </w:tcPr>
          <w:p w14:paraId="73BD9051" w14:textId="77777777" w:rsidR="005D7373" w:rsidRPr="000E1D4F" w:rsidRDefault="005D7373" w:rsidP="005D7373">
            <w:pPr>
              <w:spacing w:before="60" w:after="60"/>
              <w:rPr>
                <w:rFonts w:eastAsia="Calibri" w:cs="Arial"/>
                <w:color w:val="000000"/>
                <w:sz w:val="18"/>
                <w:szCs w:val="18"/>
                <w:lang w:val="en-AU" w:eastAsia="en-US"/>
              </w:rPr>
            </w:pPr>
            <w:r w:rsidRPr="000E1D4F">
              <w:rPr>
                <w:rFonts w:eastAsia="Calibri" w:cs="Arial"/>
                <w:color w:val="000000"/>
                <w:sz w:val="18"/>
                <w:szCs w:val="18"/>
                <w:lang w:val="en-AU" w:eastAsia="en-US"/>
              </w:rPr>
              <w:t> </w:t>
            </w:r>
          </w:p>
        </w:tc>
        <w:tc>
          <w:tcPr>
            <w:tcW w:w="1134" w:type="dxa"/>
            <w:tcBorders>
              <w:top w:val="nil"/>
              <w:left w:val="nil"/>
              <w:bottom w:val="single" w:sz="8" w:space="0" w:color="000000"/>
              <w:right w:val="single" w:sz="8" w:space="0" w:color="000000"/>
            </w:tcBorders>
            <w:shd w:val="clear" w:color="auto" w:fill="auto"/>
          </w:tcPr>
          <w:p w14:paraId="4A56792C" w14:textId="77777777" w:rsidR="005D7373" w:rsidRPr="000E1D4F" w:rsidRDefault="005D7373" w:rsidP="005D7373">
            <w:pPr>
              <w:spacing w:before="60" w:after="60"/>
              <w:jc w:val="both"/>
              <w:rPr>
                <w:rFonts w:eastAsia="Calibri" w:cs="Arial"/>
                <w:b/>
                <w:bCs/>
                <w:color w:val="000000"/>
                <w:sz w:val="18"/>
                <w:szCs w:val="18"/>
                <w:lang w:val="en-AU" w:eastAsia="en-US"/>
              </w:rPr>
            </w:pPr>
            <w:r w:rsidRPr="000E1D4F">
              <w:rPr>
                <w:rFonts w:eastAsia="Calibri" w:cs="Arial"/>
                <w:b/>
                <w:bCs/>
                <w:color w:val="000000"/>
                <w:sz w:val="18"/>
                <w:szCs w:val="18"/>
                <w:lang w:val="en-AU" w:eastAsia="en-US"/>
              </w:rPr>
              <w:t>TWRTPT</w:t>
            </w:r>
          </w:p>
        </w:tc>
        <w:tc>
          <w:tcPr>
            <w:tcW w:w="7230" w:type="dxa"/>
            <w:tcBorders>
              <w:top w:val="nil"/>
              <w:left w:val="nil"/>
              <w:bottom w:val="single" w:sz="8" w:space="0" w:color="000000"/>
              <w:right w:val="single" w:sz="8" w:space="0" w:color="000000"/>
            </w:tcBorders>
            <w:shd w:val="clear" w:color="auto" w:fill="auto"/>
          </w:tcPr>
          <w:p w14:paraId="72736FAA" w14:textId="77777777" w:rsidR="005D7373" w:rsidRPr="000E1D4F" w:rsidRDefault="005D7373" w:rsidP="005D7373">
            <w:pPr>
              <w:spacing w:before="60" w:after="60"/>
              <w:jc w:val="both"/>
              <w:rPr>
                <w:rFonts w:eastAsia="Calibri" w:cs="Arial"/>
                <w:color w:val="000000"/>
                <w:sz w:val="18"/>
                <w:szCs w:val="18"/>
                <w:lang w:val="en-AU" w:eastAsia="en-US"/>
              </w:rPr>
            </w:pPr>
            <w:r w:rsidRPr="000E1D4F">
              <w:rPr>
                <w:rFonts w:eastAsia="Calibri" w:cs="Arial"/>
                <w:color w:val="000000"/>
                <w:sz w:val="18"/>
                <w:szCs w:val="18"/>
                <w:lang w:val="en-AU" w:eastAsia="en-US"/>
              </w:rPr>
              <w:t>1</w:t>
            </w:r>
            <w:r w:rsidRPr="000E1D4F">
              <w:rPr>
                <w:rFonts w:eastAsia="Calibri" w:cs="Arial"/>
                <w:b/>
                <w:dstrike/>
                <w:color w:val="FF0000"/>
                <w:sz w:val="18"/>
                <w:szCs w:val="18"/>
                <w:lang w:val="en-AU" w:eastAsia="en-US"/>
              </w:rPr>
              <w:t>-2</w:t>
            </w:r>
            <w:r w:rsidRPr="000E1D4F">
              <w:rPr>
                <w:rFonts w:eastAsia="Calibri" w:cs="Arial"/>
                <w:color w:val="000000"/>
                <w:sz w:val="18"/>
                <w:szCs w:val="18"/>
                <w:lang w:val="en-AU" w:eastAsia="en-US"/>
              </w:rPr>
              <w:t>-3</w:t>
            </w:r>
            <w:r w:rsidRPr="000E1D4F">
              <w:rPr>
                <w:rFonts w:eastAsia="Calibri" w:cs="Arial"/>
                <w:b/>
                <w:color w:val="FF0000"/>
                <w:sz w:val="18"/>
                <w:szCs w:val="18"/>
                <w:lang w:val="en-AU" w:eastAsia="en-US"/>
              </w:rPr>
              <w:t>-5</w:t>
            </w:r>
            <w:r w:rsidRPr="000E1D4F">
              <w:rPr>
                <w:rFonts w:eastAsia="Calibri" w:cs="Arial"/>
                <w:color w:val="000000"/>
                <w:sz w:val="18"/>
                <w:szCs w:val="18"/>
                <w:lang w:val="en-AU" w:eastAsia="en-US"/>
              </w:rPr>
              <w:t>-6</w:t>
            </w:r>
            <w:r w:rsidRPr="000E1D4F">
              <w:rPr>
                <w:rFonts w:eastAsia="Calibri" w:cs="Arial"/>
                <w:b/>
                <w:color w:val="A6A6A6"/>
                <w:sz w:val="18"/>
                <w:szCs w:val="18"/>
                <w:lang w:val="en-AU" w:eastAsia="en-US"/>
              </w:rPr>
              <w:t>-7</w:t>
            </w:r>
            <w:r w:rsidRPr="000E1D4F">
              <w:rPr>
                <w:rFonts w:eastAsia="Calibri" w:cs="Arial"/>
                <w:color w:val="000000"/>
                <w:sz w:val="18"/>
                <w:szCs w:val="18"/>
                <w:lang w:val="en-AU" w:eastAsia="en-US"/>
              </w:rPr>
              <w:t>-8-9</w:t>
            </w:r>
            <w:r w:rsidRPr="000E1D4F">
              <w:rPr>
                <w:rFonts w:eastAsia="Calibri" w:cs="Arial"/>
                <w:b/>
                <w:dstrike/>
                <w:color w:val="FF0000"/>
                <w:sz w:val="18"/>
                <w:szCs w:val="18"/>
                <w:lang w:val="en-AU" w:eastAsia="en-US"/>
              </w:rPr>
              <w:t>-10-11</w:t>
            </w:r>
            <w:r w:rsidRPr="000E1D4F">
              <w:rPr>
                <w:rFonts w:eastAsia="Calibri" w:cs="Arial"/>
                <w:color w:val="000000"/>
                <w:sz w:val="18"/>
                <w:szCs w:val="18"/>
                <w:lang w:val="en-AU" w:eastAsia="en-US"/>
              </w:rPr>
              <w:t>-13</w:t>
            </w:r>
            <w:r w:rsidRPr="000E1D4F">
              <w:rPr>
                <w:rFonts w:eastAsia="Calibri" w:cs="Arial"/>
                <w:b/>
                <w:color w:val="0000FF"/>
                <w:sz w:val="18"/>
                <w:szCs w:val="18"/>
                <w:lang w:val="en-AU" w:eastAsia="en-US"/>
              </w:rPr>
              <w:t>-15-16-17</w:t>
            </w:r>
          </w:p>
        </w:tc>
      </w:tr>
      <w:tr w:rsidR="005D7373" w:rsidRPr="005D7373" w14:paraId="6741F14D" w14:textId="77777777" w:rsidTr="002C587A">
        <w:trPr>
          <w:cantSplit/>
          <w:trHeight w:val="272"/>
          <w:jc w:val="center"/>
        </w:trPr>
        <w:tc>
          <w:tcPr>
            <w:tcW w:w="1134" w:type="dxa"/>
            <w:tcBorders>
              <w:top w:val="nil"/>
              <w:left w:val="single" w:sz="8" w:space="0" w:color="000000"/>
              <w:bottom w:val="single" w:sz="8" w:space="0" w:color="000000"/>
              <w:right w:val="single" w:sz="8" w:space="0" w:color="000000"/>
            </w:tcBorders>
            <w:shd w:val="clear" w:color="auto" w:fill="auto"/>
          </w:tcPr>
          <w:p w14:paraId="103BDEA5" w14:textId="77777777" w:rsidR="005D7373" w:rsidRPr="000E1D4F" w:rsidRDefault="005D7373" w:rsidP="005D7373">
            <w:pPr>
              <w:spacing w:before="60" w:after="60"/>
              <w:rPr>
                <w:rFonts w:eastAsia="Calibri" w:cs="Arial"/>
                <w:color w:val="000000"/>
                <w:sz w:val="18"/>
                <w:szCs w:val="18"/>
                <w:lang w:val="en-AU" w:eastAsia="en-US"/>
              </w:rPr>
            </w:pPr>
            <w:r w:rsidRPr="000E1D4F">
              <w:rPr>
                <w:rFonts w:eastAsia="Calibri" w:cs="Arial"/>
                <w:color w:val="000000"/>
                <w:sz w:val="18"/>
                <w:szCs w:val="18"/>
                <w:lang w:val="en-AU" w:eastAsia="en-US"/>
              </w:rPr>
              <w:t> </w:t>
            </w:r>
          </w:p>
        </w:tc>
        <w:tc>
          <w:tcPr>
            <w:tcW w:w="1134" w:type="dxa"/>
            <w:tcBorders>
              <w:top w:val="nil"/>
              <w:left w:val="nil"/>
              <w:bottom w:val="single" w:sz="8" w:space="0" w:color="000000"/>
              <w:right w:val="single" w:sz="8" w:space="0" w:color="000000"/>
            </w:tcBorders>
            <w:shd w:val="clear" w:color="auto" w:fill="auto"/>
          </w:tcPr>
          <w:p w14:paraId="63D90DA5" w14:textId="77777777" w:rsidR="005D7373" w:rsidRPr="000E1D4F" w:rsidRDefault="005D7373" w:rsidP="005D7373">
            <w:pPr>
              <w:spacing w:before="60" w:after="60"/>
              <w:jc w:val="both"/>
              <w:rPr>
                <w:rFonts w:eastAsia="Calibri" w:cs="Arial"/>
                <w:b/>
                <w:bCs/>
                <w:color w:val="000000"/>
                <w:sz w:val="18"/>
                <w:szCs w:val="18"/>
                <w:lang w:val="en-AU" w:eastAsia="en-US"/>
              </w:rPr>
            </w:pPr>
            <w:r w:rsidRPr="000E1D4F">
              <w:rPr>
                <w:rFonts w:eastAsia="Calibri" w:cs="Arial"/>
                <w:b/>
                <w:bCs/>
                <w:color w:val="000000"/>
                <w:sz w:val="18"/>
                <w:szCs w:val="18"/>
                <w:lang w:val="en-AU" w:eastAsia="en-US"/>
              </w:rPr>
              <w:t>UWTROC</w:t>
            </w:r>
          </w:p>
        </w:tc>
        <w:tc>
          <w:tcPr>
            <w:tcW w:w="7230" w:type="dxa"/>
            <w:tcBorders>
              <w:top w:val="nil"/>
              <w:left w:val="nil"/>
              <w:bottom w:val="single" w:sz="8" w:space="0" w:color="000000"/>
              <w:right w:val="single" w:sz="8" w:space="0" w:color="000000"/>
            </w:tcBorders>
            <w:shd w:val="clear" w:color="auto" w:fill="auto"/>
          </w:tcPr>
          <w:p w14:paraId="18ED6B81" w14:textId="77777777" w:rsidR="005D7373" w:rsidRPr="000E1D4F" w:rsidRDefault="005D7373" w:rsidP="005D7373">
            <w:pPr>
              <w:spacing w:before="60" w:after="60"/>
              <w:jc w:val="both"/>
              <w:rPr>
                <w:rFonts w:eastAsia="Calibri" w:cs="Arial"/>
                <w:color w:val="000000"/>
                <w:sz w:val="18"/>
                <w:szCs w:val="18"/>
                <w:lang w:val="en-AU" w:eastAsia="en-US"/>
              </w:rPr>
            </w:pPr>
            <w:r w:rsidRPr="000E1D4F">
              <w:rPr>
                <w:rFonts w:eastAsia="Calibri" w:cs="Arial"/>
                <w:color w:val="000000"/>
                <w:sz w:val="18"/>
                <w:szCs w:val="18"/>
                <w:lang w:val="en-AU" w:eastAsia="en-US"/>
              </w:rPr>
              <w:t>1-2-3-4-5-6</w:t>
            </w:r>
            <w:r w:rsidRPr="000E1D4F">
              <w:rPr>
                <w:rFonts w:eastAsia="Calibri" w:cs="Arial"/>
                <w:b/>
                <w:color w:val="A6A6A6"/>
                <w:sz w:val="18"/>
                <w:szCs w:val="18"/>
                <w:lang w:val="en-AU" w:eastAsia="en-US"/>
              </w:rPr>
              <w:t>-7</w:t>
            </w:r>
            <w:r w:rsidRPr="000E1D4F">
              <w:rPr>
                <w:rFonts w:eastAsia="Calibri" w:cs="Arial"/>
                <w:color w:val="000000"/>
                <w:sz w:val="18"/>
                <w:szCs w:val="18"/>
                <w:lang w:val="en-AU" w:eastAsia="en-US"/>
              </w:rPr>
              <w:t>-8-9-10-11-12-13</w:t>
            </w:r>
            <w:r w:rsidRPr="000E1D4F">
              <w:rPr>
                <w:rFonts w:eastAsia="Calibri" w:cs="Arial"/>
                <w:b/>
                <w:color w:val="0000FF"/>
                <w:sz w:val="18"/>
                <w:szCs w:val="18"/>
                <w:lang w:val="en-AU" w:eastAsia="en-US"/>
              </w:rPr>
              <w:t>-15-16-17</w:t>
            </w:r>
          </w:p>
        </w:tc>
      </w:tr>
      <w:tr w:rsidR="005D7373" w:rsidRPr="005D7373" w14:paraId="212611CE" w14:textId="77777777" w:rsidTr="002C587A">
        <w:trPr>
          <w:cantSplit/>
          <w:trHeight w:val="272"/>
          <w:jc w:val="center"/>
        </w:trPr>
        <w:tc>
          <w:tcPr>
            <w:tcW w:w="1134" w:type="dxa"/>
            <w:tcBorders>
              <w:top w:val="nil"/>
              <w:left w:val="single" w:sz="8" w:space="0" w:color="000000"/>
              <w:bottom w:val="single" w:sz="8" w:space="0" w:color="000000"/>
              <w:right w:val="single" w:sz="8" w:space="0" w:color="000000"/>
            </w:tcBorders>
            <w:shd w:val="clear" w:color="auto" w:fill="auto"/>
          </w:tcPr>
          <w:p w14:paraId="67D31513" w14:textId="77777777" w:rsidR="005D7373" w:rsidRPr="000E1D4F" w:rsidRDefault="005D7373" w:rsidP="005D7373">
            <w:pPr>
              <w:spacing w:before="60" w:after="60"/>
              <w:rPr>
                <w:rFonts w:eastAsia="Calibri" w:cs="Arial"/>
                <w:color w:val="000000"/>
                <w:sz w:val="18"/>
                <w:szCs w:val="18"/>
                <w:lang w:val="en-AU" w:eastAsia="en-US"/>
              </w:rPr>
            </w:pPr>
            <w:r w:rsidRPr="000E1D4F">
              <w:rPr>
                <w:rFonts w:eastAsia="Calibri" w:cs="Arial"/>
                <w:color w:val="000000"/>
                <w:sz w:val="18"/>
                <w:szCs w:val="18"/>
                <w:lang w:val="en-AU" w:eastAsia="en-US"/>
              </w:rPr>
              <w:t> </w:t>
            </w:r>
          </w:p>
        </w:tc>
        <w:tc>
          <w:tcPr>
            <w:tcW w:w="1134" w:type="dxa"/>
            <w:tcBorders>
              <w:top w:val="nil"/>
              <w:left w:val="nil"/>
              <w:bottom w:val="single" w:sz="8" w:space="0" w:color="000000"/>
              <w:right w:val="single" w:sz="8" w:space="0" w:color="000000"/>
            </w:tcBorders>
            <w:shd w:val="clear" w:color="auto" w:fill="auto"/>
          </w:tcPr>
          <w:p w14:paraId="27DC6EA4" w14:textId="77777777" w:rsidR="005D7373" w:rsidRPr="000E1D4F" w:rsidRDefault="005D7373" w:rsidP="005D7373">
            <w:pPr>
              <w:spacing w:before="60" w:after="60"/>
              <w:jc w:val="both"/>
              <w:rPr>
                <w:rFonts w:eastAsia="Calibri" w:cs="Arial"/>
                <w:b/>
                <w:bCs/>
                <w:color w:val="000000"/>
                <w:sz w:val="18"/>
                <w:szCs w:val="18"/>
                <w:lang w:val="en-AU" w:eastAsia="en-US"/>
              </w:rPr>
            </w:pPr>
            <w:r w:rsidRPr="000E1D4F">
              <w:rPr>
                <w:rFonts w:eastAsia="Calibri" w:cs="Arial"/>
                <w:b/>
                <w:bCs/>
                <w:color w:val="000000"/>
                <w:sz w:val="18"/>
                <w:szCs w:val="18"/>
                <w:lang w:val="en-AU" w:eastAsia="en-US"/>
              </w:rPr>
              <w:t>WRECKS</w:t>
            </w:r>
          </w:p>
        </w:tc>
        <w:tc>
          <w:tcPr>
            <w:tcW w:w="7230" w:type="dxa"/>
            <w:tcBorders>
              <w:top w:val="nil"/>
              <w:left w:val="nil"/>
              <w:bottom w:val="single" w:sz="8" w:space="0" w:color="000000"/>
              <w:right w:val="single" w:sz="8" w:space="0" w:color="000000"/>
            </w:tcBorders>
            <w:shd w:val="clear" w:color="auto" w:fill="auto"/>
          </w:tcPr>
          <w:p w14:paraId="4E8D6344" w14:textId="77777777" w:rsidR="005D7373" w:rsidRPr="000E1D4F" w:rsidRDefault="005D7373" w:rsidP="005D7373">
            <w:pPr>
              <w:spacing w:before="60" w:after="60"/>
              <w:jc w:val="both"/>
              <w:rPr>
                <w:rFonts w:eastAsia="Calibri" w:cs="Arial"/>
                <w:color w:val="000000"/>
                <w:sz w:val="18"/>
                <w:szCs w:val="18"/>
                <w:lang w:val="en-AU" w:eastAsia="en-US"/>
              </w:rPr>
            </w:pPr>
            <w:r w:rsidRPr="000E1D4F">
              <w:rPr>
                <w:rFonts w:eastAsia="Calibri" w:cs="Arial"/>
                <w:color w:val="000000"/>
                <w:sz w:val="18"/>
                <w:szCs w:val="18"/>
                <w:lang w:val="en-AU" w:eastAsia="en-US"/>
              </w:rPr>
              <w:t>1-2-3-4-5-6</w:t>
            </w:r>
            <w:r w:rsidRPr="000E1D4F">
              <w:rPr>
                <w:rFonts w:eastAsia="Calibri" w:cs="Arial"/>
                <w:b/>
                <w:color w:val="A6A6A6"/>
                <w:sz w:val="18"/>
                <w:szCs w:val="18"/>
                <w:lang w:val="en-AU" w:eastAsia="en-US"/>
              </w:rPr>
              <w:t>-7</w:t>
            </w:r>
            <w:r w:rsidRPr="000E1D4F">
              <w:rPr>
                <w:rFonts w:eastAsia="Calibri" w:cs="Arial"/>
                <w:color w:val="000000"/>
                <w:sz w:val="18"/>
                <w:szCs w:val="18"/>
                <w:lang w:val="en-AU" w:eastAsia="en-US"/>
              </w:rPr>
              <w:t>-8-9-10-11-12-13</w:t>
            </w:r>
            <w:r w:rsidRPr="000E1D4F">
              <w:rPr>
                <w:rFonts w:eastAsia="Calibri" w:cs="Arial"/>
                <w:b/>
                <w:color w:val="0000FF"/>
                <w:sz w:val="18"/>
                <w:szCs w:val="18"/>
                <w:lang w:val="en-AU" w:eastAsia="en-US"/>
              </w:rPr>
              <w:t>-15-16-17</w:t>
            </w:r>
          </w:p>
        </w:tc>
      </w:tr>
      <w:tr w:rsidR="005D7373" w:rsidRPr="005D7373" w14:paraId="18310D41" w14:textId="77777777" w:rsidTr="002C587A">
        <w:trPr>
          <w:cantSplit/>
          <w:trHeight w:val="272"/>
          <w:jc w:val="center"/>
        </w:trPr>
        <w:tc>
          <w:tcPr>
            <w:tcW w:w="1134" w:type="dxa"/>
            <w:tcBorders>
              <w:top w:val="nil"/>
              <w:left w:val="single" w:sz="8" w:space="0" w:color="000000"/>
              <w:bottom w:val="single" w:sz="8" w:space="0" w:color="000000"/>
              <w:right w:val="single" w:sz="8" w:space="0" w:color="000000"/>
            </w:tcBorders>
            <w:shd w:val="clear" w:color="auto" w:fill="auto"/>
          </w:tcPr>
          <w:p w14:paraId="4C85C71B" w14:textId="77777777" w:rsidR="005D7373" w:rsidRPr="000E1D4F" w:rsidRDefault="005D7373" w:rsidP="005D7373">
            <w:pPr>
              <w:spacing w:before="60" w:after="60"/>
              <w:rPr>
                <w:rFonts w:eastAsia="Calibri" w:cs="Arial"/>
                <w:color w:val="000000"/>
                <w:sz w:val="18"/>
                <w:szCs w:val="18"/>
                <w:lang w:val="en-AU" w:eastAsia="en-US"/>
              </w:rPr>
            </w:pPr>
            <w:r w:rsidRPr="000E1D4F">
              <w:rPr>
                <w:rFonts w:eastAsia="Calibri" w:cs="Arial"/>
                <w:color w:val="000000"/>
                <w:sz w:val="18"/>
                <w:szCs w:val="18"/>
                <w:lang w:val="en-AU" w:eastAsia="en-US"/>
              </w:rPr>
              <w:t> </w:t>
            </w:r>
          </w:p>
        </w:tc>
        <w:tc>
          <w:tcPr>
            <w:tcW w:w="1134" w:type="dxa"/>
            <w:tcBorders>
              <w:top w:val="nil"/>
              <w:left w:val="nil"/>
              <w:bottom w:val="single" w:sz="8" w:space="0" w:color="000000"/>
              <w:right w:val="single" w:sz="8" w:space="0" w:color="000000"/>
            </w:tcBorders>
            <w:shd w:val="clear" w:color="auto" w:fill="auto"/>
          </w:tcPr>
          <w:p w14:paraId="43342449" w14:textId="77777777" w:rsidR="005D7373" w:rsidRPr="00F033EC" w:rsidRDefault="005D7373" w:rsidP="005D7373">
            <w:pPr>
              <w:spacing w:before="60" w:after="60"/>
              <w:jc w:val="both"/>
              <w:rPr>
                <w:rFonts w:eastAsia="Calibri" w:cs="Arial"/>
                <w:b/>
                <w:bCs/>
                <w:dstrike/>
                <w:color w:val="000000"/>
                <w:sz w:val="18"/>
                <w:szCs w:val="18"/>
                <w:lang w:val="en-AU" w:eastAsia="en-US"/>
                <w:rPrChange w:id="1858" w:author="Teh Stand" w:date="2021-08-19T15:48:00Z">
                  <w:rPr>
                    <w:rFonts w:eastAsia="Calibri" w:cs="Arial"/>
                    <w:b/>
                    <w:bCs/>
                    <w:color w:val="000000"/>
                    <w:sz w:val="18"/>
                    <w:szCs w:val="18"/>
                    <w:lang w:val="en-AU" w:eastAsia="en-US"/>
                  </w:rPr>
                </w:rPrChange>
              </w:rPr>
            </w:pPr>
            <w:r w:rsidRPr="00F033EC">
              <w:rPr>
                <w:rFonts w:eastAsia="Calibri" w:cs="Arial"/>
                <w:b/>
                <w:bCs/>
                <w:dstrike/>
                <w:color w:val="FF0000"/>
                <w:sz w:val="18"/>
                <w:szCs w:val="18"/>
                <w:lang w:val="en-AU" w:eastAsia="en-US"/>
                <w:rPrChange w:id="1859" w:author="Teh Stand" w:date="2021-08-19T15:48:00Z">
                  <w:rPr>
                    <w:rFonts w:eastAsia="Calibri" w:cs="Arial"/>
                    <w:b/>
                    <w:bCs/>
                    <w:color w:val="A6A6A6"/>
                    <w:sz w:val="18"/>
                    <w:szCs w:val="18"/>
                    <w:lang w:val="en-AU" w:eastAsia="en-US"/>
                  </w:rPr>
                </w:rPrChange>
              </w:rPr>
              <w:t>M_QUAL</w:t>
            </w:r>
          </w:p>
        </w:tc>
        <w:tc>
          <w:tcPr>
            <w:tcW w:w="7230" w:type="dxa"/>
            <w:tcBorders>
              <w:top w:val="nil"/>
              <w:left w:val="nil"/>
              <w:bottom w:val="single" w:sz="8" w:space="0" w:color="000000"/>
              <w:right w:val="single" w:sz="8" w:space="0" w:color="000000"/>
            </w:tcBorders>
            <w:shd w:val="clear" w:color="auto" w:fill="auto"/>
          </w:tcPr>
          <w:p w14:paraId="4260D751" w14:textId="4EF9FB82" w:rsidR="005D7373" w:rsidRPr="000E1D4F" w:rsidRDefault="005D7373" w:rsidP="00F033EC">
            <w:pPr>
              <w:spacing w:before="60" w:after="60"/>
              <w:rPr>
                <w:rFonts w:eastAsia="Calibri" w:cs="Arial"/>
                <w:sz w:val="18"/>
                <w:szCs w:val="18"/>
                <w:lang w:val="en-AU" w:eastAsia="en-US"/>
              </w:rPr>
            </w:pPr>
            <w:r w:rsidRPr="00F033EC">
              <w:rPr>
                <w:rFonts w:eastAsia="Calibri" w:cs="Arial"/>
                <w:b/>
                <w:dstrike/>
                <w:color w:val="FF0000"/>
                <w:sz w:val="18"/>
                <w:szCs w:val="18"/>
                <w:lang w:val="en-AU" w:eastAsia="en-US"/>
                <w:rPrChange w:id="1860" w:author="Teh Stand" w:date="2021-08-19T15:48:00Z">
                  <w:rPr>
                    <w:rFonts w:eastAsia="Calibri" w:cs="Arial"/>
                    <w:sz w:val="18"/>
                    <w:szCs w:val="18"/>
                    <w:lang w:val="en-AU" w:eastAsia="en-US"/>
                  </w:rPr>
                </w:rPrChange>
              </w:rPr>
              <w:t>1-2-3-4-5-6-7-8-9-10-11-12-13</w:t>
            </w:r>
            <w:del w:id="1861" w:author="Teh Stand" w:date="2021-08-19T15:09:00Z">
              <w:r w:rsidRPr="000E1D4F" w:rsidDel="00C64894">
                <w:rPr>
                  <w:rFonts w:eastAsia="Calibri" w:cs="Arial"/>
                  <w:b/>
                  <w:dstrike/>
                  <w:color w:val="FF0000"/>
                  <w:sz w:val="18"/>
                  <w:szCs w:val="18"/>
                  <w:lang w:val="en-AU" w:eastAsia="en-US"/>
                </w:rPr>
                <w:delText>-14</w:delText>
              </w:r>
            </w:del>
            <w:r w:rsidRPr="000E1D4F">
              <w:rPr>
                <w:rFonts w:eastAsia="Calibri" w:cs="Arial"/>
                <w:sz w:val="18"/>
                <w:szCs w:val="18"/>
                <w:lang w:val="en-AU" w:eastAsia="en-US"/>
              </w:rPr>
              <w:t xml:space="preserve">     [</w:t>
            </w:r>
            <w:ins w:id="1862" w:author="Teh Stand" w:date="2021-08-19T15:45:00Z">
              <w:r w:rsidR="00F033EC" w:rsidRPr="000E1D4F">
                <w:rPr>
                  <w:rFonts w:eastAsia="Calibri" w:cs="Arial"/>
                  <w:b/>
                  <w:sz w:val="18"/>
                  <w:szCs w:val="18"/>
                  <w:lang w:val="en-AU" w:eastAsia="en-US"/>
                </w:rPr>
                <w:t>technique of vertical measurement</w:t>
              </w:r>
              <w:r w:rsidR="00F033EC" w:rsidRPr="000E1D4F">
                <w:rPr>
                  <w:rFonts w:eastAsia="Calibri" w:cs="Arial"/>
                  <w:sz w:val="18"/>
                  <w:szCs w:val="18"/>
                  <w:lang w:val="en-AU" w:eastAsia="en-US"/>
                </w:rPr>
                <w:t xml:space="preserve"> is not a valid attribute for </w:t>
              </w:r>
            </w:ins>
            <w:ins w:id="1863" w:author="Teh Stand" w:date="2021-08-19T15:46:00Z">
              <w:r w:rsidR="00F033EC">
                <w:rPr>
                  <w:rFonts w:eastAsia="Calibri" w:cs="Arial"/>
                  <w:b/>
                  <w:sz w:val="18"/>
                  <w:szCs w:val="18"/>
                  <w:lang w:val="en-AU" w:eastAsia="en-US"/>
                </w:rPr>
                <w:t>Quality of Bathymetric Data</w:t>
              </w:r>
            </w:ins>
            <w:ins w:id="1864" w:author="Teh Stand" w:date="2021-08-19T15:45:00Z">
              <w:r w:rsidR="00F033EC">
                <w:rPr>
                  <w:rFonts w:eastAsia="Calibri" w:cs="Arial"/>
                  <w:sz w:val="18"/>
                  <w:szCs w:val="18"/>
                  <w:lang w:val="en-AU" w:eastAsia="en-US"/>
                </w:rPr>
                <w:t xml:space="preserve">. </w:t>
              </w:r>
              <w:r w:rsidR="00F033EC" w:rsidRPr="000E1D4F">
                <w:rPr>
                  <w:rFonts w:eastAsia="Calibri" w:cs="Arial"/>
                  <w:sz w:val="18"/>
                  <w:szCs w:val="18"/>
                  <w:lang w:val="en-AU" w:eastAsia="en-US"/>
                </w:rPr>
                <w:t xml:space="preserve"> </w:t>
              </w:r>
            </w:ins>
            <w:del w:id="1865" w:author="Teh Stand" w:date="2021-08-19T15:45:00Z">
              <w:r w:rsidRPr="000E1D4F" w:rsidDel="00F033EC">
                <w:rPr>
                  <w:rFonts w:eastAsia="Calibri" w:cs="Arial"/>
                  <w:sz w:val="18"/>
                  <w:szCs w:val="18"/>
                  <w:lang w:val="en-AU" w:eastAsia="en-US"/>
                </w:rPr>
                <w:delText xml:space="preserve">Converts </w:delText>
              </w:r>
            </w:del>
            <w:ins w:id="1866" w:author="Teh Stand" w:date="2021-08-19T15:45:00Z">
              <w:r w:rsidR="00F033EC">
                <w:rPr>
                  <w:rFonts w:eastAsia="Calibri" w:cs="Arial"/>
                  <w:sz w:val="18"/>
                  <w:szCs w:val="18"/>
                  <w:lang w:val="en-AU" w:eastAsia="en-US"/>
                </w:rPr>
                <w:t>May be c</w:t>
              </w:r>
              <w:r w:rsidR="00F033EC" w:rsidRPr="000E1D4F">
                <w:rPr>
                  <w:rFonts w:eastAsia="Calibri" w:cs="Arial"/>
                  <w:sz w:val="18"/>
                  <w:szCs w:val="18"/>
                  <w:lang w:val="en-AU" w:eastAsia="en-US"/>
                </w:rPr>
                <w:t>onvert</w:t>
              </w:r>
              <w:r w:rsidR="00F033EC">
                <w:rPr>
                  <w:rFonts w:eastAsia="Calibri" w:cs="Arial"/>
                  <w:sz w:val="18"/>
                  <w:szCs w:val="18"/>
                  <w:lang w:val="en-AU" w:eastAsia="en-US"/>
                </w:rPr>
                <w:t>ed</w:t>
              </w:r>
              <w:r w:rsidR="00F033EC" w:rsidRPr="000E1D4F">
                <w:rPr>
                  <w:rFonts w:eastAsia="Calibri" w:cs="Arial"/>
                  <w:sz w:val="18"/>
                  <w:szCs w:val="18"/>
                  <w:lang w:val="en-AU" w:eastAsia="en-US"/>
                </w:rPr>
                <w:t xml:space="preserve"> </w:t>
              </w:r>
            </w:ins>
            <w:r w:rsidRPr="000E1D4F">
              <w:rPr>
                <w:rFonts w:eastAsia="Calibri" w:cs="Arial"/>
                <w:sz w:val="18"/>
                <w:szCs w:val="18"/>
                <w:lang w:val="en-AU" w:eastAsia="en-US"/>
              </w:rPr>
              <w:t xml:space="preserve">to </w:t>
            </w:r>
            <w:r w:rsidRPr="000E1D4F">
              <w:rPr>
                <w:rFonts w:eastAsia="Calibri" w:cs="Arial"/>
                <w:b/>
                <w:sz w:val="18"/>
                <w:szCs w:val="18"/>
                <w:lang w:val="en-AU" w:eastAsia="en-US"/>
              </w:rPr>
              <w:t>technique of vertical measurement</w:t>
            </w:r>
            <w:r w:rsidRPr="000E1D4F">
              <w:rPr>
                <w:rFonts w:eastAsia="Calibri" w:cs="Arial"/>
                <w:sz w:val="18"/>
                <w:szCs w:val="18"/>
                <w:lang w:val="en-AU" w:eastAsia="en-US"/>
              </w:rPr>
              <w:t xml:space="preserve"> </w:t>
            </w:r>
            <w:del w:id="1867" w:author="Teh Stand" w:date="2021-07-20T12:14:00Z">
              <w:r w:rsidRPr="000E1D4F" w:rsidDel="00CE0E32">
                <w:rPr>
                  <w:rFonts w:eastAsia="Calibri" w:cs="Arial"/>
                  <w:sz w:val="18"/>
                  <w:szCs w:val="18"/>
                  <w:lang w:val="en-AU" w:eastAsia="en-US"/>
                </w:rPr>
                <w:delText xml:space="preserve">for </w:delText>
              </w:r>
            </w:del>
            <w:ins w:id="1868" w:author="Teh Stand" w:date="2021-07-20T12:14:00Z">
              <w:r w:rsidR="00CE0E32">
                <w:rPr>
                  <w:rFonts w:eastAsia="Calibri" w:cs="Arial"/>
                  <w:sz w:val="18"/>
                  <w:szCs w:val="18"/>
                  <w:lang w:val="en-AU" w:eastAsia="en-US"/>
                </w:rPr>
                <w:t>on</w:t>
              </w:r>
            </w:ins>
            <w:ins w:id="1869" w:author="Teh Stand" w:date="2021-08-19T15:46:00Z">
              <w:r w:rsidR="00F033EC">
                <w:rPr>
                  <w:rFonts w:eastAsia="Calibri" w:cs="Arial"/>
                  <w:sz w:val="18"/>
                  <w:szCs w:val="18"/>
                  <w:lang w:val="en-AU" w:eastAsia="en-US"/>
                </w:rPr>
                <w:t xml:space="preserve"> a</w:t>
              </w:r>
            </w:ins>
            <w:ins w:id="1870" w:author="Teh Stand" w:date="2021-07-20T12:14:00Z">
              <w:r w:rsidR="00CE0E32" w:rsidRPr="000E1D4F">
                <w:rPr>
                  <w:rFonts w:eastAsia="Calibri" w:cs="Arial"/>
                  <w:sz w:val="18"/>
                  <w:szCs w:val="18"/>
                  <w:lang w:val="en-AU" w:eastAsia="en-US"/>
                </w:rPr>
                <w:t xml:space="preserve"> </w:t>
              </w:r>
            </w:ins>
            <w:del w:id="1871" w:author="Teh Stand" w:date="2021-08-19T15:46:00Z">
              <w:r w:rsidRPr="000E1D4F" w:rsidDel="00F033EC">
                <w:rPr>
                  <w:rFonts w:eastAsia="Calibri" w:cs="Arial"/>
                  <w:sz w:val="18"/>
                  <w:szCs w:val="18"/>
                  <w:lang w:val="en-AU" w:eastAsia="en-US"/>
                </w:rPr>
                <w:delText xml:space="preserve">feature </w:delText>
              </w:r>
            </w:del>
            <w:r w:rsidRPr="000E1D4F">
              <w:rPr>
                <w:rFonts w:eastAsia="Calibri" w:cs="Arial"/>
                <w:b/>
                <w:sz w:val="18"/>
                <w:szCs w:val="18"/>
                <w:lang w:val="en-AU" w:eastAsia="en-US"/>
              </w:rPr>
              <w:t>Quality of Survey</w:t>
            </w:r>
            <w:ins w:id="1872" w:author="Teh Stand" w:date="2021-08-19T15:46:00Z">
              <w:r w:rsidR="00F033EC">
                <w:rPr>
                  <w:rFonts w:eastAsia="Calibri" w:cs="Arial"/>
                  <w:sz w:val="18"/>
                  <w:szCs w:val="18"/>
                  <w:lang w:val="en-AU" w:eastAsia="en-US"/>
                </w:rPr>
                <w:t xml:space="preserve"> feature</w:t>
              </w:r>
            </w:ins>
            <w:r w:rsidRPr="000E1D4F">
              <w:rPr>
                <w:rFonts w:eastAsia="Calibri" w:cs="Arial"/>
                <w:sz w:val="18"/>
                <w:szCs w:val="18"/>
                <w:lang w:val="en-AU" w:eastAsia="en-US"/>
              </w:rPr>
              <w:t>]</w:t>
            </w:r>
          </w:p>
        </w:tc>
      </w:tr>
      <w:tr w:rsidR="005D7373" w:rsidRPr="005D7373" w14:paraId="5D50CEF8" w14:textId="77777777" w:rsidTr="002C587A">
        <w:trPr>
          <w:cantSplit/>
          <w:trHeight w:val="272"/>
          <w:jc w:val="center"/>
        </w:trPr>
        <w:tc>
          <w:tcPr>
            <w:tcW w:w="1134" w:type="dxa"/>
            <w:tcBorders>
              <w:top w:val="nil"/>
              <w:left w:val="nil"/>
              <w:bottom w:val="single" w:sz="8" w:space="0" w:color="000000"/>
              <w:right w:val="nil"/>
            </w:tcBorders>
            <w:shd w:val="clear" w:color="auto" w:fill="auto"/>
          </w:tcPr>
          <w:p w14:paraId="2CD62D63" w14:textId="77777777" w:rsidR="005D7373" w:rsidRPr="000E1D4F" w:rsidRDefault="005D7373" w:rsidP="005D7373">
            <w:pPr>
              <w:spacing w:before="60" w:after="60"/>
              <w:rPr>
                <w:rFonts w:eastAsia="Calibri" w:cs="Arial"/>
                <w:color w:val="000000"/>
                <w:sz w:val="18"/>
                <w:szCs w:val="18"/>
                <w:lang w:val="en-AU" w:eastAsia="en-US"/>
              </w:rPr>
            </w:pPr>
            <w:r w:rsidRPr="000E1D4F">
              <w:rPr>
                <w:rFonts w:eastAsia="Calibri" w:cs="Arial"/>
                <w:color w:val="000000"/>
                <w:sz w:val="18"/>
                <w:szCs w:val="18"/>
                <w:lang w:val="en-AU" w:eastAsia="en-US"/>
              </w:rPr>
              <w:t> </w:t>
            </w:r>
          </w:p>
        </w:tc>
        <w:tc>
          <w:tcPr>
            <w:tcW w:w="1134" w:type="dxa"/>
            <w:tcBorders>
              <w:top w:val="nil"/>
              <w:left w:val="nil"/>
              <w:bottom w:val="single" w:sz="8" w:space="0" w:color="000000"/>
              <w:right w:val="nil"/>
            </w:tcBorders>
            <w:shd w:val="clear" w:color="auto" w:fill="auto"/>
          </w:tcPr>
          <w:p w14:paraId="2F980057" w14:textId="77777777" w:rsidR="005D7373" w:rsidRPr="000E1D4F" w:rsidRDefault="005D7373" w:rsidP="005D7373">
            <w:pPr>
              <w:spacing w:before="60" w:after="60"/>
              <w:jc w:val="both"/>
              <w:rPr>
                <w:rFonts w:eastAsia="Calibri" w:cs="Arial"/>
                <w:b/>
                <w:bCs/>
                <w:color w:val="000000"/>
                <w:sz w:val="18"/>
                <w:szCs w:val="18"/>
                <w:lang w:val="en-AU" w:eastAsia="en-US"/>
              </w:rPr>
            </w:pPr>
            <w:r w:rsidRPr="000E1D4F">
              <w:rPr>
                <w:rFonts w:eastAsia="Calibri" w:cs="Arial"/>
                <w:b/>
                <w:bCs/>
                <w:color w:val="000000"/>
                <w:sz w:val="18"/>
                <w:szCs w:val="18"/>
                <w:lang w:val="en-AU" w:eastAsia="en-US"/>
              </w:rPr>
              <w:t> </w:t>
            </w:r>
          </w:p>
        </w:tc>
        <w:tc>
          <w:tcPr>
            <w:tcW w:w="7230" w:type="dxa"/>
            <w:tcBorders>
              <w:top w:val="nil"/>
              <w:left w:val="nil"/>
              <w:bottom w:val="single" w:sz="8" w:space="0" w:color="000000"/>
              <w:right w:val="nil"/>
            </w:tcBorders>
            <w:shd w:val="clear" w:color="auto" w:fill="auto"/>
          </w:tcPr>
          <w:p w14:paraId="7551C71E" w14:textId="77777777" w:rsidR="005D7373" w:rsidRPr="000E1D4F" w:rsidRDefault="005D7373" w:rsidP="005D7373">
            <w:pPr>
              <w:spacing w:before="60" w:after="60"/>
              <w:jc w:val="both"/>
              <w:rPr>
                <w:rFonts w:eastAsia="Calibri" w:cs="Arial"/>
                <w:color w:val="000000"/>
                <w:sz w:val="18"/>
                <w:szCs w:val="18"/>
                <w:lang w:val="en-AU" w:eastAsia="en-US"/>
              </w:rPr>
            </w:pPr>
            <w:r w:rsidRPr="000E1D4F">
              <w:rPr>
                <w:rFonts w:eastAsia="Calibri" w:cs="Arial"/>
                <w:color w:val="000000"/>
                <w:sz w:val="18"/>
                <w:szCs w:val="18"/>
                <w:lang w:val="en-AU" w:eastAsia="en-US"/>
              </w:rPr>
              <w:t> </w:t>
            </w:r>
          </w:p>
        </w:tc>
      </w:tr>
      <w:tr w:rsidR="005D7373" w:rsidRPr="005D7373" w14:paraId="3FB08149" w14:textId="77777777" w:rsidTr="002C587A">
        <w:trPr>
          <w:cantSplit/>
          <w:trHeight w:val="272"/>
          <w:jc w:val="center"/>
        </w:trPr>
        <w:tc>
          <w:tcPr>
            <w:tcW w:w="1134" w:type="dxa"/>
            <w:tcBorders>
              <w:top w:val="nil"/>
              <w:left w:val="single" w:sz="8" w:space="0" w:color="000000"/>
              <w:bottom w:val="single" w:sz="8" w:space="0" w:color="000000"/>
              <w:right w:val="single" w:sz="8" w:space="0" w:color="000000"/>
            </w:tcBorders>
            <w:shd w:val="clear" w:color="auto" w:fill="auto"/>
          </w:tcPr>
          <w:p w14:paraId="0020F0B7" w14:textId="77777777" w:rsidR="005D7373" w:rsidRPr="000E1D4F" w:rsidRDefault="005D7373" w:rsidP="005D7373">
            <w:pPr>
              <w:spacing w:before="60" w:after="60"/>
              <w:rPr>
                <w:rFonts w:eastAsia="Calibri" w:cs="Arial"/>
                <w:dstrike/>
                <w:color w:val="000000"/>
                <w:sz w:val="18"/>
                <w:szCs w:val="18"/>
                <w:lang w:val="en-AU" w:eastAsia="en-US"/>
              </w:rPr>
            </w:pPr>
            <w:r w:rsidRPr="000E1D4F">
              <w:rPr>
                <w:rFonts w:eastAsia="Calibri" w:cs="Arial"/>
                <w:dstrike/>
                <w:color w:val="FF0000"/>
                <w:sz w:val="18"/>
                <w:szCs w:val="18"/>
                <w:lang w:val="en-AU" w:eastAsia="en-US"/>
              </w:rPr>
              <w:t>T_ACWL</w:t>
            </w:r>
          </w:p>
        </w:tc>
        <w:tc>
          <w:tcPr>
            <w:tcW w:w="1134" w:type="dxa"/>
            <w:tcBorders>
              <w:top w:val="nil"/>
              <w:left w:val="nil"/>
              <w:bottom w:val="single" w:sz="8" w:space="0" w:color="000000"/>
              <w:right w:val="single" w:sz="8" w:space="0" w:color="000000"/>
            </w:tcBorders>
            <w:shd w:val="clear" w:color="auto" w:fill="auto"/>
          </w:tcPr>
          <w:p w14:paraId="0ABF502F" w14:textId="77777777" w:rsidR="005D7373" w:rsidRPr="000E1D4F" w:rsidRDefault="005D7373" w:rsidP="005D7373">
            <w:pPr>
              <w:spacing w:before="60" w:after="60"/>
              <w:rPr>
                <w:rFonts w:eastAsia="Calibri" w:cs="Arial"/>
                <w:b/>
                <w:bCs/>
                <w:color w:val="000000"/>
                <w:sz w:val="18"/>
                <w:szCs w:val="18"/>
                <w:lang w:val="en-AU" w:eastAsia="en-US"/>
              </w:rPr>
            </w:pPr>
            <w:r w:rsidRPr="000E1D4F">
              <w:rPr>
                <w:rFonts w:eastAsia="Calibri" w:cs="Arial"/>
                <w:b/>
                <w:bCs/>
                <w:color w:val="000000"/>
                <w:sz w:val="18"/>
                <w:szCs w:val="18"/>
                <w:lang w:val="en-AU" w:eastAsia="en-US"/>
              </w:rPr>
              <w:t> </w:t>
            </w:r>
          </w:p>
        </w:tc>
        <w:tc>
          <w:tcPr>
            <w:tcW w:w="7230" w:type="dxa"/>
            <w:tcBorders>
              <w:top w:val="nil"/>
              <w:left w:val="nil"/>
              <w:bottom w:val="single" w:sz="8" w:space="0" w:color="000000"/>
              <w:right w:val="single" w:sz="8" w:space="0" w:color="000000"/>
            </w:tcBorders>
            <w:shd w:val="clear" w:color="auto" w:fill="auto"/>
          </w:tcPr>
          <w:p w14:paraId="6873DB49" w14:textId="77777777" w:rsidR="005D7373" w:rsidRPr="000E1D4F" w:rsidRDefault="005D7373" w:rsidP="005D7373">
            <w:pPr>
              <w:spacing w:before="60" w:after="60"/>
              <w:rPr>
                <w:rFonts w:eastAsia="Calibri" w:cs="Arial"/>
                <w:color w:val="000000"/>
                <w:sz w:val="18"/>
                <w:szCs w:val="18"/>
                <w:lang w:val="en-AU" w:eastAsia="en-US"/>
              </w:rPr>
            </w:pPr>
            <w:r w:rsidRPr="000E1D4F">
              <w:rPr>
                <w:rFonts w:eastAsia="Calibri" w:cs="Arial"/>
                <w:color w:val="000000"/>
                <w:sz w:val="18"/>
                <w:szCs w:val="18"/>
                <w:lang w:val="en-AU" w:eastAsia="en-US"/>
              </w:rPr>
              <w:t>[No equivalent attribute in S-101]</w:t>
            </w:r>
          </w:p>
        </w:tc>
      </w:tr>
      <w:tr w:rsidR="005D7373" w:rsidRPr="005D7373" w14:paraId="0796B53B" w14:textId="77777777" w:rsidTr="002C587A">
        <w:trPr>
          <w:cantSplit/>
          <w:trHeight w:val="272"/>
          <w:jc w:val="center"/>
        </w:trPr>
        <w:tc>
          <w:tcPr>
            <w:tcW w:w="1134" w:type="dxa"/>
            <w:tcBorders>
              <w:top w:val="single" w:sz="8" w:space="0" w:color="000000"/>
              <w:left w:val="nil"/>
              <w:bottom w:val="single" w:sz="8" w:space="0" w:color="000000"/>
              <w:right w:val="nil"/>
            </w:tcBorders>
            <w:shd w:val="clear" w:color="auto" w:fill="auto"/>
          </w:tcPr>
          <w:p w14:paraId="715CAF26" w14:textId="77777777" w:rsidR="005D7373" w:rsidRPr="000E1D4F" w:rsidRDefault="005D7373" w:rsidP="005D7373">
            <w:pPr>
              <w:spacing w:before="60" w:after="60"/>
              <w:rPr>
                <w:rFonts w:eastAsia="Calibri" w:cs="Arial"/>
                <w:color w:val="000000"/>
                <w:sz w:val="18"/>
                <w:szCs w:val="18"/>
                <w:lang w:val="en-AU" w:eastAsia="en-US"/>
              </w:rPr>
            </w:pPr>
            <w:r w:rsidRPr="000E1D4F">
              <w:rPr>
                <w:rFonts w:eastAsia="Calibri" w:cs="Arial"/>
                <w:color w:val="000000"/>
                <w:sz w:val="18"/>
                <w:szCs w:val="18"/>
                <w:lang w:val="en-AU" w:eastAsia="en-US"/>
              </w:rPr>
              <w:t> </w:t>
            </w:r>
          </w:p>
        </w:tc>
        <w:tc>
          <w:tcPr>
            <w:tcW w:w="1134" w:type="dxa"/>
            <w:tcBorders>
              <w:top w:val="single" w:sz="8" w:space="0" w:color="000000"/>
              <w:left w:val="nil"/>
              <w:bottom w:val="single" w:sz="8" w:space="0" w:color="000000"/>
              <w:right w:val="nil"/>
            </w:tcBorders>
            <w:shd w:val="clear" w:color="auto" w:fill="auto"/>
          </w:tcPr>
          <w:p w14:paraId="0BB838A6" w14:textId="77777777" w:rsidR="005D7373" w:rsidRPr="000E1D4F" w:rsidRDefault="005D7373" w:rsidP="005D7373">
            <w:pPr>
              <w:spacing w:before="60" w:after="60"/>
              <w:jc w:val="both"/>
              <w:rPr>
                <w:rFonts w:eastAsia="Calibri" w:cs="Arial"/>
                <w:b/>
                <w:bCs/>
                <w:color w:val="000000"/>
                <w:sz w:val="18"/>
                <w:szCs w:val="18"/>
                <w:lang w:val="en-AU" w:eastAsia="en-US"/>
              </w:rPr>
            </w:pPr>
            <w:r w:rsidRPr="000E1D4F">
              <w:rPr>
                <w:rFonts w:eastAsia="Calibri" w:cs="Arial"/>
                <w:b/>
                <w:bCs/>
                <w:color w:val="000000"/>
                <w:sz w:val="18"/>
                <w:szCs w:val="18"/>
                <w:lang w:val="en-AU" w:eastAsia="en-US"/>
              </w:rPr>
              <w:t> </w:t>
            </w:r>
          </w:p>
        </w:tc>
        <w:tc>
          <w:tcPr>
            <w:tcW w:w="7230" w:type="dxa"/>
            <w:tcBorders>
              <w:top w:val="single" w:sz="8" w:space="0" w:color="000000"/>
              <w:left w:val="nil"/>
              <w:bottom w:val="single" w:sz="8" w:space="0" w:color="000000"/>
              <w:right w:val="nil"/>
            </w:tcBorders>
            <w:shd w:val="clear" w:color="auto" w:fill="auto"/>
          </w:tcPr>
          <w:p w14:paraId="3561E4E3" w14:textId="77777777" w:rsidR="005D7373" w:rsidRPr="000E1D4F" w:rsidRDefault="005D7373" w:rsidP="005D7373">
            <w:pPr>
              <w:spacing w:before="60" w:after="60"/>
              <w:jc w:val="both"/>
              <w:rPr>
                <w:rFonts w:eastAsia="Calibri" w:cs="Arial"/>
                <w:color w:val="000000"/>
                <w:sz w:val="18"/>
                <w:szCs w:val="18"/>
                <w:lang w:val="en-AU" w:eastAsia="en-US"/>
              </w:rPr>
            </w:pPr>
            <w:r w:rsidRPr="000E1D4F">
              <w:rPr>
                <w:rFonts w:eastAsia="Calibri" w:cs="Arial"/>
                <w:color w:val="000000"/>
                <w:sz w:val="18"/>
                <w:szCs w:val="18"/>
                <w:lang w:val="en-AU" w:eastAsia="en-US"/>
              </w:rPr>
              <w:t> </w:t>
            </w:r>
          </w:p>
        </w:tc>
      </w:tr>
      <w:tr w:rsidR="005D7373" w:rsidRPr="005D7373" w14:paraId="375A11C5" w14:textId="77777777" w:rsidTr="002C587A">
        <w:trPr>
          <w:cantSplit/>
          <w:trHeight w:val="272"/>
          <w:jc w:val="center"/>
        </w:trPr>
        <w:tc>
          <w:tcPr>
            <w:tcW w:w="1134" w:type="dxa"/>
            <w:tcBorders>
              <w:top w:val="nil"/>
              <w:left w:val="single" w:sz="8" w:space="0" w:color="000000"/>
              <w:bottom w:val="single" w:sz="8" w:space="0" w:color="000000"/>
              <w:right w:val="single" w:sz="8" w:space="0" w:color="000000"/>
            </w:tcBorders>
            <w:shd w:val="clear" w:color="auto" w:fill="auto"/>
          </w:tcPr>
          <w:p w14:paraId="3BB346F7" w14:textId="77777777" w:rsidR="005D7373" w:rsidRPr="000E1D4F" w:rsidRDefault="005D7373" w:rsidP="005D7373">
            <w:pPr>
              <w:spacing w:before="60" w:after="60"/>
              <w:rPr>
                <w:rFonts w:eastAsia="Calibri" w:cs="Arial"/>
                <w:dstrike/>
                <w:color w:val="000000"/>
                <w:sz w:val="18"/>
                <w:szCs w:val="18"/>
                <w:lang w:val="en-AU" w:eastAsia="en-US"/>
              </w:rPr>
            </w:pPr>
            <w:r w:rsidRPr="000E1D4F">
              <w:rPr>
                <w:rFonts w:eastAsia="Calibri" w:cs="Arial"/>
                <w:dstrike/>
                <w:color w:val="FF0000"/>
                <w:sz w:val="18"/>
                <w:szCs w:val="18"/>
                <w:lang w:val="en-AU" w:eastAsia="en-US"/>
              </w:rPr>
              <w:t>T_MTOD</w:t>
            </w:r>
          </w:p>
        </w:tc>
        <w:tc>
          <w:tcPr>
            <w:tcW w:w="1134" w:type="dxa"/>
            <w:tcBorders>
              <w:top w:val="nil"/>
              <w:left w:val="nil"/>
              <w:bottom w:val="single" w:sz="8" w:space="0" w:color="000000"/>
              <w:right w:val="single" w:sz="8" w:space="0" w:color="000000"/>
            </w:tcBorders>
            <w:shd w:val="clear" w:color="auto" w:fill="auto"/>
          </w:tcPr>
          <w:p w14:paraId="67B643DA" w14:textId="77777777" w:rsidR="005D7373" w:rsidRPr="000E1D4F" w:rsidRDefault="005D7373" w:rsidP="005D7373">
            <w:pPr>
              <w:spacing w:before="60" w:after="60"/>
              <w:rPr>
                <w:rFonts w:eastAsia="Calibri" w:cs="Arial"/>
                <w:b/>
                <w:bCs/>
                <w:color w:val="000000"/>
                <w:sz w:val="18"/>
                <w:szCs w:val="18"/>
                <w:lang w:val="en-AU" w:eastAsia="en-US"/>
              </w:rPr>
            </w:pPr>
            <w:r w:rsidRPr="000E1D4F">
              <w:rPr>
                <w:rFonts w:eastAsia="Calibri" w:cs="Arial"/>
                <w:b/>
                <w:bCs/>
                <w:color w:val="000000"/>
                <w:sz w:val="18"/>
                <w:szCs w:val="18"/>
                <w:lang w:val="en-AU" w:eastAsia="en-US"/>
              </w:rPr>
              <w:t> </w:t>
            </w:r>
          </w:p>
        </w:tc>
        <w:tc>
          <w:tcPr>
            <w:tcW w:w="7230" w:type="dxa"/>
            <w:tcBorders>
              <w:top w:val="nil"/>
              <w:left w:val="nil"/>
              <w:bottom w:val="single" w:sz="8" w:space="0" w:color="000000"/>
              <w:right w:val="single" w:sz="8" w:space="0" w:color="000000"/>
            </w:tcBorders>
            <w:shd w:val="clear" w:color="auto" w:fill="auto"/>
          </w:tcPr>
          <w:p w14:paraId="5655DF08" w14:textId="77777777" w:rsidR="005D7373" w:rsidRPr="000E1D4F" w:rsidRDefault="005D7373" w:rsidP="005D7373">
            <w:pPr>
              <w:spacing w:before="60" w:after="60"/>
              <w:rPr>
                <w:rFonts w:eastAsia="Calibri" w:cs="Arial"/>
                <w:color w:val="000000"/>
                <w:sz w:val="18"/>
                <w:szCs w:val="18"/>
                <w:lang w:val="en-AU" w:eastAsia="en-US"/>
              </w:rPr>
            </w:pPr>
            <w:r w:rsidRPr="000E1D4F">
              <w:rPr>
                <w:rFonts w:eastAsia="Calibri" w:cs="Arial"/>
                <w:color w:val="000000"/>
                <w:sz w:val="18"/>
                <w:szCs w:val="18"/>
                <w:lang w:val="en-AU" w:eastAsia="en-US"/>
              </w:rPr>
              <w:t>[No equivalent attribute in S-101]</w:t>
            </w:r>
          </w:p>
        </w:tc>
      </w:tr>
      <w:tr w:rsidR="005D7373" w:rsidRPr="005D7373" w14:paraId="7F87B997" w14:textId="77777777" w:rsidTr="002C587A">
        <w:trPr>
          <w:cantSplit/>
          <w:trHeight w:val="272"/>
          <w:jc w:val="center"/>
        </w:trPr>
        <w:tc>
          <w:tcPr>
            <w:tcW w:w="1134" w:type="dxa"/>
            <w:tcBorders>
              <w:top w:val="single" w:sz="4" w:space="0" w:color="auto"/>
              <w:left w:val="nil"/>
              <w:bottom w:val="single" w:sz="8" w:space="0" w:color="000000"/>
              <w:right w:val="nil"/>
            </w:tcBorders>
            <w:shd w:val="clear" w:color="auto" w:fill="auto"/>
          </w:tcPr>
          <w:p w14:paraId="15688092" w14:textId="77777777" w:rsidR="005D7373" w:rsidRPr="000E1D4F" w:rsidRDefault="005D7373" w:rsidP="005D7373">
            <w:pPr>
              <w:spacing w:before="60" w:after="60"/>
              <w:rPr>
                <w:rFonts w:eastAsia="Calibri" w:cs="Arial"/>
                <w:color w:val="000000"/>
                <w:sz w:val="18"/>
                <w:szCs w:val="18"/>
                <w:lang w:val="en-AU" w:eastAsia="en-US"/>
              </w:rPr>
            </w:pPr>
            <w:r w:rsidRPr="000E1D4F">
              <w:rPr>
                <w:rFonts w:eastAsia="Calibri" w:cs="Arial"/>
                <w:color w:val="000000"/>
                <w:sz w:val="18"/>
                <w:szCs w:val="18"/>
                <w:lang w:val="en-AU" w:eastAsia="en-US"/>
              </w:rPr>
              <w:t> </w:t>
            </w:r>
          </w:p>
        </w:tc>
        <w:tc>
          <w:tcPr>
            <w:tcW w:w="1134" w:type="dxa"/>
            <w:tcBorders>
              <w:top w:val="single" w:sz="4" w:space="0" w:color="auto"/>
              <w:left w:val="nil"/>
              <w:bottom w:val="single" w:sz="8" w:space="0" w:color="000000"/>
              <w:right w:val="nil"/>
            </w:tcBorders>
            <w:shd w:val="clear" w:color="auto" w:fill="auto"/>
          </w:tcPr>
          <w:p w14:paraId="651917E2" w14:textId="77777777" w:rsidR="005D7373" w:rsidRPr="000E1D4F" w:rsidRDefault="005D7373" w:rsidP="005D7373">
            <w:pPr>
              <w:spacing w:before="60" w:after="60"/>
              <w:rPr>
                <w:rFonts w:eastAsia="Calibri" w:cs="Arial"/>
                <w:b/>
                <w:bCs/>
                <w:color w:val="000000"/>
                <w:sz w:val="18"/>
                <w:szCs w:val="18"/>
                <w:lang w:val="en-AU" w:eastAsia="en-US"/>
              </w:rPr>
            </w:pPr>
            <w:r w:rsidRPr="000E1D4F">
              <w:rPr>
                <w:rFonts w:eastAsia="Calibri" w:cs="Arial"/>
                <w:b/>
                <w:bCs/>
                <w:color w:val="000000"/>
                <w:sz w:val="18"/>
                <w:szCs w:val="18"/>
                <w:lang w:val="en-AU" w:eastAsia="en-US"/>
              </w:rPr>
              <w:t> </w:t>
            </w:r>
          </w:p>
        </w:tc>
        <w:tc>
          <w:tcPr>
            <w:tcW w:w="7230" w:type="dxa"/>
            <w:tcBorders>
              <w:top w:val="single" w:sz="4" w:space="0" w:color="auto"/>
              <w:left w:val="nil"/>
              <w:bottom w:val="single" w:sz="8" w:space="0" w:color="000000"/>
              <w:right w:val="nil"/>
            </w:tcBorders>
            <w:shd w:val="clear" w:color="auto" w:fill="auto"/>
          </w:tcPr>
          <w:p w14:paraId="0EB637CF" w14:textId="77777777" w:rsidR="005D7373" w:rsidRPr="000E1D4F" w:rsidRDefault="005D7373" w:rsidP="005D7373">
            <w:pPr>
              <w:spacing w:before="60" w:after="60"/>
              <w:rPr>
                <w:rFonts w:eastAsia="Calibri" w:cs="Arial"/>
                <w:color w:val="000000"/>
                <w:sz w:val="18"/>
                <w:szCs w:val="18"/>
                <w:lang w:val="en-AU" w:eastAsia="en-US"/>
              </w:rPr>
            </w:pPr>
            <w:r w:rsidRPr="000E1D4F">
              <w:rPr>
                <w:rFonts w:eastAsia="Calibri" w:cs="Arial"/>
                <w:color w:val="000000"/>
                <w:sz w:val="18"/>
                <w:szCs w:val="18"/>
                <w:lang w:val="en-AU" w:eastAsia="en-US"/>
              </w:rPr>
              <w:t> </w:t>
            </w:r>
          </w:p>
        </w:tc>
      </w:tr>
      <w:tr w:rsidR="005D7373" w:rsidRPr="005D7373" w14:paraId="557179FA" w14:textId="77777777" w:rsidTr="002C587A">
        <w:trPr>
          <w:cantSplit/>
          <w:trHeight w:val="272"/>
          <w:jc w:val="center"/>
        </w:trPr>
        <w:tc>
          <w:tcPr>
            <w:tcW w:w="1134" w:type="dxa"/>
            <w:tcBorders>
              <w:top w:val="nil"/>
              <w:left w:val="single" w:sz="8" w:space="0" w:color="000000"/>
              <w:bottom w:val="single" w:sz="8" w:space="0" w:color="000000"/>
              <w:right w:val="single" w:sz="8" w:space="0" w:color="000000"/>
            </w:tcBorders>
            <w:shd w:val="clear" w:color="auto" w:fill="auto"/>
          </w:tcPr>
          <w:p w14:paraId="14E7DB4E" w14:textId="77777777" w:rsidR="005D7373" w:rsidRPr="000E1D4F" w:rsidRDefault="005D7373" w:rsidP="005D7373">
            <w:pPr>
              <w:spacing w:before="60" w:after="60"/>
              <w:rPr>
                <w:rFonts w:eastAsia="Calibri" w:cs="Arial"/>
                <w:color w:val="000000"/>
                <w:sz w:val="18"/>
                <w:szCs w:val="18"/>
                <w:lang w:val="en-AU" w:eastAsia="en-US"/>
              </w:rPr>
            </w:pPr>
            <w:r w:rsidRPr="000E1D4F">
              <w:rPr>
                <w:rFonts w:eastAsia="Calibri" w:cs="Arial"/>
                <w:color w:val="000000"/>
                <w:sz w:val="18"/>
                <w:szCs w:val="18"/>
                <w:lang w:val="en-AU" w:eastAsia="en-US"/>
              </w:rPr>
              <w:t>TOPSHP</w:t>
            </w:r>
          </w:p>
        </w:tc>
        <w:tc>
          <w:tcPr>
            <w:tcW w:w="1134" w:type="dxa"/>
            <w:tcBorders>
              <w:top w:val="nil"/>
              <w:left w:val="nil"/>
              <w:bottom w:val="single" w:sz="8" w:space="0" w:color="000000"/>
              <w:right w:val="single" w:sz="8" w:space="0" w:color="000000"/>
            </w:tcBorders>
            <w:shd w:val="clear" w:color="auto" w:fill="auto"/>
          </w:tcPr>
          <w:p w14:paraId="1DD50625" w14:textId="77777777" w:rsidR="005D7373" w:rsidRPr="000E1D4F" w:rsidRDefault="005D7373" w:rsidP="005D7373">
            <w:pPr>
              <w:spacing w:before="60" w:after="60"/>
              <w:rPr>
                <w:rFonts w:eastAsia="Calibri" w:cs="Arial"/>
                <w:b/>
                <w:bCs/>
                <w:color w:val="000000"/>
                <w:sz w:val="18"/>
                <w:szCs w:val="18"/>
                <w:lang w:val="en-AU" w:eastAsia="en-US"/>
              </w:rPr>
            </w:pPr>
            <w:r w:rsidRPr="000E1D4F">
              <w:rPr>
                <w:rFonts w:eastAsia="Calibri" w:cs="Arial"/>
                <w:b/>
                <w:bCs/>
                <w:color w:val="000000"/>
                <w:sz w:val="18"/>
                <w:szCs w:val="18"/>
                <w:lang w:val="en-AU" w:eastAsia="en-US"/>
              </w:rPr>
              <w:t> </w:t>
            </w:r>
          </w:p>
        </w:tc>
        <w:tc>
          <w:tcPr>
            <w:tcW w:w="7230" w:type="dxa"/>
            <w:tcBorders>
              <w:top w:val="nil"/>
              <w:left w:val="nil"/>
              <w:bottom w:val="single" w:sz="8" w:space="0" w:color="000000"/>
              <w:right w:val="single" w:sz="8" w:space="0" w:color="000000"/>
            </w:tcBorders>
            <w:shd w:val="clear" w:color="auto" w:fill="auto"/>
          </w:tcPr>
          <w:p w14:paraId="105985DF" w14:textId="77777777" w:rsidR="005D7373" w:rsidRPr="000E1D4F" w:rsidRDefault="005D7373" w:rsidP="005D7373">
            <w:pPr>
              <w:spacing w:before="60" w:after="60"/>
              <w:rPr>
                <w:rFonts w:eastAsia="Calibri" w:cs="Arial"/>
                <w:color w:val="000000"/>
                <w:sz w:val="18"/>
                <w:szCs w:val="18"/>
                <w:lang w:val="en-AU" w:eastAsia="en-US"/>
              </w:rPr>
            </w:pPr>
            <w:r w:rsidRPr="000E1D4F">
              <w:rPr>
                <w:rFonts w:eastAsia="Calibri" w:cs="Arial"/>
                <w:color w:val="000000"/>
                <w:sz w:val="18"/>
                <w:szCs w:val="18"/>
                <w:lang w:val="en-AU" w:eastAsia="en-US"/>
              </w:rPr>
              <w:t xml:space="preserve">1-2-3-4-5-6-7-8-9-10-11-12-13-14-15-16-17-18-19-20-21-22-23-24-25-26-27-28-29-30-31-32-33     [Converts to sub-attribute </w:t>
            </w:r>
            <w:proofErr w:type="spellStart"/>
            <w:r w:rsidRPr="000E1D4F">
              <w:rPr>
                <w:rFonts w:eastAsia="Calibri" w:cs="Arial"/>
                <w:b/>
                <w:color w:val="000000"/>
                <w:sz w:val="18"/>
                <w:szCs w:val="18"/>
                <w:lang w:val="en-AU" w:eastAsia="en-US"/>
              </w:rPr>
              <w:t>topmark</w:t>
            </w:r>
            <w:proofErr w:type="spellEnd"/>
            <w:r w:rsidRPr="000E1D4F">
              <w:rPr>
                <w:rFonts w:eastAsia="Calibri" w:cs="Arial"/>
                <w:b/>
                <w:color w:val="000000"/>
                <w:sz w:val="18"/>
                <w:szCs w:val="18"/>
                <w:lang w:val="en-AU" w:eastAsia="en-US"/>
              </w:rPr>
              <w:t xml:space="preserve"> shape</w:t>
            </w:r>
            <w:r w:rsidRPr="000E1D4F">
              <w:rPr>
                <w:rFonts w:eastAsia="Calibri" w:cs="Arial"/>
                <w:color w:val="000000"/>
                <w:sz w:val="18"/>
                <w:szCs w:val="18"/>
                <w:lang w:val="en-AU" w:eastAsia="en-US"/>
              </w:rPr>
              <w:t xml:space="preserve"> on new complex attribute </w:t>
            </w:r>
            <w:proofErr w:type="spellStart"/>
            <w:r w:rsidRPr="000E1D4F">
              <w:rPr>
                <w:rFonts w:eastAsia="Calibri" w:cs="Arial"/>
                <w:b/>
                <w:color w:val="000000"/>
                <w:sz w:val="18"/>
                <w:szCs w:val="18"/>
                <w:lang w:val="en-AU" w:eastAsia="en-US"/>
              </w:rPr>
              <w:t>topmark</w:t>
            </w:r>
            <w:proofErr w:type="spellEnd"/>
            <w:r w:rsidRPr="000E1D4F">
              <w:rPr>
                <w:rFonts w:eastAsia="Calibri" w:cs="Arial"/>
                <w:color w:val="000000"/>
                <w:sz w:val="18"/>
                <w:szCs w:val="18"/>
                <w:lang w:val="en-AU" w:eastAsia="en-US"/>
              </w:rPr>
              <w:t>]</w:t>
            </w:r>
          </w:p>
        </w:tc>
      </w:tr>
      <w:tr w:rsidR="005D7373" w:rsidRPr="005D7373" w14:paraId="0BE44648" w14:textId="77777777" w:rsidTr="002C587A">
        <w:trPr>
          <w:cantSplit/>
          <w:trHeight w:val="272"/>
          <w:jc w:val="center"/>
        </w:trPr>
        <w:tc>
          <w:tcPr>
            <w:tcW w:w="1134" w:type="dxa"/>
            <w:tcBorders>
              <w:top w:val="single" w:sz="8" w:space="0" w:color="000000"/>
              <w:left w:val="nil"/>
              <w:bottom w:val="single" w:sz="8" w:space="0" w:color="000000"/>
              <w:right w:val="nil"/>
            </w:tcBorders>
            <w:shd w:val="clear" w:color="auto" w:fill="auto"/>
          </w:tcPr>
          <w:p w14:paraId="7D614DF9" w14:textId="77777777" w:rsidR="005D7373" w:rsidRPr="000E1D4F" w:rsidRDefault="005D7373" w:rsidP="005D7373">
            <w:pPr>
              <w:spacing w:before="60" w:after="60"/>
              <w:rPr>
                <w:rFonts w:eastAsia="Calibri" w:cs="Arial"/>
                <w:color w:val="000000"/>
                <w:sz w:val="18"/>
                <w:szCs w:val="18"/>
                <w:lang w:val="en-AU" w:eastAsia="en-US"/>
              </w:rPr>
            </w:pPr>
            <w:r w:rsidRPr="000E1D4F">
              <w:rPr>
                <w:rFonts w:eastAsia="Calibri" w:cs="Arial"/>
                <w:color w:val="000000"/>
                <w:sz w:val="18"/>
                <w:szCs w:val="18"/>
                <w:lang w:val="en-AU" w:eastAsia="en-US"/>
              </w:rPr>
              <w:t> </w:t>
            </w:r>
          </w:p>
        </w:tc>
        <w:tc>
          <w:tcPr>
            <w:tcW w:w="1134" w:type="dxa"/>
            <w:tcBorders>
              <w:top w:val="single" w:sz="8" w:space="0" w:color="000000"/>
              <w:left w:val="nil"/>
              <w:bottom w:val="single" w:sz="8" w:space="0" w:color="000000"/>
              <w:right w:val="nil"/>
            </w:tcBorders>
            <w:shd w:val="clear" w:color="auto" w:fill="auto"/>
          </w:tcPr>
          <w:p w14:paraId="18F947B7" w14:textId="77777777" w:rsidR="005D7373" w:rsidRPr="000E1D4F" w:rsidRDefault="005D7373" w:rsidP="005D7373">
            <w:pPr>
              <w:spacing w:before="60" w:after="60"/>
              <w:jc w:val="both"/>
              <w:rPr>
                <w:rFonts w:eastAsia="Calibri" w:cs="Arial"/>
                <w:b/>
                <w:bCs/>
                <w:color w:val="000000"/>
                <w:sz w:val="18"/>
                <w:szCs w:val="18"/>
                <w:lang w:val="en-AU" w:eastAsia="en-US"/>
              </w:rPr>
            </w:pPr>
            <w:r w:rsidRPr="000E1D4F">
              <w:rPr>
                <w:rFonts w:eastAsia="Calibri" w:cs="Arial"/>
                <w:b/>
                <w:bCs/>
                <w:color w:val="000000"/>
                <w:sz w:val="18"/>
                <w:szCs w:val="18"/>
                <w:lang w:val="en-AU" w:eastAsia="en-US"/>
              </w:rPr>
              <w:t> </w:t>
            </w:r>
          </w:p>
        </w:tc>
        <w:tc>
          <w:tcPr>
            <w:tcW w:w="7230" w:type="dxa"/>
            <w:tcBorders>
              <w:top w:val="single" w:sz="8" w:space="0" w:color="000000"/>
              <w:left w:val="nil"/>
              <w:bottom w:val="single" w:sz="8" w:space="0" w:color="000000"/>
              <w:right w:val="nil"/>
            </w:tcBorders>
            <w:shd w:val="clear" w:color="auto" w:fill="auto"/>
          </w:tcPr>
          <w:p w14:paraId="2E40ED81" w14:textId="77777777" w:rsidR="005D7373" w:rsidRPr="000E1D4F" w:rsidRDefault="005D7373" w:rsidP="005D7373">
            <w:pPr>
              <w:spacing w:before="60" w:after="60"/>
              <w:jc w:val="both"/>
              <w:rPr>
                <w:rFonts w:eastAsia="Calibri" w:cs="Arial"/>
                <w:color w:val="000000"/>
                <w:sz w:val="18"/>
                <w:szCs w:val="18"/>
                <w:lang w:val="en-AU" w:eastAsia="en-US"/>
              </w:rPr>
            </w:pPr>
            <w:r w:rsidRPr="000E1D4F">
              <w:rPr>
                <w:rFonts w:eastAsia="Calibri" w:cs="Arial"/>
                <w:color w:val="000000"/>
                <w:sz w:val="18"/>
                <w:szCs w:val="18"/>
                <w:lang w:val="en-AU" w:eastAsia="en-US"/>
              </w:rPr>
              <w:t> </w:t>
            </w:r>
          </w:p>
        </w:tc>
      </w:tr>
      <w:tr w:rsidR="005D7373" w:rsidRPr="005D7373" w14:paraId="611C48A3" w14:textId="77777777" w:rsidTr="002C587A">
        <w:trPr>
          <w:cantSplit/>
          <w:trHeight w:val="272"/>
          <w:jc w:val="center"/>
        </w:trPr>
        <w:tc>
          <w:tcPr>
            <w:tcW w:w="1134" w:type="dxa"/>
            <w:tcBorders>
              <w:top w:val="nil"/>
              <w:left w:val="single" w:sz="8" w:space="0" w:color="000000"/>
              <w:bottom w:val="single" w:sz="8" w:space="0" w:color="000000"/>
              <w:right w:val="single" w:sz="8" w:space="0" w:color="000000"/>
            </w:tcBorders>
            <w:shd w:val="clear" w:color="auto" w:fill="auto"/>
          </w:tcPr>
          <w:p w14:paraId="4F68F885" w14:textId="77777777" w:rsidR="005D7373" w:rsidRPr="000E1D4F" w:rsidRDefault="005D7373" w:rsidP="005D7373">
            <w:pPr>
              <w:spacing w:before="60" w:after="60"/>
              <w:rPr>
                <w:rFonts w:eastAsia="Calibri" w:cs="Arial"/>
                <w:color w:val="000000"/>
                <w:sz w:val="18"/>
                <w:szCs w:val="18"/>
                <w:lang w:val="en-AU" w:eastAsia="en-US"/>
              </w:rPr>
            </w:pPr>
            <w:r w:rsidRPr="000E1D4F">
              <w:rPr>
                <w:rFonts w:eastAsia="Calibri" w:cs="Arial"/>
                <w:color w:val="000000"/>
                <w:sz w:val="18"/>
                <w:szCs w:val="18"/>
                <w:lang w:val="en-AU" w:eastAsia="en-US"/>
              </w:rPr>
              <w:t>VERDAT</w:t>
            </w:r>
          </w:p>
        </w:tc>
        <w:tc>
          <w:tcPr>
            <w:tcW w:w="1134" w:type="dxa"/>
            <w:tcBorders>
              <w:top w:val="nil"/>
              <w:left w:val="nil"/>
              <w:bottom w:val="single" w:sz="8" w:space="0" w:color="000000"/>
              <w:right w:val="single" w:sz="8" w:space="0" w:color="000000"/>
            </w:tcBorders>
            <w:shd w:val="clear" w:color="auto" w:fill="auto"/>
          </w:tcPr>
          <w:p w14:paraId="0912E148" w14:textId="77777777" w:rsidR="005D7373" w:rsidRPr="000E1D4F" w:rsidRDefault="005D7373" w:rsidP="005D7373">
            <w:pPr>
              <w:spacing w:before="60" w:after="60"/>
              <w:rPr>
                <w:rFonts w:eastAsia="Calibri" w:cs="Arial"/>
                <w:b/>
                <w:bCs/>
                <w:color w:val="000000"/>
                <w:sz w:val="18"/>
                <w:szCs w:val="18"/>
                <w:lang w:val="en-AU" w:eastAsia="en-US"/>
              </w:rPr>
            </w:pPr>
            <w:r w:rsidRPr="000E1D4F">
              <w:rPr>
                <w:rFonts w:eastAsia="Calibri" w:cs="Arial"/>
                <w:b/>
                <w:bCs/>
                <w:color w:val="000000"/>
                <w:sz w:val="18"/>
                <w:szCs w:val="18"/>
                <w:lang w:val="en-AU" w:eastAsia="en-US"/>
              </w:rPr>
              <w:t> </w:t>
            </w:r>
          </w:p>
        </w:tc>
        <w:tc>
          <w:tcPr>
            <w:tcW w:w="7230" w:type="dxa"/>
            <w:tcBorders>
              <w:top w:val="nil"/>
              <w:left w:val="nil"/>
              <w:bottom w:val="single" w:sz="8" w:space="0" w:color="000000"/>
              <w:right w:val="single" w:sz="8" w:space="0" w:color="000000"/>
            </w:tcBorders>
            <w:shd w:val="clear" w:color="auto" w:fill="auto"/>
          </w:tcPr>
          <w:p w14:paraId="34594E44" w14:textId="77777777" w:rsidR="005D7373" w:rsidRPr="000E1D4F" w:rsidRDefault="005D7373" w:rsidP="005D7373">
            <w:pPr>
              <w:spacing w:before="60" w:after="60"/>
              <w:rPr>
                <w:rFonts w:eastAsia="Calibri" w:cs="Arial"/>
                <w:color w:val="000000"/>
                <w:sz w:val="18"/>
                <w:szCs w:val="18"/>
                <w:lang w:val="en-AU" w:eastAsia="en-US"/>
              </w:rPr>
            </w:pPr>
            <w:r w:rsidRPr="000E1D4F">
              <w:rPr>
                <w:rFonts w:eastAsia="Calibri" w:cs="Arial"/>
                <w:sz w:val="18"/>
                <w:szCs w:val="18"/>
                <w:lang w:val="en-AU" w:eastAsia="en-US"/>
              </w:rPr>
              <w:t>1-2-3-4-5-6-7-8-9-10-11-12-13-14-15-16-17-18-19-20-21-22-23-24-25-26-27-28-29-30-</w:t>
            </w:r>
            <w:r w:rsidRPr="000E1D4F">
              <w:rPr>
                <w:rFonts w:eastAsia="Calibri" w:cs="Arial"/>
                <w:b/>
                <w:color w:val="0000FF"/>
                <w:sz w:val="18"/>
                <w:szCs w:val="18"/>
                <w:lang w:val="en-AU" w:eastAsia="en-US"/>
              </w:rPr>
              <w:t>44</w:t>
            </w:r>
          </w:p>
        </w:tc>
      </w:tr>
      <w:tr w:rsidR="005D7373" w:rsidRPr="005D7373" w14:paraId="6FCAAE77" w14:textId="77777777" w:rsidTr="002C587A">
        <w:trPr>
          <w:cantSplit/>
          <w:trHeight w:val="272"/>
          <w:jc w:val="center"/>
        </w:trPr>
        <w:tc>
          <w:tcPr>
            <w:tcW w:w="1134" w:type="dxa"/>
            <w:tcBorders>
              <w:top w:val="nil"/>
              <w:left w:val="single" w:sz="8" w:space="0" w:color="000000"/>
              <w:bottom w:val="single" w:sz="8" w:space="0" w:color="000000"/>
              <w:right w:val="single" w:sz="8" w:space="0" w:color="000000"/>
            </w:tcBorders>
            <w:shd w:val="clear" w:color="auto" w:fill="auto"/>
          </w:tcPr>
          <w:p w14:paraId="151B8F6D" w14:textId="77777777" w:rsidR="005D7373" w:rsidRPr="000E1D4F" w:rsidRDefault="005D7373" w:rsidP="005D7373">
            <w:pPr>
              <w:spacing w:before="60" w:after="60"/>
              <w:rPr>
                <w:rFonts w:eastAsia="Calibri" w:cs="Arial"/>
                <w:color w:val="000000"/>
                <w:sz w:val="18"/>
                <w:szCs w:val="18"/>
                <w:lang w:val="en-AU" w:eastAsia="en-US"/>
              </w:rPr>
            </w:pPr>
            <w:r w:rsidRPr="000E1D4F">
              <w:rPr>
                <w:rFonts w:eastAsia="Calibri" w:cs="Arial"/>
                <w:color w:val="000000"/>
                <w:sz w:val="18"/>
                <w:szCs w:val="18"/>
                <w:lang w:val="en-AU" w:eastAsia="en-US"/>
              </w:rPr>
              <w:t> </w:t>
            </w:r>
          </w:p>
        </w:tc>
        <w:tc>
          <w:tcPr>
            <w:tcW w:w="1134" w:type="dxa"/>
            <w:tcBorders>
              <w:top w:val="nil"/>
              <w:left w:val="nil"/>
              <w:bottom w:val="single" w:sz="8" w:space="0" w:color="000000"/>
              <w:right w:val="single" w:sz="8" w:space="0" w:color="000000"/>
            </w:tcBorders>
            <w:shd w:val="clear" w:color="auto" w:fill="auto"/>
          </w:tcPr>
          <w:p w14:paraId="5D5A05E3" w14:textId="77777777" w:rsidR="005D7373" w:rsidRPr="000E1D4F" w:rsidRDefault="005D7373" w:rsidP="005D7373">
            <w:pPr>
              <w:spacing w:before="60" w:after="60"/>
              <w:rPr>
                <w:rFonts w:eastAsia="Calibri" w:cs="Arial"/>
                <w:b/>
                <w:bCs/>
                <w:color w:val="000000"/>
                <w:sz w:val="18"/>
                <w:szCs w:val="18"/>
                <w:lang w:val="en-AU" w:eastAsia="en-US"/>
              </w:rPr>
            </w:pPr>
            <w:r w:rsidRPr="000E1D4F">
              <w:rPr>
                <w:rFonts w:eastAsia="Calibri" w:cs="Arial"/>
                <w:b/>
                <w:bCs/>
                <w:color w:val="A6A6A6"/>
                <w:sz w:val="18"/>
                <w:szCs w:val="18"/>
                <w:lang w:val="en-AU" w:eastAsia="en-US"/>
              </w:rPr>
              <w:t>BRIDGE</w:t>
            </w:r>
          </w:p>
        </w:tc>
        <w:tc>
          <w:tcPr>
            <w:tcW w:w="7230" w:type="dxa"/>
            <w:tcBorders>
              <w:top w:val="nil"/>
              <w:left w:val="nil"/>
              <w:bottom w:val="single" w:sz="8" w:space="0" w:color="000000"/>
              <w:right w:val="single" w:sz="8" w:space="0" w:color="000000"/>
            </w:tcBorders>
            <w:shd w:val="clear" w:color="auto" w:fill="auto"/>
          </w:tcPr>
          <w:p w14:paraId="61A0C5A1" w14:textId="796390C9" w:rsidR="005D7373" w:rsidRPr="000E1D4F" w:rsidRDefault="005D7373" w:rsidP="005D7373">
            <w:pPr>
              <w:spacing w:before="60" w:after="60"/>
              <w:rPr>
                <w:rFonts w:eastAsia="Calibri" w:cs="Arial"/>
                <w:color w:val="000000"/>
                <w:sz w:val="18"/>
                <w:szCs w:val="18"/>
                <w:lang w:val="en-AU" w:eastAsia="en-US"/>
              </w:rPr>
            </w:pPr>
            <w:r w:rsidRPr="000E1D4F">
              <w:rPr>
                <w:rFonts w:eastAsia="Calibri" w:cs="Arial"/>
                <w:color w:val="000000"/>
                <w:sz w:val="18"/>
                <w:szCs w:val="18"/>
                <w:lang w:val="en-AU" w:eastAsia="en-US"/>
              </w:rPr>
              <w:t>3-16-17-18-19-20-21-24-25-26-28-29-30</w:t>
            </w:r>
            <w:ins w:id="1873" w:author="Teh Stand" w:date="2021-07-19T12:40:00Z">
              <w:r w:rsidR="00593E8B" w:rsidRPr="000E1D4F">
                <w:rPr>
                  <w:rFonts w:eastAsia="Calibri" w:cs="Arial"/>
                  <w:b/>
                  <w:color w:val="0000FF"/>
                  <w:sz w:val="18"/>
                  <w:szCs w:val="18"/>
                  <w:lang w:val="en-AU" w:eastAsia="en-US"/>
                </w:rPr>
                <w:t>-</w:t>
              </w:r>
              <w:commentRangeStart w:id="1874"/>
              <w:r w:rsidR="00593E8B" w:rsidRPr="000E1D4F">
                <w:rPr>
                  <w:rFonts w:eastAsia="Calibri" w:cs="Arial"/>
                  <w:b/>
                  <w:color w:val="0000FF"/>
                  <w:sz w:val="18"/>
                  <w:szCs w:val="18"/>
                  <w:lang w:val="en-AU" w:eastAsia="en-US"/>
                </w:rPr>
                <w:t>44</w:t>
              </w:r>
              <w:commentRangeEnd w:id="1874"/>
              <w:r w:rsidR="00593E8B">
                <w:rPr>
                  <w:rStyle w:val="CommentReference"/>
                  <w:rFonts w:ascii="Garamond" w:hAnsi="Garamond"/>
                  <w:lang w:eastAsia="en-US"/>
                </w:rPr>
                <w:commentReference w:id="1874"/>
              </w:r>
            </w:ins>
            <w:r w:rsidRPr="000E1D4F">
              <w:rPr>
                <w:rFonts w:eastAsia="Calibri" w:cs="Arial"/>
                <w:color w:val="000000"/>
                <w:sz w:val="18"/>
                <w:szCs w:val="18"/>
                <w:lang w:val="en-AU" w:eastAsia="en-US"/>
              </w:rPr>
              <w:t xml:space="preserve">     [Converts to </w:t>
            </w:r>
            <w:r w:rsidRPr="000E1D4F">
              <w:rPr>
                <w:rFonts w:eastAsia="Calibri" w:cs="Arial"/>
                <w:b/>
                <w:color w:val="000000"/>
                <w:sz w:val="18"/>
                <w:szCs w:val="18"/>
                <w:lang w:val="en-AU" w:eastAsia="en-US"/>
              </w:rPr>
              <w:t>vertical datum</w:t>
            </w:r>
            <w:r w:rsidRPr="000E1D4F">
              <w:rPr>
                <w:rFonts w:eastAsia="Calibri" w:cs="Arial"/>
                <w:color w:val="000000"/>
                <w:sz w:val="18"/>
                <w:szCs w:val="18"/>
                <w:lang w:val="en-AU" w:eastAsia="en-US"/>
              </w:rPr>
              <w:t xml:space="preserve"> on new features </w:t>
            </w:r>
            <w:r w:rsidRPr="000E1D4F">
              <w:rPr>
                <w:rFonts w:eastAsia="Calibri" w:cs="Arial"/>
                <w:b/>
                <w:color w:val="000000"/>
                <w:sz w:val="18"/>
                <w:szCs w:val="18"/>
                <w:lang w:val="en-AU" w:eastAsia="en-US"/>
              </w:rPr>
              <w:t>Span Fixed</w:t>
            </w:r>
            <w:r w:rsidRPr="000E1D4F">
              <w:rPr>
                <w:rFonts w:eastAsia="Calibri" w:cs="Arial"/>
                <w:color w:val="000000"/>
                <w:sz w:val="18"/>
                <w:szCs w:val="18"/>
                <w:lang w:val="en-AU" w:eastAsia="en-US"/>
              </w:rPr>
              <w:t xml:space="preserve"> or </w:t>
            </w:r>
            <w:r w:rsidRPr="000E1D4F">
              <w:rPr>
                <w:rFonts w:eastAsia="Calibri" w:cs="Arial"/>
                <w:b/>
                <w:color w:val="000000"/>
                <w:sz w:val="18"/>
                <w:szCs w:val="18"/>
                <w:lang w:val="en-AU" w:eastAsia="en-US"/>
              </w:rPr>
              <w:t>Span Opening</w:t>
            </w:r>
            <w:r w:rsidRPr="000E1D4F">
              <w:rPr>
                <w:rFonts w:eastAsia="Calibri" w:cs="Arial"/>
                <w:color w:val="000000"/>
                <w:sz w:val="18"/>
                <w:szCs w:val="18"/>
                <w:lang w:val="en-AU" w:eastAsia="en-US"/>
              </w:rPr>
              <w:t>]</w:t>
            </w:r>
          </w:p>
        </w:tc>
      </w:tr>
      <w:tr w:rsidR="00786327" w:rsidRPr="005D7373" w14:paraId="7BCE73F3" w14:textId="77777777" w:rsidTr="002C587A">
        <w:trPr>
          <w:cantSplit/>
          <w:trHeight w:val="272"/>
          <w:jc w:val="center"/>
          <w:ins w:id="1875" w:author="Teh Stand" w:date="2021-07-19T14:22:00Z"/>
        </w:trPr>
        <w:tc>
          <w:tcPr>
            <w:tcW w:w="1134" w:type="dxa"/>
            <w:tcBorders>
              <w:top w:val="nil"/>
              <w:left w:val="single" w:sz="8" w:space="0" w:color="000000"/>
              <w:bottom w:val="single" w:sz="8" w:space="0" w:color="000000"/>
              <w:right w:val="single" w:sz="8" w:space="0" w:color="000000"/>
            </w:tcBorders>
            <w:shd w:val="clear" w:color="auto" w:fill="auto"/>
          </w:tcPr>
          <w:p w14:paraId="318F618E" w14:textId="77777777" w:rsidR="00786327" w:rsidRPr="000E1D4F" w:rsidRDefault="00786327" w:rsidP="00786327">
            <w:pPr>
              <w:spacing w:before="60" w:after="60"/>
              <w:rPr>
                <w:ins w:id="1876" w:author="Teh Stand" w:date="2021-07-19T14:22:00Z"/>
                <w:rFonts w:eastAsia="Calibri" w:cs="Arial"/>
                <w:color w:val="000000"/>
                <w:sz w:val="18"/>
                <w:szCs w:val="18"/>
                <w:lang w:val="en-AU" w:eastAsia="en-US"/>
              </w:rPr>
            </w:pPr>
          </w:p>
        </w:tc>
        <w:tc>
          <w:tcPr>
            <w:tcW w:w="1134" w:type="dxa"/>
            <w:tcBorders>
              <w:top w:val="nil"/>
              <w:left w:val="nil"/>
              <w:bottom w:val="single" w:sz="8" w:space="0" w:color="000000"/>
              <w:right w:val="single" w:sz="8" w:space="0" w:color="000000"/>
            </w:tcBorders>
            <w:shd w:val="clear" w:color="auto" w:fill="auto"/>
          </w:tcPr>
          <w:p w14:paraId="649E573B" w14:textId="4008337C" w:rsidR="00786327" w:rsidRDefault="00786327" w:rsidP="00786327">
            <w:pPr>
              <w:spacing w:before="60" w:after="60"/>
              <w:rPr>
                <w:ins w:id="1877" w:author="Teh Stand" w:date="2021-07-19T14:22:00Z"/>
                <w:rFonts w:eastAsia="Calibri" w:cs="Arial"/>
                <w:b/>
                <w:bCs/>
                <w:color w:val="000000"/>
                <w:sz w:val="18"/>
                <w:szCs w:val="18"/>
                <w:lang w:val="en-AU" w:eastAsia="en-US"/>
              </w:rPr>
            </w:pPr>
            <w:commentRangeStart w:id="1878"/>
            <w:ins w:id="1879" w:author="Teh Stand" w:date="2021-07-19T14:23:00Z">
              <w:r>
                <w:rPr>
                  <w:rFonts w:eastAsia="Calibri" w:cs="Arial"/>
                  <w:b/>
                  <w:bCs/>
                  <w:color w:val="000000"/>
                  <w:sz w:val="18"/>
                  <w:szCs w:val="18"/>
                  <w:lang w:val="en-AU" w:eastAsia="en-US"/>
                </w:rPr>
                <w:t>CBLOHD</w:t>
              </w:r>
            </w:ins>
            <w:commentRangeEnd w:id="1878"/>
            <w:ins w:id="1880" w:author="Teh Stand" w:date="2021-07-19T14:24:00Z">
              <w:r w:rsidR="00FB4D08">
                <w:rPr>
                  <w:rStyle w:val="CommentReference"/>
                  <w:rFonts w:ascii="Garamond" w:hAnsi="Garamond"/>
                  <w:lang w:eastAsia="en-US"/>
                </w:rPr>
                <w:commentReference w:id="1878"/>
              </w:r>
            </w:ins>
          </w:p>
        </w:tc>
        <w:tc>
          <w:tcPr>
            <w:tcW w:w="7230" w:type="dxa"/>
            <w:tcBorders>
              <w:top w:val="nil"/>
              <w:left w:val="nil"/>
              <w:bottom w:val="single" w:sz="8" w:space="0" w:color="000000"/>
              <w:right w:val="single" w:sz="8" w:space="0" w:color="000000"/>
            </w:tcBorders>
            <w:shd w:val="clear" w:color="auto" w:fill="auto"/>
          </w:tcPr>
          <w:p w14:paraId="298559B0" w14:textId="4B3A89F1" w:rsidR="00786327" w:rsidRDefault="00786327" w:rsidP="00786327">
            <w:pPr>
              <w:spacing w:before="60" w:after="60"/>
              <w:rPr>
                <w:ins w:id="1881" w:author="Teh Stand" w:date="2021-07-19T14:22:00Z"/>
                <w:rFonts w:eastAsia="Calibri" w:cs="Arial"/>
                <w:color w:val="000000"/>
                <w:sz w:val="18"/>
                <w:szCs w:val="18"/>
                <w:lang w:val="en-AU" w:eastAsia="en-US"/>
              </w:rPr>
            </w:pPr>
            <w:ins w:id="1882" w:author="Teh Stand" w:date="2021-07-19T14:23:00Z">
              <w:r>
                <w:rPr>
                  <w:rFonts w:eastAsia="Calibri" w:cs="Arial"/>
                  <w:color w:val="000000"/>
                  <w:sz w:val="18"/>
                  <w:szCs w:val="18"/>
                  <w:lang w:val="en-AU" w:eastAsia="en-US"/>
                </w:rPr>
                <w:t>3-16-17-18-19-20-21-24-25-26-28-29-30-</w:t>
              </w:r>
              <w:r w:rsidRPr="000E1D4F">
                <w:rPr>
                  <w:rFonts w:eastAsia="Calibri" w:cs="Arial"/>
                  <w:b/>
                  <w:color w:val="0000FF"/>
                  <w:sz w:val="18"/>
                  <w:szCs w:val="18"/>
                  <w:lang w:val="en-AU" w:eastAsia="en-US"/>
                </w:rPr>
                <w:t>44</w:t>
              </w:r>
            </w:ins>
          </w:p>
        </w:tc>
      </w:tr>
      <w:tr w:rsidR="00927D39" w:rsidRPr="005D7373" w14:paraId="5953CB39" w14:textId="77777777" w:rsidTr="002C587A">
        <w:trPr>
          <w:cantSplit/>
          <w:trHeight w:val="272"/>
          <w:jc w:val="center"/>
          <w:ins w:id="1883" w:author="Teh Stand" w:date="2021-07-19T14:17:00Z"/>
        </w:trPr>
        <w:tc>
          <w:tcPr>
            <w:tcW w:w="1134" w:type="dxa"/>
            <w:tcBorders>
              <w:top w:val="nil"/>
              <w:left w:val="single" w:sz="8" w:space="0" w:color="000000"/>
              <w:bottom w:val="single" w:sz="8" w:space="0" w:color="000000"/>
              <w:right w:val="single" w:sz="8" w:space="0" w:color="000000"/>
            </w:tcBorders>
            <w:shd w:val="clear" w:color="auto" w:fill="auto"/>
          </w:tcPr>
          <w:p w14:paraId="4D8D3204" w14:textId="77777777" w:rsidR="00927D39" w:rsidRPr="000E1D4F" w:rsidRDefault="00927D39" w:rsidP="00927D39">
            <w:pPr>
              <w:spacing w:before="60" w:after="60"/>
              <w:rPr>
                <w:ins w:id="1884" w:author="Teh Stand" w:date="2021-07-19T14:17:00Z"/>
                <w:rFonts w:eastAsia="Calibri" w:cs="Arial"/>
                <w:color w:val="000000"/>
                <w:sz w:val="18"/>
                <w:szCs w:val="18"/>
                <w:lang w:val="en-AU" w:eastAsia="en-US"/>
              </w:rPr>
            </w:pPr>
          </w:p>
        </w:tc>
        <w:tc>
          <w:tcPr>
            <w:tcW w:w="1134" w:type="dxa"/>
            <w:tcBorders>
              <w:top w:val="nil"/>
              <w:left w:val="nil"/>
              <w:bottom w:val="single" w:sz="8" w:space="0" w:color="000000"/>
              <w:right w:val="single" w:sz="8" w:space="0" w:color="000000"/>
            </w:tcBorders>
            <w:shd w:val="clear" w:color="auto" w:fill="auto"/>
          </w:tcPr>
          <w:p w14:paraId="3CC48FF5" w14:textId="5F526815" w:rsidR="00927D39" w:rsidRPr="000E1D4F" w:rsidRDefault="00927D39" w:rsidP="00927D39">
            <w:pPr>
              <w:spacing w:before="60" w:after="60"/>
              <w:rPr>
                <w:ins w:id="1885" w:author="Teh Stand" w:date="2021-07-19T14:17:00Z"/>
                <w:rFonts w:eastAsia="Calibri" w:cs="Arial"/>
                <w:b/>
                <w:bCs/>
                <w:color w:val="000000"/>
                <w:sz w:val="18"/>
                <w:szCs w:val="18"/>
                <w:lang w:val="en-AU" w:eastAsia="en-US"/>
              </w:rPr>
            </w:pPr>
            <w:commentRangeStart w:id="1886"/>
            <w:ins w:id="1887" w:author="Teh Stand" w:date="2021-07-19T14:18:00Z">
              <w:r>
                <w:rPr>
                  <w:rFonts w:eastAsia="Calibri" w:cs="Arial"/>
                  <w:b/>
                  <w:bCs/>
                  <w:color w:val="000000"/>
                  <w:sz w:val="18"/>
                  <w:szCs w:val="18"/>
                  <w:lang w:val="en-AU" w:eastAsia="en-US"/>
                </w:rPr>
                <w:t>CONVYR</w:t>
              </w:r>
            </w:ins>
            <w:commentRangeEnd w:id="1886"/>
            <w:ins w:id="1888" w:author="Teh Stand" w:date="2021-07-19T14:19:00Z">
              <w:r w:rsidR="00786327">
                <w:rPr>
                  <w:rStyle w:val="CommentReference"/>
                  <w:rFonts w:ascii="Garamond" w:hAnsi="Garamond"/>
                  <w:lang w:eastAsia="en-US"/>
                </w:rPr>
                <w:commentReference w:id="1886"/>
              </w:r>
            </w:ins>
          </w:p>
        </w:tc>
        <w:tc>
          <w:tcPr>
            <w:tcW w:w="7230" w:type="dxa"/>
            <w:tcBorders>
              <w:top w:val="nil"/>
              <w:left w:val="nil"/>
              <w:bottom w:val="single" w:sz="8" w:space="0" w:color="000000"/>
              <w:right w:val="single" w:sz="8" w:space="0" w:color="000000"/>
            </w:tcBorders>
            <w:shd w:val="clear" w:color="auto" w:fill="auto"/>
          </w:tcPr>
          <w:p w14:paraId="5BD36EF0" w14:textId="686D0037" w:rsidR="00927D39" w:rsidRPr="000E1D4F" w:rsidRDefault="00927D39" w:rsidP="00927D39">
            <w:pPr>
              <w:spacing w:before="60" w:after="60"/>
              <w:rPr>
                <w:ins w:id="1889" w:author="Teh Stand" w:date="2021-07-19T14:17:00Z"/>
                <w:rFonts w:eastAsia="Calibri" w:cs="Arial"/>
                <w:color w:val="000000"/>
                <w:sz w:val="18"/>
                <w:szCs w:val="18"/>
                <w:lang w:val="en-AU" w:eastAsia="en-US"/>
              </w:rPr>
            </w:pPr>
            <w:ins w:id="1890" w:author="Teh Stand" w:date="2021-07-19T14:17:00Z">
              <w:r>
                <w:rPr>
                  <w:rFonts w:eastAsia="Calibri" w:cs="Arial"/>
                  <w:color w:val="000000"/>
                  <w:sz w:val="18"/>
                  <w:szCs w:val="18"/>
                  <w:lang w:val="en-AU" w:eastAsia="en-US"/>
                </w:rPr>
                <w:t>3-16-17-18-19-20-21-24-25-26-28-29-30-</w:t>
              </w:r>
              <w:r w:rsidRPr="000E1D4F">
                <w:rPr>
                  <w:rFonts w:eastAsia="Calibri" w:cs="Arial"/>
                  <w:b/>
                  <w:color w:val="0000FF"/>
                  <w:sz w:val="18"/>
                  <w:szCs w:val="18"/>
                  <w:lang w:val="en-AU" w:eastAsia="en-US"/>
                </w:rPr>
                <w:t>44</w:t>
              </w:r>
            </w:ins>
          </w:p>
        </w:tc>
      </w:tr>
      <w:tr w:rsidR="001D5E8D" w:rsidRPr="005D7373" w14:paraId="5D5880E5" w14:textId="77777777" w:rsidTr="002C587A">
        <w:trPr>
          <w:cantSplit/>
          <w:trHeight w:val="272"/>
          <w:jc w:val="center"/>
          <w:ins w:id="1891" w:author="Teh Stand" w:date="2021-07-19T15:08:00Z"/>
        </w:trPr>
        <w:tc>
          <w:tcPr>
            <w:tcW w:w="1134" w:type="dxa"/>
            <w:tcBorders>
              <w:top w:val="nil"/>
              <w:left w:val="single" w:sz="8" w:space="0" w:color="000000"/>
              <w:bottom w:val="single" w:sz="8" w:space="0" w:color="000000"/>
              <w:right w:val="single" w:sz="8" w:space="0" w:color="000000"/>
            </w:tcBorders>
            <w:shd w:val="clear" w:color="auto" w:fill="auto"/>
          </w:tcPr>
          <w:p w14:paraId="5A6876FE" w14:textId="77777777" w:rsidR="001D5E8D" w:rsidRPr="000E1D4F" w:rsidRDefault="001D5E8D" w:rsidP="001D5E8D">
            <w:pPr>
              <w:spacing w:before="60" w:after="60"/>
              <w:rPr>
                <w:ins w:id="1892" w:author="Teh Stand" w:date="2021-07-19T15:08:00Z"/>
                <w:rFonts w:eastAsia="Calibri" w:cs="Arial"/>
                <w:color w:val="000000"/>
                <w:sz w:val="18"/>
                <w:szCs w:val="18"/>
                <w:lang w:val="en-AU" w:eastAsia="en-US"/>
              </w:rPr>
            </w:pPr>
          </w:p>
        </w:tc>
        <w:tc>
          <w:tcPr>
            <w:tcW w:w="1134" w:type="dxa"/>
            <w:tcBorders>
              <w:top w:val="nil"/>
              <w:left w:val="nil"/>
              <w:bottom w:val="single" w:sz="8" w:space="0" w:color="000000"/>
              <w:right w:val="single" w:sz="8" w:space="0" w:color="000000"/>
            </w:tcBorders>
            <w:shd w:val="clear" w:color="auto" w:fill="auto"/>
          </w:tcPr>
          <w:p w14:paraId="74A9D453" w14:textId="12F15FC4" w:rsidR="001D5E8D" w:rsidRDefault="001D5E8D" w:rsidP="001D5E8D">
            <w:pPr>
              <w:spacing w:before="60" w:after="60"/>
              <w:rPr>
                <w:ins w:id="1893" w:author="Teh Stand" w:date="2021-07-19T15:08:00Z"/>
                <w:rFonts w:eastAsia="Calibri" w:cs="Arial"/>
                <w:b/>
                <w:bCs/>
                <w:color w:val="000000"/>
                <w:sz w:val="18"/>
                <w:szCs w:val="18"/>
                <w:lang w:val="en-AU" w:eastAsia="en-US"/>
              </w:rPr>
            </w:pPr>
            <w:commentRangeStart w:id="1894"/>
            <w:ins w:id="1895" w:author="Teh Stand" w:date="2021-07-19T15:08:00Z">
              <w:r>
                <w:rPr>
                  <w:rFonts w:eastAsia="Calibri" w:cs="Arial"/>
                  <w:b/>
                  <w:bCs/>
                  <w:color w:val="000000"/>
                  <w:sz w:val="18"/>
                  <w:szCs w:val="18"/>
                  <w:lang w:val="en-AU" w:eastAsia="en-US"/>
                </w:rPr>
                <w:t>CRANES</w:t>
              </w:r>
              <w:commentRangeEnd w:id="1894"/>
              <w:r>
                <w:rPr>
                  <w:rStyle w:val="CommentReference"/>
                  <w:rFonts w:ascii="Garamond" w:hAnsi="Garamond"/>
                  <w:lang w:eastAsia="en-US"/>
                </w:rPr>
                <w:commentReference w:id="1894"/>
              </w:r>
            </w:ins>
          </w:p>
        </w:tc>
        <w:tc>
          <w:tcPr>
            <w:tcW w:w="7230" w:type="dxa"/>
            <w:tcBorders>
              <w:top w:val="nil"/>
              <w:left w:val="nil"/>
              <w:bottom w:val="single" w:sz="8" w:space="0" w:color="000000"/>
              <w:right w:val="single" w:sz="8" w:space="0" w:color="000000"/>
            </w:tcBorders>
            <w:shd w:val="clear" w:color="auto" w:fill="auto"/>
          </w:tcPr>
          <w:p w14:paraId="32435D21" w14:textId="0DEFD47F" w:rsidR="001D5E8D" w:rsidRDefault="001D5E8D" w:rsidP="001D5E8D">
            <w:pPr>
              <w:spacing w:before="60" w:after="60"/>
              <w:rPr>
                <w:ins w:id="1896" w:author="Teh Stand" w:date="2021-07-19T15:08:00Z"/>
                <w:rFonts w:eastAsia="Calibri" w:cs="Arial"/>
                <w:color w:val="000000"/>
                <w:sz w:val="18"/>
                <w:szCs w:val="18"/>
                <w:lang w:val="en-AU" w:eastAsia="en-US"/>
              </w:rPr>
            </w:pPr>
            <w:ins w:id="1897" w:author="Teh Stand" w:date="2021-07-19T15:08:00Z">
              <w:r>
                <w:rPr>
                  <w:rFonts w:eastAsia="Calibri" w:cs="Arial"/>
                  <w:color w:val="000000"/>
                  <w:sz w:val="18"/>
                  <w:szCs w:val="18"/>
                  <w:lang w:val="en-AU" w:eastAsia="en-US"/>
                </w:rPr>
                <w:t>3-16-17-18-19-20-21-24-25-26-28-29-30-</w:t>
              </w:r>
              <w:r w:rsidRPr="000E1D4F">
                <w:rPr>
                  <w:rFonts w:eastAsia="Calibri" w:cs="Arial"/>
                  <w:b/>
                  <w:color w:val="0000FF"/>
                  <w:sz w:val="18"/>
                  <w:szCs w:val="18"/>
                  <w:lang w:val="en-AU" w:eastAsia="en-US"/>
                </w:rPr>
                <w:t>44</w:t>
              </w:r>
            </w:ins>
          </w:p>
        </w:tc>
      </w:tr>
      <w:tr w:rsidR="001D5E8D" w:rsidRPr="005D7373" w14:paraId="606ACFA6" w14:textId="77777777" w:rsidTr="002C587A">
        <w:trPr>
          <w:cantSplit/>
          <w:trHeight w:val="272"/>
          <w:jc w:val="center"/>
          <w:ins w:id="1898" w:author="Teh Stand" w:date="2021-07-19T15:05:00Z"/>
        </w:trPr>
        <w:tc>
          <w:tcPr>
            <w:tcW w:w="1134" w:type="dxa"/>
            <w:tcBorders>
              <w:top w:val="nil"/>
              <w:left w:val="single" w:sz="8" w:space="0" w:color="000000"/>
              <w:bottom w:val="single" w:sz="8" w:space="0" w:color="000000"/>
              <w:right w:val="single" w:sz="8" w:space="0" w:color="000000"/>
            </w:tcBorders>
            <w:shd w:val="clear" w:color="auto" w:fill="auto"/>
          </w:tcPr>
          <w:p w14:paraId="0D88D7FB" w14:textId="77777777" w:rsidR="001D5E8D" w:rsidRPr="000E1D4F" w:rsidRDefault="001D5E8D" w:rsidP="001D5E8D">
            <w:pPr>
              <w:spacing w:before="60" w:after="60"/>
              <w:rPr>
                <w:ins w:id="1899" w:author="Teh Stand" w:date="2021-07-19T15:05:00Z"/>
                <w:rFonts w:eastAsia="Calibri" w:cs="Arial"/>
                <w:color w:val="000000"/>
                <w:sz w:val="18"/>
                <w:szCs w:val="18"/>
                <w:lang w:val="en-AU" w:eastAsia="en-US"/>
              </w:rPr>
            </w:pPr>
          </w:p>
        </w:tc>
        <w:tc>
          <w:tcPr>
            <w:tcW w:w="1134" w:type="dxa"/>
            <w:tcBorders>
              <w:top w:val="nil"/>
              <w:left w:val="nil"/>
              <w:bottom w:val="single" w:sz="8" w:space="0" w:color="000000"/>
              <w:right w:val="single" w:sz="8" w:space="0" w:color="000000"/>
            </w:tcBorders>
            <w:shd w:val="clear" w:color="auto" w:fill="auto"/>
          </w:tcPr>
          <w:p w14:paraId="55D27E21" w14:textId="6D3839E9" w:rsidR="001D5E8D" w:rsidRDefault="001D5E8D" w:rsidP="001D5E8D">
            <w:pPr>
              <w:spacing w:before="60" w:after="60"/>
              <w:rPr>
                <w:ins w:id="1900" w:author="Teh Stand" w:date="2021-07-19T15:05:00Z"/>
                <w:rFonts w:eastAsia="Calibri" w:cs="Arial"/>
                <w:b/>
                <w:bCs/>
                <w:color w:val="000000"/>
                <w:sz w:val="18"/>
                <w:szCs w:val="18"/>
                <w:lang w:val="en-AU" w:eastAsia="en-US"/>
              </w:rPr>
            </w:pPr>
            <w:commentRangeStart w:id="1901"/>
            <w:ins w:id="1902" w:author="Teh Stand" w:date="2021-07-19T15:05:00Z">
              <w:r>
                <w:rPr>
                  <w:rFonts w:eastAsia="Calibri" w:cs="Arial"/>
                  <w:b/>
                  <w:bCs/>
                  <w:color w:val="000000"/>
                  <w:sz w:val="18"/>
                  <w:szCs w:val="18"/>
                  <w:lang w:val="en-AU" w:eastAsia="en-US"/>
                </w:rPr>
                <w:t>GATCON</w:t>
              </w:r>
              <w:commentRangeEnd w:id="1901"/>
              <w:r>
                <w:rPr>
                  <w:rStyle w:val="CommentReference"/>
                  <w:rFonts w:ascii="Garamond" w:hAnsi="Garamond"/>
                  <w:lang w:eastAsia="en-US"/>
                </w:rPr>
                <w:commentReference w:id="1901"/>
              </w:r>
            </w:ins>
          </w:p>
        </w:tc>
        <w:tc>
          <w:tcPr>
            <w:tcW w:w="7230" w:type="dxa"/>
            <w:tcBorders>
              <w:top w:val="nil"/>
              <w:left w:val="nil"/>
              <w:bottom w:val="single" w:sz="8" w:space="0" w:color="000000"/>
              <w:right w:val="single" w:sz="8" w:space="0" w:color="000000"/>
            </w:tcBorders>
            <w:shd w:val="clear" w:color="auto" w:fill="auto"/>
          </w:tcPr>
          <w:p w14:paraId="073D9431" w14:textId="4AD7FAB2" w:rsidR="001D5E8D" w:rsidRDefault="001D5E8D" w:rsidP="001D5E8D">
            <w:pPr>
              <w:spacing w:before="60" w:after="60"/>
              <w:rPr>
                <w:ins w:id="1903" w:author="Teh Stand" w:date="2021-07-19T15:05:00Z"/>
                <w:rFonts w:eastAsia="Calibri" w:cs="Arial"/>
                <w:color w:val="000000"/>
                <w:sz w:val="18"/>
                <w:szCs w:val="18"/>
                <w:lang w:val="en-AU" w:eastAsia="en-US"/>
              </w:rPr>
            </w:pPr>
            <w:ins w:id="1904" w:author="Teh Stand" w:date="2021-07-19T15:05:00Z">
              <w:r>
                <w:rPr>
                  <w:rFonts w:eastAsia="Calibri" w:cs="Arial"/>
                  <w:color w:val="000000"/>
                  <w:sz w:val="18"/>
                  <w:szCs w:val="18"/>
                  <w:lang w:val="en-AU" w:eastAsia="en-US"/>
                </w:rPr>
                <w:t>3-16-17-18-19-20-21-24-25-26-28-29-30-</w:t>
              </w:r>
              <w:r w:rsidRPr="000E1D4F">
                <w:rPr>
                  <w:rFonts w:eastAsia="Calibri" w:cs="Arial"/>
                  <w:b/>
                  <w:color w:val="0000FF"/>
                  <w:sz w:val="18"/>
                  <w:szCs w:val="18"/>
                  <w:lang w:val="en-AU" w:eastAsia="en-US"/>
                </w:rPr>
                <w:t>44</w:t>
              </w:r>
            </w:ins>
          </w:p>
        </w:tc>
      </w:tr>
      <w:tr w:rsidR="00AD6F96" w:rsidRPr="005D7373" w14:paraId="69E3DC11" w14:textId="77777777" w:rsidTr="002C587A">
        <w:trPr>
          <w:cantSplit/>
          <w:trHeight w:val="272"/>
          <w:jc w:val="center"/>
          <w:ins w:id="1905" w:author="Teh Stand" w:date="2021-07-20T12:06:00Z"/>
        </w:trPr>
        <w:tc>
          <w:tcPr>
            <w:tcW w:w="1134" w:type="dxa"/>
            <w:tcBorders>
              <w:top w:val="nil"/>
              <w:left w:val="single" w:sz="8" w:space="0" w:color="000000"/>
              <w:bottom w:val="single" w:sz="8" w:space="0" w:color="000000"/>
              <w:right w:val="single" w:sz="8" w:space="0" w:color="000000"/>
            </w:tcBorders>
            <w:shd w:val="clear" w:color="auto" w:fill="auto"/>
          </w:tcPr>
          <w:p w14:paraId="730DD0B8" w14:textId="77777777" w:rsidR="00AD6F96" w:rsidRPr="000E1D4F" w:rsidRDefault="00AD6F96" w:rsidP="00AD6F96">
            <w:pPr>
              <w:spacing w:before="60" w:after="60"/>
              <w:rPr>
                <w:ins w:id="1906" w:author="Teh Stand" w:date="2021-07-20T12:06:00Z"/>
                <w:rFonts w:eastAsia="Calibri" w:cs="Arial"/>
                <w:color w:val="000000"/>
                <w:sz w:val="18"/>
                <w:szCs w:val="18"/>
                <w:lang w:val="en-AU" w:eastAsia="en-US"/>
              </w:rPr>
            </w:pPr>
          </w:p>
        </w:tc>
        <w:tc>
          <w:tcPr>
            <w:tcW w:w="1134" w:type="dxa"/>
            <w:tcBorders>
              <w:top w:val="nil"/>
              <w:left w:val="nil"/>
              <w:bottom w:val="single" w:sz="8" w:space="0" w:color="000000"/>
              <w:right w:val="single" w:sz="8" w:space="0" w:color="000000"/>
            </w:tcBorders>
            <w:shd w:val="clear" w:color="auto" w:fill="auto"/>
          </w:tcPr>
          <w:p w14:paraId="740D12AC" w14:textId="657E553C" w:rsidR="00AD6F96" w:rsidRPr="00CE0E32" w:rsidRDefault="00AD6F96" w:rsidP="00AD6F96">
            <w:pPr>
              <w:spacing w:before="60" w:after="60"/>
              <w:rPr>
                <w:ins w:id="1907" w:author="Teh Stand" w:date="2021-07-20T12:06:00Z"/>
                <w:rFonts w:eastAsia="Calibri" w:cs="Arial"/>
                <w:b/>
                <w:bCs/>
                <w:color w:val="A6A6A6" w:themeColor="background1" w:themeShade="A6"/>
                <w:sz w:val="18"/>
                <w:szCs w:val="18"/>
                <w:lang w:val="en-AU" w:eastAsia="en-US"/>
              </w:rPr>
            </w:pPr>
            <w:commentRangeStart w:id="1908"/>
            <w:ins w:id="1909" w:author="Teh Stand" w:date="2021-07-20T12:06:00Z">
              <w:r w:rsidRPr="00CE0E32">
                <w:rPr>
                  <w:rFonts w:eastAsia="Calibri" w:cs="Arial"/>
                  <w:b/>
                  <w:bCs/>
                  <w:color w:val="A6A6A6" w:themeColor="background1" w:themeShade="A6"/>
                  <w:sz w:val="18"/>
                  <w:szCs w:val="18"/>
                  <w:lang w:val="en-AU" w:eastAsia="en-US"/>
                </w:rPr>
                <w:t>LIGHTS</w:t>
              </w:r>
            </w:ins>
            <w:commentRangeEnd w:id="1908"/>
            <w:ins w:id="1910" w:author="Teh Stand" w:date="2021-07-20T12:09:00Z">
              <w:r>
                <w:rPr>
                  <w:rStyle w:val="CommentReference"/>
                  <w:rFonts w:ascii="Garamond" w:hAnsi="Garamond"/>
                  <w:lang w:eastAsia="en-US"/>
                </w:rPr>
                <w:commentReference w:id="1908"/>
              </w:r>
            </w:ins>
          </w:p>
        </w:tc>
        <w:tc>
          <w:tcPr>
            <w:tcW w:w="7230" w:type="dxa"/>
            <w:tcBorders>
              <w:top w:val="nil"/>
              <w:left w:val="nil"/>
              <w:bottom w:val="single" w:sz="8" w:space="0" w:color="000000"/>
              <w:right w:val="single" w:sz="8" w:space="0" w:color="000000"/>
            </w:tcBorders>
            <w:shd w:val="clear" w:color="auto" w:fill="auto"/>
          </w:tcPr>
          <w:p w14:paraId="34924167" w14:textId="64C4E3FC" w:rsidR="00AD6F96" w:rsidRDefault="00AD6F96" w:rsidP="008233C8">
            <w:pPr>
              <w:spacing w:before="60" w:after="60"/>
              <w:rPr>
                <w:ins w:id="1911" w:author="Teh Stand" w:date="2021-07-20T12:06:00Z"/>
                <w:rFonts w:eastAsia="Calibri" w:cs="Arial"/>
                <w:color w:val="000000"/>
                <w:sz w:val="18"/>
                <w:szCs w:val="18"/>
                <w:lang w:val="en-AU" w:eastAsia="en-US"/>
              </w:rPr>
            </w:pPr>
            <w:ins w:id="1912" w:author="Teh Stand" w:date="2021-07-20T12:07:00Z">
              <w:r w:rsidRPr="00CE0E32">
                <w:rPr>
                  <w:rFonts w:eastAsia="Calibri" w:cs="Arial"/>
                  <w:sz w:val="18"/>
                  <w:szCs w:val="18"/>
                  <w:lang w:val="en-AU" w:eastAsia="en-US"/>
                </w:rPr>
                <w:t>3-16-17-18-19-20-21-24-25-26-28-29-30-</w:t>
              </w:r>
              <w:r w:rsidRPr="000E1D4F">
                <w:rPr>
                  <w:rFonts w:eastAsia="Calibri" w:cs="Arial"/>
                  <w:b/>
                  <w:color w:val="0000FF"/>
                  <w:sz w:val="18"/>
                  <w:szCs w:val="18"/>
                  <w:lang w:val="en-AU" w:eastAsia="en-US"/>
                </w:rPr>
                <w:t>44</w:t>
              </w:r>
            </w:ins>
            <w:ins w:id="1913" w:author="Teh Stand" w:date="2021-07-20T12:08:00Z">
              <w:r w:rsidRPr="000E1D4F">
                <w:rPr>
                  <w:rFonts w:eastAsia="Calibri" w:cs="Arial"/>
                  <w:sz w:val="18"/>
                  <w:szCs w:val="18"/>
                  <w:lang w:val="en-AU" w:eastAsia="en-US"/>
                </w:rPr>
                <w:t xml:space="preserve">     [Converts to </w:t>
              </w:r>
              <w:r>
                <w:rPr>
                  <w:rFonts w:eastAsia="Calibri" w:cs="Arial"/>
                  <w:b/>
                  <w:sz w:val="18"/>
                  <w:szCs w:val="18"/>
                  <w:lang w:val="en-AU" w:eastAsia="en-US"/>
                </w:rPr>
                <w:t>vertical datum</w:t>
              </w:r>
              <w:r w:rsidRPr="000E1D4F">
                <w:rPr>
                  <w:rFonts w:eastAsia="Calibri" w:cs="Arial"/>
                  <w:sz w:val="18"/>
                  <w:szCs w:val="18"/>
                  <w:lang w:val="en-AU" w:eastAsia="en-US"/>
                </w:rPr>
                <w:t xml:space="preserve"> </w:t>
              </w:r>
            </w:ins>
            <w:ins w:id="1914" w:author="Teh Stand" w:date="2021-07-20T12:14:00Z">
              <w:r w:rsidR="00CE0E32">
                <w:rPr>
                  <w:rFonts w:eastAsia="Calibri" w:cs="Arial"/>
                  <w:sz w:val="18"/>
                  <w:szCs w:val="18"/>
                  <w:lang w:val="en-AU" w:eastAsia="en-US"/>
                </w:rPr>
                <w:t>on</w:t>
              </w:r>
            </w:ins>
            <w:ins w:id="1915" w:author="Teh Stand" w:date="2021-07-20T12:08:00Z">
              <w:r w:rsidRPr="000E1D4F">
                <w:rPr>
                  <w:rFonts w:eastAsia="Calibri" w:cs="Arial"/>
                  <w:sz w:val="18"/>
                  <w:szCs w:val="18"/>
                  <w:lang w:val="en-AU" w:eastAsia="en-US"/>
                </w:rPr>
                <w:t xml:space="preserve"> feature</w:t>
              </w:r>
              <w:r>
                <w:rPr>
                  <w:rFonts w:eastAsia="Calibri" w:cs="Arial"/>
                  <w:sz w:val="18"/>
                  <w:szCs w:val="18"/>
                  <w:lang w:val="en-AU" w:eastAsia="en-US"/>
                </w:rPr>
                <w:t>s</w:t>
              </w:r>
              <w:r w:rsidRPr="000E1D4F">
                <w:rPr>
                  <w:rFonts w:eastAsia="Calibri" w:cs="Arial"/>
                  <w:sz w:val="18"/>
                  <w:szCs w:val="18"/>
                  <w:lang w:val="en-AU" w:eastAsia="en-US"/>
                </w:rPr>
                <w:t xml:space="preserve"> </w:t>
              </w:r>
              <w:r>
                <w:rPr>
                  <w:rFonts w:eastAsia="Calibri" w:cs="Arial"/>
                  <w:b/>
                  <w:sz w:val="18"/>
                  <w:szCs w:val="18"/>
                  <w:lang w:val="en-AU" w:eastAsia="en-US"/>
                </w:rPr>
                <w:t>Light All Around</w:t>
              </w:r>
            </w:ins>
            <w:ins w:id="1916" w:author="Teh Stand" w:date="2021-07-20T12:09:00Z">
              <w:r>
                <w:rPr>
                  <w:rFonts w:eastAsia="Calibri" w:cs="Arial"/>
                  <w:sz w:val="18"/>
                  <w:szCs w:val="18"/>
                  <w:lang w:val="en-AU" w:eastAsia="en-US"/>
                </w:rPr>
                <w:t xml:space="preserve">, </w:t>
              </w:r>
            </w:ins>
            <w:ins w:id="1917" w:author="Teh Stand" w:date="2021-07-20T12:18:00Z">
              <w:r w:rsidR="0065595D">
                <w:rPr>
                  <w:rFonts w:eastAsia="Calibri" w:cs="Arial"/>
                  <w:b/>
                  <w:sz w:val="18"/>
                  <w:szCs w:val="18"/>
                  <w:lang w:val="en-AU" w:eastAsia="en-US"/>
                </w:rPr>
                <w:t>Light Sectored</w:t>
              </w:r>
            </w:ins>
            <w:ins w:id="1918" w:author="Teh Stand" w:date="2021-07-20T12:21:00Z">
              <w:r w:rsidR="008233C8">
                <w:rPr>
                  <w:rFonts w:eastAsia="Calibri" w:cs="Arial"/>
                  <w:sz w:val="18"/>
                  <w:szCs w:val="18"/>
                  <w:lang w:val="en-AU" w:eastAsia="en-US"/>
                </w:rPr>
                <w:t xml:space="preserve">, </w:t>
              </w:r>
              <w:r w:rsidR="008233C8">
                <w:rPr>
                  <w:rFonts w:eastAsia="Calibri" w:cs="Arial"/>
                  <w:b/>
                  <w:sz w:val="18"/>
                  <w:szCs w:val="18"/>
                  <w:lang w:val="en-AU" w:eastAsia="en-US"/>
                </w:rPr>
                <w:t>Light Fog Detector</w:t>
              </w:r>
            </w:ins>
            <w:ins w:id="1919" w:author="Teh Stand" w:date="2021-07-20T12:22:00Z">
              <w:r w:rsidR="008233C8">
                <w:rPr>
                  <w:rFonts w:eastAsia="Calibri" w:cs="Arial"/>
                  <w:sz w:val="18"/>
                  <w:szCs w:val="18"/>
                  <w:lang w:val="en-AU" w:eastAsia="en-US"/>
                </w:rPr>
                <w:t xml:space="preserve"> </w:t>
              </w:r>
            </w:ins>
            <w:ins w:id="1920" w:author="Teh Stand" w:date="2021-07-20T12:23:00Z">
              <w:r w:rsidR="008233C8">
                <w:rPr>
                  <w:rFonts w:eastAsia="Calibri" w:cs="Arial"/>
                  <w:sz w:val="18"/>
                  <w:szCs w:val="18"/>
                  <w:lang w:val="en-AU" w:eastAsia="en-US"/>
                </w:rPr>
                <w:t>or</w:t>
              </w:r>
            </w:ins>
            <w:ins w:id="1921" w:author="Teh Stand" w:date="2021-07-20T12:22:00Z">
              <w:r w:rsidR="008233C8">
                <w:rPr>
                  <w:rFonts w:eastAsia="Calibri" w:cs="Arial"/>
                  <w:sz w:val="18"/>
                  <w:szCs w:val="18"/>
                  <w:lang w:val="en-AU" w:eastAsia="en-US"/>
                </w:rPr>
                <w:t xml:space="preserve"> </w:t>
              </w:r>
            </w:ins>
            <w:ins w:id="1922" w:author="Teh Stand" w:date="2021-07-20T12:23:00Z">
              <w:r w:rsidR="008233C8">
                <w:rPr>
                  <w:rFonts w:eastAsia="Calibri" w:cs="Arial"/>
                  <w:b/>
                  <w:sz w:val="18"/>
                  <w:szCs w:val="18"/>
                  <w:lang w:val="en-AU" w:eastAsia="en-US"/>
                </w:rPr>
                <w:t>Light Air Obstruction</w:t>
              </w:r>
            </w:ins>
            <w:ins w:id="1923" w:author="Teh Stand" w:date="2021-07-20T12:08:00Z">
              <w:r w:rsidRPr="000E1D4F">
                <w:rPr>
                  <w:rFonts w:eastAsia="Calibri" w:cs="Arial"/>
                  <w:sz w:val="18"/>
                  <w:szCs w:val="18"/>
                  <w:lang w:val="en-AU" w:eastAsia="en-US"/>
                </w:rPr>
                <w:t>]</w:t>
              </w:r>
            </w:ins>
          </w:p>
        </w:tc>
      </w:tr>
      <w:tr w:rsidR="00FB4D08" w:rsidRPr="005D7373" w14:paraId="5784B84A" w14:textId="77777777" w:rsidTr="002C587A">
        <w:trPr>
          <w:cantSplit/>
          <w:trHeight w:val="272"/>
          <w:jc w:val="center"/>
          <w:ins w:id="1924" w:author="Teh Stand" w:date="2021-07-19T14:27:00Z"/>
        </w:trPr>
        <w:tc>
          <w:tcPr>
            <w:tcW w:w="1134" w:type="dxa"/>
            <w:tcBorders>
              <w:top w:val="nil"/>
              <w:left w:val="single" w:sz="8" w:space="0" w:color="000000"/>
              <w:bottom w:val="single" w:sz="8" w:space="0" w:color="000000"/>
              <w:right w:val="single" w:sz="8" w:space="0" w:color="000000"/>
            </w:tcBorders>
            <w:shd w:val="clear" w:color="auto" w:fill="auto"/>
          </w:tcPr>
          <w:p w14:paraId="3E56F54F" w14:textId="77777777" w:rsidR="00FB4D08" w:rsidRPr="000E1D4F" w:rsidRDefault="00FB4D08" w:rsidP="00FB4D08">
            <w:pPr>
              <w:spacing w:before="60" w:after="60"/>
              <w:rPr>
                <w:ins w:id="1925" w:author="Teh Stand" w:date="2021-07-19T14:27:00Z"/>
                <w:rFonts w:eastAsia="Calibri" w:cs="Arial"/>
                <w:color w:val="000000"/>
                <w:sz w:val="18"/>
                <w:szCs w:val="18"/>
                <w:lang w:val="en-AU" w:eastAsia="en-US"/>
              </w:rPr>
            </w:pPr>
          </w:p>
        </w:tc>
        <w:tc>
          <w:tcPr>
            <w:tcW w:w="1134" w:type="dxa"/>
            <w:tcBorders>
              <w:top w:val="nil"/>
              <w:left w:val="nil"/>
              <w:bottom w:val="single" w:sz="8" w:space="0" w:color="000000"/>
              <w:right w:val="single" w:sz="8" w:space="0" w:color="000000"/>
            </w:tcBorders>
            <w:shd w:val="clear" w:color="auto" w:fill="auto"/>
          </w:tcPr>
          <w:p w14:paraId="290DB43D" w14:textId="2269F5B4" w:rsidR="00FB4D08" w:rsidRPr="000E1D4F" w:rsidRDefault="00FB4D08" w:rsidP="00FB4D08">
            <w:pPr>
              <w:spacing w:before="60" w:after="60"/>
              <w:rPr>
                <w:ins w:id="1926" w:author="Teh Stand" w:date="2021-07-19T14:27:00Z"/>
                <w:rFonts w:eastAsia="Calibri" w:cs="Arial"/>
                <w:b/>
                <w:bCs/>
                <w:color w:val="000000"/>
                <w:sz w:val="18"/>
                <w:szCs w:val="18"/>
                <w:lang w:val="en-AU" w:eastAsia="en-US"/>
              </w:rPr>
            </w:pPr>
            <w:commentRangeStart w:id="1927"/>
            <w:ins w:id="1928" w:author="Teh Stand" w:date="2021-07-19T14:27:00Z">
              <w:r>
                <w:rPr>
                  <w:rFonts w:eastAsia="Calibri" w:cs="Arial"/>
                  <w:b/>
                  <w:bCs/>
                  <w:color w:val="000000"/>
                  <w:sz w:val="18"/>
                  <w:szCs w:val="18"/>
                  <w:lang w:val="en-AU" w:eastAsia="en-US"/>
                </w:rPr>
                <w:t>PIPOHD</w:t>
              </w:r>
            </w:ins>
            <w:commentRangeEnd w:id="1927"/>
            <w:ins w:id="1929" w:author="Teh Stand" w:date="2021-07-19T14:28:00Z">
              <w:r>
                <w:rPr>
                  <w:rStyle w:val="CommentReference"/>
                  <w:rFonts w:ascii="Garamond" w:hAnsi="Garamond"/>
                  <w:lang w:eastAsia="en-US"/>
                </w:rPr>
                <w:commentReference w:id="1927"/>
              </w:r>
            </w:ins>
          </w:p>
        </w:tc>
        <w:tc>
          <w:tcPr>
            <w:tcW w:w="7230" w:type="dxa"/>
            <w:tcBorders>
              <w:top w:val="nil"/>
              <w:left w:val="nil"/>
              <w:bottom w:val="single" w:sz="8" w:space="0" w:color="000000"/>
              <w:right w:val="single" w:sz="8" w:space="0" w:color="000000"/>
            </w:tcBorders>
            <w:shd w:val="clear" w:color="auto" w:fill="auto"/>
          </w:tcPr>
          <w:p w14:paraId="0DC84827" w14:textId="7B68B846" w:rsidR="00FB4D08" w:rsidRPr="000E1D4F" w:rsidRDefault="00FB4D08" w:rsidP="00FB4D08">
            <w:pPr>
              <w:spacing w:before="60" w:after="60"/>
              <w:rPr>
                <w:ins w:id="1930" w:author="Teh Stand" w:date="2021-07-19T14:27:00Z"/>
                <w:rFonts w:eastAsia="Calibri" w:cs="Arial"/>
                <w:color w:val="000000"/>
                <w:sz w:val="18"/>
                <w:szCs w:val="18"/>
                <w:lang w:val="en-AU" w:eastAsia="en-US"/>
              </w:rPr>
            </w:pPr>
            <w:ins w:id="1931" w:author="Teh Stand" w:date="2021-07-19T14:27:00Z">
              <w:r>
                <w:rPr>
                  <w:rFonts w:eastAsia="Calibri" w:cs="Arial"/>
                  <w:color w:val="000000"/>
                  <w:sz w:val="18"/>
                  <w:szCs w:val="18"/>
                  <w:lang w:val="en-AU" w:eastAsia="en-US"/>
                </w:rPr>
                <w:t>3-16-17-18-19-20-21-24-25-26-28-29-30-</w:t>
              </w:r>
              <w:r w:rsidRPr="000E1D4F">
                <w:rPr>
                  <w:rFonts w:eastAsia="Calibri" w:cs="Arial"/>
                  <w:b/>
                  <w:color w:val="0000FF"/>
                  <w:sz w:val="18"/>
                  <w:szCs w:val="18"/>
                  <w:lang w:val="en-AU" w:eastAsia="en-US"/>
                </w:rPr>
                <w:t>44</w:t>
              </w:r>
            </w:ins>
          </w:p>
        </w:tc>
      </w:tr>
      <w:tr w:rsidR="005D7373" w:rsidRPr="005D7373" w14:paraId="6A2FD439" w14:textId="77777777" w:rsidTr="002C587A">
        <w:trPr>
          <w:cantSplit/>
          <w:trHeight w:val="272"/>
          <w:jc w:val="center"/>
        </w:trPr>
        <w:tc>
          <w:tcPr>
            <w:tcW w:w="1134" w:type="dxa"/>
            <w:tcBorders>
              <w:top w:val="nil"/>
              <w:left w:val="single" w:sz="8" w:space="0" w:color="000000"/>
              <w:bottom w:val="single" w:sz="8" w:space="0" w:color="000000"/>
              <w:right w:val="single" w:sz="8" w:space="0" w:color="000000"/>
            </w:tcBorders>
            <w:shd w:val="clear" w:color="auto" w:fill="auto"/>
          </w:tcPr>
          <w:p w14:paraId="4D940A88" w14:textId="77777777" w:rsidR="005D7373" w:rsidRPr="000E1D4F" w:rsidRDefault="005D7373" w:rsidP="005D7373">
            <w:pPr>
              <w:spacing w:before="60" w:after="60"/>
              <w:rPr>
                <w:rFonts w:eastAsia="Calibri" w:cs="Arial"/>
                <w:color w:val="000000"/>
                <w:sz w:val="18"/>
                <w:szCs w:val="18"/>
                <w:lang w:val="en-AU" w:eastAsia="en-US"/>
              </w:rPr>
            </w:pPr>
            <w:r w:rsidRPr="000E1D4F">
              <w:rPr>
                <w:rFonts w:eastAsia="Calibri" w:cs="Arial"/>
                <w:color w:val="000000"/>
                <w:sz w:val="18"/>
                <w:szCs w:val="18"/>
                <w:lang w:val="en-AU" w:eastAsia="en-US"/>
              </w:rPr>
              <w:t> </w:t>
            </w:r>
          </w:p>
        </w:tc>
        <w:tc>
          <w:tcPr>
            <w:tcW w:w="1134" w:type="dxa"/>
            <w:tcBorders>
              <w:top w:val="nil"/>
              <w:left w:val="nil"/>
              <w:bottom w:val="single" w:sz="8" w:space="0" w:color="000000"/>
              <w:right w:val="single" w:sz="8" w:space="0" w:color="000000"/>
            </w:tcBorders>
            <w:shd w:val="clear" w:color="auto" w:fill="auto"/>
          </w:tcPr>
          <w:p w14:paraId="4364F49F" w14:textId="77777777" w:rsidR="005D7373" w:rsidRPr="000E1D4F" w:rsidRDefault="005D7373" w:rsidP="005D7373">
            <w:pPr>
              <w:spacing w:before="60" w:after="60"/>
              <w:rPr>
                <w:rFonts w:eastAsia="Calibri" w:cs="Arial"/>
                <w:b/>
                <w:bCs/>
                <w:color w:val="000000"/>
                <w:sz w:val="18"/>
                <w:szCs w:val="18"/>
                <w:lang w:val="en-AU" w:eastAsia="en-US"/>
              </w:rPr>
            </w:pPr>
            <w:r w:rsidRPr="000E1D4F">
              <w:rPr>
                <w:rFonts w:eastAsia="Calibri" w:cs="Arial"/>
                <w:b/>
                <w:bCs/>
                <w:color w:val="000000"/>
                <w:sz w:val="18"/>
                <w:szCs w:val="18"/>
                <w:lang w:val="en-AU" w:eastAsia="en-US"/>
              </w:rPr>
              <w:t>M_SDAT</w:t>
            </w:r>
          </w:p>
        </w:tc>
        <w:tc>
          <w:tcPr>
            <w:tcW w:w="7230" w:type="dxa"/>
            <w:tcBorders>
              <w:top w:val="nil"/>
              <w:left w:val="nil"/>
              <w:bottom w:val="single" w:sz="8" w:space="0" w:color="000000"/>
              <w:right w:val="single" w:sz="8" w:space="0" w:color="000000"/>
            </w:tcBorders>
            <w:shd w:val="clear" w:color="auto" w:fill="auto"/>
          </w:tcPr>
          <w:p w14:paraId="13096336" w14:textId="77777777" w:rsidR="005D7373" w:rsidRPr="000E1D4F" w:rsidRDefault="005D7373" w:rsidP="005D7373">
            <w:pPr>
              <w:spacing w:before="60" w:after="60"/>
              <w:rPr>
                <w:rFonts w:eastAsia="Calibri" w:cs="Arial"/>
                <w:color w:val="000000"/>
                <w:sz w:val="18"/>
                <w:szCs w:val="18"/>
                <w:lang w:val="en-AU" w:eastAsia="en-US"/>
              </w:rPr>
            </w:pPr>
            <w:r w:rsidRPr="000E1D4F">
              <w:rPr>
                <w:rFonts w:eastAsia="Calibri" w:cs="Arial"/>
                <w:color w:val="000000"/>
                <w:sz w:val="18"/>
                <w:szCs w:val="18"/>
                <w:lang w:val="en-AU" w:eastAsia="en-US"/>
              </w:rPr>
              <w:t>1-2-3-4-5-6-7-8-9-10-11-12-13-14-15-19-22-23-24-25-26-27</w:t>
            </w:r>
            <w:r w:rsidRPr="000E1D4F">
              <w:rPr>
                <w:rFonts w:eastAsia="Calibri" w:cs="Arial"/>
                <w:b/>
                <w:color w:val="0000FF"/>
                <w:sz w:val="18"/>
                <w:szCs w:val="18"/>
                <w:lang w:val="en-AU" w:eastAsia="en-US"/>
              </w:rPr>
              <w:t>-44</w:t>
            </w:r>
          </w:p>
        </w:tc>
      </w:tr>
      <w:tr w:rsidR="004244AA" w:rsidRPr="005D7373" w14:paraId="5FC8A040" w14:textId="77777777" w:rsidTr="002C587A">
        <w:trPr>
          <w:cantSplit/>
          <w:trHeight w:val="272"/>
          <w:jc w:val="center"/>
          <w:ins w:id="1932" w:author="Teh Stand" w:date="2021-07-19T12:33:00Z"/>
        </w:trPr>
        <w:tc>
          <w:tcPr>
            <w:tcW w:w="1134" w:type="dxa"/>
            <w:tcBorders>
              <w:top w:val="nil"/>
              <w:left w:val="single" w:sz="8" w:space="0" w:color="000000"/>
              <w:bottom w:val="single" w:sz="8" w:space="0" w:color="000000"/>
              <w:right w:val="single" w:sz="8" w:space="0" w:color="000000"/>
            </w:tcBorders>
            <w:shd w:val="clear" w:color="auto" w:fill="auto"/>
          </w:tcPr>
          <w:p w14:paraId="25CDD64B" w14:textId="77777777" w:rsidR="004244AA" w:rsidRPr="000E1D4F" w:rsidRDefault="004244AA" w:rsidP="005D7373">
            <w:pPr>
              <w:spacing w:before="60" w:after="60"/>
              <w:rPr>
                <w:ins w:id="1933" w:author="Teh Stand" w:date="2021-07-19T12:33:00Z"/>
                <w:rFonts w:eastAsia="Calibri" w:cs="Arial"/>
                <w:color w:val="000000"/>
                <w:sz w:val="18"/>
                <w:szCs w:val="18"/>
                <w:lang w:val="en-AU" w:eastAsia="en-US"/>
              </w:rPr>
            </w:pPr>
          </w:p>
        </w:tc>
        <w:tc>
          <w:tcPr>
            <w:tcW w:w="1134" w:type="dxa"/>
            <w:tcBorders>
              <w:top w:val="nil"/>
              <w:left w:val="nil"/>
              <w:bottom w:val="single" w:sz="8" w:space="0" w:color="000000"/>
              <w:right w:val="single" w:sz="8" w:space="0" w:color="000000"/>
            </w:tcBorders>
            <w:shd w:val="clear" w:color="auto" w:fill="auto"/>
          </w:tcPr>
          <w:p w14:paraId="64A2AF52" w14:textId="408EA0CF" w:rsidR="004244AA" w:rsidRPr="000E1D4F" w:rsidRDefault="004244AA" w:rsidP="005D7373">
            <w:pPr>
              <w:spacing w:before="60" w:after="60"/>
              <w:rPr>
                <w:ins w:id="1934" w:author="Teh Stand" w:date="2021-07-19T12:33:00Z"/>
                <w:rFonts w:eastAsia="Calibri" w:cs="Arial"/>
                <w:b/>
                <w:bCs/>
                <w:color w:val="000000"/>
                <w:sz w:val="18"/>
                <w:szCs w:val="18"/>
                <w:lang w:val="en-AU" w:eastAsia="en-US"/>
              </w:rPr>
            </w:pPr>
            <w:commentRangeStart w:id="1935"/>
            <w:ins w:id="1936" w:author="Teh Stand" w:date="2021-07-19T12:33:00Z">
              <w:r>
                <w:rPr>
                  <w:rFonts w:eastAsia="Calibri" w:cs="Arial"/>
                  <w:b/>
                  <w:bCs/>
                  <w:color w:val="000000"/>
                  <w:sz w:val="18"/>
                  <w:szCs w:val="18"/>
                  <w:lang w:val="en-AU" w:eastAsia="en-US"/>
                </w:rPr>
                <w:t>M_VDAT</w:t>
              </w:r>
            </w:ins>
            <w:commentRangeEnd w:id="1935"/>
            <w:ins w:id="1937" w:author="Teh Stand" w:date="2021-07-19T12:38:00Z">
              <w:r w:rsidR="00593E8B">
                <w:rPr>
                  <w:rStyle w:val="CommentReference"/>
                  <w:rFonts w:ascii="Garamond" w:hAnsi="Garamond"/>
                  <w:lang w:eastAsia="en-US"/>
                </w:rPr>
                <w:commentReference w:id="1935"/>
              </w:r>
            </w:ins>
          </w:p>
        </w:tc>
        <w:tc>
          <w:tcPr>
            <w:tcW w:w="7230" w:type="dxa"/>
            <w:tcBorders>
              <w:top w:val="nil"/>
              <w:left w:val="nil"/>
              <w:bottom w:val="single" w:sz="8" w:space="0" w:color="000000"/>
              <w:right w:val="single" w:sz="8" w:space="0" w:color="000000"/>
            </w:tcBorders>
            <w:shd w:val="clear" w:color="auto" w:fill="auto"/>
          </w:tcPr>
          <w:p w14:paraId="502CBFD8" w14:textId="2A8CC3B6" w:rsidR="004244AA" w:rsidRPr="000E1D4F" w:rsidRDefault="004244AA" w:rsidP="004244AA">
            <w:pPr>
              <w:spacing w:before="60" w:after="60"/>
              <w:rPr>
                <w:ins w:id="1938" w:author="Teh Stand" w:date="2021-07-19T12:33:00Z"/>
                <w:rFonts w:eastAsia="Calibri" w:cs="Arial"/>
                <w:color w:val="000000"/>
                <w:sz w:val="18"/>
                <w:szCs w:val="18"/>
                <w:lang w:val="en-AU" w:eastAsia="en-US"/>
              </w:rPr>
            </w:pPr>
            <w:ins w:id="1939" w:author="Teh Stand" w:date="2021-07-19T12:33:00Z">
              <w:r>
                <w:rPr>
                  <w:rFonts w:eastAsia="Calibri" w:cs="Arial"/>
                  <w:color w:val="000000"/>
                  <w:sz w:val="18"/>
                  <w:szCs w:val="18"/>
                  <w:lang w:val="en-AU" w:eastAsia="en-US"/>
                </w:rPr>
                <w:t>3-16-17-18-19-20-21-24-25-26-2</w:t>
              </w:r>
            </w:ins>
            <w:ins w:id="1940" w:author="Teh Stand" w:date="2021-07-19T12:34:00Z">
              <w:r>
                <w:rPr>
                  <w:rFonts w:eastAsia="Calibri" w:cs="Arial"/>
                  <w:color w:val="000000"/>
                  <w:sz w:val="18"/>
                  <w:szCs w:val="18"/>
                  <w:lang w:val="en-AU" w:eastAsia="en-US"/>
                </w:rPr>
                <w:t>8-29-30</w:t>
              </w:r>
            </w:ins>
            <w:ins w:id="1941" w:author="Teh Stand" w:date="2021-07-19T12:33:00Z">
              <w:r>
                <w:rPr>
                  <w:rFonts w:eastAsia="Calibri" w:cs="Arial"/>
                  <w:color w:val="000000"/>
                  <w:sz w:val="18"/>
                  <w:szCs w:val="18"/>
                  <w:lang w:val="en-AU" w:eastAsia="en-US"/>
                </w:rPr>
                <w:t>-</w:t>
              </w:r>
            </w:ins>
            <w:ins w:id="1942" w:author="Teh Stand" w:date="2021-07-19T12:34:00Z">
              <w:r w:rsidRPr="000E1D4F">
                <w:rPr>
                  <w:rFonts w:eastAsia="Calibri" w:cs="Arial"/>
                  <w:b/>
                  <w:color w:val="0000FF"/>
                  <w:sz w:val="18"/>
                  <w:szCs w:val="18"/>
                  <w:lang w:val="en-AU" w:eastAsia="en-US"/>
                </w:rPr>
                <w:t>44</w:t>
              </w:r>
            </w:ins>
          </w:p>
        </w:tc>
      </w:tr>
      <w:tr w:rsidR="005D7373" w:rsidRPr="005D7373" w14:paraId="5B7503BD" w14:textId="77777777" w:rsidTr="002C587A">
        <w:trPr>
          <w:cantSplit/>
          <w:trHeight w:val="272"/>
          <w:jc w:val="center"/>
        </w:trPr>
        <w:tc>
          <w:tcPr>
            <w:tcW w:w="1134" w:type="dxa"/>
            <w:tcBorders>
              <w:top w:val="single" w:sz="8" w:space="0" w:color="000000"/>
              <w:left w:val="nil"/>
              <w:bottom w:val="single" w:sz="4" w:space="0" w:color="auto"/>
              <w:right w:val="nil"/>
            </w:tcBorders>
            <w:shd w:val="clear" w:color="auto" w:fill="auto"/>
          </w:tcPr>
          <w:p w14:paraId="47ED8518" w14:textId="77777777" w:rsidR="005D7373" w:rsidRPr="000E1D4F" w:rsidRDefault="005D7373" w:rsidP="005D7373">
            <w:pPr>
              <w:spacing w:before="60" w:after="60"/>
              <w:rPr>
                <w:rFonts w:eastAsia="Calibri" w:cs="Arial"/>
                <w:color w:val="000000"/>
                <w:sz w:val="18"/>
                <w:szCs w:val="18"/>
                <w:lang w:val="en-AU" w:eastAsia="en-US"/>
              </w:rPr>
            </w:pPr>
            <w:r w:rsidRPr="000E1D4F">
              <w:rPr>
                <w:rFonts w:eastAsia="Calibri" w:cs="Arial"/>
                <w:color w:val="000000"/>
                <w:sz w:val="18"/>
                <w:szCs w:val="18"/>
                <w:lang w:val="en-AU" w:eastAsia="en-US"/>
              </w:rPr>
              <w:t> </w:t>
            </w:r>
          </w:p>
        </w:tc>
        <w:tc>
          <w:tcPr>
            <w:tcW w:w="1134" w:type="dxa"/>
            <w:tcBorders>
              <w:top w:val="single" w:sz="8" w:space="0" w:color="000000"/>
              <w:left w:val="nil"/>
              <w:bottom w:val="single" w:sz="4" w:space="0" w:color="auto"/>
              <w:right w:val="nil"/>
            </w:tcBorders>
            <w:shd w:val="clear" w:color="auto" w:fill="auto"/>
          </w:tcPr>
          <w:p w14:paraId="7E17C341" w14:textId="77777777" w:rsidR="005D7373" w:rsidRPr="000E1D4F" w:rsidRDefault="005D7373" w:rsidP="005D7373">
            <w:pPr>
              <w:spacing w:before="60" w:after="60"/>
              <w:rPr>
                <w:rFonts w:eastAsia="Calibri" w:cs="Arial"/>
                <w:b/>
                <w:bCs/>
                <w:color w:val="000000"/>
                <w:sz w:val="18"/>
                <w:szCs w:val="18"/>
                <w:lang w:val="en-AU" w:eastAsia="en-US"/>
              </w:rPr>
            </w:pPr>
            <w:r w:rsidRPr="000E1D4F">
              <w:rPr>
                <w:rFonts w:eastAsia="Calibri" w:cs="Arial"/>
                <w:b/>
                <w:bCs/>
                <w:color w:val="000000"/>
                <w:sz w:val="18"/>
                <w:szCs w:val="18"/>
                <w:lang w:val="en-AU" w:eastAsia="en-US"/>
              </w:rPr>
              <w:t> </w:t>
            </w:r>
          </w:p>
        </w:tc>
        <w:tc>
          <w:tcPr>
            <w:tcW w:w="7230" w:type="dxa"/>
            <w:tcBorders>
              <w:top w:val="single" w:sz="8" w:space="0" w:color="000000"/>
              <w:left w:val="nil"/>
              <w:bottom w:val="single" w:sz="4" w:space="0" w:color="auto"/>
              <w:right w:val="nil"/>
            </w:tcBorders>
            <w:shd w:val="clear" w:color="auto" w:fill="auto"/>
          </w:tcPr>
          <w:p w14:paraId="70AA9723" w14:textId="77777777" w:rsidR="005D7373" w:rsidRPr="000E1D4F" w:rsidRDefault="005D7373" w:rsidP="005D7373">
            <w:pPr>
              <w:spacing w:before="60" w:after="60"/>
              <w:rPr>
                <w:rFonts w:eastAsia="Calibri" w:cs="Arial"/>
                <w:color w:val="000000"/>
                <w:sz w:val="18"/>
                <w:szCs w:val="18"/>
                <w:lang w:val="en-AU" w:eastAsia="en-US"/>
              </w:rPr>
            </w:pPr>
            <w:r w:rsidRPr="000E1D4F">
              <w:rPr>
                <w:rFonts w:eastAsia="Calibri" w:cs="Arial"/>
                <w:color w:val="000000"/>
                <w:sz w:val="18"/>
                <w:szCs w:val="18"/>
                <w:lang w:val="en-AU" w:eastAsia="en-US"/>
              </w:rPr>
              <w:t> </w:t>
            </w:r>
          </w:p>
        </w:tc>
      </w:tr>
      <w:tr w:rsidR="005D7373" w:rsidRPr="005D7373" w14:paraId="7C8F4F88" w14:textId="77777777" w:rsidTr="002C587A">
        <w:trPr>
          <w:cantSplit/>
          <w:trHeight w:val="272"/>
          <w:jc w:val="center"/>
        </w:trPr>
        <w:tc>
          <w:tcPr>
            <w:tcW w:w="1134" w:type="dxa"/>
            <w:tcBorders>
              <w:top w:val="single" w:sz="4" w:space="0" w:color="auto"/>
              <w:left w:val="single" w:sz="4" w:space="0" w:color="auto"/>
              <w:bottom w:val="single" w:sz="4" w:space="0" w:color="auto"/>
              <w:right w:val="single" w:sz="4" w:space="0" w:color="auto"/>
            </w:tcBorders>
            <w:shd w:val="clear" w:color="auto" w:fill="auto"/>
          </w:tcPr>
          <w:p w14:paraId="331D4466" w14:textId="77777777" w:rsidR="005D7373" w:rsidRPr="000E1D4F" w:rsidRDefault="005D7373" w:rsidP="005D7373">
            <w:pPr>
              <w:spacing w:before="60" w:after="60"/>
              <w:rPr>
                <w:rFonts w:eastAsia="Calibri" w:cs="Arial"/>
                <w:color w:val="000000"/>
                <w:sz w:val="18"/>
                <w:szCs w:val="18"/>
                <w:lang w:val="en-AU" w:eastAsia="en-US"/>
              </w:rPr>
            </w:pPr>
            <w:r w:rsidRPr="000E1D4F">
              <w:rPr>
                <w:rFonts w:eastAsia="Calibri" w:cs="Arial"/>
                <w:color w:val="000000"/>
                <w:sz w:val="18"/>
                <w:szCs w:val="18"/>
                <w:lang w:val="en-AU" w:eastAsia="en-US"/>
              </w:rPr>
              <w:t>WATLEV</w:t>
            </w:r>
          </w:p>
        </w:tc>
        <w:tc>
          <w:tcPr>
            <w:tcW w:w="1134" w:type="dxa"/>
            <w:tcBorders>
              <w:top w:val="single" w:sz="4" w:space="0" w:color="auto"/>
              <w:left w:val="single" w:sz="4" w:space="0" w:color="auto"/>
              <w:bottom w:val="single" w:sz="4" w:space="0" w:color="auto"/>
              <w:right w:val="single" w:sz="4" w:space="0" w:color="auto"/>
            </w:tcBorders>
            <w:shd w:val="clear" w:color="auto" w:fill="auto"/>
          </w:tcPr>
          <w:p w14:paraId="04D5D5A0" w14:textId="77777777" w:rsidR="005D7373" w:rsidRPr="000E1D4F" w:rsidRDefault="005D7373" w:rsidP="005D7373">
            <w:pPr>
              <w:spacing w:before="60" w:after="60"/>
              <w:rPr>
                <w:rFonts w:eastAsia="Calibri" w:cs="Arial"/>
                <w:b/>
                <w:bCs/>
                <w:color w:val="000000"/>
                <w:sz w:val="18"/>
                <w:szCs w:val="18"/>
                <w:lang w:val="en-AU" w:eastAsia="en-US"/>
              </w:rPr>
            </w:pPr>
            <w:r w:rsidRPr="000E1D4F">
              <w:rPr>
                <w:rFonts w:eastAsia="Calibri" w:cs="Arial"/>
                <w:b/>
                <w:bCs/>
                <w:color w:val="000000"/>
                <w:sz w:val="18"/>
                <w:szCs w:val="18"/>
                <w:lang w:val="en-AU" w:eastAsia="en-US"/>
              </w:rPr>
              <w:t> </w:t>
            </w:r>
          </w:p>
        </w:tc>
        <w:tc>
          <w:tcPr>
            <w:tcW w:w="7230" w:type="dxa"/>
            <w:tcBorders>
              <w:top w:val="single" w:sz="4" w:space="0" w:color="auto"/>
              <w:left w:val="single" w:sz="4" w:space="0" w:color="auto"/>
              <w:bottom w:val="single" w:sz="4" w:space="0" w:color="auto"/>
              <w:right w:val="single" w:sz="4" w:space="0" w:color="auto"/>
            </w:tcBorders>
            <w:shd w:val="clear" w:color="auto" w:fill="auto"/>
          </w:tcPr>
          <w:p w14:paraId="1A710310" w14:textId="77777777" w:rsidR="005D7373" w:rsidRPr="000E1D4F" w:rsidRDefault="005D7373" w:rsidP="005D7373">
            <w:pPr>
              <w:spacing w:before="60" w:after="60"/>
              <w:rPr>
                <w:rFonts w:eastAsia="Calibri" w:cs="Arial"/>
                <w:color w:val="000000"/>
                <w:sz w:val="18"/>
                <w:szCs w:val="18"/>
                <w:lang w:val="en-AU" w:eastAsia="en-US"/>
              </w:rPr>
            </w:pPr>
            <w:r w:rsidRPr="000E1D4F">
              <w:rPr>
                <w:rFonts w:eastAsia="Calibri" w:cs="Arial"/>
                <w:color w:val="000000"/>
                <w:sz w:val="18"/>
                <w:szCs w:val="18"/>
                <w:lang w:val="en-AU" w:eastAsia="en-US"/>
              </w:rPr>
              <w:t>1-2-3-4-5-6-7</w:t>
            </w:r>
          </w:p>
        </w:tc>
      </w:tr>
      <w:tr w:rsidR="005D7373" w:rsidRPr="005D7373" w14:paraId="462DBC06" w14:textId="77777777" w:rsidTr="002C587A">
        <w:trPr>
          <w:cantSplit/>
          <w:trHeight w:val="272"/>
          <w:jc w:val="center"/>
        </w:trPr>
        <w:tc>
          <w:tcPr>
            <w:tcW w:w="1134" w:type="dxa"/>
            <w:tcBorders>
              <w:top w:val="nil"/>
              <w:left w:val="single" w:sz="8" w:space="0" w:color="000000"/>
              <w:bottom w:val="single" w:sz="8" w:space="0" w:color="000000"/>
              <w:right w:val="single" w:sz="8" w:space="0" w:color="000000"/>
            </w:tcBorders>
            <w:shd w:val="clear" w:color="auto" w:fill="auto"/>
          </w:tcPr>
          <w:p w14:paraId="20EB02A1" w14:textId="77777777" w:rsidR="005D7373" w:rsidRPr="000E1D4F" w:rsidRDefault="005D7373" w:rsidP="005D7373">
            <w:pPr>
              <w:spacing w:before="60" w:after="60"/>
              <w:rPr>
                <w:rFonts w:eastAsia="Calibri" w:cs="Arial"/>
                <w:color w:val="000000"/>
                <w:sz w:val="18"/>
                <w:szCs w:val="18"/>
                <w:lang w:val="en-AU" w:eastAsia="en-US"/>
              </w:rPr>
            </w:pPr>
            <w:r w:rsidRPr="000E1D4F">
              <w:rPr>
                <w:rFonts w:eastAsia="Calibri" w:cs="Arial"/>
                <w:color w:val="000000"/>
                <w:sz w:val="18"/>
                <w:szCs w:val="18"/>
                <w:lang w:val="en-AU" w:eastAsia="en-US"/>
              </w:rPr>
              <w:t> </w:t>
            </w:r>
          </w:p>
        </w:tc>
        <w:tc>
          <w:tcPr>
            <w:tcW w:w="1134" w:type="dxa"/>
            <w:tcBorders>
              <w:top w:val="nil"/>
              <w:left w:val="nil"/>
              <w:bottom w:val="single" w:sz="8" w:space="0" w:color="000000"/>
              <w:right w:val="single" w:sz="8" w:space="0" w:color="000000"/>
            </w:tcBorders>
            <w:shd w:val="clear" w:color="auto" w:fill="auto"/>
          </w:tcPr>
          <w:p w14:paraId="72D09574" w14:textId="77777777" w:rsidR="005D7373" w:rsidRPr="000E1D4F" w:rsidRDefault="005D7373" w:rsidP="005D7373">
            <w:pPr>
              <w:spacing w:before="60" w:after="60"/>
              <w:rPr>
                <w:rFonts w:eastAsia="Calibri" w:cs="Arial"/>
                <w:b/>
                <w:bCs/>
                <w:color w:val="000000"/>
                <w:sz w:val="18"/>
                <w:szCs w:val="18"/>
                <w:lang w:val="en-AU" w:eastAsia="en-US"/>
              </w:rPr>
            </w:pPr>
            <w:r w:rsidRPr="000E1D4F">
              <w:rPr>
                <w:rFonts w:eastAsia="Calibri" w:cs="Arial"/>
                <w:b/>
                <w:bCs/>
                <w:color w:val="000000"/>
                <w:sz w:val="18"/>
                <w:szCs w:val="18"/>
                <w:lang w:val="en-AU" w:eastAsia="en-US"/>
              </w:rPr>
              <w:t>GRIDRN</w:t>
            </w:r>
          </w:p>
        </w:tc>
        <w:tc>
          <w:tcPr>
            <w:tcW w:w="7230" w:type="dxa"/>
            <w:tcBorders>
              <w:top w:val="nil"/>
              <w:left w:val="nil"/>
              <w:bottom w:val="single" w:sz="8" w:space="0" w:color="000000"/>
              <w:right w:val="single" w:sz="8" w:space="0" w:color="000000"/>
            </w:tcBorders>
            <w:shd w:val="clear" w:color="auto" w:fill="auto"/>
          </w:tcPr>
          <w:p w14:paraId="47028178" w14:textId="77777777" w:rsidR="005D7373" w:rsidRPr="000E1D4F" w:rsidRDefault="005D7373" w:rsidP="005D7373">
            <w:pPr>
              <w:spacing w:before="60" w:after="60"/>
              <w:rPr>
                <w:rFonts w:eastAsia="Calibri" w:cs="Arial"/>
                <w:color w:val="000000"/>
                <w:sz w:val="18"/>
                <w:szCs w:val="18"/>
                <w:lang w:val="en-AU" w:eastAsia="en-US"/>
              </w:rPr>
            </w:pPr>
            <w:r w:rsidRPr="000E1D4F">
              <w:rPr>
                <w:rFonts w:eastAsia="Calibri" w:cs="Arial"/>
                <w:color w:val="000000"/>
                <w:sz w:val="18"/>
                <w:szCs w:val="18"/>
                <w:lang w:val="en-AU" w:eastAsia="en-US"/>
              </w:rPr>
              <w:t>1</w:t>
            </w:r>
            <w:r w:rsidRPr="000E1D4F">
              <w:rPr>
                <w:rFonts w:eastAsia="Calibri" w:cs="Arial"/>
                <w:b/>
                <w:dstrike/>
                <w:color w:val="FF0000"/>
                <w:sz w:val="18"/>
                <w:szCs w:val="18"/>
                <w:lang w:val="en-AU" w:eastAsia="en-US"/>
              </w:rPr>
              <w:t>-2-3</w:t>
            </w:r>
            <w:r w:rsidRPr="000E1D4F">
              <w:rPr>
                <w:rFonts w:eastAsia="Calibri" w:cs="Arial"/>
                <w:color w:val="000000"/>
                <w:sz w:val="18"/>
                <w:szCs w:val="18"/>
                <w:lang w:val="en-AU" w:eastAsia="en-US"/>
              </w:rPr>
              <w:t>-4-5</w:t>
            </w:r>
          </w:p>
        </w:tc>
      </w:tr>
      <w:tr w:rsidR="005D7373" w:rsidRPr="005D7373" w14:paraId="0C39538E" w14:textId="77777777" w:rsidTr="002C587A">
        <w:trPr>
          <w:cantSplit/>
          <w:trHeight w:val="272"/>
          <w:jc w:val="center"/>
        </w:trPr>
        <w:tc>
          <w:tcPr>
            <w:tcW w:w="1134" w:type="dxa"/>
            <w:tcBorders>
              <w:top w:val="nil"/>
              <w:left w:val="single" w:sz="8" w:space="0" w:color="000000"/>
              <w:bottom w:val="single" w:sz="8" w:space="0" w:color="000000"/>
              <w:right w:val="single" w:sz="8" w:space="0" w:color="000000"/>
            </w:tcBorders>
            <w:shd w:val="clear" w:color="auto" w:fill="auto"/>
          </w:tcPr>
          <w:p w14:paraId="63930D71" w14:textId="77777777" w:rsidR="005D7373" w:rsidRPr="000E1D4F" w:rsidRDefault="005D7373" w:rsidP="005D7373">
            <w:pPr>
              <w:spacing w:before="60" w:after="60"/>
              <w:rPr>
                <w:rFonts w:eastAsia="Calibri" w:cs="Arial"/>
                <w:color w:val="000000"/>
                <w:sz w:val="18"/>
                <w:szCs w:val="18"/>
                <w:lang w:val="en-AU" w:eastAsia="en-US"/>
              </w:rPr>
            </w:pPr>
            <w:r w:rsidRPr="000E1D4F">
              <w:rPr>
                <w:rFonts w:eastAsia="Calibri" w:cs="Arial"/>
                <w:color w:val="000000"/>
                <w:sz w:val="18"/>
                <w:szCs w:val="18"/>
                <w:lang w:val="en-AU" w:eastAsia="en-US"/>
              </w:rPr>
              <w:t> </w:t>
            </w:r>
          </w:p>
        </w:tc>
        <w:tc>
          <w:tcPr>
            <w:tcW w:w="1134" w:type="dxa"/>
            <w:tcBorders>
              <w:top w:val="nil"/>
              <w:left w:val="nil"/>
              <w:bottom w:val="single" w:sz="8" w:space="0" w:color="000000"/>
              <w:right w:val="single" w:sz="8" w:space="0" w:color="000000"/>
            </w:tcBorders>
            <w:shd w:val="clear" w:color="auto" w:fill="auto"/>
          </w:tcPr>
          <w:p w14:paraId="1B778B09" w14:textId="77777777" w:rsidR="005D7373" w:rsidRPr="000E1D4F" w:rsidRDefault="005D7373" w:rsidP="005D7373">
            <w:pPr>
              <w:spacing w:before="60" w:after="60"/>
              <w:rPr>
                <w:rFonts w:eastAsia="Calibri" w:cs="Arial"/>
                <w:b/>
                <w:bCs/>
                <w:color w:val="000000"/>
                <w:sz w:val="18"/>
                <w:szCs w:val="18"/>
                <w:lang w:val="en-AU" w:eastAsia="en-US"/>
              </w:rPr>
            </w:pPr>
            <w:r w:rsidRPr="000E1D4F">
              <w:rPr>
                <w:rFonts w:eastAsia="Calibri" w:cs="Arial"/>
                <w:b/>
                <w:bCs/>
                <w:color w:val="000000"/>
                <w:sz w:val="18"/>
                <w:szCs w:val="18"/>
                <w:lang w:val="en-AU" w:eastAsia="en-US"/>
              </w:rPr>
              <w:t>LNDRGN</w:t>
            </w:r>
          </w:p>
        </w:tc>
        <w:tc>
          <w:tcPr>
            <w:tcW w:w="7230" w:type="dxa"/>
            <w:tcBorders>
              <w:top w:val="nil"/>
              <w:left w:val="nil"/>
              <w:bottom w:val="single" w:sz="8" w:space="0" w:color="000000"/>
              <w:right w:val="single" w:sz="8" w:space="0" w:color="000000"/>
            </w:tcBorders>
            <w:shd w:val="clear" w:color="auto" w:fill="auto"/>
          </w:tcPr>
          <w:p w14:paraId="541D89B9" w14:textId="77777777" w:rsidR="005D7373" w:rsidRPr="000E1D4F" w:rsidRDefault="005D7373" w:rsidP="005D7373">
            <w:pPr>
              <w:spacing w:before="60" w:after="60"/>
              <w:rPr>
                <w:rFonts w:eastAsia="Calibri" w:cs="Arial"/>
                <w:color w:val="000000"/>
                <w:sz w:val="18"/>
                <w:szCs w:val="18"/>
                <w:lang w:val="en-AU" w:eastAsia="en-US"/>
              </w:rPr>
            </w:pPr>
            <w:r w:rsidRPr="000E1D4F">
              <w:rPr>
                <w:rFonts w:eastAsia="Calibri" w:cs="Arial"/>
                <w:color w:val="000000"/>
                <w:sz w:val="18"/>
                <w:szCs w:val="18"/>
                <w:lang w:val="en-AU" w:eastAsia="en-US"/>
              </w:rPr>
              <w:t>1</w:t>
            </w:r>
            <w:r w:rsidRPr="000E1D4F">
              <w:rPr>
                <w:rFonts w:eastAsia="Calibri" w:cs="Arial"/>
                <w:b/>
                <w:dstrike/>
                <w:color w:val="FF0000"/>
                <w:sz w:val="18"/>
                <w:szCs w:val="18"/>
                <w:lang w:val="en-AU" w:eastAsia="en-US"/>
              </w:rPr>
              <w:t>-2-4</w:t>
            </w:r>
            <w:r w:rsidRPr="000E1D4F">
              <w:rPr>
                <w:rFonts w:eastAsia="Calibri" w:cs="Arial"/>
                <w:color w:val="000000"/>
                <w:sz w:val="18"/>
                <w:szCs w:val="18"/>
                <w:lang w:val="en-AU" w:eastAsia="en-US"/>
              </w:rPr>
              <w:t>-6</w:t>
            </w:r>
          </w:p>
        </w:tc>
      </w:tr>
      <w:tr w:rsidR="005D7373" w:rsidRPr="005D7373" w14:paraId="475F8A5B" w14:textId="77777777" w:rsidTr="002C587A">
        <w:trPr>
          <w:cantSplit/>
          <w:trHeight w:val="272"/>
          <w:jc w:val="center"/>
        </w:trPr>
        <w:tc>
          <w:tcPr>
            <w:tcW w:w="1134" w:type="dxa"/>
            <w:tcBorders>
              <w:top w:val="nil"/>
              <w:left w:val="single" w:sz="8" w:space="0" w:color="000000"/>
              <w:bottom w:val="single" w:sz="8" w:space="0" w:color="000000"/>
              <w:right w:val="single" w:sz="8" w:space="0" w:color="000000"/>
            </w:tcBorders>
            <w:shd w:val="clear" w:color="auto" w:fill="auto"/>
          </w:tcPr>
          <w:p w14:paraId="0E471DCB" w14:textId="77777777" w:rsidR="005D7373" w:rsidRPr="000E1D4F" w:rsidRDefault="005D7373" w:rsidP="005D7373">
            <w:pPr>
              <w:spacing w:before="60" w:after="60"/>
              <w:rPr>
                <w:rFonts w:eastAsia="Calibri" w:cs="Arial"/>
                <w:color w:val="000000"/>
                <w:sz w:val="18"/>
                <w:szCs w:val="18"/>
                <w:lang w:val="en-AU" w:eastAsia="en-US"/>
              </w:rPr>
            </w:pPr>
            <w:r w:rsidRPr="000E1D4F">
              <w:rPr>
                <w:rFonts w:eastAsia="Calibri" w:cs="Arial"/>
                <w:color w:val="000000"/>
                <w:sz w:val="18"/>
                <w:szCs w:val="18"/>
                <w:lang w:val="en-AU" w:eastAsia="en-US"/>
              </w:rPr>
              <w:lastRenderedPageBreak/>
              <w:t> </w:t>
            </w:r>
          </w:p>
        </w:tc>
        <w:tc>
          <w:tcPr>
            <w:tcW w:w="1134" w:type="dxa"/>
            <w:tcBorders>
              <w:top w:val="nil"/>
              <w:left w:val="nil"/>
              <w:bottom w:val="single" w:sz="8" w:space="0" w:color="000000"/>
              <w:right w:val="single" w:sz="8" w:space="0" w:color="000000"/>
            </w:tcBorders>
            <w:shd w:val="clear" w:color="auto" w:fill="auto"/>
          </w:tcPr>
          <w:p w14:paraId="594EB8DB" w14:textId="77777777" w:rsidR="005D7373" w:rsidRPr="000E1D4F" w:rsidRDefault="005D7373" w:rsidP="005D7373">
            <w:pPr>
              <w:spacing w:before="60" w:after="60"/>
              <w:rPr>
                <w:rFonts w:eastAsia="Calibri" w:cs="Arial"/>
                <w:b/>
                <w:bCs/>
                <w:color w:val="000000"/>
                <w:sz w:val="18"/>
                <w:szCs w:val="18"/>
                <w:lang w:val="en-AU" w:eastAsia="en-US"/>
              </w:rPr>
            </w:pPr>
            <w:r w:rsidRPr="000E1D4F">
              <w:rPr>
                <w:rFonts w:eastAsia="Calibri" w:cs="Arial"/>
                <w:b/>
                <w:bCs/>
                <w:color w:val="000000"/>
                <w:sz w:val="18"/>
                <w:szCs w:val="18"/>
                <w:lang w:val="en-AU" w:eastAsia="en-US"/>
              </w:rPr>
              <w:t>MORFAC</w:t>
            </w:r>
          </w:p>
        </w:tc>
        <w:tc>
          <w:tcPr>
            <w:tcW w:w="7230" w:type="dxa"/>
            <w:tcBorders>
              <w:top w:val="nil"/>
              <w:left w:val="nil"/>
              <w:bottom w:val="single" w:sz="8" w:space="0" w:color="000000"/>
              <w:right w:val="single" w:sz="8" w:space="0" w:color="000000"/>
            </w:tcBorders>
            <w:shd w:val="clear" w:color="auto" w:fill="auto"/>
          </w:tcPr>
          <w:p w14:paraId="3C1687AB" w14:textId="77777777" w:rsidR="005D7373" w:rsidRPr="000E1D4F" w:rsidRDefault="005D7373" w:rsidP="005D7373">
            <w:pPr>
              <w:spacing w:before="60" w:after="60"/>
              <w:rPr>
                <w:rFonts w:eastAsia="Calibri" w:cs="Arial"/>
                <w:color w:val="000000"/>
                <w:sz w:val="18"/>
                <w:szCs w:val="18"/>
                <w:lang w:val="en-AU" w:eastAsia="en-US"/>
              </w:rPr>
            </w:pPr>
            <w:r w:rsidRPr="000E1D4F">
              <w:rPr>
                <w:rFonts w:eastAsia="Calibri" w:cs="Arial"/>
                <w:color w:val="000000"/>
                <w:sz w:val="18"/>
                <w:szCs w:val="18"/>
                <w:lang w:val="en-AU" w:eastAsia="en-US"/>
              </w:rPr>
              <w:t>1-2-3-4-5-6</w:t>
            </w:r>
            <w:r w:rsidRPr="000E1D4F">
              <w:rPr>
                <w:rFonts w:eastAsia="Calibri" w:cs="Arial"/>
                <w:b/>
                <w:dstrike/>
                <w:color w:val="FF0000"/>
                <w:sz w:val="18"/>
                <w:szCs w:val="18"/>
                <w:lang w:val="en-AU" w:eastAsia="en-US"/>
              </w:rPr>
              <w:t>-7</w:t>
            </w:r>
          </w:p>
        </w:tc>
      </w:tr>
      <w:tr w:rsidR="005D7373" w:rsidRPr="005D7373" w14:paraId="5ACB681A" w14:textId="77777777" w:rsidTr="002C587A">
        <w:trPr>
          <w:cantSplit/>
          <w:trHeight w:val="272"/>
          <w:jc w:val="center"/>
        </w:trPr>
        <w:tc>
          <w:tcPr>
            <w:tcW w:w="1134" w:type="dxa"/>
            <w:tcBorders>
              <w:top w:val="nil"/>
              <w:left w:val="single" w:sz="8" w:space="0" w:color="000000"/>
              <w:bottom w:val="single" w:sz="8" w:space="0" w:color="000000"/>
              <w:right w:val="single" w:sz="8" w:space="0" w:color="000000"/>
            </w:tcBorders>
            <w:shd w:val="clear" w:color="auto" w:fill="auto"/>
          </w:tcPr>
          <w:p w14:paraId="374B99BA" w14:textId="77777777" w:rsidR="005D7373" w:rsidRPr="000E1D4F" w:rsidRDefault="005D7373" w:rsidP="005D7373">
            <w:pPr>
              <w:spacing w:before="60" w:after="60"/>
              <w:rPr>
                <w:rFonts w:eastAsia="Calibri" w:cs="Arial"/>
                <w:color w:val="000000"/>
                <w:sz w:val="18"/>
                <w:szCs w:val="18"/>
                <w:lang w:val="en-AU" w:eastAsia="en-US"/>
              </w:rPr>
            </w:pPr>
            <w:r w:rsidRPr="000E1D4F">
              <w:rPr>
                <w:rFonts w:eastAsia="Calibri" w:cs="Arial"/>
                <w:color w:val="000000"/>
                <w:sz w:val="18"/>
                <w:szCs w:val="18"/>
                <w:lang w:val="en-AU" w:eastAsia="en-US"/>
              </w:rPr>
              <w:t> </w:t>
            </w:r>
          </w:p>
        </w:tc>
        <w:tc>
          <w:tcPr>
            <w:tcW w:w="1134" w:type="dxa"/>
            <w:tcBorders>
              <w:top w:val="nil"/>
              <w:left w:val="nil"/>
              <w:bottom w:val="single" w:sz="8" w:space="0" w:color="000000"/>
              <w:right w:val="single" w:sz="8" w:space="0" w:color="000000"/>
            </w:tcBorders>
            <w:shd w:val="clear" w:color="auto" w:fill="auto"/>
          </w:tcPr>
          <w:p w14:paraId="6A555826" w14:textId="77777777" w:rsidR="005D7373" w:rsidRPr="000E1D4F" w:rsidRDefault="005D7373" w:rsidP="005D7373">
            <w:pPr>
              <w:spacing w:before="60" w:after="60"/>
              <w:jc w:val="both"/>
              <w:rPr>
                <w:rFonts w:eastAsia="Calibri" w:cs="Arial"/>
                <w:b/>
                <w:bCs/>
                <w:color w:val="000000"/>
                <w:sz w:val="18"/>
                <w:szCs w:val="18"/>
                <w:lang w:val="en-AU" w:eastAsia="en-US"/>
              </w:rPr>
            </w:pPr>
            <w:r w:rsidRPr="000E1D4F">
              <w:rPr>
                <w:rFonts w:eastAsia="Calibri" w:cs="Arial"/>
                <w:b/>
                <w:bCs/>
                <w:dstrike/>
                <w:color w:val="FF0000"/>
                <w:sz w:val="18"/>
                <w:szCs w:val="18"/>
                <w:lang w:val="en-AU" w:eastAsia="en-US"/>
              </w:rPr>
              <w:t>NEWOBJ</w:t>
            </w:r>
          </w:p>
        </w:tc>
        <w:tc>
          <w:tcPr>
            <w:tcW w:w="7230" w:type="dxa"/>
            <w:tcBorders>
              <w:top w:val="nil"/>
              <w:left w:val="nil"/>
              <w:bottom w:val="single" w:sz="8" w:space="0" w:color="000000"/>
              <w:right w:val="single" w:sz="8" w:space="0" w:color="000000"/>
            </w:tcBorders>
            <w:shd w:val="clear" w:color="auto" w:fill="auto"/>
          </w:tcPr>
          <w:p w14:paraId="67239300" w14:textId="77777777" w:rsidR="005D7373" w:rsidRPr="000E1D4F" w:rsidRDefault="005D7373" w:rsidP="005D7373">
            <w:pPr>
              <w:spacing w:before="60" w:after="60"/>
              <w:rPr>
                <w:rFonts w:eastAsia="Calibri" w:cs="Arial"/>
                <w:color w:val="000000"/>
                <w:sz w:val="18"/>
                <w:szCs w:val="18"/>
                <w:lang w:val="en-AU" w:eastAsia="en-US"/>
              </w:rPr>
            </w:pPr>
            <w:r w:rsidRPr="000E1D4F">
              <w:rPr>
                <w:rFonts w:eastAsia="Calibri" w:cs="Arial"/>
                <w:b/>
                <w:dstrike/>
                <w:color w:val="FF0000"/>
                <w:sz w:val="18"/>
                <w:szCs w:val="18"/>
                <w:lang w:val="en-AU" w:eastAsia="en-US"/>
              </w:rPr>
              <w:t>1-2-3-4-5-6-7</w:t>
            </w:r>
            <w:r w:rsidRPr="000E1D4F">
              <w:rPr>
                <w:rFonts w:eastAsia="Calibri" w:cs="Arial"/>
                <w:color w:val="000000"/>
                <w:sz w:val="18"/>
                <w:szCs w:val="18"/>
                <w:lang w:val="en-AU" w:eastAsia="en-US"/>
              </w:rPr>
              <w:t xml:space="preserve">     </w:t>
            </w:r>
            <w:r w:rsidRPr="000E1D4F">
              <w:rPr>
                <w:rFonts w:eastAsia="Calibri" w:cs="Arial"/>
                <w:sz w:val="18"/>
                <w:szCs w:val="18"/>
                <w:lang w:val="en-AU" w:eastAsia="en-US"/>
              </w:rPr>
              <w:t>[</w:t>
            </w:r>
            <w:r w:rsidRPr="000E1D4F">
              <w:rPr>
                <w:rFonts w:eastAsia="Calibri" w:cs="Arial"/>
                <w:b/>
                <w:sz w:val="18"/>
                <w:szCs w:val="18"/>
                <w:lang w:val="en-AU" w:eastAsia="en-US"/>
              </w:rPr>
              <w:t>water level effect</w:t>
            </w:r>
            <w:r w:rsidRPr="000E1D4F">
              <w:rPr>
                <w:rFonts w:eastAsia="Calibri" w:cs="Arial"/>
                <w:sz w:val="18"/>
                <w:szCs w:val="18"/>
                <w:lang w:val="en-AU" w:eastAsia="en-US"/>
              </w:rPr>
              <w:t xml:space="preserve"> is not a valid attribute for </w:t>
            </w:r>
            <w:r w:rsidRPr="000E1D4F">
              <w:rPr>
                <w:rFonts w:eastAsia="Calibri" w:cs="Arial"/>
                <w:b/>
                <w:sz w:val="18"/>
                <w:szCs w:val="18"/>
                <w:lang w:val="en-AU" w:eastAsia="en-US"/>
              </w:rPr>
              <w:t>Virtual AIS Aid to Navigation</w:t>
            </w:r>
            <w:r w:rsidRPr="000E1D4F">
              <w:rPr>
                <w:rFonts w:eastAsia="Calibri" w:cs="Arial"/>
                <w:sz w:val="18"/>
                <w:szCs w:val="18"/>
                <w:lang w:val="en-AU" w:eastAsia="en-US"/>
              </w:rPr>
              <w:t>]</w:t>
            </w:r>
          </w:p>
        </w:tc>
      </w:tr>
      <w:tr w:rsidR="005D7373" w:rsidRPr="005D7373" w14:paraId="46F39494" w14:textId="77777777" w:rsidTr="002C587A">
        <w:trPr>
          <w:cantSplit/>
          <w:trHeight w:val="272"/>
          <w:jc w:val="center"/>
        </w:trPr>
        <w:tc>
          <w:tcPr>
            <w:tcW w:w="1134" w:type="dxa"/>
            <w:tcBorders>
              <w:top w:val="single" w:sz="8" w:space="0" w:color="000000"/>
              <w:left w:val="nil"/>
              <w:bottom w:val="single" w:sz="8" w:space="0" w:color="000000"/>
              <w:right w:val="nil"/>
            </w:tcBorders>
            <w:shd w:val="clear" w:color="auto" w:fill="auto"/>
          </w:tcPr>
          <w:p w14:paraId="48658603" w14:textId="77777777" w:rsidR="005D7373" w:rsidRPr="000E1D4F" w:rsidRDefault="005D7373" w:rsidP="005D7373">
            <w:pPr>
              <w:spacing w:before="60" w:after="60"/>
              <w:rPr>
                <w:rFonts w:eastAsia="Calibri" w:cs="Arial"/>
                <w:color w:val="000000"/>
                <w:sz w:val="18"/>
                <w:szCs w:val="18"/>
                <w:lang w:val="en-AU" w:eastAsia="en-US"/>
              </w:rPr>
            </w:pPr>
            <w:r w:rsidRPr="000E1D4F">
              <w:rPr>
                <w:rFonts w:eastAsia="Calibri" w:cs="Arial"/>
                <w:color w:val="000000"/>
                <w:sz w:val="18"/>
                <w:szCs w:val="18"/>
                <w:lang w:val="en-AU" w:eastAsia="en-US"/>
              </w:rPr>
              <w:t> </w:t>
            </w:r>
          </w:p>
        </w:tc>
        <w:tc>
          <w:tcPr>
            <w:tcW w:w="1134" w:type="dxa"/>
            <w:tcBorders>
              <w:top w:val="single" w:sz="8" w:space="0" w:color="000000"/>
              <w:left w:val="nil"/>
              <w:bottom w:val="single" w:sz="8" w:space="0" w:color="000000"/>
              <w:right w:val="nil"/>
            </w:tcBorders>
            <w:shd w:val="clear" w:color="auto" w:fill="auto"/>
          </w:tcPr>
          <w:p w14:paraId="79D2EF63" w14:textId="77777777" w:rsidR="005D7373" w:rsidRPr="000E1D4F" w:rsidRDefault="005D7373" w:rsidP="005D7373">
            <w:pPr>
              <w:spacing w:before="60" w:after="60"/>
              <w:rPr>
                <w:rFonts w:eastAsia="Calibri" w:cs="Arial"/>
                <w:b/>
                <w:bCs/>
                <w:color w:val="000000"/>
                <w:sz w:val="18"/>
                <w:szCs w:val="18"/>
                <w:lang w:val="en-AU" w:eastAsia="en-US"/>
              </w:rPr>
            </w:pPr>
            <w:r w:rsidRPr="000E1D4F">
              <w:rPr>
                <w:rFonts w:eastAsia="Calibri" w:cs="Arial"/>
                <w:b/>
                <w:bCs/>
                <w:color w:val="000000"/>
                <w:sz w:val="18"/>
                <w:szCs w:val="18"/>
                <w:lang w:val="en-AU" w:eastAsia="en-US"/>
              </w:rPr>
              <w:t> </w:t>
            </w:r>
          </w:p>
        </w:tc>
        <w:tc>
          <w:tcPr>
            <w:tcW w:w="7230" w:type="dxa"/>
            <w:tcBorders>
              <w:top w:val="single" w:sz="8" w:space="0" w:color="000000"/>
              <w:left w:val="nil"/>
              <w:bottom w:val="single" w:sz="8" w:space="0" w:color="000000"/>
              <w:right w:val="nil"/>
            </w:tcBorders>
            <w:shd w:val="clear" w:color="auto" w:fill="auto"/>
          </w:tcPr>
          <w:p w14:paraId="2C36A20D" w14:textId="77777777" w:rsidR="005D7373" w:rsidRPr="000E1D4F" w:rsidRDefault="005D7373" w:rsidP="005D7373">
            <w:pPr>
              <w:spacing w:before="60" w:after="60"/>
              <w:rPr>
                <w:rFonts w:eastAsia="Calibri" w:cs="Arial"/>
                <w:color w:val="000000"/>
                <w:sz w:val="18"/>
                <w:szCs w:val="18"/>
                <w:lang w:val="en-AU" w:eastAsia="en-US"/>
              </w:rPr>
            </w:pPr>
            <w:r w:rsidRPr="000E1D4F">
              <w:rPr>
                <w:rFonts w:eastAsia="Calibri" w:cs="Arial"/>
                <w:color w:val="000000"/>
                <w:sz w:val="18"/>
                <w:szCs w:val="18"/>
                <w:lang w:val="en-AU" w:eastAsia="en-US"/>
              </w:rPr>
              <w:t> </w:t>
            </w:r>
          </w:p>
        </w:tc>
      </w:tr>
      <w:tr w:rsidR="005D7373" w:rsidRPr="005D7373" w14:paraId="787951B3" w14:textId="77777777" w:rsidTr="002C587A">
        <w:trPr>
          <w:cantSplit/>
          <w:trHeight w:val="272"/>
          <w:jc w:val="center"/>
        </w:trPr>
        <w:tc>
          <w:tcPr>
            <w:tcW w:w="1134" w:type="dxa"/>
            <w:tcBorders>
              <w:top w:val="nil"/>
              <w:left w:val="single" w:sz="8" w:space="0" w:color="000000"/>
              <w:bottom w:val="single" w:sz="8" w:space="0" w:color="000000"/>
              <w:right w:val="single" w:sz="8" w:space="0" w:color="000000"/>
            </w:tcBorders>
            <w:shd w:val="clear" w:color="auto" w:fill="auto"/>
          </w:tcPr>
          <w:p w14:paraId="0997D307" w14:textId="77777777" w:rsidR="005D7373" w:rsidRPr="000E1D4F" w:rsidRDefault="005D7373" w:rsidP="005D7373">
            <w:pPr>
              <w:spacing w:before="60" w:after="60"/>
              <w:rPr>
                <w:rFonts w:eastAsia="Calibri" w:cs="Arial"/>
                <w:dstrike/>
                <w:color w:val="000000"/>
                <w:sz w:val="18"/>
                <w:szCs w:val="18"/>
                <w:lang w:val="en-AU" w:eastAsia="en-US"/>
              </w:rPr>
            </w:pPr>
            <w:r w:rsidRPr="000E1D4F">
              <w:rPr>
                <w:rFonts w:eastAsia="Calibri" w:cs="Arial"/>
                <w:dstrike/>
                <w:color w:val="FF0000"/>
                <w:sz w:val="18"/>
                <w:szCs w:val="18"/>
                <w:lang w:val="en-AU" w:eastAsia="en-US"/>
              </w:rPr>
              <w:t>HORDAT</w:t>
            </w:r>
          </w:p>
        </w:tc>
        <w:tc>
          <w:tcPr>
            <w:tcW w:w="1134" w:type="dxa"/>
            <w:tcBorders>
              <w:top w:val="nil"/>
              <w:left w:val="nil"/>
              <w:bottom w:val="single" w:sz="8" w:space="0" w:color="000000"/>
              <w:right w:val="single" w:sz="8" w:space="0" w:color="000000"/>
            </w:tcBorders>
            <w:shd w:val="clear" w:color="auto" w:fill="auto"/>
          </w:tcPr>
          <w:p w14:paraId="20875E2E" w14:textId="77777777" w:rsidR="005D7373" w:rsidRPr="000E1D4F" w:rsidRDefault="005D7373" w:rsidP="005D7373">
            <w:pPr>
              <w:spacing w:before="60" w:after="60"/>
              <w:rPr>
                <w:rFonts w:eastAsia="Calibri" w:cs="Arial"/>
                <w:b/>
                <w:bCs/>
                <w:color w:val="000000"/>
                <w:sz w:val="18"/>
                <w:szCs w:val="18"/>
                <w:lang w:val="en-AU" w:eastAsia="en-US"/>
              </w:rPr>
            </w:pPr>
            <w:r w:rsidRPr="000E1D4F">
              <w:rPr>
                <w:rFonts w:eastAsia="Calibri" w:cs="Arial"/>
                <w:b/>
                <w:bCs/>
                <w:color w:val="000000"/>
                <w:sz w:val="18"/>
                <w:szCs w:val="18"/>
                <w:lang w:val="en-AU" w:eastAsia="en-US"/>
              </w:rPr>
              <w:t> </w:t>
            </w:r>
          </w:p>
        </w:tc>
        <w:tc>
          <w:tcPr>
            <w:tcW w:w="7230" w:type="dxa"/>
            <w:tcBorders>
              <w:top w:val="nil"/>
              <w:left w:val="nil"/>
              <w:bottom w:val="single" w:sz="8" w:space="0" w:color="000000"/>
              <w:right w:val="single" w:sz="8" w:space="0" w:color="000000"/>
            </w:tcBorders>
            <w:shd w:val="clear" w:color="auto" w:fill="auto"/>
          </w:tcPr>
          <w:p w14:paraId="0434CBC1" w14:textId="77777777" w:rsidR="005D7373" w:rsidRPr="000E1D4F" w:rsidRDefault="005D7373" w:rsidP="005D7373">
            <w:pPr>
              <w:spacing w:before="60" w:after="60"/>
              <w:rPr>
                <w:rFonts w:eastAsia="Calibri" w:cs="Arial"/>
                <w:color w:val="000000"/>
                <w:sz w:val="18"/>
                <w:szCs w:val="18"/>
                <w:lang w:val="en-AU" w:eastAsia="en-US"/>
              </w:rPr>
            </w:pPr>
            <w:r w:rsidRPr="000E1D4F">
              <w:rPr>
                <w:rFonts w:eastAsia="Calibri" w:cs="Arial"/>
                <w:color w:val="000000"/>
                <w:sz w:val="18"/>
                <w:szCs w:val="18"/>
                <w:lang w:val="en-AU" w:eastAsia="en-US"/>
              </w:rPr>
              <w:t>[No equivalent attribute in S-101]</w:t>
            </w:r>
          </w:p>
        </w:tc>
      </w:tr>
      <w:tr w:rsidR="005D7373" w:rsidRPr="005D7373" w14:paraId="7F556970" w14:textId="77777777" w:rsidTr="002C587A">
        <w:trPr>
          <w:cantSplit/>
          <w:trHeight w:val="272"/>
          <w:jc w:val="center"/>
        </w:trPr>
        <w:tc>
          <w:tcPr>
            <w:tcW w:w="1134" w:type="dxa"/>
            <w:tcBorders>
              <w:top w:val="single" w:sz="8" w:space="0" w:color="000000"/>
              <w:left w:val="nil"/>
              <w:bottom w:val="nil"/>
              <w:right w:val="nil"/>
            </w:tcBorders>
            <w:shd w:val="clear" w:color="auto" w:fill="auto"/>
          </w:tcPr>
          <w:p w14:paraId="61402EC5" w14:textId="77777777" w:rsidR="005D7373" w:rsidRPr="000E1D4F" w:rsidRDefault="005D7373" w:rsidP="005D7373">
            <w:pPr>
              <w:spacing w:before="60" w:after="60"/>
              <w:rPr>
                <w:rFonts w:eastAsia="Calibri" w:cs="Arial"/>
                <w:color w:val="000000"/>
                <w:sz w:val="18"/>
                <w:szCs w:val="18"/>
                <w:lang w:val="en-AU" w:eastAsia="en-US"/>
              </w:rPr>
            </w:pPr>
            <w:r w:rsidRPr="000E1D4F">
              <w:rPr>
                <w:rFonts w:eastAsia="Calibri" w:cs="Arial"/>
                <w:color w:val="000000"/>
                <w:sz w:val="18"/>
                <w:szCs w:val="18"/>
                <w:lang w:val="en-AU" w:eastAsia="en-US"/>
              </w:rPr>
              <w:t> </w:t>
            </w:r>
          </w:p>
        </w:tc>
        <w:tc>
          <w:tcPr>
            <w:tcW w:w="1134" w:type="dxa"/>
            <w:tcBorders>
              <w:top w:val="single" w:sz="8" w:space="0" w:color="000000"/>
              <w:left w:val="nil"/>
              <w:bottom w:val="nil"/>
              <w:right w:val="nil"/>
            </w:tcBorders>
            <w:shd w:val="clear" w:color="auto" w:fill="auto"/>
          </w:tcPr>
          <w:p w14:paraId="764F2763" w14:textId="77777777" w:rsidR="005D7373" w:rsidRPr="000E1D4F" w:rsidRDefault="005D7373" w:rsidP="005D7373">
            <w:pPr>
              <w:spacing w:before="60" w:after="60"/>
              <w:jc w:val="both"/>
              <w:rPr>
                <w:rFonts w:eastAsia="Calibri" w:cs="Arial"/>
                <w:b/>
                <w:bCs/>
                <w:color w:val="000000"/>
                <w:sz w:val="18"/>
                <w:szCs w:val="18"/>
                <w:lang w:val="en-AU" w:eastAsia="en-US"/>
              </w:rPr>
            </w:pPr>
            <w:r w:rsidRPr="000E1D4F">
              <w:rPr>
                <w:rFonts w:eastAsia="Calibri" w:cs="Arial"/>
                <w:b/>
                <w:bCs/>
                <w:color w:val="000000"/>
                <w:sz w:val="18"/>
                <w:szCs w:val="18"/>
                <w:lang w:val="en-AU" w:eastAsia="en-US"/>
              </w:rPr>
              <w:t> </w:t>
            </w:r>
          </w:p>
        </w:tc>
        <w:tc>
          <w:tcPr>
            <w:tcW w:w="7230" w:type="dxa"/>
            <w:tcBorders>
              <w:top w:val="single" w:sz="8" w:space="0" w:color="000000"/>
              <w:left w:val="nil"/>
              <w:bottom w:val="nil"/>
              <w:right w:val="nil"/>
            </w:tcBorders>
            <w:shd w:val="clear" w:color="auto" w:fill="auto"/>
          </w:tcPr>
          <w:p w14:paraId="55A6E96A" w14:textId="77777777" w:rsidR="005D7373" w:rsidRPr="000E1D4F" w:rsidRDefault="005D7373" w:rsidP="005D7373">
            <w:pPr>
              <w:spacing w:before="60" w:after="60"/>
              <w:jc w:val="both"/>
              <w:rPr>
                <w:rFonts w:eastAsia="Calibri" w:cs="Arial"/>
                <w:color w:val="000000"/>
                <w:sz w:val="18"/>
                <w:szCs w:val="18"/>
                <w:lang w:val="en-AU" w:eastAsia="en-US"/>
              </w:rPr>
            </w:pPr>
            <w:r w:rsidRPr="000E1D4F">
              <w:rPr>
                <w:rFonts w:eastAsia="Calibri" w:cs="Arial"/>
                <w:color w:val="000000"/>
                <w:sz w:val="18"/>
                <w:szCs w:val="18"/>
                <w:lang w:val="en-AU" w:eastAsia="en-US"/>
              </w:rPr>
              <w:t> </w:t>
            </w:r>
          </w:p>
        </w:tc>
      </w:tr>
      <w:tr w:rsidR="005D7373" w:rsidRPr="005D7373" w14:paraId="473B46FE" w14:textId="77777777" w:rsidTr="002C587A">
        <w:trPr>
          <w:cantSplit/>
          <w:trHeight w:val="272"/>
          <w:jc w:val="center"/>
        </w:trPr>
        <w:tc>
          <w:tcPr>
            <w:tcW w:w="1134" w:type="dxa"/>
            <w:tcBorders>
              <w:top w:val="single" w:sz="8" w:space="0" w:color="000000"/>
              <w:left w:val="single" w:sz="8" w:space="0" w:color="000000"/>
              <w:bottom w:val="single" w:sz="8" w:space="0" w:color="000000"/>
              <w:right w:val="single" w:sz="8" w:space="0" w:color="000000"/>
            </w:tcBorders>
            <w:shd w:val="clear" w:color="auto" w:fill="auto"/>
          </w:tcPr>
          <w:p w14:paraId="0ABAD70A" w14:textId="77777777" w:rsidR="005D7373" w:rsidRPr="000E1D4F" w:rsidRDefault="005D7373" w:rsidP="005D7373">
            <w:pPr>
              <w:spacing w:before="60" w:after="60"/>
              <w:rPr>
                <w:rFonts w:eastAsia="Calibri" w:cs="Arial"/>
                <w:color w:val="000000"/>
                <w:sz w:val="18"/>
                <w:szCs w:val="18"/>
                <w:lang w:val="en-AU" w:eastAsia="en-US"/>
              </w:rPr>
            </w:pPr>
            <w:r w:rsidRPr="000E1D4F">
              <w:rPr>
                <w:rFonts w:eastAsia="Calibri" w:cs="Arial"/>
                <w:color w:val="000000"/>
                <w:sz w:val="18"/>
                <w:szCs w:val="18"/>
                <w:lang w:val="en-AU" w:eastAsia="en-US"/>
              </w:rPr>
              <w:t>QUAPOS</w:t>
            </w:r>
          </w:p>
        </w:tc>
        <w:tc>
          <w:tcPr>
            <w:tcW w:w="1134" w:type="dxa"/>
            <w:tcBorders>
              <w:top w:val="single" w:sz="8" w:space="0" w:color="000000"/>
              <w:left w:val="nil"/>
              <w:bottom w:val="single" w:sz="8" w:space="0" w:color="000000"/>
              <w:right w:val="single" w:sz="8" w:space="0" w:color="000000"/>
            </w:tcBorders>
            <w:shd w:val="clear" w:color="auto" w:fill="auto"/>
          </w:tcPr>
          <w:p w14:paraId="3CD85D18" w14:textId="77777777" w:rsidR="005D7373" w:rsidRPr="000E1D4F" w:rsidRDefault="005D7373" w:rsidP="005D7373">
            <w:pPr>
              <w:spacing w:before="60" w:after="60"/>
              <w:rPr>
                <w:rFonts w:eastAsia="Calibri" w:cs="Arial"/>
                <w:b/>
                <w:bCs/>
                <w:color w:val="000000"/>
                <w:sz w:val="18"/>
                <w:szCs w:val="18"/>
                <w:lang w:val="en-AU" w:eastAsia="en-US"/>
              </w:rPr>
            </w:pPr>
            <w:r w:rsidRPr="000E1D4F">
              <w:rPr>
                <w:rFonts w:eastAsia="Calibri" w:cs="Arial"/>
                <w:b/>
                <w:bCs/>
                <w:color w:val="000000"/>
                <w:sz w:val="18"/>
                <w:szCs w:val="18"/>
                <w:lang w:val="en-AU" w:eastAsia="en-US"/>
              </w:rPr>
              <w:t> </w:t>
            </w:r>
          </w:p>
        </w:tc>
        <w:tc>
          <w:tcPr>
            <w:tcW w:w="7230" w:type="dxa"/>
            <w:tcBorders>
              <w:top w:val="single" w:sz="8" w:space="0" w:color="000000"/>
              <w:left w:val="nil"/>
              <w:bottom w:val="single" w:sz="8" w:space="0" w:color="000000"/>
              <w:right w:val="single" w:sz="8" w:space="0" w:color="000000"/>
            </w:tcBorders>
            <w:shd w:val="clear" w:color="auto" w:fill="auto"/>
          </w:tcPr>
          <w:p w14:paraId="53783FFA" w14:textId="77777777" w:rsidR="005D7373" w:rsidRPr="000E1D4F" w:rsidRDefault="005D7373" w:rsidP="005D7373">
            <w:pPr>
              <w:spacing w:before="60" w:after="60"/>
              <w:rPr>
                <w:rFonts w:eastAsia="Calibri" w:cs="Arial"/>
                <w:color w:val="000000"/>
                <w:sz w:val="18"/>
                <w:szCs w:val="18"/>
                <w:lang w:val="en-AU" w:eastAsia="en-US"/>
              </w:rPr>
            </w:pPr>
            <w:r w:rsidRPr="000E1D4F">
              <w:rPr>
                <w:rFonts w:eastAsia="Calibri" w:cs="Arial"/>
                <w:b/>
                <w:dstrike/>
                <w:color w:val="FF0000"/>
                <w:sz w:val="18"/>
                <w:szCs w:val="18"/>
                <w:lang w:val="en-AU" w:eastAsia="en-US"/>
              </w:rPr>
              <w:t>1-2-3-</w:t>
            </w:r>
            <w:r w:rsidRPr="000E1D4F">
              <w:rPr>
                <w:rFonts w:eastAsia="Calibri" w:cs="Arial"/>
                <w:color w:val="000000"/>
                <w:sz w:val="18"/>
                <w:szCs w:val="18"/>
                <w:lang w:val="en-AU" w:eastAsia="en-US"/>
              </w:rPr>
              <w:t>4-5</w:t>
            </w:r>
            <w:r w:rsidRPr="000E1D4F">
              <w:rPr>
                <w:rFonts w:eastAsia="Calibri" w:cs="Arial"/>
                <w:b/>
                <w:dstrike/>
                <w:color w:val="FF0000"/>
                <w:sz w:val="18"/>
                <w:szCs w:val="18"/>
                <w:lang w:val="en-AU" w:eastAsia="en-US"/>
              </w:rPr>
              <w:t>-6-7-8-9-10-11</w:t>
            </w:r>
          </w:p>
        </w:tc>
      </w:tr>
      <w:tr w:rsidR="00172A50" w:rsidRPr="005D7373" w14:paraId="491CA53D" w14:textId="77777777" w:rsidTr="002C587A">
        <w:trPr>
          <w:cantSplit/>
          <w:trHeight w:val="272"/>
          <w:jc w:val="center"/>
          <w:ins w:id="1943" w:author="Teh Stand" w:date="2021-08-20T08:14:00Z"/>
        </w:trPr>
        <w:tc>
          <w:tcPr>
            <w:tcW w:w="1134" w:type="dxa"/>
            <w:tcBorders>
              <w:top w:val="single" w:sz="8" w:space="0" w:color="000000"/>
              <w:left w:val="single" w:sz="8" w:space="0" w:color="000000"/>
              <w:bottom w:val="single" w:sz="8" w:space="0" w:color="000000"/>
              <w:right w:val="single" w:sz="8" w:space="0" w:color="000000"/>
            </w:tcBorders>
            <w:shd w:val="clear" w:color="auto" w:fill="auto"/>
          </w:tcPr>
          <w:p w14:paraId="59BB3614" w14:textId="77777777" w:rsidR="00172A50" w:rsidRPr="000E1D4F" w:rsidRDefault="00172A50" w:rsidP="005D7373">
            <w:pPr>
              <w:spacing w:before="60" w:after="60"/>
              <w:rPr>
                <w:ins w:id="1944" w:author="Teh Stand" w:date="2021-08-20T08:14:00Z"/>
                <w:rFonts w:eastAsia="Calibri" w:cs="Arial"/>
                <w:color w:val="000000"/>
                <w:sz w:val="18"/>
                <w:szCs w:val="18"/>
                <w:lang w:val="en-AU" w:eastAsia="en-US"/>
              </w:rPr>
            </w:pPr>
          </w:p>
        </w:tc>
        <w:tc>
          <w:tcPr>
            <w:tcW w:w="1134" w:type="dxa"/>
            <w:tcBorders>
              <w:top w:val="single" w:sz="8" w:space="0" w:color="000000"/>
              <w:left w:val="nil"/>
              <w:bottom w:val="single" w:sz="8" w:space="0" w:color="000000"/>
              <w:right w:val="single" w:sz="8" w:space="0" w:color="000000"/>
            </w:tcBorders>
            <w:shd w:val="clear" w:color="auto" w:fill="auto"/>
          </w:tcPr>
          <w:p w14:paraId="7E168C3B" w14:textId="62E7148C" w:rsidR="00172A50" w:rsidRPr="000E1D4F" w:rsidRDefault="00172A50" w:rsidP="005D7373">
            <w:pPr>
              <w:spacing w:before="60" w:after="60"/>
              <w:rPr>
                <w:ins w:id="1945" w:author="Teh Stand" w:date="2021-08-20T08:14:00Z"/>
                <w:rFonts w:eastAsia="Calibri" w:cs="Arial"/>
                <w:b/>
                <w:bCs/>
                <w:color w:val="000000"/>
                <w:sz w:val="18"/>
                <w:szCs w:val="18"/>
                <w:lang w:val="en-AU" w:eastAsia="en-US"/>
              </w:rPr>
            </w:pPr>
            <w:ins w:id="1946" w:author="Teh Stand" w:date="2021-08-20T08:15:00Z">
              <w:r>
                <w:rPr>
                  <w:rFonts w:eastAsia="Calibri" w:cs="Arial"/>
                  <w:b/>
                  <w:bCs/>
                  <w:color w:val="000000"/>
                  <w:sz w:val="18"/>
                  <w:szCs w:val="18"/>
                  <w:lang w:val="en-AU" w:eastAsia="en-US"/>
                </w:rPr>
                <w:t>M_SREL</w:t>
              </w:r>
            </w:ins>
          </w:p>
        </w:tc>
        <w:tc>
          <w:tcPr>
            <w:tcW w:w="7230" w:type="dxa"/>
            <w:tcBorders>
              <w:top w:val="single" w:sz="8" w:space="0" w:color="000000"/>
              <w:left w:val="nil"/>
              <w:bottom w:val="single" w:sz="8" w:space="0" w:color="000000"/>
              <w:right w:val="single" w:sz="8" w:space="0" w:color="000000"/>
            </w:tcBorders>
            <w:shd w:val="clear" w:color="auto" w:fill="auto"/>
          </w:tcPr>
          <w:p w14:paraId="420EB403" w14:textId="1FFD830F" w:rsidR="00172A50" w:rsidRPr="000E1D4F" w:rsidRDefault="00172A50" w:rsidP="005D7373">
            <w:pPr>
              <w:spacing w:before="60" w:after="60"/>
              <w:rPr>
                <w:ins w:id="1947" w:author="Teh Stand" w:date="2021-08-20T08:14:00Z"/>
                <w:rFonts w:eastAsia="Calibri" w:cs="Arial"/>
                <w:b/>
                <w:dstrike/>
                <w:color w:val="FF0000"/>
                <w:sz w:val="18"/>
                <w:szCs w:val="18"/>
                <w:lang w:val="en-AU" w:eastAsia="en-US"/>
              </w:rPr>
            </w:pPr>
            <w:ins w:id="1948" w:author="Teh Stand" w:date="2021-08-20T08:15:00Z">
              <w:r w:rsidRPr="000E1D4F">
                <w:rPr>
                  <w:rFonts w:eastAsia="Calibri" w:cs="Arial"/>
                  <w:b/>
                  <w:dstrike/>
                  <w:color w:val="FF0000"/>
                  <w:sz w:val="18"/>
                  <w:szCs w:val="18"/>
                  <w:lang w:val="en-AU" w:eastAsia="en-US"/>
                </w:rPr>
                <w:t>1-2-3-</w:t>
              </w:r>
              <w:r w:rsidRPr="000E1D4F">
                <w:rPr>
                  <w:rFonts w:eastAsia="Calibri" w:cs="Arial"/>
                  <w:color w:val="000000"/>
                  <w:sz w:val="18"/>
                  <w:szCs w:val="18"/>
                  <w:lang w:val="en-AU" w:eastAsia="en-US"/>
                </w:rPr>
                <w:t>4</w:t>
              </w:r>
              <w:r w:rsidRPr="00172A50">
                <w:rPr>
                  <w:rFonts w:eastAsia="Calibri" w:cs="Arial"/>
                  <w:b/>
                  <w:dstrike/>
                  <w:color w:val="FF0000"/>
                  <w:sz w:val="18"/>
                  <w:szCs w:val="18"/>
                  <w:lang w:val="en-AU" w:eastAsia="en-US"/>
                  <w:rPrChange w:id="1949" w:author="Teh Stand" w:date="2021-08-20T08:16:00Z">
                    <w:rPr>
                      <w:rFonts w:eastAsia="Calibri" w:cs="Arial"/>
                      <w:color w:val="000000"/>
                      <w:sz w:val="18"/>
                      <w:szCs w:val="18"/>
                      <w:lang w:val="en-AU" w:eastAsia="en-US"/>
                    </w:rPr>
                  </w:rPrChange>
                </w:rPr>
                <w:t>-5</w:t>
              </w:r>
              <w:r w:rsidRPr="000E1D4F">
                <w:rPr>
                  <w:rFonts w:eastAsia="Calibri" w:cs="Arial"/>
                  <w:b/>
                  <w:dstrike/>
                  <w:color w:val="FF0000"/>
                  <w:sz w:val="18"/>
                  <w:szCs w:val="18"/>
                  <w:lang w:val="en-AU" w:eastAsia="en-US"/>
                </w:rPr>
                <w:t>-6-7-8-9-10-11</w:t>
              </w:r>
            </w:ins>
          </w:p>
        </w:tc>
      </w:tr>
      <w:tr w:rsidR="005D7373" w:rsidRPr="005D7373" w14:paraId="692B8805" w14:textId="77777777" w:rsidTr="002C587A">
        <w:trPr>
          <w:cantSplit/>
          <w:trHeight w:val="272"/>
          <w:jc w:val="center"/>
        </w:trPr>
        <w:tc>
          <w:tcPr>
            <w:tcW w:w="1134" w:type="dxa"/>
            <w:tcBorders>
              <w:top w:val="single" w:sz="8" w:space="0" w:color="000000"/>
            </w:tcBorders>
            <w:shd w:val="clear" w:color="auto" w:fill="auto"/>
          </w:tcPr>
          <w:p w14:paraId="481F4AB3" w14:textId="77777777" w:rsidR="005D7373" w:rsidRPr="000E1D4F" w:rsidRDefault="005D7373" w:rsidP="005D7373">
            <w:pPr>
              <w:spacing w:before="60" w:after="60"/>
              <w:rPr>
                <w:rFonts w:eastAsia="Calibri" w:cs="Arial"/>
                <w:color w:val="000000"/>
                <w:sz w:val="18"/>
                <w:szCs w:val="18"/>
                <w:lang w:val="en-AU" w:eastAsia="en-US"/>
              </w:rPr>
            </w:pPr>
          </w:p>
        </w:tc>
        <w:tc>
          <w:tcPr>
            <w:tcW w:w="1134" w:type="dxa"/>
            <w:tcBorders>
              <w:top w:val="single" w:sz="8" w:space="0" w:color="000000"/>
            </w:tcBorders>
            <w:shd w:val="clear" w:color="auto" w:fill="auto"/>
          </w:tcPr>
          <w:p w14:paraId="7381995A" w14:textId="77777777" w:rsidR="005D7373" w:rsidRPr="000E1D4F" w:rsidRDefault="005D7373" w:rsidP="005D7373">
            <w:pPr>
              <w:spacing w:before="60" w:after="60"/>
              <w:rPr>
                <w:rFonts w:eastAsia="Calibri" w:cs="Arial"/>
                <w:b/>
                <w:bCs/>
                <w:color w:val="000000"/>
                <w:sz w:val="18"/>
                <w:szCs w:val="18"/>
                <w:lang w:val="en-AU" w:eastAsia="en-US"/>
              </w:rPr>
            </w:pPr>
          </w:p>
        </w:tc>
        <w:tc>
          <w:tcPr>
            <w:tcW w:w="7230" w:type="dxa"/>
            <w:tcBorders>
              <w:top w:val="single" w:sz="8" w:space="0" w:color="000000"/>
            </w:tcBorders>
            <w:shd w:val="clear" w:color="auto" w:fill="auto"/>
            <w:vAlign w:val="center"/>
          </w:tcPr>
          <w:p w14:paraId="4DE51A37" w14:textId="7AF5A59A" w:rsidR="005D7373" w:rsidRPr="000E1D4F" w:rsidRDefault="005D7373" w:rsidP="00110BC3">
            <w:pPr>
              <w:spacing w:before="60" w:after="60"/>
              <w:jc w:val="right"/>
              <w:rPr>
                <w:rFonts w:eastAsia="Calibri" w:cs="Arial"/>
                <w:b/>
                <w:dstrike/>
                <w:color w:val="FF0000"/>
                <w:sz w:val="18"/>
                <w:szCs w:val="18"/>
                <w:lang w:val="en-AU" w:eastAsia="en-US"/>
              </w:rPr>
            </w:pPr>
            <w:r w:rsidRPr="000E1D4F">
              <w:rPr>
                <w:rFonts w:eastAsia="Calibri" w:cs="Arial"/>
                <w:i/>
                <w:sz w:val="18"/>
                <w:szCs w:val="18"/>
                <w:lang w:val="en-AU" w:eastAsia="en-US"/>
              </w:rPr>
              <w:t>Table A</w:t>
            </w:r>
            <w:del w:id="1950" w:author="Teh Stand" w:date="2021-08-20T09:09:00Z">
              <w:r w:rsidR="00F54EDA" w:rsidRPr="000E1D4F" w:rsidDel="00110BC3">
                <w:rPr>
                  <w:rFonts w:eastAsia="Calibri" w:cs="Arial"/>
                  <w:i/>
                  <w:sz w:val="18"/>
                  <w:szCs w:val="18"/>
                  <w:lang w:val="en-AU" w:eastAsia="en-US"/>
                </w:rPr>
                <w:delText>-</w:delText>
              </w:r>
            </w:del>
            <w:ins w:id="1951" w:author="Teh Stand" w:date="2021-08-20T09:09:00Z">
              <w:r w:rsidR="00110BC3">
                <w:rPr>
                  <w:rFonts w:eastAsia="Calibri" w:cs="Arial"/>
                  <w:i/>
                  <w:sz w:val="18"/>
                  <w:szCs w:val="18"/>
                  <w:lang w:val="en-AU" w:eastAsia="en-US"/>
                </w:rPr>
                <w:t>.</w:t>
              </w:r>
            </w:ins>
            <w:r w:rsidRPr="000E1D4F">
              <w:rPr>
                <w:rFonts w:eastAsia="Calibri" w:cs="Arial"/>
                <w:i/>
                <w:sz w:val="18"/>
                <w:szCs w:val="18"/>
                <w:lang w:val="en-AU" w:eastAsia="en-US"/>
              </w:rPr>
              <w:t>2</w:t>
            </w:r>
          </w:p>
        </w:tc>
      </w:tr>
    </w:tbl>
    <w:p w14:paraId="460E1211" w14:textId="35E3C181" w:rsidR="005D7373" w:rsidRPr="00FF7263" w:rsidRDefault="00FF7263" w:rsidP="007164DF">
      <w:pPr>
        <w:pStyle w:val="Heading2Annex"/>
        <w:pageBreakBefore/>
        <w:numPr>
          <w:ilvl w:val="0"/>
          <w:numId w:val="27"/>
        </w:numPr>
        <w:ind w:left="567" w:hanging="567"/>
        <w:rPr>
          <w:lang w:val="en-GB"/>
        </w:rPr>
      </w:pPr>
      <w:bookmarkStart w:id="1952" w:name="_Toc68293435"/>
      <w:r w:rsidRPr="00FF7263">
        <w:rPr>
          <w:lang w:val="en-GB"/>
        </w:rPr>
        <w:lastRenderedPageBreak/>
        <w:t>Enhanced S-101 encoding</w:t>
      </w:r>
      <w:bookmarkEnd w:id="1952"/>
    </w:p>
    <w:p w14:paraId="24D7DF62" w14:textId="77777777" w:rsidR="005D7373" w:rsidRPr="005D7373" w:rsidRDefault="005D7373" w:rsidP="005D7373">
      <w:pPr>
        <w:spacing w:after="120"/>
        <w:jc w:val="both"/>
        <w:rPr>
          <w:rFonts w:eastAsia="Calibri" w:cs="Arial"/>
          <w:lang w:val="en-GB" w:eastAsia="en-US"/>
        </w:rPr>
      </w:pPr>
      <w:r w:rsidRPr="005D7373">
        <w:rPr>
          <w:rFonts w:eastAsia="Calibri" w:cs="Arial"/>
          <w:lang w:val="en-GB" w:eastAsia="en-US"/>
        </w:rPr>
        <w:t>Table A.3 below provides a summary of additional manual encoding that may be considered for converted S-101 ENC datasets post-conversion in order to produce “full capability” S-101 ENCs.  However, for new enumerate values introduced in S-101, see Table A.2 above.</w:t>
      </w:r>
    </w:p>
    <w:p w14:paraId="08A177D7" w14:textId="77777777" w:rsidR="005D7373" w:rsidRPr="005D7373" w:rsidRDefault="005D7373" w:rsidP="005D7373">
      <w:pPr>
        <w:spacing w:after="120"/>
        <w:jc w:val="both"/>
        <w:rPr>
          <w:rFonts w:eastAsia="Calibri" w:cs="Arial"/>
          <w:lang w:val="en-GB" w:eastAsia="en-US"/>
        </w:rPr>
      </w:pPr>
      <w:r w:rsidRPr="005D7373">
        <w:rPr>
          <w:rFonts w:eastAsia="Calibri" w:cs="Arial"/>
          <w:lang w:val="en-GB" w:eastAsia="en-US"/>
        </w:rPr>
        <w:t>NOTE:  The additional encoding summarised below is not a requirement in order to produce “S-57 equivalent” S-101 datasets.</w:t>
      </w:r>
    </w:p>
    <w:tbl>
      <w:tblPr>
        <w:tblW w:w="9508" w:type="dxa"/>
        <w:jc w:val="center"/>
        <w:tblLayout w:type="fixed"/>
        <w:tblLook w:val="0000" w:firstRow="0" w:lastRow="0" w:firstColumn="0" w:lastColumn="0" w:noHBand="0" w:noVBand="0"/>
      </w:tblPr>
      <w:tblGrid>
        <w:gridCol w:w="1843"/>
        <w:gridCol w:w="1134"/>
        <w:gridCol w:w="6531"/>
      </w:tblGrid>
      <w:tr w:rsidR="005D7373" w:rsidRPr="005D7373" w14:paraId="6B92137A" w14:textId="77777777" w:rsidTr="00DB7DD2">
        <w:trPr>
          <w:cantSplit/>
          <w:tblHeader/>
          <w:jc w:val="center"/>
        </w:trPr>
        <w:tc>
          <w:tcPr>
            <w:tcW w:w="1843" w:type="dxa"/>
            <w:tcBorders>
              <w:top w:val="single" w:sz="8" w:space="0" w:color="000000"/>
              <w:left w:val="single" w:sz="8" w:space="0" w:color="000000"/>
              <w:bottom w:val="single" w:sz="8" w:space="0" w:color="000000"/>
              <w:right w:val="single" w:sz="8" w:space="0" w:color="000000"/>
            </w:tcBorders>
            <w:shd w:val="clear" w:color="auto" w:fill="D9D9D9"/>
          </w:tcPr>
          <w:p w14:paraId="357F204A" w14:textId="77777777" w:rsidR="005D7373" w:rsidRPr="005D7373" w:rsidRDefault="005D7373" w:rsidP="005D7373">
            <w:pPr>
              <w:spacing w:before="60" w:after="60"/>
              <w:rPr>
                <w:rFonts w:eastAsia="Calibri" w:cs="Arial"/>
                <w:b/>
                <w:color w:val="000000"/>
                <w:sz w:val="18"/>
                <w:szCs w:val="18"/>
                <w:lang w:val="en-AU" w:eastAsia="en-US"/>
              </w:rPr>
            </w:pPr>
            <w:r w:rsidRPr="005D7373">
              <w:rPr>
                <w:rFonts w:eastAsia="Calibri" w:cs="Arial"/>
                <w:b/>
                <w:bCs/>
                <w:color w:val="000000"/>
                <w:sz w:val="18"/>
                <w:szCs w:val="18"/>
                <w:lang w:val="en-AU" w:eastAsia="en-US"/>
              </w:rPr>
              <w:t> S-101 Feature</w:t>
            </w:r>
          </w:p>
        </w:tc>
        <w:tc>
          <w:tcPr>
            <w:tcW w:w="1134" w:type="dxa"/>
            <w:tcBorders>
              <w:top w:val="single" w:sz="8" w:space="0" w:color="000000"/>
              <w:left w:val="single" w:sz="8" w:space="0" w:color="000000"/>
              <w:bottom w:val="single" w:sz="8" w:space="0" w:color="000000"/>
              <w:right w:val="single" w:sz="8" w:space="0" w:color="000000"/>
            </w:tcBorders>
            <w:shd w:val="clear" w:color="auto" w:fill="D9D9D9"/>
          </w:tcPr>
          <w:p w14:paraId="69067EA9" w14:textId="77777777" w:rsidR="005D7373" w:rsidRPr="005D7373" w:rsidRDefault="005D7373" w:rsidP="005D7373">
            <w:pPr>
              <w:spacing w:before="60" w:after="60"/>
              <w:rPr>
                <w:rFonts w:eastAsia="Calibri" w:cs="Arial"/>
                <w:b/>
                <w:color w:val="000000"/>
                <w:sz w:val="18"/>
                <w:szCs w:val="18"/>
                <w:lang w:val="en-AU" w:eastAsia="en-US"/>
              </w:rPr>
            </w:pPr>
            <w:bookmarkStart w:id="1953" w:name="_Hlk68284206"/>
            <w:r w:rsidRPr="005D7373">
              <w:rPr>
                <w:rFonts w:eastAsia="Calibri" w:cs="Arial"/>
                <w:b/>
                <w:color w:val="000000"/>
                <w:sz w:val="18"/>
                <w:szCs w:val="18"/>
                <w:lang w:val="en-AU" w:eastAsia="en-US"/>
              </w:rPr>
              <w:t>S-57 Object</w:t>
            </w:r>
          </w:p>
        </w:tc>
        <w:tc>
          <w:tcPr>
            <w:tcW w:w="6531" w:type="dxa"/>
            <w:tcBorders>
              <w:top w:val="single" w:sz="8" w:space="0" w:color="000000"/>
              <w:left w:val="nil"/>
              <w:bottom w:val="single" w:sz="8" w:space="0" w:color="000000"/>
              <w:right w:val="single" w:sz="8" w:space="0" w:color="000000"/>
            </w:tcBorders>
            <w:shd w:val="clear" w:color="auto" w:fill="D9D9D9"/>
          </w:tcPr>
          <w:p w14:paraId="39361A0C" w14:textId="77777777" w:rsidR="005D7373" w:rsidRPr="005D7373" w:rsidRDefault="005D7373" w:rsidP="005D7373">
            <w:pPr>
              <w:spacing w:before="60" w:after="60"/>
              <w:rPr>
                <w:rFonts w:eastAsia="Calibri" w:cs="Arial"/>
                <w:b/>
                <w:color w:val="000000"/>
                <w:sz w:val="18"/>
                <w:szCs w:val="18"/>
                <w:lang w:val="en-AU" w:eastAsia="en-US"/>
              </w:rPr>
            </w:pPr>
            <w:r w:rsidRPr="005D7373">
              <w:rPr>
                <w:rFonts w:eastAsia="Calibri" w:cs="Arial"/>
                <w:b/>
                <w:color w:val="000000"/>
                <w:sz w:val="18"/>
                <w:szCs w:val="18"/>
                <w:lang w:val="en-AU" w:eastAsia="en-US"/>
              </w:rPr>
              <w:t xml:space="preserve">Remarks </w:t>
            </w:r>
          </w:p>
        </w:tc>
      </w:tr>
      <w:tr w:rsidR="005D7373" w:rsidRPr="005D7373" w14:paraId="6EE7FEFA" w14:textId="77777777" w:rsidTr="00DB7DD2">
        <w:trPr>
          <w:cantSplit/>
          <w:trHeight w:val="272"/>
          <w:jc w:val="center"/>
        </w:trPr>
        <w:tc>
          <w:tcPr>
            <w:tcW w:w="1843" w:type="dxa"/>
            <w:tcBorders>
              <w:top w:val="single" w:sz="8" w:space="0" w:color="000000"/>
              <w:left w:val="single" w:sz="8" w:space="0" w:color="000000"/>
              <w:bottom w:val="single" w:sz="8" w:space="0" w:color="000000"/>
              <w:right w:val="single" w:sz="8" w:space="0" w:color="000000"/>
            </w:tcBorders>
          </w:tcPr>
          <w:p w14:paraId="5E021658" w14:textId="163449A5" w:rsidR="005D7373" w:rsidRPr="00AC4F4E" w:rsidRDefault="00AC4F4E" w:rsidP="005D7373">
            <w:pPr>
              <w:spacing w:before="60" w:after="60"/>
              <w:rPr>
                <w:rFonts w:eastAsia="Calibri" w:cs="Arial"/>
                <w:color w:val="000000"/>
                <w:sz w:val="18"/>
                <w:szCs w:val="18"/>
                <w:lang w:val="en-AU" w:eastAsia="en-US"/>
              </w:rPr>
            </w:pPr>
            <w:ins w:id="1954" w:author="Teh Stand" w:date="2021-07-02T12:42:00Z">
              <w:r>
                <w:rPr>
                  <w:rFonts w:eastAsia="Calibri" w:cs="Arial"/>
                  <w:color w:val="000000"/>
                  <w:sz w:val="18"/>
                  <w:szCs w:val="18"/>
                  <w:lang w:val="en-AU" w:eastAsia="en-US"/>
                </w:rPr>
                <w:t>Various</w:t>
              </w:r>
            </w:ins>
          </w:p>
        </w:tc>
        <w:tc>
          <w:tcPr>
            <w:tcW w:w="1134" w:type="dxa"/>
            <w:tcBorders>
              <w:top w:val="single" w:sz="8" w:space="0" w:color="000000"/>
              <w:left w:val="single" w:sz="8" w:space="0" w:color="000000"/>
              <w:bottom w:val="single" w:sz="8" w:space="0" w:color="000000"/>
              <w:right w:val="single" w:sz="8" w:space="0" w:color="000000"/>
            </w:tcBorders>
            <w:shd w:val="clear" w:color="auto" w:fill="auto"/>
          </w:tcPr>
          <w:p w14:paraId="112024E2" w14:textId="071C96A4" w:rsidR="005D7373" w:rsidRPr="00AC4F4E" w:rsidRDefault="00AC4F4E" w:rsidP="005D7373">
            <w:pPr>
              <w:spacing w:before="60" w:after="60"/>
              <w:rPr>
                <w:rFonts w:eastAsia="Calibri" w:cs="Arial"/>
                <w:color w:val="000000"/>
                <w:sz w:val="18"/>
                <w:szCs w:val="18"/>
                <w:lang w:val="en-AU" w:eastAsia="en-US"/>
              </w:rPr>
            </w:pPr>
            <w:ins w:id="1955" w:author="Teh Stand" w:date="2021-07-02T12:42:00Z">
              <w:r>
                <w:rPr>
                  <w:rFonts w:eastAsia="Calibri" w:cs="Arial"/>
                  <w:color w:val="000000"/>
                  <w:sz w:val="18"/>
                  <w:szCs w:val="18"/>
                  <w:lang w:val="en-AU" w:eastAsia="en-US"/>
                </w:rPr>
                <w:t>Various</w:t>
              </w:r>
            </w:ins>
          </w:p>
        </w:tc>
        <w:tc>
          <w:tcPr>
            <w:tcW w:w="6531" w:type="dxa"/>
            <w:tcBorders>
              <w:top w:val="single" w:sz="8" w:space="0" w:color="000000"/>
              <w:left w:val="nil"/>
              <w:bottom w:val="single" w:sz="8" w:space="0" w:color="000000"/>
              <w:right w:val="single" w:sz="8" w:space="0" w:color="000000"/>
            </w:tcBorders>
            <w:shd w:val="clear" w:color="auto" w:fill="auto"/>
          </w:tcPr>
          <w:p w14:paraId="1933AFB2" w14:textId="4334EFA8" w:rsidR="005D7373" w:rsidRPr="00AC4F4E" w:rsidRDefault="00AC4F4E" w:rsidP="00AC4F4E">
            <w:pPr>
              <w:spacing w:before="60" w:after="60"/>
              <w:rPr>
                <w:rFonts w:eastAsia="Calibri" w:cs="Arial"/>
                <w:color w:val="000000"/>
                <w:sz w:val="18"/>
                <w:szCs w:val="18"/>
                <w:lang w:val="en-AU" w:eastAsia="en-US"/>
              </w:rPr>
            </w:pPr>
            <w:ins w:id="1956" w:author="Teh Stand" w:date="2021-07-02T12:43:00Z">
              <w:r w:rsidRPr="00AC4F4E">
                <w:rPr>
                  <w:sz w:val="18"/>
                  <w:szCs w:val="18"/>
                  <w:lang w:val="en-GB"/>
                </w:rPr>
                <w:t xml:space="preserve">File formats .HTM and .XML </w:t>
              </w:r>
            </w:ins>
            <w:ins w:id="1957" w:author="Teh Stand" w:date="2021-07-02T12:44:00Z">
              <w:r>
                <w:rPr>
                  <w:sz w:val="18"/>
                  <w:szCs w:val="18"/>
                  <w:lang w:val="en-GB"/>
                </w:rPr>
                <w:t>added as new</w:t>
              </w:r>
            </w:ins>
            <w:ins w:id="1958" w:author="Teh Stand" w:date="2021-07-02T12:43:00Z">
              <w:r w:rsidRPr="00AC4F4E">
                <w:rPr>
                  <w:sz w:val="18"/>
                  <w:szCs w:val="18"/>
                  <w:lang w:val="en-GB"/>
                </w:rPr>
                <w:t xml:space="preserve"> allowable file formats in S-101</w:t>
              </w:r>
            </w:ins>
            <w:ins w:id="1959" w:author="Teh Stand" w:date="2021-07-05T15:47:00Z">
              <w:r w:rsidR="00886173">
                <w:rPr>
                  <w:sz w:val="18"/>
                  <w:szCs w:val="18"/>
                  <w:lang w:val="en-GB"/>
                </w:rPr>
                <w:t xml:space="preserve"> for attribute </w:t>
              </w:r>
              <w:r w:rsidR="00886173">
                <w:rPr>
                  <w:b/>
                  <w:sz w:val="18"/>
                  <w:szCs w:val="18"/>
                  <w:lang w:val="en-GB"/>
                </w:rPr>
                <w:t>file reference</w:t>
              </w:r>
            </w:ins>
            <w:ins w:id="1960" w:author="Teh Stand" w:date="2021-07-02T12:43:00Z">
              <w:r w:rsidRPr="00AC4F4E">
                <w:rPr>
                  <w:sz w:val="18"/>
                  <w:szCs w:val="18"/>
                  <w:lang w:val="en-GB"/>
                </w:rPr>
                <w:t xml:space="preserve"> in addition to the .TXT format allowable in S-57.</w:t>
              </w:r>
            </w:ins>
          </w:p>
        </w:tc>
      </w:tr>
      <w:tr w:rsidR="005D7373" w:rsidRPr="005D7373" w14:paraId="6C4A3763" w14:textId="77777777" w:rsidTr="00DB7DD2">
        <w:trPr>
          <w:cantSplit/>
          <w:trHeight w:val="270"/>
          <w:jc w:val="center"/>
        </w:trPr>
        <w:tc>
          <w:tcPr>
            <w:tcW w:w="1843" w:type="dxa"/>
            <w:tcBorders>
              <w:top w:val="single" w:sz="8" w:space="0" w:color="000000"/>
              <w:left w:val="single" w:sz="8" w:space="0" w:color="000000"/>
              <w:bottom w:val="single" w:sz="8" w:space="0" w:color="000000"/>
              <w:right w:val="single" w:sz="8" w:space="0" w:color="000000"/>
            </w:tcBorders>
          </w:tcPr>
          <w:p w14:paraId="552DA951" w14:textId="77777777" w:rsidR="005D7373" w:rsidRPr="005D7373" w:rsidRDefault="005D7373" w:rsidP="005D7373">
            <w:pPr>
              <w:spacing w:before="60" w:after="60"/>
              <w:rPr>
                <w:rFonts w:eastAsia="Calibri" w:cs="Arial"/>
                <w:b/>
                <w:bCs/>
                <w:color w:val="000000"/>
                <w:sz w:val="18"/>
                <w:szCs w:val="18"/>
                <w:lang w:val="en-AU" w:eastAsia="en-US"/>
              </w:rPr>
            </w:pPr>
            <w:r w:rsidRPr="005D7373">
              <w:rPr>
                <w:rFonts w:eastAsia="Calibri" w:cs="Arial"/>
                <w:b/>
                <w:bCs/>
                <w:color w:val="000000"/>
                <w:sz w:val="18"/>
                <w:szCs w:val="18"/>
                <w:lang w:val="en-AU" w:eastAsia="en-US"/>
              </w:rPr>
              <w:t>Archipelagic Sea Lane</w:t>
            </w:r>
          </w:p>
        </w:tc>
        <w:tc>
          <w:tcPr>
            <w:tcW w:w="1134" w:type="dxa"/>
            <w:tcBorders>
              <w:top w:val="single" w:sz="8" w:space="0" w:color="000000"/>
              <w:left w:val="single" w:sz="8" w:space="0" w:color="000000"/>
              <w:bottom w:val="single" w:sz="8" w:space="0" w:color="000000"/>
              <w:right w:val="single" w:sz="8" w:space="0" w:color="000000"/>
            </w:tcBorders>
            <w:shd w:val="clear" w:color="auto" w:fill="auto"/>
          </w:tcPr>
          <w:p w14:paraId="53C562DD" w14:textId="77777777" w:rsidR="005D7373" w:rsidRPr="005D7373" w:rsidRDefault="005D7373" w:rsidP="005D7373">
            <w:pPr>
              <w:spacing w:before="60" w:after="60"/>
              <w:rPr>
                <w:rFonts w:eastAsia="Calibri" w:cs="Arial"/>
                <w:b/>
                <w:color w:val="000000"/>
                <w:sz w:val="18"/>
                <w:szCs w:val="18"/>
                <w:lang w:val="en-AU" w:eastAsia="en-US"/>
              </w:rPr>
            </w:pPr>
          </w:p>
        </w:tc>
        <w:tc>
          <w:tcPr>
            <w:tcW w:w="6531" w:type="dxa"/>
            <w:tcBorders>
              <w:top w:val="single" w:sz="8" w:space="0" w:color="000000"/>
              <w:left w:val="single" w:sz="8" w:space="0" w:color="000000"/>
              <w:bottom w:val="single" w:sz="8" w:space="0" w:color="000000"/>
              <w:right w:val="single" w:sz="8" w:space="0" w:color="000000"/>
            </w:tcBorders>
            <w:shd w:val="clear" w:color="auto" w:fill="auto"/>
          </w:tcPr>
          <w:p w14:paraId="566E9B57"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New S-101 Feature type.  See clause 10.5.3 and S-101 DCEG clause 15.27.</w:t>
            </w:r>
          </w:p>
        </w:tc>
      </w:tr>
      <w:tr w:rsidR="005D7373" w:rsidRPr="005D7373" w14:paraId="4FEDC211" w14:textId="77777777" w:rsidTr="00DB7DD2">
        <w:trPr>
          <w:cantSplit/>
          <w:trHeight w:val="270"/>
          <w:jc w:val="center"/>
        </w:trPr>
        <w:tc>
          <w:tcPr>
            <w:tcW w:w="1843" w:type="dxa"/>
            <w:tcBorders>
              <w:top w:val="single" w:sz="8" w:space="0" w:color="000000"/>
              <w:left w:val="single" w:sz="8" w:space="0" w:color="000000"/>
              <w:bottom w:val="single" w:sz="8" w:space="0" w:color="000000"/>
              <w:right w:val="single" w:sz="8" w:space="0" w:color="000000"/>
            </w:tcBorders>
          </w:tcPr>
          <w:p w14:paraId="763BC88C" w14:textId="77777777" w:rsidR="005D7373" w:rsidRPr="005D7373" w:rsidRDefault="005D7373" w:rsidP="005D7373">
            <w:pPr>
              <w:spacing w:before="60" w:after="60"/>
              <w:rPr>
                <w:rFonts w:eastAsia="Calibri" w:cs="Arial"/>
                <w:b/>
                <w:color w:val="000000"/>
                <w:sz w:val="18"/>
                <w:szCs w:val="18"/>
                <w:lang w:val="en-AU" w:eastAsia="en-US"/>
              </w:rPr>
            </w:pPr>
            <w:r w:rsidRPr="005D7373">
              <w:rPr>
                <w:rFonts w:eastAsia="Calibri" w:cs="Arial"/>
                <w:b/>
                <w:bCs/>
                <w:color w:val="000000"/>
                <w:sz w:val="18"/>
                <w:szCs w:val="18"/>
                <w:lang w:val="en-AU" w:eastAsia="en-US"/>
              </w:rPr>
              <w:t>Berth</w:t>
            </w:r>
          </w:p>
        </w:tc>
        <w:tc>
          <w:tcPr>
            <w:tcW w:w="1134" w:type="dxa"/>
            <w:tcBorders>
              <w:top w:val="single" w:sz="8" w:space="0" w:color="000000"/>
              <w:left w:val="single" w:sz="8" w:space="0" w:color="000000"/>
              <w:bottom w:val="single" w:sz="8" w:space="0" w:color="000000"/>
              <w:right w:val="single" w:sz="8" w:space="0" w:color="000000"/>
            </w:tcBorders>
            <w:shd w:val="clear" w:color="auto" w:fill="auto"/>
          </w:tcPr>
          <w:p w14:paraId="6E899F2A" w14:textId="77777777" w:rsidR="005D7373" w:rsidRPr="005D7373" w:rsidRDefault="005D7373" w:rsidP="005D7373">
            <w:pPr>
              <w:spacing w:before="60" w:after="60"/>
              <w:rPr>
                <w:rFonts w:eastAsia="Calibri" w:cs="Arial"/>
                <w:b/>
                <w:color w:val="000000"/>
                <w:sz w:val="18"/>
                <w:szCs w:val="18"/>
                <w:lang w:val="en-AU" w:eastAsia="en-US"/>
              </w:rPr>
            </w:pPr>
            <w:r w:rsidRPr="005D7373">
              <w:rPr>
                <w:rFonts w:eastAsia="Calibri" w:cs="Arial"/>
                <w:b/>
                <w:color w:val="000000"/>
                <w:sz w:val="18"/>
                <w:szCs w:val="18"/>
                <w:lang w:val="en-AU" w:eastAsia="en-US"/>
              </w:rPr>
              <w:t>BERTHS</w:t>
            </w:r>
          </w:p>
        </w:tc>
        <w:tc>
          <w:tcPr>
            <w:tcW w:w="6531" w:type="dxa"/>
            <w:tcBorders>
              <w:top w:val="single" w:sz="8" w:space="0" w:color="000000"/>
              <w:left w:val="single" w:sz="8" w:space="0" w:color="000000"/>
              <w:bottom w:val="single" w:sz="8" w:space="0" w:color="000000"/>
              <w:right w:val="single" w:sz="8" w:space="0" w:color="000000"/>
            </w:tcBorders>
            <w:shd w:val="clear" w:color="auto" w:fill="auto"/>
          </w:tcPr>
          <w:p w14:paraId="30ABF549"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 xml:space="preserve">New S-101 attributes </w:t>
            </w:r>
            <w:r w:rsidRPr="005D7373">
              <w:rPr>
                <w:rFonts w:eastAsia="Calibri" w:cs="Arial"/>
                <w:b/>
                <w:color w:val="000000"/>
                <w:sz w:val="18"/>
                <w:szCs w:val="18"/>
                <w:lang w:val="en-AU" w:eastAsia="en-US"/>
              </w:rPr>
              <w:t>horizontal clearance length</w:t>
            </w:r>
            <w:r w:rsidRPr="005D7373">
              <w:rPr>
                <w:rFonts w:eastAsia="Calibri" w:cs="Arial"/>
                <w:color w:val="000000"/>
                <w:sz w:val="18"/>
                <w:szCs w:val="18"/>
                <w:lang w:val="en-AU" w:eastAsia="en-US"/>
              </w:rPr>
              <w:t xml:space="preserve">, </w:t>
            </w:r>
            <w:r w:rsidRPr="005D7373">
              <w:rPr>
                <w:rFonts w:eastAsia="Calibri" w:cs="Arial"/>
                <w:b/>
                <w:color w:val="000000"/>
                <w:sz w:val="18"/>
                <w:szCs w:val="18"/>
                <w:lang w:val="en-AU" w:eastAsia="en-US"/>
              </w:rPr>
              <w:t>horizontal clearance width</w:t>
            </w:r>
            <w:r w:rsidRPr="005D7373">
              <w:rPr>
                <w:rFonts w:eastAsia="Calibri" w:cs="Arial"/>
                <w:color w:val="000000"/>
                <w:sz w:val="18"/>
                <w:szCs w:val="18"/>
                <w:lang w:val="en-AU" w:eastAsia="en-US"/>
              </w:rPr>
              <w:t xml:space="preserve"> and </w:t>
            </w:r>
            <w:r w:rsidRPr="005D7373">
              <w:rPr>
                <w:rFonts w:eastAsia="Calibri" w:cs="Arial"/>
                <w:b/>
                <w:color w:val="000000"/>
                <w:sz w:val="18"/>
                <w:szCs w:val="18"/>
                <w:lang w:val="en-AU" w:eastAsia="en-US"/>
              </w:rPr>
              <w:t>maximum permitted draught</w:t>
            </w:r>
            <w:r w:rsidRPr="005D7373">
              <w:rPr>
                <w:rFonts w:eastAsia="Calibri" w:cs="Arial"/>
                <w:color w:val="000000"/>
                <w:sz w:val="18"/>
                <w:szCs w:val="18"/>
                <w:lang w:val="en-AU" w:eastAsia="en-US"/>
              </w:rPr>
              <w:t>.  See clause 4.6.2 and S-101 DCEG clause 8.13.</w:t>
            </w:r>
          </w:p>
        </w:tc>
      </w:tr>
      <w:tr w:rsidR="005D7373" w:rsidRPr="005D7373" w14:paraId="11E3E6ED" w14:textId="77777777" w:rsidTr="00DB7DD2">
        <w:trPr>
          <w:cantSplit/>
          <w:trHeight w:val="270"/>
          <w:jc w:val="center"/>
        </w:trPr>
        <w:tc>
          <w:tcPr>
            <w:tcW w:w="1843" w:type="dxa"/>
            <w:tcBorders>
              <w:top w:val="single" w:sz="8" w:space="0" w:color="000000"/>
              <w:left w:val="single" w:sz="8" w:space="0" w:color="000000"/>
              <w:bottom w:val="single" w:sz="8" w:space="0" w:color="000000"/>
              <w:right w:val="single" w:sz="8" w:space="0" w:color="000000"/>
            </w:tcBorders>
          </w:tcPr>
          <w:p w14:paraId="6F3AEA21" w14:textId="77777777" w:rsidR="005D7373" w:rsidRPr="005D7373" w:rsidRDefault="005D7373" w:rsidP="005D7373">
            <w:pPr>
              <w:spacing w:before="60" w:after="60"/>
              <w:rPr>
                <w:rFonts w:eastAsia="Calibri" w:cs="Arial"/>
                <w:b/>
                <w:color w:val="000000"/>
                <w:sz w:val="18"/>
                <w:szCs w:val="18"/>
                <w:lang w:val="en-AU" w:eastAsia="en-US"/>
              </w:rPr>
            </w:pPr>
            <w:r w:rsidRPr="005D7373">
              <w:rPr>
                <w:rFonts w:eastAsia="Calibri" w:cs="Arial"/>
                <w:b/>
                <w:bCs/>
                <w:color w:val="000000"/>
                <w:sz w:val="18"/>
                <w:szCs w:val="18"/>
                <w:lang w:val="en-AU" w:eastAsia="en-US"/>
              </w:rPr>
              <w:t>Bridge</w:t>
            </w:r>
          </w:p>
        </w:tc>
        <w:tc>
          <w:tcPr>
            <w:tcW w:w="1134" w:type="dxa"/>
            <w:tcBorders>
              <w:top w:val="single" w:sz="8" w:space="0" w:color="000000"/>
              <w:left w:val="single" w:sz="8" w:space="0" w:color="000000"/>
              <w:bottom w:val="single" w:sz="8" w:space="0" w:color="000000"/>
              <w:right w:val="single" w:sz="8" w:space="0" w:color="000000"/>
            </w:tcBorders>
            <w:shd w:val="clear" w:color="auto" w:fill="auto"/>
          </w:tcPr>
          <w:p w14:paraId="4234D9AB" w14:textId="77777777" w:rsidR="005D7373" w:rsidRPr="005D7373" w:rsidRDefault="005D7373" w:rsidP="005D7373">
            <w:pPr>
              <w:spacing w:before="60" w:after="60"/>
              <w:rPr>
                <w:rFonts w:eastAsia="Calibri" w:cs="Arial"/>
                <w:b/>
                <w:color w:val="000000"/>
                <w:sz w:val="18"/>
                <w:szCs w:val="18"/>
                <w:lang w:val="en-AU" w:eastAsia="en-US"/>
              </w:rPr>
            </w:pPr>
            <w:r w:rsidRPr="005D7373">
              <w:rPr>
                <w:rFonts w:eastAsia="Calibri" w:cs="Arial"/>
                <w:b/>
                <w:color w:val="000000"/>
                <w:sz w:val="18"/>
                <w:szCs w:val="18"/>
                <w:lang w:val="en-AU" w:eastAsia="en-US"/>
              </w:rPr>
              <w:t>BRIDGE</w:t>
            </w:r>
          </w:p>
        </w:tc>
        <w:tc>
          <w:tcPr>
            <w:tcW w:w="6531" w:type="dxa"/>
            <w:tcBorders>
              <w:top w:val="single" w:sz="8" w:space="0" w:color="000000"/>
              <w:left w:val="single" w:sz="8" w:space="0" w:color="000000"/>
              <w:bottom w:val="single" w:sz="8" w:space="0" w:color="000000"/>
              <w:right w:val="single" w:sz="8" w:space="0" w:color="000000"/>
            </w:tcBorders>
            <w:shd w:val="clear" w:color="auto" w:fill="auto"/>
          </w:tcPr>
          <w:p w14:paraId="008F3B55"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 xml:space="preserve">Attributes </w:t>
            </w:r>
            <w:r w:rsidRPr="005D7373">
              <w:rPr>
                <w:rFonts w:eastAsia="Calibri" w:cs="Arial"/>
                <w:b/>
                <w:bCs/>
                <w:color w:val="000000"/>
                <w:sz w:val="18"/>
                <w:szCs w:val="18"/>
                <w:lang w:val="en-AU" w:eastAsia="en-US"/>
              </w:rPr>
              <w:t>height</w:t>
            </w:r>
            <w:r w:rsidRPr="005D7373">
              <w:rPr>
                <w:rFonts w:eastAsia="Calibri" w:cs="Arial"/>
                <w:color w:val="000000"/>
                <w:sz w:val="18"/>
                <w:szCs w:val="18"/>
                <w:lang w:val="en-AU" w:eastAsia="en-US"/>
              </w:rPr>
              <w:t xml:space="preserve"> and </w:t>
            </w:r>
            <w:r w:rsidRPr="005D7373">
              <w:rPr>
                <w:rFonts w:eastAsia="Calibri" w:cs="Arial"/>
                <w:b/>
                <w:bCs/>
                <w:color w:val="000000"/>
                <w:sz w:val="18"/>
                <w:szCs w:val="18"/>
                <w:lang w:val="en-AU" w:eastAsia="en-US"/>
              </w:rPr>
              <w:t>status</w:t>
            </w:r>
            <w:r w:rsidRPr="005D7373">
              <w:rPr>
                <w:rFonts w:eastAsia="Calibri" w:cs="Arial"/>
                <w:color w:val="000000"/>
                <w:sz w:val="18"/>
                <w:szCs w:val="18"/>
                <w:lang w:val="en-AU" w:eastAsia="en-US"/>
              </w:rPr>
              <w:t xml:space="preserve"> added.  See S-101 DCEG clause 6.5.  See also new S-101 features </w:t>
            </w:r>
            <w:r w:rsidRPr="005D7373">
              <w:rPr>
                <w:rFonts w:eastAsia="Calibri" w:cs="Arial"/>
                <w:b/>
                <w:bCs/>
                <w:color w:val="000000"/>
                <w:sz w:val="18"/>
                <w:szCs w:val="18"/>
                <w:lang w:val="en-AU" w:eastAsia="en-US"/>
              </w:rPr>
              <w:t>Span Fixed</w:t>
            </w:r>
            <w:r w:rsidRPr="005D7373">
              <w:rPr>
                <w:rFonts w:eastAsia="Calibri" w:cs="Arial"/>
                <w:color w:val="000000"/>
                <w:sz w:val="18"/>
                <w:szCs w:val="18"/>
                <w:lang w:val="en-AU" w:eastAsia="en-US"/>
              </w:rPr>
              <w:t xml:space="preserve"> and</w:t>
            </w:r>
            <w:r w:rsidRPr="005D7373">
              <w:rPr>
                <w:rFonts w:eastAsia="Calibri" w:cs="Arial"/>
                <w:b/>
                <w:bCs/>
                <w:color w:val="000000"/>
                <w:sz w:val="18"/>
                <w:szCs w:val="18"/>
                <w:lang w:val="en-AU" w:eastAsia="en-US"/>
              </w:rPr>
              <w:t xml:space="preserve"> Span Opening</w:t>
            </w:r>
            <w:r w:rsidRPr="005D7373">
              <w:rPr>
                <w:rFonts w:eastAsia="Calibri" w:cs="Arial"/>
                <w:color w:val="000000"/>
                <w:sz w:val="18"/>
                <w:szCs w:val="18"/>
                <w:lang w:val="en-AU" w:eastAsia="en-US"/>
              </w:rPr>
              <w:t xml:space="preserve"> (clause 4.8.10 and S-101 DCEG clauses 6.6 and 6.7)</w:t>
            </w:r>
          </w:p>
        </w:tc>
      </w:tr>
      <w:tr w:rsidR="005D7373" w:rsidRPr="005D7373" w14:paraId="47CA2B69" w14:textId="77777777" w:rsidTr="00DB7DD2">
        <w:trPr>
          <w:cantSplit/>
          <w:trHeight w:val="270"/>
          <w:jc w:val="center"/>
        </w:trPr>
        <w:tc>
          <w:tcPr>
            <w:tcW w:w="1843" w:type="dxa"/>
            <w:tcBorders>
              <w:top w:val="single" w:sz="8" w:space="0" w:color="000000"/>
              <w:left w:val="single" w:sz="8" w:space="0" w:color="000000"/>
              <w:bottom w:val="single" w:sz="8" w:space="0" w:color="000000"/>
              <w:right w:val="single" w:sz="8" w:space="0" w:color="000000"/>
            </w:tcBorders>
          </w:tcPr>
          <w:p w14:paraId="6F1ECAAB" w14:textId="77777777" w:rsidR="005D7373" w:rsidRPr="005D7373" w:rsidRDefault="005D7373" w:rsidP="005D7373">
            <w:pPr>
              <w:spacing w:before="60" w:after="60"/>
              <w:rPr>
                <w:rFonts w:eastAsia="Calibri" w:cs="Arial"/>
                <w:b/>
                <w:color w:val="000000"/>
                <w:sz w:val="18"/>
                <w:szCs w:val="18"/>
                <w:lang w:val="en-AU" w:eastAsia="en-US"/>
              </w:rPr>
            </w:pPr>
            <w:r w:rsidRPr="005D7373">
              <w:rPr>
                <w:rFonts w:eastAsia="Calibri" w:cs="Arial"/>
                <w:b/>
                <w:bCs/>
                <w:color w:val="000000"/>
                <w:sz w:val="18"/>
                <w:szCs w:val="18"/>
                <w:lang w:val="en-AU" w:eastAsia="en-US"/>
              </w:rPr>
              <w:t>Building</w:t>
            </w:r>
          </w:p>
        </w:tc>
        <w:tc>
          <w:tcPr>
            <w:tcW w:w="1134" w:type="dxa"/>
            <w:tcBorders>
              <w:top w:val="single" w:sz="8" w:space="0" w:color="000000"/>
              <w:left w:val="single" w:sz="8" w:space="0" w:color="000000"/>
              <w:bottom w:val="single" w:sz="8" w:space="0" w:color="000000"/>
              <w:right w:val="single" w:sz="8" w:space="0" w:color="000000"/>
            </w:tcBorders>
            <w:shd w:val="clear" w:color="auto" w:fill="auto"/>
          </w:tcPr>
          <w:p w14:paraId="0B51ECC9" w14:textId="77777777" w:rsidR="005D7373" w:rsidRPr="005D7373" w:rsidRDefault="005D7373" w:rsidP="005D7373">
            <w:pPr>
              <w:spacing w:before="60" w:after="60"/>
              <w:rPr>
                <w:rFonts w:eastAsia="Calibri" w:cs="Arial"/>
                <w:b/>
                <w:color w:val="000000"/>
                <w:sz w:val="18"/>
                <w:szCs w:val="18"/>
                <w:lang w:val="en-AU" w:eastAsia="en-US"/>
              </w:rPr>
            </w:pPr>
            <w:r w:rsidRPr="005D7373">
              <w:rPr>
                <w:rFonts w:eastAsia="Calibri" w:cs="Arial"/>
                <w:b/>
                <w:color w:val="000000"/>
                <w:sz w:val="18"/>
                <w:szCs w:val="18"/>
                <w:lang w:val="en-AU" w:eastAsia="en-US"/>
              </w:rPr>
              <w:t>BUISGL</w:t>
            </w:r>
          </w:p>
        </w:tc>
        <w:tc>
          <w:tcPr>
            <w:tcW w:w="6531" w:type="dxa"/>
            <w:tcBorders>
              <w:top w:val="single" w:sz="8" w:space="0" w:color="000000"/>
              <w:left w:val="single" w:sz="8" w:space="0" w:color="000000"/>
              <w:bottom w:val="single" w:sz="8" w:space="0" w:color="000000"/>
              <w:right w:val="single" w:sz="8" w:space="0" w:color="000000"/>
            </w:tcBorders>
            <w:shd w:val="clear" w:color="auto" w:fill="auto"/>
          </w:tcPr>
          <w:p w14:paraId="60F5910B"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 xml:space="preserve">Attributes </w:t>
            </w:r>
            <w:r w:rsidRPr="005D7373">
              <w:rPr>
                <w:rFonts w:eastAsia="Calibri" w:cs="Arial"/>
                <w:b/>
                <w:color w:val="000000"/>
                <w:sz w:val="18"/>
                <w:szCs w:val="18"/>
                <w:lang w:val="en-AU" w:eastAsia="en-US"/>
              </w:rPr>
              <w:t>vertical clearance fixed</w:t>
            </w:r>
            <w:r w:rsidRPr="005D7373">
              <w:rPr>
                <w:rFonts w:eastAsia="Calibri" w:cs="Arial"/>
                <w:color w:val="000000"/>
                <w:sz w:val="18"/>
                <w:szCs w:val="18"/>
                <w:lang w:val="en-AU" w:eastAsia="en-US"/>
              </w:rPr>
              <w:t xml:space="preserve"> (VERCLR) and </w:t>
            </w:r>
            <w:r w:rsidRPr="005D7373">
              <w:rPr>
                <w:rFonts w:eastAsia="Calibri" w:cs="Arial"/>
                <w:b/>
                <w:color w:val="000000"/>
                <w:sz w:val="18"/>
                <w:szCs w:val="18"/>
                <w:lang w:val="en-AU" w:eastAsia="en-US"/>
              </w:rPr>
              <w:t>vertical datum</w:t>
            </w:r>
            <w:r w:rsidRPr="005D7373">
              <w:rPr>
                <w:rFonts w:eastAsia="Calibri" w:cs="Arial"/>
                <w:color w:val="000000"/>
                <w:sz w:val="18"/>
                <w:szCs w:val="18"/>
                <w:lang w:val="en-AU" w:eastAsia="en-US"/>
              </w:rPr>
              <w:t xml:space="preserve"> (VERDAT) added; new S-101 attribute </w:t>
            </w:r>
            <w:r w:rsidRPr="005D7373">
              <w:rPr>
                <w:rFonts w:eastAsia="Calibri" w:cs="Arial"/>
                <w:b/>
                <w:color w:val="000000"/>
                <w:sz w:val="18"/>
                <w:szCs w:val="18"/>
                <w:lang w:val="en-AU" w:eastAsia="en-US"/>
              </w:rPr>
              <w:t>multiplicity of features</w:t>
            </w:r>
            <w:r w:rsidRPr="005D7373">
              <w:rPr>
                <w:rFonts w:eastAsia="Calibri" w:cs="Arial"/>
                <w:color w:val="000000"/>
                <w:sz w:val="18"/>
                <w:szCs w:val="18"/>
                <w:lang w:val="en-AU" w:eastAsia="en-US"/>
              </w:rPr>
              <w:t>.  See S-101 DCEG clause 6.2.</w:t>
            </w:r>
          </w:p>
        </w:tc>
      </w:tr>
      <w:tr w:rsidR="005D7373" w:rsidRPr="005D7373" w14:paraId="2C3D0766" w14:textId="77777777" w:rsidTr="00DB7DD2">
        <w:trPr>
          <w:cantSplit/>
          <w:trHeight w:val="270"/>
          <w:jc w:val="center"/>
        </w:trPr>
        <w:tc>
          <w:tcPr>
            <w:tcW w:w="1843" w:type="dxa"/>
            <w:tcBorders>
              <w:top w:val="single" w:sz="8" w:space="0" w:color="000000"/>
              <w:left w:val="single" w:sz="8" w:space="0" w:color="000000"/>
              <w:bottom w:val="single" w:sz="8" w:space="0" w:color="000000"/>
              <w:right w:val="single" w:sz="8" w:space="0" w:color="000000"/>
            </w:tcBorders>
          </w:tcPr>
          <w:p w14:paraId="31F041DF" w14:textId="77777777" w:rsidR="005D7373" w:rsidRPr="005D7373" w:rsidRDefault="005D7373" w:rsidP="005D7373">
            <w:pPr>
              <w:spacing w:before="60" w:after="60"/>
              <w:rPr>
                <w:rFonts w:eastAsia="Calibri" w:cs="Arial"/>
                <w:b/>
                <w:bCs/>
                <w:color w:val="000000"/>
                <w:sz w:val="18"/>
                <w:szCs w:val="18"/>
                <w:lang w:val="en-AU" w:eastAsia="en-US"/>
              </w:rPr>
            </w:pPr>
            <w:r w:rsidRPr="005D7373">
              <w:rPr>
                <w:rFonts w:eastAsia="Calibri" w:cs="Arial"/>
                <w:b/>
                <w:bCs/>
                <w:color w:val="000000"/>
                <w:sz w:val="18"/>
                <w:szCs w:val="18"/>
                <w:lang w:val="en-AU" w:eastAsia="en-US"/>
              </w:rPr>
              <w:t>Cable Overhead</w:t>
            </w:r>
          </w:p>
        </w:tc>
        <w:tc>
          <w:tcPr>
            <w:tcW w:w="1134" w:type="dxa"/>
            <w:tcBorders>
              <w:top w:val="single" w:sz="8" w:space="0" w:color="000000"/>
              <w:left w:val="single" w:sz="8" w:space="0" w:color="000000"/>
              <w:bottom w:val="single" w:sz="8" w:space="0" w:color="000000"/>
              <w:right w:val="single" w:sz="8" w:space="0" w:color="000000"/>
            </w:tcBorders>
            <w:shd w:val="clear" w:color="auto" w:fill="auto"/>
          </w:tcPr>
          <w:p w14:paraId="691BE2F9" w14:textId="77777777" w:rsidR="005D7373" w:rsidRPr="005D7373" w:rsidRDefault="005D7373" w:rsidP="005D7373">
            <w:pPr>
              <w:spacing w:before="60" w:after="60"/>
              <w:rPr>
                <w:rFonts w:eastAsia="Calibri" w:cs="Arial"/>
                <w:b/>
                <w:color w:val="000000"/>
                <w:sz w:val="18"/>
                <w:szCs w:val="18"/>
                <w:lang w:val="en-AU" w:eastAsia="en-US"/>
              </w:rPr>
            </w:pPr>
            <w:r w:rsidRPr="005D7373">
              <w:rPr>
                <w:rFonts w:eastAsia="Calibri" w:cs="Arial"/>
                <w:b/>
                <w:color w:val="000000"/>
                <w:sz w:val="18"/>
                <w:szCs w:val="18"/>
                <w:lang w:val="en-AU" w:eastAsia="en-US"/>
              </w:rPr>
              <w:t>CBLOHD</w:t>
            </w:r>
          </w:p>
        </w:tc>
        <w:tc>
          <w:tcPr>
            <w:tcW w:w="6531" w:type="dxa"/>
            <w:tcBorders>
              <w:top w:val="single" w:sz="8" w:space="0" w:color="000000"/>
              <w:left w:val="single" w:sz="8" w:space="0" w:color="000000"/>
              <w:bottom w:val="single" w:sz="8" w:space="0" w:color="000000"/>
              <w:right w:val="single" w:sz="8" w:space="0" w:color="000000"/>
            </w:tcBorders>
            <w:shd w:val="clear" w:color="auto" w:fill="auto"/>
          </w:tcPr>
          <w:p w14:paraId="6DDF57ED"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 xml:space="preserve">New S-101 attribute </w:t>
            </w:r>
            <w:r w:rsidRPr="005D7373">
              <w:rPr>
                <w:rFonts w:eastAsia="Calibri" w:cs="Arial"/>
                <w:b/>
                <w:color w:val="000000"/>
                <w:sz w:val="18"/>
                <w:szCs w:val="18"/>
                <w:lang w:val="en-AU" w:eastAsia="en-US"/>
              </w:rPr>
              <w:t>multiplicity of features</w:t>
            </w:r>
            <w:r w:rsidRPr="005D7373">
              <w:rPr>
                <w:rFonts w:eastAsia="Calibri" w:cs="Arial"/>
                <w:color w:val="000000"/>
                <w:sz w:val="18"/>
                <w:szCs w:val="18"/>
                <w:lang w:val="en-AU" w:eastAsia="en-US"/>
              </w:rPr>
              <w:t>.  See S-101 DCEG clause 6.9.</w:t>
            </w:r>
          </w:p>
        </w:tc>
      </w:tr>
      <w:tr w:rsidR="005D7373" w:rsidRPr="005D7373" w14:paraId="5B8678DA" w14:textId="77777777" w:rsidTr="00DB7DD2">
        <w:trPr>
          <w:cantSplit/>
          <w:trHeight w:val="270"/>
          <w:jc w:val="center"/>
        </w:trPr>
        <w:tc>
          <w:tcPr>
            <w:tcW w:w="1843" w:type="dxa"/>
            <w:tcBorders>
              <w:top w:val="single" w:sz="8" w:space="0" w:color="000000"/>
              <w:left w:val="single" w:sz="8" w:space="0" w:color="000000"/>
              <w:bottom w:val="single" w:sz="8" w:space="0" w:color="000000"/>
              <w:right w:val="single" w:sz="8" w:space="0" w:color="000000"/>
            </w:tcBorders>
          </w:tcPr>
          <w:p w14:paraId="3C51A7E6" w14:textId="77777777" w:rsidR="005D7373" w:rsidRPr="005D7373" w:rsidRDefault="005D7373" w:rsidP="005D7373">
            <w:pPr>
              <w:spacing w:before="60" w:after="60"/>
              <w:rPr>
                <w:rFonts w:eastAsia="Calibri" w:cs="Arial"/>
                <w:b/>
                <w:color w:val="000000"/>
                <w:sz w:val="18"/>
                <w:szCs w:val="18"/>
                <w:lang w:val="en-AU" w:eastAsia="en-US"/>
              </w:rPr>
            </w:pPr>
            <w:r w:rsidRPr="005D7373">
              <w:rPr>
                <w:rFonts w:eastAsia="Calibri" w:cs="Arial"/>
                <w:b/>
                <w:bCs/>
                <w:color w:val="000000"/>
                <w:sz w:val="18"/>
                <w:szCs w:val="18"/>
                <w:lang w:val="en-AU" w:eastAsia="en-US"/>
              </w:rPr>
              <w:t>Canal</w:t>
            </w:r>
          </w:p>
        </w:tc>
        <w:tc>
          <w:tcPr>
            <w:tcW w:w="1134" w:type="dxa"/>
            <w:tcBorders>
              <w:top w:val="single" w:sz="8" w:space="0" w:color="000000"/>
              <w:left w:val="single" w:sz="8" w:space="0" w:color="000000"/>
              <w:bottom w:val="single" w:sz="8" w:space="0" w:color="000000"/>
              <w:right w:val="single" w:sz="8" w:space="0" w:color="000000"/>
            </w:tcBorders>
            <w:shd w:val="clear" w:color="auto" w:fill="auto"/>
          </w:tcPr>
          <w:p w14:paraId="23A30636" w14:textId="77777777" w:rsidR="005D7373" w:rsidRPr="005D7373" w:rsidRDefault="005D7373" w:rsidP="005D7373">
            <w:pPr>
              <w:spacing w:before="60" w:after="60"/>
              <w:rPr>
                <w:rFonts w:eastAsia="Calibri" w:cs="Arial"/>
                <w:b/>
                <w:color w:val="000000"/>
                <w:sz w:val="18"/>
                <w:szCs w:val="18"/>
                <w:lang w:val="en-AU" w:eastAsia="en-US"/>
              </w:rPr>
            </w:pPr>
            <w:r w:rsidRPr="005D7373">
              <w:rPr>
                <w:rFonts w:eastAsia="Calibri" w:cs="Arial"/>
                <w:b/>
                <w:color w:val="000000"/>
                <w:sz w:val="18"/>
                <w:szCs w:val="18"/>
                <w:lang w:val="en-AU" w:eastAsia="en-US"/>
              </w:rPr>
              <w:t>CANALS</w:t>
            </w:r>
          </w:p>
        </w:tc>
        <w:tc>
          <w:tcPr>
            <w:tcW w:w="6531" w:type="dxa"/>
            <w:tcBorders>
              <w:top w:val="single" w:sz="8" w:space="0" w:color="000000"/>
              <w:left w:val="single" w:sz="8" w:space="0" w:color="000000"/>
              <w:bottom w:val="single" w:sz="8" w:space="0" w:color="000000"/>
              <w:right w:val="single" w:sz="8" w:space="0" w:color="000000"/>
            </w:tcBorders>
            <w:shd w:val="clear" w:color="auto" w:fill="auto"/>
          </w:tcPr>
          <w:p w14:paraId="40320F6C"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 xml:space="preserve">Attribute </w:t>
            </w:r>
            <w:r w:rsidRPr="005D7373">
              <w:rPr>
                <w:rFonts w:eastAsia="Calibri" w:cs="Arial"/>
                <w:b/>
                <w:color w:val="000000"/>
                <w:sz w:val="18"/>
                <w:szCs w:val="18"/>
                <w:lang w:val="en-AU" w:eastAsia="en-US"/>
              </w:rPr>
              <w:t>horizontal width</w:t>
            </w:r>
            <w:r w:rsidRPr="005D7373">
              <w:rPr>
                <w:rFonts w:eastAsia="Calibri" w:cs="Arial"/>
                <w:color w:val="000000"/>
                <w:sz w:val="18"/>
                <w:szCs w:val="18"/>
                <w:lang w:val="en-AU" w:eastAsia="en-US"/>
              </w:rPr>
              <w:t xml:space="preserve"> (HORWID) added.  See S-101 DCEG clause 8.8.</w:t>
            </w:r>
          </w:p>
        </w:tc>
      </w:tr>
      <w:tr w:rsidR="005D7373" w:rsidRPr="005D7373" w14:paraId="2BE71258" w14:textId="77777777" w:rsidTr="00DB7DD2">
        <w:trPr>
          <w:cantSplit/>
          <w:trHeight w:val="270"/>
          <w:jc w:val="center"/>
        </w:trPr>
        <w:tc>
          <w:tcPr>
            <w:tcW w:w="1843" w:type="dxa"/>
            <w:tcBorders>
              <w:top w:val="single" w:sz="8" w:space="0" w:color="000000"/>
              <w:left w:val="single" w:sz="8" w:space="0" w:color="000000"/>
              <w:bottom w:val="single" w:sz="8" w:space="0" w:color="000000"/>
              <w:right w:val="single" w:sz="8" w:space="0" w:color="000000"/>
            </w:tcBorders>
          </w:tcPr>
          <w:p w14:paraId="50D71C22" w14:textId="77777777" w:rsidR="005D7373" w:rsidRPr="005D7373" w:rsidRDefault="005D7373" w:rsidP="005D7373">
            <w:pPr>
              <w:spacing w:before="60" w:after="60"/>
              <w:rPr>
                <w:rFonts w:eastAsia="Calibri" w:cs="Arial"/>
                <w:b/>
                <w:bCs/>
                <w:color w:val="000000"/>
                <w:sz w:val="18"/>
                <w:szCs w:val="18"/>
                <w:lang w:val="en-AU" w:eastAsia="en-US"/>
              </w:rPr>
            </w:pPr>
            <w:r w:rsidRPr="005D7373">
              <w:rPr>
                <w:rFonts w:eastAsia="Calibri" w:cs="Arial"/>
                <w:b/>
                <w:bCs/>
                <w:color w:val="000000"/>
                <w:sz w:val="18"/>
                <w:szCs w:val="18"/>
                <w:lang w:val="en-AU" w:eastAsia="en-US"/>
              </w:rPr>
              <w:t>Cargo Transhipment Area</w:t>
            </w:r>
          </w:p>
        </w:tc>
        <w:tc>
          <w:tcPr>
            <w:tcW w:w="1134" w:type="dxa"/>
            <w:tcBorders>
              <w:top w:val="single" w:sz="8" w:space="0" w:color="000000"/>
              <w:left w:val="single" w:sz="8" w:space="0" w:color="000000"/>
              <w:bottom w:val="single" w:sz="8" w:space="0" w:color="000000"/>
              <w:right w:val="single" w:sz="8" w:space="0" w:color="000000"/>
            </w:tcBorders>
            <w:shd w:val="clear" w:color="auto" w:fill="auto"/>
          </w:tcPr>
          <w:p w14:paraId="675F357E" w14:textId="77777777" w:rsidR="005D7373" w:rsidRPr="005D7373" w:rsidRDefault="005D7373" w:rsidP="005D7373">
            <w:pPr>
              <w:spacing w:before="60" w:after="60"/>
              <w:rPr>
                <w:rFonts w:eastAsia="Calibri" w:cs="Arial"/>
                <w:b/>
                <w:color w:val="000000"/>
                <w:sz w:val="18"/>
                <w:szCs w:val="18"/>
                <w:lang w:val="en-AU" w:eastAsia="en-US"/>
              </w:rPr>
            </w:pPr>
            <w:r w:rsidRPr="005D7373">
              <w:rPr>
                <w:rFonts w:eastAsia="Calibri" w:cs="Arial"/>
                <w:b/>
                <w:color w:val="000000"/>
                <w:sz w:val="18"/>
                <w:szCs w:val="18"/>
                <w:lang w:val="en-AU" w:eastAsia="en-US"/>
              </w:rPr>
              <w:t>CTSARE</w:t>
            </w:r>
          </w:p>
        </w:tc>
        <w:tc>
          <w:tcPr>
            <w:tcW w:w="6531" w:type="dxa"/>
            <w:tcBorders>
              <w:top w:val="single" w:sz="8" w:space="0" w:color="000000"/>
              <w:left w:val="single" w:sz="8" w:space="0" w:color="000000"/>
              <w:bottom w:val="single" w:sz="8" w:space="0" w:color="000000"/>
              <w:right w:val="single" w:sz="8" w:space="0" w:color="000000"/>
            </w:tcBorders>
            <w:shd w:val="clear" w:color="auto" w:fill="auto"/>
          </w:tcPr>
          <w:p w14:paraId="4A940741"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 xml:space="preserve">Attribute </w:t>
            </w:r>
            <w:r w:rsidRPr="005D7373">
              <w:rPr>
                <w:rFonts w:eastAsia="Calibri" w:cs="Arial"/>
                <w:b/>
                <w:color w:val="000000"/>
                <w:sz w:val="18"/>
                <w:szCs w:val="18"/>
                <w:lang w:val="en-AU" w:eastAsia="en-US"/>
              </w:rPr>
              <w:t>restriction</w:t>
            </w:r>
            <w:r w:rsidRPr="005D7373">
              <w:rPr>
                <w:rFonts w:eastAsia="Calibri" w:cs="Arial"/>
                <w:color w:val="000000"/>
                <w:sz w:val="18"/>
                <w:szCs w:val="18"/>
                <w:lang w:val="en-AU" w:eastAsia="en-US"/>
              </w:rPr>
              <w:t xml:space="preserve"> (RESTRN) added.  See S-101 DCEG clause 16.9.</w:t>
            </w:r>
          </w:p>
        </w:tc>
      </w:tr>
      <w:tr w:rsidR="005D7373" w:rsidRPr="005D7373" w14:paraId="4E4F3B11" w14:textId="77777777" w:rsidTr="00DB7DD2">
        <w:trPr>
          <w:cantSplit/>
          <w:trHeight w:val="270"/>
          <w:jc w:val="center"/>
        </w:trPr>
        <w:tc>
          <w:tcPr>
            <w:tcW w:w="1843" w:type="dxa"/>
            <w:tcBorders>
              <w:top w:val="single" w:sz="8" w:space="0" w:color="000000"/>
              <w:left w:val="single" w:sz="8" w:space="0" w:color="000000"/>
              <w:bottom w:val="single" w:sz="8" w:space="0" w:color="000000"/>
              <w:right w:val="single" w:sz="8" w:space="0" w:color="000000"/>
            </w:tcBorders>
          </w:tcPr>
          <w:p w14:paraId="5AB7899E" w14:textId="77777777" w:rsidR="005D7373" w:rsidRPr="005D7373" w:rsidRDefault="005D7373" w:rsidP="005D7373">
            <w:pPr>
              <w:spacing w:before="60" w:after="60"/>
              <w:rPr>
                <w:rFonts w:eastAsia="Calibri" w:cs="Arial"/>
                <w:b/>
                <w:bCs/>
                <w:color w:val="000000"/>
                <w:sz w:val="18"/>
                <w:szCs w:val="18"/>
                <w:lang w:val="en-AU" w:eastAsia="en-US"/>
              </w:rPr>
            </w:pPr>
            <w:r w:rsidRPr="005D7373">
              <w:rPr>
                <w:rFonts w:eastAsia="Calibri" w:cs="Arial"/>
                <w:b/>
                <w:bCs/>
                <w:color w:val="000000"/>
                <w:sz w:val="18"/>
                <w:szCs w:val="18"/>
                <w:lang w:val="en-AU" w:eastAsia="en-US"/>
              </w:rPr>
              <w:t>Caution Area</w:t>
            </w:r>
          </w:p>
        </w:tc>
        <w:tc>
          <w:tcPr>
            <w:tcW w:w="1134" w:type="dxa"/>
            <w:tcBorders>
              <w:top w:val="single" w:sz="8" w:space="0" w:color="000000"/>
              <w:left w:val="single" w:sz="8" w:space="0" w:color="000000"/>
              <w:bottom w:val="single" w:sz="8" w:space="0" w:color="000000"/>
              <w:right w:val="single" w:sz="8" w:space="0" w:color="000000"/>
            </w:tcBorders>
            <w:shd w:val="clear" w:color="auto" w:fill="auto"/>
          </w:tcPr>
          <w:p w14:paraId="4E274F75" w14:textId="77777777" w:rsidR="005D7373" w:rsidRPr="005D7373" w:rsidRDefault="005D7373" w:rsidP="005D7373">
            <w:pPr>
              <w:spacing w:before="60" w:after="60"/>
              <w:rPr>
                <w:rFonts w:eastAsia="Calibri" w:cs="Arial"/>
                <w:b/>
                <w:color w:val="000000"/>
                <w:sz w:val="18"/>
                <w:szCs w:val="18"/>
                <w:lang w:val="en-AU" w:eastAsia="en-US"/>
              </w:rPr>
            </w:pPr>
            <w:r w:rsidRPr="005D7373">
              <w:rPr>
                <w:rFonts w:eastAsia="Calibri" w:cs="Arial"/>
                <w:b/>
                <w:color w:val="000000"/>
                <w:sz w:val="18"/>
                <w:szCs w:val="18"/>
                <w:lang w:val="en-AU" w:eastAsia="en-US"/>
              </w:rPr>
              <w:t>CTNARE</w:t>
            </w:r>
          </w:p>
        </w:tc>
        <w:tc>
          <w:tcPr>
            <w:tcW w:w="6531" w:type="dxa"/>
            <w:tcBorders>
              <w:top w:val="single" w:sz="8" w:space="0" w:color="000000"/>
              <w:left w:val="single" w:sz="8" w:space="0" w:color="000000"/>
              <w:bottom w:val="single" w:sz="8" w:space="0" w:color="000000"/>
              <w:right w:val="single" w:sz="8" w:space="0" w:color="000000"/>
            </w:tcBorders>
            <w:shd w:val="clear" w:color="auto" w:fill="auto"/>
          </w:tcPr>
          <w:p w14:paraId="55202C45" w14:textId="0C77D66B" w:rsidR="005D7373" w:rsidRPr="005D7373" w:rsidRDefault="005D7373" w:rsidP="00CB1AED">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 xml:space="preserve">Attributes </w:t>
            </w:r>
            <w:r w:rsidRPr="005D7373">
              <w:rPr>
                <w:rFonts w:eastAsia="Calibri" w:cs="Arial"/>
                <w:b/>
                <w:color w:val="000000"/>
                <w:sz w:val="18"/>
                <w:szCs w:val="18"/>
                <w:lang w:val="en-AU" w:eastAsia="en-US"/>
              </w:rPr>
              <w:t>condition</w:t>
            </w:r>
            <w:r w:rsidRPr="005D7373">
              <w:rPr>
                <w:rFonts w:eastAsia="Calibri" w:cs="Arial"/>
                <w:color w:val="000000"/>
                <w:sz w:val="18"/>
                <w:szCs w:val="18"/>
                <w:lang w:val="en-AU" w:eastAsia="en-US"/>
              </w:rPr>
              <w:t xml:space="preserve"> (CONDTN)</w:t>
            </w:r>
            <w:del w:id="1961" w:author="Teh Stand" w:date="2021-08-03T15:16:00Z">
              <w:r w:rsidRPr="005D7373" w:rsidDel="00CB1AED">
                <w:rPr>
                  <w:rFonts w:eastAsia="Calibri" w:cs="Arial"/>
                  <w:color w:val="000000"/>
                  <w:sz w:val="18"/>
                  <w:szCs w:val="18"/>
                  <w:lang w:val="en-AU" w:eastAsia="en-US"/>
                </w:rPr>
                <w:delText xml:space="preserve"> and</w:delText>
              </w:r>
            </w:del>
            <w:ins w:id="1962" w:author="Teh Stand" w:date="2021-08-03T15:16:00Z">
              <w:r w:rsidR="00CB1AED">
                <w:rPr>
                  <w:rFonts w:eastAsia="Calibri" w:cs="Arial"/>
                  <w:color w:val="000000"/>
                  <w:sz w:val="18"/>
                  <w:szCs w:val="18"/>
                  <w:lang w:val="en-AU" w:eastAsia="en-US"/>
                </w:rPr>
                <w:t>,</w:t>
              </w:r>
            </w:ins>
            <w:r w:rsidRPr="005D7373">
              <w:rPr>
                <w:rFonts w:eastAsia="Calibri" w:cs="Arial"/>
                <w:color w:val="000000"/>
                <w:sz w:val="18"/>
                <w:szCs w:val="18"/>
                <w:lang w:val="en-AU" w:eastAsia="en-US"/>
              </w:rPr>
              <w:t xml:space="preserve"> </w:t>
            </w:r>
            <w:r w:rsidRPr="005D7373">
              <w:rPr>
                <w:rFonts w:eastAsia="Calibri" w:cs="Arial"/>
                <w:b/>
                <w:color w:val="000000"/>
                <w:sz w:val="18"/>
                <w:szCs w:val="18"/>
                <w:lang w:val="en-AU" w:eastAsia="en-US"/>
              </w:rPr>
              <w:t>status</w:t>
            </w:r>
            <w:r w:rsidRPr="005D7373">
              <w:rPr>
                <w:rFonts w:eastAsia="Calibri" w:cs="Arial"/>
                <w:color w:val="000000"/>
                <w:sz w:val="18"/>
                <w:szCs w:val="18"/>
                <w:lang w:val="en-AU" w:eastAsia="en-US"/>
              </w:rPr>
              <w:t xml:space="preserve"> (STATUS) </w:t>
            </w:r>
            <w:ins w:id="1963" w:author="Teh Stand" w:date="2021-08-03T15:16:00Z">
              <w:r w:rsidR="00CB1AED">
                <w:rPr>
                  <w:rFonts w:eastAsia="Calibri" w:cs="Arial"/>
                  <w:color w:val="000000"/>
                  <w:sz w:val="18"/>
                  <w:szCs w:val="18"/>
                  <w:lang w:val="en-AU" w:eastAsia="en-US"/>
                </w:rPr>
                <w:t xml:space="preserve">and </w:t>
              </w:r>
              <w:r w:rsidR="00CB1AED">
                <w:rPr>
                  <w:rFonts w:eastAsia="Calibri" w:cs="Arial"/>
                  <w:b/>
                  <w:color w:val="000000"/>
                  <w:sz w:val="18"/>
                  <w:szCs w:val="18"/>
                  <w:lang w:val="en-AU" w:eastAsia="en-US"/>
                </w:rPr>
                <w:t xml:space="preserve">pictorial </w:t>
              </w:r>
              <w:r w:rsidR="00CB1AED" w:rsidRPr="00CB1AED">
                <w:rPr>
                  <w:rFonts w:eastAsia="Calibri" w:cs="Arial"/>
                  <w:b/>
                  <w:color w:val="000000"/>
                  <w:sz w:val="18"/>
                  <w:szCs w:val="18"/>
                  <w:lang w:val="en-AU" w:eastAsia="en-US"/>
                </w:rPr>
                <w:t>representation</w:t>
              </w:r>
              <w:r w:rsidR="00CB1AED">
                <w:rPr>
                  <w:rFonts w:eastAsia="Calibri" w:cs="Arial"/>
                  <w:color w:val="000000"/>
                  <w:sz w:val="18"/>
                  <w:szCs w:val="18"/>
                  <w:lang w:val="en-AU" w:eastAsia="en-US"/>
                </w:rPr>
                <w:t xml:space="preserve"> (PICREP) </w:t>
              </w:r>
            </w:ins>
            <w:r w:rsidRPr="00CB1AED">
              <w:rPr>
                <w:rFonts w:eastAsia="Calibri" w:cs="Arial"/>
                <w:color w:val="000000"/>
                <w:sz w:val="18"/>
                <w:szCs w:val="18"/>
                <w:lang w:val="en-AU" w:eastAsia="en-US"/>
              </w:rPr>
              <w:t>added</w:t>
            </w:r>
            <w:r w:rsidRPr="005D7373">
              <w:rPr>
                <w:rFonts w:eastAsia="Calibri" w:cs="Arial"/>
                <w:color w:val="000000"/>
                <w:sz w:val="18"/>
                <w:szCs w:val="18"/>
                <w:lang w:val="en-AU" w:eastAsia="en-US"/>
              </w:rPr>
              <w:t>.  See S-101 DCEG clause 16.10.</w:t>
            </w:r>
          </w:p>
        </w:tc>
      </w:tr>
      <w:tr w:rsidR="005D7373" w:rsidRPr="005D7373" w14:paraId="1FC850D9" w14:textId="77777777" w:rsidTr="00DB7DD2">
        <w:trPr>
          <w:cantSplit/>
          <w:trHeight w:val="270"/>
          <w:jc w:val="center"/>
        </w:trPr>
        <w:tc>
          <w:tcPr>
            <w:tcW w:w="1843" w:type="dxa"/>
            <w:tcBorders>
              <w:top w:val="single" w:sz="8" w:space="0" w:color="000000"/>
              <w:left w:val="single" w:sz="8" w:space="0" w:color="000000"/>
              <w:bottom w:val="single" w:sz="8" w:space="0" w:color="000000"/>
              <w:right w:val="single" w:sz="8" w:space="0" w:color="000000"/>
            </w:tcBorders>
          </w:tcPr>
          <w:p w14:paraId="5099D983" w14:textId="77777777" w:rsidR="005D7373" w:rsidRPr="005D7373" w:rsidRDefault="005D7373" w:rsidP="005D7373">
            <w:pPr>
              <w:spacing w:before="60" w:after="60"/>
              <w:rPr>
                <w:rFonts w:eastAsia="Calibri" w:cs="Arial"/>
                <w:b/>
                <w:bCs/>
                <w:color w:val="000000"/>
                <w:sz w:val="18"/>
                <w:szCs w:val="18"/>
                <w:lang w:val="en-AU" w:eastAsia="en-US"/>
              </w:rPr>
            </w:pPr>
            <w:r w:rsidRPr="005D7373">
              <w:rPr>
                <w:rFonts w:eastAsia="Calibri" w:cs="Arial"/>
                <w:b/>
                <w:bCs/>
                <w:color w:val="000000"/>
                <w:sz w:val="18"/>
                <w:szCs w:val="18"/>
                <w:lang w:val="en-AU" w:eastAsia="en-US"/>
              </w:rPr>
              <w:t>Coast Guard Station</w:t>
            </w:r>
          </w:p>
        </w:tc>
        <w:tc>
          <w:tcPr>
            <w:tcW w:w="1134" w:type="dxa"/>
            <w:tcBorders>
              <w:top w:val="single" w:sz="8" w:space="0" w:color="000000"/>
              <w:left w:val="single" w:sz="8" w:space="0" w:color="000000"/>
              <w:bottom w:val="single" w:sz="8" w:space="0" w:color="000000"/>
              <w:right w:val="single" w:sz="8" w:space="0" w:color="000000"/>
            </w:tcBorders>
            <w:shd w:val="clear" w:color="auto" w:fill="auto"/>
          </w:tcPr>
          <w:p w14:paraId="393A445E" w14:textId="77777777" w:rsidR="005D7373" w:rsidRPr="005D7373" w:rsidRDefault="005D7373" w:rsidP="005D7373">
            <w:pPr>
              <w:spacing w:before="60" w:after="60"/>
              <w:rPr>
                <w:rFonts w:eastAsia="Calibri" w:cs="Arial"/>
                <w:b/>
                <w:color w:val="000000"/>
                <w:sz w:val="18"/>
                <w:szCs w:val="18"/>
                <w:lang w:val="en-AU" w:eastAsia="en-US"/>
              </w:rPr>
            </w:pPr>
            <w:r w:rsidRPr="005D7373">
              <w:rPr>
                <w:rFonts w:eastAsia="Calibri" w:cs="Arial"/>
                <w:b/>
                <w:color w:val="000000"/>
                <w:sz w:val="18"/>
                <w:szCs w:val="18"/>
                <w:lang w:val="en-AU" w:eastAsia="en-US"/>
              </w:rPr>
              <w:t>CGUSTA</w:t>
            </w:r>
          </w:p>
        </w:tc>
        <w:tc>
          <w:tcPr>
            <w:tcW w:w="6531" w:type="dxa"/>
            <w:tcBorders>
              <w:top w:val="single" w:sz="8" w:space="0" w:color="000000"/>
              <w:left w:val="single" w:sz="8" w:space="0" w:color="000000"/>
              <w:bottom w:val="single" w:sz="8" w:space="0" w:color="000000"/>
              <w:right w:val="single" w:sz="8" w:space="0" w:color="000000"/>
            </w:tcBorders>
            <w:shd w:val="clear" w:color="auto" w:fill="auto"/>
          </w:tcPr>
          <w:p w14:paraId="0B5D9275"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 xml:space="preserve">New allowable geometric primitive Surface.  Attribute </w:t>
            </w:r>
            <w:r w:rsidRPr="005D7373">
              <w:rPr>
                <w:rFonts w:eastAsia="Calibri" w:cs="Arial"/>
                <w:b/>
                <w:color w:val="000000"/>
                <w:sz w:val="18"/>
                <w:szCs w:val="18"/>
                <w:lang w:val="en-AU" w:eastAsia="en-US"/>
              </w:rPr>
              <w:t>communication channel</w:t>
            </w:r>
            <w:r w:rsidRPr="005D7373">
              <w:rPr>
                <w:rFonts w:eastAsia="Calibri" w:cs="Arial"/>
                <w:color w:val="000000"/>
                <w:sz w:val="18"/>
                <w:szCs w:val="18"/>
                <w:lang w:val="en-AU" w:eastAsia="en-US"/>
              </w:rPr>
              <w:t xml:space="preserve"> (COMCHA) added.  See S-101 DCEG clause 22.3.</w:t>
            </w:r>
          </w:p>
        </w:tc>
      </w:tr>
      <w:tr w:rsidR="005D7373" w:rsidRPr="005D7373" w14:paraId="2CF76A1F" w14:textId="77777777" w:rsidTr="00DB7DD2">
        <w:trPr>
          <w:cantSplit/>
          <w:trHeight w:val="270"/>
          <w:jc w:val="center"/>
        </w:trPr>
        <w:tc>
          <w:tcPr>
            <w:tcW w:w="1843" w:type="dxa"/>
            <w:tcBorders>
              <w:top w:val="single" w:sz="8" w:space="0" w:color="000000"/>
              <w:left w:val="single" w:sz="8" w:space="0" w:color="000000"/>
              <w:bottom w:val="single" w:sz="8" w:space="0" w:color="000000"/>
              <w:right w:val="single" w:sz="8" w:space="0" w:color="000000"/>
            </w:tcBorders>
          </w:tcPr>
          <w:p w14:paraId="62D24D1A" w14:textId="77777777" w:rsidR="005D7373" w:rsidRPr="005D7373" w:rsidRDefault="005D7373" w:rsidP="005D7373">
            <w:pPr>
              <w:spacing w:before="60" w:after="60"/>
              <w:rPr>
                <w:rFonts w:eastAsia="Calibri" w:cs="Arial"/>
                <w:b/>
                <w:color w:val="000000"/>
                <w:sz w:val="18"/>
                <w:szCs w:val="18"/>
                <w:lang w:val="en-AU" w:eastAsia="en-US"/>
              </w:rPr>
            </w:pPr>
            <w:r w:rsidRPr="005D7373">
              <w:rPr>
                <w:rFonts w:eastAsia="Calibri" w:cs="Arial"/>
                <w:b/>
                <w:bCs/>
                <w:color w:val="000000"/>
                <w:sz w:val="18"/>
                <w:szCs w:val="18"/>
                <w:lang w:val="en-AU" w:eastAsia="en-US"/>
              </w:rPr>
              <w:t>Coastline</w:t>
            </w:r>
          </w:p>
        </w:tc>
        <w:tc>
          <w:tcPr>
            <w:tcW w:w="1134" w:type="dxa"/>
            <w:tcBorders>
              <w:top w:val="single" w:sz="8" w:space="0" w:color="000000"/>
              <w:left w:val="single" w:sz="8" w:space="0" w:color="000000"/>
              <w:bottom w:val="single" w:sz="8" w:space="0" w:color="000000"/>
              <w:right w:val="single" w:sz="8" w:space="0" w:color="000000"/>
            </w:tcBorders>
            <w:shd w:val="clear" w:color="auto" w:fill="auto"/>
          </w:tcPr>
          <w:p w14:paraId="38E4C818" w14:textId="77777777" w:rsidR="005D7373" w:rsidRPr="005D7373" w:rsidRDefault="005D7373" w:rsidP="005D7373">
            <w:pPr>
              <w:spacing w:before="60" w:after="60"/>
              <w:rPr>
                <w:rFonts w:eastAsia="Calibri" w:cs="Arial"/>
                <w:b/>
                <w:color w:val="000000"/>
                <w:sz w:val="18"/>
                <w:szCs w:val="18"/>
                <w:lang w:val="en-AU" w:eastAsia="en-US"/>
              </w:rPr>
            </w:pPr>
            <w:r w:rsidRPr="005D7373">
              <w:rPr>
                <w:rFonts w:eastAsia="Calibri" w:cs="Arial"/>
                <w:b/>
                <w:color w:val="000000"/>
                <w:sz w:val="18"/>
                <w:szCs w:val="18"/>
                <w:lang w:val="en-AU" w:eastAsia="en-US"/>
              </w:rPr>
              <w:t>COALNE</w:t>
            </w:r>
          </w:p>
        </w:tc>
        <w:tc>
          <w:tcPr>
            <w:tcW w:w="6531" w:type="dxa"/>
            <w:tcBorders>
              <w:top w:val="single" w:sz="8" w:space="0" w:color="000000"/>
              <w:left w:val="single" w:sz="8" w:space="0" w:color="000000"/>
              <w:bottom w:val="single" w:sz="8" w:space="0" w:color="000000"/>
              <w:right w:val="single" w:sz="8" w:space="0" w:color="000000"/>
            </w:tcBorders>
            <w:shd w:val="clear" w:color="auto" w:fill="auto"/>
          </w:tcPr>
          <w:p w14:paraId="3BDD1EE7"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 xml:space="preserve">Attribute </w:t>
            </w:r>
            <w:r w:rsidRPr="005D7373">
              <w:rPr>
                <w:rFonts w:eastAsia="Calibri" w:cs="Arial"/>
                <w:b/>
                <w:color w:val="000000"/>
                <w:sz w:val="18"/>
                <w:szCs w:val="18"/>
                <w:lang w:val="en-AU" w:eastAsia="en-US"/>
              </w:rPr>
              <w:t>nature of surface</w:t>
            </w:r>
            <w:r w:rsidRPr="005D7373">
              <w:rPr>
                <w:rFonts w:eastAsia="Calibri" w:cs="Arial"/>
                <w:color w:val="000000"/>
                <w:sz w:val="18"/>
                <w:szCs w:val="18"/>
                <w:lang w:val="en-AU" w:eastAsia="en-US"/>
              </w:rPr>
              <w:t xml:space="preserve"> (NATSUR) added.  See clause 4.5.1 and S-101 DCEG clause 5.3.</w:t>
            </w:r>
          </w:p>
        </w:tc>
      </w:tr>
      <w:tr w:rsidR="005D7373" w:rsidRPr="005D7373" w14:paraId="6BEBB7F6" w14:textId="77777777" w:rsidTr="00DB7DD2">
        <w:trPr>
          <w:cantSplit/>
          <w:trHeight w:val="270"/>
          <w:jc w:val="center"/>
        </w:trPr>
        <w:tc>
          <w:tcPr>
            <w:tcW w:w="1843" w:type="dxa"/>
            <w:tcBorders>
              <w:top w:val="single" w:sz="8" w:space="0" w:color="000000"/>
              <w:left w:val="single" w:sz="8" w:space="0" w:color="000000"/>
              <w:bottom w:val="single" w:sz="8" w:space="0" w:color="000000"/>
              <w:right w:val="single" w:sz="8" w:space="0" w:color="000000"/>
            </w:tcBorders>
          </w:tcPr>
          <w:p w14:paraId="2AAEF7D0" w14:textId="77777777" w:rsidR="005D7373" w:rsidRPr="005D7373" w:rsidRDefault="005D7373" w:rsidP="005D7373">
            <w:pPr>
              <w:spacing w:before="60" w:after="60"/>
              <w:rPr>
                <w:rFonts w:eastAsia="Calibri" w:cs="Arial"/>
                <w:b/>
                <w:bCs/>
                <w:color w:val="000000"/>
                <w:sz w:val="18"/>
                <w:szCs w:val="18"/>
                <w:lang w:val="en-AU" w:eastAsia="en-US"/>
              </w:rPr>
            </w:pPr>
            <w:r w:rsidRPr="005D7373">
              <w:rPr>
                <w:rFonts w:eastAsia="Calibri" w:cs="Arial"/>
                <w:b/>
                <w:bCs/>
                <w:color w:val="000000"/>
                <w:sz w:val="18"/>
                <w:szCs w:val="18"/>
                <w:lang w:val="en-AU" w:eastAsia="en-US"/>
              </w:rPr>
              <w:t>Collision Regulations Limit</w:t>
            </w:r>
          </w:p>
        </w:tc>
        <w:tc>
          <w:tcPr>
            <w:tcW w:w="1134" w:type="dxa"/>
            <w:tcBorders>
              <w:top w:val="single" w:sz="8" w:space="0" w:color="000000"/>
              <w:left w:val="single" w:sz="8" w:space="0" w:color="000000"/>
              <w:bottom w:val="single" w:sz="8" w:space="0" w:color="000000"/>
              <w:right w:val="single" w:sz="8" w:space="0" w:color="000000"/>
            </w:tcBorders>
            <w:shd w:val="clear" w:color="auto" w:fill="auto"/>
          </w:tcPr>
          <w:p w14:paraId="1565A428" w14:textId="77777777" w:rsidR="005D7373" w:rsidRPr="005D7373" w:rsidRDefault="005D7373" w:rsidP="005D7373">
            <w:pPr>
              <w:spacing w:before="60" w:after="60"/>
              <w:rPr>
                <w:rFonts w:eastAsia="Calibri" w:cs="Arial"/>
                <w:b/>
                <w:color w:val="000000"/>
                <w:sz w:val="18"/>
                <w:szCs w:val="18"/>
                <w:lang w:val="en-AU" w:eastAsia="en-US"/>
              </w:rPr>
            </w:pPr>
          </w:p>
        </w:tc>
        <w:tc>
          <w:tcPr>
            <w:tcW w:w="6531" w:type="dxa"/>
            <w:tcBorders>
              <w:top w:val="single" w:sz="8" w:space="0" w:color="000000"/>
              <w:left w:val="single" w:sz="8" w:space="0" w:color="000000"/>
              <w:bottom w:val="single" w:sz="8" w:space="0" w:color="000000"/>
              <w:right w:val="single" w:sz="8" w:space="0" w:color="000000"/>
            </w:tcBorders>
            <w:shd w:val="clear" w:color="auto" w:fill="auto"/>
          </w:tcPr>
          <w:p w14:paraId="775751D8"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New S-101 Feature type.  See clause 11.13.5 and S-101 DCEG clause 16.9.</w:t>
            </w:r>
          </w:p>
        </w:tc>
      </w:tr>
      <w:tr w:rsidR="00233CD7" w:rsidRPr="005D7373" w14:paraId="3136C9E2" w14:textId="77777777" w:rsidTr="00DB7DD2">
        <w:trPr>
          <w:cantSplit/>
          <w:trHeight w:val="270"/>
          <w:jc w:val="center"/>
          <w:ins w:id="1964" w:author="Teh Stand" w:date="2021-07-05T15:55:00Z"/>
        </w:trPr>
        <w:tc>
          <w:tcPr>
            <w:tcW w:w="1843" w:type="dxa"/>
            <w:tcBorders>
              <w:top w:val="single" w:sz="8" w:space="0" w:color="000000"/>
              <w:left w:val="single" w:sz="8" w:space="0" w:color="000000"/>
              <w:bottom w:val="single" w:sz="8" w:space="0" w:color="000000"/>
              <w:right w:val="single" w:sz="8" w:space="0" w:color="000000"/>
            </w:tcBorders>
          </w:tcPr>
          <w:p w14:paraId="362039B6" w14:textId="3BD2FA28" w:rsidR="00233CD7" w:rsidRPr="005D7373" w:rsidRDefault="00233CD7" w:rsidP="00233CD7">
            <w:pPr>
              <w:spacing w:before="60" w:after="60"/>
              <w:rPr>
                <w:ins w:id="1965" w:author="Teh Stand" w:date="2021-07-05T15:55:00Z"/>
                <w:rFonts w:eastAsia="Calibri" w:cs="Arial"/>
                <w:b/>
                <w:bCs/>
                <w:color w:val="000000"/>
                <w:sz w:val="18"/>
                <w:szCs w:val="18"/>
                <w:lang w:val="en-AU" w:eastAsia="en-US"/>
              </w:rPr>
            </w:pPr>
            <w:ins w:id="1966" w:author="Teh Stand" w:date="2021-07-05T15:55:00Z">
              <w:r>
                <w:rPr>
                  <w:rFonts w:eastAsia="Calibri" w:cs="Arial"/>
                  <w:b/>
                  <w:bCs/>
                  <w:color w:val="000000"/>
                  <w:sz w:val="18"/>
                  <w:szCs w:val="18"/>
                  <w:lang w:val="en-AU" w:eastAsia="en-US"/>
                </w:rPr>
                <w:t>Contact Details</w:t>
              </w:r>
            </w:ins>
          </w:p>
        </w:tc>
        <w:tc>
          <w:tcPr>
            <w:tcW w:w="1134" w:type="dxa"/>
            <w:tcBorders>
              <w:top w:val="single" w:sz="8" w:space="0" w:color="000000"/>
              <w:left w:val="single" w:sz="8" w:space="0" w:color="000000"/>
              <w:bottom w:val="single" w:sz="8" w:space="0" w:color="000000"/>
              <w:right w:val="single" w:sz="8" w:space="0" w:color="000000"/>
            </w:tcBorders>
            <w:shd w:val="clear" w:color="auto" w:fill="auto"/>
          </w:tcPr>
          <w:p w14:paraId="0D52BC88" w14:textId="77777777" w:rsidR="00233CD7" w:rsidRPr="005D7373" w:rsidRDefault="00233CD7" w:rsidP="00233CD7">
            <w:pPr>
              <w:spacing w:before="60" w:after="60"/>
              <w:rPr>
                <w:ins w:id="1967" w:author="Teh Stand" w:date="2021-07-05T15:55:00Z"/>
                <w:rFonts w:eastAsia="Calibri" w:cs="Arial"/>
                <w:b/>
                <w:color w:val="000000"/>
                <w:sz w:val="18"/>
                <w:szCs w:val="18"/>
                <w:lang w:val="en-AU" w:eastAsia="en-US"/>
              </w:rPr>
            </w:pPr>
          </w:p>
        </w:tc>
        <w:tc>
          <w:tcPr>
            <w:tcW w:w="6531" w:type="dxa"/>
            <w:tcBorders>
              <w:top w:val="single" w:sz="8" w:space="0" w:color="000000"/>
              <w:left w:val="single" w:sz="8" w:space="0" w:color="000000"/>
              <w:bottom w:val="single" w:sz="8" w:space="0" w:color="000000"/>
              <w:right w:val="single" w:sz="8" w:space="0" w:color="000000"/>
            </w:tcBorders>
            <w:shd w:val="clear" w:color="auto" w:fill="auto"/>
          </w:tcPr>
          <w:p w14:paraId="3A1776D6" w14:textId="0745A7B6" w:rsidR="00233CD7" w:rsidRPr="005D7373" w:rsidRDefault="00233CD7" w:rsidP="00233CD7">
            <w:pPr>
              <w:spacing w:before="60" w:after="60"/>
              <w:rPr>
                <w:ins w:id="1968" w:author="Teh Stand" w:date="2021-07-05T15:55:00Z"/>
                <w:rFonts w:eastAsia="Calibri" w:cs="Arial"/>
                <w:color w:val="000000"/>
                <w:sz w:val="18"/>
                <w:szCs w:val="18"/>
                <w:lang w:val="en-AU" w:eastAsia="en-US"/>
              </w:rPr>
            </w:pPr>
            <w:ins w:id="1969" w:author="Teh Stand" w:date="2021-07-05T15:55:00Z">
              <w:r w:rsidRPr="005D7373">
                <w:rPr>
                  <w:rFonts w:eastAsia="Calibri" w:cs="Arial"/>
                  <w:color w:val="000000"/>
                  <w:sz w:val="18"/>
                  <w:szCs w:val="18"/>
                  <w:lang w:val="en-AU" w:eastAsia="en-US"/>
                </w:rPr>
                <w:t xml:space="preserve">New S-101 </w:t>
              </w:r>
              <w:r>
                <w:rPr>
                  <w:rFonts w:eastAsia="Calibri" w:cs="Arial"/>
                  <w:color w:val="000000"/>
                  <w:sz w:val="18"/>
                  <w:szCs w:val="18"/>
                  <w:lang w:val="en-AU" w:eastAsia="en-US"/>
                </w:rPr>
                <w:t xml:space="preserve">Information </w:t>
              </w:r>
              <w:r w:rsidRPr="005D7373">
                <w:rPr>
                  <w:rFonts w:eastAsia="Calibri" w:cs="Arial"/>
                  <w:color w:val="000000"/>
                  <w:sz w:val="18"/>
                  <w:szCs w:val="18"/>
                  <w:lang w:val="en-AU" w:eastAsia="en-US"/>
                </w:rPr>
                <w:t>Feature type.  See S-101 DCEG clause 24.</w:t>
              </w:r>
              <w:r>
                <w:rPr>
                  <w:rFonts w:eastAsia="Calibri" w:cs="Arial"/>
                  <w:color w:val="000000"/>
                  <w:sz w:val="18"/>
                  <w:szCs w:val="18"/>
                  <w:lang w:val="en-AU" w:eastAsia="en-US"/>
                </w:rPr>
                <w:t>1</w:t>
              </w:r>
              <w:r w:rsidRPr="005D7373">
                <w:rPr>
                  <w:rFonts w:eastAsia="Calibri" w:cs="Arial"/>
                  <w:color w:val="000000"/>
                  <w:sz w:val="18"/>
                  <w:szCs w:val="18"/>
                  <w:lang w:val="en-AU" w:eastAsia="en-US"/>
                </w:rPr>
                <w:t>.</w:t>
              </w:r>
            </w:ins>
          </w:p>
        </w:tc>
      </w:tr>
      <w:tr w:rsidR="005D7373" w:rsidRPr="005D7373" w14:paraId="2550F1F7" w14:textId="77777777" w:rsidTr="00DB7DD2">
        <w:trPr>
          <w:cantSplit/>
          <w:trHeight w:val="270"/>
          <w:jc w:val="center"/>
        </w:trPr>
        <w:tc>
          <w:tcPr>
            <w:tcW w:w="1843" w:type="dxa"/>
            <w:tcBorders>
              <w:top w:val="single" w:sz="8" w:space="0" w:color="000000"/>
              <w:left w:val="single" w:sz="8" w:space="0" w:color="000000"/>
              <w:bottom w:val="single" w:sz="8" w:space="0" w:color="000000"/>
              <w:right w:val="single" w:sz="8" w:space="0" w:color="000000"/>
            </w:tcBorders>
          </w:tcPr>
          <w:p w14:paraId="4CFD592B" w14:textId="77777777" w:rsidR="005D7373" w:rsidRPr="005D7373" w:rsidRDefault="005D7373" w:rsidP="005D7373">
            <w:pPr>
              <w:spacing w:before="60" w:after="60"/>
              <w:rPr>
                <w:rFonts w:eastAsia="Calibri" w:cs="Arial"/>
                <w:b/>
                <w:color w:val="000000"/>
                <w:sz w:val="18"/>
                <w:szCs w:val="18"/>
                <w:lang w:val="en-AU" w:eastAsia="en-US"/>
              </w:rPr>
            </w:pPr>
            <w:r w:rsidRPr="005D7373">
              <w:rPr>
                <w:rFonts w:eastAsia="Calibri" w:cs="Arial"/>
                <w:b/>
                <w:bCs/>
                <w:color w:val="000000"/>
                <w:sz w:val="18"/>
                <w:szCs w:val="18"/>
                <w:lang w:val="en-AU" w:eastAsia="en-US"/>
              </w:rPr>
              <w:t>Crane</w:t>
            </w:r>
          </w:p>
        </w:tc>
        <w:tc>
          <w:tcPr>
            <w:tcW w:w="1134" w:type="dxa"/>
            <w:tcBorders>
              <w:top w:val="single" w:sz="8" w:space="0" w:color="000000"/>
              <w:left w:val="single" w:sz="8" w:space="0" w:color="000000"/>
              <w:bottom w:val="single" w:sz="8" w:space="0" w:color="000000"/>
              <w:right w:val="single" w:sz="8" w:space="0" w:color="000000"/>
            </w:tcBorders>
            <w:shd w:val="clear" w:color="auto" w:fill="auto"/>
          </w:tcPr>
          <w:p w14:paraId="2E52A9C1" w14:textId="77777777" w:rsidR="005D7373" w:rsidRPr="005D7373" w:rsidRDefault="005D7373" w:rsidP="005D7373">
            <w:pPr>
              <w:spacing w:before="60" w:after="60"/>
              <w:rPr>
                <w:rFonts w:eastAsia="Calibri" w:cs="Arial"/>
                <w:b/>
                <w:color w:val="000000"/>
                <w:sz w:val="18"/>
                <w:szCs w:val="18"/>
                <w:lang w:val="en-AU" w:eastAsia="en-US"/>
              </w:rPr>
            </w:pPr>
            <w:r w:rsidRPr="005D7373">
              <w:rPr>
                <w:rFonts w:eastAsia="Calibri" w:cs="Arial"/>
                <w:b/>
                <w:color w:val="000000"/>
                <w:sz w:val="18"/>
                <w:szCs w:val="18"/>
                <w:lang w:val="en-AU" w:eastAsia="en-US"/>
              </w:rPr>
              <w:t>CRANES</w:t>
            </w:r>
          </w:p>
        </w:tc>
        <w:tc>
          <w:tcPr>
            <w:tcW w:w="6531" w:type="dxa"/>
            <w:tcBorders>
              <w:top w:val="single" w:sz="8" w:space="0" w:color="000000"/>
              <w:left w:val="single" w:sz="8" w:space="0" w:color="000000"/>
              <w:bottom w:val="single" w:sz="8" w:space="0" w:color="000000"/>
              <w:right w:val="single" w:sz="8" w:space="0" w:color="000000"/>
            </w:tcBorders>
            <w:shd w:val="clear" w:color="auto" w:fill="auto"/>
          </w:tcPr>
          <w:p w14:paraId="34471081"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New allowable geometric primitive Surface.</w:t>
            </w:r>
          </w:p>
        </w:tc>
      </w:tr>
      <w:tr w:rsidR="005D7373" w:rsidRPr="005D7373" w:rsidDel="00A94E90" w14:paraId="579FA6EC" w14:textId="5765C783" w:rsidTr="00DB7DD2">
        <w:trPr>
          <w:cantSplit/>
          <w:trHeight w:val="270"/>
          <w:jc w:val="center"/>
          <w:del w:id="1970" w:author="Teh Stand" w:date="2022-01-18T15:06:00Z"/>
        </w:trPr>
        <w:tc>
          <w:tcPr>
            <w:tcW w:w="1843" w:type="dxa"/>
            <w:tcBorders>
              <w:top w:val="single" w:sz="8" w:space="0" w:color="000000"/>
              <w:left w:val="single" w:sz="8" w:space="0" w:color="000000"/>
              <w:bottom w:val="single" w:sz="8" w:space="0" w:color="000000"/>
              <w:right w:val="single" w:sz="8" w:space="0" w:color="000000"/>
            </w:tcBorders>
          </w:tcPr>
          <w:p w14:paraId="2D5F670D" w14:textId="52EE304A" w:rsidR="005D7373" w:rsidRPr="005D7373" w:rsidDel="00A94E90" w:rsidRDefault="005D7373" w:rsidP="005D7373">
            <w:pPr>
              <w:spacing w:before="60" w:after="60"/>
              <w:rPr>
                <w:del w:id="1971" w:author="Teh Stand" w:date="2022-01-18T15:06:00Z"/>
                <w:rFonts w:eastAsia="Calibri" w:cs="Arial"/>
                <w:b/>
                <w:color w:val="000000"/>
                <w:sz w:val="18"/>
                <w:szCs w:val="18"/>
                <w:lang w:val="en-AU" w:eastAsia="en-US"/>
              </w:rPr>
            </w:pPr>
            <w:del w:id="1972" w:author="Teh Stand" w:date="2022-01-18T15:06:00Z">
              <w:r w:rsidRPr="005D7373" w:rsidDel="00A94E90">
                <w:rPr>
                  <w:rFonts w:eastAsia="Calibri" w:cs="Arial"/>
                  <w:b/>
                  <w:bCs/>
                  <w:color w:val="000000"/>
                  <w:sz w:val="18"/>
                  <w:szCs w:val="18"/>
                  <w:lang w:val="en-AU" w:eastAsia="en-US"/>
                </w:rPr>
                <w:delText>Current – Non-Gravitational</w:delText>
              </w:r>
            </w:del>
          </w:p>
        </w:tc>
        <w:tc>
          <w:tcPr>
            <w:tcW w:w="1134" w:type="dxa"/>
            <w:tcBorders>
              <w:top w:val="single" w:sz="8" w:space="0" w:color="000000"/>
              <w:left w:val="single" w:sz="8" w:space="0" w:color="000000"/>
              <w:bottom w:val="single" w:sz="8" w:space="0" w:color="000000"/>
              <w:right w:val="single" w:sz="8" w:space="0" w:color="000000"/>
            </w:tcBorders>
            <w:shd w:val="clear" w:color="auto" w:fill="auto"/>
          </w:tcPr>
          <w:p w14:paraId="40011ACA" w14:textId="16BF599B" w:rsidR="005D7373" w:rsidRPr="005D7373" w:rsidDel="00A94E90" w:rsidRDefault="005D7373" w:rsidP="005D7373">
            <w:pPr>
              <w:spacing w:before="60" w:after="60"/>
              <w:rPr>
                <w:del w:id="1973" w:author="Teh Stand" w:date="2022-01-18T15:06:00Z"/>
                <w:rFonts w:eastAsia="Calibri" w:cs="Arial"/>
                <w:b/>
                <w:color w:val="000000"/>
                <w:sz w:val="18"/>
                <w:szCs w:val="18"/>
                <w:lang w:val="en-AU" w:eastAsia="en-US"/>
              </w:rPr>
            </w:pPr>
            <w:del w:id="1974" w:author="Teh Stand" w:date="2022-01-18T15:06:00Z">
              <w:r w:rsidRPr="005D7373" w:rsidDel="00A94E90">
                <w:rPr>
                  <w:rFonts w:eastAsia="Calibri" w:cs="Arial"/>
                  <w:b/>
                  <w:color w:val="000000"/>
                  <w:sz w:val="18"/>
                  <w:szCs w:val="18"/>
                  <w:lang w:val="en-AU" w:eastAsia="en-US"/>
                </w:rPr>
                <w:delText>CURENT</w:delText>
              </w:r>
            </w:del>
          </w:p>
        </w:tc>
        <w:tc>
          <w:tcPr>
            <w:tcW w:w="6531" w:type="dxa"/>
            <w:tcBorders>
              <w:top w:val="single" w:sz="8" w:space="0" w:color="000000"/>
              <w:left w:val="single" w:sz="8" w:space="0" w:color="000000"/>
              <w:bottom w:val="single" w:sz="8" w:space="0" w:color="000000"/>
              <w:right w:val="single" w:sz="8" w:space="0" w:color="000000"/>
            </w:tcBorders>
            <w:shd w:val="clear" w:color="auto" w:fill="auto"/>
          </w:tcPr>
          <w:p w14:paraId="056D92A6" w14:textId="45DD572A" w:rsidR="005D7373" w:rsidRPr="005D7373" w:rsidDel="00A94E90" w:rsidRDefault="005D7373" w:rsidP="005D7373">
            <w:pPr>
              <w:spacing w:before="60" w:after="60"/>
              <w:rPr>
                <w:del w:id="1975" w:author="Teh Stand" w:date="2022-01-18T15:06:00Z"/>
                <w:rFonts w:eastAsia="Calibri" w:cs="Arial"/>
                <w:color w:val="000000"/>
                <w:sz w:val="18"/>
                <w:szCs w:val="18"/>
                <w:lang w:val="en-AU" w:eastAsia="en-US"/>
              </w:rPr>
            </w:pPr>
            <w:del w:id="1976" w:author="Teh Stand" w:date="2022-01-18T15:06:00Z">
              <w:r w:rsidRPr="005D7373" w:rsidDel="00A94E90">
                <w:rPr>
                  <w:rFonts w:eastAsia="Calibri" w:cs="Arial"/>
                  <w:color w:val="000000"/>
                  <w:sz w:val="18"/>
                  <w:szCs w:val="18"/>
                  <w:lang w:val="en-AU" w:eastAsia="en-US"/>
                </w:rPr>
                <w:delText>New allowable geometric primitives Curve and Surface.</w:delText>
              </w:r>
            </w:del>
          </w:p>
        </w:tc>
      </w:tr>
      <w:tr w:rsidR="005D7373" w:rsidRPr="005D7373" w14:paraId="67C639FF" w14:textId="77777777" w:rsidTr="00DB7DD2">
        <w:trPr>
          <w:cantSplit/>
          <w:trHeight w:val="270"/>
          <w:jc w:val="center"/>
        </w:trPr>
        <w:tc>
          <w:tcPr>
            <w:tcW w:w="1843" w:type="dxa"/>
            <w:tcBorders>
              <w:top w:val="single" w:sz="8" w:space="0" w:color="000000"/>
              <w:left w:val="single" w:sz="8" w:space="0" w:color="000000"/>
              <w:bottom w:val="single" w:sz="8" w:space="0" w:color="000000"/>
              <w:right w:val="single" w:sz="8" w:space="0" w:color="000000"/>
            </w:tcBorders>
          </w:tcPr>
          <w:p w14:paraId="22D3838D" w14:textId="77777777" w:rsidR="005D7373" w:rsidRPr="005D7373" w:rsidRDefault="005D7373" w:rsidP="005D7373">
            <w:pPr>
              <w:spacing w:before="60" w:after="60"/>
              <w:rPr>
                <w:rFonts w:eastAsia="Calibri" w:cs="Arial"/>
                <w:b/>
                <w:color w:val="000000"/>
                <w:sz w:val="18"/>
                <w:szCs w:val="18"/>
                <w:lang w:val="en-AU" w:eastAsia="en-US"/>
              </w:rPr>
            </w:pPr>
            <w:r w:rsidRPr="005D7373">
              <w:rPr>
                <w:rFonts w:eastAsia="Calibri" w:cs="Arial"/>
                <w:b/>
                <w:bCs/>
                <w:color w:val="000000"/>
                <w:sz w:val="18"/>
                <w:szCs w:val="18"/>
                <w:lang w:val="en-AU" w:eastAsia="en-US"/>
              </w:rPr>
              <w:t>Dam</w:t>
            </w:r>
          </w:p>
        </w:tc>
        <w:tc>
          <w:tcPr>
            <w:tcW w:w="1134" w:type="dxa"/>
            <w:tcBorders>
              <w:top w:val="single" w:sz="8" w:space="0" w:color="000000"/>
              <w:left w:val="single" w:sz="8" w:space="0" w:color="000000"/>
              <w:bottom w:val="single" w:sz="8" w:space="0" w:color="000000"/>
              <w:right w:val="single" w:sz="8" w:space="0" w:color="000000"/>
            </w:tcBorders>
            <w:shd w:val="clear" w:color="auto" w:fill="auto"/>
          </w:tcPr>
          <w:p w14:paraId="276A8D91" w14:textId="77777777" w:rsidR="005D7373" w:rsidRPr="005D7373" w:rsidRDefault="005D7373" w:rsidP="005D7373">
            <w:pPr>
              <w:spacing w:before="60" w:after="60"/>
              <w:rPr>
                <w:rFonts w:eastAsia="Calibri" w:cs="Arial"/>
                <w:b/>
                <w:color w:val="000000"/>
                <w:sz w:val="18"/>
                <w:szCs w:val="18"/>
                <w:lang w:val="en-AU" w:eastAsia="en-US"/>
              </w:rPr>
            </w:pPr>
            <w:r w:rsidRPr="005D7373">
              <w:rPr>
                <w:rFonts w:eastAsia="Calibri" w:cs="Arial"/>
                <w:b/>
                <w:color w:val="000000"/>
                <w:sz w:val="18"/>
                <w:szCs w:val="18"/>
                <w:lang w:val="en-AU" w:eastAsia="en-US"/>
              </w:rPr>
              <w:t>DAMCON</w:t>
            </w:r>
          </w:p>
        </w:tc>
        <w:tc>
          <w:tcPr>
            <w:tcW w:w="6531" w:type="dxa"/>
            <w:tcBorders>
              <w:top w:val="single" w:sz="8" w:space="0" w:color="000000"/>
              <w:left w:val="single" w:sz="8" w:space="0" w:color="000000"/>
              <w:bottom w:val="single" w:sz="8" w:space="0" w:color="000000"/>
              <w:right w:val="single" w:sz="8" w:space="0" w:color="000000"/>
            </w:tcBorders>
            <w:shd w:val="clear" w:color="auto" w:fill="auto"/>
          </w:tcPr>
          <w:p w14:paraId="3DC5C93F"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 xml:space="preserve">Attributes </w:t>
            </w:r>
            <w:r w:rsidRPr="005D7373">
              <w:rPr>
                <w:rFonts w:eastAsia="Calibri" w:cs="Arial"/>
                <w:b/>
                <w:color w:val="000000"/>
                <w:sz w:val="18"/>
                <w:szCs w:val="18"/>
                <w:lang w:val="en-AU" w:eastAsia="en-US"/>
              </w:rPr>
              <w:t>status</w:t>
            </w:r>
            <w:r w:rsidRPr="005D7373">
              <w:rPr>
                <w:rFonts w:eastAsia="Calibri" w:cs="Arial"/>
                <w:color w:val="000000"/>
                <w:sz w:val="18"/>
                <w:szCs w:val="18"/>
                <w:lang w:val="en-AU" w:eastAsia="en-US"/>
              </w:rPr>
              <w:t xml:space="preserve"> (STATUS) and </w:t>
            </w:r>
            <w:r w:rsidRPr="005D7373">
              <w:rPr>
                <w:rFonts w:eastAsia="Calibri" w:cs="Arial"/>
                <w:b/>
                <w:color w:val="000000"/>
                <w:sz w:val="18"/>
                <w:szCs w:val="18"/>
                <w:lang w:val="en-AU" w:eastAsia="en-US"/>
              </w:rPr>
              <w:t>water level effect</w:t>
            </w:r>
            <w:r w:rsidRPr="005D7373">
              <w:rPr>
                <w:rFonts w:eastAsia="Calibri" w:cs="Arial"/>
                <w:color w:val="000000"/>
                <w:sz w:val="18"/>
                <w:szCs w:val="18"/>
                <w:lang w:val="en-AU" w:eastAsia="en-US"/>
              </w:rPr>
              <w:t xml:space="preserve"> (WATLEV) added.  See S-101 DCEG clause 8.11.</w:t>
            </w:r>
          </w:p>
        </w:tc>
      </w:tr>
      <w:tr w:rsidR="005D7373" w:rsidRPr="005D7373" w14:paraId="655B42B0" w14:textId="77777777" w:rsidTr="00DB7DD2">
        <w:trPr>
          <w:cantSplit/>
          <w:trHeight w:val="270"/>
          <w:jc w:val="center"/>
        </w:trPr>
        <w:tc>
          <w:tcPr>
            <w:tcW w:w="1843" w:type="dxa"/>
            <w:tcBorders>
              <w:top w:val="single" w:sz="8" w:space="0" w:color="000000"/>
              <w:left w:val="single" w:sz="8" w:space="0" w:color="000000"/>
              <w:bottom w:val="single" w:sz="8" w:space="0" w:color="000000"/>
              <w:right w:val="single" w:sz="8" w:space="0" w:color="000000"/>
            </w:tcBorders>
          </w:tcPr>
          <w:p w14:paraId="3AABC9BF" w14:textId="77777777" w:rsidR="005D7373" w:rsidRPr="005D7373" w:rsidRDefault="005D7373" w:rsidP="005D7373">
            <w:pPr>
              <w:spacing w:before="60" w:after="60"/>
              <w:rPr>
                <w:rFonts w:eastAsia="Calibri" w:cs="Arial"/>
                <w:b/>
                <w:bCs/>
                <w:color w:val="000000"/>
                <w:sz w:val="18"/>
                <w:szCs w:val="18"/>
                <w:lang w:val="en-AU" w:eastAsia="en-US"/>
              </w:rPr>
            </w:pPr>
            <w:r w:rsidRPr="005D7373">
              <w:rPr>
                <w:rFonts w:eastAsia="Calibri" w:cs="Arial"/>
                <w:b/>
                <w:bCs/>
                <w:color w:val="000000"/>
                <w:sz w:val="18"/>
                <w:szCs w:val="18"/>
                <w:lang w:val="en-AU" w:eastAsia="en-US"/>
              </w:rPr>
              <w:t>Data Coverage</w:t>
            </w:r>
          </w:p>
        </w:tc>
        <w:tc>
          <w:tcPr>
            <w:tcW w:w="1134" w:type="dxa"/>
            <w:tcBorders>
              <w:top w:val="single" w:sz="8" w:space="0" w:color="000000"/>
              <w:left w:val="single" w:sz="8" w:space="0" w:color="000000"/>
              <w:bottom w:val="single" w:sz="8" w:space="0" w:color="000000"/>
              <w:right w:val="single" w:sz="8" w:space="0" w:color="000000"/>
            </w:tcBorders>
            <w:shd w:val="clear" w:color="auto" w:fill="auto"/>
          </w:tcPr>
          <w:p w14:paraId="6B67839E" w14:textId="77777777" w:rsidR="005D7373" w:rsidRPr="005D7373" w:rsidRDefault="005D7373" w:rsidP="005D7373">
            <w:pPr>
              <w:spacing w:before="60" w:after="60"/>
              <w:rPr>
                <w:rFonts w:eastAsia="Calibri" w:cs="Arial"/>
                <w:b/>
                <w:color w:val="000000"/>
                <w:sz w:val="18"/>
                <w:szCs w:val="18"/>
                <w:lang w:val="en-AU" w:eastAsia="en-US"/>
              </w:rPr>
            </w:pPr>
            <w:r w:rsidRPr="005D7373">
              <w:rPr>
                <w:rFonts w:eastAsia="Calibri" w:cs="Arial"/>
                <w:b/>
                <w:color w:val="000000"/>
                <w:sz w:val="18"/>
                <w:szCs w:val="18"/>
                <w:lang w:val="en-AU" w:eastAsia="en-US"/>
              </w:rPr>
              <w:t>M_COVR</w:t>
            </w:r>
          </w:p>
        </w:tc>
        <w:tc>
          <w:tcPr>
            <w:tcW w:w="6531" w:type="dxa"/>
            <w:tcBorders>
              <w:top w:val="single" w:sz="8" w:space="0" w:color="000000"/>
              <w:left w:val="single" w:sz="8" w:space="0" w:color="000000"/>
              <w:bottom w:val="single" w:sz="8" w:space="0" w:color="000000"/>
              <w:right w:val="single" w:sz="8" w:space="0" w:color="000000"/>
            </w:tcBorders>
            <w:shd w:val="clear" w:color="auto" w:fill="auto"/>
          </w:tcPr>
          <w:p w14:paraId="7D313F6D"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 xml:space="preserve">New S-101 attribute </w:t>
            </w:r>
            <w:r w:rsidRPr="005D7373">
              <w:rPr>
                <w:rFonts w:eastAsia="Calibri" w:cs="Arial"/>
                <w:b/>
                <w:color w:val="000000"/>
                <w:sz w:val="18"/>
                <w:szCs w:val="18"/>
                <w:lang w:val="en-AU" w:eastAsia="en-US"/>
              </w:rPr>
              <w:t>minimum display scale</w:t>
            </w:r>
            <w:r w:rsidRPr="005D7373">
              <w:rPr>
                <w:rFonts w:eastAsia="Calibri" w:cs="Arial"/>
                <w:color w:val="000000"/>
                <w:sz w:val="18"/>
                <w:szCs w:val="18"/>
                <w:lang w:val="en-AU" w:eastAsia="en-US"/>
              </w:rPr>
              <w:t>.  See clause 2.2.6 and S-101 DCEG clause 3.4.</w:t>
            </w:r>
          </w:p>
        </w:tc>
      </w:tr>
      <w:tr w:rsidR="00CB1AED" w:rsidRPr="005D7373" w14:paraId="2FB08CEF" w14:textId="77777777" w:rsidTr="00DB7DD2">
        <w:trPr>
          <w:cantSplit/>
          <w:trHeight w:val="272"/>
          <w:jc w:val="center"/>
          <w:ins w:id="1977" w:author="Teh Stand" w:date="2021-08-03T15:17:00Z"/>
        </w:trPr>
        <w:tc>
          <w:tcPr>
            <w:tcW w:w="1843" w:type="dxa"/>
            <w:tcBorders>
              <w:top w:val="single" w:sz="8" w:space="0" w:color="000000"/>
              <w:left w:val="single" w:sz="8" w:space="0" w:color="000000"/>
              <w:bottom w:val="single" w:sz="8" w:space="0" w:color="000000"/>
              <w:right w:val="single" w:sz="8" w:space="0" w:color="000000"/>
            </w:tcBorders>
          </w:tcPr>
          <w:p w14:paraId="6A2A2EF8" w14:textId="231B7236" w:rsidR="00CB1AED" w:rsidRPr="005D7373" w:rsidRDefault="00CB1AED" w:rsidP="00CB1AED">
            <w:pPr>
              <w:spacing w:before="60" w:after="60"/>
              <w:rPr>
                <w:ins w:id="1978" w:author="Teh Stand" w:date="2021-08-03T15:17:00Z"/>
                <w:rFonts w:eastAsia="Calibri" w:cs="Arial"/>
                <w:b/>
                <w:bCs/>
                <w:color w:val="000000"/>
                <w:sz w:val="18"/>
                <w:szCs w:val="18"/>
                <w:lang w:val="en-AU" w:eastAsia="en-US"/>
              </w:rPr>
            </w:pPr>
            <w:ins w:id="1979" w:author="Teh Stand" w:date="2021-08-03T15:17:00Z">
              <w:r>
                <w:rPr>
                  <w:rFonts w:eastAsia="Calibri" w:cs="Arial"/>
                  <w:b/>
                  <w:bCs/>
                  <w:color w:val="000000"/>
                  <w:sz w:val="18"/>
                  <w:szCs w:val="18"/>
                  <w:lang w:val="en-AU" w:eastAsia="en-US"/>
                </w:rPr>
                <w:t>Daymark</w:t>
              </w:r>
            </w:ins>
          </w:p>
        </w:tc>
        <w:tc>
          <w:tcPr>
            <w:tcW w:w="1134" w:type="dxa"/>
            <w:tcBorders>
              <w:top w:val="single" w:sz="8" w:space="0" w:color="000000"/>
              <w:left w:val="single" w:sz="8" w:space="0" w:color="000000"/>
              <w:bottom w:val="single" w:sz="8" w:space="0" w:color="000000"/>
              <w:right w:val="single" w:sz="8" w:space="0" w:color="000000"/>
            </w:tcBorders>
            <w:shd w:val="clear" w:color="auto" w:fill="auto"/>
          </w:tcPr>
          <w:p w14:paraId="6F58C4B8" w14:textId="6EF93CBC" w:rsidR="00CB1AED" w:rsidRPr="005D7373" w:rsidRDefault="00CB1AED" w:rsidP="00CB1AED">
            <w:pPr>
              <w:spacing w:before="60" w:after="60"/>
              <w:rPr>
                <w:ins w:id="1980" w:author="Teh Stand" w:date="2021-08-03T15:17:00Z"/>
                <w:rFonts w:eastAsia="Calibri" w:cs="Arial"/>
                <w:b/>
                <w:color w:val="000000"/>
                <w:sz w:val="18"/>
                <w:szCs w:val="18"/>
                <w:lang w:val="en-AU" w:eastAsia="en-US"/>
              </w:rPr>
            </w:pPr>
            <w:ins w:id="1981" w:author="Teh Stand" w:date="2021-08-03T15:17:00Z">
              <w:r>
                <w:rPr>
                  <w:rFonts w:eastAsia="Calibri" w:cs="Arial"/>
                  <w:b/>
                  <w:color w:val="000000"/>
                  <w:sz w:val="18"/>
                  <w:szCs w:val="18"/>
                  <w:lang w:val="en-AU" w:eastAsia="en-US"/>
                </w:rPr>
                <w:t>DAYMAR</w:t>
              </w:r>
            </w:ins>
          </w:p>
        </w:tc>
        <w:tc>
          <w:tcPr>
            <w:tcW w:w="6531" w:type="dxa"/>
            <w:tcBorders>
              <w:top w:val="single" w:sz="8" w:space="0" w:color="000000"/>
              <w:left w:val="nil"/>
              <w:bottom w:val="single" w:sz="8" w:space="0" w:color="000000"/>
              <w:right w:val="single" w:sz="8" w:space="0" w:color="000000"/>
            </w:tcBorders>
            <w:shd w:val="clear" w:color="auto" w:fill="auto"/>
          </w:tcPr>
          <w:p w14:paraId="3B7FC4E0" w14:textId="25F94F1E" w:rsidR="00CB1AED" w:rsidRPr="005D7373" w:rsidRDefault="00CB1AED" w:rsidP="00CB1AED">
            <w:pPr>
              <w:spacing w:before="60" w:after="60"/>
              <w:rPr>
                <w:ins w:id="1982" w:author="Teh Stand" w:date="2021-08-03T15:17:00Z"/>
                <w:rFonts w:eastAsia="Calibri" w:cs="Arial"/>
                <w:color w:val="000000"/>
                <w:sz w:val="18"/>
                <w:szCs w:val="18"/>
                <w:lang w:val="en-AU" w:eastAsia="en-US"/>
              </w:rPr>
            </w:pPr>
            <w:ins w:id="1983" w:author="Teh Stand" w:date="2021-08-03T15:17:00Z">
              <w:r w:rsidRPr="005D7373">
                <w:rPr>
                  <w:rFonts w:eastAsia="Calibri" w:cs="Arial"/>
                  <w:color w:val="000000"/>
                  <w:sz w:val="18"/>
                  <w:szCs w:val="18"/>
                  <w:lang w:val="en-AU" w:eastAsia="en-US"/>
                </w:rPr>
                <w:t xml:space="preserve">Attribute </w:t>
              </w:r>
              <w:r>
                <w:rPr>
                  <w:rFonts w:eastAsia="Calibri" w:cs="Arial"/>
                  <w:b/>
                  <w:color w:val="000000"/>
                  <w:sz w:val="18"/>
                  <w:szCs w:val="18"/>
                  <w:lang w:val="en-AU" w:eastAsia="en-US"/>
                </w:rPr>
                <w:t>pictorial representation</w:t>
              </w:r>
              <w:r w:rsidRPr="005D7373">
                <w:rPr>
                  <w:rFonts w:eastAsia="Calibri" w:cs="Arial"/>
                  <w:color w:val="000000"/>
                  <w:sz w:val="18"/>
                  <w:szCs w:val="18"/>
                  <w:lang w:val="en-AU" w:eastAsia="en-US"/>
                </w:rPr>
                <w:t xml:space="preserve"> (</w:t>
              </w:r>
            </w:ins>
            <w:ins w:id="1984" w:author="Teh Stand" w:date="2021-08-03T15:18:00Z">
              <w:r>
                <w:rPr>
                  <w:rFonts w:eastAsia="Calibri" w:cs="Arial"/>
                  <w:color w:val="000000"/>
                  <w:sz w:val="18"/>
                  <w:szCs w:val="18"/>
                  <w:lang w:val="en-AU" w:eastAsia="en-US"/>
                </w:rPr>
                <w:t>PICREP</w:t>
              </w:r>
            </w:ins>
            <w:ins w:id="1985" w:author="Teh Stand" w:date="2021-08-03T15:17:00Z">
              <w:r w:rsidRPr="005D7373">
                <w:rPr>
                  <w:rFonts w:eastAsia="Calibri" w:cs="Arial"/>
                  <w:color w:val="000000"/>
                  <w:sz w:val="18"/>
                  <w:szCs w:val="18"/>
                  <w:lang w:val="en-AU" w:eastAsia="en-US"/>
                </w:rPr>
                <w:t xml:space="preserve">) added.  See S-101 DCEG clause </w:t>
              </w:r>
            </w:ins>
            <w:ins w:id="1986" w:author="Teh Stand" w:date="2021-08-03T15:19:00Z">
              <w:r>
                <w:rPr>
                  <w:rFonts w:eastAsia="Calibri" w:cs="Arial"/>
                  <w:color w:val="000000"/>
                  <w:sz w:val="18"/>
                  <w:szCs w:val="18"/>
                  <w:lang w:val="en-AU" w:eastAsia="en-US"/>
                </w:rPr>
                <w:t>20.13</w:t>
              </w:r>
            </w:ins>
            <w:ins w:id="1987" w:author="Teh Stand" w:date="2021-08-03T15:17:00Z">
              <w:r w:rsidRPr="005D7373">
                <w:rPr>
                  <w:rFonts w:eastAsia="Calibri" w:cs="Arial"/>
                  <w:color w:val="000000"/>
                  <w:sz w:val="18"/>
                  <w:szCs w:val="18"/>
                  <w:lang w:val="en-AU" w:eastAsia="en-US"/>
                </w:rPr>
                <w:t>.</w:t>
              </w:r>
            </w:ins>
          </w:p>
        </w:tc>
      </w:tr>
      <w:tr w:rsidR="005D7373" w:rsidRPr="005D7373" w14:paraId="3A0945B7" w14:textId="77777777" w:rsidTr="00DB7DD2">
        <w:trPr>
          <w:cantSplit/>
          <w:trHeight w:val="272"/>
          <w:jc w:val="center"/>
        </w:trPr>
        <w:tc>
          <w:tcPr>
            <w:tcW w:w="1843" w:type="dxa"/>
            <w:tcBorders>
              <w:top w:val="single" w:sz="8" w:space="0" w:color="000000"/>
              <w:left w:val="single" w:sz="8" w:space="0" w:color="000000"/>
              <w:bottom w:val="single" w:sz="8" w:space="0" w:color="000000"/>
              <w:right w:val="single" w:sz="8" w:space="0" w:color="000000"/>
            </w:tcBorders>
          </w:tcPr>
          <w:p w14:paraId="791A5125" w14:textId="77777777" w:rsidR="005D7373" w:rsidRPr="005D7373" w:rsidRDefault="005D7373" w:rsidP="005D7373">
            <w:pPr>
              <w:spacing w:before="60" w:after="60"/>
              <w:rPr>
                <w:rFonts w:eastAsia="Calibri" w:cs="Arial"/>
                <w:b/>
                <w:bCs/>
                <w:color w:val="000000"/>
                <w:sz w:val="18"/>
                <w:szCs w:val="18"/>
                <w:lang w:val="en-AU" w:eastAsia="en-US"/>
              </w:rPr>
            </w:pPr>
            <w:r w:rsidRPr="005D7373">
              <w:rPr>
                <w:rFonts w:eastAsia="Calibri" w:cs="Arial"/>
                <w:b/>
                <w:bCs/>
                <w:color w:val="000000"/>
                <w:sz w:val="18"/>
                <w:szCs w:val="18"/>
                <w:lang w:val="en-AU" w:eastAsia="en-US"/>
              </w:rPr>
              <w:t>Deep Water Route</w:t>
            </w:r>
          </w:p>
        </w:tc>
        <w:tc>
          <w:tcPr>
            <w:tcW w:w="1134" w:type="dxa"/>
            <w:tcBorders>
              <w:top w:val="single" w:sz="8" w:space="0" w:color="000000"/>
              <w:left w:val="single" w:sz="8" w:space="0" w:color="000000"/>
              <w:bottom w:val="single" w:sz="8" w:space="0" w:color="000000"/>
              <w:right w:val="single" w:sz="8" w:space="0" w:color="000000"/>
            </w:tcBorders>
            <w:shd w:val="clear" w:color="auto" w:fill="auto"/>
          </w:tcPr>
          <w:p w14:paraId="01A7F846" w14:textId="77777777" w:rsidR="005D7373" w:rsidRPr="005D7373" w:rsidRDefault="005D7373" w:rsidP="005D7373">
            <w:pPr>
              <w:spacing w:before="60" w:after="60"/>
              <w:rPr>
                <w:rFonts w:eastAsia="Calibri" w:cs="Arial"/>
                <w:b/>
                <w:color w:val="000000"/>
                <w:sz w:val="18"/>
                <w:szCs w:val="18"/>
                <w:lang w:val="en-AU" w:eastAsia="en-US"/>
              </w:rPr>
            </w:pPr>
          </w:p>
        </w:tc>
        <w:tc>
          <w:tcPr>
            <w:tcW w:w="6531" w:type="dxa"/>
            <w:tcBorders>
              <w:top w:val="single" w:sz="8" w:space="0" w:color="000000"/>
              <w:left w:val="nil"/>
              <w:bottom w:val="single" w:sz="8" w:space="0" w:color="000000"/>
              <w:right w:val="single" w:sz="8" w:space="0" w:color="000000"/>
            </w:tcBorders>
            <w:shd w:val="clear" w:color="auto" w:fill="auto"/>
          </w:tcPr>
          <w:p w14:paraId="23EC4469"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New S-101 Feature type.  See clause 10.2.1.8 and S-101 DCEG clause 15.17.</w:t>
            </w:r>
          </w:p>
        </w:tc>
      </w:tr>
      <w:tr w:rsidR="005D7373" w:rsidRPr="005D7373" w14:paraId="13C37179" w14:textId="77777777" w:rsidTr="00DB7DD2">
        <w:trPr>
          <w:cantSplit/>
          <w:trHeight w:val="270"/>
          <w:jc w:val="center"/>
        </w:trPr>
        <w:tc>
          <w:tcPr>
            <w:tcW w:w="1843" w:type="dxa"/>
            <w:tcBorders>
              <w:top w:val="single" w:sz="8" w:space="0" w:color="000000"/>
              <w:left w:val="single" w:sz="8" w:space="0" w:color="000000"/>
              <w:bottom w:val="single" w:sz="8" w:space="0" w:color="000000"/>
              <w:right w:val="single" w:sz="8" w:space="0" w:color="000000"/>
            </w:tcBorders>
          </w:tcPr>
          <w:p w14:paraId="10C44D18" w14:textId="77777777" w:rsidR="005D7373" w:rsidRPr="005D7373" w:rsidRDefault="005D7373" w:rsidP="005D7373">
            <w:pPr>
              <w:spacing w:before="60" w:after="60"/>
              <w:rPr>
                <w:rFonts w:eastAsia="Calibri" w:cs="Arial"/>
                <w:b/>
                <w:bCs/>
                <w:color w:val="000000"/>
                <w:sz w:val="18"/>
                <w:szCs w:val="18"/>
                <w:lang w:val="en-AU" w:eastAsia="en-US"/>
              </w:rPr>
            </w:pPr>
            <w:r w:rsidRPr="005D7373">
              <w:rPr>
                <w:rFonts w:eastAsia="Calibri" w:cs="Arial"/>
                <w:b/>
                <w:bCs/>
                <w:color w:val="000000"/>
                <w:sz w:val="18"/>
                <w:szCs w:val="18"/>
                <w:lang w:val="en-AU" w:eastAsia="en-US"/>
              </w:rPr>
              <w:t>Deep Water Route Centreline</w:t>
            </w:r>
          </w:p>
        </w:tc>
        <w:tc>
          <w:tcPr>
            <w:tcW w:w="1134" w:type="dxa"/>
            <w:tcBorders>
              <w:top w:val="single" w:sz="8" w:space="0" w:color="000000"/>
              <w:left w:val="single" w:sz="8" w:space="0" w:color="000000"/>
              <w:bottom w:val="single" w:sz="8" w:space="0" w:color="000000"/>
              <w:right w:val="single" w:sz="8" w:space="0" w:color="000000"/>
            </w:tcBorders>
            <w:shd w:val="clear" w:color="auto" w:fill="auto"/>
          </w:tcPr>
          <w:p w14:paraId="55CE5826" w14:textId="77777777" w:rsidR="005D7373" w:rsidRPr="005D7373" w:rsidRDefault="005D7373" w:rsidP="005D7373">
            <w:pPr>
              <w:spacing w:before="60" w:after="60"/>
              <w:rPr>
                <w:rFonts w:eastAsia="Calibri" w:cs="Arial"/>
                <w:b/>
                <w:color w:val="000000"/>
                <w:sz w:val="18"/>
                <w:szCs w:val="18"/>
                <w:lang w:val="en-AU" w:eastAsia="en-US"/>
              </w:rPr>
            </w:pPr>
            <w:r w:rsidRPr="005D7373">
              <w:rPr>
                <w:rFonts w:eastAsia="Calibri" w:cs="Arial"/>
                <w:b/>
                <w:color w:val="000000"/>
                <w:sz w:val="18"/>
                <w:szCs w:val="18"/>
                <w:lang w:val="en-AU" w:eastAsia="en-US"/>
              </w:rPr>
              <w:t>DWRTPT</w:t>
            </w:r>
          </w:p>
        </w:tc>
        <w:tc>
          <w:tcPr>
            <w:tcW w:w="6531" w:type="dxa"/>
            <w:tcBorders>
              <w:top w:val="single" w:sz="8" w:space="0" w:color="000000"/>
              <w:left w:val="single" w:sz="8" w:space="0" w:color="000000"/>
              <w:bottom w:val="single" w:sz="8" w:space="0" w:color="000000"/>
              <w:right w:val="single" w:sz="8" w:space="0" w:color="000000"/>
            </w:tcBorders>
            <w:shd w:val="clear" w:color="auto" w:fill="auto"/>
          </w:tcPr>
          <w:p w14:paraId="6818A01D"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 xml:space="preserve">New S-101 attribute </w:t>
            </w:r>
            <w:r w:rsidRPr="005D7373">
              <w:rPr>
                <w:rFonts w:eastAsia="Calibri" w:cs="Arial"/>
                <w:b/>
                <w:color w:val="000000"/>
                <w:sz w:val="18"/>
                <w:szCs w:val="18"/>
                <w:lang w:val="en-AU" w:eastAsia="en-US"/>
              </w:rPr>
              <w:t>IMO adopted</w:t>
            </w:r>
            <w:r w:rsidRPr="005D7373">
              <w:rPr>
                <w:rFonts w:eastAsia="Calibri" w:cs="Arial"/>
                <w:color w:val="000000"/>
                <w:sz w:val="18"/>
                <w:szCs w:val="18"/>
                <w:lang w:val="en-AU" w:eastAsia="en-US"/>
              </w:rPr>
              <w:t>.  See clause 10.2.2.2 and S-101 DCEG clause 15.13.</w:t>
            </w:r>
          </w:p>
        </w:tc>
      </w:tr>
      <w:tr w:rsidR="005D7373" w:rsidRPr="005D7373" w14:paraId="13AC5136" w14:textId="77777777" w:rsidTr="00DB7DD2">
        <w:trPr>
          <w:cantSplit/>
          <w:trHeight w:val="270"/>
          <w:jc w:val="center"/>
        </w:trPr>
        <w:tc>
          <w:tcPr>
            <w:tcW w:w="1843" w:type="dxa"/>
            <w:tcBorders>
              <w:top w:val="single" w:sz="8" w:space="0" w:color="000000"/>
              <w:left w:val="single" w:sz="8" w:space="0" w:color="000000"/>
              <w:bottom w:val="single" w:sz="8" w:space="0" w:color="000000"/>
              <w:right w:val="single" w:sz="8" w:space="0" w:color="000000"/>
            </w:tcBorders>
          </w:tcPr>
          <w:p w14:paraId="4BE4E8E0" w14:textId="77777777" w:rsidR="005D7373" w:rsidRPr="005D7373" w:rsidRDefault="005D7373" w:rsidP="005D7373">
            <w:pPr>
              <w:spacing w:before="60" w:after="60"/>
              <w:rPr>
                <w:rFonts w:eastAsia="Calibri" w:cs="Arial"/>
                <w:b/>
                <w:bCs/>
                <w:color w:val="000000"/>
                <w:sz w:val="18"/>
                <w:szCs w:val="18"/>
                <w:lang w:val="en-AU" w:eastAsia="en-US"/>
              </w:rPr>
            </w:pPr>
            <w:r w:rsidRPr="005D7373">
              <w:rPr>
                <w:rFonts w:eastAsia="Calibri" w:cs="Arial"/>
                <w:b/>
                <w:bCs/>
                <w:color w:val="000000"/>
                <w:sz w:val="18"/>
                <w:szCs w:val="18"/>
                <w:lang w:val="en-AU" w:eastAsia="en-US"/>
              </w:rPr>
              <w:t>Deep Water Route Part</w:t>
            </w:r>
          </w:p>
        </w:tc>
        <w:tc>
          <w:tcPr>
            <w:tcW w:w="1134" w:type="dxa"/>
            <w:tcBorders>
              <w:top w:val="single" w:sz="8" w:space="0" w:color="000000"/>
              <w:left w:val="single" w:sz="8" w:space="0" w:color="000000"/>
              <w:bottom w:val="single" w:sz="8" w:space="0" w:color="000000"/>
              <w:right w:val="single" w:sz="8" w:space="0" w:color="000000"/>
            </w:tcBorders>
            <w:shd w:val="clear" w:color="auto" w:fill="auto"/>
          </w:tcPr>
          <w:p w14:paraId="27C6C2E0" w14:textId="77777777" w:rsidR="005D7373" w:rsidRPr="005D7373" w:rsidRDefault="005D7373" w:rsidP="005D7373">
            <w:pPr>
              <w:spacing w:before="60" w:after="60"/>
              <w:rPr>
                <w:rFonts w:eastAsia="Calibri" w:cs="Arial"/>
                <w:b/>
                <w:color w:val="000000"/>
                <w:sz w:val="18"/>
                <w:szCs w:val="18"/>
                <w:lang w:val="en-AU" w:eastAsia="en-US"/>
              </w:rPr>
            </w:pPr>
            <w:r w:rsidRPr="005D7373">
              <w:rPr>
                <w:rFonts w:eastAsia="Calibri" w:cs="Arial"/>
                <w:b/>
                <w:color w:val="000000"/>
                <w:sz w:val="18"/>
                <w:szCs w:val="18"/>
                <w:lang w:val="en-AU" w:eastAsia="en-US"/>
              </w:rPr>
              <w:t>DWRTPT</w:t>
            </w:r>
          </w:p>
        </w:tc>
        <w:tc>
          <w:tcPr>
            <w:tcW w:w="6531" w:type="dxa"/>
            <w:tcBorders>
              <w:top w:val="single" w:sz="8" w:space="0" w:color="000000"/>
              <w:left w:val="single" w:sz="8" w:space="0" w:color="000000"/>
              <w:bottom w:val="single" w:sz="8" w:space="0" w:color="000000"/>
              <w:right w:val="single" w:sz="8" w:space="0" w:color="000000"/>
            </w:tcBorders>
            <w:shd w:val="clear" w:color="auto" w:fill="auto"/>
          </w:tcPr>
          <w:p w14:paraId="0F2EDBA0"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 xml:space="preserve">New S-101 attribute </w:t>
            </w:r>
            <w:r w:rsidRPr="005D7373">
              <w:rPr>
                <w:rFonts w:eastAsia="Calibri" w:cs="Arial"/>
                <w:b/>
                <w:color w:val="000000"/>
                <w:sz w:val="18"/>
                <w:szCs w:val="18"/>
                <w:lang w:val="en-AU" w:eastAsia="en-US"/>
              </w:rPr>
              <w:t>IMO adopted</w:t>
            </w:r>
            <w:r w:rsidRPr="005D7373">
              <w:rPr>
                <w:rFonts w:eastAsia="Calibri" w:cs="Arial"/>
                <w:color w:val="000000"/>
                <w:sz w:val="18"/>
                <w:szCs w:val="18"/>
                <w:lang w:val="en-AU" w:eastAsia="en-US"/>
              </w:rPr>
              <w:t>.  See clause 10.2.2.1 and S-101 DCEG clause 15.14.</w:t>
            </w:r>
          </w:p>
        </w:tc>
      </w:tr>
      <w:tr w:rsidR="005D7373" w:rsidRPr="005D7373" w14:paraId="6B5B18E5" w14:textId="77777777" w:rsidTr="00DB7DD2">
        <w:trPr>
          <w:cantSplit/>
          <w:trHeight w:val="270"/>
          <w:jc w:val="center"/>
        </w:trPr>
        <w:tc>
          <w:tcPr>
            <w:tcW w:w="1843" w:type="dxa"/>
            <w:tcBorders>
              <w:top w:val="single" w:sz="8" w:space="0" w:color="000000"/>
              <w:left w:val="single" w:sz="8" w:space="0" w:color="000000"/>
              <w:bottom w:val="single" w:sz="8" w:space="0" w:color="000000"/>
              <w:right w:val="single" w:sz="8" w:space="0" w:color="000000"/>
            </w:tcBorders>
          </w:tcPr>
          <w:p w14:paraId="54B42E0D" w14:textId="77777777" w:rsidR="005D7373" w:rsidRPr="005D7373" w:rsidRDefault="005D7373" w:rsidP="005D7373">
            <w:pPr>
              <w:spacing w:before="60" w:after="60"/>
              <w:rPr>
                <w:rFonts w:eastAsia="Calibri" w:cs="Arial"/>
                <w:b/>
                <w:bCs/>
                <w:color w:val="000000"/>
                <w:sz w:val="18"/>
                <w:szCs w:val="18"/>
                <w:lang w:val="en-AU" w:eastAsia="en-US"/>
              </w:rPr>
            </w:pPr>
            <w:r w:rsidRPr="005D7373">
              <w:rPr>
                <w:rFonts w:eastAsia="Calibri" w:cs="Arial"/>
                <w:b/>
                <w:bCs/>
                <w:color w:val="000000"/>
                <w:sz w:val="18"/>
                <w:szCs w:val="18"/>
                <w:lang w:val="en-AU" w:eastAsia="en-US"/>
              </w:rPr>
              <w:t>Discoloured Water</w:t>
            </w:r>
          </w:p>
        </w:tc>
        <w:tc>
          <w:tcPr>
            <w:tcW w:w="1134" w:type="dxa"/>
            <w:tcBorders>
              <w:top w:val="single" w:sz="8" w:space="0" w:color="000000"/>
              <w:left w:val="single" w:sz="8" w:space="0" w:color="000000"/>
              <w:bottom w:val="single" w:sz="8" w:space="0" w:color="000000"/>
              <w:right w:val="single" w:sz="8" w:space="0" w:color="000000"/>
            </w:tcBorders>
            <w:shd w:val="clear" w:color="auto" w:fill="auto"/>
          </w:tcPr>
          <w:p w14:paraId="1F5793B9" w14:textId="77777777" w:rsidR="005D7373" w:rsidRPr="005D7373" w:rsidRDefault="005D7373" w:rsidP="005D7373">
            <w:pPr>
              <w:spacing w:before="60" w:after="60"/>
              <w:rPr>
                <w:rFonts w:eastAsia="Calibri" w:cs="Arial"/>
                <w:b/>
                <w:color w:val="000000"/>
                <w:sz w:val="18"/>
                <w:szCs w:val="18"/>
                <w:lang w:val="en-AU" w:eastAsia="en-US"/>
              </w:rPr>
            </w:pPr>
          </w:p>
        </w:tc>
        <w:tc>
          <w:tcPr>
            <w:tcW w:w="6531" w:type="dxa"/>
            <w:tcBorders>
              <w:top w:val="single" w:sz="8" w:space="0" w:color="000000"/>
              <w:left w:val="single" w:sz="8" w:space="0" w:color="000000"/>
              <w:bottom w:val="single" w:sz="8" w:space="0" w:color="000000"/>
              <w:right w:val="single" w:sz="8" w:space="0" w:color="000000"/>
            </w:tcBorders>
            <w:shd w:val="clear" w:color="auto" w:fill="auto"/>
          </w:tcPr>
          <w:p w14:paraId="7DCAE25E"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New S-101 Feature type.  See clause 6.5 and S-101 DCEG clause 13.8.</w:t>
            </w:r>
          </w:p>
        </w:tc>
      </w:tr>
      <w:tr w:rsidR="005D7373" w:rsidRPr="005D7373" w14:paraId="78B2B61F" w14:textId="77777777" w:rsidTr="00DB7DD2">
        <w:trPr>
          <w:cantSplit/>
          <w:trHeight w:val="270"/>
          <w:jc w:val="center"/>
        </w:trPr>
        <w:tc>
          <w:tcPr>
            <w:tcW w:w="1843" w:type="dxa"/>
            <w:tcBorders>
              <w:top w:val="single" w:sz="8" w:space="0" w:color="000000"/>
              <w:left w:val="single" w:sz="8" w:space="0" w:color="000000"/>
              <w:bottom w:val="single" w:sz="8" w:space="0" w:color="000000"/>
              <w:right w:val="single" w:sz="8" w:space="0" w:color="000000"/>
            </w:tcBorders>
          </w:tcPr>
          <w:p w14:paraId="20D70700" w14:textId="77777777" w:rsidR="005D7373" w:rsidRPr="005D7373" w:rsidRDefault="005D7373" w:rsidP="005D7373">
            <w:pPr>
              <w:spacing w:before="60" w:after="60"/>
              <w:rPr>
                <w:rFonts w:eastAsia="Calibri" w:cs="Arial"/>
                <w:b/>
                <w:color w:val="000000"/>
                <w:sz w:val="18"/>
                <w:szCs w:val="18"/>
                <w:lang w:val="en-AU" w:eastAsia="en-US"/>
              </w:rPr>
            </w:pPr>
            <w:r w:rsidRPr="005D7373">
              <w:rPr>
                <w:rFonts w:eastAsia="Calibri" w:cs="Arial"/>
                <w:b/>
                <w:bCs/>
                <w:color w:val="000000"/>
                <w:sz w:val="18"/>
                <w:szCs w:val="18"/>
                <w:lang w:val="en-AU" w:eastAsia="en-US"/>
              </w:rPr>
              <w:lastRenderedPageBreak/>
              <w:t>Dock Area</w:t>
            </w:r>
          </w:p>
        </w:tc>
        <w:tc>
          <w:tcPr>
            <w:tcW w:w="1134" w:type="dxa"/>
            <w:tcBorders>
              <w:top w:val="single" w:sz="8" w:space="0" w:color="000000"/>
              <w:left w:val="single" w:sz="8" w:space="0" w:color="000000"/>
              <w:bottom w:val="single" w:sz="8" w:space="0" w:color="000000"/>
              <w:right w:val="single" w:sz="8" w:space="0" w:color="000000"/>
            </w:tcBorders>
            <w:shd w:val="clear" w:color="auto" w:fill="auto"/>
          </w:tcPr>
          <w:p w14:paraId="74343D93" w14:textId="77777777" w:rsidR="005D7373" w:rsidRPr="005D7373" w:rsidRDefault="005D7373" w:rsidP="005D7373">
            <w:pPr>
              <w:spacing w:before="60" w:after="60"/>
              <w:rPr>
                <w:rFonts w:eastAsia="Calibri" w:cs="Arial"/>
                <w:b/>
                <w:color w:val="000000"/>
                <w:sz w:val="18"/>
                <w:szCs w:val="18"/>
                <w:lang w:val="en-AU" w:eastAsia="en-US"/>
              </w:rPr>
            </w:pPr>
            <w:r w:rsidRPr="005D7373">
              <w:rPr>
                <w:rFonts w:eastAsia="Calibri" w:cs="Arial"/>
                <w:b/>
                <w:color w:val="000000"/>
                <w:sz w:val="18"/>
                <w:szCs w:val="18"/>
                <w:lang w:val="en-AU" w:eastAsia="en-US"/>
              </w:rPr>
              <w:t>DOCARE</w:t>
            </w:r>
          </w:p>
        </w:tc>
        <w:tc>
          <w:tcPr>
            <w:tcW w:w="6531" w:type="dxa"/>
            <w:tcBorders>
              <w:top w:val="single" w:sz="8" w:space="0" w:color="000000"/>
              <w:left w:val="single" w:sz="8" w:space="0" w:color="000000"/>
              <w:bottom w:val="single" w:sz="8" w:space="0" w:color="000000"/>
              <w:right w:val="single" w:sz="8" w:space="0" w:color="000000"/>
            </w:tcBorders>
            <w:shd w:val="clear" w:color="auto" w:fill="auto"/>
          </w:tcPr>
          <w:p w14:paraId="132B218C"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 xml:space="preserve">New S-101 attributes </w:t>
            </w:r>
            <w:r w:rsidRPr="005D7373">
              <w:rPr>
                <w:rFonts w:eastAsia="Calibri" w:cs="Arial"/>
                <w:b/>
                <w:color w:val="000000"/>
                <w:sz w:val="18"/>
                <w:szCs w:val="18"/>
                <w:lang w:val="en-AU" w:eastAsia="en-US"/>
              </w:rPr>
              <w:t>horizontal clearance length</w:t>
            </w:r>
            <w:r w:rsidRPr="005D7373">
              <w:rPr>
                <w:rFonts w:eastAsia="Calibri" w:cs="Arial"/>
                <w:color w:val="000000"/>
                <w:sz w:val="18"/>
                <w:szCs w:val="18"/>
                <w:lang w:val="en-AU" w:eastAsia="en-US"/>
              </w:rPr>
              <w:t xml:space="preserve">, </w:t>
            </w:r>
            <w:r w:rsidRPr="005D7373">
              <w:rPr>
                <w:rFonts w:eastAsia="Calibri" w:cs="Arial"/>
                <w:b/>
                <w:color w:val="000000"/>
                <w:sz w:val="18"/>
                <w:szCs w:val="18"/>
                <w:lang w:val="en-AU" w:eastAsia="en-US"/>
              </w:rPr>
              <w:t>horizontal clearance width</w:t>
            </w:r>
            <w:r w:rsidRPr="005D7373">
              <w:rPr>
                <w:rFonts w:eastAsia="Calibri" w:cs="Arial"/>
                <w:color w:val="000000"/>
                <w:sz w:val="18"/>
                <w:szCs w:val="18"/>
                <w:lang w:val="en-AU" w:eastAsia="en-US"/>
              </w:rPr>
              <w:t xml:space="preserve"> and </w:t>
            </w:r>
            <w:r w:rsidRPr="005D7373">
              <w:rPr>
                <w:rFonts w:eastAsia="Calibri" w:cs="Arial"/>
                <w:b/>
                <w:color w:val="000000"/>
                <w:sz w:val="18"/>
                <w:szCs w:val="18"/>
                <w:lang w:val="en-AU" w:eastAsia="en-US"/>
              </w:rPr>
              <w:t>maximum permitted draught</w:t>
            </w:r>
            <w:r w:rsidRPr="005D7373">
              <w:rPr>
                <w:rFonts w:eastAsia="Calibri" w:cs="Arial"/>
                <w:color w:val="000000"/>
                <w:sz w:val="18"/>
                <w:szCs w:val="18"/>
                <w:lang w:val="en-AU" w:eastAsia="en-US"/>
              </w:rPr>
              <w:t>.  See clause 4.6.6.3 and S-101 DCEG clause 8.18.</w:t>
            </w:r>
          </w:p>
        </w:tc>
      </w:tr>
      <w:tr w:rsidR="005D7373" w:rsidRPr="005D7373" w14:paraId="49EAA2B2" w14:textId="77777777" w:rsidTr="00DB7DD2">
        <w:trPr>
          <w:cantSplit/>
          <w:trHeight w:val="270"/>
          <w:jc w:val="center"/>
        </w:trPr>
        <w:tc>
          <w:tcPr>
            <w:tcW w:w="1843" w:type="dxa"/>
            <w:tcBorders>
              <w:top w:val="single" w:sz="8" w:space="0" w:color="000000"/>
              <w:left w:val="single" w:sz="8" w:space="0" w:color="000000"/>
              <w:bottom w:val="single" w:sz="8" w:space="0" w:color="000000"/>
              <w:right w:val="single" w:sz="8" w:space="0" w:color="000000"/>
            </w:tcBorders>
          </w:tcPr>
          <w:p w14:paraId="7B01C14A" w14:textId="77777777" w:rsidR="005D7373" w:rsidRPr="005D7373" w:rsidRDefault="005D7373" w:rsidP="005D7373">
            <w:pPr>
              <w:spacing w:before="60" w:after="60"/>
              <w:rPr>
                <w:rFonts w:eastAsia="Calibri" w:cs="Arial"/>
                <w:b/>
                <w:color w:val="000000"/>
                <w:sz w:val="18"/>
                <w:szCs w:val="18"/>
                <w:lang w:val="en-AU" w:eastAsia="en-US"/>
              </w:rPr>
            </w:pPr>
            <w:r w:rsidRPr="005D7373">
              <w:rPr>
                <w:rFonts w:eastAsia="Calibri" w:cs="Arial"/>
                <w:b/>
                <w:bCs/>
                <w:color w:val="000000"/>
                <w:sz w:val="18"/>
                <w:szCs w:val="18"/>
                <w:lang w:val="en-AU" w:eastAsia="en-US"/>
              </w:rPr>
              <w:t>Dredged Area</w:t>
            </w:r>
          </w:p>
        </w:tc>
        <w:tc>
          <w:tcPr>
            <w:tcW w:w="1134" w:type="dxa"/>
            <w:tcBorders>
              <w:top w:val="single" w:sz="8" w:space="0" w:color="000000"/>
              <w:left w:val="single" w:sz="8" w:space="0" w:color="000000"/>
              <w:bottom w:val="single" w:sz="8" w:space="0" w:color="000000"/>
              <w:right w:val="single" w:sz="8" w:space="0" w:color="000000"/>
            </w:tcBorders>
            <w:shd w:val="clear" w:color="auto" w:fill="auto"/>
          </w:tcPr>
          <w:p w14:paraId="0D6121CE" w14:textId="77777777" w:rsidR="005D7373" w:rsidRPr="005D7373" w:rsidRDefault="005D7373" w:rsidP="005D7373">
            <w:pPr>
              <w:spacing w:before="60" w:after="60"/>
              <w:rPr>
                <w:rFonts w:eastAsia="Calibri" w:cs="Arial"/>
                <w:b/>
                <w:color w:val="000000"/>
                <w:sz w:val="18"/>
                <w:szCs w:val="18"/>
                <w:lang w:val="en-AU" w:eastAsia="en-US"/>
              </w:rPr>
            </w:pPr>
            <w:r w:rsidRPr="005D7373">
              <w:rPr>
                <w:rFonts w:eastAsia="Calibri" w:cs="Arial"/>
                <w:b/>
                <w:color w:val="000000"/>
                <w:sz w:val="18"/>
                <w:szCs w:val="18"/>
                <w:lang w:val="en-AU" w:eastAsia="en-US"/>
              </w:rPr>
              <w:t>DRGARE</w:t>
            </w:r>
          </w:p>
        </w:tc>
        <w:tc>
          <w:tcPr>
            <w:tcW w:w="6531" w:type="dxa"/>
            <w:tcBorders>
              <w:top w:val="single" w:sz="8" w:space="0" w:color="000000"/>
              <w:left w:val="single" w:sz="8" w:space="0" w:color="000000"/>
              <w:bottom w:val="single" w:sz="8" w:space="0" w:color="000000"/>
              <w:right w:val="single" w:sz="8" w:space="0" w:color="000000"/>
            </w:tcBorders>
            <w:shd w:val="clear" w:color="auto" w:fill="auto"/>
          </w:tcPr>
          <w:p w14:paraId="625AA14B"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 xml:space="preserve">New S-101 attribute </w:t>
            </w:r>
            <w:r w:rsidRPr="005D7373">
              <w:rPr>
                <w:rFonts w:eastAsia="Calibri" w:cs="Arial"/>
                <w:b/>
                <w:color w:val="000000"/>
                <w:sz w:val="18"/>
                <w:szCs w:val="18"/>
                <w:lang w:val="en-AU" w:eastAsia="en-US"/>
              </w:rPr>
              <w:t>maximum permitted draught</w:t>
            </w:r>
            <w:r w:rsidRPr="005D7373">
              <w:rPr>
                <w:rFonts w:eastAsia="Calibri" w:cs="Arial"/>
                <w:color w:val="000000"/>
                <w:sz w:val="18"/>
                <w:szCs w:val="18"/>
                <w:lang w:val="en-AU" w:eastAsia="en-US"/>
              </w:rPr>
              <w:t>.  See S-101 DCEG clause 5.5.</w:t>
            </w:r>
          </w:p>
        </w:tc>
      </w:tr>
      <w:tr w:rsidR="005D7373" w:rsidRPr="005D7373" w14:paraId="04B01BB1" w14:textId="77777777" w:rsidTr="00DB7DD2">
        <w:trPr>
          <w:cantSplit/>
          <w:trHeight w:val="270"/>
          <w:jc w:val="center"/>
        </w:trPr>
        <w:tc>
          <w:tcPr>
            <w:tcW w:w="1843" w:type="dxa"/>
            <w:tcBorders>
              <w:top w:val="single" w:sz="8" w:space="0" w:color="000000"/>
              <w:left w:val="single" w:sz="8" w:space="0" w:color="000000"/>
              <w:bottom w:val="single" w:sz="8" w:space="0" w:color="000000"/>
              <w:right w:val="single" w:sz="8" w:space="0" w:color="000000"/>
            </w:tcBorders>
          </w:tcPr>
          <w:p w14:paraId="49706872" w14:textId="77777777" w:rsidR="005D7373" w:rsidRPr="005D7373" w:rsidRDefault="005D7373" w:rsidP="005D7373">
            <w:pPr>
              <w:spacing w:before="60" w:after="60"/>
              <w:rPr>
                <w:rFonts w:eastAsia="Calibri" w:cs="Arial"/>
                <w:b/>
                <w:color w:val="000000"/>
                <w:sz w:val="18"/>
                <w:szCs w:val="18"/>
                <w:lang w:val="en-AU" w:eastAsia="en-US"/>
              </w:rPr>
            </w:pPr>
            <w:r w:rsidRPr="005D7373">
              <w:rPr>
                <w:rFonts w:eastAsia="Calibri" w:cs="Arial"/>
                <w:b/>
                <w:bCs/>
                <w:color w:val="000000"/>
                <w:sz w:val="18"/>
                <w:szCs w:val="18"/>
                <w:lang w:val="en-AU" w:eastAsia="en-US"/>
              </w:rPr>
              <w:t>Dry Dock</w:t>
            </w:r>
          </w:p>
        </w:tc>
        <w:tc>
          <w:tcPr>
            <w:tcW w:w="1134" w:type="dxa"/>
            <w:tcBorders>
              <w:top w:val="single" w:sz="8" w:space="0" w:color="000000"/>
              <w:left w:val="single" w:sz="8" w:space="0" w:color="000000"/>
              <w:bottom w:val="single" w:sz="8" w:space="0" w:color="000000"/>
              <w:right w:val="single" w:sz="8" w:space="0" w:color="000000"/>
            </w:tcBorders>
            <w:shd w:val="clear" w:color="auto" w:fill="auto"/>
          </w:tcPr>
          <w:p w14:paraId="7863B8D3" w14:textId="77777777" w:rsidR="005D7373" w:rsidRPr="005D7373" w:rsidRDefault="005D7373" w:rsidP="005D7373">
            <w:pPr>
              <w:spacing w:before="60" w:after="60"/>
              <w:rPr>
                <w:rFonts w:eastAsia="Calibri" w:cs="Arial"/>
                <w:b/>
                <w:color w:val="000000"/>
                <w:sz w:val="18"/>
                <w:szCs w:val="18"/>
                <w:lang w:val="en-AU" w:eastAsia="en-US"/>
              </w:rPr>
            </w:pPr>
            <w:r w:rsidRPr="005D7373">
              <w:rPr>
                <w:rFonts w:eastAsia="Calibri" w:cs="Arial"/>
                <w:b/>
                <w:color w:val="000000"/>
                <w:sz w:val="18"/>
                <w:szCs w:val="18"/>
                <w:lang w:val="en-AU" w:eastAsia="en-US"/>
              </w:rPr>
              <w:t>DRYDOC</w:t>
            </w:r>
          </w:p>
        </w:tc>
        <w:tc>
          <w:tcPr>
            <w:tcW w:w="6531" w:type="dxa"/>
            <w:tcBorders>
              <w:top w:val="single" w:sz="8" w:space="0" w:color="000000"/>
              <w:left w:val="single" w:sz="8" w:space="0" w:color="000000"/>
              <w:bottom w:val="single" w:sz="8" w:space="0" w:color="000000"/>
              <w:right w:val="single" w:sz="8" w:space="0" w:color="000000"/>
            </w:tcBorders>
            <w:shd w:val="clear" w:color="auto" w:fill="auto"/>
          </w:tcPr>
          <w:p w14:paraId="24B66792"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 xml:space="preserve">New S-101 attributes </w:t>
            </w:r>
            <w:r w:rsidRPr="005D7373">
              <w:rPr>
                <w:rFonts w:eastAsia="Calibri" w:cs="Arial"/>
                <w:b/>
                <w:color w:val="000000"/>
                <w:sz w:val="18"/>
                <w:szCs w:val="18"/>
                <w:lang w:val="en-AU" w:eastAsia="en-US"/>
              </w:rPr>
              <w:t>horizontal clearance length</w:t>
            </w:r>
            <w:r w:rsidRPr="005D7373">
              <w:rPr>
                <w:rFonts w:eastAsia="Calibri" w:cs="Arial"/>
                <w:color w:val="000000"/>
                <w:sz w:val="18"/>
                <w:szCs w:val="18"/>
                <w:lang w:val="en-AU" w:eastAsia="en-US"/>
              </w:rPr>
              <w:t xml:space="preserve">, </w:t>
            </w:r>
            <w:r w:rsidRPr="005D7373">
              <w:rPr>
                <w:rFonts w:eastAsia="Calibri" w:cs="Arial"/>
                <w:b/>
                <w:color w:val="000000"/>
                <w:sz w:val="18"/>
                <w:szCs w:val="18"/>
                <w:lang w:val="en-AU" w:eastAsia="en-US"/>
              </w:rPr>
              <w:t>horizontal clearance width</w:t>
            </w:r>
            <w:r w:rsidRPr="005D7373">
              <w:rPr>
                <w:rFonts w:eastAsia="Calibri" w:cs="Arial"/>
                <w:color w:val="000000"/>
                <w:sz w:val="18"/>
                <w:szCs w:val="18"/>
                <w:lang w:val="en-AU" w:eastAsia="en-US"/>
              </w:rPr>
              <w:t xml:space="preserve"> and </w:t>
            </w:r>
            <w:r w:rsidRPr="005D7373">
              <w:rPr>
                <w:rFonts w:eastAsia="Calibri" w:cs="Arial"/>
                <w:b/>
                <w:color w:val="000000"/>
                <w:sz w:val="18"/>
                <w:szCs w:val="18"/>
                <w:lang w:val="en-AU" w:eastAsia="en-US"/>
              </w:rPr>
              <w:t>maximum permitted draught</w:t>
            </w:r>
            <w:r w:rsidRPr="005D7373">
              <w:rPr>
                <w:rFonts w:eastAsia="Calibri" w:cs="Arial"/>
                <w:color w:val="000000"/>
                <w:sz w:val="18"/>
                <w:szCs w:val="18"/>
                <w:lang w:val="en-AU" w:eastAsia="en-US"/>
              </w:rPr>
              <w:t>.  See clause 4.6.6.1 and S-101 DCEG clause 8.15.</w:t>
            </w:r>
          </w:p>
        </w:tc>
      </w:tr>
      <w:tr w:rsidR="005D7373" w:rsidRPr="005D7373" w14:paraId="12913814" w14:textId="77777777" w:rsidTr="00DB7DD2">
        <w:trPr>
          <w:cantSplit/>
          <w:trHeight w:val="270"/>
          <w:jc w:val="center"/>
        </w:trPr>
        <w:tc>
          <w:tcPr>
            <w:tcW w:w="1843" w:type="dxa"/>
            <w:tcBorders>
              <w:top w:val="single" w:sz="8" w:space="0" w:color="000000"/>
              <w:left w:val="single" w:sz="8" w:space="0" w:color="000000"/>
              <w:bottom w:val="single" w:sz="8" w:space="0" w:color="000000"/>
              <w:right w:val="single" w:sz="8" w:space="0" w:color="000000"/>
            </w:tcBorders>
          </w:tcPr>
          <w:p w14:paraId="73230BFF" w14:textId="77777777" w:rsidR="005D7373" w:rsidRPr="005D7373" w:rsidRDefault="005D7373" w:rsidP="005D7373">
            <w:pPr>
              <w:spacing w:before="60" w:after="60"/>
              <w:rPr>
                <w:rFonts w:eastAsia="Calibri" w:cs="Arial"/>
                <w:b/>
                <w:bCs/>
                <w:color w:val="000000"/>
                <w:sz w:val="18"/>
                <w:szCs w:val="18"/>
                <w:lang w:val="en-AU" w:eastAsia="en-US"/>
              </w:rPr>
            </w:pPr>
            <w:r w:rsidRPr="005D7373">
              <w:rPr>
                <w:rFonts w:eastAsia="Calibri" w:cs="Arial"/>
                <w:b/>
                <w:bCs/>
                <w:color w:val="000000"/>
                <w:sz w:val="18"/>
                <w:szCs w:val="18"/>
                <w:lang w:val="en-AU" w:eastAsia="en-US"/>
              </w:rPr>
              <w:t>Dumping Ground</w:t>
            </w:r>
          </w:p>
        </w:tc>
        <w:tc>
          <w:tcPr>
            <w:tcW w:w="1134" w:type="dxa"/>
            <w:tcBorders>
              <w:top w:val="single" w:sz="8" w:space="0" w:color="000000"/>
              <w:left w:val="single" w:sz="8" w:space="0" w:color="000000"/>
              <w:bottom w:val="single" w:sz="8" w:space="0" w:color="000000"/>
              <w:right w:val="single" w:sz="8" w:space="0" w:color="000000"/>
            </w:tcBorders>
            <w:shd w:val="clear" w:color="auto" w:fill="auto"/>
          </w:tcPr>
          <w:p w14:paraId="22902668" w14:textId="77777777" w:rsidR="005D7373" w:rsidRPr="005D7373" w:rsidRDefault="005D7373" w:rsidP="005D7373">
            <w:pPr>
              <w:spacing w:before="60" w:after="60"/>
              <w:rPr>
                <w:rFonts w:eastAsia="Calibri" w:cs="Arial"/>
                <w:b/>
                <w:color w:val="000000"/>
                <w:sz w:val="18"/>
                <w:szCs w:val="18"/>
                <w:lang w:val="en-AU" w:eastAsia="en-US"/>
              </w:rPr>
            </w:pPr>
            <w:r w:rsidRPr="005D7373">
              <w:rPr>
                <w:rFonts w:eastAsia="Calibri" w:cs="Arial"/>
                <w:b/>
                <w:color w:val="000000"/>
                <w:sz w:val="18"/>
                <w:szCs w:val="18"/>
                <w:lang w:val="en-AU" w:eastAsia="en-US"/>
              </w:rPr>
              <w:t>DMPGRD</w:t>
            </w:r>
          </w:p>
        </w:tc>
        <w:tc>
          <w:tcPr>
            <w:tcW w:w="6531" w:type="dxa"/>
            <w:tcBorders>
              <w:top w:val="single" w:sz="8" w:space="0" w:color="000000"/>
              <w:left w:val="single" w:sz="8" w:space="0" w:color="000000"/>
              <w:bottom w:val="single" w:sz="8" w:space="0" w:color="000000"/>
              <w:right w:val="single" w:sz="8" w:space="0" w:color="000000"/>
            </w:tcBorders>
            <w:shd w:val="clear" w:color="auto" w:fill="auto"/>
          </w:tcPr>
          <w:p w14:paraId="0F1E257F"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 xml:space="preserve">New S-101 attribute </w:t>
            </w:r>
            <w:r w:rsidRPr="005D7373">
              <w:rPr>
                <w:rFonts w:eastAsia="Calibri" w:cs="Arial"/>
                <w:b/>
                <w:color w:val="000000"/>
                <w:sz w:val="18"/>
                <w:szCs w:val="18"/>
                <w:lang w:val="en-AU" w:eastAsia="en-US"/>
              </w:rPr>
              <w:t>date disused</w:t>
            </w:r>
            <w:r w:rsidRPr="005D7373">
              <w:rPr>
                <w:rFonts w:eastAsia="Calibri" w:cs="Arial"/>
                <w:color w:val="000000"/>
                <w:sz w:val="18"/>
                <w:szCs w:val="18"/>
                <w:lang w:val="en-AU" w:eastAsia="en-US"/>
              </w:rPr>
              <w:t>.  See S-101 DCEG clause 16.6.</w:t>
            </w:r>
          </w:p>
        </w:tc>
      </w:tr>
      <w:tr w:rsidR="005D7373" w:rsidRPr="005D7373" w14:paraId="420D9D55" w14:textId="77777777" w:rsidTr="00DB7DD2">
        <w:trPr>
          <w:cantSplit/>
          <w:trHeight w:val="270"/>
          <w:jc w:val="center"/>
        </w:trPr>
        <w:tc>
          <w:tcPr>
            <w:tcW w:w="1843" w:type="dxa"/>
            <w:tcBorders>
              <w:top w:val="single" w:sz="8" w:space="0" w:color="000000"/>
              <w:left w:val="single" w:sz="8" w:space="0" w:color="000000"/>
              <w:bottom w:val="single" w:sz="8" w:space="0" w:color="000000"/>
              <w:right w:val="single" w:sz="8" w:space="0" w:color="000000"/>
            </w:tcBorders>
          </w:tcPr>
          <w:p w14:paraId="682120EB" w14:textId="77777777" w:rsidR="005D7373" w:rsidRPr="005D7373" w:rsidRDefault="005D7373" w:rsidP="005D7373">
            <w:pPr>
              <w:spacing w:before="60" w:after="60"/>
              <w:rPr>
                <w:rFonts w:eastAsia="Calibri" w:cs="Arial"/>
                <w:b/>
                <w:color w:val="000000"/>
                <w:sz w:val="18"/>
                <w:szCs w:val="18"/>
                <w:lang w:val="en-AU" w:eastAsia="en-US"/>
              </w:rPr>
            </w:pPr>
            <w:r w:rsidRPr="005D7373">
              <w:rPr>
                <w:rFonts w:eastAsia="Calibri" w:cs="Arial"/>
                <w:b/>
                <w:bCs/>
                <w:color w:val="000000"/>
                <w:sz w:val="18"/>
                <w:szCs w:val="18"/>
                <w:lang w:val="en-AU" w:eastAsia="en-US"/>
              </w:rPr>
              <w:t>Dyke</w:t>
            </w:r>
          </w:p>
        </w:tc>
        <w:tc>
          <w:tcPr>
            <w:tcW w:w="1134" w:type="dxa"/>
            <w:tcBorders>
              <w:top w:val="single" w:sz="8" w:space="0" w:color="000000"/>
              <w:left w:val="single" w:sz="8" w:space="0" w:color="000000"/>
              <w:bottom w:val="single" w:sz="8" w:space="0" w:color="000000"/>
              <w:right w:val="single" w:sz="8" w:space="0" w:color="000000"/>
            </w:tcBorders>
            <w:shd w:val="clear" w:color="auto" w:fill="auto"/>
          </w:tcPr>
          <w:p w14:paraId="59F8C66A" w14:textId="77777777" w:rsidR="005D7373" w:rsidRPr="005D7373" w:rsidRDefault="005D7373" w:rsidP="005D7373">
            <w:pPr>
              <w:spacing w:before="60" w:after="60"/>
              <w:rPr>
                <w:rFonts w:eastAsia="Calibri" w:cs="Arial"/>
                <w:b/>
                <w:color w:val="000000"/>
                <w:sz w:val="18"/>
                <w:szCs w:val="18"/>
                <w:lang w:val="en-AU" w:eastAsia="en-US"/>
              </w:rPr>
            </w:pPr>
            <w:r w:rsidRPr="005D7373">
              <w:rPr>
                <w:rFonts w:eastAsia="Calibri" w:cs="Arial"/>
                <w:b/>
                <w:color w:val="000000"/>
                <w:sz w:val="18"/>
                <w:szCs w:val="18"/>
                <w:lang w:val="en-AU" w:eastAsia="en-US"/>
              </w:rPr>
              <w:t>DYKCON</w:t>
            </w:r>
          </w:p>
        </w:tc>
        <w:tc>
          <w:tcPr>
            <w:tcW w:w="6531" w:type="dxa"/>
            <w:tcBorders>
              <w:top w:val="single" w:sz="8" w:space="0" w:color="000000"/>
              <w:left w:val="single" w:sz="8" w:space="0" w:color="000000"/>
              <w:bottom w:val="single" w:sz="8" w:space="0" w:color="000000"/>
              <w:right w:val="single" w:sz="8" w:space="0" w:color="000000"/>
            </w:tcBorders>
            <w:shd w:val="clear" w:color="auto" w:fill="auto"/>
          </w:tcPr>
          <w:p w14:paraId="37E0B1B1"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 xml:space="preserve">Attribute </w:t>
            </w:r>
            <w:r w:rsidRPr="005D7373">
              <w:rPr>
                <w:rFonts w:eastAsia="Calibri" w:cs="Arial"/>
                <w:b/>
                <w:color w:val="000000"/>
                <w:sz w:val="18"/>
                <w:szCs w:val="18"/>
                <w:lang w:val="en-AU" w:eastAsia="en-US"/>
              </w:rPr>
              <w:t>visual prominence</w:t>
            </w:r>
            <w:r w:rsidRPr="005D7373">
              <w:rPr>
                <w:rFonts w:eastAsia="Calibri" w:cs="Arial"/>
                <w:color w:val="000000"/>
                <w:sz w:val="18"/>
                <w:szCs w:val="18"/>
                <w:lang w:val="en-AU" w:eastAsia="en-US"/>
              </w:rPr>
              <w:t xml:space="preserve"> (CONVIS) added.  See S-101 DCEG clause 8.5.</w:t>
            </w:r>
          </w:p>
        </w:tc>
      </w:tr>
      <w:tr w:rsidR="005D7373" w:rsidRPr="005D7373" w14:paraId="2E16A23B" w14:textId="77777777" w:rsidTr="00DB7DD2">
        <w:trPr>
          <w:cantSplit/>
          <w:trHeight w:val="270"/>
          <w:jc w:val="center"/>
        </w:trPr>
        <w:tc>
          <w:tcPr>
            <w:tcW w:w="1843" w:type="dxa"/>
            <w:tcBorders>
              <w:top w:val="single" w:sz="8" w:space="0" w:color="000000"/>
              <w:left w:val="single" w:sz="8" w:space="0" w:color="000000"/>
              <w:bottom w:val="single" w:sz="8" w:space="0" w:color="000000"/>
              <w:right w:val="single" w:sz="8" w:space="0" w:color="000000"/>
            </w:tcBorders>
          </w:tcPr>
          <w:p w14:paraId="1F598B0A" w14:textId="77777777" w:rsidR="005D7373" w:rsidRPr="005D7373" w:rsidRDefault="005D7373" w:rsidP="005D7373">
            <w:pPr>
              <w:spacing w:before="60" w:after="60"/>
              <w:rPr>
                <w:rFonts w:eastAsia="Calibri" w:cs="Arial"/>
                <w:b/>
                <w:bCs/>
                <w:color w:val="000000"/>
                <w:sz w:val="18"/>
                <w:szCs w:val="18"/>
                <w:lang w:val="en-AU" w:eastAsia="en-US"/>
              </w:rPr>
            </w:pPr>
            <w:r w:rsidRPr="005D7373">
              <w:rPr>
                <w:rFonts w:eastAsia="Calibri" w:cs="Arial"/>
                <w:b/>
                <w:bCs/>
                <w:color w:val="000000"/>
                <w:sz w:val="18"/>
                <w:szCs w:val="18"/>
                <w:lang w:val="en-AU" w:eastAsia="en-US"/>
              </w:rPr>
              <w:t>Fairway</w:t>
            </w:r>
          </w:p>
        </w:tc>
        <w:tc>
          <w:tcPr>
            <w:tcW w:w="1134" w:type="dxa"/>
            <w:tcBorders>
              <w:top w:val="single" w:sz="8" w:space="0" w:color="000000"/>
              <w:left w:val="single" w:sz="8" w:space="0" w:color="000000"/>
              <w:bottom w:val="single" w:sz="8" w:space="0" w:color="000000"/>
              <w:right w:val="single" w:sz="8" w:space="0" w:color="000000"/>
            </w:tcBorders>
            <w:shd w:val="clear" w:color="auto" w:fill="auto"/>
          </w:tcPr>
          <w:p w14:paraId="4937CB36" w14:textId="77777777" w:rsidR="005D7373" w:rsidRPr="005D7373" w:rsidRDefault="005D7373" w:rsidP="005D7373">
            <w:pPr>
              <w:spacing w:before="60" w:after="60"/>
              <w:rPr>
                <w:rFonts w:eastAsia="Calibri" w:cs="Arial"/>
                <w:b/>
                <w:color w:val="000000"/>
                <w:sz w:val="18"/>
                <w:szCs w:val="18"/>
                <w:lang w:val="en-AU" w:eastAsia="en-US"/>
              </w:rPr>
            </w:pPr>
            <w:r w:rsidRPr="005D7373">
              <w:rPr>
                <w:rFonts w:eastAsia="Calibri" w:cs="Arial"/>
                <w:b/>
                <w:color w:val="000000"/>
                <w:sz w:val="18"/>
                <w:szCs w:val="18"/>
                <w:lang w:val="en-AU" w:eastAsia="en-US"/>
              </w:rPr>
              <w:t>FAIRWY</w:t>
            </w:r>
          </w:p>
        </w:tc>
        <w:tc>
          <w:tcPr>
            <w:tcW w:w="6531" w:type="dxa"/>
            <w:tcBorders>
              <w:top w:val="single" w:sz="8" w:space="0" w:color="000000"/>
              <w:left w:val="single" w:sz="8" w:space="0" w:color="000000"/>
              <w:bottom w:val="single" w:sz="8" w:space="0" w:color="000000"/>
              <w:right w:val="single" w:sz="8" w:space="0" w:color="000000"/>
            </w:tcBorders>
            <w:shd w:val="clear" w:color="auto" w:fill="auto"/>
          </w:tcPr>
          <w:p w14:paraId="7C7BA284" w14:textId="77777777" w:rsidR="005D7373" w:rsidRPr="005D7373" w:rsidRDefault="005D7373" w:rsidP="005D7373">
            <w:pPr>
              <w:spacing w:before="60" w:after="60"/>
              <w:rPr>
                <w:rFonts w:eastAsia="Calibri" w:cs="Arial"/>
                <w:color w:val="000000"/>
                <w:sz w:val="18"/>
                <w:szCs w:val="18"/>
                <w:lang w:val="en-AU" w:eastAsia="en-US"/>
              </w:rPr>
            </w:pPr>
            <w:commentRangeStart w:id="1988"/>
            <w:r w:rsidRPr="005D7373">
              <w:rPr>
                <w:rFonts w:eastAsia="Calibri" w:cs="Arial"/>
                <w:color w:val="000000"/>
                <w:sz w:val="18"/>
                <w:szCs w:val="18"/>
                <w:lang w:val="en-AU" w:eastAsia="en-US"/>
              </w:rPr>
              <w:t xml:space="preserve">New S-101 attribute </w:t>
            </w:r>
            <w:r w:rsidRPr="005D7373">
              <w:rPr>
                <w:rFonts w:eastAsia="Calibri" w:cs="Arial"/>
                <w:b/>
                <w:color w:val="000000"/>
                <w:sz w:val="18"/>
                <w:szCs w:val="18"/>
                <w:lang w:val="en-AU" w:eastAsia="en-US"/>
              </w:rPr>
              <w:t>maximum permitted draught</w:t>
            </w:r>
            <w:r w:rsidRPr="005D7373">
              <w:rPr>
                <w:rFonts w:eastAsia="Calibri" w:cs="Arial"/>
                <w:color w:val="000000"/>
                <w:sz w:val="18"/>
                <w:szCs w:val="18"/>
                <w:lang w:val="en-AU" w:eastAsia="en-US"/>
              </w:rPr>
              <w:t>.  See S-101 DCEG clause 10.4.</w:t>
            </w:r>
            <w:commentRangeEnd w:id="1988"/>
            <w:r w:rsidRPr="005D7373">
              <w:rPr>
                <w:rFonts w:ascii="Times New Roman" w:hAnsi="Times New Roman"/>
                <w:sz w:val="16"/>
                <w:szCs w:val="16"/>
                <w:lang w:val="en-GB" w:eastAsia="ar-SA"/>
              </w:rPr>
              <w:commentReference w:id="1988"/>
            </w:r>
          </w:p>
        </w:tc>
      </w:tr>
      <w:tr w:rsidR="005D7373" w:rsidRPr="005D7373" w14:paraId="7BADA0CB" w14:textId="77777777" w:rsidTr="00DB7DD2">
        <w:trPr>
          <w:cantSplit/>
          <w:trHeight w:val="270"/>
          <w:jc w:val="center"/>
        </w:trPr>
        <w:tc>
          <w:tcPr>
            <w:tcW w:w="1843" w:type="dxa"/>
            <w:tcBorders>
              <w:top w:val="single" w:sz="8" w:space="0" w:color="000000"/>
              <w:left w:val="single" w:sz="8" w:space="0" w:color="000000"/>
              <w:bottom w:val="single" w:sz="8" w:space="0" w:color="000000"/>
              <w:right w:val="single" w:sz="8" w:space="0" w:color="000000"/>
            </w:tcBorders>
          </w:tcPr>
          <w:p w14:paraId="355A8A13" w14:textId="77777777" w:rsidR="005D7373" w:rsidRPr="005D7373" w:rsidRDefault="005D7373" w:rsidP="005D7373">
            <w:pPr>
              <w:spacing w:before="60" w:after="60"/>
              <w:rPr>
                <w:rFonts w:eastAsia="Calibri" w:cs="Arial"/>
                <w:b/>
                <w:bCs/>
                <w:color w:val="000000"/>
                <w:sz w:val="18"/>
                <w:szCs w:val="18"/>
                <w:lang w:val="en-AU" w:eastAsia="en-US"/>
              </w:rPr>
            </w:pPr>
            <w:r w:rsidRPr="005D7373">
              <w:rPr>
                <w:rFonts w:eastAsia="Calibri" w:cs="Arial"/>
                <w:b/>
                <w:bCs/>
                <w:color w:val="000000"/>
                <w:sz w:val="18"/>
                <w:szCs w:val="18"/>
                <w:lang w:val="en-AU" w:eastAsia="en-US"/>
              </w:rPr>
              <w:t>Fairway System</w:t>
            </w:r>
          </w:p>
        </w:tc>
        <w:tc>
          <w:tcPr>
            <w:tcW w:w="1134" w:type="dxa"/>
            <w:tcBorders>
              <w:top w:val="single" w:sz="8" w:space="0" w:color="000000"/>
              <w:left w:val="single" w:sz="8" w:space="0" w:color="000000"/>
              <w:bottom w:val="single" w:sz="8" w:space="0" w:color="000000"/>
              <w:right w:val="single" w:sz="8" w:space="0" w:color="000000"/>
            </w:tcBorders>
            <w:shd w:val="clear" w:color="auto" w:fill="auto"/>
          </w:tcPr>
          <w:p w14:paraId="6D6FD02B" w14:textId="77777777" w:rsidR="005D7373" w:rsidRPr="005D7373" w:rsidRDefault="005D7373" w:rsidP="005D7373">
            <w:pPr>
              <w:spacing w:before="60" w:after="60"/>
              <w:rPr>
                <w:rFonts w:eastAsia="Calibri" w:cs="Arial"/>
                <w:b/>
                <w:color w:val="000000"/>
                <w:sz w:val="18"/>
                <w:szCs w:val="18"/>
                <w:lang w:val="en-AU" w:eastAsia="en-US"/>
              </w:rPr>
            </w:pPr>
          </w:p>
        </w:tc>
        <w:tc>
          <w:tcPr>
            <w:tcW w:w="6531" w:type="dxa"/>
            <w:tcBorders>
              <w:top w:val="single" w:sz="8" w:space="0" w:color="000000"/>
              <w:left w:val="single" w:sz="8" w:space="0" w:color="000000"/>
              <w:bottom w:val="single" w:sz="8" w:space="0" w:color="000000"/>
              <w:right w:val="single" w:sz="8" w:space="0" w:color="000000"/>
            </w:tcBorders>
            <w:shd w:val="clear" w:color="auto" w:fill="auto"/>
          </w:tcPr>
          <w:p w14:paraId="7591F695"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New S-101 Feature type.  See clause 10.4 and S-101 DCEG clause 15.8.</w:t>
            </w:r>
          </w:p>
        </w:tc>
      </w:tr>
      <w:tr w:rsidR="005D7373" w:rsidRPr="005D7373" w14:paraId="4B90F6D7" w14:textId="77777777" w:rsidTr="00DB7DD2">
        <w:trPr>
          <w:cantSplit/>
          <w:trHeight w:val="270"/>
          <w:jc w:val="center"/>
        </w:trPr>
        <w:tc>
          <w:tcPr>
            <w:tcW w:w="1843" w:type="dxa"/>
            <w:tcBorders>
              <w:top w:val="single" w:sz="8" w:space="0" w:color="000000"/>
              <w:left w:val="single" w:sz="8" w:space="0" w:color="000000"/>
              <w:bottom w:val="single" w:sz="8" w:space="0" w:color="000000"/>
              <w:right w:val="single" w:sz="8" w:space="0" w:color="000000"/>
            </w:tcBorders>
          </w:tcPr>
          <w:p w14:paraId="4EFE96E3" w14:textId="77777777" w:rsidR="005D7373" w:rsidRPr="005D7373" w:rsidRDefault="005D7373" w:rsidP="005D7373">
            <w:pPr>
              <w:spacing w:before="60" w:after="60"/>
              <w:rPr>
                <w:rFonts w:eastAsia="Calibri" w:cs="Arial"/>
                <w:b/>
                <w:bCs/>
                <w:color w:val="000000"/>
                <w:sz w:val="18"/>
                <w:szCs w:val="18"/>
                <w:lang w:val="en-AU" w:eastAsia="en-US"/>
              </w:rPr>
            </w:pPr>
            <w:r w:rsidRPr="005D7373">
              <w:rPr>
                <w:rFonts w:eastAsia="Calibri" w:cs="Arial"/>
                <w:b/>
                <w:bCs/>
                <w:color w:val="000000"/>
                <w:sz w:val="18"/>
                <w:szCs w:val="18"/>
                <w:lang w:val="en-AU" w:eastAsia="en-US"/>
              </w:rPr>
              <w:t>Fishing Facility</w:t>
            </w:r>
          </w:p>
        </w:tc>
        <w:tc>
          <w:tcPr>
            <w:tcW w:w="1134" w:type="dxa"/>
            <w:tcBorders>
              <w:top w:val="single" w:sz="8" w:space="0" w:color="000000"/>
              <w:left w:val="single" w:sz="8" w:space="0" w:color="000000"/>
              <w:bottom w:val="single" w:sz="8" w:space="0" w:color="000000"/>
              <w:right w:val="single" w:sz="8" w:space="0" w:color="000000"/>
            </w:tcBorders>
            <w:shd w:val="clear" w:color="auto" w:fill="auto"/>
          </w:tcPr>
          <w:p w14:paraId="17EF6825" w14:textId="77777777" w:rsidR="005D7373" w:rsidRPr="005D7373" w:rsidRDefault="005D7373" w:rsidP="005D7373">
            <w:pPr>
              <w:spacing w:before="60" w:after="60"/>
              <w:rPr>
                <w:rFonts w:eastAsia="Calibri" w:cs="Arial"/>
                <w:b/>
                <w:color w:val="000000"/>
                <w:sz w:val="18"/>
                <w:szCs w:val="18"/>
                <w:lang w:val="en-AU" w:eastAsia="en-US"/>
              </w:rPr>
            </w:pPr>
            <w:r w:rsidRPr="005D7373">
              <w:rPr>
                <w:rFonts w:eastAsia="Calibri" w:cs="Arial"/>
                <w:b/>
                <w:color w:val="000000"/>
                <w:sz w:val="18"/>
                <w:szCs w:val="18"/>
                <w:lang w:val="en-AU" w:eastAsia="en-US"/>
              </w:rPr>
              <w:t>FSHFAC</w:t>
            </w:r>
          </w:p>
        </w:tc>
        <w:tc>
          <w:tcPr>
            <w:tcW w:w="6531" w:type="dxa"/>
            <w:tcBorders>
              <w:top w:val="single" w:sz="8" w:space="0" w:color="000000"/>
              <w:left w:val="single" w:sz="8" w:space="0" w:color="000000"/>
              <w:bottom w:val="single" w:sz="8" w:space="0" w:color="000000"/>
              <w:right w:val="single" w:sz="8" w:space="0" w:color="000000"/>
            </w:tcBorders>
            <w:shd w:val="clear" w:color="auto" w:fill="auto"/>
          </w:tcPr>
          <w:p w14:paraId="567B1993"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 xml:space="preserve">Attribute </w:t>
            </w:r>
            <w:r w:rsidRPr="005D7373">
              <w:rPr>
                <w:rFonts w:eastAsia="Calibri" w:cs="Arial"/>
                <w:b/>
                <w:color w:val="000000"/>
                <w:sz w:val="18"/>
                <w:szCs w:val="18"/>
                <w:lang w:val="en-AU" w:eastAsia="en-US"/>
              </w:rPr>
              <w:t>condition</w:t>
            </w:r>
            <w:r w:rsidRPr="005D7373">
              <w:rPr>
                <w:rFonts w:eastAsia="Calibri" w:cs="Arial"/>
                <w:color w:val="000000"/>
                <w:sz w:val="18"/>
                <w:szCs w:val="18"/>
                <w:lang w:val="en-AU" w:eastAsia="en-US"/>
              </w:rPr>
              <w:t xml:space="preserve"> (CONDTN) added.  See S-101 DCEG clause 13.9.</w:t>
            </w:r>
          </w:p>
        </w:tc>
      </w:tr>
      <w:tr w:rsidR="005D7373" w:rsidRPr="005D7373" w14:paraId="10870445" w14:textId="77777777" w:rsidTr="00DB7DD2">
        <w:trPr>
          <w:cantSplit/>
          <w:trHeight w:val="270"/>
          <w:jc w:val="center"/>
        </w:trPr>
        <w:tc>
          <w:tcPr>
            <w:tcW w:w="1843" w:type="dxa"/>
            <w:tcBorders>
              <w:top w:val="single" w:sz="8" w:space="0" w:color="000000"/>
              <w:left w:val="single" w:sz="8" w:space="0" w:color="000000"/>
              <w:bottom w:val="single" w:sz="8" w:space="0" w:color="000000"/>
              <w:right w:val="single" w:sz="8" w:space="0" w:color="000000"/>
            </w:tcBorders>
          </w:tcPr>
          <w:p w14:paraId="135A792A" w14:textId="77777777" w:rsidR="005D7373" w:rsidRPr="005D7373" w:rsidRDefault="005D7373" w:rsidP="005D7373">
            <w:pPr>
              <w:spacing w:before="60" w:after="60"/>
              <w:rPr>
                <w:rFonts w:eastAsia="Calibri" w:cs="Arial"/>
                <w:b/>
                <w:bCs/>
                <w:color w:val="000000"/>
                <w:sz w:val="18"/>
                <w:szCs w:val="18"/>
                <w:lang w:val="en-AU" w:eastAsia="en-US"/>
              </w:rPr>
            </w:pPr>
            <w:r w:rsidRPr="005D7373">
              <w:rPr>
                <w:rFonts w:eastAsia="Calibri" w:cs="Arial"/>
                <w:b/>
                <w:bCs/>
                <w:color w:val="000000"/>
                <w:sz w:val="18"/>
                <w:szCs w:val="18"/>
                <w:lang w:val="en-AU" w:eastAsia="en-US"/>
              </w:rPr>
              <w:t>Fishing Ground</w:t>
            </w:r>
          </w:p>
        </w:tc>
        <w:tc>
          <w:tcPr>
            <w:tcW w:w="1134" w:type="dxa"/>
            <w:tcBorders>
              <w:top w:val="single" w:sz="8" w:space="0" w:color="000000"/>
              <w:left w:val="single" w:sz="8" w:space="0" w:color="000000"/>
              <w:bottom w:val="single" w:sz="8" w:space="0" w:color="000000"/>
              <w:right w:val="single" w:sz="8" w:space="0" w:color="000000"/>
            </w:tcBorders>
            <w:shd w:val="clear" w:color="auto" w:fill="auto"/>
          </w:tcPr>
          <w:p w14:paraId="10E6F8AF" w14:textId="77777777" w:rsidR="005D7373" w:rsidRPr="005D7373" w:rsidRDefault="005D7373" w:rsidP="005D7373">
            <w:pPr>
              <w:spacing w:before="60" w:after="60"/>
              <w:rPr>
                <w:rFonts w:eastAsia="Calibri" w:cs="Arial"/>
                <w:b/>
                <w:color w:val="000000"/>
                <w:sz w:val="18"/>
                <w:szCs w:val="18"/>
                <w:lang w:val="en-AU" w:eastAsia="en-US"/>
              </w:rPr>
            </w:pPr>
            <w:r w:rsidRPr="005D7373">
              <w:rPr>
                <w:rFonts w:eastAsia="Calibri" w:cs="Arial"/>
                <w:b/>
                <w:color w:val="000000"/>
                <w:sz w:val="18"/>
                <w:szCs w:val="18"/>
                <w:lang w:val="en-AU" w:eastAsia="en-US"/>
              </w:rPr>
              <w:t>FSHGRD</w:t>
            </w:r>
          </w:p>
        </w:tc>
        <w:tc>
          <w:tcPr>
            <w:tcW w:w="6531" w:type="dxa"/>
            <w:tcBorders>
              <w:top w:val="single" w:sz="8" w:space="0" w:color="000000"/>
              <w:left w:val="single" w:sz="8" w:space="0" w:color="000000"/>
              <w:bottom w:val="single" w:sz="8" w:space="0" w:color="000000"/>
              <w:right w:val="single" w:sz="8" w:space="0" w:color="000000"/>
            </w:tcBorders>
            <w:shd w:val="clear" w:color="auto" w:fill="auto"/>
          </w:tcPr>
          <w:p w14:paraId="07DEFC70"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 xml:space="preserve">Attribute </w:t>
            </w:r>
            <w:r w:rsidRPr="005D7373">
              <w:rPr>
                <w:rFonts w:eastAsia="Calibri" w:cs="Arial"/>
                <w:b/>
                <w:color w:val="000000"/>
                <w:sz w:val="18"/>
                <w:szCs w:val="18"/>
                <w:lang w:val="en-AU" w:eastAsia="en-US"/>
              </w:rPr>
              <w:t>restriction</w:t>
            </w:r>
            <w:r w:rsidRPr="005D7373">
              <w:rPr>
                <w:rFonts w:eastAsia="Calibri" w:cs="Arial"/>
                <w:color w:val="000000"/>
                <w:sz w:val="18"/>
                <w:szCs w:val="18"/>
                <w:lang w:val="en-AU" w:eastAsia="en-US"/>
              </w:rPr>
              <w:t xml:space="preserve"> (RESTRN) added.  See S-101 DCEG clause 16.17.</w:t>
            </w:r>
          </w:p>
        </w:tc>
      </w:tr>
      <w:tr w:rsidR="005D7373" w:rsidRPr="005D7373" w14:paraId="246F1FCD" w14:textId="77777777" w:rsidTr="00DB7DD2">
        <w:trPr>
          <w:cantSplit/>
          <w:trHeight w:val="270"/>
          <w:jc w:val="center"/>
        </w:trPr>
        <w:tc>
          <w:tcPr>
            <w:tcW w:w="1843" w:type="dxa"/>
            <w:tcBorders>
              <w:top w:val="single" w:sz="8" w:space="0" w:color="000000"/>
              <w:left w:val="single" w:sz="8" w:space="0" w:color="000000"/>
              <w:bottom w:val="single" w:sz="8" w:space="0" w:color="000000"/>
              <w:right w:val="single" w:sz="8" w:space="0" w:color="000000"/>
            </w:tcBorders>
          </w:tcPr>
          <w:p w14:paraId="26BB8BA8" w14:textId="77777777" w:rsidR="005D7373" w:rsidRPr="005D7373" w:rsidRDefault="005D7373" w:rsidP="005D7373">
            <w:pPr>
              <w:spacing w:before="60" w:after="60"/>
              <w:rPr>
                <w:rFonts w:eastAsia="Calibri" w:cs="Arial"/>
                <w:b/>
                <w:color w:val="000000"/>
                <w:sz w:val="18"/>
                <w:szCs w:val="18"/>
                <w:lang w:val="en-AU" w:eastAsia="en-US"/>
              </w:rPr>
            </w:pPr>
            <w:r w:rsidRPr="005D7373">
              <w:rPr>
                <w:rFonts w:eastAsia="Calibri" w:cs="Arial"/>
                <w:b/>
                <w:bCs/>
                <w:color w:val="000000"/>
                <w:sz w:val="18"/>
                <w:szCs w:val="18"/>
                <w:lang w:val="en-AU" w:eastAsia="en-US"/>
              </w:rPr>
              <w:t>Floating Dock</w:t>
            </w:r>
          </w:p>
        </w:tc>
        <w:tc>
          <w:tcPr>
            <w:tcW w:w="1134" w:type="dxa"/>
            <w:tcBorders>
              <w:top w:val="single" w:sz="8" w:space="0" w:color="000000"/>
              <w:left w:val="single" w:sz="8" w:space="0" w:color="000000"/>
              <w:bottom w:val="single" w:sz="8" w:space="0" w:color="000000"/>
              <w:right w:val="single" w:sz="8" w:space="0" w:color="000000"/>
            </w:tcBorders>
            <w:shd w:val="clear" w:color="auto" w:fill="auto"/>
          </w:tcPr>
          <w:p w14:paraId="03E9758A" w14:textId="77777777" w:rsidR="005D7373" w:rsidRPr="005D7373" w:rsidRDefault="005D7373" w:rsidP="005D7373">
            <w:pPr>
              <w:spacing w:before="60" w:after="60"/>
              <w:rPr>
                <w:rFonts w:eastAsia="Calibri" w:cs="Arial"/>
                <w:b/>
                <w:color w:val="000000"/>
                <w:sz w:val="18"/>
                <w:szCs w:val="18"/>
                <w:lang w:val="en-AU" w:eastAsia="en-US"/>
              </w:rPr>
            </w:pPr>
            <w:r w:rsidRPr="005D7373">
              <w:rPr>
                <w:rFonts w:eastAsia="Calibri" w:cs="Arial"/>
                <w:b/>
                <w:color w:val="000000"/>
                <w:sz w:val="18"/>
                <w:szCs w:val="18"/>
                <w:lang w:val="en-AU" w:eastAsia="en-US"/>
              </w:rPr>
              <w:t>FLODOC</w:t>
            </w:r>
          </w:p>
        </w:tc>
        <w:tc>
          <w:tcPr>
            <w:tcW w:w="6531" w:type="dxa"/>
            <w:tcBorders>
              <w:top w:val="single" w:sz="8" w:space="0" w:color="000000"/>
              <w:left w:val="single" w:sz="8" w:space="0" w:color="000000"/>
              <w:bottom w:val="single" w:sz="8" w:space="0" w:color="000000"/>
              <w:right w:val="single" w:sz="8" w:space="0" w:color="000000"/>
            </w:tcBorders>
            <w:shd w:val="clear" w:color="auto" w:fill="auto"/>
          </w:tcPr>
          <w:p w14:paraId="2E4EE9E1"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 xml:space="preserve">New allowable geometric primitive Point.  New S-101 attributes </w:t>
            </w:r>
            <w:r w:rsidRPr="005D7373">
              <w:rPr>
                <w:rFonts w:eastAsia="Calibri" w:cs="Arial"/>
                <w:b/>
                <w:color w:val="000000"/>
                <w:sz w:val="18"/>
                <w:szCs w:val="18"/>
                <w:lang w:val="en-AU" w:eastAsia="en-US"/>
              </w:rPr>
              <w:t>horizontal clearance length</w:t>
            </w:r>
            <w:r w:rsidRPr="005D7373">
              <w:rPr>
                <w:rFonts w:eastAsia="Calibri" w:cs="Arial"/>
                <w:color w:val="000000"/>
                <w:sz w:val="18"/>
                <w:szCs w:val="18"/>
                <w:lang w:val="en-AU" w:eastAsia="en-US"/>
              </w:rPr>
              <w:t xml:space="preserve">, </w:t>
            </w:r>
            <w:r w:rsidRPr="005D7373">
              <w:rPr>
                <w:rFonts w:eastAsia="Calibri" w:cs="Arial"/>
                <w:b/>
                <w:color w:val="000000"/>
                <w:sz w:val="18"/>
                <w:szCs w:val="18"/>
                <w:lang w:val="en-AU" w:eastAsia="en-US"/>
              </w:rPr>
              <w:t>horizontal clearance width</w:t>
            </w:r>
            <w:r w:rsidRPr="005D7373">
              <w:rPr>
                <w:rFonts w:eastAsia="Calibri" w:cs="Arial"/>
                <w:color w:val="000000"/>
                <w:sz w:val="18"/>
                <w:szCs w:val="18"/>
                <w:lang w:val="en-AU" w:eastAsia="en-US"/>
              </w:rPr>
              <w:t xml:space="preserve"> and </w:t>
            </w:r>
            <w:r w:rsidRPr="005D7373">
              <w:rPr>
                <w:rFonts w:eastAsia="Calibri" w:cs="Arial"/>
                <w:b/>
                <w:color w:val="000000"/>
                <w:sz w:val="18"/>
                <w:szCs w:val="18"/>
                <w:lang w:val="en-AU" w:eastAsia="en-US"/>
              </w:rPr>
              <w:t>maximum permitted draught</w:t>
            </w:r>
            <w:r w:rsidRPr="005D7373">
              <w:rPr>
                <w:rFonts w:eastAsia="Calibri" w:cs="Arial"/>
                <w:color w:val="000000"/>
                <w:sz w:val="18"/>
                <w:szCs w:val="18"/>
                <w:lang w:val="en-AU" w:eastAsia="en-US"/>
              </w:rPr>
              <w:t>.  See clause 4.6.6.2 and S-101 DCEG clause 8.16.</w:t>
            </w:r>
          </w:p>
        </w:tc>
      </w:tr>
      <w:tr w:rsidR="005D7373" w:rsidRPr="005D7373" w14:paraId="3B95A95A" w14:textId="77777777" w:rsidTr="00DB7DD2">
        <w:trPr>
          <w:cantSplit/>
          <w:trHeight w:val="270"/>
          <w:jc w:val="center"/>
        </w:trPr>
        <w:tc>
          <w:tcPr>
            <w:tcW w:w="1843" w:type="dxa"/>
            <w:tcBorders>
              <w:top w:val="single" w:sz="8" w:space="0" w:color="000000"/>
              <w:left w:val="single" w:sz="8" w:space="0" w:color="000000"/>
              <w:bottom w:val="single" w:sz="8" w:space="0" w:color="000000"/>
              <w:right w:val="single" w:sz="8" w:space="0" w:color="000000"/>
            </w:tcBorders>
          </w:tcPr>
          <w:p w14:paraId="5623C4C0" w14:textId="77777777" w:rsidR="005D7373" w:rsidRPr="005D7373" w:rsidRDefault="005D7373" w:rsidP="005D7373">
            <w:pPr>
              <w:spacing w:before="60" w:after="60"/>
              <w:rPr>
                <w:rFonts w:eastAsia="Calibri" w:cs="Arial"/>
                <w:b/>
                <w:color w:val="000000"/>
                <w:sz w:val="18"/>
                <w:szCs w:val="18"/>
                <w:lang w:val="en-AU" w:eastAsia="en-US"/>
              </w:rPr>
            </w:pPr>
            <w:r w:rsidRPr="005D7373">
              <w:rPr>
                <w:rFonts w:eastAsia="Calibri" w:cs="Arial"/>
                <w:b/>
                <w:bCs/>
                <w:color w:val="000000"/>
                <w:sz w:val="18"/>
                <w:szCs w:val="18"/>
                <w:lang w:val="en-AU" w:eastAsia="en-US"/>
              </w:rPr>
              <w:t>Fortified Structure</w:t>
            </w:r>
          </w:p>
        </w:tc>
        <w:tc>
          <w:tcPr>
            <w:tcW w:w="1134" w:type="dxa"/>
            <w:tcBorders>
              <w:top w:val="single" w:sz="8" w:space="0" w:color="000000"/>
              <w:left w:val="single" w:sz="8" w:space="0" w:color="000000"/>
              <w:bottom w:val="single" w:sz="8" w:space="0" w:color="000000"/>
              <w:right w:val="single" w:sz="8" w:space="0" w:color="000000"/>
            </w:tcBorders>
            <w:shd w:val="clear" w:color="auto" w:fill="auto"/>
          </w:tcPr>
          <w:p w14:paraId="353FEC51" w14:textId="77777777" w:rsidR="005D7373" w:rsidRPr="005D7373" w:rsidRDefault="005D7373" w:rsidP="005D7373">
            <w:pPr>
              <w:spacing w:before="60" w:after="60"/>
              <w:rPr>
                <w:rFonts w:eastAsia="Calibri" w:cs="Arial"/>
                <w:b/>
                <w:color w:val="000000"/>
                <w:sz w:val="18"/>
                <w:szCs w:val="18"/>
                <w:lang w:val="en-AU" w:eastAsia="en-US"/>
              </w:rPr>
            </w:pPr>
            <w:r w:rsidRPr="005D7373">
              <w:rPr>
                <w:rFonts w:eastAsia="Calibri" w:cs="Arial"/>
                <w:b/>
                <w:color w:val="000000"/>
                <w:sz w:val="18"/>
                <w:szCs w:val="18"/>
                <w:lang w:val="en-AU" w:eastAsia="en-US"/>
              </w:rPr>
              <w:t>FORSTC</w:t>
            </w:r>
          </w:p>
        </w:tc>
        <w:tc>
          <w:tcPr>
            <w:tcW w:w="6531" w:type="dxa"/>
            <w:tcBorders>
              <w:top w:val="single" w:sz="8" w:space="0" w:color="000000"/>
              <w:left w:val="single" w:sz="8" w:space="0" w:color="000000"/>
              <w:bottom w:val="single" w:sz="8" w:space="0" w:color="000000"/>
              <w:right w:val="single" w:sz="8" w:space="0" w:color="000000"/>
            </w:tcBorders>
            <w:shd w:val="clear" w:color="auto" w:fill="auto"/>
          </w:tcPr>
          <w:p w14:paraId="7059AED9"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 xml:space="preserve">Attribute </w:t>
            </w:r>
            <w:r w:rsidRPr="005D7373">
              <w:rPr>
                <w:rFonts w:eastAsia="Calibri" w:cs="Arial"/>
                <w:b/>
                <w:color w:val="000000"/>
                <w:sz w:val="18"/>
                <w:szCs w:val="18"/>
                <w:lang w:val="en-AU" w:eastAsia="en-US"/>
              </w:rPr>
              <w:t>status</w:t>
            </w:r>
            <w:r w:rsidRPr="005D7373">
              <w:rPr>
                <w:rFonts w:eastAsia="Calibri" w:cs="Arial"/>
                <w:color w:val="000000"/>
                <w:sz w:val="18"/>
                <w:szCs w:val="18"/>
                <w:lang w:val="en-AU" w:eastAsia="en-US"/>
              </w:rPr>
              <w:t xml:space="preserve"> (STATUS) added.  See S-101 DCEG clause 7.5.</w:t>
            </w:r>
          </w:p>
        </w:tc>
      </w:tr>
      <w:tr w:rsidR="005D7373" w:rsidRPr="005D7373" w14:paraId="287E24E9" w14:textId="77777777" w:rsidTr="00DB7DD2">
        <w:trPr>
          <w:cantSplit/>
          <w:trHeight w:val="270"/>
          <w:jc w:val="center"/>
        </w:trPr>
        <w:tc>
          <w:tcPr>
            <w:tcW w:w="1843" w:type="dxa"/>
            <w:tcBorders>
              <w:top w:val="single" w:sz="8" w:space="0" w:color="000000"/>
              <w:left w:val="single" w:sz="8" w:space="0" w:color="000000"/>
              <w:bottom w:val="single" w:sz="8" w:space="0" w:color="000000"/>
              <w:right w:val="single" w:sz="8" w:space="0" w:color="000000"/>
            </w:tcBorders>
          </w:tcPr>
          <w:p w14:paraId="778EB889" w14:textId="77777777" w:rsidR="005D7373" w:rsidRPr="005D7373" w:rsidRDefault="005D7373" w:rsidP="005D7373">
            <w:pPr>
              <w:spacing w:before="60" w:after="60"/>
              <w:rPr>
                <w:rFonts w:eastAsia="Calibri" w:cs="Arial"/>
                <w:b/>
                <w:color w:val="000000"/>
                <w:sz w:val="18"/>
                <w:szCs w:val="18"/>
                <w:lang w:val="en-AU" w:eastAsia="en-US"/>
              </w:rPr>
            </w:pPr>
            <w:r w:rsidRPr="005D7373">
              <w:rPr>
                <w:rFonts w:eastAsia="Calibri" w:cs="Arial"/>
                <w:b/>
                <w:bCs/>
                <w:color w:val="000000"/>
                <w:sz w:val="18"/>
                <w:szCs w:val="18"/>
                <w:lang w:val="en-AU" w:eastAsia="en-US"/>
              </w:rPr>
              <w:t>Harbour Facility</w:t>
            </w:r>
          </w:p>
        </w:tc>
        <w:tc>
          <w:tcPr>
            <w:tcW w:w="1134" w:type="dxa"/>
            <w:tcBorders>
              <w:top w:val="single" w:sz="8" w:space="0" w:color="000000"/>
              <w:left w:val="single" w:sz="8" w:space="0" w:color="000000"/>
              <w:bottom w:val="single" w:sz="8" w:space="0" w:color="000000"/>
              <w:right w:val="single" w:sz="8" w:space="0" w:color="000000"/>
            </w:tcBorders>
            <w:shd w:val="clear" w:color="auto" w:fill="auto"/>
          </w:tcPr>
          <w:p w14:paraId="394A4D9D" w14:textId="77777777" w:rsidR="005D7373" w:rsidRPr="005D7373" w:rsidRDefault="005D7373" w:rsidP="005D7373">
            <w:pPr>
              <w:spacing w:before="60" w:after="60"/>
              <w:rPr>
                <w:rFonts w:eastAsia="Calibri" w:cs="Arial"/>
                <w:b/>
                <w:color w:val="000000"/>
                <w:sz w:val="18"/>
                <w:szCs w:val="18"/>
                <w:lang w:val="en-AU" w:eastAsia="en-US"/>
              </w:rPr>
            </w:pPr>
            <w:r w:rsidRPr="005D7373">
              <w:rPr>
                <w:rFonts w:eastAsia="Calibri" w:cs="Arial"/>
                <w:b/>
                <w:color w:val="000000"/>
                <w:sz w:val="18"/>
                <w:szCs w:val="18"/>
                <w:lang w:val="en-AU" w:eastAsia="en-US"/>
              </w:rPr>
              <w:t>HRBFAC</w:t>
            </w:r>
          </w:p>
        </w:tc>
        <w:tc>
          <w:tcPr>
            <w:tcW w:w="6531" w:type="dxa"/>
            <w:tcBorders>
              <w:top w:val="single" w:sz="8" w:space="0" w:color="000000"/>
              <w:left w:val="single" w:sz="8" w:space="0" w:color="000000"/>
              <w:bottom w:val="single" w:sz="8" w:space="0" w:color="000000"/>
              <w:right w:val="single" w:sz="8" w:space="0" w:color="000000"/>
            </w:tcBorders>
            <w:shd w:val="clear" w:color="auto" w:fill="auto"/>
          </w:tcPr>
          <w:p w14:paraId="729064F6" w14:textId="538E66FD" w:rsidR="005D7373" w:rsidRPr="005D7373" w:rsidRDefault="005D7373" w:rsidP="00CB1AED">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 xml:space="preserve">Attributes </w:t>
            </w:r>
            <w:r w:rsidRPr="005D7373">
              <w:rPr>
                <w:rFonts w:eastAsia="Calibri" w:cs="Arial"/>
                <w:b/>
                <w:color w:val="000000"/>
                <w:sz w:val="18"/>
                <w:szCs w:val="18"/>
                <w:lang w:val="en-AU" w:eastAsia="en-US"/>
              </w:rPr>
              <w:t>product</w:t>
            </w:r>
            <w:r w:rsidRPr="005D7373">
              <w:rPr>
                <w:rFonts w:eastAsia="Calibri" w:cs="Arial"/>
                <w:color w:val="000000"/>
                <w:sz w:val="18"/>
                <w:szCs w:val="18"/>
                <w:lang w:val="en-AU" w:eastAsia="en-US"/>
              </w:rPr>
              <w:t xml:space="preserve"> (PRODCT)</w:t>
            </w:r>
            <w:del w:id="1989" w:author="Teh Stand" w:date="2021-08-03T15:20:00Z">
              <w:r w:rsidRPr="005D7373" w:rsidDel="00CB1AED">
                <w:rPr>
                  <w:rFonts w:eastAsia="Calibri" w:cs="Arial"/>
                  <w:color w:val="000000"/>
                  <w:sz w:val="18"/>
                  <w:szCs w:val="18"/>
                  <w:lang w:val="en-AU" w:eastAsia="en-US"/>
                </w:rPr>
                <w:delText xml:space="preserve"> and </w:delText>
              </w:r>
            </w:del>
            <w:ins w:id="1990" w:author="Teh Stand" w:date="2021-08-03T15:20:00Z">
              <w:r w:rsidR="00CB1AED">
                <w:rPr>
                  <w:rFonts w:eastAsia="Calibri" w:cs="Arial"/>
                  <w:color w:val="000000"/>
                  <w:sz w:val="18"/>
                  <w:szCs w:val="18"/>
                  <w:lang w:val="en-AU" w:eastAsia="en-US"/>
                </w:rPr>
                <w:t>,</w:t>
              </w:r>
              <w:r w:rsidR="00CB1AED" w:rsidRPr="005D7373">
                <w:rPr>
                  <w:rFonts w:eastAsia="Calibri" w:cs="Arial"/>
                  <w:color w:val="000000"/>
                  <w:sz w:val="18"/>
                  <w:szCs w:val="18"/>
                  <w:lang w:val="en-AU" w:eastAsia="en-US"/>
                </w:rPr>
                <w:t xml:space="preserve"> </w:t>
              </w:r>
            </w:ins>
            <w:r w:rsidRPr="005D7373">
              <w:rPr>
                <w:rFonts w:eastAsia="Calibri" w:cs="Arial"/>
                <w:b/>
                <w:color w:val="000000"/>
                <w:sz w:val="18"/>
                <w:szCs w:val="18"/>
                <w:lang w:val="en-AU" w:eastAsia="en-US"/>
              </w:rPr>
              <w:t>restriction</w:t>
            </w:r>
            <w:r w:rsidRPr="005D7373">
              <w:rPr>
                <w:rFonts w:eastAsia="Calibri" w:cs="Arial"/>
                <w:color w:val="000000"/>
                <w:sz w:val="18"/>
                <w:szCs w:val="18"/>
                <w:lang w:val="en-AU" w:eastAsia="en-US"/>
              </w:rPr>
              <w:t xml:space="preserve"> (RESTRN)</w:t>
            </w:r>
            <w:ins w:id="1991" w:author="Teh Stand" w:date="2021-08-03T15:20:00Z">
              <w:r w:rsidR="00323DFB">
                <w:rPr>
                  <w:rFonts w:eastAsia="Calibri" w:cs="Arial"/>
                  <w:color w:val="000000"/>
                  <w:sz w:val="18"/>
                  <w:szCs w:val="18"/>
                  <w:lang w:val="en-AU" w:eastAsia="en-US"/>
                </w:rPr>
                <w:t xml:space="preserve"> and </w:t>
              </w:r>
              <w:r w:rsidR="00323DFB">
                <w:rPr>
                  <w:rFonts w:eastAsia="Calibri" w:cs="Arial"/>
                  <w:b/>
                  <w:color w:val="000000"/>
                  <w:sz w:val="18"/>
                  <w:szCs w:val="18"/>
                  <w:lang w:val="en-AU" w:eastAsia="en-US"/>
                </w:rPr>
                <w:t>pictorial representation</w:t>
              </w:r>
            </w:ins>
            <w:r w:rsidRPr="005D7373">
              <w:rPr>
                <w:rFonts w:eastAsia="Calibri" w:cs="Arial"/>
                <w:color w:val="000000"/>
                <w:sz w:val="18"/>
                <w:szCs w:val="18"/>
                <w:lang w:val="en-AU" w:eastAsia="en-US"/>
              </w:rPr>
              <w:t xml:space="preserve"> </w:t>
            </w:r>
            <w:ins w:id="1992" w:author="Teh Stand" w:date="2021-08-03T15:23:00Z">
              <w:r w:rsidR="00323DFB">
                <w:rPr>
                  <w:rFonts w:eastAsia="Calibri" w:cs="Arial"/>
                  <w:color w:val="000000"/>
                  <w:sz w:val="18"/>
                  <w:szCs w:val="18"/>
                  <w:lang w:val="en-AU" w:eastAsia="en-US"/>
                </w:rPr>
                <w:t xml:space="preserve">(PICREP) </w:t>
              </w:r>
            </w:ins>
            <w:r w:rsidRPr="005D7373">
              <w:rPr>
                <w:rFonts w:eastAsia="Calibri" w:cs="Arial"/>
                <w:color w:val="000000"/>
                <w:sz w:val="18"/>
                <w:szCs w:val="18"/>
                <w:lang w:val="en-AU" w:eastAsia="en-US"/>
              </w:rPr>
              <w:t>added.  See S-101 DCEG clause 22.7.</w:t>
            </w:r>
          </w:p>
        </w:tc>
      </w:tr>
      <w:tr w:rsidR="00EE05E6" w:rsidRPr="005D7373" w14:paraId="10B21EEF" w14:textId="77777777" w:rsidTr="00DB7DD2">
        <w:trPr>
          <w:cantSplit/>
          <w:trHeight w:val="270"/>
          <w:jc w:val="center"/>
          <w:ins w:id="1993" w:author="Teh Stand" w:date="2021-04-28T09:23:00Z"/>
        </w:trPr>
        <w:tc>
          <w:tcPr>
            <w:tcW w:w="1843" w:type="dxa"/>
            <w:tcBorders>
              <w:top w:val="single" w:sz="8" w:space="0" w:color="000000"/>
              <w:left w:val="single" w:sz="8" w:space="0" w:color="000000"/>
              <w:bottom w:val="single" w:sz="8" w:space="0" w:color="000000"/>
              <w:right w:val="single" w:sz="8" w:space="0" w:color="000000"/>
            </w:tcBorders>
          </w:tcPr>
          <w:p w14:paraId="01ED8C38" w14:textId="27DC49C3" w:rsidR="00EE05E6" w:rsidRPr="005D7373" w:rsidRDefault="00EE05E6" w:rsidP="00EE05E6">
            <w:pPr>
              <w:spacing w:before="60" w:after="60"/>
              <w:rPr>
                <w:ins w:id="1994" w:author="Teh Stand" w:date="2021-04-28T09:23:00Z"/>
                <w:rFonts w:eastAsia="Calibri" w:cs="Arial"/>
                <w:b/>
                <w:bCs/>
                <w:color w:val="000000"/>
                <w:sz w:val="18"/>
                <w:szCs w:val="18"/>
                <w:lang w:val="en-AU" w:eastAsia="en-US"/>
              </w:rPr>
            </w:pPr>
            <w:ins w:id="1995" w:author="Teh Stand" w:date="2021-04-28T09:24:00Z">
              <w:r>
                <w:rPr>
                  <w:rFonts w:eastAsia="Calibri" w:cs="Arial"/>
                  <w:b/>
                  <w:bCs/>
                  <w:color w:val="000000"/>
                  <w:sz w:val="18"/>
                  <w:szCs w:val="18"/>
                  <w:lang w:val="en-AU" w:eastAsia="en-US"/>
                </w:rPr>
                <w:t>Information</w:t>
              </w:r>
            </w:ins>
            <w:ins w:id="1996" w:author="Teh Stand" w:date="2021-04-28T09:23:00Z">
              <w:r>
                <w:rPr>
                  <w:rFonts w:eastAsia="Calibri" w:cs="Arial"/>
                  <w:b/>
                  <w:bCs/>
                  <w:color w:val="000000"/>
                  <w:sz w:val="18"/>
                  <w:szCs w:val="18"/>
                  <w:lang w:val="en-AU" w:eastAsia="en-US"/>
                </w:rPr>
                <w:t xml:space="preserve"> Area</w:t>
              </w:r>
            </w:ins>
          </w:p>
        </w:tc>
        <w:tc>
          <w:tcPr>
            <w:tcW w:w="1134" w:type="dxa"/>
            <w:tcBorders>
              <w:top w:val="single" w:sz="8" w:space="0" w:color="000000"/>
              <w:left w:val="single" w:sz="8" w:space="0" w:color="000000"/>
              <w:bottom w:val="single" w:sz="8" w:space="0" w:color="000000"/>
              <w:right w:val="single" w:sz="8" w:space="0" w:color="000000"/>
            </w:tcBorders>
            <w:shd w:val="clear" w:color="auto" w:fill="auto"/>
          </w:tcPr>
          <w:p w14:paraId="1128F1A6" w14:textId="77777777" w:rsidR="00EE05E6" w:rsidRPr="005D7373" w:rsidRDefault="00EE05E6" w:rsidP="00EE05E6">
            <w:pPr>
              <w:spacing w:before="60" w:after="60"/>
              <w:rPr>
                <w:ins w:id="1997" w:author="Teh Stand" w:date="2021-04-28T09:23:00Z"/>
                <w:rFonts w:eastAsia="Calibri" w:cs="Arial"/>
                <w:b/>
                <w:color w:val="000000"/>
                <w:sz w:val="18"/>
                <w:szCs w:val="18"/>
                <w:lang w:val="en-AU" w:eastAsia="en-US"/>
              </w:rPr>
            </w:pPr>
          </w:p>
        </w:tc>
        <w:tc>
          <w:tcPr>
            <w:tcW w:w="6531" w:type="dxa"/>
            <w:tcBorders>
              <w:top w:val="single" w:sz="8" w:space="0" w:color="000000"/>
              <w:left w:val="single" w:sz="8" w:space="0" w:color="000000"/>
              <w:bottom w:val="single" w:sz="8" w:space="0" w:color="000000"/>
              <w:right w:val="single" w:sz="8" w:space="0" w:color="000000"/>
            </w:tcBorders>
            <w:shd w:val="clear" w:color="auto" w:fill="auto"/>
          </w:tcPr>
          <w:p w14:paraId="6ACB34B6" w14:textId="44EBF5AD" w:rsidR="00EE05E6" w:rsidRPr="005D7373" w:rsidRDefault="00EE05E6" w:rsidP="00EE05E6">
            <w:pPr>
              <w:spacing w:before="60" w:after="60"/>
              <w:rPr>
                <w:ins w:id="1998" w:author="Teh Stand" w:date="2021-04-28T09:23:00Z"/>
                <w:rFonts w:eastAsia="Calibri" w:cs="Arial"/>
                <w:color w:val="000000"/>
                <w:sz w:val="18"/>
                <w:szCs w:val="18"/>
                <w:lang w:val="en-AU" w:eastAsia="en-US"/>
              </w:rPr>
            </w:pPr>
            <w:ins w:id="1999" w:author="Teh Stand" w:date="2021-04-28T09:24:00Z">
              <w:r w:rsidRPr="005D7373">
                <w:rPr>
                  <w:rFonts w:eastAsia="Calibri" w:cs="Arial"/>
                  <w:color w:val="000000"/>
                  <w:sz w:val="18"/>
                  <w:szCs w:val="18"/>
                  <w:lang w:val="en-AU" w:eastAsia="en-US"/>
                </w:rPr>
                <w:t xml:space="preserve">New S-101 Feature type.  See clause </w:t>
              </w:r>
              <w:r>
                <w:rPr>
                  <w:rFonts w:eastAsia="Calibri" w:cs="Arial"/>
                  <w:color w:val="000000"/>
                  <w:sz w:val="18"/>
                  <w:szCs w:val="18"/>
                  <w:lang w:val="en-AU" w:eastAsia="en-US"/>
                </w:rPr>
                <w:t>2.5</w:t>
              </w:r>
              <w:r w:rsidRPr="005D7373">
                <w:rPr>
                  <w:rFonts w:eastAsia="Calibri" w:cs="Arial"/>
                  <w:color w:val="000000"/>
                  <w:sz w:val="18"/>
                  <w:szCs w:val="18"/>
                  <w:lang w:val="en-AU" w:eastAsia="en-US"/>
                </w:rPr>
                <w:t xml:space="preserve"> and S-101 DCEG clause </w:t>
              </w:r>
              <w:r>
                <w:rPr>
                  <w:rFonts w:eastAsia="Calibri" w:cs="Arial"/>
                  <w:color w:val="000000"/>
                  <w:sz w:val="18"/>
                  <w:szCs w:val="18"/>
                  <w:lang w:val="en-AU" w:eastAsia="en-US"/>
                </w:rPr>
                <w:t>16.11</w:t>
              </w:r>
              <w:r w:rsidRPr="005D7373">
                <w:rPr>
                  <w:rFonts w:eastAsia="Calibri" w:cs="Arial"/>
                  <w:color w:val="000000"/>
                  <w:sz w:val="18"/>
                  <w:szCs w:val="18"/>
                  <w:lang w:val="en-AU" w:eastAsia="en-US"/>
                </w:rPr>
                <w:t>.</w:t>
              </w:r>
            </w:ins>
          </w:p>
        </w:tc>
      </w:tr>
      <w:tr w:rsidR="005D7373" w:rsidRPr="005D7373" w14:paraId="46F6F7F0" w14:textId="77777777" w:rsidTr="00DB7DD2">
        <w:trPr>
          <w:cantSplit/>
          <w:trHeight w:val="270"/>
          <w:jc w:val="center"/>
        </w:trPr>
        <w:tc>
          <w:tcPr>
            <w:tcW w:w="1843" w:type="dxa"/>
            <w:tcBorders>
              <w:top w:val="single" w:sz="8" w:space="0" w:color="000000"/>
              <w:left w:val="single" w:sz="8" w:space="0" w:color="000000"/>
              <w:bottom w:val="single" w:sz="8" w:space="0" w:color="000000"/>
              <w:right w:val="single" w:sz="8" w:space="0" w:color="000000"/>
            </w:tcBorders>
          </w:tcPr>
          <w:p w14:paraId="0A5AB5B8" w14:textId="77777777" w:rsidR="005D7373" w:rsidRPr="005D7373" w:rsidRDefault="005D7373" w:rsidP="005D7373">
            <w:pPr>
              <w:spacing w:before="60" w:after="60"/>
              <w:rPr>
                <w:rFonts w:eastAsia="Calibri" w:cs="Arial"/>
                <w:b/>
                <w:color w:val="000000"/>
                <w:sz w:val="18"/>
                <w:szCs w:val="18"/>
                <w:lang w:val="en-AU" w:eastAsia="en-US"/>
              </w:rPr>
            </w:pPr>
            <w:r w:rsidRPr="005D7373">
              <w:rPr>
                <w:rFonts w:eastAsia="Calibri" w:cs="Arial"/>
                <w:b/>
                <w:bCs/>
                <w:color w:val="000000"/>
                <w:sz w:val="18"/>
                <w:szCs w:val="18"/>
                <w:lang w:val="en-AU" w:eastAsia="en-US"/>
              </w:rPr>
              <w:t>Lake Area</w:t>
            </w:r>
          </w:p>
        </w:tc>
        <w:tc>
          <w:tcPr>
            <w:tcW w:w="1134" w:type="dxa"/>
            <w:tcBorders>
              <w:top w:val="single" w:sz="8" w:space="0" w:color="000000"/>
              <w:left w:val="single" w:sz="8" w:space="0" w:color="000000"/>
              <w:bottom w:val="single" w:sz="8" w:space="0" w:color="000000"/>
              <w:right w:val="single" w:sz="8" w:space="0" w:color="000000"/>
            </w:tcBorders>
            <w:shd w:val="clear" w:color="auto" w:fill="auto"/>
          </w:tcPr>
          <w:p w14:paraId="54FA1ABA" w14:textId="77777777" w:rsidR="005D7373" w:rsidRPr="005D7373" w:rsidRDefault="005D7373" w:rsidP="005D7373">
            <w:pPr>
              <w:spacing w:before="60" w:after="60"/>
              <w:rPr>
                <w:rFonts w:eastAsia="Calibri" w:cs="Arial"/>
                <w:b/>
                <w:color w:val="000000"/>
                <w:sz w:val="18"/>
                <w:szCs w:val="18"/>
                <w:lang w:val="en-AU" w:eastAsia="en-US"/>
              </w:rPr>
            </w:pPr>
            <w:r w:rsidRPr="005D7373">
              <w:rPr>
                <w:rFonts w:eastAsia="Calibri" w:cs="Arial"/>
                <w:b/>
                <w:color w:val="000000"/>
                <w:sz w:val="18"/>
                <w:szCs w:val="18"/>
                <w:lang w:val="en-AU" w:eastAsia="en-US"/>
              </w:rPr>
              <w:t>LAKARE</w:t>
            </w:r>
          </w:p>
        </w:tc>
        <w:tc>
          <w:tcPr>
            <w:tcW w:w="6531" w:type="dxa"/>
            <w:tcBorders>
              <w:top w:val="single" w:sz="8" w:space="0" w:color="000000"/>
              <w:left w:val="single" w:sz="8" w:space="0" w:color="000000"/>
              <w:bottom w:val="single" w:sz="8" w:space="0" w:color="000000"/>
              <w:right w:val="single" w:sz="8" w:space="0" w:color="000000"/>
            </w:tcBorders>
            <w:shd w:val="clear" w:color="auto" w:fill="auto"/>
          </w:tcPr>
          <w:p w14:paraId="19E024F8"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 xml:space="preserve">Attribute </w:t>
            </w:r>
            <w:r w:rsidRPr="005D7373">
              <w:rPr>
                <w:rFonts w:eastAsia="Calibri" w:cs="Arial"/>
                <w:b/>
                <w:color w:val="000000"/>
                <w:sz w:val="18"/>
                <w:szCs w:val="18"/>
                <w:lang w:val="en-AU" w:eastAsia="en-US"/>
              </w:rPr>
              <w:t>status</w:t>
            </w:r>
            <w:r w:rsidRPr="005D7373">
              <w:rPr>
                <w:rFonts w:eastAsia="Calibri" w:cs="Arial"/>
                <w:color w:val="000000"/>
                <w:sz w:val="18"/>
                <w:szCs w:val="18"/>
                <w:lang w:val="en-AU" w:eastAsia="en-US"/>
              </w:rPr>
              <w:t xml:space="preserve"> (STATUS) added.  See S-101 DCEG clause 5.10.</w:t>
            </w:r>
          </w:p>
        </w:tc>
      </w:tr>
      <w:tr w:rsidR="005D7373" w:rsidRPr="005D7373" w14:paraId="49C8C742" w14:textId="77777777" w:rsidTr="00DB7DD2">
        <w:trPr>
          <w:cantSplit/>
          <w:trHeight w:val="270"/>
          <w:jc w:val="center"/>
        </w:trPr>
        <w:tc>
          <w:tcPr>
            <w:tcW w:w="1843" w:type="dxa"/>
            <w:tcBorders>
              <w:top w:val="single" w:sz="8" w:space="0" w:color="000000"/>
              <w:left w:val="single" w:sz="8" w:space="0" w:color="000000"/>
              <w:bottom w:val="single" w:sz="8" w:space="0" w:color="000000"/>
              <w:right w:val="single" w:sz="8" w:space="0" w:color="000000"/>
            </w:tcBorders>
          </w:tcPr>
          <w:p w14:paraId="0B9294B9" w14:textId="77777777" w:rsidR="005D7373" w:rsidRPr="005D7373" w:rsidRDefault="005D7373" w:rsidP="005D7373">
            <w:pPr>
              <w:spacing w:before="60" w:after="60"/>
              <w:rPr>
                <w:rFonts w:eastAsia="Calibri" w:cs="Arial"/>
                <w:b/>
                <w:bCs/>
                <w:color w:val="000000"/>
                <w:sz w:val="18"/>
                <w:szCs w:val="18"/>
                <w:lang w:val="en-AU" w:eastAsia="en-US"/>
              </w:rPr>
            </w:pPr>
            <w:r w:rsidRPr="005D7373">
              <w:rPr>
                <w:rFonts w:eastAsia="Calibri" w:cs="Arial"/>
                <w:b/>
                <w:bCs/>
                <w:color w:val="000000"/>
                <w:sz w:val="18"/>
                <w:szCs w:val="18"/>
                <w:lang w:val="en-AU" w:eastAsia="en-US"/>
              </w:rPr>
              <w:t>Land Region</w:t>
            </w:r>
          </w:p>
        </w:tc>
        <w:tc>
          <w:tcPr>
            <w:tcW w:w="1134" w:type="dxa"/>
            <w:tcBorders>
              <w:top w:val="single" w:sz="8" w:space="0" w:color="000000"/>
              <w:left w:val="single" w:sz="8" w:space="0" w:color="000000"/>
              <w:bottom w:val="single" w:sz="8" w:space="0" w:color="000000"/>
              <w:right w:val="single" w:sz="8" w:space="0" w:color="000000"/>
            </w:tcBorders>
            <w:shd w:val="clear" w:color="auto" w:fill="auto"/>
          </w:tcPr>
          <w:p w14:paraId="11602B37" w14:textId="77777777" w:rsidR="005D7373" w:rsidRPr="005D7373" w:rsidRDefault="005D7373" w:rsidP="005D7373">
            <w:pPr>
              <w:spacing w:before="60" w:after="60"/>
              <w:rPr>
                <w:rFonts w:eastAsia="Calibri" w:cs="Arial"/>
                <w:b/>
                <w:color w:val="000000"/>
                <w:sz w:val="18"/>
                <w:szCs w:val="18"/>
                <w:lang w:val="en-AU" w:eastAsia="en-US"/>
              </w:rPr>
            </w:pPr>
            <w:r w:rsidRPr="005D7373">
              <w:rPr>
                <w:rFonts w:eastAsia="Calibri" w:cs="Arial"/>
                <w:b/>
                <w:color w:val="000000"/>
                <w:sz w:val="18"/>
                <w:szCs w:val="18"/>
                <w:lang w:val="en-AU" w:eastAsia="en-US"/>
              </w:rPr>
              <w:t>LNDRGN</w:t>
            </w:r>
          </w:p>
        </w:tc>
        <w:tc>
          <w:tcPr>
            <w:tcW w:w="6531" w:type="dxa"/>
            <w:tcBorders>
              <w:top w:val="single" w:sz="8" w:space="0" w:color="000000"/>
              <w:left w:val="single" w:sz="8" w:space="0" w:color="000000"/>
              <w:bottom w:val="single" w:sz="8" w:space="0" w:color="000000"/>
              <w:right w:val="single" w:sz="8" w:space="0" w:color="000000"/>
            </w:tcBorders>
            <w:shd w:val="clear" w:color="auto" w:fill="auto"/>
          </w:tcPr>
          <w:p w14:paraId="3166A4B0"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New allowable geometric primitive Curve.</w:t>
            </w:r>
          </w:p>
        </w:tc>
      </w:tr>
      <w:tr w:rsidR="005D7373" w:rsidRPr="005D7373" w14:paraId="2BC62E23" w14:textId="77777777" w:rsidTr="00DB7DD2">
        <w:trPr>
          <w:cantSplit/>
          <w:trHeight w:val="270"/>
          <w:jc w:val="center"/>
        </w:trPr>
        <w:tc>
          <w:tcPr>
            <w:tcW w:w="1843" w:type="dxa"/>
            <w:tcBorders>
              <w:top w:val="single" w:sz="8" w:space="0" w:color="000000"/>
              <w:left w:val="single" w:sz="8" w:space="0" w:color="000000"/>
              <w:bottom w:val="single" w:sz="8" w:space="0" w:color="000000"/>
              <w:right w:val="single" w:sz="8" w:space="0" w:color="000000"/>
            </w:tcBorders>
          </w:tcPr>
          <w:p w14:paraId="36910838" w14:textId="77777777" w:rsidR="005D7373" w:rsidRPr="005D7373" w:rsidRDefault="005D7373" w:rsidP="005D7373">
            <w:pPr>
              <w:spacing w:before="60" w:after="60"/>
              <w:rPr>
                <w:rFonts w:eastAsia="Calibri" w:cs="Arial"/>
                <w:b/>
                <w:color w:val="000000"/>
                <w:sz w:val="18"/>
                <w:szCs w:val="18"/>
                <w:lang w:val="en-AU" w:eastAsia="en-US"/>
              </w:rPr>
            </w:pPr>
            <w:r w:rsidRPr="005D7373">
              <w:rPr>
                <w:rFonts w:eastAsia="Calibri" w:cs="Arial"/>
                <w:b/>
                <w:bCs/>
                <w:color w:val="000000"/>
                <w:sz w:val="18"/>
                <w:szCs w:val="18"/>
                <w:lang w:val="en-AU" w:eastAsia="en-US"/>
              </w:rPr>
              <w:t>Landmark</w:t>
            </w:r>
          </w:p>
        </w:tc>
        <w:tc>
          <w:tcPr>
            <w:tcW w:w="1134" w:type="dxa"/>
            <w:tcBorders>
              <w:top w:val="single" w:sz="8" w:space="0" w:color="000000"/>
              <w:left w:val="single" w:sz="8" w:space="0" w:color="000000"/>
              <w:bottom w:val="single" w:sz="8" w:space="0" w:color="000000"/>
              <w:right w:val="single" w:sz="8" w:space="0" w:color="000000"/>
            </w:tcBorders>
            <w:shd w:val="clear" w:color="auto" w:fill="auto"/>
          </w:tcPr>
          <w:p w14:paraId="74F50CA1" w14:textId="77777777" w:rsidR="005D7373" w:rsidRPr="005D7373" w:rsidRDefault="005D7373" w:rsidP="005D7373">
            <w:pPr>
              <w:spacing w:before="60" w:after="60"/>
              <w:rPr>
                <w:rFonts w:eastAsia="Calibri" w:cs="Arial"/>
                <w:b/>
                <w:color w:val="000000"/>
                <w:sz w:val="18"/>
                <w:szCs w:val="18"/>
                <w:lang w:val="en-AU" w:eastAsia="en-US"/>
              </w:rPr>
            </w:pPr>
            <w:bookmarkStart w:id="2000" w:name="_Hlk68282149"/>
            <w:r w:rsidRPr="005D7373">
              <w:rPr>
                <w:rFonts w:eastAsia="Calibri" w:cs="Arial"/>
                <w:b/>
                <w:color w:val="000000"/>
                <w:sz w:val="18"/>
                <w:szCs w:val="18"/>
                <w:lang w:val="en-AU" w:eastAsia="en-US"/>
              </w:rPr>
              <w:t>LNDMRK</w:t>
            </w:r>
          </w:p>
        </w:tc>
        <w:tc>
          <w:tcPr>
            <w:tcW w:w="6531" w:type="dxa"/>
            <w:tcBorders>
              <w:top w:val="single" w:sz="8" w:space="0" w:color="000000"/>
              <w:left w:val="single" w:sz="8" w:space="0" w:color="000000"/>
              <w:bottom w:val="single" w:sz="8" w:space="0" w:color="000000"/>
              <w:right w:val="single" w:sz="8" w:space="0" w:color="000000"/>
            </w:tcBorders>
            <w:shd w:val="clear" w:color="auto" w:fill="auto"/>
          </w:tcPr>
          <w:p w14:paraId="77F276D8"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 xml:space="preserve">New S-101 attribute </w:t>
            </w:r>
            <w:r w:rsidRPr="005D7373">
              <w:rPr>
                <w:rFonts w:eastAsia="Calibri" w:cs="Arial"/>
                <w:b/>
                <w:color w:val="000000"/>
                <w:sz w:val="18"/>
                <w:szCs w:val="18"/>
                <w:lang w:val="en-AU" w:eastAsia="en-US"/>
              </w:rPr>
              <w:t>multiplicity of features</w:t>
            </w:r>
            <w:r w:rsidRPr="005D7373">
              <w:rPr>
                <w:rFonts w:eastAsia="Calibri" w:cs="Arial"/>
                <w:color w:val="000000"/>
                <w:sz w:val="18"/>
                <w:szCs w:val="18"/>
                <w:lang w:val="en-AU" w:eastAsia="en-US"/>
              </w:rPr>
              <w:t xml:space="preserve">.  See S-101 DCEG clause 7.2.  See also new S-101 feature </w:t>
            </w:r>
            <w:r w:rsidRPr="005D7373">
              <w:rPr>
                <w:rFonts w:eastAsia="Calibri" w:cs="Arial"/>
                <w:b/>
                <w:bCs/>
                <w:color w:val="000000"/>
                <w:sz w:val="18"/>
                <w:szCs w:val="18"/>
                <w:lang w:val="en-AU" w:eastAsia="en-US"/>
              </w:rPr>
              <w:t>Wind Turbine</w:t>
            </w:r>
            <w:r w:rsidRPr="005D7373">
              <w:rPr>
                <w:rFonts w:eastAsia="Calibri" w:cs="Arial"/>
                <w:color w:val="000000"/>
                <w:sz w:val="18"/>
                <w:szCs w:val="18"/>
                <w:lang w:val="en-AU" w:eastAsia="en-US"/>
              </w:rPr>
              <w:t xml:space="preserve"> (see clause 4.8.15 and DCEG clause 7.4).</w:t>
            </w:r>
          </w:p>
        </w:tc>
      </w:tr>
      <w:tr w:rsidR="005D7373" w:rsidRPr="005D7373" w14:paraId="287E25BD" w14:textId="77777777" w:rsidTr="00DB7DD2">
        <w:trPr>
          <w:cantSplit/>
          <w:trHeight w:val="270"/>
          <w:jc w:val="center"/>
        </w:trPr>
        <w:tc>
          <w:tcPr>
            <w:tcW w:w="1843" w:type="dxa"/>
            <w:tcBorders>
              <w:top w:val="single" w:sz="8" w:space="0" w:color="000000"/>
              <w:left w:val="single" w:sz="8" w:space="0" w:color="000000"/>
              <w:bottom w:val="single" w:sz="8" w:space="0" w:color="000000"/>
              <w:right w:val="single" w:sz="8" w:space="0" w:color="000000"/>
            </w:tcBorders>
          </w:tcPr>
          <w:p w14:paraId="6CE4BD51" w14:textId="77777777" w:rsidR="005D7373" w:rsidRPr="005D7373" w:rsidRDefault="005D7373" w:rsidP="005D7373">
            <w:pPr>
              <w:spacing w:before="60" w:after="60"/>
              <w:rPr>
                <w:rFonts w:eastAsia="Calibri" w:cs="Arial"/>
                <w:b/>
                <w:bCs/>
                <w:color w:val="000000"/>
                <w:sz w:val="18"/>
                <w:szCs w:val="18"/>
                <w:lang w:val="en-AU" w:eastAsia="en-US"/>
              </w:rPr>
            </w:pPr>
            <w:r w:rsidRPr="005D7373">
              <w:rPr>
                <w:rFonts w:eastAsia="Calibri" w:cs="Arial"/>
                <w:b/>
                <w:bCs/>
                <w:color w:val="000000"/>
                <w:sz w:val="18"/>
                <w:szCs w:val="18"/>
                <w:lang w:val="en-AU" w:eastAsia="en-US"/>
              </w:rPr>
              <w:t>Light All Around</w:t>
            </w:r>
          </w:p>
        </w:tc>
        <w:tc>
          <w:tcPr>
            <w:tcW w:w="1134" w:type="dxa"/>
            <w:tcBorders>
              <w:top w:val="single" w:sz="8" w:space="0" w:color="000000"/>
              <w:left w:val="single" w:sz="8" w:space="0" w:color="000000"/>
              <w:bottom w:val="single" w:sz="8" w:space="0" w:color="000000"/>
              <w:right w:val="single" w:sz="8" w:space="0" w:color="000000"/>
            </w:tcBorders>
            <w:shd w:val="clear" w:color="auto" w:fill="auto"/>
          </w:tcPr>
          <w:p w14:paraId="1E3FCD01" w14:textId="77777777" w:rsidR="005D7373" w:rsidRPr="005D7373" w:rsidRDefault="005D7373" w:rsidP="005D7373">
            <w:pPr>
              <w:spacing w:before="60" w:after="60"/>
              <w:rPr>
                <w:rFonts w:eastAsia="Calibri" w:cs="Arial"/>
                <w:b/>
                <w:color w:val="000000"/>
                <w:sz w:val="18"/>
                <w:szCs w:val="18"/>
                <w:lang w:val="en-AU" w:eastAsia="en-US"/>
              </w:rPr>
            </w:pPr>
            <w:r w:rsidRPr="005D7373">
              <w:rPr>
                <w:rFonts w:eastAsia="Calibri" w:cs="Arial"/>
                <w:b/>
                <w:color w:val="000000"/>
                <w:sz w:val="18"/>
                <w:szCs w:val="18"/>
                <w:lang w:val="en-AU" w:eastAsia="en-US"/>
              </w:rPr>
              <w:t>LIGHTS</w:t>
            </w:r>
          </w:p>
        </w:tc>
        <w:tc>
          <w:tcPr>
            <w:tcW w:w="6531" w:type="dxa"/>
            <w:tcBorders>
              <w:top w:val="single" w:sz="8" w:space="0" w:color="000000"/>
              <w:left w:val="single" w:sz="8" w:space="0" w:color="000000"/>
              <w:bottom w:val="single" w:sz="8" w:space="0" w:color="000000"/>
              <w:right w:val="single" w:sz="8" w:space="0" w:color="000000"/>
            </w:tcBorders>
            <w:shd w:val="clear" w:color="auto" w:fill="auto"/>
          </w:tcPr>
          <w:p w14:paraId="10A86D84" w14:textId="34F890F2"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Attribute</w:t>
            </w:r>
            <w:ins w:id="2001" w:author="Teh Stand" w:date="2021-08-06T08:07:00Z">
              <w:r w:rsidR="00A93BB3">
                <w:rPr>
                  <w:rFonts w:eastAsia="Calibri" w:cs="Arial"/>
                  <w:color w:val="000000"/>
                  <w:sz w:val="18"/>
                  <w:szCs w:val="18"/>
                  <w:lang w:val="en-AU" w:eastAsia="en-US"/>
                </w:rPr>
                <w:t>s</w:t>
              </w:r>
            </w:ins>
            <w:r w:rsidRPr="005D7373">
              <w:rPr>
                <w:rFonts w:eastAsia="Calibri" w:cs="Arial"/>
                <w:color w:val="000000"/>
                <w:sz w:val="18"/>
                <w:szCs w:val="18"/>
                <w:lang w:val="en-AU" w:eastAsia="en-US"/>
              </w:rPr>
              <w:t xml:space="preserve"> </w:t>
            </w:r>
            <w:commentRangeStart w:id="2002"/>
            <w:r w:rsidRPr="005D7373">
              <w:rPr>
                <w:rFonts w:eastAsia="Calibri" w:cs="Arial"/>
                <w:b/>
                <w:color w:val="000000"/>
                <w:sz w:val="18"/>
                <w:szCs w:val="18"/>
                <w:lang w:val="en-AU" w:eastAsia="en-US"/>
              </w:rPr>
              <w:t>signal generation</w:t>
            </w:r>
            <w:r w:rsidRPr="005D7373">
              <w:rPr>
                <w:rFonts w:eastAsia="Calibri" w:cs="Arial"/>
                <w:color w:val="000000"/>
                <w:sz w:val="18"/>
                <w:szCs w:val="18"/>
                <w:lang w:val="en-AU" w:eastAsia="en-US"/>
              </w:rPr>
              <w:t xml:space="preserve"> (SIGGEN)</w:t>
            </w:r>
            <w:commentRangeEnd w:id="2002"/>
            <w:r w:rsidR="00A93BB3">
              <w:rPr>
                <w:rStyle w:val="CommentReference"/>
                <w:rFonts w:ascii="Garamond" w:hAnsi="Garamond"/>
                <w:lang w:eastAsia="en-US"/>
              </w:rPr>
              <w:commentReference w:id="2002"/>
            </w:r>
            <w:r w:rsidRPr="005D7373">
              <w:rPr>
                <w:rFonts w:eastAsia="Calibri" w:cs="Arial"/>
                <w:color w:val="000000"/>
                <w:sz w:val="18"/>
                <w:szCs w:val="18"/>
                <w:lang w:val="en-AU" w:eastAsia="en-US"/>
              </w:rPr>
              <w:t xml:space="preserve"> </w:t>
            </w:r>
            <w:ins w:id="2003" w:author="Teh Stand" w:date="2021-08-06T08:07:00Z">
              <w:r w:rsidR="00A93BB3">
                <w:rPr>
                  <w:rFonts w:eastAsia="Calibri" w:cs="Arial"/>
                  <w:color w:val="000000"/>
                  <w:sz w:val="18"/>
                  <w:szCs w:val="18"/>
                  <w:lang w:val="en-AU" w:eastAsia="en-US"/>
                </w:rPr>
                <w:t xml:space="preserve">and </w:t>
              </w:r>
              <w:r w:rsidR="00A93BB3">
                <w:rPr>
                  <w:rFonts w:eastAsia="Calibri" w:cs="Arial"/>
                  <w:b/>
                  <w:color w:val="000000"/>
                  <w:sz w:val="18"/>
                  <w:szCs w:val="18"/>
                  <w:lang w:val="en-AU" w:eastAsia="en-US"/>
                </w:rPr>
                <w:t>vertical length</w:t>
              </w:r>
              <w:r w:rsidR="00A93BB3">
                <w:rPr>
                  <w:rFonts w:eastAsia="Calibri" w:cs="Arial"/>
                  <w:color w:val="000000"/>
                  <w:sz w:val="18"/>
                  <w:szCs w:val="18"/>
                  <w:lang w:val="en-AU" w:eastAsia="en-US"/>
                </w:rPr>
                <w:t xml:space="preserve"> </w:t>
              </w:r>
            </w:ins>
            <w:r w:rsidRPr="005D7373">
              <w:rPr>
                <w:rFonts w:eastAsia="Calibri" w:cs="Arial"/>
                <w:color w:val="000000"/>
                <w:sz w:val="18"/>
                <w:szCs w:val="18"/>
                <w:lang w:val="en-AU" w:eastAsia="en-US"/>
              </w:rPr>
              <w:t xml:space="preserve">added.  See </w:t>
            </w:r>
            <w:ins w:id="2004" w:author="Teh Stand" w:date="2021-08-06T08:08:00Z">
              <w:r w:rsidR="00A93BB3">
                <w:rPr>
                  <w:rFonts w:eastAsia="Calibri" w:cs="Arial"/>
                  <w:color w:val="000000"/>
                  <w:sz w:val="18"/>
                  <w:szCs w:val="18"/>
                  <w:lang w:val="en-AU" w:eastAsia="en-US"/>
                </w:rPr>
                <w:t xml:space="preserve">clause </w:t>
              </w:r>
            </w:ins>
            <w:ins w:id="2005" w:author="Teh Stand" w:date="2021-08-06T08:09:00Z">
              <w:r w:rsidR="00A93BB3">
                <w:rPr>
                  <w:rFonts w:eastAsia="Calibri" w:cs="Arial"/>
                  <w:color w:val="000000"/>
                  <w:sz w:val="18"/>
                  <w:szCs w:val="18"/>
                  <w:lang w:val="en-AU" w:eastAsia="en-US"/>
                </w:rPr>
                <w:t xml:space="preserve">12.8.1 and </w:t>
              </w:r>
            </w:ins>
            <w:r w:rsidRPr="005D7373">
              <w:rPr>
                <w:rFonts w:eastAsia="Calibri" w:cs="Arial"/>
                <w:color w:val="000000"/>
                <w:sz w:val="18"/>
                <w:szCs w:val="18"/>
                <w:lang w:val="en-AU" w:eastAsia="en-US"/>
              </w:rPr>
              <w:t>S-101 DCEG clause 19.2.</w:t>
            </w:r>
          </w:p>
        </w:tc>
      </w:tr>
      <w:tr w:rsidR="00A93BB3" w:rsidRPr="005D7373" w14:paraId="66C3EFEC" w14:textId="77777777" w:rsidTr="00DB7DD2">
        <w:trPr>
          <w:cantSplit/>
          <w:trHeight w:val="270"/>
          <w:jc w:val="center"/>
          <w:ins w:id="2006" w:author="Teh Stand" w:date="2021-08-06T08:09:00Z"/>
        </w:trPr>
        <w:tc>
          <w:tcPr>
            <w:tcW w:w="1843" w:type="dxa"/>
            <w:tcBorders>
              <w:top w:val="single" w:sz="8" w:space="0" w:color="000000"/>
              <w:left w:val="single" w:sz="8" w:space="0" w:color="000000"/>
              <w:bottom w:val="single" w:sz="8" w:space="0" w:color="000000"/>
              <w:right w:val="single" w:sz="8" w:space="0" w:color="000000"/>
            </w:tcBorders>
          </w:tcPr>
          <w:p w14:paraId="11929830" w14:textId="15D1323D" w:rsidR="00A93BB3" w:rsidRPr="005D7373" w:rsidRDefault="00A93BB3" w:rsidP="00A93BB3">
            <w:pPr>
              <w:spacing w:before="60" w:after="60"/>
              <w:rPr>
                <w:ins w:id="2007" w:author="Teh Stand" w:date="2021-08-06T08:09:00Z"/>
                <w:rFonts w:eastAsia="Calibri" w:cs="Arial"/>
                <w:b/>
                <w:bCs/>
                <w:color w:val="000000"/>
                <w:sz w:val="18"/>
                <w:szCs w:val="18"/>
                <w:lang w:val="en-AU" w:eastAsia="en-US"/>
              </w:rPr>
            </w:pPr>
            <w:ins w:id="2008" w:author="Teh Stand" w:date="2021-08-06T08:09:00Z">
              <w:r w:rsidRPr="005D7373">
                <w:rPr>
                  <w:rFonts w:eastAsia="Calibri" w:cs="Arial"/>
                  <w:b/>
                  <w:bCs/>
                  <w:color w:val="000000"/>
                  <w:sz w:val="18"/>
                  <w:szCs w:val="18"/>
                  <w:lang w:val="en-AU" w:eastAsia="en-US"/>
                </w:rPr>
                <w:t xml:space="preserve">Light </w:t>
              </w:r>
              <w:r>
                <w:rPr>
                  <w:rFonts w:eastAsia="Calibri" w:cs="Arial"/>
                  <w:b/>
                  <w:bCs/>
                  <w:color w:val="000000"/>
                  <w:sz w:val="18"/>
                  <w:szCs w:val="18"/>
                  <w:lang w:val="en-AU" w:eastAsia="en-US"/>
                </w:rPr>
                <w:t>Fog Detector</w:t>
              </w:r>
            </w:ins>
          </w:p>
        </w:tc>
        <w:tc>
          <w:tcPr>
            <w:tcW w:w="1134" w:type="dxa"/>
            <w:tcBorders>
              <w:top w:val="single" w:sz="8" w:space="0" w:color="000000"/>
              <w:left w:val="single" w:sz="8" w:space="0" w:color="000000"/>
              <w:bottom w:val="single" w:sz="8" w:space="0" w:color="000000"/>
              <w:right w:val="single" w:sz="8" w:space="0" w:color="000000"/>
            </w:tcBorders>
            <w:shd w:val="clear" w:color="auto" w:fill="auto"/>
          </w:tcPr>
          <w:p w14:paraId="3FE52F32" w14:textId="1453F41E" w:rsidR="00A93BB3" w:rsidRPr="005D7373" w:rsidRDefault="00A93BB3" w:rsidP="00A93BB3">
            <w:pPr>
              <w:spacing w:before="60" w:after="60"/>
              <w:rPr>
                <w:ins w:id="2009" w:author="Teh Stand" w:date="2021-08-06T08:09:00Z"/>
                <w:rFonts w:eastAsia="Calibri" w:cs="Arial"/>
                <w:b/>
                <w:color w:val="000000"/>
                <w:sz w:val="18"/>
                <w:szCs w:val="18"/>
                <w:lang w:val="en-AU" w:eastAsia="en-US"/>
              </w:rPr>
            </w:pPr>
            <w:ins w:id="2010" w:author="Teh Stand" w:date="2021-08-06T08:09:00Z">
              <w:r w:rsidRPr="005D7373">
                <w:rPr>
                  <w:rFonts w:eastAsia="Calibri" w:cs="Arial"/>
                  <w:b/>
                  <w:color w:val="000000"/>
                  <w:sz w:val="18"/>
                  <w:szCs w:val="18"/>
                  <w:lang w:val="en-AU" w:eastAsia="en-US"/>
                </w:rPr>
                <w:t>LIGHTS</w:t>
              </w:r>
            </w:ins>
          </w:p>
        </w:tc>
        <w:tc>
          <w:tcPr>
            <w:tcW w:w="6531" w:type="dxa"/>
            <w:tcBorders>
              <w:top w:val="single" w:sz="8" w:space="0" w:color="000000"/>
              <w:left w:val="single" w:sz="8" w:space="0" w:color="000000"/>
              <w:bottom w:val="single" w:sz="8" w:space="0" w:color="000000"/>
              <w:right w:val="single" w:sz="8" w:space="0" w:color="000000"/>
            </w:tcBorders>
            <w:shd w:val="clear" w:color="auto" w:fill="auto"/>
          </w:tcPr>
          <w:p w14:paraId="56506F20" w14:textId="2BE20FD0" w:rsidR="00A93BB3" w:rsidRPr="005D7373" w:rsidRDefault="00A93BB3" w:rsidP="00A93BB3">
            <w:pPr>
              <w:spacing w:before="60" w:after="60"/>
              <w:rPr>
                <w:ins w:id="2011" w:author="Teh Stand" w:date="2021-08-06T08:09:00Z"/>
                <w:rFonts w:eastAsia="Calibri" w:cs="Arial"/>
                <w:color w:val="000000"/>
                <w:sz w:val="18"/>
                <w:szCs w:val="18"/>
                <w:lang w:val="en-AU" w:eastAsia="en-US"/>
              </w:rPr>
            </w:pPr>
            <w:ins w:id="2012" w:author="Teh Stand" w:date="2021-08-06T08:09:00Z">
              <w:r w:rsidRPr="005D7373">
                <w:rPr>
                  <w:rFonts w:eastAsia="Calibri" w:cs="Arial"/>
                  <w:color w:val="000000"/>
                  <w:sz w:val="18"/>
                  <w:szCs w:val="18"/>
                  <w:lang w:val="en-AU" w:eastAsia="en-US"/>
                </w:rPr>
                <w:t xml:space="preserve">Attribute </w:t>
              </w:r>
              <w:r>
                <w:rPr>
                  <w:rFonts w:eastAsia="Calibri" w:cs="Arial"/>
                  <w:b/>
                  <w:color w:val="000000"/>
                  <w:sz w:val="18"/>
                  <w:szCs w:val="18"/>
                  <w:lang w:val="en-AU" w:eastAsia="en-US"/>
                </w:rPr>
                <w:t>vertical length</w:t>
              </w:r>
              <w:r>
                <w:rPr>
                  <w:rFonts w:eastAsia="Calibri" w:cs="Arial"/>
                  <w:color w:val="000000"/>
                  <w:sz w:val="18"/>
                  <w:szCs w:val="18"/>
                  <w:lang w:val="en-AU" w:eastAsia="en-US"/>
                </w:rPr>
                <w:t xml:space="preserve"> </w:t>
              </w:r>
              <w:r w:rsidRPr="005D7373">
                <w:rPr>
                  <w:rFonts w:eastAsia="Calibri" w:cs="Arial"/>
                  <w:color w:val="000000"/>
                  <w:sz w:val="18"/>
                  <w:szCs w:val="18"/>
                  <w:lang w:val="en-AU" w:eastAsia="en-US"/>
                </w:rPr>
                <w:t xml:space="preserve">added.  See </w:t>
              </w:r>
              <w:r>
                <w:rPr>
                  <w:rFonts w:eastAsia="Calibri" w:cs="Arial"/>
                  <w:color w:val="000000"/>
                  <w:sz w:val="18"/>
                  <w:szCs w:val="18"/>
                  <w:lang w:val="en-AU" w:eastAsia="en-US"/>
                </w:rPr>
                <w:t xml:space="preserve">clause 12.8.1 and </w:t>
              </w:r>
              <w:r w:rsidRPr="005D7373">
                <w:rPr>
                  <w:rFonts w:eastAsia="Calibri" w:cs="Arial"/>
                  <w:color w:val="000000"/>
                  <w:sz w:val="18"/>
                  <w:szCs w:val="18"/>
                  <w:lang w:val="en-AU" w:eastAsia="en-US"/>
                </w:rPr>
                <w:t>S-101 DCEG clause 19.</w:t>
              </w:r>
            </w:ins>
            <w:ins w:id="2013" w:author="Teh Stand" w:date="2021-08-06T08:10:00Z">
              <w:r>
                <w:rPr>
                  <w:rFonts w:eastAsia="Calibri" w:cs="Arial"/>
                  <w:color w:val="000000"/>
                  <w:sz w:val="18"/>
                  <w:szCs w:val="18"/>
                  <w:lang w:val="en-AU" w:eastAsia="en-US"/>
                </w:rPr>
                <w:t>4</w:t>
              </w:r>
            </w:ins>
            <w:ins w:id="2014" w:author="Teh Stand" w:date="2021-08-06T08:09:00Z">
              <w:r w:rsidRPr="005D7373">
                <w:rPr>
                  <w:rFonts w:eastAsia="Calibri" w:cs="Arial"/>
                  <w:color w:val="000000"/>
                  <w:sz w:val="18"/>
                  <w:szCs w:val="18"/>
                  <w:lang w:val="en-AU" w:eastAsia="en-US"/>
                </w:rPr>
                <w:t>.</w:t>
              </w:r>
            </w:ins>
          </w:p>
        </w:tc>
      </w:tr>
      <w:tr w:rsidR="005D7373" w:rsidRPr="005D7373" w14:paraId="795D94BD" w14:textId="77777777" w:rsidTr="00DB7DD2">
        <w:trPr>
          <w:cantSplit/>
          <w:trHeight w:val="270"/>
          <w:jc w:val="center"/>
        </w:trPr>
        <w:tc>
          <w:tcPr>
            <w:tcW w:w="1843" w:type="dxa"/>
            <w:tcBorders>
              <w:top w:val="single" w:sz="8" w:space="0" w:color="000000"/>
              <w:left w:val="single" w:sz="8" w:space="0" w:color="000000"/>
              <w:bottom w:val="single" w:sz="8" w:space="0" w:color="000000"/>
              <w:right w:val="single" w:sz="8" w:space="0" w:color="000000"/>
            </w:tcBorders>
          </w:tcPr>
          <w:p w14:paraId="0A7A93C3" w14:textId="77777777" w:rsidR="005D7373" w:rsidRPr="005D7373" w:rsidRDefault="005D7373" w:rsidP="005D7373">
            <w:pPr>
              <w:spacing w:before="60" w:after="60"/>
              <w:rPr>
                <w:rFonts w:eastAsia="Calibri" w:cs="Arial"/>
                <w:b/>
                <w:bCs/>
                <w:color w:val="000000"/>
                <w:sz w:val="18"/>
                <w:szCs w:val="18"/>
                <w:lang w:val="en-AU" w:eastAsia="en-US"/>
              </w:rPr>
            </w:pPr>
            <w:r w:rsidRPr="005D7373">
              <w:rPr>
                <w:rFonts w:eastAsia="Calibri" w:cs="Arial"/>
                <w:b/>
                <w:bCs/>
                <w:color w:val="000000"/>
                <w:sz w:val="18"/>
                <w:szCs w:val="18"/>
                <w:lang w:val="en-AU" w:eastAsia="en-US"/>
              </w:rPr>
              <w:t>Light Sectored</w:t>
            </w:r>
          </w:p>
        </w:tc>
        <w:tc>
          <w:tcPr>
            <w:tcW w:w="1134" w:type="dxa"/>
            <w:tcBorders>
              <w:top w:val="single" w:sz="8" w:space="0" w:color="000000"/>
              <w:left w:val="single" w:sz="8" w:space="0" w:color="000000"/>
              <w:bottom w:val="single" w:sz="8" w:space="0" w:color="000000"/>
              <w:right w:val="single" w:sz="8" w:space="0" w:color="000000"/>
            </w:tcBorders>
            <w:shd w:val="clear" w:color="auto" w:fill="auto"/>
          </w:tcPr>
          <w:p w14:paraId="1B8359FD" w14:textId="77777777" w:rsidR="005D7373" w:rsidRPr="005D7373" w:rsidRDefault="005D7373" w:rsidP="005D7373">
            <w:pPr>
              <w:spacing w:before="60" w:after="60"/>
              <w:rPr>
                <w:rFonts w:eastAsia="Calibri" w:cs="Arial"/>
                <w:b/>
                <w:color w:val="000000"/>
                <w:sz w:val="18"/>
                <w:szCs w:val="18"/>
                <w:lang w:val="en-AU" w:eastAsia="en-US"/>
              </w:rPr>
            </w:pPr>
            <w:r w:rsidRPr="005D7373">
              <w:rPr>
                <w:rFonts w:eastAsia="Calibri" w:cs="Arial"/>
                <w:b/>
                <w:color w:val="000000"/>
                <w:sz w:val="18"/>
                <w:szCs w:val="18"/>
                <w:lang w:val="en-AU" w:eastAsia="en-US"/>
              </w:rPr>
              <w:t>LIGHTS</w:t>
            </w:r>
          </w:p>
        </w:tc>
        <w:tc>
          <w:tcPr>
            <w:tcW w:w="6531" w:type="dxa"/>
            <w:tcBorders>
              <w:top w:val="single" w:sz="8" w:space="0" w:color="000000"/>
              <w:left w:val="single" w:sz="8" w:space="0" w:color="000000"/>
              <w:bottom w:val="single" w:sz="8" w:space="0" w:color="000000"/>
              <w:right w:val="single" w:sz="8" w:space="0" w:color="000000"/>
            </w:tcBorders>
            <w:shd w:val="clear" w:color="auto" w:fill="auto"/>
          </w:tcPr>
          <w:p w14:paraId="191FF097" w14:textId="77777777" w:rsidR="005D7373" w:rsidRPr="005D7373" w:rsidRDefault="005D7373" w:rsidP="005D7373">
            <w:pPr>
              <w:spacing w:before="60" w:after="60"/>
              <w:rPr>
                <w:rFonts w:eastAsia="Calibri" w:cs="Arial"/>
                <w:color w:val="000000"/>
                <w:sz w:val="18"/>
                <w:szCs w:val="18"/>
                <w:lang w:val="en-AU" w:eastAsia="en-US"/>
              </w:rPr>
            </w:pPr>
            <w:commentRangeStart w:id="2015"/>
            <w:r w:rsidRPr="005D7373">
              <w:rPr>
                <w:rFonts w:eastAsia="Calibri" w:cs="Arial"/>
                <w:color w:val="000000"/>
                <w:sz w:val="18"/>
                <w:szCs w:val="18"/>
                <w:lang w:val="en-AU" w:eastAsia="en-US"/>
              </w:rPr>
              <w:t xml:space="preserve">Attribute </w:t>
            </w:r>
            <w:r w:rsidRPr="005D7373">
              <w:rPr>
                <w:rFonts w:eastAsia="Calibri" w:cs="Arial"/>
                <w:b/>
                <w:color w:val="000000"/>
                <w:sz w:val="18"/>
                <w:szCs w:val="18"/>
                <w:lang w:val="en-AU" w:eastAsia="en-US"/>
              </w:rPr>
              <w:t>signal generation</w:t>
            </w:r>
            <w:r w:rsidRPr="005D7373">
              <w:rPr>
                <w:rFonts w:eastAsia="Calibri" w:cs="Arial"/>
                <w:color w:val="000000"/>
                <w:sz w:val="18"/>
                <w:szCs w:val="18"/>
                <w:lang w:val="en-AU" w:eastAsia="en-US"/>
              </w:rPr>
              <w:t xml:space="preserve"> (SIGGEN) added</w:t>
            </w:r>
            <w:commentRangeEnd w:id="2015"/>
            <w:r w:rsidRPr="005D7373">
              <w:rPr>
                <w:rFonts w:ascii="Times New Roman" w:hAnsi="Times New Roman"/>
                <w:sz w:val="16"/>
                <w:szCs w:val="16"/>
                <w:lang w:val="en-GB" w:eastAsia="ar-SA"/>
              </w:rPr>
              <w:commentReference w:id="2015"/>
            </w:r>
            <w:r w:rsidRPr="005D7373">
              <w:rPr>
                <w:rFonts w:eastAsia="Calibri" w:cs="Arial"/>
                <w:color w:val="000000"/>
                <w:sz w:val="18"/>
                <w:szCs w:val="18"/>
                <w:lang w:val="en-AU" w:eastAsia="en-US"/>
              </w:rPr>
              <w:t xml:space="preserve">; New S-101 attribute </w:t>
            </w:r>
            <w:r w:rsidRPr="005D7373">
              <w:rPr>
                <w:rFonts w:eastAsia="Calibri" w:cs="Arial"/>
                <w:b/>
                <w:color w:val="000000"/>
                <w:sz w:val="18"/>
                <w:szCs w:val="18"/>
                <w:lang w:val="en-AU" w:eastAsia="en-US"/>
              </w:rPr>
              <w:t>sector line length</w:t>
            </w:r>
            <w:r w:rsidRPr="005D7373">
              <w:rPr>
                <w:rFonts w:eastAsia="Calibri" w:cs="Arial"/>
                <w:color w:val="000000"/>
                <w:sz w:val="18"/>
                <w:szCs w:val="18"/>
                <w:lang w:val="en-AU" w:eastAsia="en-US"/>
              </w:rPr>
              <w:t>.  See clause 12.8.6.1 and S-101 DCEG clause 19.3.</w:t>
            </w:r>
          </w:p>
        </w:tc>
      </w:tr>
      <w:bookmarkEnd w:id="2000"/>
      <w:tr w:rsidR="005D7373" w:rsidRPr="005D7373" w14:paraId="1CEA32CC" w14:textId="77777777" w:rsidTr="00DB7DD2">
        <w:trPr>
          <w:cantSplit/>
          <w:trHeight w:val="270"/>
          <w:jc w:val="center"/>
        </w:trPr>
        <w:tc>
          <w:tcPr>
            <w:tcW w:w="1843" w:type="dxa"/>
            <w:tcBorders>
              <w:top w:val="single" w:sz="8" w:space="0" w:color="000000"/>
              <w:left w:val="single" w:sz="8" w:space="0" w:color="000000"/>
              <w:bottom w:val="single" w:sz="8" w:space="0" w:color="000000"/>
              <w:right w:val="single" w:sz="8" w:space="0" w:color="000000"/>
            </w:tcBorders>
          </w:tcPr>
          <w:p w14:paraId="1620063B" w14:textId="77777777" w:rsidR="005D7373" w:rsidRPr="005D7373" w:rsidRDefault="005D7373" w:rsidP="005D7373">
            <w:pPr>
              <w:spacing w:before="60" w:after="60"/>
              <w:rPr>
                <w:rFonts w:eastAsia="Calibri" w:cs="Arial"/>
                <w:b/>
                <w:color w:val="000000"/>
                <w:sz w:val="18"/>
                <w:szCs w:val="18"/>
                <w:lang w:val="en-AU" w:eastAsia="en-US"/>
              </w:rPr>
            </w:pPr>
            <w:r w:rsidRPr="005D7373">
              <w:rPr>
                <w:rFonts w:eastAsia="Calibri" w:cs="Arial"/>
                <w:b/>
                <w:bCs/>
                <w:color w:val="000000"/>
                <w:sz w:val="18"/>
                <w:szCs w:val="18"/>
                <w:lang w:val="en-AU" w:eastAsia="en-US"/>
              </w:rPr>
              <w:t>Local Magnetic Anomaly</w:t>
            </w:r>
          </w:p>
        </w:tc>
        <w:tc>
          <w:tcPr>
            <w:tcW w:w="1134" w:type="dxa"/>
            <w:tcBorders>
              <w:top w:val="single" w:sz="8" w:space="0" w:color="000000"/>
              <w:left w:val="single" w:sz="8" w:space="0" w:color="000000"/>
              <w:bottom w:val="single" w:sz="8" w:space="0" w:color="000000"/>
              <w:right w:val="single" w:sz="8" w:space="0" w:color="000000"/>
            </w:tcBorders>
            <w:shd w:val="clear" w:color="auto" w:fill="auto"/>
          </w:tcPr>
          <w:p w14:paraId="659BCABE" w14:textId="77777777" w:rsidR="005D7373" w:rsidRPr="005D7373" w:rsidRDefault="005D7373" w:rsidP="005D7373">
            <w:pPr>
              <w:spacing w:before="60" w:after="60"/>
              <w:rPr>
                <w:rFonts w:eastAsia="Calibri" w:cs="Arial"/>
                <w:b/>
                <w:color w:val="000000"/>
                <w:sz w:val="18"/>
                <w:szCs w:val="18"/>
                <w:lang w:val="en-AU" w:eastAsia="en-US"/>
              </w:rPr>
            </w:pPr>
            <w:r w:rsidRPr="005D7373">
              <w:rPr>
                <w:rFonts w:eastAsia="Calibri" w:cs="Arial"/>
                <w:b/>
                <w:color w:val="000000"/>
                <w:sz w:val="18"/>
                <w:szCs w:val="18"/>
                <w:lang w:val="en-AU" w:eastAsia="en-US"/>
              </w:rPr>
              <w:t>LOCMAG</w:t>
            </w:r>
          </w:p>
        </w:tc>
        <w:tc>
          <w:tcPr>
            <w:tcW w:w="6531" w:type="dxa"/>
            <w:tcBorders>
              <w:top w:val="single" w:sz="8" w:space="0" w:color="000000"/>
              <w:left w:val="single" w:sz="8" w:space="0" w:color="000000"/>
              <w:bottom w:val="single" w:sz="8" w:space="0" w:color="000000"/>
              <w:right w:val="single" w:sz="8" w:space="0" w:color="000000"/>
            </w:tcBorders>
            <w:shd w:val="clear" w:color="auto" w:fill="auto"/>
          </w:tcPr>
          <w:p w14:paraId="24BDB58A"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 xml:space="preserve">New S-101 attribute </w:t>
            </w:r>
            <w:r w:rsidRPr="005D7373">
              <w:rPr>
                <w:rFonts w:eastAsia="Calibri" w:cs="Arial"/>
                <w:b/>
                <w:color w:val="000000"/>
                <w:sz w:val="18"/>
                <w:szCs w:val="18"/>
                <w:lang w:val="en-AU" w:eastAsia="en-US"/>
              </w:rPr>
              <w:t>magnetic anomaly value minimum</w:t>
            </w:r>
            <w:r w:rsidRPr="005D7373">
              <w:rPr>
                <w:rFonts w:eastAsia="Calibri" w:cs="Arial"/>
                <w:color w:val="000000"/>
                <w:sz w:val="18"/>
                <w:szCs w:val="18"/>
                <w:lang w:val="en-AU" w:eastAsia="en-US"/>
              </w:rPr>
              <w:t>.  See S-101 DCEG clause 4.2.</w:t>
            </w:r>
          </w:p>
        </w:tc>
      </w:tr>
      <w:tr w:rsidR="005D7373" w:rsidRPr="005D7373" w14:paraId="489D0BC3" w14:textId="77777777" w:rsidTr="00DB7DD2">
        <w:trPr>
          <w:cantSplit/>
          <w:trHeight w:val="270"/>
          <w:jc w:val="center"/>
        </w:trPr>
        <w:tc>
          <w:tcPr>
            <w:tcW w:w="1843" w:type="dxa"/>
            <w:tcBorders>
              <w:top w:val="single" w:sz="8" w:space="0" w:color="000000"/>
              <w:left w:val="single" w:sz="8" w:space="0" w:color="000000"/>
              <w:bottom w:val="single" w:sz="8" w:space="0" w:color="000000"/>
              <w:right w:val="single" w:sz="8" w:space="0" w:color="000000"/>
            </w:tcBorders>
          </w:tcPr>
          <w:p w14:paraId="5FAB7068" w14:textId="77777777" w:rsidR="005D7373" w:rsidRPr="005D7373" w:rsidRDefault="005D7373" w:rsidP="005D7373">
            <w:pPr>
              <w:spacing w:before="60" w:after="60"/>
              <w:rPr>
                <w:rFonts w:eastAsia="Calibri" w:cs="Arial"/>
                <w:b/>
                <w:bCs/>
                <w:color w:val="000000"/>
                <w:sz w:val="18"/>
                <w:szCs w:val="18"/>
                <w:lang w:val="en-AU" w:eastAsia="en-US"/>
              </w:rPr>
            </w:pPr>
            <w:r w:rsidRPr="005D7373">
              <w:rPr>
                <w:rFonts w:eastAsia="Calibri" w:cs="Arial"/>
                <w:b/>
                <w:bCs/>
                <w:color w:val="000000"/>
                <w:sz w:val="18"/>
                <w:szCs w:val="18"/>
                <w:lang w:val="en-AU" w:eastAsia="en-US"/>
              </w:rPr>
              <w:t>Log Pond</w:t>
            </w:r>
          </w:p>
        </w:tc>
        <w:tc>
          <w:tcPr>
            <w:tcW w:w="1134" w:type="dxa"/>
            <w:tcBorders>
              <w:top w:val="single" w:sz="8" w:space="0" w:color="000000"/>
              <w:left w:val="single" w:sz="8" w:space="0" w:color="000000"/>
              <w:bottom w:val="single" w:sz="8" w:space="0" w:color="000000"/>
              <w:right w:val="single" w:sz="8" w:space="0" w:color="000000"/>
            </w:tcBorders>
            <w:shd w:val="clear" w:color="auto" w:fill="auto"/>
          </w:tcPr>
          <w:p w14:paraId="4F043DBE" w14:textId="77777777" w:rsidR="005D7373" w:rsidRPr="005D7373" w:rsidRDefault="005D7373" w:rsidP="005D7373">
            <w:pPr>
              <w:spacing w:before="60" w:after="60"/>
              <w:rPr>
                <w:rFonts w:eastAsia="Calibri" w:cs="Arial"/>
                <w:b/>
                <w:color w:val="000000"/>
                <w:sz w:val="18"/>
                <w:szCs w:val="18"/>
                <w:lang w:val="en-AU" w:eastAsia="en-US"/>
              </w:rPr>
            </w:pPr>
            <w:r w:rsidRPr="005D7373">
              <w:rPr>
                <w:rFonts w:eastAsia="Calibri" w:cs="Arial"/>
                <w:b/>
                <w:color w:val="000000"/>
                <w:sz w:val="18"/>
                <w:szCs w:val="18"/>
                <w:lang w:val="en-AU" w:eastAsia="en-US"/>
              </w:rPr>
              <w:t>LOGPON</w:t>
            </w:r>
          </w:p>
        </w:tc>
        <w:tc>
          <w:tcPr>
            <w:tcW w:w="6531" w:type="dxa"/>
            <w:tcBorders>
              <w:top w:val="single" w:sz="8" w:space="0" w:color="000000"/>
              <w:left w:val="single" w:sz="8" w:space="0" w:color="000000"/>
              <w:bottom w:val="single" w:sz="8" w:space="0" w:color="000000"/>
              <w:right w:val="single" w:sz="8" w:space="0" w:color="000000"/>
            </w:tcBorders>
            <w:shd w:val="clear" w:color="auto" w:fill="auto"/>
          </w:tcPr>
          <w:p w14:paraId="70C17471"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 xml:space="preserve">Complex attribute </w:t>
            </w:r>
            <w:r w:rsidRPr="005D7373">
              <w:rPr>
                <w:rFonts w:eastAsia="Calibri" w:cs="Arial"/>
                <w:b/>
                <w:color w:val="000000"/>
                <w:sz w:val="18"/>
                <w:szCs w:val="18"/>
                <w:lang w:val="en-AU" w:eastAsia="en-US"/>
              </w:rPr>
              <w:t>periodic date range</w:t>
            </w:r>
            <w:r w:rsidRPr="005D7373">
              <w:rPr>
                <w:rFonts w:eastAsia="Calibri" w:cs="Arial"/>
                <w:color w:val="000000"/>
                <w:sz w:val="18"/>
                <w:szCs w:val="18"/>
                <w:lang w:val="en-AU" w:eastAsia="en-US"/>
              </w:rPr>
              <w:t xml:space="preserve"> (PEREND/PERSTA) added.  See S-101 DCEG clause 16.20.</w:t>
            </w:r>
          </w:p>
        </w:tc>
      </w:tr>
      <w:tr w:rsidR="005D7373" w:rsidRPr="005D7373" w14:paraId="28685D12" w14:textId="77777777" w:rsidTr="00DB7DD2">
        <w:trPr>
          <w:cantSplit/>
          <w:trHeight w:val="270"/>
          <w:jc w:val="center"/>
        </w:trPr>
        <w:tc>
          <w:tcPr>
            <w:tcW w:w="1843" w:type="dxa"/>
            <w:tcBorders>
              <w:top w:val="single" w:sz="8" w:space="0" w:color="000000"/>
              <w:left w:val="single" w:sz="8" w:space="0" w:color="000000"/>
              <w:bottom w:val="single" w:sz="8" w:space="0" w:color="000000"/>
              <w:right w:val="single" w:sz="8" w:space="0" w:color="000000"/>
            </w:tcBorders>
          </w:tcPr>
          <w:p w14:paraId="4BD9034B" w14:textId="77777777" w:rsidR="005D7373" w:rsidRPr="005D7373" w:rsidRDefault="005D7373" w:rsidP="005D7373">
            <w:pPr>
              <w:spacing w:before="60" w:after="60"/>
              <w:rPr>
                <w:rFonts w:eastAsia="Calibri" w:cs="Arial"/>
                <w:b/>
                <w:bCs/>
                <w:color w:val="000000"/>
                <w:sz w:val="18"/>
                <w:szCs w:val="18"/>
                <w:lang w:val="en-AU" w:eastAsia="en-US"/>
              </w:rPr>
            </w:pPr>
            <w:r w:rsidRPr="005D7373">
              <w:rPr>
                <w:rFonts w:eastAsia="Calibri" w:cs="Arial"/>
                <w:b/>
                <w:bCs/>
                <w:color w:val="000000"/>
                <w:sz w:val="18"/>
                <w:szCs w:val="18"/>
                <w:lang w:val="en-AU" w:eastAsia="en-US"/>
              </w:rPr>
              <w:t>Marine Pollution Regulations Area</w:t>
            </w:r>
          </w:p>
        </w:tc>
        <w:tc>
          <w:tcPr>
            <w:tcW w:w="1134" w:type="dxa"/>
            <w:tcBorders>
              <w:top w:val="single" w:sz="8" w:space="0" w:color="000000"/>
              <w:left w:val="single" w:sz="8" w:space="0" w:color="000000"/>
              <w:bottom w:val="single" w:sz="8" w:space="0" w:color="000000"/>
              <w:right w:val="single" w:sz="8" w:space="0" w:color="000000"/>
            </w:tcBorders>
            <w:shd w:val="clear" w:color="auto" w:fill="auto"/>
          </w:tcPr>
          <w:p w14:paraId="5F602AB6" w14:textId="77777777" w:rsidR="005D7373" w:rsidRPr="005D7373" w:rsidRDefault="005D7373" w:rsidP="005D7373">
            <w:pPr>
              <w:spacing w:before="60" w:after="60"/>
              <w:rPr>
                <w:rFonts w:eastAsia="Calibri" w:cs="Arial"/>
                <w:b/>
                <w:color w:val="000000"/>
                <w:sz w:val="18"/>
                <w:szCs w:val="18"/>
                <w:lang w:val="en-AU" w:eastAsia="en-US"/>
              </w:rPr>
            </w:pPr>
          </w:p>
        </w:tc>
        <w:tc>
          <w:tcPr>
            <w:tcW w:w="6531" w:type="dxa"/>
            <w:tcBorders>
              <w:top w:val="single" w:sz="8" w:space="0" w:color="000000"/>
              <w:left w:val="single" w:sz="8" w:space="0" w:color="000000"/>
              <w:bottom w:val="single" w:sz="8" w:space="0" w:color="000000"/>
              <w:right w:val="single" w:sz="8" w:space="0" w:color="000000"/>
            </w:tcBorders>
            <w:shd w:val="clear" w:color="auto" w:fill="auto"/>
          </w:tcPr>
          <w:p w14:paraId="0753797D"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New S-101 Feature type.  See clause 11.16 and S-101 DCEG clause 16.27.</w:t>
            </w:r>
          </w:p>
        </w:tc>
      </w:tr>
      <w:tr w:rsidR="00BF6434" w:rsidRPr="005D7373" w14:paraId="56BB023C" w14:textId="77777777" w:rsidTr="00DB7DD2">
        <w:trPr>
          <w:cantSplit/>
          <w:trHeight w:val="270"/>
          <w:jc w:val="center"/>
          <w:ins w:id="2016" w:author="Teh Stand" w:date="2021-07-02T15:06:00Z"/>
        </w:trPr>
        <w:tc>
          <w:tcPr>
            <w:tcW w:w="1843" w:type="dxa"/>
            <w:tcBorders>
              <w:top w:val="single" w:sz="8" w:space="0" w:color="000000"/>
              <w:left w:val="single" w:sz="8" w:space="0" w:color="000000"/>
              <w:bottom w:val="single" w:sz="8" w:space="0" w:color="000000"/>
              <w:right w:val="single" w:sz="8" w:space="0" w:color="000000"/>
            </w:tcBorders>
          </w:tcPr>
          <w:p w14:paraId="5C4C96AD" w14:textId="24685EF1" w:rsidR="00BF6434" w:rsidRPr="005D7373" w:rsidRDefault="00BF6434" w:rsidP="00BF6434">
            <w:pPr>
              <w:spacing w:before="60" w:after="60"/>
              <w:rPr>
                <w:ins w:id="2017" w:author="Teh Stand" w:date="2021-07-02T15:06:00Z"/>
                <w:rFonts w:eastAsia="Calibri" w:cs="Arial"/>
                <w:b/>
                <w:bCs/>
                <w:color w:val="000000"/>
                <w:sz w:val="18"/>
                <w:szCs w:val="18"/>
                <w:lang w:val="en-AU" w:eastAsia="en-US"/>
              </w:rPr>
            </w:pPr>
            <w:ins w:id="2018" w:author="Teh Stand" w:date="2021-07-02T15:06:00Z">
              <w:r>
                <w:rPr>
                  <w:rFonts w:eastAsia="Calibri" w:cs="Arial"/>
                  <w:b/>
                  <w:bCs/>
                  <w:color w:val="000000"/>
                  <w:sz w:val="18"/>
                  <w:szCs w:val="18"/>
                  <w:lang w:val="en-AU" w:eastAsia="en-US"/>
                </w:rPr>
                <w:t>Military Practice Area</w:t>
              </w:r>
            </w:ins>
          </w:p>
        </w:tc>
        <w:tc>
          <w:tcPr>
            <w:tcW w:w="1134" w:type="dxa"/>
            <w:tcBorders>
              <w:top w:val="single" w:sz="8" w:space="0" w:color="000000"/>
              <w:left w:val="single" w:sz="8" w:space="0" w:color="000000"/>
              <w:bottom w:val="single" w:sz="8" w:space="0" w:color="000000"/>
              <w:right w:val="single" w:sz="8" w:space="0" w:color="000000"/>
            </w:tcBorders>
            <w:shd w:val="clear" w:color="auto" w:fill="auto"/>
          </w:tcPr>
          <w:p w14:paraId="013D6369" w14:textId="530F0D81" w:rsidR="00BF6434" w:rsidRPr="005D7373" w:rsidRDefault="00BF6434" w:rsidP="00BF6434">
            <w:pPr>
              <w:spacing w:before="60" w:after="60"/>
              <w:rPr>
                <w:ins w:id="2019" w:author="Teh Stand" w:date="2021-07-02T15:06:00Z"/>
                <w:rFonts w:eastAsia="Calibri" w:cs="Arial"/>
                <w:b/>
                <w:color w:val="000000"/>
                <w:sz w:val="18"/>
                <w:szCs w:val="18"/>
                <w:lang w:val="en-AU" w:eastAsia="en-US"/>
              </w:rPr>
            </w:pPr>
            <w:ins w:id="2020" w:author="Teh Stand" w:date="2021-07-02T15:06:00Z">
              <w:r>
                <w:rPr>
                  <w:rFonts w:eastAsia="Calibri" w:cs="Arial"/>
                  <w:b/>
                  <w:color w:val="000000"/>
                  <w:sz w:val="18"/>
                  <w:szCs w:val="18"/>
                  <w:lang w:val="en-AU" w:eastAsia="en-US"/>
                </w:rPr>
                <w:t>MIPARE</w:t>
              </w:r>
            </w:ins>
          </w:p>
        </w:tc>
        <w:tc>
          <w:tcPr>
            <w:tcW w:w="6531" w:type="dxa"/>
            <w:tcBorders>
              <w:top w:val="single" w:sz="8" w:space="0" w:color="000000"/>
              <w:left w:val="single" w:sz="8" w:space="0" w:color="000000"/>
              <w:bottom w:val="single" w:sz="8" w:space="0" w:color="000000"/>
              <w:right w:val="single" w:sz="8" w:space="0" w:color="000000"/>
            </w:tcBorders>
            <w:shd w:val="clear" w:color="auto" w:fill="auto"/>
          </w:tcPr>
          <w:p w14:paraId="2B1B7096" w14:textId="5251DD43" w:rsidR="00BF6434" w:rsidRPr="005D7373" w:rsidRDefault="00BF6434" w:rsidP="00BF6434">
            <w:pPr>
              <w:spacing w:before="60" w:after="60"/>
              <w:rPr>
                <w:ins w:id="2021" w:author="Teh Stand" w:date="2021-07-02T15:06:00Z"/>
                <w:rFonts w:eastAsia="Calibri" w:cs="Arial"/>
                <w:color w:val="000000"/>
                <w:sz w:val="18"/>
                <w:szCs w:val="18"/>
                <w:lang w:val="en-AU" w:eastAsia="en-US"/>
              </w:rPr>
            </w:pPr>
            <w:ins w:id="2022" w:author="Teh Stand" w:date="2021-07-02T15:06:00Z">
              <w:r w:rsidRPr="005D7373">
                <w:rPr>
                  <w:rFonts w:eastAsia="Calibri" w:cs="Arial"/>
                  <w:color w:val="000000"/>
                  <w:sz w:val="18"/>
                  <w:szCs w:val="18"/>
                  <w:lang w:val="en-AU" w:eastAsia="en-US"/>
                </w:rPr>
                <w:t xml:space="preserve">Attribute </w:t>
              </w:r>
              <w:r>
                <w:rPr>
                  <w:rFonts w:eastAsia="Calibri" w:cs="Arial"/>
                  <w:b/>
                  <w:color w:val="000000"/>
                  <w:sz w:val="18"/>
                  <w:szCs w:val="18"/>
                  <w:lang w:val="en-AU" w:eastAsia="en-US"/>
                </w:rPr>
                <w:t>nationality</w:t>
              </w:r>
              <w:r w:rsidRPr="005D7373">
                <w:rPr>
                  <w:rFonts w:eastAsia="Calibri" w:cs="Arial"/>
                  <w:color w:val="000000"/>
                  <w:sz w:val="18"/>
                  <w:szCs w:val="18"/>
                  <w:lang w:val="en-AU" w:eastAsia="en-US"/>
                </w:rPr>
                <w:t xml:space="preserve"> (</w:t>
              </w:r>
              <w:r>
                <w:rPr>
                  <w:rFonts w:eastAsia="Calibri" w:cs="Arial"/>
                  <w:color w:val="000000"/>
                  <w:sz w:val="18"/>
                  <w:szCs w:val="18"/>
                  <w:lang w:val="en-AU" w:eastAsia="en-US"/>
                </w:rPr>
                <w:t>NATION</w:t>
              </w:r>
              <w:r w:rsidRPr="005D7373">
                <w:rPr>
                  <w:rFonts w:eastAsia="Calibri" w:cs="Arial"/>
                  <w:color w:val="000000"/>
                  <w:sz w:val="18"/>
                  <w:szCs w:val="18"/>
                  <w:lang w:val="en-AU" w:eastAsia="en-US"/>
                </w:rPr>
                <w:t xml:space="preserve">) added.  See S-101 DCEG clause </w:t>
              </w:r>
            </w:ins>
            <w:ins w:id="2023" w:author="Teh Stand" w:date="2021-07-02T15:09:00Z">
              <w:r>
                <w:rPr>
                  <w:rFonts w:eastAsia="Calibri" w:cs="Arial"/>
                  <w:color w:val="000000"/>
                  <w:sz w:val="18"/>
                  <w:szCs w:val="18"/>
                  <w:lang w:val="en-AU" w:eastAsia="en-US"/>
                </w:rPr>
                <w:t>16.7</w:t>
              </w:r>
            </w:ins>
            <w:ins w:id="2024" w:author="Teh Stand" w:date="2021-07-02T15:06:00Z">
              <w:r w:rsidRPr="005D7373">
                <w:rPr>
                  <w:rFonts w:eastAsia="Calibri" w:cs="Arial"/>
                  <w:color w:val="000000"/>
                  <w:sz w:val="18"/>
                  <w:szCs w:val="18"/>
                  <w:lang w:val="en-AU" w:eastAsia="en-US"/>
                </w:rPr>
                <w:t>.</w:t>
              </w:r>
            </w:ins>
          </w:p>
        </w:tc>
      </w:tr>
      <w:tr w:rsidR="005D7373" w:rsidRPr="005D7373" w14:paraId="7871A171" w14:textId="77777777" w:rsidTr="00DB7DD2">
        <w:trPr>
          <w:cantSplit/>
          <w:trHeight w:val="270"/>
          <w:jc w:val="center"/>
        </w:trPr>
        <w:tc>
          <w:tcPr>
            <w:tcW w:w="1843" w:type="dxa"/>
            <w:tcBorders>
              <w:top w:val="single" w:sz="8" w:space="0" w:color="000000"/>
              <w:left w:val="single" w:sz="8" w:space="0" w:color="000000"/>
              <w:bottom w:val="single" w:sz="8" w:space="0" w:color="000000"/>
              <w:right w:val="single" w:sz="8" w:space="0" w:color="000000"/>
            </w:tcBorders>
          </w:tcPr>
          <w:p w14:paraId="46C738E8" w14:textId="77777777" w:rsidR="005D7373" w:rsidRPr="005D7373" w:rsidRDefault="005D7373" w:rsidP="005D7373">
            <w:pPr>
              <w:spacing w:before="60" w:after="60"/>
              <w:rPr>
                <w:rFonts w:eastAsia="Calibri" w:cs="Arial"/>
                <w:b/>
                <w:bCs/>
                <w:color w:val="000000"/>
                <w:sz w:val="18"/>
                <w:szCs w:val="18"/>
                <w:lang w:val="en-AU" w:eastAsia="en-US"/>
              </w:rPr>
            </w:pPr>
            <w:r w:rsidRPr="005D7373">
              <w:rPr>
                <w:rFonts w:eastAsia="Calibri" w:cs="Arial"/>
                <w:b/>
                <w:bCs/>
                <w:color w:val="000000"/>
                <w:sz w:val="18"/>
                <w:szCs w:val="18"/>
                <w:lang w:val="en-AU" w:eastAsia="en-US"/>
              </w:rPr>
              <w:t>Mooring Trot</w:t>
            </w:r>
          </w:p>
        </w:tc>
        <w:tc>
          <w:tcPr>
            <w:tcW w:w="1134" w:type="dxa"/>
            <w:tcBorders>
              <w:top w:val="single" w:sz="8" w:space="0" w:color="000000"/>
              <w:left w:val="single" w:sz="8" w:space="0" w:color="000000"/>
              <w:bottom w:val="single" w:sz="8" w:space="0" w:color="000000"/>
              <w:right w:val="single" w:sz="8" w:space="0" w:color="000000"/>
            </w:tcBorders>
            <w:shd w:val="clear" w:color="auto" w:fill="auto"/>
          </w:tcPr>
          <w:p w14:paraId="63DEED0D" w14:textId="77777777" w:rsidR="005D7373" w:rsidRPr="005D7373" w:rsidRDefault="005D7373" w:rsidP="005D7373">
            <w:pPr>
              <w:spacing w:before="60" w:after="60"/>
              <w:rPr>
                <w:rFonts w:eastAsia="Calibri" w:cs="Arial"/>
                <w:b/>
                <w:color w:val="000000"/>
                <w:sz w:val="18"/>
                <w:szCs w:val="18"/>
                <w:lang w:val="en-AU" w:eastAsia="en-US"/>
              </w:rPr>
            </w:pPr>
          </w:p>
        </w:tc>
        <w:tc>
          <w:tcPr>
            <w:tcW w:w="6531" w:type="dxa"/>
            <w:tcBorders>
              <w:top w:val="single" w:sz="8" w:space="0" w:color="000000"/>
              <w:left w:val="single" w:sz="8" w:space="0" w:color="000000"/>
              <w:bottom w:val="single" w:sz="8" w:space="0" w:color="000000"/>
              <w:right w:val="single" w:sz="8" w:space="0" w:color="000000"/>
            </w:tcBorders>
            <w:shd w:val="clear" w:color="auto" w:fill="auto"/>
          </w:tcPr>
          <w:p w14:paraId="7A390494"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New S-101 Feature type.  See clause 9.2.5 and S-101 DCEG clause 8.21.</w:t>
            </w:r>
          </w:p>
        </w:tc>
      </w:tr>
      <w:tr w:rsidR="005D7373" w:rsidRPr="005D7373" w14:paraId="6824D89F" w14:textId="77777777" w:rsidTr="00DB7DD2">
        <w:trPr>
          <w:cantSplit/>
          <w:trHeight w:val="270"/>
          <w:jc w:val="center"/>
        </w:trPr>
        <w:tc>
          <w:tcPr>
            <w:tcW w:w="1843" w:type="dxa"/>
            <w:tcBorders>
              <w:top w:val="single" w:sz="8" w:space="0" w:color="000000"/>
              <w:left w:val="single" w:sz="8" w:space="0" w:color="000000"/>
              <w:bottom w:val="single" w:sz="8" w:space="0" w:color="000000"/>
              <w:right w:val="single" w:sz="8" w:space="0" w:color="000000"/>
            </w:tcBorders>
          </w:tcPr>
          <w:p w14:paraId="3A4B59AC" w14:textId="77777777" w:rsidR="005D7373" w:rsidRPr="005D7373" w:rsidRDefault="005D7373" w:rsidP="005D7373">
            <w:pPr>
              <w:spacing w:before="60" w:after="60"/>
              <w:rPr>
                <w:rFonts w:eastAsia="Calibri" w:cs="Arial"/>
                <w:b/>
                <w:color w:val="000000"/>
                <w:sz w:val="18"/>
                <w:szCs w:val="18"/>
                <w:lang w:val="en-AU" w:eastAsia="en-US"/>
              </w:rPr>
            </w:pPr>
            <w:r w:rsidRPr="005D7373">
              <w:rPr>
                <w:rFonts w:eastAsia="Calibri" w:cs="Arial"/>
                <w:b/>
                <w:bCs/>
                <w:color w:val="000000"/>
                <w:sz w:val="18"/>
                <w:szCs w:val="18"/>
                <w:lang w:val="en-AU" w:eastAsia="en-US"/>
              </w:rPr>
              <w:t>Mooring/Warping Facility</w:t>
            </w:r>
          </w:p>
        </w:tc>
        <w:tc>
          <w:tcPr>
            <w:tcW w:w="1134" w:type="dxa"/>
            <w:tcBorders>
              <w:top w:val="single" w:sz="8" w:space="0" w:color="000000"/>
              <w:left w:val="single" w:sz="8" w:space="0" w:color="000000"/>
              <w:bottom w:val="single" w:sz="8" w:space="0" w:color="000000"/>
              <w:right w:val="single" w:sz="8" w:space="0" w:color="000000"/>
            </w:tcBorders>
            <w:shd w:val="clear" w:color="auto" w:fill="auto"/>
          </w:tcPr>
          <w:p w14:paraId="77BBEB6E" w14:textId="77777777" w:rsidR="005D7373" w:rsidRPr="005D7373" w:rsidRDefault="005D7373" w:rsidP="005D7373">
            <w:pPr>
              <w:spacing w:before="60" w:after="60"/>
              <w:rPr>
                <w:rFonts w:eastAsia="Calibri" w:cs="Arial"/>
                <w:b/>
                <w:color w:val="000000"/>
                <w:sz w:val="18"/>
                <w:szCs w:val="18"/>
                <w:lang w:val="en-AU" w:eastAsia="en-US"/>
              </w:rPr>
            </w:pPr>
            <w:r w:rsidRPr="005D7373">
              <w:rPr>
                <w:rFonts w:eastAsia="Calibri" w:cs="Arial"/>
                <w:b/>
                <w:color w:val="000000"/>
                <w:sz w:val="18"/>
                <w:szCs w:val="18"/>
                <w:lang w:val="en-AU" w:eastAsia="en-US"/>
              </w:rPr>
              <w:t>MORFAC</w:t>
            </w:r>
          </w:p>
        </w:tc>
        <w:tc>
          <w:tcPr>
            <w:tcW w:w="6531" w:type="dxa"/>
            <w:tcBorders>
              <w:top w:val="single" w:sz="8" w:space="0" w:color="000000"/>
              <w:left w:val="single" w:sz="8" w:space="0" w:color="000000"/>
              <w:bottom w:val="single" w:sz="8" w:space="0" w:color="000000"/>
              <w:right w:val="single" w:sz="8" w:space="0" w:color="000000"/>
            </w:tcBorders>
            <w:shd w:val="clear" w:color="auto" w:fill="auto"/>
          </w:tcPr>
          <w:p w14:paraId="7F43D3E4"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 xml:space="preserve">Attribute </w:t>
            </w:r>
            <w:r w:rsidRPr="005D7373">
              <w:rPr>
                <w:rFonts w:eastAsia="Calibri" w:cs="Arial"/>
                <w:b/>
                <w:color w:val="000000"/>
                <w:sz w:val="18"/>
                <w:szCs w:val="18"/>
                <w:lang w:val="en-AU" w:eastAsia="en-US"/>
              </w:rPr>
              <w:t>quality of vertical measurement</w:t>
            </w:r>
            <w:r w:rsidRPr="005D7373">
              <w:rPr>
                <w:rFonts w:eastAsia="Calibri" w:cs="Arial"/>
                <w:color w:val="000000"/>
                <w:sz w:val="18"/>
                <w:szCs w:val="18"/>
                <w:lang w:val="en-AU" w:eastAsia="en-US"/>
              </w:rPr>
              <w:t xml:space="preserve"> (QUASOU) added.  See S-101 DCEG clause 8.14.</w:t>
            </w:r>
          </w:p>
        </w:tc>
      </w:tr>
      <w:tr w:rsidR="005D7373" w:rsidRPr="005D7373" w14:paraId="467B57E7" w14:textId="77777777" w:rsidTr="00DB7DD2">
        <w:trPr>
          <w:cantSplit/>
          <w:trHeight w:val="270"/>
          <w:jc w:val="center"/>
        </w:trPr>
        <w:tc>
          <w:tcPr>
            <w:tcW w:w="1843" w:type="dxa"/>
            <w:tcBorders>
              <w:top w:val="single" w:sz="8" w:space="0" w:color="000000"/>
              <w:left w:val="single" w:sz="8" w:space="0" w:color="000000"/>
              <w:bottom w:val="single" w:sz="8" w:space="0" w:color="000000"/>
              <w:right w:val="single" w:sz="8" w:space="0" w:color="000000"/>
            </w:tcBorders>
          </w:tcPr>
          <w:p w14:paraId="68974345" w14:textId="77777777" w:rsidR="005D7373" w:rsidRPr="005D7373" w:rsidRDefault="005D7373" w:rsidP="005D7373">
            <w:pPr>
              <w:spacing w:before="60" w:after="60"/>
              <w:rPr>
                <w:rFonts w:eastAsia="Calibri" w:cs="Arial"/>
                <w:b/>
                <w:bCs/>
                <w:color w:val="000000"/>
                <w:sz w:val="18"/>
                <w:szCs w:val="18"/>
                <w:lang w:val="en-AU" w:eastAsia="en-US"/>
              </w:rPr>
            </w:pPr>
            <w:r w:rsidRPr="005D7373">
              <w:rPr>
                <w:rFonts w:eastAsia="Calibri" w:cs="Arial"/>
                <w:b/>
                <w:bCs/>
                <w:color w:val="000000"/>
                <w:sz w:val="18"/>
                <w:szCs w:val="18"/>
                <w:lang w:val="en-AU" w:eastAsia="en-US"/>
              </w:rPr>
              <w:t>Nautical Information</w:t>
            </w:r>
          </w:p>
        </w:tc>
        <w:tc>
          <w:tcPr>
            <w:tcW w:w="1134" w:type="dxa"/>
            <w:tcBorders>
              <w:top w:val="single" w:sz="8" w:space="0" w:color="000000"/>
              <w:left w:val="single" w:sz="8" w:space="0" w:color="000000"/>
              <w:bottom w:val="single" w:sz="8" w:space="0" w:color="000000"/>
              <w:right w:val="single" w:sz="8" w:space="0" w:color="000000"/>
            </w:tcBorders>
            <w:shd w:val="clear" w:color="auto" w:fill="auto"/>
          </w:tcPr>
          <w:p w14:paraId="0DFCA368" w14:textId="77777777" w:rsidR="005D7373" w:rsidRPr="005D7373" w:rsidRDefault="005D7373" w:rsidP="005D7373">
            <w:pPr>
              <w:spacing w:before="60" w:after="60"/>
              <w:rPr>
                <w:rFonts w:eastAsia="Calibri" w:cs="Arial"/>
                <w:b/>
                <w:color w:val="000000"/>
                <w:sz w:val="18"/>
                <w:szCs w:val="18"/>
                <w:lang w:val="en-AU" w:eastAsia="en-US"/>
              </w:rPr>
            </w:pPr>
          </w:p>
        </w:tc>
        <w:tc>
          <w:tcPr>
            <w:tcW w:w="6531" w:type="dxa"/>
            <w:tcBorders>
              <w:top w:val="single" w:sz="8" w:space="0" w:color="000000"/>
              <w:left w:val="single" w:sz="8" w:space="0" w:color="000000"/>
              <w:bottom w:val="single" w:sz="8" w:space="0" w:color="000000"/>
              <w:right w:val="single" w:sz="8" w:space="0" w:color="000000"/>
            </w:tcBorders>
            <w:shd w:val="clear" w:color="auto" w:fill="auto"/>
          </w:tcPr>
          <w:p w14:paraId="3015917E" w14:textId="48124D74"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 xml:space="preserve">New S-101 </w:t>
            </w:r>
            <w:ins w:id="2025" w:author="Teh Stand" w:date="2021-07-05T15:54:00Z">
              <w:r w:rsidR="00233CD7">
                <w:rPr>
                  <w:rFonts w:eastAsia="Calibri" w:cs="Arial"/>
                  <w:color w:val="000000"/>
                  <w:sz w:val="18"/>
                  <w:szCs w:val="18"/>
                  <w:lang w:val="en-AU" w:eastAsia="en-US"/>
                </w:rPr>
                <w:t xml:space="preserve">Information </w:t>
              </w:r>
            </w:ins>
            <w:r w:rsidRPr="005D7373">
              <w:rPr>
                <w:rFonts w:eastAsia="Calibri" w:cs="Arial"/>
                <w:color w:val="000000"/>
                <w:sz w:val="18"/>
                <w:szCs w:val="18"/>
                <w:lang w:val="en-AU" w:eastAsia="en-US"/>
              </w:rPr>
              <w:t>Feature type.  See clause 2.4 and S-101 DCEG clause 24.4.</w:t>
            </w:r>
          </w:p>
        </w:tc>
      </w:tr>
      <w:tr w:rsidR="00233CD7" w:rsidRPr="005D7373" w14:paraId="0E549597" w14:textId="77777777" w:rsidTr="00DB7DD2">
        <w:trPr>
          <w:cantSplit/>
          <w:trHeight w:val="272"/>
          <w:jc w:val="center"/>
          <w:ins w:id="2026" w:author="Teh Stand" w:date="2021-07-05T15:57:00Z"/>
        </w:trPr>
        <w:tc>
          <w:tcPr>
            <w:tcW w:w="1843" w:type="dxa"/>
            <w:tcBorders>
              <w:top w:val="single" w:sz="8" w:space="0" w:color="000000"/>
              <w:left w:val="single" w:sz="8" w:space="0" w:color="000000"/>
              <w:bottom w:val="single" w:sz="8" w:space="0" w:color="000000"/>
              <w:right w:val="single" w:sz="8" w:space="0" w:color="000000"/>
            </w:tcBorders>
          </w:tcPr>
          <w:p w14:paraId="1472881D" w14:textId="2D150A8A" w:rsidR="00233CD7" w:rsidRPr="005D7373" w:rsidRDefault="00233CD7" w:rsidP="00233CD7">
            <w:pPr>
              <w:spacing w:before="60" w:after="60"/>
              <w:rPr>
                <w:ins w:id="2027" w:author="Teh Stand" w:date="2021-07-05T15:57:00Z"/>
                <w:rFonts w:eastAsia="Calibri" w:cs="Arial"/>
                <w:b/>
                <w:bCs/>
                <w:color w:val="000000"/>
                <w:sz w:val="18"/>
                <w:szCs w:val="18"/>
                <w:lang w:val="en-AU" w:eastAsia="en-US"/>
              </w:rPr>
            </w:pPr>
            <w:ins w:id="2028" w:author="Teh Stand" w:date="2021-07-05T15:57:00Z">
              <w:r>
                <w:rPr>
                  <w:rFonts w:eastAsia="Calibri" w:cs="Arial"/>
                  <w:b/>
                  <w:bCs/>
                  <w:color w:val="000000"/>
                  <w:sz w:val="18"/>
                  <w:szCs w:val="18"/>
                  <w:lang w:val="en-AU" w:eastAsia="en-US"/>
                </w:rPr>
                <w:lastRenderedPageBreak/>
                <w:t>Non-Standard Working Day</w:t>
              </w:r>
            </w:ins>
          </w:p>
        </w:tc>
        <w:tc>
          <w:tcPr>
            <w:tcW w:w="1134" w:type="dxa"/>
            <w:tcBorders>
              <w:top w:val="single" w:sz="8" w:space="0" w:color="000000"/>
              <w:left w:val="single" w:sz="8" w:space="0" w:color="000000"/>
              <w:bottom w:val="single" w:sz="8" w:space="0" w:color="000000"/>
              <w:right w:val="single" w:sz="8" w:space="0" w:color="000000"/>
            </w:tcBorders>
            <w:shd w:val="clear" w:color="auto" w:fill="auto"/>
          </w:tcPr>
          <w:p w14:paraId="08DC7058" w14:textId="77777777" w:rsidR="00233CD7" w:rsidRPr="005D7373" w:rsidRDefault="00233CD7" w:rsidP="00233CD7">
            <w:pPr>
              <w:spacing w:before="60" w:after="60"/>
              <w:rPr>
                <w:ins w:id="2029" w:author="Teh Stand" w:date="2021-07-05T15:57:00Z"/>
                <w:rFonts w:eastAsia="Calibri" w:cs="Arial"/>
                <w:b/>
                <w:color w:val="000000"/>
                <w:sz w:val="18"/>
                <w:szCs w:val="18"/>
                <w:lang w:val="en-AU" w:eastAsia="en-US"/>
              </w:rPr>
            </w:pPr>
          </w:p>
        </w:tc>
        <w:tc>
          <w:tcPr>
            <w:tcW w:w="6531" w:type="dxa"/>
            <w:tcBorders>
              <w:top w:val="single" w:sz="8" w:space="0" w:color="000000"/>
              <w:left w:val="nil"/>
              <w:bottom w:val="single" w:sz="8" w:space="0" w:color="000000"/>
              <w:right w:val="single" w:sz="8" w:space="0" w:color="000000"/>
            </w:tcBorders>
            <w:shd w:val="clear" w:color="auto" w:fill="auto"/>
          </w:tcPr>
          <w:p w14:paraId="0BCE8F1A" w14:textId="520F411F" w:rsidR="00233CD7" w:rsidRPr="005D7373" w:rsidRDefault="00233CD7" w:rsidP="00233CD7">
            <w:pPr>
              <w:spacing w:before="60" w:after="60"/>
              <w:rPr>
                <w:ins w:id="2030" w:author="Teh Stand" w:date="2021-07-05T15:57:00Z"/>
                <w:rFonts w:eastAsia="Calibri" w:cs="Arial"/>
                <w:color w:val="000000"/>
                <w:sz w:val="18"/>
                <w:szCs w:val="18"/>
                <w:lang w:val="en-AU" w:eastAsia="en-US"/>
              </w:rPr>
            </w:pPr>
            <w:ins w:id="2031" w:author="Teh Stand" w:date="2021-07-05T15:57:00Z">
              <w:r w:rsidRPr="005D7373">
                <w:rPr>
                  <w:rFonts w:eastAsia="Calibri" w:cs="Arial"/>
                  <w:color w:val="000000"/>
                  <w:sz w:val="18"/>
                  <w:szCs w:val="18"/>
                  <w:lang w:val="en-AU" w:eastAsia="en-US"/>
                </w:rPr>
                <w:t xml:space="preserve">New S-101 </w:t>
              </w:r>
              <w:r>
                <w:rPr>
                  <w:rFonts w:eastAsia="Calibri" w:cs="Arial"/>
                  <w:color w:val="000000"/>
                  <w:sz w:val="18"/>
                  <w:szCs w:val="18"/>
                  <w:lang w:val="en-AU" w:eastAsia="en-US"/>
                </w:rPr>
                <w:t xml:space="preserve">Information </w:t>
              </w:r>
              <w:r w:rsidRPr="005D7373">
                <w:rPr>
                  <w:rFonts w:eastAsia="Calibri" w:cs="Arial"/>
                  <w:color w:val="000000"/>
                  <w:sz w:val="18"/>
                  <w:szCs w:val="18"/>
                  <w:lang w:val="en-AU" w:eastAsia="en-US"/>
                </w:rPr>
                <w:t>Feature type.  See S-101 DCEG clause 24.</w:t>
              </w:r>
              <w:r>
                <w:rPr>
                  <w:rFonts w:eastAsia="Calibri" w:cs="Arial"/>
                  <w:color w:val="000000"/>
                  <w:sz w:val="18"/>
                  <w:szCs w:val="18"/>
                  <w:lang w:val="en-AU" w:eastAsia="en-US"/>
                </w:rPr>
                <w:t>3</w:t>
              </w:r>
              <w:r w:rsidRPr="005D7373">
                <w:rPr>
                  <w:rFonts w:eastAsia="Calibri" w:cs="Arial"/>
                  <w:color w:val="000000"/>
                  <w:sz w:val="18"/>
                  <w:szCs w:val="18"/>
                  <w:lang w:val="en-AU" w:eastAsia="en-US"/>
                </w:rPr>
                <w:t>.</w:t>
              </w:r>
            </w:ins>
          </w:p>
        </w:tc>
      </w:tr>
      <w:tr w:rsidR="005D7373" w:rsidRPr="005D7373" w14:paraId="26304697" w14:textId="77777777" w:rsidTr="00DB7DD2">
        <w:trPr>
          <w:cantSplit/>
          <w:trHeight w:val="272"/>
          <w:jc w:val="center"/>
        </w:trPr>
        <w:tc>
          <w:tcPr>
            <w:tcW w:w="1843" w:type="dxa"/>
            <w:tcBorders>
              <w:top w:val="single" w:sz="8" w:space="0" w:color="000000"/>
              <w:left w:val="single" w:sz="8" w:space="0" w:color="000000"/>
              <w:bottom w:val="single" w:sz="8" w:space="0" w:color="000000"/>
              <w:right w:val="single" w:sz="8" w:space="0" w:color="000000"/>
            </w:tcBorders>
          </w:tcPr>
          <w:p w14:paraId="04E81D8D" w14:textId="77777777" w:rsidR="005D7373" w:rsidRPr="005D7373" w:rsidRDefault="005D7373" w:rsidP="005D7373">
            <w:pPr>
              <w:spacing w:before="60" w:after="60"/>
              <w:rPr>
                <w:rFonts w:eastAsia="Calibri" w:cs="Arial"/>
                <w:b/>
                <w:color w:val="000000"/>
                <w:sz w:val="18"/>
                <w:szCs w:val="18"/>
                <w:lang w:val="en-AU" w:eastAsia="en-US"/>
              </w:rPr>
            </w:pPr>
            <w:r w:rsidRPr="005D7373">
              <w:rPr>
                <w:rFonts w:eastAsia="Calibri" w:cs="Arial"/>
                <w:b/>
                <w:bCs/>
                <w:color w:val="000000"/>
                <w:sz w:val="18"/>
                <w:szCs w:val="18"/>
                <w:lang w:val="en-AU" w:eastAsia="en-US"/>
              </w:rPr>
              <w:t>Obstruction</w:t>
            </w:r>
          </w:p>
        </w:tc>
        <w:tc>
          <w:tcPr>
            <w:tcW w:w="1134" w:type="dxa"/>
            <w:tcBorders>
              <w:top w:val="single" w:sz="8" w:space="0" w:color="000000"/>
              <w:left w:val="single" w:sz="8" w:space="0" w:color="000000"/>
              <w:bottom w:val="single" w:sz="8" w:space="0" w:color="000000"/>
              <w:right w:val="single" w:sz="8" w:space="0" w:color="000000"/>
            </w:tcBorders>
            <w:shd w:val="clear" w:color="auto" w:fill="auto"/>
          </w:tcPr>
          <w:p w14:paraId="57C25B86" w14:textId="77777777" w:rsidR="005D7373" w:rsidRPr="005D7373" w:rsidRDefault="005D7373" w:rsidP="005D7373">
            <w:pPr>
              <w:spacing w:before="60" w:after="60"/>
              <w:rPr>
                <w:rFonts w:eastAsia="Calibri" w:cs="Arial"/>
                <w:b/>
                <w:color w:val="000000"/>
                <w:sz w:val="18"/>
                <w:szCs w:val="18"/>
                <w:lang w:val="en-AU" w:eastAsia="en-US"/>
              </w:rPr>
            </w:pPr>
            <w:r w:rsidRPr="005D7373">
              <w:rPr>
                <w:rFonts w:eastAsia="Calibri" w:cs="Arial"/>
                <w:b/>
                <w:color w:val="000000"/>
                <w:sz w:val="18"/>
                <w:szCs w:val="18"/>
                <w:lang w:val="en-AU" w:eastAsia="en-US"/>
              </w:rPr>
              <w:t>OBSTRN</w:t>
            </w:r>
          </w:p>
        </w:tc>
        <w:tc>
          <w:tcPr>
            <w:tcW w:w="6531" w:type="dxa"/>
            <w:tcBorders>
              <w:top w:val="single" w:sz="8" w:space="0" w:color="000000"/>
              <w:left w:val="nil"/>
              <w:bottom w:val="single" w:sz="8" w:space="0" w:color="000000"/>
              <w:right w:val="single" w:sz="8" w:space="0" w:color="000000"/>
            </w:tcBorders>
            <w:shd w:val="clear" w:color="auto" w:fill="auto"/>
          </w:tcPr>
          <w:p w14:paraId="563E1173"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 xml:space="preserve">New S-101 mandatory attribute </w:t>
            </w:r>
            <w:r w:rsidRPr="005D7373">
              <w:rPr>
                <w:rFonts w:eastAsia="Calibri" w:cs="Arial"/>
                <w:b/>
                <w:color w:val="000000"/>
                <w:sz w:val="18"/>
                <w:szCs w:val="18"/>
                <w:lang w:val="en-AU" w:eastAsia="en-US"/>
              </w:rPr>
              <w:t>display uncertainties</w:t>
            </w:r>
            <w:r w:rsidRPr="005D7373">
              <w:rPr>
                <w:rFonts w:eastAsia="Calibri" w:cs="Arial"/>
                <w:bCs/>
                <w:color w:val="000000"/>
                <w:sz w:val="18"/>
                <w:szCs w:val="18"/>
                <w:lang w:val="en-AU" w:eastAsia="en-US"/>
              </w:rPr>
              <w:t xml:space="preserve">; </w:t>
            </w:r>
            <w:r w:rsidRPr="005D7373">
              <w:rPr>
                <w:rFonts w:eastAsia="Calibri" w:cs="Arial"/>
                <w:color w:val="000000"/>
                <w:sz w:val="18"/>
                <w:szCs w:val="18"/>
                <w:lang w:val="en-AU" w:eastAsia="en-US"/>
              </w:rPr>
              <w:t xml:space="preserve">new S-101 attribute </w:t>
            </w:r>
            <w:r w:rsidRPr="005D7373">
              <w:rPr>
                <w:rFonts w:eastAsia="Calibri" w:cs="Arial"/>
                <w:b/>
                <w:color w:val="000000"/>
                <w:sz w:val="18"/>
                <w:szCs w:val="18"/>
                <w:lang w:val="en-AU" w:eastAsia="en-US"/>
              </w:rPr>
              <w:t>maximum permitted draught</w:t>
            </w:r>
            <w:r w:rsidRPr="005D7373">
              <w:rPr>
                <w:rFonts w:eastAsia="Calibri" w:cs="Arial"/>
                <w:color w:val="000000"/>
                <w:sz w:val="18"/>
                <w:szCs w:val="18"/>
                <w:lang w:val="en-AU" w:eastAsia="en-US"/>
              </w:rPr>
              <w:t>.  See clause 6.2.1 and S-101 DCEG clause 13.5.</w:t>
            </w:r>
          </w:p>
        </w:tc>
      </w:tr>
      <w:tr w:rsidR="005D7373" w:rsidRPr="005D7373" w14:paraId="0A94DA40" w14:textId="77777777" w:rsidTr="00DB7DD2">
        <w:trPr>
          <w:cantSplit/>
          <w:trHeight w:val="272"/>
          <w:jc w:val="center"/>
        </w:trPr>
        <w:tc>
          <w:tcPr>
            <w:tcW w:w="1843" w:type="dxa"/>
            <w:tcBorders>
              <w:top w:val="single" w:sz="8" w:space="0" w:color="000000"/>
              <w:left w:val="single" w:sz="8" w:space="0" w:color="000000"/>
              <w:bottom w:val="single" w:sz="8" w:space="0" w:color="000000"/>
              <w:right w:val="single" w:sz="8" w:space="0" w:color="000000"/>
            </w:tcBorders>
          </w:tcPr>
          <w:p w14:paraId="2510D238" w14:textId="77777777" w:rsidR="005D7373" w:rsidRPr="005D7373" w:rsidRDefault="005D7373" w:rsidP="005D7373">
            <w:pPr>
              <w:spacing w:before="60" w:after="60"/>
              <w:rPr>
                <w:rFonts w:eastAsia="Calibri" w:cs="Arial"/>
                <w:b/>
                <w:bCs/>
                <w:color w:val="000000"/>
                <w:sz w:val="18"/>
                <w:szCs w:val="18"/>
                <w:lang w:val="en-AU" w:eastAsia="en-US"/>
              </w:rPr>
            </w:pPr>
            <w:r w:rsidRPr="005D7373">
              <w:rPr>
                <w:rFonts w:eastAsia="Calibri" w:cs="Arial"/>
                <w:b/>
                <w:bCs/>
                <w:color w:val="000000"/>
                <w:sz w:val="18"/>
                <w:szCs w:val="18"/>
                <w:lang w:val="en-AU" w:eastAsia="en-US"/>
              </w:rPr>
              <w:t>Offshore Platform</w:t>
            </w:r>
          </w:p>
        </w:tc>
        <w:tc>
          <w:tcPr>
            <w:tcW w:w="1134" w:type="dxa"/>
            <w:tcBorders>
              <w:top w:val="single" w:sz="8" w:space="0" w:color="000000"/>
              <w:left w:val="single" w:sz="8" w:space="0" w:color="000000"/>
              <w:bottom w:val="single" w:sz="8" w:space="0" w:color="000000"/>
              <w:right w:val="single" w:sz="8" w:space="0" w:color="000000"/>
            </w:tcBorders>
            <w:shd w:val="clear" w:color="auto" w:fill="auto"/>
          </w:tcPr>
          <w:p w14:paraId="115D6D23" w14:textId="77777777" w:rsidR="005D7373" w:rsidRPr="005D7373" w:rsidRDefault="005D7373" w:rsidP="005D7373">
            <w:pPr>
              <w:spacing w:before="60" w:after="60"/>
              <w:rPr>
                <w:rFonts w:eastAsia="Calibri" w:cs="Arial"/>
                <w:b/>
                <w:color w:val="000000"/>
                <w:sz w:val="18"/>
                <w:szCs w:val="18"/>
                <w:lang w:val="en-AU" w:eastAsia="en-US"/>
              </w:rPr>
            </w:pPr>
            <w:r w:rsidRPr="005D7373">
              <w:rPr>
                <w:rFonts w:eastAsia="Calibri" w:cs="Arial"/>
                <w:b/>
                <w:color w:val="000000"/>
                <w:sz w:val="18"/>
                <w:szCs w:val="18"/>
                <w:lang w:val="en-AU" w:eastAsia="en-US"/>
              </w:rPr>
              <w:t>OFSPLF</w:t>
            </w:r>
          </w:p>
        </w:tc>
        <w:tc>
          <w:tcPr>
            <w:tcW w:w="6531" w:type="dxa"/>
            <w:tcBorders>
              <w:top w:val="single" w:sz="8" w:space="0" w:color="000000"/>
              <w:left w:val="nil"/>
              <w:bottom w:val="single" w:sz="8" w:space="0" w:color="000000"/>
              <w:right w:val="single" w:sz="8" w:space="0" w:color="000000"/>
            </w:tcBorders>
            <w:shd w:val="clear" w:color="auto" w:fill="auto"/>
          </w:tcPr>
          <w:p w14:paraId="4830936F"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 xml:space="preserve">Attribute </w:t>
            </w:r>
            <w:r w:rsidRPr="005D7373">
              <w:rPr>
                <w:rFonts w:eastAsia="Calibri" w:cs="Arial"/>
                <w:b/>
                <w:color w:val="000000"/>
                <w:sz w:val="18"/>
                <w:szCs w:val="18"/>
                <w:lang w:val="en-AU" w:eastAsia="en-US"/>
              </w:rPr>
              <w:t>water level effect</w:t>
            </w:r>
            <w:r w:rsidRPr="005D7373">
              <w:rPr>
                <w:rFonts w:eastAsia="Calibri" w:cs="Arial"/>
                <w:color w:val="000000"/>
                <w:sz w:val="18"/>
                <w:szCs w:val="18"/>
                <w:lang w:val="en-AU" w:eastAsia="en-US"/>
              </w:rPr>
              <w:t xml:space="preserve"> (WATLEV) added.  See S-101 DCEG clause 14.1.</w:t>
            </w:r>
          </w:p>
        </w:tc>
      </w:tr>
      <w:tr w:rsidR="005D7373" w:rsidRPr="005D7373" w14:paraId="00C38D15" w14:textId="77777777" w:rsidTr="00DB7DD2">
        <w:trPr>
          <w:cantSplit/>
          <w:trHeight w:val="272"/>
          <w:jc w:val="center"/>
        </w:trPr>
        <w:tc>
          <w:tcPr>
            <w:tcW w:w="1843" w:type="dxa"/>
            <w:tcBorders>
              <w:top w:val="single" w:sz="8" w:space="0" w:color="000000"/>
              <w:left w:val="single" w:sz="8" w:space="0" w:color="000000"/>
              <w:bottom w:val="single" w:sz="8" w:space="0" w:color="000000"/>
              <w:right w:val="single" w:sz="8" w:space="0" w:color="000000"/>
            </w:tcBorders>
          </w:tcPr>
          <w:p w14:paraId="0B858353" w14:textId="77777777" w:rsidR="005D7373" w:rsidRPr="005D7373" w:rsidRDefault="005D7373" w:rsidP="005D7373">
            <w:pPr>
              <w:spacing w:before="60" w:after="60"/>
              <w:rPr>
                <w:rFonts w:eastAsia="Calibri" w:cs="Arial"/>
                <w:b/>
                <w:color w:val="000000"/>
                <w:sz w:val="18"/>
                <w:szCs w:val="18"/>
                <w:lang w:val="en-AU" w:eastAsia="en-US"/>
              </w:rPr>
            </w:pPr>
            <w:r w:rsidRPr="005D7373">
              <w:rPr>
                <w:rFonts w:eastAsia="Calibri" w:cs="Arial"/>
                <w:b/>
                <w:bCs/>
                <w:color w:val="000000"/>
                <w:sz w:val="18"/>
                <w:szCs w:val="18"/>
                <w:lang w:val="en-AU" w:eastAsia="en-US"/>
              </w:rPr>
              <w:t>Pile</w:t>
            </w:r>
          </w:p>
        </w:tc>
        <w:tc>
          <w:tcPr>
            <w:tcW w:w="1134" w:type="dxa"/>
            <w:tcBorders>
              <w:top w:val="single" w:sz="8" w:space="0" w:color="000000"/>
              <w:left w:val="single" w:sz="8" w:space="0" w:color="000000"/>
              <w:bottom w:val="single" w:sz="8" w:space="0" w:color="000000"/>
              <w:right w:val="single" w:sz="8" w:space="0" w:color="000000"/>
            </w:tcBorders>
            <w:shd w:val="clear" w:color="auto" w:fill="auto"/>
          </w:tcPr>
          <w:p w14:paraId="1C0BB1DD" w14:textId="77777777" w:rsidR="005D7373" w:rsidRPr="005D7373" w:rsidRDefault="005D7373" w:rsidP="005D7373">
            <w:pPr>
              <w:spacing w:before="60" w:after="60"/>
              <w:rPr>
                <w:rFonts w:eastAsia="Calibri" w:cs="Arial"/>
                <w:b/>
                <w:color w:val="000000"/>
                <w:sz w:val="18"/>
                <w:szCs w:val="18"/>
                <w:lang w:val="en-AU" w:eastAsia="en-US"/>
              </w:rPr>
            </w:pPr>
            <w:r w:rsidRPr="005D7373">
              <w:rPr>
                <w:rFonts w:eastAsia="Calibri" w:cs="Arial"/>
                <w:b/>
                <w:color w:val="000000"/>
                <w:sz w:val="18"/>
                <w:szCs w:val="18"/>
                <w:lang w:val="en-AU" w:eastAsia="en-US"/>
              </w:rPr>
              <w:t>PILPNT</w:t>
            </w:r>
          </w:p>
        </w:tc>
        <w:tc>
          <w:tcPr>
            <w:tcW w:w="6531" w:type="dxa"/>
            <w:tcBorders>
              <w:top w:val="single" w:sz="8" w:space="0" w:color="000000"/>
              <w:left w:val="nil"/>
              <w:bottom w:val="single" w:sz="8" w:space="0" w:color="000000"/>
              <w:right w:val="single" w:sz="8" w:space="0" w:color="000000"/>
            </w:tcBorders>
            <w:shd w:val="clear" w:color="auto" w:fill="auto"/>
          </w:tcPr>
          <w:p w14:paraId="07B3334C" w14:textId="7CA692BB"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New allowable geometric primitives Curve and Surface.  Attribute</w:t>
            </w:r>
            <w:ins w:id="2032" w:author="Teh Stand" w:date="2021-08-03T15:21:00Z">
              <w:r w:rsidR="00323DFB">
                <w:rPr>
                  <w:rFonts w:eastAsia="Calibri" w:cs="Arial"/>
                  <w:color w:val="000000"/>
                  <w:sz w:val="18"/>
                  <w:szCs w:val="18"/>
                  <w:lang w:val="en-AU" w:eastAsia="en-US"/>
                </w:rPr>
                <w:t>s</w:t>
              </w:r>
            </w:ins>
            <w:r w:rsidRPr="005D7373">
              <w:rPr>
                <w:rFonts w:eastAsia="Calibri" w:cs="Arial"/>
                <w:color w:val="000000"/>
                <w:sz w:val="18"/>
                <w:szCs w:val="18"/>
                <w:lang w:val="en-AU" w:eastAsia="en-US"/>
              </w:rPr>
              <w:t xml:space="preserve"> </w:t>
            </w:r>
            <w:r w:rsidRPr="005D7373">
              <w:rPr>
                <w:rFonts w:eastAsia="Calibri" w:cs="Arial"/>
                <w:b/>
                <w:color w:val="000000"/>
                <w:sz w:val="18"/>
                <w:szCs w:val="18"/>
                <w:lang w:val="en-AU" w:eastAsia="en-US"/>
              </w:rPr>
              <w:t>status</w:t>
            </w:r>
            <w:r w:rsidRPr="005D7373">
              <w:rPr>
                <w:rFonts w:eastAsia="Calibri" w:cs="Arial"/>
                <w:color w:val="000000"/>
                <w:sz w:val="18"/>
                <w:szCs w:val="18"/>
                <w:lang w:val="en-AU" w:eastAsia="en-US"/>
              </w:rPr>
              <w:t xml:space="preserve"> (STATUS)</w:t>
            </w:r>
            <w:ins w:id="2033" w:author="Teh Stand" w:date="2021-08-03T15:21:00Z">
              <w:r w:rsidR="00323DFB">
                <w:rPr>
                  <w:rFonts w:eastAsia="Calibri" w:cs="Arial"/>
                  <w:color w:val="000000"/>
                  <w:sz w:val="18"/>
                  <w:szCs w:val="18"/>
                  <w:lang w:val="en-AU" w:eastAsia="en-US"/>
                </w:rPr>
                <w:t xml:space="preserve"> and </w:t>
              </w:r>
              <w:r w:rsidR="00323DFB">
                <w:rPr>
                  <w:rFonts w:eastAsia="Calibri" w:cs="Arial"/>
                  <w:b/>
                  <w:color w:val="000000"/>
                  <w:sz w:val="18"/>
                  <w:szCs w:val="18"/>
                  <w:lang w:val="en-AU" w:eastAsia="en-US"/>
                </w:rPr>
                <w:t>pictorial representation</w:t>
              </w:r>
            </w:ins>
            <w:r w:rsidRPr="005D7373">
              <w:rPr>
                <w:rFonts w:eastAsia="Calibri" w:cs="Arial"/>
                <w:color w:val="000000"/>
                <w:sz w:val="18"/>
                <w:szCs w:val="18"/>
                <w:lang w:val="en-AU" w:eastAsia="en-US"/>
              </w:rPr>
              <w:t xml:space="preserve"> </w:t>
            </w:r>
            <w:ins w:id="2034" w:author="Teh Stand" w:date="2021-08-03T15:24:00Z">
              <w:r w:rsidR="00323DFB">
                <w:rPr>
                  <w:rFonts w:eastAsia="Calibri" w:cs="Arial"/>
                  <w:color w:val="000000"/>
                  <w:sz w:val="18"/>
                  <w:szCs w:val="18"/>
                  <w:lang w:val="en-AU" w:eastAsia="en-US"/>
                </w:rPr>
                <w:t xml:space="preserve">(PICREP) </w:t>
              </w:r>
            </w:ins>
            <w:r w:rsidRPr="005D7373">
              <w:rPr>
                <w:rFonts w:eastAsia="Calibri" w:cs="Arial"/>
                <w:color w:val="000000"/>
                <w:sz w:val="18"/>
                <w:szCs w:val="18"/>
                <w:lang w:val="en-AU" w:eastAsia="en-US"/>
              </w:rPr>
              <w:t>added.  See S-101 DCEG clause 8.4.</w:t>
            </w:r>
          </w:p>
        </w:tc>
      </w:tr>
      <w:tr w:rsidR="005D7373" w:rsidRPr="005D7373" w14:paraId="737C0C42" w14:textId="77777777" w:rsidTr="00DB7DD2">
        <w:trPr>
          <w:cantSplit/>
          <w:trHeight w:val="272"/>
          <w:jc w:val="center"/>
        </w:trPr>
        <w:tc>
          <w:tcPr>
            <w:tcW w:w="1843" w:type="dxa"/>
            <w:tcBorders>
              <w:top w:val="single" w:sz="8" w:space="0" w:color="000000"/>
              <w:left w:val="single" w:sz="8" w:space="0" w:color="000000"/>
              <w:bottom w:val="single" w:sz="8" w:space="0" w:color="000000"/>
              <w:right w:val="single" w:sz="8" w:space="0" w:color="000000"/>
            </w:tcBorders>
          </w:tcPr>
          <w:p w14:paraId="69080105" w14:textId="77777777" w:rsidR="005D7373" w:rsidRPr="005D7373" w:rsidRDefault="005D7373" w:rsidP="005D7373">
            <w:pPr>
              <w:spacing w:before="60" w:after="60"/>
              <w:rPr>
                <w:rFonts w:eastAsia="Calibri" w:cs="Arial"/>
                <w:b/>
                <w:bCs/>
                <w:color w:val="000000"/>
                <w:sz w:val="18"/>
                <w:szCs w:val="18"/>
                <w:lang w:val="en-AU" w:eastAsia="en-US"/>
              </w:rPr>
            </w:pPr>
            <w:r w:rsidRPr="005D7373">
              <w:rPr>
                <w:rFonts w:eastAsia="Calibri" w:cs="Arial"/>
                <w:b/>
                <w:bCs/>
                <w:color w:val="000000"/>
                <w:sz w:val="18"/>
                <w:szCs w:val="18"/>
                <w:lang w:val="en-AU" w:eastAsia="en-US"/>
              </w:rPr>
              <w:t>Pilot Boarding Place</w:t>
            </w:r>
          </w:p>
        </w:tc>
        <w:tc>
          <w:tcPr>
            <w:tcW w:w="1134" w:type="dxa"/>
            <w:tcBorders>
              <w:top w:val="single" w:sz="8" w:space="0" w:color="000000"/>
              <w:left w:val="single" w:sz="8" w:space="0" w:color="000000"/>
              <w:bottom w:val="single" w:sz="8" w:space="0" w:color="000000"/>
              <w:right w:val="single" w:sz="8" w:space="0" w:color="000000"/>
            </w:tcBorders>
            <w:shd w:val="clear" w:color="auto" w:fill="auto"/>
          </w:tcPr>
          <w:p w14:paraId="731C04F7" w14:textId="77777777" w:rsidR="005D7373" w:rsidRPr="005D7373" w:rsidRDefault="005D7373" w:rsidP="005D7373">
            <w:pPr>
              <w:spacing w:before="60" w:after="60"/>
              <w:rPr>
                <w:rFonts w:eastAsia="Calibri" w:cs="Arial"/>
                <w:b/>
                <w:color w:val="000000"/>
                <w:sz w:val="18"/>
                <w:szCs w:val="18"/>
                <w:lang w:val="en-AU" w:eastAsia="en-US"/>
              </w:rPr>
            </w:pPr>
            <w:r w:rsidRPr="005D7373">
              <w:rPr>
                <w:rFonts w:eastAsia="Calibri" w:cs="Arial"/>
                <w:b/>
                <w:color w:val="000000"/>
                <w:sz w:val="18"/>
                <w:szCs w:val="18"/>
                <w:lang w:val="en-AU" w:eastAsia="en-US"/>
              </w:rPr>
              <w:t>PILBOP</w:t>
            </w:r>
          </w:p>
        </w:tc>
        <w:tc>
          <w:tcPr>
            <w:tcW w:w="6531" w:type="dxa"/>
            <w:tcBorders>
              <w:top w:val="single" w:sz="8" w:space="0" w:color="000000"/>
              <w:left w:val="nil"/>
              <w:bottom w:val="single" w:sz="8" w:space="0" w:color="000000"/>
              <w:right w:val="single" w:sz="8" w:space="0" w:color="000000"/>
            </w:tcBorders>
            <w:shd w:val="clear" w:color="auto" w:fill="auto"/>
          </w:tcPr>
          <w:p w14:paraId="14F76F78"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 xml:space="preserve">New S-101 attributes </w:t>
            </w:r>
            <w:r w:rsidRPr="005D7373">
              <w:rPr>
                <w:rFonts w:eastAsia="Calibri" w:cs="Arial"/>
                <w:b/>
                <w:color w:val="000000"/>
                <w:sz w:val="18"/>
                <w:szCs w:val="18"/>
                <w:lang w:val="en-AU" w:eastAsia="en-US"/>
              </w:rPr>
              <w:t>category of preference</w:t>
            </w:r>
            <w:r w:rsidRPr="005D7373">
              <w:rPr>
                <w:rFonts w:eastAsia="Calibri" w:cs="Arial"/>
                <w:color w:val="000000"/>
                <w:sz w:val="18"/>
                <w:szCs w:val="18"/>
                <w:lang w:val="en-AU" w:eastAsia="en-US"/>
              </w:rPr>
              <w:t xml:space="preserve">, </w:t>
            </w:r>
            <w:r w:rsidRPr="005D7373">
              <w:rPr>
                <w:rFonts w:eastAsia="Calibri" w:cs="Arial"/>
                <w:b/>
                <w:color w:val="000000"/>
                <w:sz w:val="18"/>
                <w:szCs w:val="18"/>
                <w:lang w:val="en-AU" w:eastAsia="en-US"/>
              </w:rPr>
              <w:t>destination</w:t>
            </w:r>
            <w:r w:rsidRPr="005D7373">
              <w:rPr>
                <w:rFonts w:eastAsia="Calibri" w:cs="Arial"/>
                <w:color w:val="000000"/>
                <w:sz w:val="18"/>
                <w:szCs w:val="18"/>
                <w:lang w:val="en-AU" w:eastAsia="en-US"/>
              </w:rPr>
              <w:t xml:space="preserve"> and </w:t>
            </w:r>
            <w:r w:rsidRPr="005D7373">
              <w:rPr>
                <w:rFonts w:eastAsia="Calibri" w:cs="Arial"/>
                <w:b/>
                <w:color w:val="000000"/>
                <w:sz w:val="18"/>
                <w:szCs w:val="18"/>
                <w:lang w:val="en-AU" w:eastAsia="en-US"/>
              </w:rPr>
              <w:t>pilot movement</w:t>
            </w:r>
            <w:r w:rsidRPr="005D7373">
              <w:rPr>
                <w:rFonts w:eastAsia="Calibri" w:cs="Arial"/>
                <w:color w:val="000000"/>
                <w:sz w:val="18"/>
                <w:szCs w:val="18"/>
                <w:lang w:val="en-AU" w:eastAsia="en-US"/>
              </w:rPr>
              <w:t>.  See S-101 DCEG clause 13.1.2.</w:t>
            </w:r>
          </w:p>
        </w:tc>
      </w:tr>
      <w:tr w:rsidR="005D7373" w:rsidRPr="005D7373" w14:paraId="2AA95B3B" w14:textId="77777777" w:rsidTr="00DB7DD2">
        <w:trPr>
          <w:cantSplit/>
          <w:trHeight w:val="272"/>
          <w:jc w:val="center"/>
        </w:trPr>
        <w:tc>
          <w:tcPr>
            <w:tcW w:w="1843" w:type="dxa"/>
            <w:tcBorders>
              <w:top w:val="single" w:sz="8" w:space="0" w:color="000000"/>
              <w:left w:val="single" w:sz="8" w:space="0" w:color="000000"/>
              <w:bottom w:val="single" w:sz="8" w:space="0" w:color="000000"/>
              <w:right w:val="single" w:sz="8" w:space="0" w:color="000000"/>
            </w:tcBorders>
          </w:tcPr>
          <w:p w14:paraId="78EF2C9F" w14:textId="77777777" w:rsidR="005D7373" w:rsidRPr="005D7373" w:rsidRDefault="005D7373" w:rsidP="005D7373">
            <w:pPr>
              <w:spacing w:before="60" w:after="60"/>
              <w:rPr>
                <w:rFonts w:eastAsia="Calibri" w:cs="Arial"/>
                <w:b/>
                <w:bCs/>
                <w:color w:val="000000"/>
                <w:sz w:val="18"/>
                <w:szCs w:val="18"/>
                <w:lang w:val="en-AU" w:eastAsia="en-US"/>
              </w:rPr>
            </w:pPr>
            <w:r w:rsidRPr="005D7373">
              <w:rPr>
                <w:rFonts w:eastAsia="Calibri" w:cs="Arial"/>
                <w:b/>
                <w:bCs/>
                <w:color w:val="000000"/>
                <w:sz w:val="18"/>
                <w:szCs w:val="18"/>
                <w:lang w:val="en-AU" w:eastAsia="en-US"/>
              </w:rPr>
              <w:t>Pilotage District</w:t>
            </w:r>
          </w:p>
        </w:tc>
        <w:tc>
          <w:tcPr>
            <w:tcW w:w="1134" w:type="dxa"/>
            <w:tcBorders>
              <w:top w:val="single" w:sz="8" w:space="0" w:color="000000"/>
              <w:left w:val="single" w:sz="8" w:space="0" w:color="000000"/>
              <w:bottom w:val="single" w:sz="8" w:space="0" w:color="000000"/>
              <w:right w:val="single" w:sz="8" w:space="0" w:color="000000"/>
            </w:tcBorders>
            <w:shd w:val="clear" w:color="auto" w:fill="auto"/>
          </w:tcPr>
          <w:p w14:paraId="0A8FB84A" w14:textId="77777777" w:rsidR="005D7373" w:rsidRPr="005D7373" w:rsidRDefault="005D7373" w:rsidP="005D7373">
            <w:pPr>
              <w:spacing w:before="60" w:after="60"/>
              <w:rPr>
                <w:rFonts w:eastAsia="Calibri" w:cs="Arial"/>
                <w:b/>
                <w:color w:val="000000"/>
                <w:sz w:val="18"/>
                <w:szCs w:val="18"/>
                <w:lang w:val="en-AU" w:eastAsia="en-US"/>
              </w:rPr>
            </w:pPr>
          </w:p>
        </w:tc>
        <w:tc>
          <w:tcPr>
            <w:tcW w:w="6531" w:type="dxa"/>
            <w:tcBorders>
              <w:top w:val="single" w:sz="8" w:space="0" w:color="000000"/>
              <w:left w:val="nil"/>
              <w:bottom w:val="single" w:sz="8" w:space="0" w:color="000000"/>
              <w:right w:val="single" w:sz="8" w:space="0" w:color="000000"/>
            </w:tcBorders>
            <w:shd w:val="clear" w:color="auto" w:fill="auto"/>
          </w:tcPr>
          <w:p w14:paraId="469DB158"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New S-101 Feature type.  See clause 13.1.2 and S-101 DCEG clause 22.1.</w:t>
            </w:r>
          </w:p>
        </w:tc>
      </w:tr>
      <w:tr w:rsidR="005D7373" w:rsidRPr="005D7373" w14:paraId="46F31977" w14:textId="77777777" w:rsidTr="00DB7DD2">
        <w:trPr>
          <w:cantSplit/>
          <w:trHeight w:val="272"/>
          <w:jc w:val="center"/>
        </w:trPr>
        <w:tc>
          <w:tcPr>
            <w:tcW w:w="1843" w:type="dxa"/>
            <w:tcBorders>
              <w:top w:val="single" w:sz="8" w:space="0" w:color="000000"/>
              <w:left w:val="single" w:sz="8" w:space="0" w:color="000000"/>
              <w:bottom w:val="single" w:sz="8" w:space="0" w:color="000000"/>
              <w:right w:val="single" w:sz="8" w:space="0" w:color="000000"/>
            </w:tcBorders>
          </w:tcPr>
          <w:p w14:paraId="3E1DAD3E" w14:textId="77777777" w:rsidR="005D7373" w:rsidRPr="005D7373" w:rsidRDefault="005D7373" w:rsidP="005D7373">
            <w:pPr>
              <w:spacing w:before="60" w:after="60"/>
              <w:rPr>
                <w:rFonts w:eastAsia="Calibri" w:cs="Arial"/>
                <w:b/>
                <w:bCs/>
                <w:color w:val="000000"/>
                <w:sz w:val="18"/>
                <w:szCs w:val="18"/>
                <w:lang w:val="en-AU" w:eastAsia="en-US"/>
              </w:rPr>
            </w:pPr>
            <w:r w:rsidRPr="005D7373">
              <w:rPr>
                <w:rFonts w:eastAsia="Calibri" w:cs="Arial"/>
                <w:b/>
                <w:bCs/>
                <w:color w:val="000000"/>
                <w:sz w:val="18"/>
                <w:szCs w:val="18"/>
                <w:lang w:val="en-AU" w:eastAsia="en-US"/>
              </w:rPr>
              <w:t>Pipeline Overhead</w:t>
            </w:r>
          </w:p>
        </w:tc>
        <w:tc>
          <w:tcPr>
            <w:tcW w:w="1134" w:type="dxa"/>
            <w:tcBorders>
              <w:top w:val="single" w:sz="8" w:space="0" w:color="000000"/>
              <w:left w:val="single" w:sz="8" w:space="0" w:color="000000"/>
              <w:bottom w:val="single" w:sz="8" w:space="0" w:color="000000"/>
              <w:right w:val="single" w:sz="8" w:space="0" w:color="000000"/>
            </w:tcBorders>
            <w:shd w:val="clear" w:color="auto" w:fill="auto"/>
          </w:tcPr>
          <w:p w14:paraId="138BEFF4" w14:textId="77777777" w:rsidR="005D7373" w:rsidRPr="005D7373" w:rsidRDefault="005D7373" w:rsidP="005D7373">
            <w:pPr>
              <w:spacing w:before="60" w:after="60"/>
              <w:rPr>
                <w:rFonts w:eastAsia="Calibri" w:cs="Arial"/>
                <w:b/>
                <w:color w:val="000000"/>
                <w:sz w:val="18"/>
                <w:szCs w:val="18"/>
                <w:lang w:val="en-AU" w:eastAsia="en-US"/>
              </w:rPr>
            </w:pPr>
            <w:r w:rsidRPr="005D7373">
              <w:rPr>
                <w:rFonts w:eastAsia="Calibri" w:cs="Arial"/>
                <w:b/>
                <w:color w:val="000000"/>
                <w:sz w:val="18"/>
                <w:szCs w:val="18"/>
                <w:lang w:val="en-AU" w:eastAsia="en-US"/>
              </w:rPr>
              <w:t>PIPOHD</w:t>
            </w:r>
          </w:p>
        </w:tc>
        <w:tc>
          <w:tcPr>
            <w:tcW w:w="6531" w:type="dxa"/>
            <w:tcBorders>
              <w:top w:val="single" w:sz="8" w:space="0" w:color="000000"/>
              <w:left w:val="nil"/>
              <w:bottom w:val="single" w:sz="8" w:space="0" w:color="000000"/>
              <w:right w:val="single" w:sz="8" w:space="0" w:color="000000"/>
            </w:tcBorders>
            <w:shd w:val="clear" w:color="auto" w:fill="auto"/>
          </w:tcPr>
          <w:p w14:paraId="7A81219A"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 xml:space="preserve">New S-101 attribute </w:t>
            </w:r>
            <w:r w:rsidRPr="005D7373">
              <w:rPr>
                <w:rFonts w:eastAsia="Calibri" w:cs="Arial"/>
                <w:b/>
                <w:color w:val="000000"/>
                <w:sz w:val="18"/>
                <w:szCs w:val="18"/>
                <w:lang w:val="en-AU" w:eastAsia="en-US"/>
              </w:rPr>
              <w:t>multiplicity of features</w:t>
            </w:r>
            <w:r w:rsidRPr="005D7373">
              <w:rPr>
                <w:rFonts w:eastAsia="Calibri" w:cs="Arial"/>
                <w:color w:val="000000"/>
                <w:sz w:val="18"/>
                <w:szCs w:val="18"/>
                <w:lang w:val="en-AU" w:eastAsia="en-US"/>
              </w:rPr>
              <w:t>.  See S-101 DCEG clause 6.10.</w:t>
            </w:r>
          </w:p>
        </w:tc>
      </w:tr>
      <w:tr w:rsidR="005D7373" w:rsidRPr="005D7373" w14:paraId="06C75AD5" w14:textId="77777777" w:rsidTr="00DB7DD2">
        <w:trPr>
          <w:cantSplit/>
          <w:trHeight w:val="272"/>
          <w:jc w:val="center"/>
        </w:trPr>
        <w:tc>
          <w:tcPr>
            <w:tcW w:w="1843" w:type="dxa"/>
            <w:tcBorders>
              <w:top w:val="single" w:sz="8" w:space="0" w:color="000000"/>
              <w:left w:val="single" w:sz="8" w:space="0" w:color="000000"/>
              <w:bottom w:val="single" w:sz="8" w:space="0" w:color="000000"/>
              <w:right w:val="single" w:sz="8" w:space="0" w:color="000000"/>
            </w:tcBorders>
          </w:tcPr>
          <w:p w14:paraId="7724C245" w14:textId="77777777" w:rsidR="005D7373" w:rsidRPr="005D7373" w:rsidRDefault="005D7373" w:rsidP="005D7373">
            <w:pPr>
              <w:spacing w:before="60" w:after="60"/>
              <w:rPr>
                <w:rFonts w:eastAsia="Calibri" w:cs="Arial"/>
                <w:b/>
                <w:bCs/>
                <w:color w:val="000000"/>
                <w:sz w:val="18"/>
                <w:szCs w:val="18"/>
                <w:lang w:val="en-AU" w:eastAsia="en-US"/>
              </w:rPr>
            </w:pPr>
            <w:r w:rsidRPr="005D7373">
              <w:rPr>
                <w:rFonts w:eastAsia="Calibri" w:cs="Arial"/>
                <w:b/>
                <w:bCs/>
                <w:color w:val="000000"/>
                <w:sz w:val="18"/>
                <w:szCs w:val="18"/>
                <w:lang w:val="en-AU" w:eastAsia="en-US"/>
              </w:rPr>
              <w:t>Pipeline Submarine/On Land</w:t>
            </w:r>
          </w:p>
        </w:tc>
        <w:tc>
          <w:tcPr>
            <w:tcW w:w="1134" w:type="dxa"/>
            <w:tcBorders>
              <w:top w:val="single" w:sz="8" w:space="0" w:color="000000"/>
              <w:left w:val="single" w:sz="8" w:space="0" w:color="000000"/>
              <w:bottom w:val="single" w:sz="8" w:space="0" w:color="000000"/>
              <w:right w:val="single" w:sz="8" w:space="0" w:color="000000"/>
            </w:tcBorders>
            <w:shd w:val="clear" w:color="auto" w:fill="auto"/>
          </w:tcPr>
          <w:p w14:paraId="583DBB50" w14:textId="77777777" w:rsidR="005D7373" w:rsidRPr="005D7373" w:rsidRDefault="005D7373" w:rsidP="005D7373">
            <w:pPr>
              <w:spacing w:before="60" w:after="60"/>
              <w:rPr>
                <w:rFonts w:eastAsia="Calibri" w:cs="Arial"/>
                <w:b/>
                <w:color w:val="000000"/>
                <w:sz w:val="18"/>
                <w:szCs w:val="18"/>
                <w:lang w:val="en-AU" w:eastAsia="en-US"/>
              </w:rPr>
            </w:pPr>
            <w:r w:rsidRPr="005D7373">
              <w:rPr>
                <w:rFonts w:eastAsia="Calibri" w:cs="Arial"/>
                <w:b/>
                <w:color w:val="000000"/>
                <w:sz w:val="18"/>
                <w:szCs w:val="18"/>
                <w:lang w:val="en-AU" w:eastAsia="en-US"/>
              </w:rPr>
              <w:t>PIPSOL</w:t>
            </w:r>
          </w:p>
        </w:tc>
        <w:tc>
          <w:tcPr>
            <w:tcW w:w="6531" w:type="dxa"/>
            <w:tcBorders>
              <w:top w:val="single" w:sz="8" w:space="0" w:color="000000"/>
              <w:left w:val="nil"/>
              <w:bottom w:val="single" w:sz="8" w:space="0" w:color="000000"/>
              <w:right w:val="single" w:sz="8" w:space="0" w:color="000000"/>
            </w:tcBorders>
            <w:shd w:val="clear" w:color="auto" w:fill="auto"/>
          </w:tcPr>
          <w:p w14:paraId="5347DBC8" w14:textId="20ED8830" w:rsidR="005D7373" w:rsidRPr="005D7373" w:rsidRDefault="00456369" w:rsidP="00456369">
            <w:pPr>
              <w:spacing w:before="60" w:after="60"/>
              <w:rPr>
                <w:rFonts w:eastAsia="Calibri" w:cs="Arial"/>
                <w:color w:val="000000"/>
                <w:sz w:val="18"/>
                <w:szCs w:val="18"/>
                <w:lang w:val="en-AU" w:eastAsia="en-US"/>
              </w:rPr>
            </w:pPr>
            <w:ins w:id="2035" w:author="Teh Stand" w:date="2021-06-02T14:38:00Z">
              <w:r>
                <w:rPr>
                  <w:rFonts w:eastAsia="Calibri" w:cs="Arial"/>
                  <w:color w:val="000000"/>
                  <w:sz w:val="18"/>
                  <w:szCs w:val="18"/>
                  <w:lang w:val="en-AU" w:eastAsia="en-US"/>
                </w:rPr>
                <w:t>Attribute</w:t>
              </w:r>
            </w:ins>
            <w:ins w:id="2036" w:author="Teh Stand" w:date="2021-08-03T15:22:00Z">
              <w:r w:rsidR="00323DFB">
                <w:rPr>
                  <w:rFonts w:eastAsia="Calibri" w:cs="Arial"/>
                  <w:color w:val="000000"/>
                  <w:sz w:val="18"/>
                  <w:szCs w:val="18"/>
                  <w:lang w:val="en-AU" w:eastAsia="en-US"/>
                </w:rPr>
                <w:t>s</w:t>
              </w:r>
            </w:ins>
            <w:ins w:id="2037" w:author="Teh Stand" w:date="2021-06-02T14:38:00Z">
              <w:r>
                <w:rPr>
                  <w:rFonts w:eastAsia="Calibri" w:cs="Arial"/>
                  <w:color w:val="000000"/>
                  <w:sz w:val="18"/>
                  <w:szCs w:val="18"/>
                  <w:lang w:val="en-AU" w:eastAsia="en-US"/>
                </w:rPr>
                <w:t xml:space="preserve"> </w:t>
              </w:r>
              <w:r>
                <w:rPr>
                  <w:rFonts w:eastAsia="Calibri" w:cs="Arial"/>
                  <w:b/>
                  <w:color w:val="000000"/>
                  <w:sz w:val="18"/>
                  <w:szCs w:val="18"/>
                  <w:lang w:val="en-AU" w:eastAsia="en-US"/>
                </w:rPr>
                <w:t>restriction</w:t>
              </w:r>
            </w:ins>
            <w:ins w:id="2038" w:author="Teh Stand" w:date="2021-06-02T14:39:00Z">
              <w:r>
                <w:rPr>
                  <w:rFonts w:eastAsia="Calibri" w:cs="Arial"/>
                  <w:color w:val="000000"/>
                  <w:sz w:val="18"/>
                  <w:szCs w:val="18"/>
                  <w:lang w:val="en-AU" w:eastAsia="en-US"/>
                </w:rPr>
                <w:t xml:space="preserve"> (RESTRN)</w:t>
              </w:r>
            </w:ins>
            <w:ins w:id="2039" w:author="Teh Stand" w:date="2021-08-03T15:22:00Z">
              <w:r w:rsidR="00323DFB">
                <w:rPr>
                  <w:rFonts w:eastAsia="Calibri" w:cs="Arial"/>
                  <w:color w:val="000000"/>
                  <w:sz w:val="18"/>
                  <w:szCs w:val="18"/>
                  <w:lang w:val="en-AU" w:eastAsia="en-US"/>
                </w:rPr>
                <w:t xml:space="preserve"> and </w:t>
              </w:r>
              <w:r w:rsidR="00323DFB">
                <w:rPr>
                  <w:rFonts w:eastAsia="Calibri" w:cs="Arial"/>
                  <w:b/>
                  <w:color w:val="000000"/>
                  <w:sz w:val="18"/>
                  <w:szCs w:val="18"/>
                  <w:lang w:val="en-AU" w:eastAsia="en-US"/>
                </w:rPr>
                <w:t>pictorial representation</w:t>
              </w:r>
              <w:r w:rsidR="00323DFB">
                <w:rPr>
                  <w:rFonts w:eastAsia="Calibri" w:cs="Arial"/>
                  <w:color w:val="000000"/>
                  <w:sz w:val="18"/>
                  <w:szCs w:val="18"/>
                  <w:lang w:val="en-AU" w:eastAsia="en-US"/>
                </w:rPr>
                <w:t xml:space="preserve"> (PICREP)</w:t>
              </w:r>
            </w:ins>
            <w:ins w:id="2040" w:author="Teh Stand" w:date="2021-06-02T14:39:00Z">
              <w:r>
                <w:rPr>
                  <w:rFonts w:eastAsia="Calibri" w:cs="Arial"/>
                  <w:color w:val="000000"/>
                  <w:sz w:val="18"/>
                  <w:szCs w:val="18"/>
                  <w:lang w:val="en-AU" w:eastAsia="en-US"/>
                </w:rPr>
                <w:t xml:space="preserve"> added. </w:t>
              </w:r>
            </w:ins>
            <w:ins w:id="2041" w:author="Teh Stand" w:date="2021-06-02T14:38:00Z">
              <w:r>
                <w:rPr>
                  <w:rFonts w:eastAsia="Calibri" w:cs="Arial"/>
                  <w:b/>
                  <w:color w:val="000000"/>
                  <w:sz w:val="18"/>
                  <w:szCs w:val="18"/>
                  <w:lang w:val="en-AU" w:eastAsia="en-US"/>
                </w:rPr>
                <w:t xml:space="preserve"> </w:t>
              </w:r>
            </w:ins>
            <w:r w:rsidR="005D7373" w:rsidRPr="005D7373">
              <w:rPr>
                <w:rFonts w:eastAsia="Calibri" w:cs="Arial"/>
                <w:color w:val="000000"/>
                <w:sz w:val="18"/>
                <w:szCs w:val="18"/>
                <w:lang w:val="en-AU" w:eastAsia="en-US"/>
              </w:rPr>
              <w:t xml:space="preserve">New S-101 attribute </w:t>
            </w:r>
            <w:r w:rsidR="005D7373" w:rsidRPr="005D7373">
              <w:rPr>
                <w:rFonts w:eastAsia="Calibri" w:cs="Arial"/>
                <w:b/>
                <w:color w:val="000000"/>
                <w:sz w:val="18"/>
                <w:szCs w:val="18"/>
                <w:lang w:val="en-AU" w:eastAsia="en-US"/>
              </w:rPr>
              <w:t>multiplicity of features</w:t>
            </w:r>
            <w:r w:rsidR="005D7373" w:rsidRPr="005D7373">
              <w:rPr>
                <w:rFonts w:eastAsia="Calibri" w:cs="Arial"/>
                <w:color w:val="000000"/>
                <w:sz w:val="18"/>
                <w:szCs w:val="18"/>
                <w:lang w:val="en-AU" w:eastAsia="en-US"/>
              </w:rPr>
              <w:t>.  See S-101 DCEG clause 14.4.</w:t>
            </w:r>
          </w:p>
        </w:tc>
      </w:tr>
      <w:tr w:rsidR="005D7373" w:rsidRPr="005D7373" w14:paraId="6ACA208A" w14:textId="77777777" w:rsidTr="00DB7DD2">
        <w:trPr>
          <w:cantSplit/>
          <w:trHeight w:val="272"/>
          <w:jc w:val="center"/>
        </w:trPr>
        <w:tc>
          <w:tcPr>
            <w:tcW w:w="1843" w:type="dxa"/>
            <w:tcBorders>
              <w:top w:val="single" w:sz="8" w:space="0" w:color="000000"/>
              <w:left w:val="single" w:sz="8" w:space="0" w:color="000000"/>
              <w:bottom w:val="single" w:sz="8" w:space="0" w:color="000000"/>
              <w:right w:val="single" w:sz="8" w:space="0" w:color="000000"/>
            </w:tcBorders>
          </w:tcPr>
          <w:p w14:paraId="28F44252" w14:textId="77777777" w:rsidR="005D7373" w:rsidRPr="005D7373" w:rsidRDefault="005D7373" w:rsidP="005D7373">
            <w:pPr>
              <w:spacing w:before="60" w:after="60"/>
              <w:rPr>
                <w:rFonts w:eastAsia="Calibri" w:cs="Arial"/>
                <w:b/>
                <w:color w:val="000000"/>
                <w:sz w:val="18"/>
                <w:szCs w:val="18"/>
                <w:lang w:val="en-AU" w:eastAsia="en-US"/>
              </w:rPr>
            </w:pPr>
            <w:r w:rsidRPr="005D7373">
              <w:rPr>
                <w:rFonts w:eastAsia="Calibri" w:cs="Arial"/>
                <w:b/>
                <w:bCs/>
                <w:color w:val="000000"/>
                <w:sz w:val="18"/>
                <w:szCs w:val="18"/>
                <w:lang w:val="en-AU" w:eastAsia="en-US"/>
              </w:rPr>
              <w:t>Pontoon</w:t>
            </w:r>
          </w:p>
        </w:tc>
        <w:tc>
          <w:tcPr>
            <w:tcW w:w="1134" w:type="dxa"/>
            <w:tcBorders>
              <w:top w:val="single" w:sz="8" w:space="0" w:color="000000"/>
              <w:left w:val="single" w:sz="8" w:space="0" w:color="000000"/>
              <w:bottom w:val="single" w:sz="8" w:space="0" w:color="000000"/>
              <w:right w:val="single" w:sz="8" w:space="0" w:color="000000"/>
            </w:tcBorders>
            <w:shd w:val="clear" w:color="auto" w:fill="auto"/>
          </w:tcPr>
          <w:p w14:paraId="3DA10C52" w14:textId="77777777" w:rsidR="005D7373" w:rsidRPr="005D7373" w:rsidRDefault="005D7373" w:rsidP="005D7373">
            <w:pPr>
              <w:spacing w:before="60" w:after="60"/>
              <w:rPr>
                <w:rFonts w:eastAsia="Calibri" w:cs="Arial"/>
                <w:b/>
                <w:color w:val="000000"/>
                <w:sz w:val="18"/>
                <w:szCs w:val="18"/>
                <w:lang w:val="en-AU" w:eastAsia="en-US"/>
              </w:rPr>
            </w:pPr>
            <w:r w:rsidRPr="005D7373">
              <w:rPr>
                <w:rFonts w:eastAsia="Calibri" w:cs="Arial"/>
                <w:b/>
                <w:color w:val="000000"/>
                <w:sz w:val="18"/>
                <w:szCs w:val="18"/>
                <w:lang w:val="en-AU" w:eastAsia="en-US"/>
              </w:rPr>
              <w:t>PONTON</w:t>
            </w:r>
          </w:p>
        </w:tc>
        <w:tc>
          <w:tcPr>
            <w:tcW w:w="6531" w:type="dxa"/>
            <w:tcBorders>
              <w:top w:val="single" w:sz="8" w:space="0" w:color="000000"/>
              <w:left w:val="nil"/>
              <w:bottom w:val="single" w:sz="8" w:space="0" w:color="000000"/>
              <w:right w:val="single" w:sz="8" w:space="0" w:color="000000"/>
            </w:tcBorders>
            <w:shd w:val="clear" w:color="auto" w:fill="auto"/>
          </w:tcPr>
          <w:p w14:paraId="66627908" w14:textId="5BA5A48D" w:rsidR="005D7373" w:rsidRPr="005D7373" w:rsidRDefault="00323DFB" w:rsidP="005D7373">
            <w:pPr>
              <w:spacing w:before="60" w:after="60"/>
              <w:rPr>
                <w:rFonts w:eastAsia="Calibri" w:cs="Arial"/>
                <w:color w:val="000000"/>
                <w:sz w:val="18"/>
                <w:szCs w:val="18"/>
                <w:lang w:val="en-AU" w:eastAsia="en-US"/>
              </w:rPr>
            </w:pPr>
            <w:ins w:id="2042" w:author="Teh Stand" w:date="2021-08-03T15:24:00Z">
              <w:r w:rsidRPr="005D7373">
                <w:rPr>
                  <w:rFonts w:eastAsia="Calibri" w:cs="Arial"/>
                  <w:color w:val="000000"/>
                  <w:sz w:val="18"/>
                  <w:szCs w:val="18"/>
                  <w:lang w:val="en-AU" w:eastAsia="en-US"/>
                </w:rPr>
                <w:t xml:space="preserve">Attribute </w:t>
              </w:r>
              <w:r>
                <w:rPr>
                  <w:rFonts w:eastAsia="Calibri" w:cs="Arial"/>
                  <w:b/>
                  <w:color w:val="000000"/>
                  <w:sz w:val="18"/>
                  <w:szCs w:val="18"/>
                  <w:lang w:val="en-AU" w:eastAsia="en-US"/>
                </w:rPr>
                <w:t>pictorial representation</w:t>
              </w:r>
              <w:r w:rsidRPr="005D7373">
                <w:rPr>
                  <w:rFonts w:eastAsia="Calibri" w:cs="Arial"/>
                  <w:color w:val="000000"/>
                  <w:sz w:val="18"/>
                  <w:szCs w:val="18"/>
                  <w:lang w:val="en-AU" w:eastAsia="en-US"/>
                </w:rPr>
                <w:t xml:space="preserve"> (</w:t>
              </w:r>
              <w:r>
                <w:rPr>
                  <w:rFonts w:eastAsia="Calibri" w:cs="Arial"/>
                  <w:color w:val="000000"/>
                  <w:sz w:val="18"/>
                  <w:szCs w:val="18"/>
                  <w:lang w:val="en-AU" w:eastAsia="en-US"/>
                </w:rPr>
                <w:t>PICREP</w:t>
              </w:r>
              <w:r w:rsidRPr="005D7373">
                <w:rPr>
                  <w:rFonts w:eastAsia="Calibri" w:cs="Arial"/>
                  <w:color w:val="000000"/>
                  <w:sz w:val="18"/>
                  <w:szCs w:val="18"/>
                  <w:lang w:val="en-AU" w:eastAsia="en-US"/>
                </w:rPr>
                <w:t xml:space="preserve">) added.  </w:t>
              </w:r>
            </w:ins>
            <w:r w:rsidR="005D7373" w:rsidRPr="005D7373">
              <w:rPr>
                <w:rFonts w:eastAsia="Calibri" w:cs="Arial"/>
                <w:color w:val="000000"/>
                <w:sz w:val="18"/>
                <w:szCs w:val="18"/>
                <w:lang w:val="en-AU" w:eastAsia="en-US"/>
              </w:rPr>
              <w:t>New allowable geometric primitive Point.</w:t>
            </w:r>
          </w:p>
        </w:tc>
      </w:tr>
      <w:tr w:rsidR="00926B21" w:rsidRPr="005D7373" w14:paraId="520167D9" w14:textId="77777777" w:rsidTr="00DB7DD2">
        <w:trPr>
          <w:cantSplit/>
          <w:trHeight w:val="272"/>
          <w:jc w:val="center"/>
          <w:ins w:id="2043" w:author="Teh Stand" w:date="2021-07-20T10:14:00Z"/>
        </w:trPr>
        <w:tc>
          <w:tcPr>
            <w:tcW w:w="1843" w:type="dxa"/>
            <w:tcBorders>
              <w:top w:val="single" w:sz="8" w:space="0" w:color="000000"/>
              <w:left w:val="single" w:sz="8" w:space="0" w:color="000000"/>
              <w:bottom w:val="single" w:sz="8" w:space="0" w:color="000000"/>
              <w:right w:val="single" w:sz="8" w:space="0" w:color="000000"/>
            </w:tcBorders>
          </w:tcPr>
          <w:p w14:paraId="2E316B2C" w14:textId="2C40DC16" w:rsidR="00926B21" w:rsidRPr="005D7373" w:rsidRDefault="00926B21" w:rsidP="00926B21">
            <w:pPr>
              <w:spacing w:before="60" w:after="60"/>
              <w:rPr>
                <w:ins w:id="2044" w:author="Teh Stand" w:date="2021-07-20T10:14:00Z"/>
                <w:rFonts w:eastAsia="Calibri" w:cs="Arial"/>
                <w:b/>
                <w:bCs/>
                <w:color w:val="000000"/>
                <w:sz w:val="18"/>
                <w:szCs w:val="18"/>
                <w:lang w:val="en-AU" w:eastAsia="en-US"/>
              </w:rPr>
            </w:pPr>
            <w:ins w:id="2045" w:author="Teh Stand" w:date="2021-07-20T10:15:00Z">
              <w:r>
                <w:rPr>
                  <w:rFonts w:eastAsia="Calibri" w:cs="Arial"/>
                  <w:b/>
                  <w:bCs/>
                  <w:color w:val="000000"/>
                  <w:sz w:val="18"/>
                  <w:szCs w:val="18"/>
                  <w:lang w:val="en-AU" w:eastAsia="en-US"/>
                </w:rPr>
                <w:t>Precautionary Area</w:t>
              </w:r>
            </w:ins>
          </w:p>
        </w:tc>
        <w:tc>
          <w:tcPr>
            <w:tcW w:w="1134" w:type="dxa"/>
            <w:tcBorders>
              <w:top w:val="single" w:sz="8" w:space="0" w:color="000000"/>
              <w:left w:val="single" w:sz="8" w:space="0" w:color="000000"/>
              <w:bottom w:val="single" w:sz="8" w:space="0" w:color="000000"/>
              <w:right w:val="single" w:sz="8" w:space="0" w:color="000000"/>
            </w:tcBorders>
            <w:shd w:val="clear" w:color="auto" w:fill="auto"/>
          </w:tcPr>
          <w:p w14:paraId="38E9418A" w14:textId="1A11F35D" w:rsidR="00926B21" w:rsidRPr="005D7373" w:rsidRDefault="00926B21" w:rsidP="00926B21">
            <w:pPr>
              <w:spacing w:before="60" w:after="60"/>
              <w:rPr>
                <w:ins w:id="2046" w:author="Teh Stand" w:date="2021-07-20T10:14:00Z"/>
                <w:rFonts w:eastAsia="Calibri" w:cs="Arial"/>
                <w:b/>
                <w:color w:val="000000"/>
                <w:sz w:val="18"/>
                <w:szCs w:val="18"/>
                <w:lang w:val="en-AU" w:eastAsia="en-US"/>
              </w:rPr>
            </w:pPr>
            <w:ins w:id="2047" w:author="Teh Stand" w:date="2021-07-20T10:15:00Z">
              <w:r>
                <w:rPr>
                  <w:rFonts w:eastAsia="Calibri" w:cs="Arial"/>
                  <w:b/>
                  <w:color w:val="000000"/>
                  <w:sz w:val="18"/>
                  <w:szCs w:val="18"/>
                  <w:lang w:val="en-AU" w:eastAsia="en-US"/>
                </w:rPr>
                <w:t>PRCARE</w:t>
              </w:r>
            </w:ins>
          </w:p>
        </w:tc>
        <w:tc>
          <w:tcPr>
            <w:tcW w:w="6531" w:type="dxa"/>
            <w:tcBorders>
              <w:top w:val="single" w:sz="8" w:space="0" w:color="000000"/>
              <w:left w:val="nil"/>
              <w:bottom w:val="single" w:sz="8" w:space="0" w:color="000000"/>
              <w:right w:val="single" w:sz="8" w:space="0" w:color="000000"/>
            </w:tcBorders>
            <w:shd w:val="clear" w:color="auto" w:fill="auto"/>
          </w:tcPr>
          <w:p w14:paraId="67841AB4" w14:textId="4855322F" w:rsidR="00926B21" w:rsidRPr="005D7373" w:rsidRDefault="00926B21" w:rsidP="00C74E32">
            <w:pPr>
              <w:spacing w:before="60" w:after="60"/>
              <w:rPr>
                <w:ins w:id="2048" w:author="Teh Stand" w:date="2021-07-20T10:14:00Z"/>
                <w:rFonts w:eastAsia="Calibri" w:cs="Arial"/>
                <w:color w:val="000000"/>
                <w:sz w:val="18"/>
                <w:szCs w:val="18"/>
                <w:lang w:val="en-AU" w:eastAsia="en-US"/>
              </w:rPr>
            </w:pPr>
            <w:ins w:id="2049" w:author="Teh Stand" w:date="2021-07-20T10:15:00Z">
              <w:r w:rsidRPr="005D7373">
                <w:rPr>
                  <w:rFonts w:eastAsia="Calibri" w:cs="Arial"/>
                  <w:color w:val="000000"/>
                  <w:sz w:val="18"/>
                  <w:szCs w:val="18"/>
                  <w:lang w:val="en-AU" w:eastAsia="en-US"/>
                </w:rPr>
                <w:t>Attribute</w:t>
              </w:r>
            </w:ins>
            <w:ins w:id="2050" w:author="Teh Stand" w:date="2021-07-20T10:16:00Z">
              <w:r>
                <w:rPr>
                  <w:rFonts w:eastAsia="Calibri" w:cs="Arial"/>
                  <w:color w:val="000000"/>
                  <w:sz w:val="18"/>
                  <w:szCs w:val="18"/>
                  <w:lang w:val="en-AU" w:eastAsia="en-US"/>
                </w:rPr>
                <w:t>s</w:t>
              </w:r>
            </w:ins>
            <w:ins w:id="2051" w:author="Teh Stand" w:date="2021-07-20T10:15:00Z">
              <w:r w:rsidRPr="005D7373">
                <w:rPr>
                  <w:rFonts w:eastAsia="Calibri" w:cs="Arial"/>
                  <w:color w:val="000000"/>
                  <w:sz w:val="18"/>
                  <w:szCs w:val="18"/>
                  <w:lang w:val="en-AU" w:eastAsia="en-US"/>
                </w:rPr>
                <w:t xml:space="preserve"> </w:t>
              </w:r>
            </w:ins>
            <w:ins w:id="2052" w:author="Teh Stand" w:date="2021-07-20T10:18:00Z">
              <w:r>
                <w:rPr>
                  <w:rFonts w:eastAsia="Calibri" w:cs="Arial"/>
                  <w:b/>
                  <w:color w:val="000000"/>
                  <w:sz w:val="18"/>
                  <w:szCs w:val="18"/>
                  <w:lang w:val="en-AU" w:eastAsia="en-US"/>
                </w:rPr>
                <w:t>feature name</w:t>
              </w:r>
            </w:ins>
            <w:ins w:id="2053" w:author="Teh Stand" w:date="2021-07-20T10:15:00Z">
              <w:r w:rsidRPr="005D7373">
                <w:rPr>
                  <w:rFonts w:eastAsia="Calibri" w:cs="Arial"/>
                  <w:color w:val="000000"/>
                  <w:sz w:val="18"/>
                  <w:szCs w:val="18"/>
                  <w:lang w:val="en-AU" w:eastAsia="en-US"/>
                </w:rPr>
                <w:t xml:space="preserve"> (</w:t>
              </w:r>
            </w:ins>
            <w:ins w:id="2054" w:author="Teh Stand" w:date="2021-07-20T10:18:00Z">
              <w:r>
                <w:rPr>
                  <w:rFonts w:eastAsia="Calibri" w:cs="Arial"/>
                  <w:color w:val="000000"/>
                  <w:sz w:val="18"/>
                  <w:szCs w:val="18"/>
                  <w:lang w:val="en-AU" w:eastAsia="en-US"/>
                </w:rPr>
                <w:t>NOBJNM, OBJNAM</w:t>
              </w:r>
            </w:ins>
            <w:ins w:id="2055" w:author="Teh Stand" w:date="2021-07-20T10:15:00Z">
              <w:r w:rsidRPr="005D7373">
                <w:rPr>
                  <w:rFonts w:eastAsia="Calibri" w:cs="Arial"/>
                  <w:color w:val="000000"/>
                  <w:sz w:val="18"/>
                  <w:szCs w:val="18"/>
                  <w:lang w:val="en-AU" w:eastAsia="en-US"/>
                </w:rPr>
                <w:t>)</w:t>
              </w:r>
            </w:ins>
            <w:ins w:id="2056" w:author="Teh Stand" w:date="2021-07-20T10:18:00Z">
              <w:r>
                <w:rPr>
                  <w:rFonts w:eastAsia="Calibri" w:cs="Arial"/>
                  <w:color w:val="000000"/>
                  <w:sz w:val="18"/>
                  <w:szCs w:val="18"/>
                  <w:lang w:val="en-AU" w:eastAsia="en-US"/>
                </w:rPr>
                <w:t xml:space="preserve"> and </w:t>
              </w:r>
              <w:r>
                <w:rPr>
                  <w:rFonts w:eastAsia="Calibri" w:cs="Arial"/>
                  <w:b/>
                  <w:color w:val="000000"/>
                  <w:sz w:val="18"/>
                  <w:szCs w:val="18"/>
                  <w:lang w:val="en-AU" w:eastAsia="en-US"/>
                </w:rPr>
                <w:t>IMO adopted</w:t>
              </w:r>
              <w:r>
                <w:rPr>
                  <w:rFonts w:eastAsia="Calibri" w:cs="Arial"/>
                  <w:color w:val="000000"/>
                  <w:sz w:val="18"/>
                  <w:szCs w:val="18"/>
                  <w:lang w:val="en-AU" w:eastAsia="en-US"/>
                </w:rPr>
                <w:t xml:space="preserve"> (CATTSS)</w:t>
              </w:r>
            </w:ins>
            <w:ins w:id="2057" w:author="Teh Stand" w:date="2021-07-20T10:15:00Z">
              <w:r w:rsidRPr="005D7373">
                <w:rPr>
                  <w:rFonts w:eastAsia="Calibri" w:cs="Arial"/>
                  <w:color w:val="000000"/>
                  <w:sz w:val="18"/>
                  <w:szCs w:val="18"/>
                  <w:lang w:val="en-AU" w:eastAsia="en-US"/>
                </w:rPr>
                <w:t xml:space="preserve"> added.  See S-101 DCEG clause </w:t>
              </w:r>
            </w:ins>
            <w:ins w:id="2058" w:author="Teh Stand" w:date="2021-07-20T10:20:00Z">
              <w:r w:rsidR="00C74E32">
                <w:rPr>
                  <w:rFonts w:eastAsia="Calibri" w:cs="Arial"/>
                  <w:color w:val="000000"/>
                  <w:sz w:val="18"/>
                  <w:szCs w:val="18"/>
                  <w:lang w:val="en-AU" w:eastAsia="en-US"/>
                </w:rPr>
                <w:t>15.17</w:t>
              </w:r>
            </w:ins>
            <w:ins w:id="2059" w:author="Teh Stand" w:date="2021-07-20T10:15:00Z">
              <w:r w:rsidRPr="005D7373">
                <w:rPr>
                  <w:rFonts w:eastAsia="Calibri" w:cs="Arial"/>
                  <w:color w:val="000000"/>
                  <w:sz w:val="18"/>
                  <w:szCs w:val="18"/>
                  <w:lang w:val="en-AU" w:eastAsia="en-US"/>
                </w:rPr>
                <w:t>.</w:t>
              </w:r>
            </w:ins>
          </w:p>
        </w:tc>
      </w:tr>
      <w:tr w:rsidR="005D7373" w:rsidRPr="005D7373" w14:paraId="27D3C32E" w14:textId="77777777" w:rsidTr="00DB7DD2">
        <w:trPr>
          <w:cantSplit/>
          <w:trHeight w:val="272"/>
          <w:jc w:val="center"/>
        </w:trPr>
        <w:tc>
          <w:tcPr>
            <w:tcW w:w="1843" w:type="dxa"/>
            <w:tcBorders>
              <w:top w:val="single" w:sz="8" w:space="0" w:color="000000"/>
              <w:left w:val="single" w:sz="8" w:space="0" w:color="000000"/>
              <w:bottom w:val="single" w:sz="8" w:space="0" w:color="000000"/>
              <w:right w:val="single" w:sz="8" w:space="0" w:color="000000"/>
            </w:tcBorders>
          </w:tcPr>
          <w:p w14:paraId="674F38E7" w14:textId="77777777" w:rsidR="005D7373" w:rsidRPr="005D7373" w:rsidRDefault="005D7373" w:rsidP="005D7373">
            <w:pPr>
              <w:spacing w:before="60" w:after="60"/>
              <w:rPr>
                <w:rFonts w:eastAsia="Calibri" w:cs="Arial"/>
                <w:b/>
                <w:color w:val="000000"/>
                <w:sz w:val="18"/>
                <w:szCs w:val="18"/>
                <w:lang w:val="en-AU" w:eastAsia="en-US"/>
              </w:rPr>
            </w:pPr>
            <w:r w:rsidRPr="005D7373">
              <w:rPr>
                <w:rFonts w:eastAsia="Calibri" w:cs="Arial"/>
                <w:b/>
                <w:bCs/>
                <w:color w:val="000000"/>
                <w:sz w:val="18"/>
                <w:szCs w:val="18"/>
                <w:lang w:val="en-AU" w:eastAsia="en-US"/>
              </w:rPr>
              <w:t>Pylon/Bridge Support</w:t>
            </w:r>
          </w:p>
        </w:tc>
        <w:tc>
          <w:tcPr>
            <w:tcW w:w="1134" w:type="dxa"/>
            <w:tcBorders>
              <w:top w:val="single" w:sz="8" w:space="0" w:color="000000"/>
              <w:left w:val="single" w:sz="8" w:space="0" w:color="000000"/>
              <w:bottom w:val="single" w:sz="8" w:space="0" w:color="000000"/>
              <w:right w:val="single" w:sz="8" w:space="0" w:color="000000"/>
            </w:tcBorders>
            <w:shd w:val="clear" w:color="auto" w:fill="auto"/>
          </w:tcPr>
          <w:p w14:paraId="6546EFF9" w14:textId="77777777" w:rsidR="005D7373" w:rsidRPr="005D7373" w:rsidRDefault="005D7373" w:rsidP="005D7373">
            <w:pPr>
              <w:spacing w:before="60" w:after="60"/>
              <w:rPr>
                <w:rFonts w:eastAsia="Calibri" w:cs="Arial"/>
                <w:b/>
                <w:color w:val="000000"/>
                <w:sz w:val="18"/>
                <w:szCs w:val="18"/>
                <w:lang w:val="en-AU" w:eastAsia="en-US"/>
              </w:rPr>
            </w:pPr>
            <w:r w:rsidRPr="005D7373">
              <w:rPr>
                <w:rFonts w:eastAsia="Calibri" w:cs="Arial"/>
                <w:b/>
                <w:color w:val="000000"/>
                <w:sz w:val="18"/>
                <w:szCs w:val="18"/>
                <w:lang w:val="en-AU" w:eastAsia="en-US"/>
              </w:rPr>
              <w:t>PYLONS</w:t>
            </w:r>
          </w:p>
        </w:tc>
        <w:tc>
          <w:tcPr>
            <w:tcW w:w="6531" w:type="dxa"/>
            <w:tcBorders>
              <w:top w:val="single" w:sz="8" w:space="0" w:color="000000"/>
              <w:left w:val="nil"/>
              <w:bottom w:val="single" w:sz="8" w:space="0" w:color="000000"/>
              <w:right w:val="single" w:sz="8" w:space="0" w:color="000000"/>
            </w:tcBorders>
            <w:shd w:val="clear" w:color="auto" w:fill="auto"/>
          </w:tcPr>
          <w:p w14:paraId="6D711F89" w14:textId="66CD49C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 xml:space="preserve">Attribute </w:t>
            </w:r>
            <w:r w:rsidRPr="005D7373">
              <w:rPr>
                <w:rFonts w:eastAsia="Calibri" w:cs="Arial"/>
                <w:b/>
                <w:color w:val="000000"/>
                <w:sz w:val="18"/>
                <w:szCs w:val="18"/>
                <w:lang w:val="en-AU" w:eastAsia="en-US"/>
              </w:rPr>
              <w:t>status</w:t>
            </w:r>
            <w:r w:rsidRPr="005D7373">
              <w:rPr>
                <w:rFonts w:eastAsia="Calibri" w:cs="Arial"/>
                <w:color w:val="000000"/>
                <w:sz w:val="18"/>
                <w:szCs w:val="18"/>
                <w:lang w:val="en-AU" w:eastAsia="en-US"/>
              </w:rPr>
              <w:t xml:space="preserve"> (STATUS) added.  See S-101 DCEG clause 6.11.</w:t>
            </w:r>
            <w:ins w:id="2060" w:author="Teh Stand" w:date="2021-09-13T12:29:00Z">
              <w:r w:rsidR="00C76E4B">
                <w:rPr>
                  <w:rFonts w:eastAsia="Calibri" w:cs="Arial"/>
                  <w:color w:val="000000"/>
                  <w:sz w:val="18"/>
                  <w:szCs w:val="18"/>
                  <w:lang w:val="en-AU" w:eastAsia="en-US"/>
                </w:rPr>
                <w:t xml:space="preserve">  </w:t>
              </w:r>
              <w:r w:rsidR="00C76E4B" w:rsidRPr="005D7373">
                <w:rPr>
                  <w:rFonts w:eastAsia="Calibri" w:cs="Arial"/>
                  <w:color w:val="000000"/>
                  <w:sz w:val="18"/>
                  <w:szCs w:val="18"/>
                  <w:lang w:val="en-AU" w:eastAsia="en-US"/>
                </w:rPr>
                <w:t xml:space="preserve">New S-101 attribute </w:t>
              </w:r>
              <w:r w:rsidR="00C76E4B" w:rsidRPr="005D7373">
                <w:rPr>
                  <w:rFonts w:eastAsia="Calibri" w:cs="Arial"/>
                  <w:b/>
                  <w:color w:val="000000"/>
                  <w:sz w:val="18"/>
                  <w:szCs w:val="18"/>
                  <w:lang w:val="en-AU" w:eastAsia="en-US"/>
                </w:rPr>
                <w:t>multiplicity of features</w:t>
              </w:r>
              <w:r w:rsidR="00C76E4B" w:rsidRPr="005D7373">
                <w:rPr>
                  <w:rFonts w:eastAsia="Calibri" w:cs="Arial"/>
                  <w:color w:val="000000"/>
                  <w:sz w:val="18"/>
                  <w:szCs w:val="18"/>
                  <w:lang w:val="en-AU" w:eastAsia="en-US"/>
                </w:rPr>
                <w:t>.  See S-101 DCEG clause 14.4.</w:t>
              </w:r>
            </w:ins>
          </w:p>
        </w:tc>
      </w:tr>
      <w:tr w:rsidR="005D7373" w:rsidRPr="005D7373" w14:paraId="607C1BD0" w14:textId="77777777" w:rsidTr="00DB7DD2">
        <w:trPr>
          <w:cantSplit/>
          <w:trHeight w:val="272"/>
          <w:jc w:val="center"/>
        </w:trPr>
        <w:tc>
          <w:tcPr>
            <w:tcW w:w="1843" w:type="dxa"/>
            <w:tcBorders>
              <w:top w:val="single" w:sz="8" w:space="0" w:color="000000"/>
              <w:left w:val="single" w:sz="8" w:space="0" w:color="000000"/>
              <w:bottom w:val="single" w:sz="8" w:space="0" w:color="000000"/>
              <w:right w:val="single" w:sz="8" w:space="0" w:color="000000"/>
            </w:tcBorders>
          </w:tcPr>
          <w:p w14:paraId="01F391A8" w14:textId="77777777" w:rsidR="005D7373" w:rsidRPr="005D7373" w:rsidRDefault="005D7373" w:rsidP="005D7373">
            <w:pPr>
              <w:spacing w:before="60" w:after="60"/>
              <w:rPr>
                <w:rFonts w:eastAsia="Calibri" w:cs="Arial"/>
                <w:b/>
                <w:bCs/>
                <w:color w:val="000000"/>
                <w:sz w:val="18"/>
                <w:szCs w:val="18"/>
                <w:lang w:val="en-AU" w:eastAsia="en-US"/>
              </w:rPr>
            </w:pPr>
            <w:r w:rsidRPr="005D7373">
              <w:rPr>
                <w:rFonts w:eastAsia="Calibri" w:cs="Arial"/>
                <w:b/>
                <w:bCs/>
                <w:color w:val="000000"/>
                <w:sz w:val="18"/>
                <w:szCs w:val="18"/>
                <w:lang w:val="en-AU" w:eastAsia="en-US"/>
              </w:rPr>
              <w:t>Quality of Bathymetric Data</w:t>
            </w:r>
          </w:p>
        </w:tc>
        <w:tc>
          <w:tcPr>
            <w:tcW w:w="1134" w:type="dxa"/>
            <w:tcBorders>
              <w:top w:val="single" w:sz="8" w:space="0" w:color="000000"/>
              <w:left w:val="single" w:sz="8" w:space="0" w:color="000000"/>
              <w:bottom w:val="single" w:sz="8" w:space="0" w:color="000000"/>
              <w:right w:val="single" w:sz="8" w:space="0" w:color="000000"/>
            </w:tcBorders>
            <w:shd w:val="clear" w:color="auto" w:fill="auto"/>
          </w:tcPr>
          <w:p w14:paraId="78279A9E" w14:textId="77777777" w:rsidR="005D7373" w:rsidRPr="005D7373" w:rsidRDefault="005D7373" w:rsidP="005D7373">
            <w:pPr>
              <w:spacing w:before="60" w:after="60"/>
              <w:rPr>
                <w:rFonts w:eastAsia="Calibri" w:cs="Arial"/>
                <w:b/>
                <w:color w:val="000000"/>
                <w:sz w:val="18"/>
                <w:szCs w:val="18"/>
                <w:lang w:val="en-AU" w:eastAsia="en-US"/>
              </w:rPr>
            </w:pPr>
            <w:r w:rsidRPr="005D7373">
              <w:rPr>
                <w:rFonts w:eastAsia="Calibri" w:cs="Arial"/>
                <w:b/>
                <w:color w:val="000000"/>
                <w:sz w:val="18"/>
                <w:szCs w:val="18"/>
                <w:lang w:val="en-AU" w:eastAsia="en-US"/>
              </w:rPr>
              <w:t>M_QUAL</w:t>
            </w:r>
          </w:p>
        </w:tc>
        <w:tc>
          <w:tcPr>
            <w:tcW w:w="6531" w:type="dxa"/>
            <w:tcBorders>
              <w:top w:val="single" w:sz="8" w:space="0" w:color="000000"/>
              <w:left w:val="nil"/>
              <w:bottom w:val="single" w:sz="8" w:space="0" w:color="000000"/>
              <w:right w:val="single" w:sz="8" w:space="0" w:color="000000"/>
            </w:tcBorders>
            <w:shd w:val="clear" w:color="auto" w:fill="auto"/>
          </w:tcPr>
          <w:p w14:paraId="22638F45"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 xml:space="preserve">New S-101 attributes </w:t>
            </w:r>
            <w:r w:rsidRPr="005D7373">
              <w:rPr>
                <w:rFonts w:eastAsia="Calibri" w:cs="Arial"/>
                <w:b/>
                <w:color w:val="000000"/>
                <w:sz w:val="18"/>
                <w:szCs w:val="18"/>
                <w:lang w:val="en-AU" w:eastAsia="en-US"/>
              </w:rPr>
              <w:t>category of temporal variation</w:t>
            </w:r>
            <w:r w:rsidRPr="005D7373">
              <w:rPr>
                <w:rFonts w:eastAsia="Calibri" w:cs="Arial"/>
                <w:color w:val="000000"/>
                <w:sz w:val="18"/>
                <w:szCs w:val="18"/>
                <w:lang w:val="en-AU" w:eastAsia="en-US"/>
              </w:rPr>
              <w:t xml:space="preserve">, </w:t>
            </w:r>
            <w:r w:rsidRPr="005D7373">
              <w:rPr>
                <w:rFonts w:eastAsia="Calibri" w:cs="Arial"/>
                <w:b/>
                <w:color w:val="000000"/>
                <w:sz w:val="18"/>
                <w:szCs w:val="18"/>
                <w:lang w:val="en-AU" w:eastAsia="en-US"/>
              </w:rPr>
              <w:t>data assessment</w:t>
            </w:r>
            <w:r w:rsidRPr="005D7373">
              <w:rPr>
                <w:rFonts w:eastAsia="Calibri" w:cs="Arial"/>
                <w:color w:val="000000"/>
                <w:sz w:val="18"/>
                <w:szCs w:val="18"/>
                <w:lang w:val="en-AU" w:eastAsia="en-US"/>
              </w:rPr>
              <w:t xml:space="preserve">, </w:t>
            </w:r>
            <w:r w:rsidRPr="005D7373">
              <w:rPr>
                <w:rFonts w:eastAsia="Calibri" w:cs="Arial"/>
                <w:b/>
                <w:color w:val="000000"/>
                <w:sz w:val="18"/>
                <w:szCs w:val="18"/>
                <w:lang w:val="en-AU" w:eastAsia="en-US"/>
              </w:rPr>
              <w:t>feature detection</w:t>
            </w:r>
            <w:r w:rsidRPr="005D7373">
              <w:rPr>
                <w:rFonts w:eastAsia="Calibri" w:cs="Arial"/>
                <w:color w:val="000000"/>
                <w:sz w:val="18"/>
                <w:szCs w:val="18"/>
                <w:lang w:val="en-AU" w:eastAsia="en-US"/>
              </w:rPr>
              <w:t xml:space="preserve"> (complex) and </w:t>
            </w:r>
            <w:r w:rsidRPr="005D7373">
              <w:rPr>
                <w:rFonts w:eastAsia="Calibri" w:cs="Arial"/>
                <w:b/>
                <w:color w:val="000000"/>
                <w:sz w:val="18"/>
                <w:szCs w:val="18"/>
                <w:lang w:val="en-AU" w:eastAsia="en-US"/>
              </w:rPr>
              <w:t>full seafloor coverage achieved</w:t>
            </w:r>
            <w:r w:rsidRPr="005D7373">
              <w:rPr>
                <w:rFonts w:eastAsia="Calibri" w:cs="Arial"/>
                <w:color w:val="000000"/>
                <w:sz w:val="18"/>
                <w:szCs w:val="18"/>
                <w:lang w:val="en-AU" w:eastAsia="en-US"/>
              </w:rPr>
              <w:t xml:space="preserve">; attribute </w:t>
            </w:r>
            <w:r w:rsidRPr="005D7373">
              <w:rPr>
                <w:rFonts w:eastAsia="Calibri" w:cs="Arial"/>
                <w:b/>
                <w:color w:val="000000"/>
                <w:sz w:val="18"/>
                <w:szCs w:val="18"/>
                <w:lang w:val="en-AU" w:eastAsia="en-US"/>
              </w:rPr>
              <w:t>technique of vertical measurement</w:t>
            </w:r>
            <w:r w:rsidRPr="005D7373">
              <w:rPr>
                <w:rFonts w:eastAsia="Calibri" w:cs="Arial"/>
                <w:color w:val="000000"/>
                <w:sz w:val="18"/>
                <w:szCs w:val="18"/>
                <w:lang w:val="en-AU" w:eastAsia="en-US"/>
              </w:rPr>
              <w:t xml:space="preserve"> (TECSOU) prohibited; attribute </w:t>
            </w:r>
            <w:r w:rsidRPr="005D7373">
              <w:rPr>
                <w:rFonts w:eastAsia="Calibri" w:cs="Arial"/>
                <w:b/>
                <w:color w:val="000000"/>
                <w:sz w:val="18"/>
                <w:szCs w:val="18"/>
                <w:lang w:val="en-AU" w:eastAsia="en-US"/>
              </w:rPr>
              <w:t>survey date end</w:t>
            </w:r>
            <w:r w:rsidRPr="005D7373">
              <w:rPr>
                <w:rFonts w:eastAsia="Calibri" w:cs="Arial"/>
                <w:color w:val="000000"/>
                <w:sz w:val="18"/>
                <w:szCs w:val="18"/>
                <w:lang w:val="en-AU" w:eastAsia="en-US"/>
              </w:rPr>
              <w:t xml:space="preserve"> (SUREND) mandatory; capability to encode degrading quality over time; capability to encode overlapping features in accordance with varying quality of bathymetric data in the water column.  See clause 2.2.3.1 and S-101 DCEG clause 3.7.</w:t>
            </w:r>
          </w:p>
        </w:tc>
      </w:tr>
      <w:tr w:rsidR="005D7373" w:rsidRPr="005D7373" w14:paraId="3D451B41" w14:textId="77777777" w:rsidTr="00DB7DD2">
        <w:trPr>
          <w:cantSplit/>
          <w:trHeight w:val="272"/>
          <w:jc w:val="center"/>
        </w:trPr>
        <w:tc>
          <w:tcPr>
            <w:tcW w:w="1843" w:type="dxa"/>
            <w:tcBorders>
              <w:top w:val="single" w:sz="8" w:space="0" w:color="000000"/>
              <w:left w:val="single" w:sz="8" w:space="0" w:color="000000"/>
              <w:bottom w:val="single" w:sz="8" w:space="0" w:color="000000"/>
              <w:right w:val="single" w:sz="8" w:space="0" w:color="000000"/>
            </w:tcBorders>
          </w:tcPr>
          <w:p w14:paraId="1443DAEC" w14:textId="77777777" w:rsidR="005D7373" w:rsidRPr="005D7373" w:rsidRDefault="005D7373" w:rsidP="005D7373">
            <w:pPr>
              <w:spacing w:before="60" w:after="60"/>
              <w:rPr>
                <w:rFonts w:eastAsia="Calibri" w:cs="Arial"/>
                <w:b/>
                <w:bCs/>
                <w:color w:val="000000"/>
                <w:sz w:val="18"/>
                <w:szCs w:val="18"/>
                <w:lang w:val="en-AU" w:eastAsia="en-US"/>
              </w:rPr>
            </w:pPr>
            <w:r w:rsidRPr="005D7373">
              <w:rPr>
                <w:rFonts w:eastAsia="Calibri" w:cs="Arial"/>
                <w:b/>
                <w:bCs/>
                <w:color w:val="000000"/>
                <w:sz w:val="18"/>
                <w:szCs w:val="18"/>
                <w:lang w:val="en-AU" w:eastAsia="en-US"/>
              </w:rPr>
              <w:t>Quality of Non-Bathymetric Data</w:t>
            </w:r>
          </w:p>
        </w:tc>
        <w:tc>
          <w:tcPr>
            <w:tcW w:w="1134" w:type="dxa"/>
            <w:tcBorders>
              <w:top w:val="single" w:sz="8" w:space="0" w:color="000000"/>
              <w:left w:val="single" w:sz="8" w:space="0" w:color="000000"/>
              <w:bottom w:val="single" w:sz="8" w:space="0" w:color="000000"/>
              <w:right w:val="single" w:sz="8" w:space="0" w:color="000000"/>
            </w:tcBorders>
            <w:shd w:val="clear" w:color="auto" w:fill="auto"/>
          </w:tcPr>
          <w:p w14:paraId="0A3259D8" w14:textId="77777777" w:rsidR="005D7373" w:rsidRPr="005D7373" w:rsidRDefault="005D7373" w:rsidP="005D7373">
            <w:pPr>
              <w:spacing w:before="60" w:after="60"/>
              <w:rPr>
                <w:rFonts w:eastAsia="Calibri" w:cs="Arial"/>
                <w:b/>
                <w:color w:val="000000"/>
                <w:sz w:val="18"/>
                <w:szCs w:val="18"/>
                <w:lang w:val="en-AU" w:eastAsia="en-US"/>
              </w:rPr>
            </w:pPr>
            <w:r w:rsidRPr="005D7373">
              <w:rPr>
                <w:rFonts w:eastAsia="Calibri" w:cs="Arial"/>
                <w:b/>
                <w:color w:val="000000"/>
                <w:sz w:val="18"/>
                <w:szCs w:val="18"/>
                <w:lang w:val="en-AU" w:eastAsia="en-US"/>
              </w:rPr>
              <w:t>M_ACCY</w:t>
            </w:r>
          </w:p>
        </w:tc>
        <w:tc>
          <w:tcPr>
            <w:tcW w:w="6531" w:type="dxa"/>
            <w:tcBorders>
              <w:top w:val="single" w:sz="8" w:space="0" w:color="000000"/>
              <w:left w:val="nil"/>
              <w:bottom w:val="single" w:sz="8" w:space="0" w:color="000000"/>
              <w:right w:val="single" w:sz="8" w:space="0" w:color="000000"/>
            </w:tcBorders>
            <w:shd w:val="clear" w:color="auto" w:fill="auto"/>
          </w:tcPr>
          <w:p w14:paraId="48AD593B"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 xml:space="preserve">Attributes </w:t>
            </w:r>
            <w:r w:rsidRPr="005D7373">
              <w:rPr>
                <w:rFonts w:eastAsia="Calibri" w:cs="Arial"/>
                <w:b/>
                <w:color w:val="000000"/>
                <w:sz w:val="18"/>
                <w:szCs w:val="18"/>
                <w:lang w:val="en-AU" w:eastAsia="en-US"/>
              </w:rPr>
              <w:t>horizontal position uncertainty</w:t>
            </w:r>
            <w:r w:rsidRPr="005D7373">
              <w:rPr>
                <w:rFonts w:eastAsia="Calibri" w:cs="Arial"/>
                <w:color w:val="000000"/>
                <w:sz w:val="18"/>
                <w:szCs w:val="18"/>
                <w:lang w:val="en-AU" w:eastAsia="en-US"/>
              </w:rPr>
              <w:t xml:space="preserve"> (HORACC), </w:t>
            </w:r>
            <w:r w:rsidRPr="005D7373">
              <w:rPr>
                <w:rFonts w:eastAsia="Calibri" w:cs="Arial"/>
                <w:b/>
                <w:color w:val="000000"/>
                <w:sz w:val="18"/>
                <w:szCs w:val="18"/>
                <w:lang w:val="en-AU" w:eastAsia="en-US"/>
              </w:rPr>
              <w:t>survey date range</w:t>
            </w:r>
            <w:r w:rsidRPr="005D7373">
              <w:rPr>
                <w:rFonts w:eastAsia="Calibri" w:cs="Arial"/>
                <w:color w:val="000000"/>
                <w:sz w:val="18"/>
                <w:szCs w:val="18"/>
                <w:lang w:val="en-AU" w:eastAsia="en-US"/>
              </w:rPr>
              <w:t xml:space="preserve"> (SUREND, SURSTA) and </w:t>
            </w:r>
            <w:r w:rsidRPr="005D7373">
              <w:rPr>
                <w:rFonts w:eastAsia="Calibri" w:cs="Arial"/>
                <w:b/>
                <w:color w:val="000000"/>
                <w:sz w:val="18"/>
                <w:szCs w:val="18"/>
                <w:lang w:val="en-AU" w:eastAsia="en-US"/>
              </w:rPr>
              <w:t>vertical uncertainty</w:t>
            </w:r>
            <w:r w:rsidRPr="005D7373">
              <w:rPr>
                <w:rFonts w:eastAsia="Calibri" w:cs="Arial"/>
                <w:color w:val="000000"/>
                <w:sz w:val="18"/>
                <w:szCs w:val="18"/>
                <w:lang w:val="en-AU" w:eastAsia="en-US"/>
              </w:rPr>
              <w:t>/</w:t>
            </w:r>
            <w:r w:rsidRPr="005D7373">
              <w:rPr>
                <w:rFonts w:eastAsia="Calibri" w:cs="Arial"/>
                <w:b/>
                <w:color w:val="000000"/>
                <w:sz w:val="18"/>
                <w:szCs w:val="18"/>
                <w:lang w:val="en-AU" w:eastAsia="en-US"/>
              </w:rPr>
              <w:t>uncertainty fixed</w:t>
            </w:r>
            <w:r w:rsidRPr="005D7373">
              <w:rPr>
                <w:rFonts w:eastAsia="Calibri" w:cs="Arial"/>
                <w:color w:val="000000"/>
                <w:sz w:val="18"/>
                <w:szCs w:val="18"/>
                <w:lang w:val="en-AU" w:eastAsia="en-US"/>
              </w:rPr>
              <w:t xml:space="preserve"> (VERACC) added; new S-101 attributes </w:t>
            </w:r>
            <w:r w:rsidRPr="005D7373">
              <w:rPr>
                <w:rFonts w:eastAsia="Calibri" w:cs="Arial"/>
                <w:b/>
                <w:color w:val="000000"/>
                <w:sz w:val="18"/>
                <w:szCs w:val="18"/>
                <w:lang w:val="en-AU" w:eastAsia="en-US"/>
              </w:rPr>
              <w:t>category of temporal variation</w:t>
            </w:r>
            <w:r w:rsidRPr="005D7373">
              <w:rPr>
                <w:rFonts w:eastAsia="Calibri" w:cs="Arial"/>
                <w:color w:val="000000"/>
                <w:sz w:val="18"/>
                <w:szCs w:val="18"/>
                <w:lang w:val="en-AU" w:eastAsia="en-US"/>
              </w:rPr>
              <w:t xml:space="preserve"> and </w:t>
            </w:r>
            <w:r w:rsidRPr="005D7373">
              <w:rPr>
                <w:rFonts w:eastAsia="Calibri" w:cs="Arial"/>
                <w:b/>
                <w:color w:val="000000"/>
                <w:sz w:val="18"/>
                <w:szCs w:val="18"/>
                <w:lang w:val="en-AU" w:eastAsia="en-US"/>
              </w:rPr>
              <w:t>orientation uncertainty</w:t>
            </w:r>
            <w:r w:rsidRPr="005D7373">
              <w:rPr>
                <w:rFonts w:eastAsia="Calibri" w:cs="Arial"/>
                <w:color w:val="000000"/>
                <w:sz w:val="18"/>
                <w:szCs w:val="18"/>
                <w:lang w:val="en-AU" w:eastAsia="en-US"/>
              </w:rPr>
              <w:t>.  See S-101 DCEG clause 3.3.</w:t>
            </w:r>
          </w:p>
        </w:tc>
      </w:tr>
      <w:tr w:rsidR="005D7373" w:rsidRPr="005D7373" w14:paraId="26E0272B" w14:textId="77777777" w:rsidTr="00DB7DD2">
        <w:trPr>
          <w:cantSplit/>
          <w:trHeight w:val="272"/>
          <w:jc w:val="center"/>
        </w:trPr>
        <w:tc>
          <w:tcPr>
            <w:tcW w:w="1843" w:type="dxa"/>
            <w:tcBorders>
              <w:top w:val="single" w:sz="8" w:space="0" w:color="000000"/>
              <w:left w:val="single" w:sz="8" w:space="0" w:color="000000"/>
              <w:bottom w:val="single" w:sz="8" w:space="0" w:color="000000"/>
              <w:right w:val="single" w:sz="8" w:space="0" w:color="000000"/>
            </w:tcBorders>
          </w:tcPr>
          <w:p w14:paraId="1F3358E5" w14:textId="77777777" w:rsidR="005D7373" w:rsidRPr="005D7373" w:rsidRDefault="005D7373" w:rsidP="005D7373">
            <w:pPr>
              <w:spacing w:before="60" w:after="60"/>
              <w:rPr>
                <w:rFonts w:eastAsia="Calibri" w:cs="Arial"/>
                <w:b/>
                <w:bCs/>
                <w:color w:val="000000"/>
                <w:sz w:val="18"/>
                <w:szCs w:val="18"/>
                <w:lang w:val="en-AU" w:eastAsia="en-US"/>
              </w:rPr>
            </w:pPr>
            <w:r w:rsidRPr="005D7373">
              <w:rPr>
                <w:rFonts w:eastAsia="Calibri" w:cs="Arial"/>
                <w:b/>
                <w:bCs/>
                <w:color w:val="000000"/>
                <w:sz w:val="18"/>
                <w:szCs w:val="18"/>
                <w:lang w:val="en-AU" w:eastAsia="en-US"/>
              </w:rPr>
              <w:t>Quality of Survey</w:t>
            </w:r>
          </w:p>
        </w:tc>
        <w:tc>
          <w:tcPr>
            <w:tcW w:w="1134" w:type="dxa"/>
            <w:tcBorders>
              <w:top w:val="single" w:sz="8" w:space="0" w:color="000000"/>
              <w:left w:val="single" w:sz="8" w:space="0" w:color="000000"/>
              <w:bottom w:val="single" w:sz="8" w:space="0" w:color="000000"/>
              <w:right w:val="single" w:sz="8" w:space="0" w:color="000000"/>
            </w:tcBorders>
            <w:shd w:val="clear" w:color="auto" w:fill="auto"/>
          </w:tcPr>
          <w:p w14:paraId="0FE5F939" w14:textId="77777777" w:rsidR="005D7373" w:rsidRPr="005D7373" w:rsidRDefault="005D7373" w:rsidP="005D7373">
            <w:pPr>
              <w:spacing w:before="60" w:after="60"/>
              <w:rPr>
                <w:rFonts w:eastAsia="Calibri" w:cs="Arial"/>
                <w:b/>
                <w:color w:val="000000"/>
                <w:sz w:val="18"/>
                <w:szCs w:val="18"/>
                <w:lang w:val="en-AU" w:eastAsia="en-US"/>
              </w:rPr>
            </w:pPr>
            <w:r w:rsidRPr="005D7373">
              <w:rPr>
                <w:rFonts w:eastAsia="Calibri" w:cs="Arial"/>
                <w:b/>
                <w:color w:val="000000"/>
                <w:sz w:val="18"/>
                <w:szCs w:val="18"/>
                <w:lang w:val="en-AU" w:eastAsia="en-US"/>
              </w:rPr>
              <w:t>M_SREL</w:t>
            </w:r>
          </w:p>
        </w:tc>
        <w:tc>
          <w:tcPr>
            <w:tcW w:w="6531" w:type="dxa"/>
            <w:tcBorders>
              <w:top w:val="single" w:sz="8" w:space="0" w:color="000000"/>
              <w:left w:val="nil"/>
              <w:bottom w:val="single" w:sz="8" w:space="0" w:color="000000"/>
              <w:right w:val="single" w:sz="8" w:space="0" w:color="000000"/>
            </w:tcBorders>
            <w:shd w:val="clear" w:color="auto" w:fill="auto"/>
          </w:tcPr>
          <w:p w14:paraId="0496C3BF"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 xml:space="preserve">Attribute </w:t>
            </w:r>
            <w:r w:rsidRPr="005D7373">
              <w:rPr>
                <w:rFonts w:eastAsia="Calibri" w:cs="Arial"/>
                <w:b/>
                <w:color w:val="000000"/>
                <w:sz w:val="18"/>
                <w:szCs w:val="18"/>
                <w:lang w:val="en-AU" w:eastAsia="en-US"/>
              </w:rPr>
              <w:t>technique of vertical measurement</w:t>
            </w:r>
            <w:r w:rsidRPr="005D7373">
              <w:rPr>
                <w:rFonts w:eastAsia="Calibri" w:cs="Arial"/>
                <w:color w:val="000000"/>
                <w:sz w:val="18"/>
                <w:szCs w:val="18"/>
                <w:lang w:val="en-AU" w:eastAsia="en-US"/>
              </w:rPr>
              <w:t xml:space="preserve"> (TECSOU) added; new S-101 attributes </w:t>
            </w:r>
            <w:r w:rsidRPr="005D7373">
              <w:rPr>
                <w:rFonts w:eastAsia="Calibri" w:cs="Arial"/>
                <w:b/>
                <w:color w:val="000000"/>
                <w:sz w:val="18"/>
                <w:szCs w:val="18"/>
                <w:lang w:val="en-AU" w:eastAsia="en-US"/>
              </w:rPr>
              <w:t>features detected</w:t>
            </w:r>
            <w:r w:rsidRPr="005D7373">
              <w:rPr>
                <w:rFonts w:eastAsia="Calibri" w:cs="Arial"/>
                <w:color w:val="000000"/>
                <w:sz w:val="18"/>
                <w:szCs w:val="18"/>
                <w:lang w:val="en-AU" w:eastAsia="en-US"/>
              </w:rPr>
              <w:t xml:space="preserve"> (complex), </w:t>
            </w:r>
            <w:r w:rsidRPr="005D7373">
              <w:rPr>
                <w:rFonts w:eastAsia="Calibri" w:cs="Arial"/>
                <w:b/>
                <w:color w:val="000000"/>
                <w:sz w:val="18"/>
                <w:szCs w:val="18"/>
                <w:lang w:val="en-AU" w:eastAsia="en-US"/>
              </w:rPr>
              <w:t>full seafloor coverage achieved</w:t>
            </w:r>
            <w:r w:rsidRPr="005D7373">
              <w:rPr>
                <w:rFonts w:eastAsia="Calibri" w:cs="Arial"/>
                <w:color w:val="000000"/>
                <w:sz w:val="18"/>
                <w:szCs w:val="18"/>
                <w:lang w:val="en-AU" w:eastAsia="en-US"/>
              </w:rPr>
              <w:t xml:space="preserve">, </w:t>
            </w:r>
            <w:r w:rsidRPr="005D7373">
              <w:rPr>
                <w:rFonts w:eastAsia="Calibri" w:cs="Arial"/>
                <w:b/>
                <w:color w:val="000000"/>
                <w:sz w:val="18"/>
                <w:szCs w:val="18"/>
                <w:lang w:val="en-AU" w:eastAsia="en-US"/>
              </w:rPr>
              <w:t>measurement distance maximum</w:t>
            </w:r>
            <w:r w:rsidRPr="005D7373">
              <w:rPr>
                <w:rFonts w:eastAsia="Calibri" w:cs="Arial"/>
                <w:color w:val="000000"/>
                <w:sz w:val="18"/>
                <w:szCs w:val="18"/>
                <w:lang w:val="en-AU" w:eastAsia="en-US"/>
              </w:rPr>
              <w:t xml:space="preserve"> and </w:t>
            </w:r>
            <w:r w:rsidRPr="005D7373">
              <w:rPr>
                <w:rFonts w:eastAsia="Calibri" w:cs="Arial"/>
                <w:b/>
                <w:color w:val="000000"/>
                <w:sz w:val="18"/>
                <w:szCs w:val="18"/>
                <w:lang w:val="en-AU" w:eastAsia="en-US"/>
              </w:rPr>
              <w:t>measurement distance minimum</w:t>
            </w:r>
            <w:r w:rsidRPr="005D7373">
              <w:rPr>
                <w:rFonts w:eastAsia="Calibri" w:cs="Arial"/>
                <w:color w:val="000000"/>
                <w:sz w:val="18"/>
                <w:szCs w:val="18"/>
                <w:lang w:val="en-AU" w:eastAsia="en-US"/>
              </w:rPr>
              <w:t>.  See clause 2.2.3.2 and S-101 DCEG clause 3.10.</w:t>
            </w:r>
          </w:p>
        </w:tc>
      </w:tr>
      <w:tr w:rsidR="005D7373" w:rsidRPr="005D7373" w14:paraId="01B02C3B" w14:textId="77777777" w:rsidTr="00DB7DD2">
        <w:trPr>
          <w:cantSplit/>
          <w:trHeight w:val="272"/>
          <w:jc w:val="center"/>
        </w:trPr>
        <w:tc>
          <w:tcPr>
            <w:tcW w:w="1843" w:type="dxa"/>
            <w:tcBorders>
              <w:top w:val="single" w:sz="8" w:space="0" w:color="000000"/>
              <w:left w:val="single" w:sz="8" w:space="0" w:color="000000"/>
              <w:bottom w:val="single" w:sz="8" w:space="0" w:color="000000"/>
              <w:right w:val="single" w:sz="8" w:space="0" w:color="000000"/>
            </w:tcBorders>
          </w:tcPr>
          <w:p w14:paraId="004B599E" w14:textId="77777777" w:rsidR="005D7373" w:rsidRPr="005D7373" w:rsidRDefault="005D7373" w:rsidP="005D7373">
            <w:pPr>
              <w:spacing w:before="60" w:after="60"/>
              <w:rPr>
                <w:rFonts w:eastAsia="Calibri" w:cs="Arial"/>
                <w:b/>
                <w:bCs/>
                <w:color w:val="000000"/>
                <w:sz w:val="18"/>
                <w:szCs w:val="18"/>
                <w:lang w:val="en-AU" w:eastAsia="en-US"/>
              </w:rPr>
            </w:pPr>
            <w:r w:rsidRPr="005D7373">
              <w:rPr>
                <w:rFonts w:eastAsia="Calibri" w:cs="Arial"/>
                <w:b/>
                <w:bCs/>
                <w:color w:val="000000"/>
                <w:sz w:val="18"/>
                <w:szCs w:val="18"/>
                <w:lang w:val="en-AU" w:eastAsia="en-US"/>
              </w:rPr>
              <w:t>Radar Reflector</w:t>
            </w:r>
          </w:p>
        </w:tc>
        <w:tc>
          <w:tcPr>
            <w:tcW w:w="1134" w:type="dxa"/>
            <w:tcBorders>
              <w:top w:val="single" w:sz="8" w:space="0" w:color="000000"/>
              <w:left w:val="single" w:sz="8" w:space="0" w:color="000000"/>
              <w:bottom w:val="single" w:sz="8" w:space="0" w:color="000000"/>
              <w:right w:val="single" w:sz="8" w:space="0" w:color="000000"/>
            </w:tcBorders>
            <w:shd w:val="clear" w:color="auto" w:fill="auto"/>
          </w:tcPr>
          <w:p w14:paraId="65B9B054" w14:textId="77777777" w:rsidR="005D7373" w:rsidRPr="005D7373" w:rsidRDefault="005D7373" w:rsidP="005D7373">
            <w:pPr>
              <w:spacing w:before="60" w:after="60"/>
              <w:rPr>
                <w:rFonts w:eastAsia="Calibri" w:cs="Arial"/>
                <w:b/>
                <w:color w:val="000000"/>
                <w:sz w:val="18"/>
                <w:szCs w:val="18"/>
                <w:lang w:val="en-AU" w:eastAsia="en-US"/>
              </w:rPr>
            </w:pPr>
            <w:r w:rsidRPr="005D7373">
              <w:rPr>
                <w:rFonts w:eastAsia="Calibri" w:cs="Arial"/>
                <w:b/>
                <w:color w:val="000000"/>
                <w:sz w:val="18"/>
                <w:szCs w:val="18"/>
                <w:lang w:val="en-AU" w:eastAsia="en-US"/>
              </w:rPr>
              <w:t>RADRFL</w:t>
            </w:r>
          </w:p>
        </w:tc>
        <w:tc>
          <w:tcPr>
            <w:tcW w:w="6531" w:type="dxa"/>
            <w:tcBorders>
              <w:top w:val="single" w:sz="8" w:space="0" w:color="000000"/>
              <w:left w:val="nil"/>
              <w:bottom w:val="single" w:sz="8" w:space="0" w:color="000000"/>
              <w:right w:val="single" w:sz="8" w:space="0" w:color="000000"/>
            </w:tcBorders>
            <w:shd w:val="clear" w:color="auto" w:fill="auto"/>
          </w:tcPr>
          <w:p w14:paraId="1FAE6D9F"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 xml:space="preserve">Complex attributes </w:t>
            </w:r>
            <w:r w:rsidRPr="005D7373">
              <w:rPr>
                <w:rFonts w:eastAsia="Calibri" w:cs="Arial"/>
                <w:b/>
                <w:bCs/>
                <w:color w:val="000000"/>
                <w:sz w:val="18"/>
                <w:szCs w:val="18"/>
                <w:lang w:val="en-AU" w:eastAsia="en-US"/>
              </w:rPr>
              <w:t>fixed date range</w:t>
            </w:r>
            <w:r w:rsidRPr="005D7373">
              <w:rPr>
                <w:rFonts w:eastAsia="Calibri" w:cs="Arial"/>
                <w:color w:val="000000"/>
                <w:sz w:val="18"/>
                <w:szCs w:val="18"/>
                <w:lang w:val="en-AU" w:eastAsia="en-US"/>
              </w:rPr>
              <w:t xml:space="preserve"> (DATEND/DATSTA) and </w:t>
            </w:r>
            <w:r w:rsidRPr="005D7373">
              <w:rPr>
                <w:rFonts w:eastAsia="Calibri" w:cs="Arial"/>
                <w:b/>
                <w:color w:val="000000"/>
                <w:sz w:val="18"/>
                <w:szCs w:val="18"/>
                <w:lang w:val="en-AU" w:eastAsia="en-US"/>
              </w:rPr>
              <w:t>periodic date range</w:t>
            </w:r>
            <w:r w:rsidRPr="005D7373">
              <w:rPr>
                <w:rFonts w:eastAsia="Calibri" w:cs="Arial"/>
                <w:color w:val="000000"/>
                <w:sz w:val="18"/>
                <w:szCs w:val="18"/>
                <w:lang w:val="en-AU" w:eastAsia="en-US"/>
              </w:rPr>
              <w:t xml:space="preserve"> (PEREND/PERSTA) added.  See S-101 DCEG clause 20.17.</w:t>
            </w:r>
          </w:p>
        </w:tc>
      </w:tr>
      <w:tr w:rsidR="005D7373" w:rsidRPr="005D7373" w14:paraId="64303ED5" w14:textId="77777777" w:rsidTr="00DB7DD2">
        <w:trPr>
          <w:cantSplit/>
          <w:trHeight w:val="272"/>
          <w:jc w:val="center"/>
        </w:trPr>
        <w:tc>
          <w:tcPr>
            <w:tcW w:w="1843" w:type="dxa"/>
            <w:tcBorders>
              <w:top w:val="single" w:sz="8" w:space="0" w:color="000000"/>
              <w:left w:val="single" w:sz="8" w:space="0" w:color="000000"/>
              <w:bottom w:val="single" w:sz="8" w:space="0" w:color="000000"/>
              <w:right w:val="single" w:sz="8" w:space="0" w:color="000000"/>
            </w:tcBorders>
          </w:tcPr>
          <w:p w14:paraId="5E9D8123" w14:textId="77777777" w:rsidR="005D7373" w:rsidRPr="005D7373" w:rsidRDefault="005D7373" w:rsidP="005D7373">
            <w:pPr>
              <w:spacing w:before="60" w:after="60"/>
              <w:rPr>
                <w:rFonts w:eastAsia="Calibri" w:cs="Arial"/>
                <w:b/>
                <w:bCs/>
                <w:color w:val="000000"/>
                <w:sz w:val="18"/>
                <w:szCs w:val="18"/>
                <w:lang w:val="en-AU" w:eastAsia="en-US"/>
              </w:rPr>
            </w:pPr>
            <w:r w:rsidRPr="005D7373">
              <w:rPr>
                <w:rFonts w:eastAsia="Calibri" w:cs="Arial"/>
                <w:b/>
                <w:bCs/>
                <w:color w:val="000000"/>
                <w:sz w:val="18"/>
                <w:szCs w:val="18"/>
                <w:lang w:val="en-AU" w:eastAsia="en-US"/>
              </w:rPr>
              <w:t>Radar Station</w:t>
            </w:r>
          </w:p>
        </w:tc>
        <w:tc>
          <w:tcPr>
            <w:tcW w:w="1134" w:type="dxa"/>
            <w:tcBorders>
              <w:top w:val="single" w:sz="8" w:space="0" w:color="000000"/>
              <w:left w:val="single" w:sz="8" w:space="0" w:color="000000"/>
              <w:bottom w:val="single" w:sz="8" w:space="0" w:color="000000"/>
              <w:right w:val="single" w:sz="8" w:space="0" w:color="000000"/>
            </w:tcBorders>
            <w:shd w:val="clear" w:color="auto" w:fill="auto"/>
          </w:tcPr>
          <w:p w14:paraId="5B701447" w14:textId="77777777" w:rsidR="005D7373" w:rsidRPr="005D7373" w:rsidRDefault="005D7373" w:rsidP="005D7373">
            <w:pPr>
              <w:spacing w:before="60" w:after="60"/>
              <w:rPr>
                <w:rFonts w:eastAsia="Calibri" w:cs="Arial"/>
                <w:b/>
                <w:color w:val="000000"/>
                <w:sz w:val="18"/>
                <w:szCs w:val="18"/>
                <w:lang w:val="en-AU" w:eastAsia="en-US"/>
              </w:rPr>
            </w:pPr>
            <w:r w:rsidRPr="005D7373">
              <w:rPr>
                <w:rFonts w:eastAsia="Calibri" w:cs="Arial"/>
                <w:b/>
                <w:color w:val="000000"/>
                <w:sz w:val="18"/>
                <w:szCs w:val="18"/>
                <w:lang w:val="en-AU" w:eastAsia="en-US"/>
              </w:rPr>
              <w:t>RADSTA</w:t>
            </w:r>
          </w:p>
        </w:tc>
        <w:tc>
          <w:tcPr>
            <w:tcW w:w="6531" w:type="dxa"/>
            <w:tcBorders>
              <w:top w:val="single" w:sz="8" w:space="0" w:color="000000"/>
              <w:left w:val="nil"/>
              <w:bottom w:val="single" w:sz="8" w:space="0" w:color="000000"/>
              <w:right w:val="single" w:sz="8" w:space="0" w:color="000000"/>
            </w:tcBorders>
            <w:shd w:val="clear" w:color="auto" w:fill="auto"/>
          </w:tcPr>
          <w:p w14:paraId="75C6BC3C"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 xml:space="preserve">Attribute </w:t>
            </w:r>
            <w:r w:rsidRPr="005D7373">
              <w:rPr>
                <w:rFonts w:eastAsia="Calibri" w:cs="Arial"/>
                <w:b/>
                <w:color w:val="000000"/>
                <w:sz w:val="18"/>
                <w:szCs w:val="18"/>
                <w:lang w:val="en-AU" w:eastAsia="en-US"/>
              </w:rPr>
              <w:t>call sign</w:t>
            </w:r>
            <w:r w:rsidRPr="005D7373">
              <w:rPr>
                <w:rFonts w:eastAsia="Calibri" w:cs="Arial"/>
                <w:color w:val="000000"/>
                <w:sz w:val="18"/>
                <w:szCs w:val="18"/>
                <w:lang w:val="en-AU" w:eastAsia="en-US"/>
              </w:rPr>
              <w:t xml:space="preserve"> (CALSGN) added.  See S-101 DCEG clause 15.32.</w:t>
            </w:r>
          </w:p>
        </w:tc>
      </w:tr>
      <w:tr w:rsidR="005D7373" w:rsidRPr="005D7373" w14:paraId="4481FF1F" w14:textId="77777777" w:rsidTr="00DB7DD2">
        <w:trPr>
          <w:cantSplit/>
          <w:trHeight w:val="272"/>
          <w:jc w:val="center"/>
        </w:trPr>
        <w:tc>
          <w:tcPr>
            <w:tcW w:w="1843" w:type="dxa"/>
            <w:tcBorders>
              <w:top w:val="single" w:sz="8" w:space="0" w:color="000000"/>
              <w:left w:val="single" w:sz="8" w:space="0" w:color="000000"/>
              <w:bottom w:val="single" w:sz="8" w:space="0" w:color="000000"/>
              <w:right w:val="single" w:sz="8" w:space="0" w:color="000000"/>
            </w:tcBorders>
          </w:tcPr>
          <w:p w14:paraId="29E76718" w14:textId="77777777" w:rsidR="005D7373" w:rsidRPr="005D7373" w:rsidRDefault="005D7373" w:rsidP="005D7373">
            <w:pPr>
              <w:spacing w:before="60" w:after="60"/>
              <w:rPr>
                <w:rFonts w:eastAsia="Calibri" w:cs="Arial"/>
                <w:b/>
                <w:bCs/>
                <w:color w:val="000000"/>
                <w:sz w:val="18"/>
                <w:szCs w:val="18"/>
                <w:lang w:val="en-AU" w:eastAsia="en-US"/>
              </w:rPr>
            </w:pPr>
            <w:r w:rsidRPr="005D7373">
              <w:rPr>
                <w:rFonts w:eastAsia="Calibri" w:cs="Arial"/>
                <w:b/>
                <w:bCs/>
                <w:color w:val="000000"/>
                <w:sz w:val="18"/>
                <w:szCs w:val="18"/>
                <w:lang w:val="en-AU" w:eastAsia="en-US"/>
              </w:rPr>
              <w:t>Radio Station</w:t>
            </w:r>
          </w:p>
        </w:tc>
        <w:tc>
          <w:tcPr>
            <w:tcW w:w="1134" w:type="dxa"/>
            <w:tcBorders>
              <w:top w:val="single" w:sz="8" w:space="0" w:color="000000"/>
              <w:left w:val="single" w:sz="8" w:space="0" w:color="000000"/>
              <w:bottom w:val="single" w:sz="8" w:space="0" w:color="000000"/>
              <w:right w:val="single" w:sz="8" w:space="0" w:color="000000"/>
            </w:tcBorders>
            <w:shd w:val="clear" w:color="auto" w:fill="auto"/>
          </w:tcPr>
          <w:p w14:paraId="2D6AC4E8" w14:textId="77777777" w:rsidR="005D7373" w:rsidRPr="005D7373" w:rsidRDefault="005D7373" w:rsidP="005D7373">
            <w:pPr>
              <w:spacing w:before="60" w:after="60"/>
              <w:rPr>
                <w:rFonts w:eastAsia="Calibri" w:cs="Arial"/>
                <w:b/>
                <w:color w:val="000000"/>
                <w:sz w:val="18"/>
                <w:szCs w:val="18"/>
                <w:lang w:val="en-AU" w:eastAsia="en-US"/>
              </w:rPr>
            </w:pPr>
            <w:r w:rsidRPr="005D7373">
              <w:rPr>
                <w:rFonts w:eastAsia="Calibri" w:cs="Arial"/>
                <w:b/>
                <w:color w:val="000000"/>
                <w:sz w:val="18"/>
                <w:szCs w:val="18"/>
                <w:lang w:val="en-AU" w:eastAsia="en-US"/>
              </w:rPr>
              <w:t>RDOSTA</w:t>
            </w:r>
          </w:p>
        </w:tc>
        <w:tc>
          <w:tcPr>
            <w:tcW w:w="6531" w:type="dxa"/>
            <w:tcBorders>
              <w:top w:val="single" w:sz="8" w:space="0" w:color="000000"/>
              <w:left w:val="nil"/>
              <w:bottom w:val="single" w:sz="8" w:space="0" w:color="000000"/>
              <w:right w:val="single" w:sz="8" w:space="0" w:color="000000"/>
            </w:tcBorders>
            <w:shd w:val="clear" w:color="auto" w:fill="auto"/>
          </w:tcPr>
          <w:p w14:paraId="7410D32B"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 xml:space="preserve">New S-101 attribute </w:t>
            </w:r>
            <w:r w:rsidRPr="005D7373">
              <w:rPr>
                <w:rFonts w:eastAsia="Calibri" w:cs="Arial"/>
                <w:b/>
                <w:color w:val="000000"/>
                <w:sz w:val="18"/>
                <w:szCs w:val="18"/>
                <w:lang w:val="en-AU" w:eastAsia="en-US"/>
              </w:rPr>
              <w:t>frequency shore station receives</w:t>
            </w:r>
            <w:r w:rsidRPr="005D7373">
              <w:rPr>
                <w:rFonts w:eastAsia="Calibri" w:cs="Arial"/>
                <w:color w:val="000000"/>
                <w:sz w:val="18"/>
                <w:szCs w:val="18"/>
                <w:lang w:val="en-AU" w:eastAsia="en-US"/>
              </w:rPr>
              <w:t>.  See clause 12.9 and S-101 DCEG clause 21.4.</w:t>
            </w:r>
          </w:p>
        </w:tc>
      </w:tr>
      <w:tr w:rsidR="005D7373" w:rsidRPr="005D7373" w14:paraId="50E6E865" w14:textId="77777777" w:rsidTr="00DB7DD2">
        <w:trPr>
          <w:cantSplit/>
          <w:trHeight w:val="272"/>
          <w:jc w:val="center"/>
        </w:trPr>
        <w:tc>
          <w:tcPr>
            <w:tcW w:w="1843" w:type="dxa"/>
            <w:tcBorders>
              <w:top w:val="single" w:sz="8" w:space="0" w:color="000000"/>
              <w:left w:val="single" w:sz="8" w:space="0" w:color="000000"/>
              <w:bottom w:val="single" w:sz="8" w:space="0" w:color="000000"/>
              <w:right w:val="single" w:sz="8" w:space="0" w:color="000000"/>
            </w:tcBorders>
          </w:tcPr>
          <w:p w14:paraId="4A2534AF" w14:textId="77777777" w:rsidR="005D7373" w:rsidRPr="005D7373" w:rsidRDefault="005D7373" w:rsidP="005D7373">
            <w:pPr>
              <w:spacing w:before="60" w:after="60"/>
              <w:rPr>
                <w:rFonts w:eastAsia="Calibri" w:cs="Arial"/>
                <w:b/>
                <w:bCs/>
                <w:color w:val="000000"/>
                <w:sz w:val="18"/>
                <w:szCs w:val="18"/>
                <w:lang w:val="en-AU" w:eastAsia="en-US"/>
              </w:rPr>
            </w:pPr>
            <w:r w:rsidRPr="005D7373">
              <w:rPr>
                <w:rFonts w:eastAsia="Calibri" w:cs="Arial"/>
                <w:b/>
                <w:bCs/>
                <w:color w:val="000000"/>
                <w:sz w:val="18"/>
                <w:szCs w:val="18"/>
                <w:lang w:val="en-AU" w:eastAsia="en-US"/>
              </w:rPr>
              <w:t>Range System</w:t>
            </w:r>
          </w:p>
        </w:tc>
        <w:tc>
          <w:tcPr>
            <w:tcW w:w="1134" w:type="dxa"/>
            <w:tcBorders>
              <w:top w:val="single" w:sz="8" w:space="0" w:color="000000"/>
              <w:left w:val="single" w:sz="8" w:space="0" w:color="000000"/>
              <w:bottom w:val="single" w:sz="8" w:space="0" w:color="000000"/>
              <w:right w:val="single" w:sz="8" w:space="0" w:color="000000"/>
            </w:tcBorders>
            <w:shd w:val="clear" w:color="auto" w:fill="auto"/>
          </w:tcPr>
          <w:p w14:paraId="1062F10C" w14:textId="77777777" w:rsidR="005D7373" w:rsidRPr="005D7373" w:rsidRDefault="005D7373" w:rsidP="005D7373">
            <w:pPr>
              <w:spacing w:before="60" w:after="60"/>
              <w:rPr>
                <w:rFonts w:eastAsia="Calibri" w:cs="Arial"/>
                <w:b/>
                <w:color w:val="000000"/>
                <w:sz w:val="18"/>
                <w:szCs w:val="18"/>
                <w:lang w:val="en-AU" w:eastAsia="en-US"/>
              </w:rPr>
            </w:pPr>
          </w:p>
        </w:tc>
        <w:tc>
          <w:tcPr>
            <w:tcW w:w="6531" w:type="dxa"/>
            <w:tcBorders>
              <w:top w:val="single" w:sz="8" w:space="0" w:color="000000"/>
              <w:left w:val="nil"/>
              <w:bottom w:val="single" w:sz="8" w:space="0" w:color="000000"/>
              <w:right w:val="single" w:sz="8" w:space="0" w:color="000000"/>
            </w:tcBorders>
            <w:shd w:val="clear" w:color="auto" w:fill="auto"/>
          </w:tcPr>
          <w:p w14:paraId="3EC61A2C"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New S-101 Feature type.  See clause 10.1.2 and S-101 DCEG clause 15.6.</w:t>
            </w:r>
          </w:p>
        </w:tc>
      </w:tr>
      <w:tr w:rsidR="005D7373" w:rsidRPr="005D7373" w14:paraId="52B18478" w14:textId="77777777" w:rsidTr="00DB7DD2">
        <w:trPr>
          <w:cantSplit/>
          <w:trHeight w:val="272"/>
          <w:jc w:val="center"/>
        </w:trPr>
        <w:tc>
          <w:tcPr>
            <w:tcW w:w="1843" w:type="dxa"/>
            <w:tcBorders>
              <w:top w:val="single" w:sz="8" w:space="0" w:color="000000"/>
              <w:left w:val="single" w:sz="8" w:space="0" w:color="000000"/>
              <w:bottom w:val="single" w:sz="8" w:space="0" w:color="000000"/>
              <w:right w:val="single" w:sz="8" w:space="0" w:color="000000"/>
            </w:tcBorders>
          </w:tcPr>
          <w:p w14:paraId="456E3F6F" w14:textId="77777777" w:rsidR="005D7373" w:rsidRPr="005D7373" w:rsidRDefault="005D7373" w:rsidP="005D7373">
            <w:pPr>
              <w:spacing w:before="60" w:after="60"/>
              <w:rPr>
                <w:rFonts w:eastAsia="Calibri" w:cs="Arial"/>
                <w:b/>
                <w:bCs/>
                <w:color w:val="000000"/>
                <w:sz w:val="18"/>
                <w:szCs w:val="18"/>
                <w:lang w:val="en-AU" w:eastAsia="en-US"/>
              </w:rPr>
            </w:pPr>
            <w:r w:rsidRPr="005D7373">
              <w:rPr>
                <w:rFonts w:eastAsia="Calibri" w:cs="Arial"/>
                <w:b/>
                <w:bCs/>
                <w:color w:val="000000"/>
                <w:sz w:val="18"/>
                <w:szCs w:val="18"/>
                <w:lang w:val="en-AU" w:eastAsia="en-US"/>
              </w:rPr>
              <w:t>Rescue Station</w:t>
            </w:r>
          </w:p>
        </w:tc>
        <w:tc>
          <w:tcPr>
            <w:tcW w:w="1134" w:type="dxa"/>
            <w:tcBorders>
              <w:top w:val="single" w:sz="8" w:space="0" w:color="000000"/>
              <w:left w:val="single" w:sz="8" w:space="0" w:color="000000"/>
              <w:bottom w:val="single" w:sz="8" w:space="0" w:color="000000"/>
              <w:right w:val="single" w:sz="8" w:space="0" w:color="000000"/>
            </w:tcBorders>
            <w:shd w:val="clear" w:color="auto" w:fill="auto"/>
          </w:tcPr>
          <w:p w14:paraId="31846FE0" w14:textId="77777777" w:rsidR="005D7373" w:rsidRPr="005D7373" w:rsidRDefault="005D7373" w:rsidP="005D7373">
            <w:pPr>
              <w:spacing w:before="60" w:after="60"/>
              <w:rPr>
                <w:rFonts w:eastAsia="Calibri" w:cs="Arial"/>
                <w:b/>
                <w:color w:val="000000"/>
                <w:sz w:val="18"/>
                <w:szCs w:val="18"/>
                <w:lang w:val="en-AU" w:eastAsia="en-US"/>
              </w:rPr>
            </w:pPr>
            <w:r w:rsidRPr="005D7373">
              <w:rPr>
                <w:rFonts w:eastAsia="Calibri" w:cs="Arial"/>
                <w:b/>
                <w:color w:val="000000"/>
                <w:sz w:val="18"/>
                <w:szCs w:val="18"/>
                <w:lang w:val="en-AU" w:eastAsia="en-US"/>
              </w:rPr>
              <w:t>CGUSTA</w:t>
            </w:r>
          </w:p>
        </w:tc>
        <w:tc>
          <w:tcPr>
            <w:tcW w:w="6531" w:type="dxa"/>
            <w:tcBorders>
              <w:top w:val="single" w:sz="8" w:space="0" w:color="000000"/>
              <w:left w:val="nil"/>
              <w:bottom w:val="single" w:sz="8" w:space="0" w:color="000000"/>
              <w:right w:val="single" w:sz="8" w:space="0" w:color="000000"/>
            </w:tcBorders>
            <w:shd w:val="clear" w:color="auto" w:fill="auto"/>
          </w:tcPr>
          <w:p w14:paraId="40C4A317"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 xml:space="preserve">New allowable geometric primitive Surface.  Attribute </w:t>
            </w:r>
            <w:r w:rsidRPr="005D7373">
              <w:rPr>
                <w:rFonts w:eastAsia="Calibri" w:cs="Arial"/>
                <w:b/>
                <w:color w:val="000000"/>
                <w:sz w:val="18"/>
                <w:szCs w:val="18"/>
                <w:lang w:val="en-AU" w:eastAsia="en-US"/>
              </w:rPr>
              <w:t>communication channel</w:t>
            </w:r>
            <w:r w:rsidRPr="005D7373">
              <w:rPr>
                <w:rFonts w:eastAsia="Calibri" w:cs="Arial"/>
                <w:color w:val="000000"/>
                <w:sz w:val="18"/>
                <w:szCs w:val="18"/>
                <w:lang w:val="en-AU" w:eastAsia="en-US"/>
              </w:rPr>
              <w:t xml:space="preserve"> (COMCHA) added.  See S-101 DCEG clause 22.6.</w:t>
            </w:r>
          </w:p>
        </w:tc>
      </w:tr>
      <w:tr w:rsidR="005D7373" w:rsidRPr="005D7373" w14:paraId="2EFD9589" w14:textId="77777777" w:rsidTr="00DB7DD2">
        <w:trPr>
          <w:cantSplit/>
          <w:trHeight w:val="272"/>
          <w:jc w:val="center"/>
        </w:trPr>
        <w:tc>
          <w:tcPr>
            <w:tcW w:w="1843" w:type="dxa"/>
            <w:tcBorders>
              <w:top w:val="single" w:sz="8" w:space="0" w:color="000000"/>
              <w:left w:val="single" w:sz="8" w:space="0" w:color="000000"/>
              <w:bottom w:val="single" w:sz="8" w:space="0" w:color="000000"/>
              <w:right w:val="single" w:sz="8" w:space="0" w:color="000000"/>
            </w:tcBorders>
          </w:tcPr>
          <w:p w14:paraId="7F33C4A2" w14:textId="77777777" w:rsidR="005D7373" w:rsidRPr="005D7373" w:rsidRDefault="005D7373" w:rsidP="005D7373">
            <w:pPr>
              <w:spacing w:before="60" w:after="60"/>
              <w:rPr>
                <w:rFonts w:eastAsia="Calibri" w:cs="Arial"/>
                <w:b/>
                <w:bCs/>
                <w:color w:val="000000"/>
                <w:sz w:val="18"/>
                <w:szCs w:val="18"/>
                <w:lang w:val="en-AU" w:eastAsia="en-US"/>
              </w:rPr>
            </w:pPr>
            <w:r w:rsidRPr="005D7373">
              <w:rPr>
                <w:rFonts w:eastAsia="Calibri" w:cs="Arial"/>
                <w:b/>
                <w:bCs/>
                <w:color w:val="000000"/>
                <w:sz w:val="18"/>
                <w:szCs w:val="18"/>
                <w:lang w:val="en-AU" w:eastAsia="en-US"/>
              </w:rPr>
              <w:t>Restricted Area Navigational</w:t>
            </w:r>
          </w:p>
        </w:tc>
        <w:tc>
          <w:tcPr>
            <w:tcW w:w="1134" w:type="dxa"/>
            <w:tcBorders>
              <w:top w:val="single" w:sz="8" w:space="0" w:color="000000"/>
              <w:left w:val="single" w:sz="8" w:space="0" w:color="000000"/>
              <w:bottom w:val="single" w:sz="8" w:space="0" w:color="000000"/>
              <w:right w:val="single" w:sz="8" w:space="0" w:color="000000"/>
            </w:tcBorders>
            <w:shd w:val="clear" w:color="auto" w:fill="auto"/>
          </w:tcPr>
          <w:p w14:paraId="000B8147" w14:textId="77777777" w:rsidR="005D7373" w:rsidRPr="005D7373" w:rsidRDefault="005D7373" w:rsidP="005D7373">
            <w:pPr>
              <w:spacing w:before="60" w:after="60"/>
              <w:rPr>
                <w:rFonts w:eastAsia="Calibri" w:cs="Arial"/>
                <w:b/>
                <w:color w:val="000000"/>
                <w:sz w:val="18"/>
                <w:szCs w:val="18"/>
                <w:lang w:val="en-AU" w:eastAsia="en-US"/>
              </w:rPr>
            </w:pPr>
            <w:r w:rsidRPr="005D7373">
              <w:rPr>
                <w:rFonts w:eastAsia="Calibri" w:cs="Arial"/>
                <w:b/>
                <w:color w:val="000000"/>
                <w:sz w:val="18"/>
                <w:szCs w:val="18"/>
                <w:lang w:val="en-AU" w:eastAsia="en-US"/>
              </w:rPr>
              <w:t>RESARE</w:t>
            </w:r>
          </w:p>
        </w:tc>
        <w:tc>
          <w:tcPr>
            <w:tcW w:w="6531" w:type="dxa"/>
            <w:tcBorders>
              <w:top w:val="single" w:sz="8" w:space="0" w:color="000000"/>
              <w:left w:val="nil"/>
              <w:bottom w:val="single" w:sz="8" w:space="0" w:color="000000"/>
              <w:right w:val="single" w:sz="8" w:space="0" w:color="000000"/>
            </w:tcBorders>
            <w:shd w:val="clear" w:color="auto" w:fill="auto"/>
          </w:tcPr>
          <w:p w14:paraId="546B2F2C"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 xml:space="preserve">New S-101 attribute </w:t>
            </w:r>
            <w:commentRangeStart w:id="2061"/>
            <w:r w:rsidRPr="005D7373">
              <w:rPr>
                <w:rFonts w:eastAsia="Calibri" w:cs="Arial"/>
                <w:b/>
                <w:color w:val="000000"/>
                <w:sz w:val="18"/>
                <w:szCs w:val="18"/>
                <w:lang w:val="en-AU" w:eastAsia="en-US"/>
              </w:rPr>
              <w:t>vessel speed limit</w:t>
            </w:r>
            <w:commentRangeEnd w:id="2061"/>
            <w:r w:rsidRPr="005D7373">
              <w:rPr>
                <w:rFonts w:ascii="Times New Roman" w:hAnsi="Times New Roman"/>
                <w:sz w:val="16"/>
                <w:szCs w:val="16"/>
                <w:lang w:val="en-GB" w:eastAsia="ar-SA"/>
              </w:rPr>
              <w:commentReference w:id="2061"/>
            </w:r>
            <w:r w:rsidRPr="005D7373">
              <w:rPr>
                <w:rFonts w:eastAsia="Calibri" w:cs="Arial"/>
                <w:color w:val="000000"/>
                <w:sz w:val="18"/>
                <w:szCs w:val="18"/>
                <w:lang w:val="en-AU" w:eastAsia="en-US"/>
              </w:rPr>
              <w:t>.  See clause 11.1 and S-101 DCEG clause 17.8.</w:t>
            </w:r>
          </w:p>
        </w:tc>
      </w:tr>
      <w:tr w:rsidR="005D7373" w:rsidRPr="005D7373" w14:paraId="67FB4426" w14:textId="77777777" w:rsidTr="00DB7DD2">
        <w:trPr>
          <w:cantSplit/>
          <w:trHeight w:val="272"/>
          <w:jc w:val="center"/>
        </w:trPr>
        <w:tc>
          <w:tcPr>
            <w:tcW w:w="1843" w:type="dxa"/>
            <w:tcBorders>
              <w:top w:val="single" w:sz="8" w:space="0" w:color="000000"/>
              <w:left w:val="single" w:sz="8" w:space="0" w:color="000000"/>
              <w:bottom w:val="single" w:sz="8" w:space="0" w:color="000000"/>
              <w:right w:val="single" w:sz="8" w:space="0" w:color="000000"/>
            </w:tcBorders>
          </w:tcPr>
          <w:p w14:paraId="515E751F" w14:textId="77777777" w:rsidR="005D7373" w:rsidRPr="005D7373" w:rsidRDefault="005D7373" w:rsidP="005D7373">
            <w:pPr>
              <w:spacing w:before="60" w:after="60"/>
              <w:rPr>
                <w:rFonts w:eastAsia="Calibri" w:cs="Arial"/>
                <w:b/>
                <w:color w:val="000000"/>
                <w:sz w:val="18"/>
                <w:szCs w:val="18"/>
                <w:lang w:val="en-AU" w:eastAsia="en-US"/>
              </w:rPr>
            </w:pPr>
            <w:r w:rsidRPr="005D7373">
              <w:rPr>
                <w:rFonts w:eastAsia="Calibri" w:cs="Arial"/>
                <w:b/>
                <w:bCs/>
                <w:color w:val="000000"/>
                <w:sz w:val="18"/>
                <w:szCs w:val="18"/>
                <w:lang w:val="en-AU" w:eastAsia="en-US"/>
              </w:rPr>
              <w:t>Seabed Area</w:t>
            </w:r>
          </w:p>
        </w:tc>
        <w:tc>
          <w:tcPr>
            <w:tcW w:w="1134" w:type="dxa"/>
            <w:tcBorders>
              <w:top w:val="single" w:sz="8" w:space="0" w:color="000000"/>
              <w:left w:val="single" w:sz="8" w:space="0" w:color="000000"/>
              <w:bottom w:val="single" w:sz="8" w:space="0" w:color="000000"/>
              <w:right w:val="single" w:sz="8" w:space="0" w:color="000000"/>
            </w:tcBorders>
            <w:shd w:val="clear" w:color="auto" w:fill="auto"/>
          </w:tcPr>
          <w:p w14:paraId="2FC003A0" w14:textId="77777777" w:rsidR="005D7373" w:rsidRPr="005D7373" w:rsidRDefault="005D7373" w:rsidP="005D7373">
            <w:pPr>
              <w:spacing w:before="60" w:after="60"/>
              <w:rPr>
                <w:rFonts w:eastAsia="Calibri" w:cs="Arial"/>
                <w:b/>
                <w:color w:val="000000"/>
                <w:sz w:val="18"/>
                <w:szCs w:val="18"/>
                <w:lang w:val="en-AU" w:eastAsia="en-US"/>
              </w:rPr>
            </w:pPr>
            <w:r w:rsidRPr="005D7373">
              <w:rPr>
                <w:rFonts w:eastAsia="Calibri" w:cs="Arial"/>
                <w:b/>
                <w:color w:val="000000"/>
                <w:sz w:val="18"/>
                <w:szCs w:val="18"/>
                <w:lang w:val="en-AU" w:eastAsia="en-US"/>
              </w:rPr>
              <w:t>SBDARE</w:t>
            </w:r>
          </w:p>
        </w:tc>
        <w:tc>
          <w:tcPr>
            <w:tcW w:w="6531" w:type="dxa"/>
            <w:tcBorders>
              <w:top w:val="single" w:sz="8" w:space="0" w:color="000000"/>
              <w:left w:val="nil"/>
              <w:bottom w:val="single" w:sz="8" w:space="0" w:color="000000"/>
              <w:right w:val="single" w:sz="8" w:space="0" w:color="000000"/>
            </w:tcBorders>
            <w:shd w:val="clear" w:color="auto" w:fill="auto"/>
          </w:tcPr>
          <w:p w14:paraId="7457D109"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 xml:space="preserve">New S-101 attribute </w:t>
            </w:r>
            <w:r w:rsidRPr="005D7373">
              <w:rPr>
                <w:rFonts w:eastAsia="Calibri" w:cs="Arial"/>
                <w:b/>
                <w:color w:val="000000"/>
                <w:sz w:val="18"/>
                <w:szCs w:val="18"/>
                <w:lang w:val="en-AU" w:eastAsia="en-US"/>
              </w:rPr>
              <w:t>underlying layer</w:t>
            </w:r>
            <w:r w:rsidRPr="005D7373">
              <w:rPr>
                <w:rFonts w:eastAsia="Calibri" w:cs="Arial"/>
                <w:color w:val="000000"/>
                <w:sz w:val="18"/>
                <w:szCs w:val="18"/>
                <w:lang w:val="en-AU" w:eastAsia="en-US"/>
              </w:rPr>
              <w:t>.  See S-101 DCEG clause 12.1.</w:t>
            </w:r>
          </w:p>
        </w:tc>
      </w:tr>
      <w:tr w:rsidR="005D7373" w:rsidRPr="005D7373" w14:paraId="33F9720C" w14:textId="77777777" w:rsidTr="00DB7DD2">
        <w:trPr>
          <w:cantSplit/>
          <w:trHeight w:val="272"/>
          <w:jc w:val="center"/>
        </w:trPr>
        <w:tc>
          <w:tcPr>
            <w:tcW w:w="1843" w:type="dxa"/>
            <w:tcBorders>
              <w:top w:val="single" w:sz="8" w:space="0" w:color="000000"/>
              <w:left w:val="single" w:sz="8" w:space="0" w:color="000000"/>
              <w:bottom w:val="single" w:sz="8" w:space="0" w:color="000000"/>
              <w:right w:val="single" w:sz="8" w:space="0" w:color="000000"/>
            </w:tcBorders>
          </w:tcPr>
          <w:p w14:paraId="2D7245A4" w14:textId="77777777" w:rsidR="005D7373" w:rsidRPr="005D7373" w:rsidRDefault="005D7373" w:rsidP="005D7373">
            <w:pPr>
              <w:spacing w:before="60" w:after="60"/>
              <w:rPr>
                <w:rFonts w:eastAsia="Calibri" w:cs="Arial"/>
                <w:b/>
                <w:bCs/>
                <w:color w:val="000000"/>
                <w:sz w:val="18"/>
                <w:szCs w:val="18"/>
                <w:lang w:val="en-AU" w:eastAsia="en-US"/>
              </w:rPr>
            </w:pPr>
            <w:r w:rsidRPr="005D7373">
              <w:rPr>
                <w:rFonts w:eastAsia="Calibri" w:cs="Arial"/>
                <w:b/>
                <w:bCs/>
                <w:color w:val="000000"/>
                <w:sz w:val="18"/>
                <w:szCs w:val="18"/>
                <w:lang w:val="en-AU" w:eastAsia="en-US"/>
              </w:rPr>
              <w:t>Seagrass</w:t>
            </w:r>
          </w:p>
        </w:tc>
        <w:tc>
          <w:tcPr>
            <w:tcW w:w="1134" w:type="dxa"/>
            <w:tcBorders>
              <w:top w:val="single" w:sz="8" w:space="0" w:color="000000"/>
              <w:left w:val="single" w:sz="8" w:space="0" w:color="000000"/>
              <w:bottom w:val="single" w:sz="8" w:space="0" w:color="000000"/>
              <w:right w:val="single" w:sz="8" w:space="0" w:color="000000"/>
            </w:tcBorders>
            <w:shd w:val="clear" w:color="auto" w:fill="auto"/>
          </w:tcPr>
          <w:p w14:paraId="13E66445" w14:textId="77777777" w:rsidR="005D7373" w:rsidRPr="005D7373" w:rsidRDefault="005D7373" w:rsidP="005D7373">
            <w:pPr>
              <w:spacing w:before="60" w:after="60"/>
              <w:rPr>
                <w:rFonts w:eastAsia="Calibri" w:cs="Arial"/>
                <w:b/>
                <w:color w:val="000000"/>
                <w:sz w:val="18"/>
                <w:szCs w:val="18"/>
                <w:lang w:val="en-AU" w:eastAsia="en-US"/>
              </w:rPr>
            </w:pPr>
          </w:p>
        </w:tc>
        <w:tc>
          <w:tcPr>
            <w:tcW w:w="6531" w:type="dxa"/>
            <w:tcBorders>
              <w:top w:val="single" w:sz="8" w:space="0" w:color="000000"/>
              <w:left w:val="nil"/>
              <w:bottom w:val="single" w:sz="8" w:space="0" w:color="000000"/>
              <w:right w:val="single" w:sz="8" w:space="0" w:color="000000"/>
            </w:tcBorders>
            <w:shd w:val="clear" w:color="auto" w:fill="auto"/>
          </w:tcPr>
          <w:p w14:paraId="08A16DAE"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New S-101 Feature type.  See clause 7.2.2 and S-101 DCEG clause 12.3.</w:t>
            </w:r>
          </w:p>
        </w:tc>
      </w:tr>
      <w:tr w:rsidR="00233CD7" w:rsidRPr="005D7373" w14:paraId="56A3B825" w14:textId="77777777" w:rsidTr="00DB7DD2">
        <w:trPr>
          <w:cantSplit/>
          <w:trHeight w:val="272"/>
          <w:jc w:val="center"/>
          <w:ins w:id="2062" w:author="Teh Stand" w:date="2021-07-05T15:56:00Z"/>
        </w:trPr>
        <w:tc>
          <w:tcPr>
            <w:tcW w:w="1843" w:type="dxa"/>
            <w:tcBorders>
              <w:top w:val="single" w:sz="8" w:space="0" w:color="000000"/>
              <w:left w:val="single" w:sz="8" w:space="0" w:color="000000"/>
              <w:bottom w:val="single" w:sz="8" w:space="0" w:color="000000"/>
              <w:right w:val="single" w:sz="8" w:space="0" w:color="000000"/>
            </w:tcBorders>
          </w:tcPr>
          <w:p w14:paraId="4C288E0A" w14:textId="197A9BE0" w:rsidR="00233CD7" w:rsidRPr="005D7373" w:rsidRDefault="00233CD7" w:rsidP="00233CD7">
            <w:pPr>
              <w:spacing w:before="60" w:after="60"/>
              <w:rPr>
                <w:ins w:id="2063" w:author="Teh Stand" w:date="2021-07-05T15:56:00Z"/>
                <w:rFonts w:eastAsia="Calibri" w:cs="Arial"/>
                <w:b/>
                <w:bCs/>
                <w:color w:val="000000"/>
                <w:sz w:val="18"/>
                <w:szCs w:val="18"/>
                <w:lang w:val="en-AU" w:eastAsia="en-US"/>
              </w:rPr>
            </w:pPr>
            <w:ins w:id="2064" w:author="Teh Stand" w:date="2021-07-05T15:56:00Z">
              <w:r>
                <w:rPr>
                  <w:rFonts w:eastAsia="Calibri" w:cs="Arial"/>
                  <w:b/>
                  <w:bCs/>
                  <w:color w:val="000000"/>
                  <w:sz w:val="18"/>
                  <w:szCs w:val="18"/>
                  <w:lang w:val="en-AU" w:eastAsia="en-US"/>
                </w:rPr>
                <w:lastRenderedPageBreak/>
                <w:t>Service Hours</w:t>
              </w:r>
            </w:ins>
          </w:p>
        </w:tc>
        <w:tc>
          <w:tcPr>
            <w:tcW w:w="1134" w:type="dxa"/>
            <w:tcBorders>
              <w:top w:val="single" w:sz="8" w:space="0" w:color="000000"/>
              <w:left w:val="single" w:sz="8" w:space="0" w:color="000000"/>
              <w:bottom w:val="single" w:sz="8" w:space="0" w:color="000000"/>
              <w:right w:val="single" w:sz="8" w:space="0" w:color="000000"/>
            </w:tcBorders>
            <w:shd w:val="clear" w:color="auto" w:fill="auto"/>
          </w:tcPr>
          <w:p w14:paraId="4ADDF624" w14:textId="77777777" w:rsidR="00233CD7" w:rsidRPr="005D7373" w:rsidRDefault="00233CD7" w:rsidP="00233CD7">
            <w:pPr>
              <w:spacing w:before="60" w:after="60"/>
              <w:rPr>
                <w:ins w:id="2065" w:author="Teh Stand" w:date="2021-07-05T15:56:00Z"/>
                <w:rFonts w:eastAsia="Calibri" w:cs="Arial"/>
                <w:b/>
                <w:color w:val="000000"/>
                <w:sz w:val="18"/>
                <w:szCs w:val="18"/>
                <w:lang w:val="en-AU" w:eastAsia="en-US"/>
              </w:rPr>
            </w:pPr>
          </w:p>
        </w:tc>
        <w:tc>
          <w:tcPr>
            <w:tcW w:w="6531" w:type="dxa"/>
            <w:tcBorders>
              <w:top w:val="single" w:sz="8" w:space="0" w:color="000000"/>
              <w:left w:val="nil"/>
              <w:bottom w:val="single" w:sz="8" w:space="0" w:color="000000"/>
              <w:right w:val="single" w:sz="8" w:space="0" w:color="000000"/>
            </w:tcBorders>
            <w:shd w:val="clear" w:color="auto" w:fill="auto"/>
          </w:tcPr>
          <w:p w14:paraId="40389B1F" w14:textId="047C073A" w:rsidR="00233CD7" w:rsidRPr="005D7373" w:rsidRDefault="00233CD7" w:rsidP="00233CD7">
            <w:pPr>
              <w:spacing w:before="60" w:after="60"/>
              <w:rPr>
                <w:ins w:id="2066" w:author="Teh Stand" w:date="2021-07-05T15:56:00Z"/>
                <w:rFonts w:eastAsia="Calibri" w:cs="Arial"/>
                <w:color w:val="000000"/>
                <w:sz w:val="18"/>
                <w:szCs w:val="18"/>
                <w:lang w:val="en-AU" w:eastAsia="en-US"/>
              </w:rPr>
            </w:pPr>
            <w:ins w:id="2067" w:author="Teh Stand" w:date="2021-07-05T15:56:00Z">
              <w:r w:rsidRPr="005D7373">
                <w:rPr>
                  <w:rFonts w:eastAsia="Calibri" w:cs="Arial"/>
                  <w:color w:val="000000"/>
                  <w:sz w:val="18"/>
                  <w:szCs w:val="18"/>
                  <w:lang w:val="en-AU" w:eastAsia="en-US"/>
                </w:rPr>
                <w:t xml:space="preserve">New S-101 </w:t>
              </w:r>
              <w:r>
                <w:rPr>
                  <w:rFonts w:eastAsia="Calibri" w:cs="Arial"/>
                  <w:color w:val="000000"/>
                  <w:sz w:val="18"/>
                  <w:szCs w:val="18"/>
                  <w:lang w:val="en-AU" w:eastAsia="en-US"/>
                </w:rPr>
                <w:t xml:space="preserve">Information </w:t>
              </w:r>
              <w:r w:rsidRPr="005D7373">
                <w:rPr>
                  <w:rFonts w:eastAsia="Calibri" w:cs="Arial"/>
                  <w:color w:val="000000"/>
                  <w:sz w:val="18"/>
                  <w:szCs w:val="18"/>
                  <w:lang w:val="en-AU" w:eastAsia="en-US"/>
                </w:rPr>
                <w:t>Feature type.  See S-101 DCEG clause 24.</w:t>
              </w:r>
            </w:ins>
            <w:ins w:id="2068" w:author="Teh Stand" w:date="2021-07-05T15:57:00Z">
              <w:r>
                <w:rPr>
                  <w:rFonts w:eastAsia="Calibri" w:cs="Arial"/>
                  <w:color w:val="000000"/>
                  <w:sz w:val="18"/>
                  <w:szCs w:val="18"/>
                  <w:lang w:val="en-AU" w:eastAsia="en-US"/>
                </w:rPr>
                <w:t>2</w:t>
              </w:r>
            </w:ins>
            <w:ins w:id="2069" w:author="Teh Stand" w:date="2021-07-05T15:56:00Z">
              <w:r w:rsidRPr="005D7373">
                <w:rPr>
                  <w:rFonts w:eastAsia="Calibri" w:cs="Arial"/>
                  <w:color w:val="000000"/>
                  <w:sz w:val="18"/>
                  <w:szCs w:val="18"/>
                  <w:lang w:val="en-AU" w:eastAsia="en-US"/>
                </w:rPr>
                <w:t>.</w:t>
              </w:r>
            </w:ins>
          </w:p>
        </w:tc>
      </w:tr>
      <w:tr w:rsidR="005D7373" w:rsidRPr="005D7373" w14:paraId="0A595ACB" w14:textId="77777777" w:rsidTr="00DB7DD2">
        <w:trPr>
          <w:cantSplit/>
          <w:trHeight w:val="272"/>
          <w:jc w:val="center"/>
        </w:trPr>
        <w:tc>
          <w:tcPr>
            <w:tcW w:w="1843" w:type="dxa"/>
            <w:tcBorders>
              <w:top w:val="single" w:sz="8" w:space="0" w:color="000000"/>
              <w:left w:val="single" w:sz="8" w:space="0" w:color="000000"/>
              <w:bottom w:val="single" w:sz="8" w:space="0" w:color="000000"/>
              <w:right w:val="single" w:sz="8" w:space="0" w:color="000000"/>
            </w:tcBorders>
          </w:tcPr>
          <w:p w14:paraId="0398F4EE" w14:textId="77777777" w:rsidR="005D7373" w:rsidRPr="005D7373" w:rsidRDefault="005D7373" w:rsidP="005D7373">
            <w:pPr>
              <w:spacing w:before="60" w:after="60"/>
              <w:rPr>
                <w:rFonts w:eastAsia="Calibri" w:cs="Arial"/>
                <w:b/>
                <w:bCs/>
                <w:color w:val="000000"/>
                <w:sz w:val="18"/>
                <w:szCs w:val="18"/>
                <w:lang w:val="en-AU" w:eastAsia="en-US"/>
              </w:rPr>
            </w:pPr>
            <w:r w:rsidRPr="005D7373">
              <w:rPr>
                <w:rFonts w:eastAsia="Calibri" w:cs="Arial"/>
                <w:b/>
                <w:bCs/>
                <w:color w:val="000000"/>
                <w:sz w:val="18"/>
                <w:szCs w:val="18"/>
                <w:lang w:val="en-AU" w:eastAsia="en-US"/>
              </w:rPr>
              <w:t>Signal Station Traffic</w:t>
            </w:r>
          </w:p>
        </w:tc>
        <w:tc>
          <w:tcPr>
            <w:tcW w:w="1134" w:type="dxa"/>
            <w:tcBorders>
              <w:top w:val="single" w:sz="8" w:space="0" w:color="000000"/>
              <w:left w:val="single" w:sz="8" w:space="0" w:color="000000"/>
              <w:bottom w:val="single" w:sz="8" w:space="0" w:color="000000"/>
              <w:right w:val="single" w:sz="8" w:space="0" w:color="000000"/>
            </w:tcBorders>
            <w:shd w:val="clear" w:color="auto" w:fill="auto"/>
          </w:tcPr>
          <w:p w14:paraId="1DF8F547" w14:textId="77777777" w:rsidR="005D7373" w:rsidRPr="005D7373" w:rsidRDefault="005D7373" w:rsidP="005D7373">
            <w:pPr>
              <w:spacing w:before="60" w:after="60"/>
              <w:rPr>
                <w:rFonts w:eastAsia="Calibri" w:cs="Arial"/>
                <w:b/>
                <w:color w:val="000000"/>
                <w:sz w:val="18"/>
                <w:szCs w:val="18"/>
                <w:lang w:val="en-AU" w:eastAsia="en-US"/>
              </w:rPr>
            </w:pPr>
            <w:r w:rsidRPr="005D7373">
              <w:rPr>
                <w:rFonts w:eastAsia="Calibri" w:cs="Arial"/>
                <w:b/>
                <w:color w:val="000000"/>
                <w:sz w:val="18"/>
                <w:szCs w:val="18"/>
                <w:lang w:val="en-AU" w:eastAsia="en-US"/>
              </w:rPr>
              <w:t>SISTAT</w:t>
            </w:r>
          </w:p>
        </w:tc>
        <w:tc>
          <w:tcPr>
            <w:tcW w:w="6531" w:type="dxa"/>
            <w:tcBorders>
              <w:top w:val="single" w:sz="8" w:space="0" w:color="000000"/>
              <w:left w:val="nil"/>
              <w:bottom w:val="single" w:sz="8" w:space="0" w:color="000000"/>
              <w:right w:val="single" w:sz="8" w:space="0" w:color="000000"/>
            </w:tcBorders>
            <w:shd w:val="clear" w:color="auto" w:fill="auto"/>
          </w:tcPr>
          <w:p w14:paraId="72E65BB6"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New allowable geometric primitive Surface.</w:t>
            </w:r>
          </w:p>
        </w:tc>
      </w:tr>
      <w:tr w:rsidR="005D7373" w:rsidRPr="005D7373" w14:paraId="6BB45E94" w14:textId="77777777" w:rsidTr="00DB7DD2">
        <w:trPr>
          <w:cantSplit/>
          <w:trHeight w:val="272"/>
          <w:jc w:val="center"/>
        </w:trPr>
        <w:tc>
          <w:tcPr>
            <w:tcW w:w="1843" w:type="dxa"/>
            <w:tcBorders>
              <w:top w:val="single" w:sz="8" w:space="0" w:color="000000"/>
              <w:left w:val="single" w:sz="8" w:space="0" w:color="000000"/>
              <w:bottom w:val="single" w:sz="8" w:space="0" w:color="000000"/>
              <w:right w:val="single" w:sz="8" w:space="0" w:color="000000"/>
            </w:tcBorders>
          </w:tcPr>
          <w:p w14:paraId="20FCD306" w14:textId="77777777" w:rsidR="005D7373" w:rsidRPr="005D7373" w:rsidRDefault="005D7373" w:rsidP="005D7373">
            <w:pPr>
              <w:spacing w:before="60" w:after="60"/>
              <w:rPr>
                <w:rFonts w:eastAsia="Calibri" w:cs="Arial"/>
                <w:b/>
                <w:bCs/>
                <w:color w:val="000000"/>
                <w:sz w:val="18"/>
                <w:szCs w:val="18"/>
                <w:lang w:val="en-AU" w:eastAsia="en-US"/>
              </w:rPr>
            </w:pPr>
            <w:r w:rsidRPr="005D7373">
              <w:rPr>
                <w:rFonts w:eastAsia="Calibri" w:cs="Arial"/>
                <w:b/>
                <w:bCs/>
                <w:color w:val="000000"/>
                <w:sz w:val="18"/>
                <w:szCs w:val="18"/>
                <w:lang w:val="en-AU" w:eastAsia="en-US"/>
              </w:rPr>
              <w:t>Signal Station Warning</w:t>
            </w:r>
          </w:p>
        </w:tc>
        <w:tc>
          <w:tcPr>
            <w:tcW w:w="1134" w:type="dxa"/>
            <w:tcBorders>
              <w:top w:val="single" w:sz="8" w:space="0" w:color="000000"/>
              <w:left w:val="single" w:sz="8" w:space="0" w:color="000000"/>
              <w:bottom w:val="single" w:sz="8" w:space="0" w:color="000000"/>
              <w:right w:val="single" w:sz="8" w:space="0" w:color="000000"/>
            </w:tcBorders>
            <w:shd w:val="clear" w:color="auto" w:fill="auto"/>
          </w:tcPr>
          <w:p w14:paraId="1E384647" w14:textId="77777777" w:rsidR="005D7373" w:rsidRPr="005D7373" w:rsidRDefault="005D7373" w:rsidP="005D7373">
            <w:pPr>
              <w:spacing w:before="60" w:after="60"/>
              <w:rPr>
                <w:rFonts w:eastAsia="Calibri" w:cs="Arial"/>
                <w:b/>
                <w:color w:val="000000"/>
                <w:sz w:val="18"/>
                <w:szCs w:val="18"/>
                <w:lang w:val="en-AU" w:eastAsia="en-US"/>
              </w:rPr>
            </w:pPr>
            <w:r w:rsidRPr="005D7373">
              <w:rPr>
                <w:rFonts w:eastAsia="Calibri" w:cs="Arial"/>
                <w:b/>
                <w:color w:val="000000"/>
                <w:sz w:val="18"/>
                <w:szCs w:val="18"/>
                <w:lang w:val="en-AU" w:eastAsia="en-US"/>
              </w:rPr>
              <w:t>SISTAW</w:t>
            </w:r>
          </w:p>
        </w:tc>
        <w:tc>
          <w:tcPr>
            <w:tcW w:w="6531" w:type="dxa"/>
            <w:tcBorders>
              <w:top w:val="single" w:sz="8" w:space="0" w:color="000000"/>
              <w:left w:val="nil"/>
              <w:bottom w:val="single" w:sz="8" w:space="0" w:color="000000"/>
              <w:right w:val="single" w:sz="8" w:space="0" w:color="000000"/>
            </w:tcBorders>
            <w:shd w:val="clear" w:color="auto" w:fill="auto"/>
          </w:tcPr>
          <w:p w14:paraId="6FECD500"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New allowable geometric primitive Surface.</w:t>
            </w:r>
          </w:p>
        </w:tc>
      </w:tr>
      <w:tr w:rsidR="005D7373" w:rsidRPr="005D7373" w14:paraId="487C99A1" w14:textId="77777777" w:rsidTr="00DB7DD2">
        <w:trPr>
          <w:cantSplit/>
          <w:trHeight w:val="272"/>
          <w:jc w:val="center"/>
        </w:trPr>
        <w:tc>
          <w:tcPr>
            <w:tcW w:w="1843" w:type="dxa"/>
            <w:tcBorders>
              <w:top w:val="single" w:sz="8" w:space="0" w:color="000000"/>
              <w:left w:val="single" w:sz="8" w:space="0" w:color="000000"/>
              <w:bottom w:val="single" w:sz="8" w:space="0" w:color="000000"/>
              <w:right w:val="single" w:sz="8" w:space="0" w:color="000000"/>
            </w:tcBorders>
          </w:tcPr>
          <w:p w14:paraId="019D3E18" w14:textId="77777777" w:rsidR="005D7373" w:rsidRPr="005D7373" w:rsidRDefault="005D7373" w:rsidP="005D7373">
            <w:pPr>
              <w:spacing w:before="60" w:after="60"/>
              <w:rPr>
                <w:rFonts w:eastAsia="Calibri" w:cs="Arial"/>
                <w:b/>
                <w:color w:val="000000"/>
                <w:sz w:val="18"/>
                <w:szCs w:val="18"/>
                <w:lang w:val="en-AU" w:eastAsia="en-US"/>
              </w:rPr>
            </w:pPr>
            <w:r w:rsidRPr="005D7373">
              <w:rPr>
                <w:rFonts w:eastAsia="Calibri" w:cs="Arial"/>
                <w:b/>
                <w:bCs/>
                <w:color w:val="000000"/>
                <w:sz w:val="18"/>
                <w:szCs w:val="18"/>
                <w:lang w:val="en-AU" w:eastAsia="en-US"/>
              </w:rPr>
              <w:t>Silo/Tank</w:t>
            </w:r>
          </w:p>
        </w:tc>
        <w:tc>
          <w:tcPr>
            <w:tcW w:w="1134" w:type="dxa"/>
            <w:tcBorders>
              <w:top w:val="single" w:sz="8" w:space="0" w:color="000000"/>
              <w:left w:val="single" w:sz="8" w:space="0" w:color="000000"/>
              <w:bottom w:val="single" w:sz="8" w:space="0" w:color="000000"/>
              <w:right w:val="single" w:sz="8" w:space="0" w:color="000000"/>
            </w:tcBorders>
            <w:shd w:val="clear" w:color="auto" w:fill="auto"/>
          </w:tcPr>
          <w:p w14:paraId="0863C89B" w14:textId="77777777" w:rsidR="005D7373" w:rsidRPr="005D7373" w:rsidRDefault="005D7373" w:rsidP="005D7373">
            <w:pPr>
              <w:spacing w:before="60" w:after="60"/>
              <w:rPr>
                <w:rFonts w:eastAsia="Calibri" w:cs="Arial"/>
                <w:b/>
                <w:color w:val="000000"/>
                <w:sz w:val="18"/>
                <w:szCs w:val="18"/>
                <w:lang w:val="en-AU" w:eastAsia="en-US"/>
              </w:rPr>
            </w:pPr>
            <w:r w:rsidRPr="005D7373">
              <w:rPr>
                <w:rFonts w:eastAsia="Calibri" w:cs="Arial"/>
                <w:b/>
                <w:color w:val="000000"/>
                <w:sz w:val="18"/>
                <w:szCs w:val="18"/>
                <w:lang w:val="en-AU" w:eastAsia="en-US"/>
              </w:rPr>
              <w:t>SILTNK</w:t>
            </w:r>
          </w:p>
        </w:tc>
        <w:tc>
          <w:tcPr>
            <w:tcW w:w="6531" w:type="dxa"/>
            <w:tcBorders>
              <w:top w:val="single" w:sz="8" w:space="0" w:color="000000"/>
              <w:left w:val="nil"/>
              <w:bottom w:val="single" w:sz="8" w:space="0" w:color="000000"/>
              <w:right w:val="single" w:sz="8" w:space="0" w:color="000000"/>
            </w:tcBorders>
            <w:shd w:val="clear" w:color="auto" w:fill="auto"/>
          </w:tcPr>
          <w:p w14:paraId="7713AA63"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 xml:space="preserve">New S-101 attribute </w:t>
            </w:r>
            <w:r w:rsidRPr="005D7373">
              <w:rPr>
                <w:rFonts w:eastAsia="Calibri" w:cs="Arial"/>
                <w:b/>
                <w:color w:val="000000"/>
                <w:sz w:val="18"/>
                <w:szCs w:val="18"/>
                <w:lang w:val="en-AU" w:eastAsia="en-US"/>
              </w:rPr>
              <w:t>multiplicity of features</w:t>
            </w:r>
            <w:r w:rsidRPr="005D7373">
              <w:rPr>
                <w:rFonts w:eastAsia="Calibri" w:cs="Arial"/>
                <w:color w:val="000000"/>
                <w:sz w:val="18"/>
                <w:szCs w:val="18"/>
                <w:lang w:val="en-AU" w:eastAsia="en-US"/>
              </w:rPr>
              <w:t>.  See S-101 DCEG clause 7.3.</w:t>
            </w:r>
          </w:p>
        </w:tc>
      </w:tr>
      <w:tr w:rsidR="005D7373" w:rsidRPr="005D7373" w14:paraId="5858B6CE" w14:textId="77777777" w:rsidTr="00DB7DD2">
        <w:trPr>
          <w:cantSplit/>
          <w:trHeight w:val="272"/>
          <w:jc w:val="center"/>
        </w:trPr>
        <w:tc>
          <w:tcPr>
            <w:tcW w:w="1843" w:type="dxa"/>
            <w:tcBorders>
              <w:top w:val="single" w:sz="8" w:space="0" w:color="000000"/>
              <w:left w:val="single" w:sz="8" w:space="0" w:color="000000"/>
              <w:bottom w:val="single" w:sz="8" w:space="0" w:color="000000"/>
              <w:right w:val="single" w:sz="8" w:space="0" w:color="000000"/>
            </w:tcBorders>
          </w:tcPr>
          <w:p w14:paraId="6F1E88E2" w14:textId="77777777" w:rsidR="005D7373" w:rsidRPr="005D7373" w:rsidRDefault="005D7373" w:rsidP="005D7373">
            <w:pPr>
              <w:spacing w:before="60" w:after="60"/>
              <w:rPr>
                <w:rFonts w:eastAsia="Calibri" w:cs="Arial"/>
                <w:b/>
                <w:color w:val="000000"/>
                <w:sz w:val="18"/>
                <w:szCs w:val="18"/>
                <w:lang w:val="en-AU" w:eastAsia="en-US"/>
              </w:rPr>
            </w:pPr>
            <w:r w:rsidRPr="005D7373">
              <w:rPr>
                <w:rFonts w:eastAsia="Calibri" w:cs="Arial"/>
                <w:b/>
                <w:bCs/>
                <w:color w:val="000000"/>
                <w:sz w:val="18"/>
                <w:szCs w:val="18"/>
                <w:lang w:val="en-AU" w:eastAsia="en-US"/>
              </w:rPr>
              <w:t>Sounding</w:t>
            </w:r>
          </w:p>
        </w:tc>
        <w:tc>
          <w:tcPr>
            <w:tcW w:w="1134" w:type="dxa"/>
            <w:tcBorders>
              <w:top w:val="single" w:sz="8" w:space="0" w:color="000000"/>
              <w:left w:val="single" w:sz="8" w:space="0" w:color="000000"/>
              <w:bottom w:val="single" w:sz="8" w:space="0" w:color="000000"/>
              <w:right w:val="single" w:sz="8" w:space="0" w:color="000000"/>
            </w:tcBorders>
            <w:shd w:val="clear" w:color="auto" w:fill="auto"/>
          </w:tcPr>
          <w:p w14:paraId="01762650" w14:textId="77777777" w:rsidR="005D7373" w:rsidRPr="005D7373" w:rsidRDefault="005D7373" w:rsidP="005D7373">
            <w:pPr>
              <w:spacing w:before="60" w:after="60"/>
              <w:rPr>
                <w:rFonts w:eastAsia="Calibri" w:cs="Arial"/>
                <w:b/>
                <w:color w:val="000000"/>
                <w:sz w:val="18"/>
                <w:szCs w:val="18"/>
                <w:lang w:val="en-AU" w:eastAsia="en-US"/>
              </w:rPr>
            </w:pPr>
            <w:r w:rsidRPr="005D7373">
              <w:rPr>
                <w:rFonts w:eastAsia="Calibri" w:cs="Arial"/>
                <w:b/>
                <w:color w:val="000000"/>
                <w:sz w:val="18"/>
                <w:szCs w:val="18"/>
                <w:lang w:val="en-AU" w:eastAsia="en-US"/>
              </w:rPr>
              <w:t>SOUNDG</w:t>
            </w:r>
          </w:p>
        </w:tc>
        <w:tc>
          <w:tcPr>
            <w:tcW w:w="6531" w:type="dxa"/>
            <w:tcBorders>
              <w:top w:val="single" w:sz="8" w:space="0" w:color="000000"/>
              <w:left w:val="nil"/>
              <w:bottom w:val="single" w:sz="8" w:space="0" w:color="000000"/>
              <w:right w:val="single" w:sz="8" w:space="0" w:color="000000"/>
            </w:tcBorders>
            <w:shd w:val="clear" w:color="auto" w:fill="auto"/>
          </w:tcPr>
          <w:p w14:paraId="2CA8873B"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 xml:space="preserve">New S-101 mandatory attribute </w:t>
            </w:r>
            <w:r w:rsidRPr="005D7373">
              <w:rPr>
                <w:rFonts w:eastAsia="Calibri" w:cs="Arial"/>
                <w:b/>
                <w:color w:val="000000"/>
                <w:sz w:val="18"/>
                <w:szCs w:val="18"/>
                <w:lang w:val="en-AU" w:eastAsia="en-US"/>
              </w:rPr>
              <w:t>display uncertainties</w:t>
            </w:r>
            <w:r w:rsidRPr="005D7373">
              <w:rPr>
                <w:rFonts w:eastAsia="Calibri" w:cs="Arial"/>
                <w:color w:val="000000"/>
                <w:sz w:val="18"/>
                <w:szCs w:val="18"/>
                <w:lang w:val="en-AU" w:eastAsia="en-US"/>
              </w:rPr>
              <w:t xml:space="preserve">.  See clause 5.3 and S-101 DCEG clause 11.3.  See also new S-101 feature </w:t>
            </w:r>
            <w:r w:rsidRPr="005D7373">
              <w:rPr>
                <w:rFonts w:eastAsia="Calibri" w:cs="Arial"/>
                <w:b/>
                <w:bCs/>
                <w:color w:val="000000"/>
                <w:sz w:val="18"/>
                <w:szCs w:val="18"/>
                <w:lang w:val="en-AU" w:eastAsia="en-US"/>
              </w:rPr>
              <w:t>Depth – No Bottom Found</w:t>
            </w:r>
            <w:r w:rsidRPr="005D7373">
              <w:rPr>
                <w:rFonts w:eastAsia="Calibri" w:cs="Arial"/>
                <w:color w:val="000000"/>
                <w:sz w:val="18"/>
                <w:szCs w:val="18"/>
                <w:lang w:val="en-AU" w:eastAsia="en-US"/>
              </w:rPr>
              <w:t xml:space="preserve"> (see clause 5.3 and S-101 DCEG clause 11.8).</w:t>
            </w:r>
          </w:p>
        </w:tc>
      </w:tr>
      <w:tr w:rsidR="00233CD7" w:rsidRPr="005D7373" w14:paraId="03B1D4AA" w14:textId="77777777" w:rsidTr="00DB7DD2">
        <w:trPr>
          <w:cantSplit/>
          <w:trHeight w:val="272"/>
          <w:jc w:val="center"/>
          <w:ins w:id="2070" w:author="Teh Stand" w:date="2021-07-05T15:58:00Z"/>
        </w:trPr>
        <w:tc>
          <w:tcPr>
            <w:tcW w:w="1843" w:type="dxa"/>
            <w:tcBorders>
              <w:top w:val="single" w:sz="8" w:space="0" w:color="000000"/>
              <w:left w:val="single" w:sz="8" w:space="0" w:color="000000"/>
              <w:bottom w:val="single" w:sz="8" w:space="0" w:color="000000"/>
              <w:right w:val="single" w:sz="8" w:space="0" w:color="000000"/>
            </w:tcBorders>
          </w:tcPr>
          <w:p w14:paraId="18632455" w14:textId="469273F2" w:rsidR="00233CD7" w:rsidRPr="005D7373" w:rsidRDefault="00233CD7" w:rsidP="00233CD7">
            <w:pPr>
              <w:spacing w:before="60" w:after="60"/>
              <w:rPr>
                <w:ins w:id="2071" w:author="Teh Stand" w:date="2021-07-05T15:58:00Z"/>
                <w:rFonts w:eastAsia="Calibri" w:cs="Arial"/>
                <w:b/>
                <w:bCs/>
                <w:color w:val="000000"/>
                <w:sz w:val="18"/>
                <w:szCs w:val="18"/>
                <w:lang w:val="en-AU" w:eastAsia="en-US"/>
              </w:rPr>
            </w:pPr>
            <w:ins w:id="2072" w:author="Teh Stand" w:date="2021-07-05T15:58:00Z">
              <w:r>
                <w:rPr>
                  <w:rFonts w:eastAsia="Calibri" w:cs="Arial"/>
                  <w:b/>
                  <w:bCs/>
                  <w:color w:val="000000"/>
                  <w:sz w:val="18"/>
                  <w:szCs w:val="18"/>
                  <w:lang w:val="en-AU" w:eastAsia="en-US"/>
                </w:rPr>
                <w:t>Spatial Quality</w:t>
              </w:r>
            </w:ins>
          </w:p>
        </w:tc>
        <w:tc>
          <w:tcPr>
            <w:tcW w:w="1134" w:type="dxa"/>
            <w:tcBorders>
              <w:top w:val="single" w:sz="8" w:space="0" w:color="000000"/>
              <w:left w:val="single" w:sz="8" w:space="0" w:color="000000"/>
              <w:bottom w:val="single" w:sz="8" w:space="0" w:color="000000"/>
              <w:right w:val="single" w:sz="8" w:space="0" w:color="000000"/>
            </w:tcBorders>
            <w:shd w:val="clear" w:color="auto" w:fill="auto"/>
          </w:tcPr>
          <w:p w14:paraId="2E759284" w14:textId="77777777" w:rsidR="00233CD7" w:rsidRPr="005D7373" w:rsidRDefault="00233CD7" w:rsidP="00233CD7">
            <w:pPr>
              <w:spacing w:before="60" w:after="60"/>
              <w:rPr>
                <w:ins w:id="2073" w:author="Teh Stand" w:date="2021-07-05T15:58:00Z"/>
                <w:rFonts w:eastAsia="Calibri" w:cs="Arial"/>
                <w:b/>
                <w:color w:val="000000"/>
                <w:sz w:val="18"/>
                <w:szCs w:val="18"/>
                <w:lang w:val="en-AU" w:eastAsia="en-US"/>
              </w:rPr>
            </w:pPr>
          </w:p>
        </w:tc>
        <w:tc>
          <w:tcPr>
            <w:tcW w:w="6531" w:type="dxa"/>
            <w:tcBorders>
              <w:top w:val="single" w:sz="8" w:space="0" w:color="000000"/>
              <w:left w:val="nil"/>
              <w:bottom w:val="single" w:sz="8" w:space="0" w:color="000000"/>
              <w:right w:val="single" w:sz="8" w:space="0" w:color="000000"/>
            </w:tcBorders>
            <w:shd w:val="clear" w:color="auto" w:fill="auto"/>
          </w:tcPr>
          <w:p w14:paraId="6F82B049" w14:textId="1977F12B" w:rsidR="00233CD7" w:rsidRPr="005D7373" w:rsidRDefault="00233CD7" w:rsidP="00233CD7">
            <w:pPr>
              <w:spacing w:before="60" w:after="60"/>
              <w:rPr>
                <w:ins w:id="2074" w:author="Teh Stand" w:date="2021-07-05T15:58:00Z"/>
                <w:rFonts w:eastAsia="Calibri" w:cs="Arial"/>
                <w:color w:val="000000"/>
                <w:sz w:val="18"/>
                <w:szCs w:val="18"/>
                <w:lang w:val="en-AU" w:eastAsia="en-US"/>
              </w:rPr>
            </w:pPr>
            <w:ins w:id="2075" w:author="Teh Stand" w:date="2021-07-05T15:58:00Z">
              <w:r w:rsidRPr="005D7373">
                <w:rPr>
                  <w:rFonts w:eastAsia="Calibri" w:cs="Arial"/>
                  <w:color w:val="000000"/>
                  <w:sz w:val="18"/>
                  <w:szCs w:val="18"/>
                  <w:lang w:val="en-AU" w:eastAsia="en-US"/>
                </w:rPr>
                <w:t xml:space="preserve">New S-101 </w:t>
              </w:r>
              <w:r>
                <w:rPr>
                  <w:rFonts w:eastAsia="Calibri" w:cs="Arial"/>
                  <w:color w:val="000000"/>
                  <w:sz w:val="18"/>
                  <w:szCs w:val="18"/>
                  <w:lang w:val="en-AU" w:eastAsia="en-US"/>
                </w:rPr>
                <w:t xml:space="preserve">Information </w:t>
              </w:r>
              <w:r w:rsidRPr="005D7373">
                <w:rPr>
                  <w:rFonts w:eastAsia="Calibri" w:cs="Arial"/>
                  <w:color w:val="000000"/>
                  <w:sz w:val="18"/>
                  <w:szCs w:val="18"/>
                  <w:lang w:val="en-AU" w:eastAsia="en-US"/>
                </w:rPr>
                <w:t>Feature type.  See S-101 DCEG clause 24.</w:t>
              </w:r>
              <w:r>
                <w:rPr>
                  <w:rFonts w:eastAsia="Calibri" w:cs="Arial"/>
                  <w:color w:val="000000"/>
                  <w:sz w:val="18"/>
                  <w:szCs w:val="18"/>
                  <w:lang w:val="en-AU" w:eastAsia="en-US"/>
                </w:rPr>
                <w:t>5</w:t>
              </w:r>
              <w:r w:rsidRPr="005D7373">
                <w:rPr>
                  <w:rFonts w:eastAsia="Calibri" w:cs="Arial"/>
                  <w:color w:val="000000"/>
                  <w:sz w:val="18"/>
                  <w:szCs w:val="18"/>
                  <w:lang w:val="en-AU" w:eastAsia="en-US"/>
                </w:rPr>
                <w:t>.</w:t>
              </w:r>
            </w:ins>
          </w:p>
        </w:tc>
      </w:tr>
      <w:tr w:rsidR="005D7373" w:rsidRPr="005D7373" w14:paraId="3DCE0FFB" w14:textId="77777777" w:rsidTr="00DB7DD2">
        <w:trPr>
          <w:cantSplit/>
          <w:trHeight w:val="272"/>
          <w:jc w:val="center"/>
        </w:trPr>
        <w:tc>
          <w:tcPr>
            <w:tcW w:w="1843" w:type="dxa"/>
            <w:tcBorders>
              <w:top w:val="single" w:sz="8" w:space="0" w:color="000000"/>
              <w:left w:val="single" w:sz="8" w:space="0" w:color="000000"/>
              <w:bottom w:val="single" w:sz="8" w:space="0" w:color="000000"/>
              <w:right w:val="single" w:sz="8" w:space="0" w:color="000000"/>
            </w:tcBorders>
          </w:tcPr>
          <w:p w14:paraId="5E69D00B" w14:textId="77777777" w:rsidR="005D7373" w:rsidRPr="005D7373" w:rsidRDefault="005D7373" w:rsidP="005D7373">
            <w:pPr>
              <w:spacing w:before="60" w:after="60"/>
              <w:rPr>
                <w:rFonts w:eastAsia="Calibri" w:cs="Arial"/>
                <w:b/>
                <w:bCs/>
                <w:color w:val="000000"/>
                <w:sz w:val="18"/>
                <w:szCs w:val="18"/>
                <w:lang w:val="en-AU" w:eastAsia="en-US"/>
              </w:rPr>
            </w:pPr>
            <w:r w:rsidRPr="005D7373">
              <w:rPr>
                <w:rFonts w:eastAsia="Calibri" w:cs="Arial"/>
                <w:b/>
                <w:bCs/>
                <w:color w:val="000000"/>
                <w:sz w:val="18"/>
                <w:szCs w:val="18"/>
                <w:lang w:val="en-AU" w:eastAsia="en-US"/>
              </w:rPr>
              <w:t>Submarine Transit Lane</w:t>
            </w:r>
          </w:p>
        </w:tc>
        <w:tc>
          <w:tcPr>
            <w:tcW w:w="1134" w:type="dxa"/>
            <w:tcBorders>
              <w:top w:val="single" w:sz="8" w:space="0" w:color="000000"/>
              <w:left w:val="single" w:sz="8" w:space="0" w:color="000000"/>
              <w:bottom w:val="single" w:sz="8" w:space="0" w:color="000000"/>
              <w:right w:val="single" w:sz="8" w:space="0" w:color="000000"/>
            </w:tcBorders>
            <w:shd w:val="clear" w:color="auto" w:fill="auto"/>
          </w:tcPr>
          <w:p w14:paraId="1C5F1801" w14:textId="77777777" w:rsidR="005D7373" w:rsidRPr="005D7373" w:rsidRDefault="005D7373" w:rsidP="005D7373">
            <w:pPr>
              <w:spacing w:before="60" w:after="60"/>
              <w:rPr>
                <w:rFonts w:eastAsia="Calibri" w:cs="Arial"/>
                <w:b/>
                <w:color w:val="000000"/>
                <w:sz w:val="18"/>
                <w:szCs w:val="18"/>
                <w:lang w:val="en-AU" w:eastAsia="en-US"/>
              </w:rPr>
            </w:pPr>
            <w:r w:rsidRPr="005D7373">
              <w:rPr>
                <w:rFonts w:eastAsia="Calibri" w:cs="Arial"/>
                <w:b/>
                <w:color w:val="000000"/>
                <w:sz w:val="18"/>
                <w:szCs w:val="18"/>
                <w:lang w:val="en-AU" w:eastAsia="en-US"/>
              </w:rPr>
              <w:t>SUBTLN</w:t>
            </w:r>
          </w:p>
        </w:tc>
        <w:tc>
          <w:tcPr>
            <w:tcW w:w="6531" w:type="dxa"/>
            <w:tcBorders>
              <w:top w:val="single" w:sz="8" w:space="0" w:color="000000"/>
              <w:left w:val="nil"/>
              <w:bottom w:val="single" w:sz="8" w:space="0" w:color="000000"/>
              <w:right w:val="single" w:sz="8" w:space="0" w:color="000000"/>
            </w:tcBorders>
            <w:shd w:val="clear" w:color="auto" w:fill="auto"/>
          </w:tcPr>
          <w:p w14:paraId="0728A852"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 xml:space="preserve">Attribute </w:t>
            </w:r>
            <w:r w:rsidRPr="005D7373">
              <w:rPr>
                <w:rFonts w:eastAsia="Calibri" w:cs="Arial"/>
                <w:b/>
                <w:color w:val="000000"/>
                <w:sz w:val="18"/>
                <w:szCs w:val="18"/>
                <w:lang w:val="en-AU" w:eastAsia="en-US"/>
              </w:rPr>
              <w:t>nationality</w:t>
            </w:r>
            <w:r w:rsidRPr="005D7373">
              <w:rPr>
                <w:rFonts w:eastAsia="Calibri" w:cs="Arial"/>
                <w:color w:val="000000"/>
                <w:sz w:val="18"/>
                <w:szCs w:val="18"/>
                <w:lang w:val="en-AU" w:eastAsia="en-US"/>
              </w:rPr>
              <w:t xml:space="preserve"> (NATION) added.  See S-101 DCEG clause 16.24.</w:t>
            </w:r>
          </w:p>
        </w:tc>
      </w:tr>
      <w:tr w:rsidR="00CD3BFE" w:rsidRPr="005D7373" w14:paraId="4928B44B" w14:textId="77777777" w:rsidTr="00DB7DD2">
        <w:trPr>
          <w:cantSplit/>
          <w:trHeight w:val="272"/>
          <w:jc w:val="center"/>
          <w:ins w:id="2076" w:author="Teh Stand" w:date="2021-07-05T15:52:00Z"/>
        </w:trPr>
        <w:tc>
          <w:tcPr>
            <w:tcW w:w="1843" w:type="dxa"/>
            <w:tcBorders>
              <w:top w:val="single" w:sz="8" w:space="0" w:color="000000"/>
              <w:left w:val="single" w:sz="8" w:space="0" w:color="000000"/>
              <w:bottom w:val="single" w:sz="8" w:space="0" w:color="000000"/>
              <w:right w:val="single" w:sz="8" w:space="0" w:color="000000"/>
            </w:tcBorders>
          </w:tcPr>
          <w:p w14:paraId="661569CF" w14:textId="39997A90" w:rsidR="00CD3BFE" w:rsidRPr="005D7373" w:rsidRDefault="00CD3BFE" w:rsidP="00CD3BFE">
            <w:pPr>
              <w:spacing w:before="60" w:after="60"/>
              <w:rPr>
                <w:ins w:id="2077" w:author="Teh Stand" w:date="2021-07-05T15:52:00Z"/>
                <w:rFonts w:eastAsia="Calibri" w:cs="Arial"/>
                <w:b/>
                <w:bCs/>
                <w:color w:val="000000"/>
                <w:sz w:val="18"/>
                <w:szCs w:val="18"/>
                <w:lang w:val="en-AU" w:eastAsia="en-US"/>
              </w:rPr>
            </w:pPr>
            <w:ins w:id="2078" w:author="Teh Stand" w:date="2021-07-05T15:52:00Z">
              <w:r>
                <w:rPr>
                  <w:rFonts w:eastAsia="Calibri" w:cs="Arial"/>
                  <w:b/>
                  <w:bCs/>
                  <w:color w:val="000000"/>
                  <w:sz w:val="18"/>
                  <w:szCs w:val="18"/>
                  <w:lang w:val="en-AU" w:eastAsia="en-US"/>
                </w:rPr>
                <w:t>Text Placement</w:t>
              </w:r>
            </w:ins>
          </w:p>
        </w:tc>
        <w:tc>
          <w:tcPr>
            <w:tcW w:w="1134" w:type="dxa"/>
            <w:tcBorders>
              <w:top w:val="single" w:sz="8" w:space="0" w:color="000000"/>
              <w:left w:val="single" w:sz="8" w:space="0" w:color="000000"/>
              <w:bottom w:val="single" w:sz="8" w:space="0" w:color="000000"/>
              <w:right w:val="single" w:sz="8" w:space="0" w:color="000000"/>
            </w:tcBorders>
            <w:shd w:val="clear" w:color="auto" w:fill="auto"/>
          </w:tcPr>
          <w:p w14:paraId="5E890DED" w14:textId="77777777" w:rsidR="00CD3BFE" w:rsidRPr="005D7373" w:rsidRDefault="00CD3BFE" w:rsidP="00CD3BFE">
            <w:pPr>
              <w:spacing w:before="60" w:after="60"/>
              <w:rPr>
                <w:ins w:id="2079" w:author="Teh Stand" w:date="2021-07-05T15:52:00Z"/>
                <w:rFonts w:eastAsia="Calibri" w:cs="Arial"/>
                <w:b/>
                <w:color w:val="000000"/>
                <w:sz w:val="18"/>
                <w:szCs w:val="18"/>
                <w:lang w:val="en-AU" w:eastAsia="en-US"/>
              </w:rPr>
            </w:pPr>
          </w:p>
        </w:tc>
        <w:tc>
          <w:tcPr>
            <w:tcW w:w="6531" w:type="dxa"/>
            <w:tcBorders>
              <w:top w:val="single" w:sz="8" w:space="0" w:color="000000"/>
              <w:left w:val="nil"/>
              <w:bottom w:val="single" w:sz="8" w:space="0" w:color="000000"/>
              <w:right w:val="single" w:sz="8" w:space="0" w:color="000000"/>
            </w:tcBorders>
            <w:shd w:val="clear" w:color="auto" w:fill="auto"/>
          </w:tcPr>
          <w:p w14:paraId="4AE8343C" w14:textId="178F25DA" w:rsidR="00CD3BFE" w:rsidRPr="005D7373" w:rsidRDefault="00CD3BFE" w:rsidP="00CD3BFE">
            <w:pPr>
              <w:spacing w:before="60" w:after="60"/>
              <w:rPr>
                <w:ins w:id="2080" w:author="Teh Stand" w:date="2021-07-05T15:52:00Z"/>
                <w:rFonts w:eastAsia="Calibri" w:cs="Arial"/>
                <w:color w:val="000000"/>
                <w:sz w:val="18"/>
                <w:szCs w:val="18"/>
                <w:lang w:val="en-AU" w:eastAsia="en-US"/>
              </w:rPr>
            </w:pPr>
            <w:ins w:id="2081" w:author="Teh Stand" w:date="2021-07-05T15:52:00Z">
              <w:r w:rsidRPr="005D7373">
                <w:rPr>
                  <w:rFonts w:eastAsia="Calibri" w:cs="Arial"/>
                  <w:color w:val="000000"/>
                  <w:sz w:val="18"/>
                  <w:szCs w:val="18"/>
                  <w:lang w:val="en-AU" w:eastAsia="en-US"/>
                </w:rPr>
                <w:t xml:space="preserve">New S-101 </w:t>
              </w:r>
            </w:ins>
            <w:ins w:id="2082" w:author="Teh Stand" w:date="2021-07-05T15:53:00Z">
              <w:r>
                <w:rPr>
                  <w:rFonts w:eastAsia="Calibri" w:cs="Arial"/>
                  <w:color w:val="000000"/>
                  <w:sz w:val="18"/>
                  <w:szCs w:val="18"/>
                  <w:lang w:val="en-AU" w:eastAsia="en-US"/>
                </w:rPr>
                <w:t>Cartographic F</w:t>
              </w:r>
            </w:ins>
            <w:ins w:id="2083" w:author="Teh Stand" w:date="2021-07-05T15:52:00Z">
              <w:r w:rsidRPr="005D7373">
                <w:rPr>
                  <w:rFonts w:eastAsia="Calibri" w:cs="Arial"/>
                  <w:color w:val="000000"/>
                  <w:sz w:val="18"/>
                  <w:szCs w:val="18"/>
                  <w:lang w:val="en-AU" w:eastAsia="en-US"/>
                </w:rPr>
                <w:t xml:space="preserve">eature type.  See S-101 DCEG clause </w:t>
              </w:r>
            </w:ins>
            <w:ins w:id="2084" w:author="Teh Stand" w:date="2021-07-05T15:53:00Z">
              <w:r>
                <w:rPr>
                  <w:rFonts w:eastAsia="Calibri" w:cs="Arial"/>
                  <w:color w:val="000000"/>
                  <w:sz w:val="18"/>
                  <w:szCs w:val="18"/>
                  <w:lang w:val="en-AU" w:eastAsia="en-US"/>
                </w:rPr>
                <w:t>23.1</w:t>
              </w:r>
            </w:ins>
            <w:ins w:id="2085" w:author="Teh Stand" w:date="2021-07-05T15:52:00Z">
              <w:r w:rsidRPr="005D7373">
                <w:rPr>
                  <w:rFonts w:eastAsia="Calibri" w:cs="Arial"/>
                  <w:color w:val="000000"/>
                  <w:sz w:val="18"/>
                  <w:szCs w:val="18"/>
                  <w:lang w:val="en-AU" w:eastAsia="en-US"/>
                </w:rPr>
                <w:t>.</w:t>
              </w:r>
            </w:ins>
          </w:p>
        </w:tc>
      </w:tr>
      <w:tr w:rsidR="005D7373" w:rsidRPr="005D7373" w14:paraId="57FD44FB" w14:textId="77777777" w:rsidTr="00DB7DD2">
        <w:trPr>
          <w:cantSplit/>
          <w:trHeight w:val="272"/>
          <w:jc w:val="center"/>
        </w:trPr>
        <w:tc>
          <w:tcPr>
            <w:tcW w:w="1843" w:type="dxa"/>
            <w:tcBorders>
              <w:top w:val="single" w:sz="8" w:space="0" w:color="000000"/>
              <w:left w:val="single" w:sz="8" w:space="0" w:color="000000"/>
              <w:bottom w:val="single" w:sz="8" w:space="0" w:color="000000"/>
              <w:right w:val="single" w:sz="8" w:space="0" w:color="000000"/>
            </w:tcBorders>
          </w:tcPr>
          <w:p w14:paraId="2547E0E2" w14:textId="77777777" w:rsidR="005D7373" w:rsidRPr="005D7373" w:rsidRDefault="005D7373" w:rsidP="005D7373">
            <w:pPr>
              <w:spacing w:before="60" w:after="60"/>
              <w:rPr>
                <w:rFonts w:eastAsia="Calibri" w:cs="Arial"/>
                <w:b/>
                <w:bCs/>
                <w:color w:val="000000"/>
                <w:sz w:val="18"/>
                <w:szCs w:val="18"/>
                <w:lang w:val="en-AU" w:eastAsia="en-US"/>
              </w:rPr>
            </w:pPr>
            <w:r w:rsidRPr="005D7373">
              <w:rPr>
                <w:rFonts w:eastAsia="Calibri" w:cs="Arial"/>
                <w:b/>
                <w:bCs/>
                <w:color w:val="000000"/>
                <w:sz w:val="18"/>
                <w:szCs w:val="18"/>
                <w:lang w:val="en-AU" w:eastAsia="en-US"/>
              </w:rPr>
              <w:t>Traffic Separation Scheme</w:t>
            </w:r>
          </w:p>
        </w:tc>
        <w:tc>
          <w:tcPr>
            <w:tcW w:w="1134" w:type="dxa"/>
            <w:tcBorders>
              <w:top w:val="single" w:sz="8" w:space="0" w:color="000000"/>
              <w:left w:val="single" w:sz="8" w:space="0" w:color="000000"/>
              <w:bottom w:val="single" w:sz="8" w:space="0" w:color="000000"/>
              <w:right w:val="single" w:sz="8" w:space="0" w:color="000000"/>
            </w:tcBorders>
            <w:shd w:val="clear" w:color="auto" w:fill="auto"/>
          </w:tcPr>
          <w:p w14:paraId="518B09A1" w14:textId="77777777" w:rsidR="005D7373" w:rsidRPr="005D7373" w:rsidRDefault="005D7373" w:rsidP="005D7373">
            <w:pPr>
              <w:spacing w:before="60" w:after="60"/>
              <w:rPr>
                <w:rFonts w:eastAsia="Calibri" w:cs="Arial"/>
                <w:b/>
                <w:color w:val="000000"/>
                <w:sz w:val="18"/>
                <w:szCs w:val="18"/>
                <w:lang w:val="en-AU" w:eastAsia="en-US"/>
              </w:rPr>
            </w:pPr>
          </w:p>
        </w:tc>
        <w:tc>
          <w:tcPr>
            <w:tcW w:w="6531" w:type="dxa"/>
            <w:tcBorders>
              <w:top w:val="single" w:sz="8" w:space="0" w:color="000000"/>
              <w:left w:val="nil"/>
              <w:bottom w:val="single" w:sz="8" w:space="0" w:color="000000"/>
              <w:right w:val="single" w:sz="8" w:space="0" w:color="000000"/>
            </w:tcBorders>
            <w:shd w:val="clear" w:color="auto" w:fill="auto"/>
          </w:tcPr>
          <w:p w14:paraId="5DFD42EC"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New S-101 Feature type.  See clause 10.2.3 and S-101 DCEG clause 15.24.</w:t>
            </w:r>
          </w:p>
        </w:tc>
      </w:tr>
      <w:tr w:rsidR="005D7373" w:rsidRPr="005D7373" w14:paraId="4D95D147" w14:textId="77777777" w:rsidTr="00DB7DD2">
        <w:trPr>
          <w:cantSplit/>
          <w:trHeight w:val="272"/>
          <w:jc w:val="center"/>
        </w:trPr>
        <w:tc>
          <w:tcPr>
            <w:tcW w:w="1843" w:type="dxa"/>
            <w:tcBorders>
              <w:top w:val="single" w:sz="8" w:space="0" w:color="000000"/>
              <w:left w:val="single" w:sz="8" w:space="0" w:color="000000"/>
              <w:bottom w:val="single" w:sz="8" w:space="0" w:color="000000"/>
              <w:right w:val="single" w:sz="8" w:space="0" w:color="000000"/>
            </w:tcBorders>
          </w:tcPr>
          <w:p w14:paraId="2A4C2495" w14:textId="77777777" w:rsidR="005D7373" w:rsidRPr="005D7373" w:rsidRDefault="005D7373" w:rsidP="005D7373">
            <w:pPr>
              <w:spacing w:before="60" w:after="60"/>
              <w:rPr>
                <w:rFonts w:eastAsia="Calibri" w:cs="Arial"/>
                <w:b/>
                <w:color w:val="000000"/>
                <w:sz w:val="18"/>
                <w:szCs w:val="18"/>
                <w:lang w:val="en-AU" w:eastAsia="en-US"/>
              </w:rPr>
            </w:pPr>
            <w:r w:rsidRPr="005D7373">
              <w:rPr>
                <w:rFonts w:eastAsia="Calibri" w:cs="Arial"/>
                <w:b/>
                <w:bCs/>
                <w:color w:val="000000"/>
                <w:sz w:val="18"/>
                <w:szCs w:val="18"/>
                <w:lang w:val="en-AU" w:eastAsia="en-US"/>
              </w:rPr>
              <w:t>Tunnel</w:t>
            </w:r>
          </w:p>
        </w:tc>
        <w:tc>
          <w:tcPr>
            <w:tcW w:w="1134" w:type="dxa"/>
            <w:tcBorders>
              <w:top w:val="single" w:sz="8" w:space="0" w:color="000000"/>
              <w:left w:val="single" w:sz="8" w:space="0" w:color="000000"/>
              <w:bottom w:val="single" w:sz="8" w:space="0" w:color="000000"/>
              <w:right w:val="single" w:sz="8" w:space="0" w:color="000000"/>
            </w:tcBorders>
            <w:shd w:val="clear" w:color="auto" w:fill="auto"/>
          </w:tcPr>
          <w:p w14:paraId="462421F9" w14:textId="77777777" w:rsidR="005D7373" w:rsidRPr="005D7373" w:rsidRDefault="005D7373" w:rsidP="005D7373">
            <w:pPr>
              <w:spacing w:before="60" w:after="60"/>
              <w:rPr>
                <w:rFonts w:eastAsia="Calibri" w:cs="Arial"/>
                <w:b/>
                <w:color w:val="000000"/>
                <w:sz w:val="18"/>
                <w:szCs w:val="18"/>
                <w:lang w:val="en-AU" w:eastAsia="en-US"/>
              </w:rPr>
            </w:pPr>
            <w:r w:rsidRPr="005D7373">
              <w:rPr>
                <w:rFonts w:eastAsia="Calibri" w:cs="Arial"/>
                <w:b/>
                <w:color w:val="000000"/>
                <w:sz w:val="18"/>
                <w:szCs w:val="18"/>
                <w:lang w:val="en-AU" w:eastAsia="en-US"/>
              </w:rPr>
              <w:t>TUNNEL</w:t>
            </w:r>
          </w:p>
        </w:tc>
        <w:tc>
          <w:tcPr>
            <w:tcW w:w="6531" w:type="dxa"/>
            <w:tcBorders>
              <w:top w:val="single" w:sz="8" w:space="0" w:color="000000"/>
              <w:left w:val="nil"/>
              <w:bottom w:val="single" w:sz="8" w:space="0" w:color="000000"/>
              <w:right w:val="single" w:sz="8" w:space="0" w:color="000000"/>
            </w:tcBorders>
            <w:shd w:val="clear" w:color="auto" w:fill="auto"/>
          </w:tcPr>
          <w:p w14:paraId="73382FFC"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 xml:space="preserve">Attribute </w:t>
            </w:r>
            <w:r w:rsidRPr="005D7373">
              <w:rPr>
                <w:rFonts w:eastAsia="Calibri" w:cs="Arial"/>
                <w:b/>
                <w:color w:val="000000"/>
                <w:sz w:val="18"/>
                <w:szCs w:val="18"/>
                <w:lang w:val="en-AU" w:eastAsia="en-US"/>
              </w:rPr>
              <w:t>vertical datum</w:t>
            </w:r>
            <w:r w:rsidRPr="005D7373">
              <w:rPr>
                <w:rFonts w:eastAsia="Calibri" w:cs="Arial"/>
                <w:color w:val="000000"/>
                <w:sz w:val="18"/>
                <w:szCs w:val="18"/>
                <w:lang w:val="en-AU" w:eastAsia="en-US"/>
              </w:rPr>
              <w:t xml:space="preserve"> (VERDAT) added.  See S-101 DCEG clause 6.15.</w:t>
            </w:r>
          </w:p>
        </w:tc>
      </w:tr>
      <w:tr w:rsidR="005D7373" w:rsidRPr="005D7373" w14:paraId="1BCB17EB" w14:textId="77777777" w:rsidTr="00DB7DD2">
        <w:trPr>
          <w:cantSplit/>
          <w:trHeight w:val="272"/>
          <w:jc w:val="center"/>
        </w:trPr>
        <w:tc>
          <w:tcPr>
            <w:tcW w:w="1843" w:type="dxa"/>
            <w:tcBorders>
              <w:top w:val="single" w:sz="8" w:space="0" w:color="000000"/>
              <w:left w:val="single" w:sz="8" w:space="0" w:color="000000"/>
              <w:bottom w:val="single" w:sz="8" w:space="0" w:color="000000"/>
              <w:right w:val="single" w:sz="8" w:space="0" w:color="000000"/>
            </w:tcBorders>
          </w:tcPr>
          <w:p w14:paraId="078A7F04" w14:textId="77777777" w:rsidR="005D7373" w:rsidRPr="005D7373" w:rsidRDefault="005D7373" w:rsidP="005D7373">
            <w:pPr>
              <w:spacing w:before="60" w:after="60"/>
              <w:rPr>
                <w:rFonts w:eastAsia="Calibri" w:cs="Arial"/>
                <w:b/>
                <w:bCs/>
                <w:color w:val="000000"/>
                <w:sz w:val="18"/>
                <w:szCs w:val="18"/>
                <w:lang w:val="en-AU" w:eastAsia="en-US"/>
              </w:rPr>
            </w:pPr>
            <w:r w:rsidRPr="005D7373">
              <w:rPr>
                <w:rFonts w:eastAsia="Calibri" w:cs="Arial"/>
                <w:b/>
                <w:bCs/>
                <w:color w:val="000000"/>
                <w:sz w:val="18"/>
                <w:szCs w:val="18"/>
                <w:lang w:val="en-AU" w:eastAsia="en-US"/>
              </w:rPr>
              <w:t>Two-Way Route</w:t>
            </w:r>
          </w:p>
        </w:tc>
        <w:tc>
          <w:tcPr>
            <w:tcW w:w="1134" w:type="dxa"/>
            <w:tcBorders>
              <w:top w:val="single" w:sz="8" w:space="0" w:color="000000"/>
              <w:left w:val="single" w:sz="8" w:space="0" w:color="000000"/>
              <w:bottom w:val="single" w:sz="8" w:space="0" w:color="000000"/>
              <w:right w:val="single" w:sz="8" w:space="0" w:color="000000"/>
            </w:tcBorders>
            <w:shd w:val="clear" w:color="auto" w:fill="auto"/>
          </w:tcPr>
          <w:p w14:paraId="67377758" w14:textId="77777777" w:rsidR="005D7373" w:rsidRPr="005D7373" w:rsidRDefault="005D7373" w:rsidP="005D7373">
            <w:pPr>
              <w:spacing w:before="60" w:after="60"/>
              <w:rPr>
                <w:rFonts w:eastAsia="Calibri" w:cs="Arial"/>
                <w:b/>
                <w:color w:val="000000"/>
                <w:sz w:val="18"/>
                <w:szCs w:val="18"/>
                <w:lang w:val="en-AU" w:eastAsia="en-US"/>
              </w:rPr>
            </w:pPr>
          </w:p>
        </w:tc>
        <w:tc>
          <w:tcPr>
            <w:tcW w:w="6531" w:type="dxa"/>
            <w:tcBorders>
              <w:top w:val="single" w:sz="8" w:space="0" w:color="000000"/>
              <w:left w:val="nil"/>
              <w:bottom w:val="single" w:sz="8" w:space="0" w:color="000000"/>
              <w:right w:val="single" w:sz="8" w:space="0" w:color="000000"/>
            </w:tcBorders>
            <w:shd w:val="clear" w:color="auto" w:fill="auto"/>
          </w:tcPr>
          <w:p w14:paraId="55EA6254"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New S-101 Feature type.  See clause 10.2.6 and S-101 DCEG clause 15.11.</w:t>
            </w:r>
          </w:p>
        </w:tc>
      </w:tr>
      <w:tr w:rsidR="005D7373" w:rsidRPr="005D7373" w14:paraId="32DAA5C8" w14:textId="77777777" w:rsidTr="00DB7DD2">
        <w:trPr>
          <w:cantSplit/>
          <w:trHeight w:val="272"/>
          <w:jc w:val="center"/>
        </w:trPr>
        <w:tc>
          <w:tcPr>
            <w:tcW w:w="1843" w:type="dxa"/>
            <w:tcBorders>
              <w:top w:val="single" w:sz="8" w:space="0" w:color="000000"/>
              <w:left w:val="single" w:sz="8" w:space="0" w:color="000000"/>
              <w:bottom w:val="single" w:sz="8" w:space="0" w:color="000000"/>
              <w:right w:val="single" w:sz="8" w:space="0" w:color="000000"/>
            </w:tcBorders>
          </w:tcPr>
          <w:p w14:paraId="59615F52" w14:textId="77777777" w:rsidR="005D7373" w:rsidRPr="005D7373" w:rsidRDefault="005D7373" w:rsidP="005D7373">
            <w:pPr>
              <w:spacing w:before="60" w:after="60"/>
              <w:rPr>
                <w:rFonts w:eastAsia="Calibri" w:cs="Arial"/>
                <w:b/>
                <w:color w:val="000000"/>
                <w:sz w:val="18"/>
                <w:szCs w:val="18"/>
                <w:lang w:val="en-AU" w:eastAsia="en-US"/>
              </w:rPr>
            </w:pPr>
            <w:r w:rsidRPr="005D7373">
              <w:rPr>
                <w:rFonts w:eastAsia="Calibri" w:cs="Arial"/>
                <w:b/>
                <w:bCs/>
                <w:color w:val="000000"/>
                <w:sz w:val="18"/>
                <w:szCs w:val="18"/>
                <w:lang w:val="en-AU" w:eastAsia="en-US"/>
              </w:rPr>
              <w:t>Underwater/Awash Rock</w:t>
            </w:r>
          </w:p>
        </w:tc>
        <w:tc>
          <w:tcPr>
            <w:tcW w:w="1134" w:type="dxa"/>
            <w:tcBorders>
              <w:top w:val="single" w:sz="8" w:space="0" w:color="000000"/>
              <w:left w:val="single" w:sz="8" w:space="0" w:color="000000"/>
              <w:bottom w:val="single" w:sz="8" w:space="0" w:color="000000"/>
              <w:right w:val="single" w:sz="8" w:space="0" w:color="000000"/>
            </w:tcBorders>
            <w:shd w:val="clear" w:color="auto" w:fill="auto"/>
          </w:tcPr>
          <w:p w14:paraId="0792BB89" w14:textId="77777777" w:rsidR="005D7373" w:rsidRPr="005D7373" w:rsidRDefault="005D7373" w:rsidP="005D7373">
            <w:pPr>
              <w:spacing w:before="60" w:after="60"/>
              <w:rPr>
                <w:rFonts w:eastAsia="Calibri" w:cs="Arial"/>
                <w:b/>
                <w:color w:val="000000"/>
                <w:sz w:val="18"/>
                <w:szCs w:val="18"/>
                <w:lang w:val="en-AU" w:eastAsia="en-US"/>
              </w:rPr>
            </w:pPr>
            <w:r w:rsidRPr="005D7373">
              <w:rPr>
                <w:rFonts w:eastAsia="Calibri" w:cs="Arial"/>
                <w:b/>
                <w:color w:val="000000"/>
                <w:sz w:val="18"/>
                <w:szCs w:val="18"/>
                <w:lang w:val="en-AU" w:eastAsia="en-US"/>
              </w:rPr>
              <w:t>UWTROC</w:t>
            </w:r>
          </w:p>
        </w:tc>
        <w:tc>
          <w:tcPr>
            <w:tcW w:w="6531" w:type="dxa"/>
            <w:tcBorders>
              <w:top w:val="single" w:sz="8" w:space="0" w:color="000000"/>
              <w:left w:val="nil"/>
              <w:bottom w:val="single" w:sz="8" w:space="0" w:color="000000"/>
              <w:right w:val="single" w:sz="8" w:space="0" w:color="000000"/>
            </w:tcBorders>
            <w:shd w:val="clear" w:color="auto" w:fill="auto"/>
          </w:tcPr>
          <w:p w14:paraId="23313C15"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 xml:space="preserve">New S-101 mandatory attribute </w:t>
            </w:r>
            <w:r w:rsidRPr="005D7373">
              <w:rPr>
                <w:rFonts w:eastAsia="Calibri" w:cs="Arial"/>
                <w:b/>
                <w:color w:val="000000"/>
                <w:sz w:val="18"/>
                <w:szCs w:val="18"/>
                <w:lang w:val="en-AU" w:eastAsia="en-US"/>
              </w:rPr>
              <w:t>display uncertainties</w:t>
            </w:r>
            <w:r w:rsidRPr="005D7373">
              <w:rPr>
                <w:rFonts w:eastAsia="Calibri" w:cs="Arial"/>
                <w:color w:val="000000"/>
                <w:sz w:val="18"/>
                <w:szCs w:val="18"/>
                <w:lang w:val="en-AU" w:eastAsia="en-US"/>
              </w:rPr>
              <w:t>.  See clause 6.1.2 and S-101 DCEG clause 13.4.</w:t>
            </w:r>
          </w:p>
        </w:tc>
      </w:tr>
      <w:tr w:rsidR="005D7373" w:rsidRPr="005D7373" w14:paraId="11CA8911" w14:textId="77777777" w:rsidTr="00DB7DD2">
        <w:trPr>
          <w:cantSplit/>
          <w:trHeight w:val="272"/>
          <w:jc w:val="center"/>
        </w:trPr>
        <w:tc>
          <w:tcPr>
            <w:tcW w:w="1843" w:type="dxa"/>
            <w:tcBorders>
              <w:top w:val="single" w:sz="8" w:space="0" w:color="000000"/>
              <w:left w:val="single" w:sz="8" w:space="0" w:color="000000"/>
              <w:bottom w:val="single" w:sz="8" w:space="0" w:color="000000"/>
              <w:right w:val="single" w:sz="8" w:space="0" w:color="000000"/>
            </w:tcBorders>
          </w:tcPr>
          <w:p w14:paraId="0916AD52" w14:textId="77777777" w:rsidR="005D7373" w:rsidRPr="005D7373" w:rsidRDefault="005D7373" w:rsidP="005D7373">
            <w:pPr>
              <w:spacing w:before="60" w:after="60"/>
              <w:rPr>
                <w:rFonts w:eastAsia="Calibri" w:cs="Arial"/>
                <w:b/>
                <w:bCs/>
                <w:color w:val="000000"/>
                <w:sz w:val="18"/>
                <w:szCs w:val="18"/>
                <w:lang w:val="en-AU" w:eastAsia="en-US"/>
              </w:rPr>
            </w:pPr>
            <w:r w:rsidRPr="005D7373">
              <w:rPr>
                <w:rFonts w:eastAsia="Calibri" w:cs="Arial"/>
                <w:b/>
                <w:bCs/>
                <w:color w:val="000000"/>
                <w:sz w:val="18"/>
                <w:szCs w:val="18"/>
                <w:lang w:val="en-AU" w:eastAsia="en-US"/>
              </w:rPr>
              <w:t>Update Information</w:t>
            </w:r>
          </w:p>
        </w:tc>
        <w:tc>
          <w:tcPr>
            <w:tcW w:w="1134" w:type="dxa"/>
            <w:tcBorders>
              <w:top w:val="single" w:sz="8" w:space="0" w:color="000000"/>
              <w:left w:val="single" w:sz="8" w:space="0" w:color="000000"/>
              <w:bottom w:val="single" w:sz="8" w:space="0" w:color="000000"/>
              <w:right w:val="single" w:sz="8" w:space="0" w:color="000000"/>
            </w:tcBorders>
            <w:shd w:val="clear" w:color="auto" w:fill="auto"/>
          </w:tcPr>
          <w:p w14:paraId="4603D717" w14:textId="77777777" w:rsidR="005D7373" w:rsidRPr="005D7373" w:rsidRDefault="005D7373" w:rsidP="005D7373">
            <w:pPr>
              <w:spacing w:before="60" w:after="60"/>
              <w:rPr>
                <w:rFonts w:eastAsia="Calibri" w:cs="Arial"/>
                <w:b/>
                <w:color w:val="000000"/>
                <w:sz w:val="18"/>
                <w:szCs w:val="18"/>
                <w:lang w:val="en-AU" w:eastAsia="en-US"/>
              </w:rPr>
            </w:pPr>
          </w:p>
        </w:tc>
        <w:tc>
          <w:tcPr>
            <w:tcW w:w="6531" w:type="dxa"/>
            <w:tcBorders>
              <w:top w:val="single" w:sz="8" w:space="0" w:color="000000"/>
              <w:left w:val="nil"/>
              <w:bottom w:val="single" w:sz="8" w:space="0" w:color="000000"/>
              <w:right w:val="single" w:sz="8" w:space="0" w:color="000000"/>
            </w:tcBorders>
            <w:shd w:val="clear" w:color="auto" w:fill="auto"/>
          </w:tcPr>
          <w:p w14:paraId="1C5F5EF4"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New S-101 Meta feature type.  See S-101 DCEG clause 3.11.</w:t>
            </w:r>
          </w:p>
        </w:tc>
      </w:tr>
      <w:tr w:rsidR="005D7373" w:rsidRPr="005D7373" w14:paraId="6B827695" w14:textId="77777777" w:rsidTr="00DB7DD2">
        <w:trPr>
          <w:cantSplit/>
          <w:trHeight w:val="272"/>
          <w:jc w:val="center"/>
        </w:trPr>
        <w:tc>
          <w:tcPr>
            <w:tcW w:w="1843" w:type="dxa"/>
            <w:tcBorders>
              <w:top w:val="single" w:sz="8" w:space="0" w:color="000000"/>
              <w:left w:val="single" w:sz="8" w:space="0" w:color="000000"/>
              <w:bottom w:val="single" w:sz="8" w:space="0" w:color="000000"/>
              <w:right w:val="single" w:sz="8" w:space="0" w:color="000000"/>
            </w:tcBorders>
          </w:tcPr>
          <w:p w14:paraId="21F8FD29" w14:textId="77777777" w:rsidR="005D7373" w:rsidRPr="005D7373" w:rsidRDefault="005D7373" w:rsidP="005D7373">
            <w:pPr>
              <w:spacing w:before="60" w:after="60"/>
              <w:rPr>
                <w:rFonts w:eastAsia="Calibri" w:cs="Arial"/>
                <w:b/>
                <w:bCs/>
                <w:color w:val="000000"/>
                <w:sz w:val="18"/>
                <w:szCs w:val="18"/>
                <w:lang w:val="en-AU" w:eastAsia="en-US"/>
              </w:rPr>
            </w:pPr>
            <w:r w:rsidRPr="005D7373">
              <w:rPr>
                <w:rFonts w:eastAsia="Calibri" w:cs="Arial"/>
                <w:b/>
                <w:bCs/>
                <w:color w:val="000000"/>
                <w:sz w:val="18"/>
                <w:szCs w:val="18"/>
                <w:lang w:val="en-AU" w:eastAsia="en-US"/>
              </w:rPr>
              <w:t>Vessel Traffic Service</w:t>
            </w:r>
          </w:p>
        </w:tc>
        <w:tc>
          <w:tcPr>
            <w:tcW w:w="1134" w:type="dxa"/>
            <w:tcBorders>
              <w:top w:val="single" w:sz="8" w:space="0" w:color="000000"/>
              <w:left w:val="single" w:sz="8" w:space="0" w:color="000000"/>
              <w:bottom w:val="single" w:sz="8" w:space="0" w:color="000000"/>
              <w:right w:val="single" w:sz="8" w:space="0" w:color="000000"/>
            </w:tcBorders>
            <w:shd w:val="clear" w:color="auto" w:fill="auto"/>
          </w:tcPr>
          <w:p w14:paraId="6814D945" w14:textId="77777777" w:rsidR="005D7373" w:rsidRPr="005D7373" w:rsidRDefault="005D7373" w:rsidP="005D7373">
            <w:pPr>
              <w:spacing w:before="60" w:after="60"/>
              <w:rPr>
                <w:rFonts w:eastAsia="Calibri" w:cs="Arial"/>
                <w:b/>
                <w:color w:val="000000"/>
                <w:sz w:val="18"/>
                <w:szCs w:val="18"/>
                <w:lang w:val="en-AU" w:eastAsia="en-US"/>
              </w:rPr>
            </w:pPr>
          </w:p>
        </w:tc>
        <w:tc>
          <w:tcPr>
            <w:tcW w:w="6531" w:type="dxa"/>
            <w:tcBorders>
              <w:top w:val="single" w:sz="8" w:space="0" w:color="000000"/>
              <w:left w:val="nil"/>
              <w:bottom w:val="single" w:sz="8" w:space="0" w:color="000000"/>
              <w:right w:val="single" w:sz="8" w:space="0" w:color="000000"/>
            </w:tcBorders>
            <w:shd w:val="clear" w:color="auto" w:fill="auto"/>
          </w:tcPr>
          <w:p w14:paraId="02E021EF"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New S-101 Feature type.  See clause 12.13 and S-101 DCEG clause 22.2.</w:t>
            </w:r>
          </w:p>
        </w:tc>
      </w:tr>
      <w:tr w:rsidR="005D7373" w:rsidRPr="005D7373" w14:paraId="7A9E883A" w14:textId="77777777" w:rsidTr="00DB7DD2">
        <w:trPr>
          <w:cantSplit/>
          <w:trHeight w:val="272"/>
          <w:jc w:val="center"/>
        </w:trPr>
        <w:tc>
          <w:tcPr>
            <w:tcW w:w="1843" w:type="dxa"/>
            <w:tcBorders>
              <w:top w:val="single" w:sz="8" w:space="0" w:color="000000"/>
              <w:left w:val="single" w:sz="8" w:space="0" w:color="000000"/>
              <w:bottom w:val="single" w:sz="8" w:space="0" w:color="000000"/>
              <w:right w:val="single" w:sz="8" w:space="0" w:color="000000"/>
            </w:tcBorders>
          </w:tcPr>
          <w:p w14:paraId="070C2B25" w14:textId="77777777" w:rsidR="005D7373" w:rsidRPr="005D7373" w:rsidRDefault="005D7373" w:rsidP="005D7373">
            <w:pPr>
              <w:spacing w:before="60" w:after="60"/>
              <w:rPr>
                <w:rFonts w:eastAsia="Calibri" w:cs="Arial"/>
                <w:b/>
                <w:color w:val="000000"/>
                <w:sz w:val="18"/>
                <w:szCs w:val="18"/>
                <w:lang w:val="en-AU" w:eastAsia="en-US"/>
              </w:rPr>
            </w:pPr>
            <w:r w:rsidRPr="005D7373">
              <w:rPr>
                <w:rFonts w:eastAsia="Calibri" w:cs="Arial"/>
                <w:b/>
                <w:bCs/>
                <w:color w:val="000000"/>
                <w:sz w:val="18"/>
                <w:szCs w:val="18"/>
                <w:lang w:val="en-AU" w:eastAsia="en-US"/>
              </w:rPr>
              <w:t>Wreck</w:t>
            </w:r>
          </w:p>
        </w:tc>
        <w:tc>
          <w:tcPr>
            <w:tcW w:w="1134" w:type="dxa"/>
            <w:tcBorders>
              <w:top w:val="single" w:sz="8" w:space="0" w:color="000000"/>
              <w:left w:val="single" w:sz="8" w:space="0" w:color="000000"/>
              <w:bottom w:val="single" w:sz="8" w:space="0" w:color="000000"/>
              <w:right w:val="single" w:sz="8" w:space="0" w:color="000000"/>
            </w:tcBorders>
            <w:shd w:val="clear" w:color="auto" w:fill="auto"/>
          </w:tcPr>
          <w:p w14:paraId="78DFDBF7" w14:textId="77777777" w:rsidR="005D7373" w:rsidRPr="005D7373" w:rsidRDefault="005D7373" w:rsidP="005D7373">
            <w:pPr>
              <w:spacing w:before="60" w:after="60"/>
              <w:rPr>
                <w:rFonts w:eastAsia="Calibri" w:cs="Arial"/>
                <w:b/>
                <w:color w:val="000000"/>
                <w:sz w:val="18"/>
                <w:szCs w:val="18"/>
                <w:lang w:val="en-AU" w:eastAsia="en-US"/>
              </w:rPr>
            </w:pPr>
            <w:r w:rsidRPr="005D7373">
              <w:rPr>
                <w:rFonts w:eastAsia="Calibri" w:cs="Arial"/>
                <w:b/>
                <w:color w:val="000000"/>
                <w:sz w:val="18"/>
                <w:szCs w:val="18"/>
                <w:lang w:val="en-AU" w:eastAsia="en-US"/>
              </w:rPr>
              <w:t>WRECKS</w:t>
            </w:r>
          </w:p>
        </w:tc>
        <w:tc>
          <w:tcPr>
            <w:tcW w:w="6531" w:type="dxa"/>
            <w:tcBorders>
              <w:top w:val="single" w:sz="8" w:space="0" w:color="000000"/>
              <w:left w:val="nil"/>
              <w:bottom w:val="single" w:sz="8" w:space="0" w:color="000000"/>
              <w:right w:val="single" w:sz="8" w:space="0" w:color="000000"/>
            </w:tcBorders>
            <w:shd w:val="clear" w:color="auto" w:fill="auto"/>
          </w:tcPr>
          <w:p w14:paraId="3F069568" w14:textId="77777777" w:rsidR="005D7373" w:rsidRPr="005D7373" w:rsidRDefault="005D7373" w:rsidP="005D7373">
            <w:pPr>
              <w:spacing w:before="60" w:after="60"/>
              <w:rPr>
                <w:rFonts w:eastAsia="Calibri" w:cs="Arial"/>
                <w:color w:val="000000"/>
                <w:sz w:val="18"/>
                <w:szCs w:val="18"/>
                <w:lang w:val="en-AU" w:eastAsia="en-US"/>
              </w:rPr>
            </w:pPr>
            <w:r w:rsidRPr="005D7373">
              <w:rPr>
                <w:rFonts w:eastAsia="Calibri" w:cs="Arial"/>
                <w:color w:val="000000"/>
                <w:sz w:val="18"/>
                <w:szCs w:val="18"/>
                <w:lang w:val="en-AU" w:eastAsia="en-US"/>
              </w:rPr>
              <w:t xml:space="preserve">New S-101 mandatory attribute </w:t>
            </w:r>
            <w:r w:rsidRPr="005D7373">
              <w:rPr>
                <w:rFonts w:eastAsia="Calibri" w:cs="Arial"/>
                <w:b/>
                <w:color w:val="000000"/>
                <w:sz w:val="18"/>
                <w:szCs w:val="18"/>
                <w:lang w:val="en-AU" w:eastAsia="en-US"/>
              </w:rPr>
              <w:t>display uncertainties</w:t>
            </w:r>
            <w:r w:rsidRPr="005D7373">
              <w:rPr>
                <w:rFonts w:eastAsia="Calibri" w:cs="Arial"/>
                <w:color w:val="000000"/>
                <w:sz w:val="18"/>
                <w:szCs w:val="18"/>
                <w:lang w:val="en-AU" w:eastAsia="en-US"/>
              </w:rPr>
              <w:t>.  See clause 6.2.1 and S-101 DCEG clause 13.5.</w:t>
            </w:r>
          </w:p>
        </w:tc>
      </w:tr>
      <w:tr w:rsidR="00FA6EE2" w:rsidRPr="005D7373" w14:paraId="51521D75" w14:textId="77777777" w:rsidTr="00DB7DD2">
        <w:trPr>
          <w:cantSplit/>
          <w:trHeight w:val="272"/>
          <w:jc w:val="center"/>
        </w:trPr>
        <w:tc>
          <w:tcPr>
            <w:tcW w:w="1843" w:type="dxa"/>
            <w:tcBorders>
              <w:top w:val="single" w:sz="8" w:space="0" w:color="000000"/>
            </w:tcBorders>
          </w:tcPr>
          <w:p w14:paraId="32165D6A" w14:textId="77777777" w:rsidR="00FA6EE2" w:rsidRPr="005D7373" w:rsidRDefault="00FA6EE2" w:rsidP="005D7373">
            <w:pPr>
              <w:spacing w:before="60" w:after="60"/>
              <w:rPr>
                <w:rFonts w:eastAsia="Calibri" w:cs="Arial"/>
                <w:b/>
                <w:bCs/>
                <w:color w:val="000000"/>
                <w:sz w:val="18"/>
                <w:szCs w:val="18"/>
                <w:lang w:val="en-AU" w:eastAsia="en-US"/>
              </w:rPr>
            </w:pPr>
          </w:p>
        </w:tc>
        <w:tc>
          <w:tcPr>
            <w:tcW w:w="1134" w:type="dxa"/>
            <w:tcBorders>
              <w:top w:val="single" w:sz="8" w:space="0" w:color="000000"/>
            </w:tcBorders>
            <w:shd w:val="clear" w:color="auto" w:fill="auto"/>
          </w:tcPr>
          <w:p w14:paraId="1F0A8BB8" w14:textId="77777777" w:rsidR="00FA6EE2" w:rsidRPr="005D7373" w:rsidRDefault="00FA6EE2" w:rsidP="005D7373">
            <w:pPr>
              <w:spacing w:before="60" w:after="60"/>
              <w:rPr>
                <w:rFonts w:eastAsia="Calibri" w:cs="Arial"/>
                <w:b/>
                <w:color w:val="000000"/>
                <w:sz w:val="18"/>
                <w:szCs w:val="18"/>
                <w:lang w:val="en-AU" w:eastAsia="en-US"/>
              </w:rPr>
            </w:pPr>
          </w:p>
        </w:tc>
        <w:tc>
          <w:tcPr>
            <w:tcW w:w="6531" w:type="dxa"/>
            <w:tcBorders>
              <w:top w:val="single" w:sz="8" w:space="0" w:color="000000"/>
            </w:tcBorders>
            <w:shd w:val="clear" w:color="auto" w:fill="auto"/>
            <w:vAlign w:val="center"/>
          </w:tcPr>
          <w:p w14:paraId="729ECE02" w14:textId="3CDF00A7" w:rsidR="00FA6EE2" w:rsidRPr="00FA6EE2" w:rsidRDefault="00FA6EE2" w:rsidP="00F54EDA">
            <w:pPr>
              <w:spacing w:before="60" w:after="60"/>
              <w:jc w:val="right"/>
              <w:rPr>
                <w:rFonts w:eastAsia="Calibri" w:cs="Arial"/>
                <w:i/>
                <w:iCs/>
                <w:color w:val="000000"/>
                <w:sz w:val="18"/>
                <w:szCs w:val="18"/>
                <w:lang w:val="en-AU" w:eastAsia="en-US"/>
              </w:rPr>
            </w:pPr>
            <w:r w:rsidRPr="00FA6EE2">
              <w:rPr>
                <w:rFonts w:eastAsia="Calibri" w:cs="Arial"/>
                <w:i/>
                <w:iCs/>
                <w:color w:val="000000"/>
                <w:sz w:val="18"/>
                <w:szCs w:val="18"/>
                <w:lang w:val="en-AU" w:eastAsia="en-US"/>
              </w:rPr>
              <w:t>Table A.3</w:t>
            </w:r>
          </w:p>
        </w:tc>
      </w:tr>
      <w:bookmarkEnd w:id="1953"/>
    </w:tbl>
    <w:p w14:paraId="4C7A29DE" w14:textId="16A1A50A" w:rsidR="005D7373" w:rsidRDefault="005D7373" w:rsidP="007A682D">
      <w:pPr>
        <w:tabs>
          <w:tab w:val="left" w:pos="0"/>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jc w:val="both"/>
        <w:rPr>
          <w:lang w:val="en-GB"/>
        </w:rPr>
      </w:pPr>
    </w:p>
    <w:p w14:paraId="52453797" w14:textId="625244DD" w:rsidR="00FA6EE2" w:rsidRDefault="00FA6EE2" w:rsidP="007A682D">
      <w:pPr>
        <w:tabs>
          <w:tab w:val="left" w:pos="0"/>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jc w:val="both"/>
        <w:rPr>
          <w:lang w:val="en-GB"/>
        </w:rPr>
      </w:pPr>
    </w:p>
    <w:p w14:paraId="0928C980" w14:textId="5496D368" w:rsidR="00FA6EE2" w:rsidRDefault="00FA6EE2">
      <w:pPr>
        <w:rPr>
          <w:lang w:val="en-GB"/>
        </w:rPr>
      </w:pPr>
      <w:r>
        <w:rPr>
          <w:lang w:val="en-GB"/>
        </w:rPr>
        <w:br w:type="page"/>
      </w:r>
    </w:p>
    <w:p w14:paraId="7E797909" w14:textId="77777777" w:rsidR="00FA6EE2" w:rsidRPr="00560C1D" w:rsidRDefault="00FA6EE2" w:rsidP="00FA6EE2">
      <w:pPr>
        <w:tabs>
          <w:tab w:val="left" w:pos="0"/>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rPr>
          <w:lang w:val="en-AU"/>
        </w:rPr>
      </w:pPr>
    </w:p>
    <w:p w14:paraId="152542DC" w14:textId="77777777" w:rsidR="00FA6EE2" w:rsidRPr="00560C1D" w:rsidRDefault="00FA6EE2" w:rsidP="00FA6EE2">
      <w:pPr>
        <w:tabs>
          <w:tab w:val="left" w:pos="0"/>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rPr>
          <w:lang w:val="en-AU"/>
        </w:rPr>
      </w:pPr>
    </w:p>
    <w:p w14:paraId="5182BDAC" w14:textId="77777777" w:rsidR="00FA6EE2" w:rsidRPr="00560C1D" w:rsidRDefault="00FA6EE2" w:rsidP="00FA6EE2">
      <w:pPr>
        <w:tabs>
          <w:tab w:val="left" w:pos="0"/>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rPr>
          <w:lang w:val="en-AU"/>
        </w:rPr>
      </w:pPr>
    </w:p>
    <w:p w14:paraId="1FB361D4" w14:textId="77777777" w:rsidR="00FA6EE2" w:rsidRPr="00560C1D" w:rsidRDefault="00FA6EE2" w:rsidP="00FA6EE2">
      <w:pPr>
        <w:tabs>
          <w:tab w:val="left" w:pos="0"/>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rPr>
          <w:lang w:val="en-AU"/>
        </w:rPr>
      </w:pPr>
    </w:p>
    <w:p w14:paraId="3FBCBC89" w14:textId="77777777" w:rsidR="00FA6EE2" w:rsidRPr="00560C1D" w:rsidRDefault="00FA6EE2" w:rsidP="00FA6EE2">
      <w:pPr>
        <w:tabs>
          <w:tab w:val="left" w:pos="0"/>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rPr>
          <w:lang w:val="en-AU"/>
        </w:rPr>
      </w:pPr>
    </w:p>
    <w:p w14:paraId="4699A84A" w14:textId="77777777" w:rsidR="00FA6EE2" w:rsidRPr="00560C1D" w:rsidRDefault="00FA6EE2" w:rsidP="00FA6EE2">
      <w:pPr>
        <w:tabs>
          <w:tab w:val="left" w:pos="0"/>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rPr>
          <w:lang w:val="en-AU"/>
        </w:rPr>
      </w:pPr>
    </w:p>
    <w:p w14:paraId="0FD9F487" w14:textId="77777777" w:rsidR="00FA6EE2" w:rsidRPr="00560C1D" w:rsidRDefault="00FA6EE2" w:rsidP="00FA6EE2">
      <w:pPr>
        <w:tabs>
          <w:tab w:val="left" w:pos="0"/>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rPr>
          <w:lang w:val="en-AU"/>
        </w:rPr>
      </w:pPr>
    </w:p>
    <w:p w14:paraId="3786AA1F" w14:textId="77777777" w:rsidR="00FA6EE2" w:rsidRPr="00560C1D" w:rsidRDefault="00FA6EE2" w:rsidP="00FA6EE2">
      <w:pPr>
        <w:tabs>
          <w:tab w:val="left" w:pos="0"/>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rPr>
          <w:lang w:val="en-AU"/>
        </w:rPr>
      </w:pPr>
    </w:p>
    <w:p w14:paraId="44394140" w14:textId="77777777" w:rsidR="00FA6EE2" w:rsidRPr="00560C1D" w:rsidRDefault="00FA6EE2" w:rsidP="00FA6EE2">
      <w:pPr>
        <w:tabs>
          <w:tab w:val="left" w:pos="0"/>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rPr>
          <w:lang w:val="en-AU"/>
        </w:rPr>
      </w:pPr>
    </w:p>
    <w:p w14:paraId="638913DB" w14:textId="77777777" w:rsidR="00FA6EE2" w:rsidRPr="00560C1D" w:rsidRDefault="00FA6EE2" w:rsidP="00FA6EE2">
      <w:pPr>
        <w:tabs>
          <w:tab w:val="left" w:pos="0"/>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rPr>
          <w:lang w:val="en-AU"/>
        </w:rPr>
      </w:pPr>
    </w:p>
    <w:p w14:paraId="1CCBB012" w14:textId="77777777" w:rsidR="00FA6EE2" w:rsidRPr="00560C1D" w:rsidRDefault="00FA6EE2" w:rsidP="00FA6EE2">
      <w:pPr>
        <w:tabs>
          <w:tab w:val="left" w:pos="0"/>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rPr>
          <w:lang w:val="en-AU"/>
        </w:rPr>
      </w:pPr>
    </w:p>
    <w:p w14:paraId="4D2E7183" w14:textId="77777777" w:rsidR="00FA6EE2" w:rsidRPr="00560C1D" w:rsidRDefault="00FA6EE2" w:rsidP="00FA6EE2">
      <w:pPr>
        <w:tabs>
          <w:tab w:val="left" w:pos="0"/>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rPr>
          <w:lang w:val="en-AU"/>
        </w:rPr>
      </w:pPr>
    </w:p>
    <w:p w14:paraId="09C599AA" w14:textId="77777777" w:rsidR="00FA6EE2" w:rsidRPr="00560C1D" w:rsidRDefault="00FA6EE2" w:rsidP="00FA6EE2">
      <w:pPr>
        <w:tabs>
          <w:tab w:val="left" w:pos="0"/>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rPr>
          <w:lang w:val="en-AU"/>
        </w:rPr>
      </w:pPr>
    </w:p>
    <w:p w14:paraId="7CA4D7E2" w14:textId="77777777" w:rsidR="00FA6EE2" w:rsidRPr="00560C1D" w:rsidRDefault="00FA6EE2" w:rsidP="00FA6EE2">
      <w:pPr>
        <w:tabs>
          <w:tab w:val="left" w:pos="0"/>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rPr>
          <w:lang w:val="en-AU"/>
        </w:rPr>
      </w:pPr>
    </w:p>
    <w:p w14:paraId="5AFB0418" w14:textId="77777777" w:rsidR="00FA6EE2" w:rsidRPr="00560C1D" w:rsidRDefault="00FA6EE2" w:rsidP="00FA6EE2">
      <w:pPr>
        <w:tabs>
          <w:tab w:val="left" w:pos="0"/>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rPr>
          <w:lang w:val="en-AU"/>
        </w:rPr>
      </w:pPr>
    </w:p>
    <w:p w14:paraId="6AD8E475" w14:textId="77777777" w:rsidR="00FA6EE2" w:rsidRPr="00560C1D" w:rsidRDefault="00FA6EE2" w:rsidP="00FA6EE2">
      <w:pPr>
        <w:tabs>
          <w:tab w:val="left" w:pos="0"/>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rPr>
          <w:lang w:val="en-AU"/>
        </w:rPr>
      </w:pPr>
    </w:p>
    <w:p w14:paraId="1DC1513F" w14:textId="77777777" w:rsidR="00FA6EE2" w:rsidRPr="00560C1D" w:rsidRDefault="00FA6EE2" w:rsidP="00FA6EE2">
      <w:pPr>
        <w:tabs>
          <w:tab w:val="left" w:pos="0"/>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rPr>
          <w:lang w:val="en-AU"/>
        </w:rPr>
      </w:pPr>
    </w:p>
    <w:p w14:paraId="1C56915D" w14:textId="77777777" w:rsidR="00FA6EE2" w:rsidRPr="00560C1D" w:rsidRDefault="00FA6EE2" w:rsidP="00FA6EE2">
      <w:pPr>
        <w:tabs>
          <w:tab w:val="left" w:pos="0"/>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rPr>
          <w:lang w:val="en-AU"/>
        </w:rPr>
      </w:pPr>
    </w:p>
    <w:p w14:paraId="40136E75" w14:textId="77777777" w:rsidR="00FA6EE2" w:rsidRPr="00560C1D" w:rsidRDefault="00FA6EE2" w:rsidP="00FA6EE2">
      <w:pPr>
        <w:tabs>
          <w:tab w:val="left" w:pos="0"/>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rPr>
          <w:lang w:val="en-AU"/>
        </w:rPr>
      </w:pPr>
    </w:p>
    <w:p w14:paraId="448157E5" w14:textId="77777777" w:rsidR="00FA6EE2" w:rsidRPr="00560C1D" w:rsidRDefault="00FA6EE2" w:rsidP="00FA6EE2">
      <w:pPr>
        <w:tabs>
          <w:tab w:val="left" w:pos="0"/>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rPr>
          <w:lang w:val="en-AU"/>
        </w:rPr>
      </w:pPr>
    </w:p>
    <w:p w14:paraId="3115BA6B" w14:textId="77777777" w:rsidR="00FA6EE2" w:rsidRPr="00560C1D" w:rsidRDefault="00FA6EE2" w:rsidP="00FA6EE2">
      <w:pPr>
        <w:tabs>
          <w:tab w:val="left" w:pos="0"/>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rPr>
          <w:lang w:val="en-AU"/>
        </w:rPr>
      </w:pPr>
    </w:p>
    <w:p w14:paraId="299D66A0" w14:textId="77777777" w:rsidR="00FA6EE2" w:rsidRPr="00560C1D" w:rsidRDefault="00FA6EE2" w:rsidP="00FA6EE2">
      <w:pPr>
        <w:framePr w:w="4406" w:hSpace="240" w:vSpace="240" w:wrap="auto" w:vAnchor="text" w:hAnchor="page" w:x="3742" w:y="1"/>
        <w:pBdr>
          <w:top w:val="single" w:sz="6" w:space="0" w:color="000000" w:shadow="1"/>
          <w:left w:val="single" w:sz="6" w:space="0" w:color="000000" w:shadow="1"/>
          <w:bottom w:val="single" w:sz="6" w:space="0" w:color="000000" w:shadow="1"/>
          <w:right w:val="single" w:sz="6" w:space="0" w:color="000000" w:shadow="1"/>
        </w:pBdr>
        <w:tabs>
          <w:tab w:val="center" w:pos="2203"/>
          <w:tab w:val="left" w:pos="2880"/>
          <w:tab w:val="left" w:pos="3600"/>
          <w:tab w:val="left" w:pos="4320"/>
          <w:tab w:val="left" w:pos="5040"/>
          <w:tab w:val="left" w:pos="5760"/>
          <w:tab w:val="left" w:pos="6480"/>
          <w:tab w:val="left" w:pos="7200"/>
          <w:tab w:val="left" w:pos="7920"/>
          <w:tab w:val="left" w:pos="8640"/>
        </w:tabs>
        <w:rPr>
          <w:sz w:val="22"/>
          <w:lang w:val="en-AU"/>
        </w:rPr>
      </w:pPr>
      <w:r w:rsidRPr="00560C1D">
        <w:rPr>
          <w:sz w:val="22"/>
          <w:lang w:val="en-AU"/>
        </w:rPr>
        <w:tab/>
        <w:t>Page intentionally left blank</w:t>
      </w:r>
    </w:p>
    <w:p w14:paraId="39392FDF" w14:textId="5C830A94" w:rsidR="00FA6EE2" w:rsidRPr="00F20AE1" w:rsidRDefault="00FA6EE2" w:rsidP="007A682D">
      <w:pPr>
        <w:tabs>
          <w:tab w:val="left" w:pos="0"/>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jc w:val="both"/>
        <w:rPr>
          <w:lang w:val="en-GB"/>
        </w:rPr>
      </w:pPr>
    </w:p>
    <w:sectPr w:rsidR="00FA6EE2" w:rsidRPr="00F20AE1">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67" w:author="Teh Stand" w:date="2021-01-06T13:45:00Z" w:initials="TS">
    <w:p w14:paraId="481CB117" w14:textId="5A03693D" w:rsidR="00BD564F" w:rsidRDefault="00BD564F" w:rsidP="00A17C2D">
      <w:pPr>
        <w:pStyle w:val="CommentText"/>
        <w:rPr>
          <w:rFonts w:cs="ArialMT"/>
          <w:lang w:eastAsia="fr-FR"/>
        </w:rPr>
      </w:pPr>
      <w:r>
        <w:rPr>
          <w:rStyle w:val="CommentReference"/>
        </w:rPr>
        <w:annotationRef/>
      </w:r>
      <w:r>
        <w:rPr>
          <w:rFonts w:cs="ArialMT"/>
          <w:lang w:eastAsia="fr-FR"/>
        </w:rPr>
        <w:t xml:space="preserve"> </w:t>
      </w:r>
    </w:p>
    <w:p w14:paraId="0FC296CD" w14:textId="0C5A44FC" w:rsidR="00BD564F" w:rsidRDefault="00BD564F" w:rsidP="009A7568">
      <w:pPr>
        <w:pStyle w:val="CommentText"/>
        <w:rPr>
          <w:rFonts w:cs="ArialMT"/>
          <w:lang w:val="en-GB" w:eastAsia="fr-FR"/>
        </w:rPr>
      </w:pPr>
      <w:r>
        <w:rPr>
          <w:rFonts w:cs="ArialMT"/>
          <w:lang w:eastAsia="fr-FR"/>
        </w:rPr>
        <w:t xml:space="preserve">POJ:  </w:t>
      </w:r>
      <w:r w:rsidRPr="00C9588A">
        <w:rPr>
          <w:rFonts w:cs="ArialMT"/>
          <w:lang w:val="en-GB" w:eastAsia="fr-FR"/>
        </w:rPr>
        <w:t>DTID (not DTNM) in S-101 is corresponding with SDAT in S-57.</w:t>
      </w:r>
    </w:p>
    <w:p w14:paraId="0CB03BE6" w14:textId="1826A9AA" w:rsidR="00BD564F" w:rsidRDefault="00BD564F" w:rsidP="009A7568">
      <w:pPr>
        <w:pStyle w:val="CommentText"/>
        <w:rPr>
          <w:lang w:val="en-GB"/>
        </w:rPr>
      </w:pPr>
      <w:r w:rsidRPr="00C9588A">
        <w:rPr>
          <w:lang w:val="en-GB"/>
        </w:rPr>
        <w:t>Change to ““Datum Identifier” [DTID] subfield of the “Vertical Datum” [VDAT] field””.</w:t>
      </w:r>
    </w:p>
    <w:p w14:paraId="4FE93727" w14:textId="77777777" w:rsidR="00BD564F" w:rsidRDefault="00BD564F" w:rsidP="009A7568">
      <w:pPr>
        <w:pStyle w:val="CommentText"/>
        <w:rPr>
          <w:lang w:val="en-GB"/>
        </w:rPr>
      </w:pPr>
    </w:p>
    <w:p w14:paraId="40F5C5E2" w14:textId="69D55CCB" w:rsidR="00BD564F" w:rsidRDefault="00BD564F" w:rsidP="009A7568">
      <w:pPr>
        <w:pStyle w:val="CommentText"/>
        <w:rPr>
          <w:rFonts w:cs="Arial"/>
          <w:szCs w:val="18"/>
          <w:lang w:eastAsia="fr-FR"/>
        </w:rPr>
      </w:pPr>
      <w:r>
        <w:rPr>
          <w:lang w:val="en-GB"/>
        </w:rPr>
        <w:t xml:space="preserve">LR:  </w:t>
      </w:r>
      <w:r w:rsidRPr="00E67AFE">
        <w:rPr>
          <w:rFonts w:cs="Arial"/>
          <w:szCs w:val="18"/>
        </w:rPr>
        <w:t>The value of DSPM-</w:t>
      </w:r>
      <w:r w:rsidRPr="00E67AFE">
        <w:rPr>
          <w:rFonts w:cs="Arial"/>
          <w:b/>
          <w:bCs/>
          <w:szCs w:val="18"/>
        </w:rPr>
        <w:t>S</w:t>
      </w:r>
      <w:r w:rsidRPr="00E67AFE">
        <w:rPr>
          <w:rFonts w:cs="Arial"/>
          <w:szCs w:val="18"/>
        </w:rPr>
        <w:t>DAT subfield of S-57 is brough to the DTID subfield directly that reflected in the DTNM subfield. Beside of that the conversion of the Sounding Datum (SDAT) must provide the filling of the subfields CRST and CSTY of the CRSH field by values 5 and 3 correspondingly and the AXTY sub-field of the CSAX field is equal to 12 (</w:t>
      </w:r>
      <w:r w:rsidRPr="00E67AFE">
        <w:rPr>
          <w:rFonts w:cs="Arial"/>
          <w:szCs w:val="18"/>
          <w:lang w:eastAsia="fr-FR"/>
        </w:rPr>
        <w:t>Gravity Related Depth). Apart from that CRSH.CRNM subfield must be started by the “Depth” word.</w:t>
      </w:r>
    </w:p>
    <w:p w14:paraId="43205E13" w14:textId="77777777" w:rsidR="00BD564F" w:rsidRPr="00A17C2D" w:rsidRDefault="00BD564F" w:rsidP="00A17C2D">
      <w:pPr>
        <w:pStyle w:val="CommentText"/>
      </w:pPr>
      <w:r w:rsidRPr="00A17C2D">
        <w:t>Change the sentence:</w:t>
      </w:r>
    </w:p>
    <w:p w14:paraId="4BC5D90A" w14:textId="77777777" w:rsidR="00BD564F" w:rsidRPr="00A17C2D" w:rsidRDefault="00BD564F" w:rsidP="00A17C2D">
      <w:pPr>
        <w:pStyle w:val="CommentText"/>
        <w:rPr>
          <w:lang w:val="en-GB"/>
        </w:rPr>
      </w:pPr>
      <w:r w:rsidRPr="00A17C2D">
        <w:rPr>
          <w:lang w:val="en-GB"/>
        </w:rPr>
        <w:t xml:space="preserve">The default sounding datum for the entire data set encoded in the “Sounding Datum” [SDAT] subfield of the “Data Set Parameter” [DSPM] field is directly translated to the "Datum Identifier" [DTID] and reflected in the “Datum Name” [DTNM] subfields of the “Vertical Datum” [VDAT] field of the CRS record component for the S-101 dataset. This CRS record component must contain:  </w:t>
      </w:r>
    </w:p>
    <w:p w14:paraId="0024422F" w14:textId="77777777" w:rsidR="00BD564F" w:rsidRPr="00A17C2D" w:rsidRDefault="00BD564F" w:rsidP="00A17C2D">
      <w:pPr>
        <w:pStyle w:val="CommentText"/>
        <w:numPr>
          <w:ilvl w:val="0"/>
          <w:numId w:val="34"/>
        </w:numPr>
        <w:rPr>
          <w:lang w:val="en-GB"/>
        </w:rPr>
      </w:pPr>
      <w:r w:rsidRPr="00A17C2D">
        <w:rPr>
          <w:lang w:val="en-GB"/>
        </w:rPr>
        <w:t>the "CRS Type" [CRST] subfield and the "Coordinate System Type" [CSTY] of the "Coordinate Reference System Header" [CRSH] field are equal to 5 (Vertical) and 3 (Vertical) correspondingly and</w:t>
      </w:r>
    </w:p>
    <w:p w14:paraId="0A0BA79F" w14:textId="77777777" w:rsidR="00BD564F" w:rsidRPr="00A17C2D" w:rsidRDefault="00BD564F" w:rsidP="00A17C2D">
      <w:pPr>
        <w:pStyle w:val="CommentText"/>
        <w:numPr>
          <w:ilvl w:val="0"/>
          <w:numId w:val="34"/>
        </w:numPr>
        <w:rPr>
          <w:lang w:val="en-GB"/>
        </w:rPr>
      </w:pPr>
      <w:r w:rsidRPr="00A17C2D">
        <w:rPr>
          <w:lang w:val="en-GB"/>
        </w:rPr>
        <w:t>the "CRS Name" [CRNM] subfield of the "Coordinate Reference System Header" [CRSH] field is started by the “Depth” word.</w:t>
      </w:r>
    </w:p>
    <w:p w14:paraId="3955D7CD" w14:textId="7C2A281F" w:rsidR="00BD564F" w:rsidRDefault="00BD564F" w:rsidP="00A17C2D">
      <w:pPr>
        <w:pStyle w:val="CommentText"/>
      </w:pPr>
      <w:r w:rsidRPr="00A17C2D">
        <w:rPr>
          <w:lang w:val="en-GB"/>
        </w:rPr>
        <w:t>the "Axis Type" [AXTY] subfield of the "Coordinate System Axes" CSAX field is equal to 12 (Gravity Related Depth)</w:t>
      </w:r>
    </w:p>
  </w:comment>
  <w:comment w:id="76" w:author="Teh Stand" w:date="2021-04-29T10:53:00Z" w:initials="TS">
    <w:p w14:paraId="78DD7408" w14:textId="2FDC5EF1" w:rsidR="00BD564F" w:rsidRDefault="00BD564F">
      <w:pPr>
        <w:pStyle w:val="CommentText"/>
      </w:pPr>
      <w:r>
        <w:rPr>
          <w:rStyle w:val="CommentReference"/>
        </w:rPr>
        <w:annotationRef/>
      </w:r>
      <w:r>
        <w:t xml:space="preserve">IIC:  </w:t>
      </w:r>
      <w:r w:rsidRPr="0052470A">
        <w:rPr>
          <w:lang w:val="en-GB"/>
        </w:rPr>
        <w:t xml:space="preserve">Can we </w:t>
      </w:r>
      <w:proofErr w:type="spellStart"/>
      <w:r w:rsidRPr="0052470A">
        <w:rPr>
          <w:lang w:val="en-GB"/>
        </w:rPr>
        <w:t>tablulate</w:t>
      </w:r>
      <w:proofErr w:type="spellEnd"/>
      <w:r w:rsidRPr="0052470A">
        <w:rPr>
          <w:lang w:val="en-GB"/>
        </w:rPr>
        <w:t xml:space="preserve"> the equivalence between the S-57 and S-101 date/time types.? It would improve readability.</w:t>
      </w:r>
    </w:p>
  </w:comment>
  <w:comment w:id="157" w:author="Teh Stand" w:date="2021-01-12T14:50:00Z" w:initials="TS">
    <w:p w14:paraId="5A2684EB" w14:textId="6AA26AEF" w:rsidR="00BD564F" w:rsidRDefault="00BD564F">
      <w:pPr>
        <w:pStyle w:val="CommentText"/>
      </w:pPr>
      <w:r>
        <w:rPr>
          <w:rStyle w:val="CommentReference"/>
        </w:rPr>
        <w:annotationRef/>
      </w:r>
      <w:r>
        <w:t>This section will require a thorough review, and possibly further discussion as to the whole concept of “compilation scale” is intended to work in S-101.</w:t>
      </w:r>
    </w:p>
  </w:comment>
  <w:comment w:id="158" w:author="Teh Stand" w:date="2021-02-22T15:51:00Z" w:initials="TS">
    <w:p w14:paraId="426FE099" w14:textId="142BCFF0" w:rsidR="00BD564F" w:rsidRDefault="00BD564F">
      <w:pPr>
        <w:pStyle w:val="CommentText"/>
      </w:pPr>
      <w:r>
        <w:rPr>
          <w:rStyle w:val="CommentReference"/>
        </w:rPr>
        <w:annotationRef/>
      </w:r>
      <w:r>
        <w:t>JP:  True. Needs to be watched carefully.</w:t>
      </w:r>
    </w:p>
  </w:comment>
  <w:comment w:id="159" w:author="Teh Stand" w:date="2022-01-21T13:51:00Z" w:initials="TS">
    <w:p w14:paraId="7E899379" w14:textId="77777777" w:rsidR="00BD564F" w:rsidRDefault="00BD564F" w:rsidP="009A42D9">
      <w:pPr>
        <w:pStyle w:val="CommentText"/>
        <w:rPr>
          <w:lang w:val="en-GB"/>
        </w:rPr>
      </w:pPr>
      <w:r>
        <w:rPr>
          <w:rStyle w:val="CommentReference"/>
        </w:rPr>
        <w:annotationRef/>
      </w:r>
      <w:r>
        <w:t xml:space="preserve">FR:  </w:t>
      </w:r>
      <w:r w:rsidRPr="00EE552D">
        <w:rPr>
          <w:lang w:val="en-GB"/>
        </w:rPr>
        <w:t>“Scales” need to be reviewed in S-101.</w:t>
      </w:r>
    </w:p>
    <w:p w14:paraId="3112C0CD" w14:textId="7EEB876F" w:rsidR="00BD564F" w:rsidRDefault="00BD564F" w:rsidP="009A42D9">
      <w:pPr>
        <w:pStyle w:val="CommentText"/>
      </w:pPr>
      <w:r w:rsidRPr="00EE552D">
        <w:rPr>
          <w:lang w:val="en-GB"/>
        </w:rPr>
        <w:t>Suggest to be put aside, until discussions “Scales” progress.</w:t>
      </w:r>
    </w:p>
  </w:comment>
  <w:comment w:id="164" w:author="Teh Stand" w:date="2021-04-29T08:55:00Z" w:initials="TS">
    <w:p w14:paraId="7EA45315" w14:textId="77777777" w:rsidR="00BD564F" w:rsidRDefault="00BD564F" w:rsidP="00EE552D">
      <w:pPr>
        <w:pStyle w:val="CommentText"/>
        <w:rPr>
          <w:lang w:val="en-GB"/>
        </w:rPr>
      </w:pPr>
      <w:r>
        <w:rPr>
          <w:rStyle w:val="CommentReference"/>
        </w:rPr>
        <w:annotationRef/>
      </w:r>
      <w:r>
        <w:t xml:space="preserve">FR:  </w:t>
      </w:r>
      <w:r w:rsidRPr="00EE552D">
        <w:rPr>
          <w:lang w:val="en-GB"/>
        </w:rPr>
        <w:t>“Scales” need to be reviewed in S-101.</w:t>
      </w:r>
    </w:p>
    <w:p w14:paraId="7CE03EC6" w14:textId="0369D268" w:rsidR="00BD564F" w:rsidRPr="00EE552D" w:rsidRDefault="00BD564F">
      <w:pPr>
        <w:pStyle w:val="CommentText"/>
        <w:rPr>
          <w:lang w:val="en-GB"/>
        </w:rPr>
      </w:pPr>
      <w:r w:rsidRPr="00EE552D">
        <w:rPr>
          <w:lang w:val="en-GB"/>
        </w:rPr>
        <w:t>Suggest to be put aside, until discussions “Scales” progress.</w:t>
      </w:r>
    </w:p>
  </w:comment>
  <w:comment w:id="207" w:author="Teh Stand" w:date="2021-06-02T10:34:00Z" w:initials="TS">
    <w:p w14:paraId="05A160F1" w14:textId="77777777" w:rsidR="00BD564F" w:rsidRPr="009606A4" w:rsidRDefault="00BD564F" w:rsidP="009606A4">
      <w:pPr>
        <w:pStyle w:val="CommentText"/>
        <w:rPr>
          <w:lang w:val="en-GB"/>
        </w:rPr>
      </w:pPr>
      <w:r>
        <w:rPr>
          <w:rStyle w:val="CommentReference"/>
        </w:rPr>
        <w:annotationRef/>
      </w:r>
      <w:r>
        <w:t xml:space="preserve">FR:  </w:t>
      </w:r>
      <w:r w:rsidRPr="009606A4">
        <w:rPr>
          <w:lang w:val="en-GB"/>
        </w:rPr>
        <w:t>S-57 attributes SORIND and SORDAT have no equivalent in S-101. It would be heavy to repeat it for each S-57 object that allows these attributes.</w:t>
      </w:r>
    </w:p>
    <w:p w14:paraId="1B10A8B6" w14:textId="77777777" w:rsidR="00BD564F" w:rsidRPr="009606A4" w:rsidRDefault="00BD564F" w:rsidP="009606A4">
      <w:pPr>
        <w:pStyle w:val="CommentText"/>
        <w:rPr>
          <w:lang w:val="en-GB"/>
        </w:rPr>
      </w:pPr>
      <w:r w:rsidRPr="009606A4">
        <w:rPr>
          <w:lang w:val="en-GB"/>
        </w:rPr>
        <w:t>Maybe should we consider a special entry (in the tables at the end of the document) for these “general” S-57 attributes that will not convert to S-101.</w:t>
      </w:r>
    </w:p>
    <w:p w14:paraId="31C72510" w14:textId="69251991" w:rsidR="00BD564F" w:rsidRDefault="00BD564F" w:rsidP="009606A4">
      <w:pPr>
        <w:pStyle w:val="CommentText"/>
        <w:rPr>
          <w:lang w:val="en-GB"/>
        </w:rPr>
      </w:pPr>
      <w:r w:rsidRPr="009606A4">
        <w:rPr>
          <w:lang w:val="en-GB"/>
        </w:rPr>
        <w:t xml:space="preserve">As an example, France uses SORIND to identify objects that have been created/modified in relation with a T or P </w:t>
      </w:r>
      <w:proofErr w:type="spellStart"/>
      <w:r w:rsidRPr="009606A4">
        <w:rPr>
          <w:lang w:val="en-GB"/>
        </w:rPr>
        <w:t>NtMs</w:t>
      </w:r>
      <w:proofErr w:type="spellEnd"/>
      <w:r w:rsidRPr="009606A4">
        <w:rPr>
          <w:lang w:val="en-GB"/>
        </w:rPr>
        <w:t>. This is a work-around, but quite practical for us… and we have to think of this for S-101.</w:t>
      </w:r>
    </w:p>
    <w:p w14:paraId="633BF9DE" w14:textId="136588CD" w:rsidR="00BD564F" w:rsidRDefault="00BD564F" w:rsidP="009606A4">
      <w:pPr>
        <w:pStyle w:val="CommentText"/>
      </w:pPr>
      <w:r w:rsidRPr="009606A4">
        <w:rPr>
          <w:lang w:val="en-GB"/>
        </w:rPr>
        <w:t>Consider an entry in the document that lists S-57 attributes that are allowed on almost all objects but that will not convert to S-101.</w:t>
      </w:r>
    </w:p>
  </w:comment>
  <w:comment w:id="222" w:author="Teh Stand" w:date="2021-09-10T15:21:00Z" w:initials="TS">
    <w:p w14:paraId="7A8F1C61" w14:textId="728C93BE" w:rsidR="00BD564F" w:rsidRDefault="00BD564F">
      <w:pPr>
        <w:pStyle w:val="CommentText"/>
        <w:rPr>
          <w:lang w:val="en-GB"/>
        </w:rPr>
      </w:pPr>
      <w:r>
        <w:rPr>
          <w:rStyle w:val="CommentReference"/>
        </w:rPr>
        <w:annotationRef/>
      </w:r>
      <w:r>
        <w:t xml:space="preserve">GB:  </w:t>
      </w:r>
      <w:r w:rsidRPr="008D5BA6">
        <w:rPr>
          <w:lang w:val="en-GB"/>
        </w:rPr>
        <w:t>If a range of velocity was encoded in INFORM, this mapped to Maximum Velocity but also created a Nautical Information Info Type.</w:t>
      </w:r>
    </w:p>
    <w:p w14:paraId="0714220C" w14:textId="088B796C" w:rsidR="00BD564F" w:rsidRDefault="00BD564F">
      <w:pPr>
        <w:pStyle w:val="CommentText"/>
      </w:pPr>
      <w:r w:rsidRPr="008D5BA6">
        <w:rPr>
          <w:lang w:val="en-GB"/>
        </w:rPr>
        <w:t>Consider adding a statement regarding the presence of a velocity range in INFORM similar to that for Local Magnetic Anomaly (3.1.2)</w:t>
      </w:r>
    </w:p>
  </w:comment>
  <w:comment w:id="400" w:author="Teh Stand" w:date="2021-05-31T12:43:00Z" w:initials="TS">
    <w:p w14:paraId="36FCDD2D" w14:textId="049BA889" w:rsidR="00BD564F" w:rsidRDefault="00BD564F">
      <w:pPr>
        <w:pStyle w:val="CommentText"/>
      </w:pPr>
      <w:r>
        <w:rPr>
          <w:rStyle w:val="CommentReference"/>
        </w:rPr>
        <w:annotationRef/>
      </w:r>
      <w:r w:rsidR="002E4E8B">
        <w:t xml:space="preserve"> </w:t>
      </w:r>
    </w:p>
    <w:p w14:paraId="1DBDCB03" w14:textId="7B1B1AB2" w:rsidR="00BD564F" w:rsidRDefault="00BD564F">
      <w:pPr>
        <w:pStyle w:val="CommentText"/>
        <w:rPr>
          <w:lang w:val="en-GB"/>
        </w:rPr>
      </w:pPr>
      <w:r>
        <w:t xml:space="preserve">POJ:  </w:t>
      </w:r>
      <w:r w:rsidRPr="00C66D70">
        <w:rPr>
          <w:lang w:val="en-GB"/>
        </w:rPr>
        <w:t>More description about “in the water” is necessary. Also, ideally, almost all of the values of “in the water” are populated during the conversion process.</w:t>
      </w:r>
    </w:p>
    <w:p w14:paraId="6454BFA5" w14:textId="4793C943" w:rsidR="00BD564F" w:rsidRPr="002E4E8B" w:rsidRDefault="00BD564F">
      <w:pPr>
        <w:pStyle w:val="CommentText"/>
        <w:rPr>
          <w:lang w:val="en-GB"/>
        </w:rPr>
      </w:pPr>
      <w:r w:rsidRPr="00C66D70">
        <w:rPr>
          <w:lang w:val="en-GB"/>
        </w:rPr>
        <w:t xml:space="preserve">Add “Data Producers are advised to evaluate that the attribute </w:t>
      </w:r>
      <w:r w:rsidRPr="00C66D70">
        <w:rPr>
          <w:b/>
          <w:bCs/>
          <w:lang w:val="en-GB"/>
        </w:rPr>
        <w:t>in the water</w:t>
      </w:r>
      <w:r w:rsidRPr="00C66D70">
        <w:rPr>
          <w:lang w:val="en-GB"/>
        </w:rPr>
        <w:t xml:space="preserve"> has an appropriate value according to navigable water or not”.</w:t>
      </w:r>
    </w:p>
  </w:comment>
  <w:comment w:id="426" w:author="Teh Stand" w:date="2021-09-13T11:48:00Z" w:initials="TS">
    <w:p w14:paraId="2A4D6A62" w14:textId="0595AAC6" w:rsidR="00BD564F" w:rsidRDefault="00BD564F">
      <w:pPr>
        <w:pStyle w:val="CommentText"/>
        <w:rPr>
          <w:lang w:val="en-GB"/>
        </w:rPr>
      </w:pPr>
      <w:r>
        <w:rPr>
          <w:rStyle w:val="CommentReference"/>
        </w:rPr>
        <w:annotationRef/>
      </w:r>
      <w:r>
        <w:t xml:space="preserve">GB:  </w:t>
      </w:r>
      <w:r w:rsidRPr="00812B99">
        <w:rPr>
          <w:lang w:val="en-GB"/>
        </w:rPr>
        <w:t>The attribute Water Level Effect = 4 (Covers &amp; Uncovers) on Land Regions where Category of Land Region = 2 (marsh) will not map to S-101. Is this attribute value likely to be included? Otherwise some guidance is needed on whether to map to either Partly Submerged at High Water or Subject to Inundation.</w:t>
      </w:r>
    </w:p>
    <w:p w14:paraId="7923F585" w14:textId="059CD668" w:rsidR="00BD564F" w:rsidRDefault="00BD564F">
      <w:pPr>
        <w:pStyle w:val="CommentText"/>
      </w:pPr>
      <w:r w:rsidRPr="00812B99">
        <w:rPr>
          <w:lang w:val="en-GB"/>
        </w:rPr>
        <w:t>Include Covers and Uncovers as an allowable value for Land Region (marsh) or provide guidance on mapping existing S-57 LNDRGNs to the alternative values</w:t>
      </w:r>
      <w:r>
        <w:rPr>
          <w:lang w:val="en-GB"/>
        </w:rPr>
        <w:t>.</w:t>
      </w:r>
    </w:p>
  </w:comment>
  <w:comment w:id="477" w:author="Teh Stand" w:date="2022-01-25T10:11:00Z" w:initials="TS">
    <w:p w14:paraId="3AA2E35B" w14:textId="4BBA2A10" w:rsidR="00E33AEE" w:rsidRDefault="00E33AEE">
      <w:pPr>
        <w:pStyle w:val="CommentText"/>
      </w:pPr>
      <w:r>
        <w:rPr>
          <w:rStyle w:val="CommentReference"/>
        </w:rPr>
        <w:annotationRef/>
      </w:r>
      <w:r>
        <w:t xml:space="preserve">Virtual meeting 24/01/22:  </w:t>
      </w:r>
      <w:r w:rsidRPr="00E33AEE">
        <w:rPr>
          <w:lang w:val="en-GB"/>
        </w:rPr>
        <w:t>The guidance suggests that there may be a requirement to manually remove the Coastline from the seaward edge of a converted mangrove area.  If this can be implemented as an automated process on all converters, then this bullet may be removed.</w:t>
      </w:r>
      <w:r>
        <w:rPr>
          <w:lang w:val="en-GB"/>
        </w:rPr>
        <w:t xml:space="preserve">  </w:t>
      </w:r>
      <w:r w:rsidRPr="00E33AEE">
        <w:rPr>
          <w:lang w:val="en-GB"/>
        </w:rPr>
        <w:t>Remove bullet.</w:t>
      </w:r>
    </w:p>
  </w:comment>
  <w:comment w:id="549" w:author="Teh Stand" w:date="2021-06-02T10:21:00Z" w:initials="TS">
    <w:p w14:paraId="239A1CC2" w14:textId="0FA1787F" w:rsidR="00BD564F" w:rsidRDefault="00BD564F">
      <w:pPr>
        <w:pStyle w:val="CommentText"/>
      </w:pPr>
      <w:r>
        <w:rPr>
          <w:rStyle w:val="CommentReference"/>
        </w:rPr>
        <w:annotationRef/>
      </w:r>
      <w:r>
        <w:t>IIC:  Is there a way of automating this, maybe using mandatory values of VERCCL/VERCOP or VERCLR to determine if the span is fixed or opening? This could be one where some preparation by the producer could help an automated conversion…. Agree with the comment in the next section of the text about separate bridges for each span.</w:t>
      </w:r>
    </w:p>
  </w:comment>
  <w:comment w:id="554" w:author="Teh Stand" w:date="2021-03-05T15:39:00Z" w:initials="TS">
    <w:p w14:paraId="4D487497" w14:textId="60AB28FE" w:rsidR="00BD564F" w:rsidRDefault="00BD564F" w:rsidP="009A216A">
      <w:pPr>
        <w:pStyle w:val="CommentText"/>
      </w:pPr>
      <w:r>
        <w:rPr>
          <w:rStyle w:val="CommentReference"/>
        </w:rPr>
        <w:annotationRef/>
      </w:r>
      <w:r>
        <w:t xml:space="preserve">To be discussed – currently no </w:t>
      </w:r>
      <w:proofErr w:type="spellStart"/>
      <w:r>
        <w:t>categorOfLandmark</w:t>
      </w:r>
      <w:proofErr w:type="spellEnd"/>
      <w:r>
        <w:rPr>
          <w:b/>
        </w:rPr>
        <w:t xml:space="preserve"> </w:t>
      </w:r>
      <w:r>
        <w:t>of Bridge in S-101.</w:t>
      </w:r>
    </w:p>
    <w:p w14:paraId="2D88F106" w14:textId="77777777" w:rsidR="00BD564F" w:rsidRDefault="00BD564F" w:rsidP="009A216A">
      <w:pPr>
        <w:pStyle w:val="CommentText"/>
      </w:pPr>
    </w:p>
    <w:p w14:paraId="79934A8B" w14:textId="0C9DE7B8" w:rsidR="00BD564F" w:rsidRDefault="00BD564F" w:rsidP="009A216A">
      <w:pPr>
        <w:pStyle w:val="CommentText"/>
        <w:rPr>
          <w:lang w:val="en-GB"/>
        </w:rPr>
      </w:pPr>
      <w:r>
        <w:t xml:space="preserve">POJ:  </w:t>
      </w:r>
      <w:r w:rsidRPr="007F416F">
        <w:rPr>
          <w:lang w:val="en-GB"/>
        </w:rPr>
        <w:t>According to UOC, “BRIDGE objects of type point do not display in ECDIS. Encoders wishing to display these objects in ECDIS must consider alternate encoding options”, so, additional conversion is not necessary.</w:t>
      </w:r>
    </w:p>
    <w:p w14:paraId="49BA9068" w14:textId="6D48A6A3" w:rsidR="00BD564F" w:rsidRPr="007A533E" w:rsidRDefault="00BD564F" w:rsidP="009A216A">
      <w:pPr>
        <w:pStyle w:val="CommentText"/>
      </w:pPr>
      <w:r w:rsidRPr="007F416F">
        <w:rPr>
          <w:lang w:val="en-GB"/>
        </w:rPr>
        <w:t>Change to “Point is not an allowable geometric primitive for Bridge, therefore BRIDGE of type point will not be converted across to S-101.”</w:t>
      </w:r>
    </w:p>
  </w:comment>
  <w:comment w:id="556" w:author="Teh Stand" w:date="2021-06-02T10:25:00Z" w:initials="TS">
    <w:p w14:paraId="5607490D" w14:textId="7F803FFE" w:rsidR="00BD564F" w:rsidRDefault="00BD564F">
      <w:pPr>
        <w:pStyle w:val="CommentText"/>
      </w:pPr>
      <w:r>
        <w:rPr>
          <w:rStyle w:val="CommentReference"/>
        </w:rPr>
        <w:annotationRef/>
      </w:r>
      <w:r>
        <w:t>IIC:  Agree – we should mention creation of the S-101 mandatory bridge association. Do we need identical attribution or could we associate one of the bridges as primary (maybe using INFORM?) and inherit the attributes from that. This one could probably use some testing with large bridges currently encoded to evaluate the impact of getting S-101 DCEG conformant features….</w:t>
      </w:r>
    </w:p>
  </w:comment>
  <w:comment w:id="557" w:author="Teh Stand" w:date="2021-04-27T11:39:00Z" w:initials="TS">
    <w:p w14:paraId="2258C345" w14:textId="511FA22C" w:rsidR="00BD564F" w:rsidRPr="00EA68DF" w:rsidRDefault="00BD564F" w:rsidP="00EA68DF">
      <w:pPr>
        <w:pStyle w:val="CommentText"/>
        <w:rPr>
          <w:lang w:val="en-GB"/>
        </w:rPr>
      </w:pPr>
      <w:r>
        <w:rPr>
          <w:rStyle w:val="CommentReference"/>
        </w:rPr>
        <w:annotationRef/>
      </w:r>
      <w:r>
        <w:t xml:space="preserve">NL:  </w:t>
      </w:r>
      <w:r w:rsidRPr="00EA68DF">
        <w:rPr>
          <w:lang w:val="en-GB"/>
        </w:rPr>
        <w:t xml:space="preserve">If all separate bridge objects will have similar CATBRG how will it be possible to convert correctly to S-101 SPAN OPEN/FIXED feature? </w:t>
      </w:r>
    </w:p>
    <w:p w14:paraId="6F81877A" w14:textId="2E0A79EA" w:rsidR="00BD564F" w:rsidRDefault="00BD564F" w:rsidP="00EA68DF">
      <w:pPr>
        <w:pStyle w:val="CommentText"/>
      </w:pPr>
      <w:r w:rsidRPr="00EA68DF">
        <w:rPr>
          <w:lang w:val="en-GB"/>
        </w:rPr>
        <w:t>In our current ENC’s we encode separate bridges for opening and non-opening sections of a bridge. The non-opening sections will have CATBRG “FIXED” and the opening section will have for example CATBRG Bascule Bridge</w:t>
      </w:r>
    </w:p>
  </w:comment>
  <w:comment w:id="555" w:author="Teh Stand" w:date="2021-03-08T14:49:00Z" w:initials="TS">
    <w:p w14:paraId="63E09FFC" w14:textId="2E065C9F" w:rsidR="00BD564F" w:rsidRDefault="00BD564F">
      <w:pPr>
        <w:pStyle w:val="CommentText"/>
      </w:pPr>
      <w:r>
        <w:rPr>
          <w:rStyle w:val="CommentReference"/>
        </w:rPr>
        <w:annotationRef/>
      </w:r>
      <w:r>
        <w:t xml:space="preserve">To be discussed.  May need to be expanded (bridge lights </w:t>
      </w:r>
      <w:proofErr w:type="spellStart"/>
      <w:r>
        <w:t>etc</w:t>
      </w:r>
      <w:proofErr w:type="spellEnd"/>
      <w:r>
        <w:t>).</w:t>
      </w:r>
    </w:p>
    <w:p w14:paraId="23548D75" w14:textId="77777777" w:rsidR="00BD564F" w:rsidRDefault="00BD564F">
      <w:pPr>
        <w:pStyle w:val="CommentText"/>
      </w:pPr>
    </w:p>
    <w:p w14:paraId="7DC37DBE" w14:textId="545BC1DE" w:rsidR="00BD564F" w:rsidRDefault="00BD564F">
      <w:pPr>
        <w:pStyle w:val="CommentText"/>
        <w:rPr>
          <w:lang w:val="en-GB"/>
        </w:rPr>
      </w:pPr>
      <w:r>
        <w:t xml:space="preserve">POJ:  </w:t>
      </w:r>
      <w:r w:rsidRPr="00C20C36">
        <w:rPr>
          <w:lang w:val="en-GB"/>
        </w:rPr>
        <w:t>Description about additional encoding using Bridge Aggregation after conversion is necessary?</w:t>
      </w:r>
    </w:p>
    <w:p w14:paraId="6F993F4F" w14:textId="218207BC" w:rsidR="00BD564F" w:rsidRPr="00C20C36" w:rsidRDefault="00BD564F" w:rsidP="00C20C36">
      <w:pPr>
        <w:pStyle w:val="CommentText"/>
        <w:rPr>
          <w:lang w:val="en-GB"/>
        </w:rPr>
      </w:pPr>
      <w:r w:rsidRPr="00C20C36">
        <w:rPr>
          <w:lang w:val="en-GB"/>
        </w:rPr>
        <w:t>Add “If the bridge is converted over navigable water, Data Producers are advised to use the association Bridge Aggregation to associate the components of the bridge.”</w:t>
      </w:r>
      <w:r>
        <w:rPr>
          <w:lang w:val="en-GB"/>
        </w:rPr>
        <w:t>.</w:t>
      </w:r>
    </w:p>
    <w:p w14:paraId="4EB61B3C" w14:textId="651EA538" w:rsidR="00BD564F" w:rsidRDefault="00BD564F" w:rsidP="00C20C36">
      <w:pPr>
        <w:pStyle w:val="CommentText"/>
      </w:pPr>
      <w:r w:rsidRPr="00C20C36">
        <w:rPr>
          <w:lang w:val="en-GB"/>
        </w:rPr>
        <w:t>…more clarification and classification may be necessary.</w:t>
      </w:r>
    </w:p>
  </w:comment>
  <w:comment w:id="569" w:author="Teh Stand" w:date="2021-06-02T10:30:00Z" w:initials="TS">
    <w:p w14:paraId="2370FCE8" w14:textId="2EB5A7E7" w:rsidR="00BD564F" w:rsidRDefault="00BD564F">
      <w:pPr>
        <w:pStyle w:val="CommentText"/>
      </w:pPr>
      <w:r>
        <w:rPr>
          <w:rStyle w:val="CommentReference"/>
        </w:rPr>
        <w:annotationRef/>
      </w:r>
      <w:r>
        <w:t>IIC:  There’s a section in the UOC about C_ASSO between the airfield components at large scale. Should we recommend a S-101 association between them as well? Not mentioned here. As Airfield/RUNWAY are both forbidden from using Point features should we recommend at least one is Curve/Surface to ensure the condition in the DCEG of at least one feature is satisfied. (</w:t>
      </w:r>
      <w:proofErr w:type="gramStart"/>
      <w:r>
        <w:t>e.g</w:t>
      </w:r>
      <w:proofErr w:type="gramEnd"/>
      <w:r>
        <w:t>. an airfield with only point AIRARE/RUNWAY will disappear…)</w:t>
      </w:r>
    </w:p>
  </w:comment>
  <w:comment w:id="575" w:author="Teh Stand" w:date="2021-06-02T14:10:00Z" w:initials="TS">
    <w:p w14:paraId="647A6205" w14:textId="596769D5" w:rsidR="00BD564F" w:rsidRDefault="00BD564F">
      <w:pPr>
        <w:pStyle w:val="CommentText"/>
      </w:pPr>
      <w:r>
        <w:rPr>
          <w:rStyle w:val="CommentReference"/>
        </w:rPr>
        <w:annotationRef/>
      </w:r>
      <w:r>
        <w:t>IIC:  There’s an interesting bit in the DCEG on this one. UOC advises that if you want display of point PRDARE then encode them as BUISGL, LNDMRK etc. DCEG says to encode them if they exist. So, in the former case they should be deleted as spurious but not in the latter case as they represent real features.  How could a converter tell the difference and/or is there anything that can be done with the data to prepare for conversion in this respect?</w:t>
      </w:r>
    </w:p>
  </w:comment>
  <w:comment w:id="582" w:author="Teh Stand" w:date="2021-09-09T10:39:00Z" w:initials="TS">
    <w:p w14:paraId="0C4439EC" w14:textId="3290F9C4" w:rsidR="00BD564F" w:rsidRDefault="00BD564F">
      <w:pPr>
        <w:pStyle w:val="CommentText"/>
      </w:pPr>
      <w:r>
        <w:rPr>
          <w:rStyle w:val="CommentReference"/>
        </w:rPr>
        <w:annotationRef/>
      </w:r>
      <w:r>
        <w:t>IIC:  From DCEG – part about extensions into navigable waters. Should these be harmonized in data prior to conversion to ensure DCEG conformance.?</w:t>
      </w:r>
    </w:p>
  </w:comment>
  <w:comment w:id="588" w:author="Teh Stand" w:date="2021-09-09T10:45:00Z" w:initials="TS">
    <w:p w14:paraId="2A1952CD" w14:textId="7B08E7BA" w:rsidR="00BD564F" w:rsidRDefault="00BD564F">
      <w:pPr>
        <w:pStyle w:val="CommentText"/>
      </w:pPr>
      <w:r>
        <w:rPr>
          <w:rStyle w:val="CommentReference"/>
        </w:rPr>
        <w:annotationRef/>
      </w:r>
      <w:r>
        <w:t>IIC:  Boathouse/Boatshed. INFORM in UOC, Function=23 in DCEG? Should we draw attention to this.</w:t>
      </w:r>
    </w:p>
  </w:comment>
  <w:comment w:id="592" w:author="Teh Stand" w:date="2021-02-23T09:44:00Z" w:initials="TS">
    <w:p w14:paraId="469A7865" w14:textId="77777777" w:rsidR="00BD564F" w:rsidRDefault="00BD564F" w:rsidP="002737CF">
      <w:pPr>
        <w:pStyle w:val="CommentText"/>
      </w:pPr>
      <w:r>
        <w:rPr>
          <w:rStyle w:val="CommentReference"/>
        </w:rPr>
        <w:annotationRef/>
      </w:r>
      <w:r>
        <w:t>To be confirmed.</w:t>
      </w:r>
    </w:p>
  </w:comment>
  <w:comment w:id="609" w:author="Teh Stand" w:date="2021-06-02T14:14:00Z" w:initials="TS">
    <w:p w14:paraId="3151DC80" w14:textId="1F189E3C" w:rsidR="00BD564F" w:rsidRDefault="00BD564F">
      <w:pPr>
        <w:pStyle w:val="CommentText"/>
      </w:pPr>
      <w:r>
        <w:rPr>
          <w:rStyle w:val="CommentReference"/>
        </w:rPr>
        <w:annotationRef/>
      </w:r>
      <w:r>
        <w:t xml:space="preserve">IIC:  There’s a US cell which has a SILTNK intersecting with LNDARE and DEPARE features. Should we advise producers to ensure that </w:t>
      </w:r>
      <w:proofErr w:type="spellStart"/>
      <w:r>
        <w:t>inTheWater</w:t>
      </w:r>
      <w:proofErr w:type="spellEnd"/>
      <w:r>
        <w:t xml:space="preserve"> can be set unambiguously depending on the underlying SOE feature, partitioning such overlaps if necessary?</w:t>
      </w:r>
    </w:p>
  </w:comment>
  <w:comment w:id="625" w:author="Teh Stand" w:date="2021-09-13T12:23:00Z" w:initials="TS">
    <w:p w14:paraId="6AE7B359" w14:textId="2C129D4F" w:rsidR="00BD564F" w:rsidRDefault="00BD564F">
      <w:pPr>
        <w:pStyle w:val="CommentText"/>
        <w:rPr>
          <w:lang w:val="en-GB"/>
        </w:rPr>
      </w:pPr>
      <w:r>
        <w:rPr>
          <w:rStyle w:val="CommentReference"/>
        </w:rPr>
        <w:annotationRef/>
      </w:r>
      <w:r>
        <w:t xml:space="preserve">GB:  </w:t>
      </w:r>
      <w:r w:rsidRPr="005F1627">
        <w:rPr>
          <w:lang w:val="en-GB"/>
        </w:rPr>
        <w:t>If multiplicity of features has been added to INFORM this will create an Information Type that will need to be deleted and the multiplicity attribute populated instead</w:t>
      </w:r>
      <w:r>
        <w:rPr>
          <w:lang w:val="en-GB"/>
        </w:rPr>
        <w:t>.</w:t>
      </w:r>
    </w:p>
    <w:p w14:paraId="2167F444" w14:textId="406A5AA6" w:rsidR="00BD564F" w:rsidRDefault="00BD564F">
      <w:pPr>
        <w:pStyle w:val="CommentText"/>
      </w:pPr>
      <w:r w:rsidRPr="005F1627">
        <w:rPr>
          <w:lang w:val="en-GB"/>
        </w:rPr>
        <w:t>Consider adding a comment about checking Nautical information for multiplicity if this information is usually stored in INFORM</w:t>
      </w:r>
      <w:r>
        <w:rPr>
          <w:lang w:val="en-GB"/>
        </w:rPr>
        <w:t>.</w:t>
      </w:r>
    </w:p>
  </w:comment>
  <w:comment w:id="636" w:author="Teh Stand" w:date="2022-01-25T08:35:00Z" w:initials="TS">
    <w:p w14:paraId="6B04DBE5" w14:textId="084732AA" w:rsidR="00CC43CE" w:rsidRPr="00CC43CE" w:rsidRDefault="00CC43CE">
      <w:pPr>
        <w:pStyle w:val="CommentText"/>
        <w:rPr>
          <w:rFonts w:ascii="Times New Roman" w:hAnsi="Times New Roman"/>
        </w:rPr>
      </w:pPr>
      <w:r>
        <w:rPr>
          <w:rStyle w:val="CommentReference"/>
        </w:rPr>
        <w:annotationRef/>
      </w:r>
      <w:r w:rsidRPr="00CC43CE">
        <w:rPr>
          <w:rFonts w:ascii="Times New Roman" w:hAnsi="Times New Roman"/>
        </w:rPr>
        <w:t>Changes to S-101 data model as approved for DCEG Edition 1.0.2.</w:t>
      </w:r>
      <w:r w:rsidRPr="00CC43CE">
        <w:rPr>
          <w:rFonts w:ascii="Times New Roman" w:hAnsi="Times New Roman"/>
        </w:rPr>
        <w:t xml:space="preserve">  </w:t>
      </w:r>
      <w:r w:rsidRPr="00CC43CE">
        <w:rPr>
          <w:rFonts w:ascii="Times New Roman" w:hAnsi="Times New Roman"/>
          <w:lang w:val="en-GB"/>
        </w:rPr>
        <w:t xml:space="preserve">Amend guidance throughout document for re-binding of complex attribute </w:t>
      </w:r>
      <w:r w:rsidRPr="00CC43CE">
        <w:rPr>
          <w:rFonts w:ascii="Times New Roman" w:hAnsi="Times New Roman"/>
          <w:b/>
          <w:lang w:val="en-GB"/>
        </w:rPr>
        <w:t>information</w:t>
      </w:r>
      <w:r w:rsidRPr="00CC43CE">
        <w:rPr>
          <w:rFonts w:ascii="Times New Roman" w:hAnsi="Times New Roman"/>
          <w:lang w:val="en-GB"/>
        </w:rPr>
        <w:t xml:space="preserve"> and simple attribute </w:t>
      </w:r>
      <w:r w:rsidRPr="00CC43CE">
        <w:rPr>
          <w:rFonts w:ascii="Times New Roman" w:hAnsi="Times New Roman"/>
          <w:b/>
          <w:lang w:val="en-GB"/>
        </w:rPr>
        <w:t>pictorial representation</w:t>
      </w:r>
      <w:r w:rsidRPr="00CC43CE">
        <w:rPr>
          <w:rFonts w:ascii="Times New Roman" w:hAnsi="Times New Roman"/>
          <w:lang w:val="en-GB"/>
        </w:rPr>
        <w:t xml:space="preserve"> back onto the S-101 Geo features.</w:t>
      </w:r>
    </w:p>
  </w:comment>
  <w:comment w:id="638" w:author="Teh Stand" w:date="2021-03-10T10:08:00Z" w:initials="TS">
    <w:p w14:paraId="1E19E5B8" w14:textId="0E0E7BC4" w:rsidR="00BD564F" w:rsidRDefault="00BD564F">
      <w:pPr>
        <w:pStyle w:val="CommentText"/>
      </w:pPr>
      <w:r>
        <w:rPr>
          <w:rStyle w:val="CommentReference"/>
        </w:rPr>
        <w:annotationRef/>
      </w:r>
      <w:r>
        <w:t>To be discussed</w:t>
      </w:r>
    </w:p>
  </w:comment>
  <w:comment w:id="640" w:author="Teh Stand" w:date="2021-08-04T09:02:00Z" w:initials="TS">
    <w:p w14:paraId="6B4B3261" w14:textId="3C4FDBD7" w:rsidR="00BD564F" w:rsidRDefault="00BD564F">
      <w:pPr>
        <w:pStyle w:val="CommentText"/>
      </w:pPr>
      <w:r>
        <w:rPr>
          <w:rStyle w:val="CommentReference"/>
        </w:rPr>
        <w:annotationRef/>
      </w:r>
      <w:r>
        <w:t>IHO Sec:  I think this would be extremely rare, given that picture files are mostly related to individual features and/or views at specific locations.  Can this be checked by the RENCs?  If this is a very rare occurrence may consider removing this paragraph.</w:t>
      </w:r>
    </w:p>
  </w:comment>
  <w:comment w:id="665" w:author="Teh Stand" w:date="2021-09-13T12:55:00Z" w:initials="TS">
    <w:p w14:paraId="73262928" w14:textId="4B5C1AFB" w:rsidR="00BD564F" w:rsidRDefault="00BD564F">
      <w:pPr>
        <w:pStyle w:val="CommentText"/>
        <w:rPr>
          <w:lang w:val="en-GB"/>
        </w:rPr>
      </w:pPr>
      <w:r>
        <w:rPr>
          <w:rStyle w:val="CommentReference"/>
        </w:rPr>
        <w:annotationRef/>
      </w:r>
      <w:r>
        <w:t xml:space="preserve">GB:  </w:t>
      </w:r>
      <w:r w:rsidRPr="002B0D2F">
        <w:rPr>
          <w:lang w:val="en-GB"/>
        </w:rPr>
        <w:t>No mention of approximate contours</w:t>
      </w:r>
      <w:r>
        <w:rPr>
          <w:lang w:val="en-GB"/>
        </w:rPr>
        <w:t>.</w:t>
      </w:r>
    </w:p>
    <w:p w14:paraId="56E286D9" w14:textId="222779DE" w:rsidR="00BD564F" w:rsidRDefault="00BD564F">
      <w:pPr>
        <w:pStyle w:val="CommentText"/>
      </w:pPr>
      <w:r w:rsidRPr="002B0D2F">
        <w:rPr>
          <w:lang w:val="en-GB"/>
        </w:rPr>
        <w:t>Consider adding a comment on the use of Spatial Quality for approximate contours and to check that this is correctly populated</w:t>
      </w:r>
      <w:r>
        <w:rPr>
          <w:lang w:val="en-GB"/>
        </w:rPr>
        <w:t>.</w:t>
      </w:r>
    </w:p>
  </w:comment>
  <w:comment w:id="684" w:author="Teh Stand" w:date="2021-03-10T12:36:00Z" w:initials="TS">
    <w:p w14:paraId="04943EBA" w14:textId="4C3B9957" w:rsidR="00BD564F" w:rsidRDefault="00BD564F">
      <w:pPr>
        <w:pStyle w:val="CommentText"/>
      </w:pPr>
      <w:r>
        <w:rPr>
          <w:rStyle w:val="CommentReference"/>
        </w:rPr>
        <w:annotationRef/>
      </w:r>
      <w:r>
        <w:t>Can this be handled during the conversion process by using the combination of QUASOU (equal to 8 or 9) and SORDAT?</w:t>
      </w:r>
    </w:p>
  </w:comment>
  <w:comment w:id="685" w:author="Teh Stand" w:date="2021-06-02T14:29:00Z" w:initials="TS">
    <w:p w14:paraId="418E055F" w14:textId="77777777" w:rsidR="00BD564F" w:rsidRPr="007E3A18" w:rsidRDefault="00BD564F" w:rsidP="007E3A18">
      <w:pPr>
        <w:pStyle w:val="CommentText"/>
        <w:rPr>
          <w:bCs/>
          <w:lang w:val="en-AU"/>
        </w:rPr>
      </w:pPr>
      <w:r>
        <w:rPr>
          <w:rStyle w:val="CommentReference"/>
        </w:rPr>
        <w:annotationRef/>
      </w:r>
      <w:r>
        <w:t xml:space="preserve">SE:  </w:t>
      </w:r>
      <w:r w:rsidRPr="007E3A18">
        <w:rPr>
          <w:lang w:val="en-GB"/>
        </w:rPr>
        <w:t>“</w:t>
      </w:r>
      <w:r w:rsidRPr="007E3A18">
        <w:rPr>
          <w:bCs/>
          <w:lang w:val="en-AU"/>
        </w:rPr>
        <w:t xml:space="preserve">Data Producers are advised to check any populated values for CONDTN and STATUS on </w:t>
      </w:r>
      <w:r w:rsidRPr="007E3A18">
        <w:rPr>
          <w:b/>
          <w:bCs/>
          <w:lang w:val="en-AU"/>
        </w:rPr>
        <w:t>SOUNDG</w:t>
      </w:r>
      <w:r w:rsidRPr="007E3A18">
        <w:rPr>
          <w:bCs/>
          <w:lang w:val="en-AU"/>
        </w:rPr>
        <w:t xml:space="preserve"> and amend appropriately.”</w:t>
      </w:r>
    </w:p>
    <w:p w14:paraId="20F2BB94" w14:textId="0070DB5E" w:rsidR="00BD564F" w:rsidRDefault="00BD564F" w:rsidP="007E3A18">
      <w:pPr>
        <w:pStyle w:val="CommentText"/>
        <w:rPr>
          <w:lang w:val="en-GB"/>
        </w:rPr>
      </w:pPr>
      <w:r w:rsidRPr="007E3A18">
        <w:rPr>
          <w:lang w:val="en-GB"/>
        </w:rPr>
        <w:t>CONDTN is not allowed for SOUNDG in s-57.</w:t>
      </w:r>
    </w:p>
    <w:p w14:paraId="649BFB69" w14:textId="3356446E" w:rsidR="00BD564F" w:rsidRDefault="00BD564F" w:rsidP="007E3A18">
      <w:pPr>
        <w:pStyle w:val="CommentText"/>
      </w:pPr>
      <w:r w:rsidRPr="007E3A18">
        <w:rPr>
          <w:lang w:val="en-GB"/>
        </w:rPr>
        <w:t>Remove CONDTN from sentence.</w:t>
      </w:r>
    </w:p>
  </w:comment>
  <w:comment w:id="703" w:author="Teh Stand" w:date="2021-08-26T10:39:00Z" w:initials="TS">
    <w:p w14:paraId="05D18721" w14:textId="3F46F774" w:rsidR="00BD564F" w:rsidRDefault="00BD564F">
      <w:pPr>
        <w:pStyle w:val="CommentText"/>
      </w:pPr>
      <w:r>
        <w:rPr>
          <w:rStyle w:val="CommentReference"/>
        </w:rPr>
        <w:annotationRef/>
      </w:r>
      <w:r>
        <w:t xml:space="preserve">POJ:  </w:t>
      </w:r>
      <w:r w:rsidRPr="0086613A">
        <w:rPr>
          <w:lang w:val="en-GB"/>
        </w:rPr>
        <w:t>It is efficient and useful to be consistent with UOC, but the wording “Not currently used” seems a bit strange as a new publication.</w:t>
      </w:r>
      <w:r>
        <w:rPr>
          <w:lang w:val="en-GB"/>
        </w:rPr>
        <w:t xml:space="preserve">  </w:t>
      </w:r>
      <w:r w:rsidRPr="0086613A">
        <w:rPr>
          <w:lang w:val="en-GB"/>
        </w:rPr>
        <w:t>Delete these clauses.</w:t>
      </w:r>
    </w:p>
  </w:comment>
  <w:comment w:id="765" w:author="Teh Stand" w:date="2021-03-11T10:00:00Z" w:initials="TS">
    <w:p w14:paraId="1A9FEC14" w14:textId="437F7B7B" w:rsidR="00BD564F" w:rsidRDefault="00BD564F">
      <w:pPr>
        <w:pStyle w:val="CommentText"/>
      </w:pPr>
      <w:r>
        <w:rPr>
          <w:rStyle w:val="CommentReference"/>
        </w:rPr>
        <w:annotationRef/>
      </w:r>
      <w:r>
        <w:t xml:space="preserve">Not sure whether to include some guidance in this clause regarding the S-101 “system attributes” </w:t>
      </w:r>
      <w:proofErr w:type="spellStart"/>
      <w:r>
        <w:t>defaultClearanceDepth</w:t>
      </w:r>
      <w:proofErr w:type="spellEnd"/>
      <w:r>
        <w:t xml:space="preserve"> and </w:t>
      </w:r>
      <w:proofErr w:type="spellStart"/>
      <w:r>
        <w:t>surroundingDepth</w:t>
      </w:r>
      <w:proofErr w:type="spellEnd"/>
      <w:r>
        <w:t>.  Suggest no but should be discussed.</w:t>
      </w:r>
    </w:p>
  </w:comment>
  <w:comment w:id="766" w:author="Teh Stand" w:date="2021-09-09T11:34:00Z" w:initials="TS">
    <w:p w14:paraId="18242C7F" w14:textId="19FDCE8E" w:rsidR="00BD564F" w:rsidRDefault="00BD564F">
      <w:pPr>
        <w:pStyle w:val="CommentText"/>
      </w:pPr>
      <w:r>
        <w:rPr>
          <w:rStyle w:val="CommentReference"/>
        </w:rPr>
        <w:annotationRef/>
      </w:r>
      <w:r>
        <w:t>IIC:  Definitely requires discussion. Probably doesn’t require guidance for conversion though as (I believe) production systems should auto-populate these values. I don’t believe the FC differentiates between system and non-system attributes.</w:t>
      </w:r>
    </w:p>
  </w:comment>
  <w:comment w:id="767" w:author="Teh Stand" w:date="2021-03-10T12:36:00Z" w:initials="TS">
    <w:p w14:paraId="0A32CEC7" w14:textId="77777777" w:rsidR="00BD564F" w:rsidRDefault="00BD564F" w:rsidP="00F34139">
      <w:pPr>
        <w:pStyle w:val="CommentText"/>
      </w:pPr>
      <w:r>
        <w:rPr>
          <w:rStyle w:val="CommentReference"/>
        </w:rPr>
        <w:annotationRef/>
      </w:r>
      <w:r>
        <w:t>Can this be handled during the conversion process by using the combination of QUASOU (equal to 8 or 9) and SORDAT?</w:t>
      </w:r>
    </w:p>
  </w:comment>
  <w:comment w:id="768" w:author="Teh Stand" w:date="2021-08-26T11:36:00Z" w:initials="TS">
    <w:p w14:paraId="60D332F3" w14:textId="14C0352B" w:rsidR="00BD564F" w:rsidRDefault="00BD564F">
      <w:pPr>
        <w:pStyle w:val="CommentText"/>
        <w:rPr>
          <w:lang w:val="en-GB"/>
        </w:rPr>
      </w:pPr>
      <w:r>
        <w:rPr>
          <w:rStyle w:val="CommentReference"/>
        </w:rPr>
        <w:annotationRef/>
      </w:r>
      <w:r>
        <w:t xml:space="preserve">POJ:  </w:t>
      </w:r>
      <w:r w:rsidRPr="00515372">
        <w:rPr>
          <w:rFonts w:hint="eastAsia"/>
          <w:lang w:val="en-GB"/>
        </w:rPr>
        <w:t>B</w:t>
      </w:r>
      <w:r w:rsidRPr="00515372">
        <w:rPr>
          <w:lang w:val="en-GB"/>
        </w:rPr>
        <w:t>oolean attribute has the value True/False, not Yes/No.</w:t>
      </w:r>
      <w:r>
        <w:rPr>
          <w:lang w:val="en-GB"/>
        </w:rPr>
        <w:t xml:space="preserve"> </w:t>
      </w:r>
      <w:r w:rsidRPr="00515372">
        <w:rPr>
          <w:rFonts w:hint="eastAsia"/>
          <w:lang w:val="en-GB"/>
        </w:rPr>
        <w:t>C</w:t>
      </w:r>
      <w:r w:rsidRPr="00515372">
        <w:rPr>
          <w:lang w:val="en-GB"/>
        </w:rPr>
        <w:t>hange to “the value of this attribute will be set to False”.</w:t>
      </w:r>
      <w:r>
        <w:rPr>
          <w:lang w:val="en-GB"/>
        </w:rPr>
        <w:t xml:space="preserve"> </w:t>
      </w:r>
    </w:p>
    <w:p w14:paraId="2457AEF1" w14:textId="77777777" w:rsidR="00BD564F" w:rsidRDefault="00BD564F">
      <w:pPr>
        <w:pStyle w:val="CommentText"/>
        <w:rPr>
          <w:lang w:val="en-GB"/>
        </w:rPr>
      </w:pPr>
    </w:p>
    <w:p w14:paraId="5339D0E7" w14:textId="77777777" w:rsidR="00BD564F" w:rsidRPr="00515372" w:rsidRDefault="00BD564F" w:rsidP="007474ED">
      <w:pPr>
        <w:pStyle w:val="CommentText"/>
        <w:rPr>
          <w:lang w:val="en-GB"/>
        </w:rPr>
      </w:pPr>
      <w:r>
        <w:rPr>
          <w:lang w:val="en-GB"/>
        </w:rPr>
        <w:t xml:space="preserve">POJ:  </w:t>
      </w:r>
      <w:r w:rsidRPr="00515372">
        <w:rPr>
          <w:lang w:val="en-GB"/>
        </w:rPr>
        <w:t>Ideally, software determines the value of True/False, considering the Depth Area underneath, or has producer set the default value.</w:t>
      </w:r>
    </w:p>
    <w:p w14:paraId="52DF151D" w14:textId="6C0FFFD0" w:rsidR="00BD564F" w:rsidRDefault="00BD564F" w:rsidP="007474ED">
      <w:pPr>
        <w:pStyle w:val="CommentText"/>
      </w:pPr>
      <w:r w:rsidRPr="00515372">
        <w:rPr>
          <w:lang w:val="en-GB"/>
        </w:rPr>
        <w:t>Also, in terms of safety and workload to amend the values after conversion, it is efficient to set to True (if all Underwater/Awash Rock features have True, the display will be cluttered, but it will be safe and additional amendment will be optional. Oppositely, if all Underwater/Awash Rock features have False, a lot of additional amendment for the features of the depth 30 m or less will be mandatory)?</w:t>
      </w:r>
      <w:r>
        <w:rPr>
          <w:lang w:val="en-GB"/>
        </w:rPr>
        <w:t xml:space="preserve">  </w:t>
      </w:r>
      <w:r w:rsidRPr="00515372">
        <w:rPr>
          <w:rFonts w:hint="eastAsia"/>
          <w:lang w:val="en-GB"/>
        </w:rPr>
        <w:t>C</w:t>
      </w:r>
      <w:r w:rsidRPr="00515372">
        <w:rPr>
          <w:lang w:val="en-GB"/>
        </w:rPr>
        <w:t>hange the last paragraph.</w:t>
      </w:r>
    </w:p>
  </w:comment>
  <w:comment w:id="777" w:author="Teh Stand" w:date="2021-03-11T12:21:00Z" w:initials="TS">
    <w:p w14:paraId="0972A5F5" w14:textId="0602858C" w:rsidR="00BD564F" w:rsidRDefault="00BD564F">
      <w:pPr>
        <w:pStyle w:val="CommentText"/>
      </w:pPr>
      <w:r>
        <w:rPr>
          <w:rStyle w:val="CommentReference"/>
        </w:rPr>
        <w:annotationRef/>
      </w:r>
      <w:r>
        <w:t xml:space="preserve">Not sure whether to include some guidance in this clause regarding the S-101 “system attributes” </w:t>
      </w:r>
      <w:proofErr w:type="spellStart"/>
      <w:r>
        <w:t>defaultClearanceDepth</w:t>
      </w:r>
      <w:proofErr w:type="spellEnd"/>
      <w:r>
        <w:t xml:space="preserve"> and </w:t>
      </w:r>
      <w:proofErr w:type="spellStart"/>
      <w:r>
        <w:t>surroundingDepth</w:t>
      </w:r>
      <w:proofErr w:type="spellEnd"/>
    </w:p>
  </w:comment>
  <w:comment w:id="778" w:author="Teh Stand" w:date="2021-09-09T11:37:00Z" w:initials="TS">
    <w:p w14:paraId="18464E9B" w14:textId="1DA20BEC" w:rsidR="00BD564F" w:rsidRDefault="00BD564F">
      <w:pPr>
        <w:pStyle w:val="CommentText"/>
      </w:pPr>
      <w:r>
        <w:rPr>
          <w:rStyle w:val="CommentReference"/>
        </w:rPr>
        <w:annotationRef/>
      </w:r>
      <w:r>
        <w:t>IIC:  Yes, but include a reference to generic text on it.</w:t>
      </w:r>
    </w:p>
  </w:comment>
  <w:comment w:id="780" w:author="Teh Stand" w:date="2021-08-26T11:36:00Z" w:initials="TS">
    <w:p w14:paraId="047150C4" w14:textId="77777777" w:rsidR="00BD564F" w:rsidRDefault="00BD564F" w:rsidP="00515372">
      <w:pPr>
        <w:pStyle w:val="CommentText"/>
        <w:rPr>
          <w:lang w:val="en-GB"/>
        </w:rPr>
      </w:pPr>
      <w:r>
        <w:rPr>
          <w:rStyle w:val="CommentReference"/>
        </w:rPr>
        <w:annotationRef/>
      </w:r>
      <w:r>
        <w:t xml:space="preserve">POJ:  </w:t>
      </w:r>
      <w:r w:rsidRPr="00515372">
        <w:rPr>
          <w:rFonts w:hint="eastAsia"/>
          <w:lang w:val="en-GB"/>
        </w:rPr>
        <w:t>B</w:t>
      </w:r>
      <w:r w:rsidRPr="00515372">
        <w:rPr>
          <w:lang w:val="en-GB"/>
        </w:rPr>
        <w:t>oolean attribute has the value True/False, not Yes/No.</w:t>
      </w:r>
      <w:r>
        <w:rPr>
          <w:lang w:val="en-GB"/>
        </w:rPr>
        <w:t xml:space="preserve"> </w:t>
      </w:r>
      <w:r w:rsidRPr="00515372">
        <w:rPr>
          <w:rFonts w:hint="eastAsia"/>
          <w:lang w:val="en-GB"/>
        </w:rPr>
        <w:t>C</w:t>
      </w:r>
      <w:r w:rsidRPr="00515372">
        <w:rPr>
          <w:lang w:val="en-GB"/>
        </w:rPr>
        <w:t>hange to “the value of this attribute will be set to False”.</w:t>
      </w:r>
      <w:r>
        <w:rPr>
          <w:lang w:val="en-GB"/>
        </w:rPr>
        <w:t xml:space="preserve"> </w:t>
      </w:r>
    </w:p>
    <w:p w14:paraId="79D9A61C" w14:textId="77777777" w:rsidR="00BD564F" w:rsidRDefault="00BD564F" w:rsidP="00515372">
      <w:pPr>
        <w:pStyle w:val="CommentText"/>
        <w:rPr>
          <w:lang w:val="en-GB"/>
        </w:rPr>
      </w:pPr>
    </w:p>
    <w:p w14:paraId="5F2A48E9" w14:textId="77777777" w:rsidR="00BD564F" w:rsidRPr="00515372" w:rsidRDefault="00BD564F" w:rsidP="00515372">
      <w:pPr>
        <w:pStyle w:val="CommentText"/>
        <w:rPr>
          <w:lang w:val="en-GB"/>
        </w:rPr>
      </w:pPr>
      <w:r>
        <w:rPr>
          <w:lang w:val="en-GB"/>
        </w:rPr>
        <w:t xml:space="preserve">POJ:  </w:t>
      </w:r>
      <w:r w:rsidRPr="00515372">
        <w:rPr>
          <w:lang w:val="en-GB"/>
        </w:rPr>
        <w:t>Ideally, software determines the value of True/False, considering the Depth Area underneath, or has producer set the default value.</w:t>
      </w:r>
    </w:p>
    <w:p w14:paraId="188C99BD" w14:textId="72082724" w:rsidR="00BD564F" w:rsidRDefault="00BD564F" w:rsidP="00515372">
      <w:pPr>
        <w:pStyle w:val="CommentText"/>
      </w:pPr>
      <w:r w:rsidRPr="00515372">
        <w:rPr>
          <w:lang w:val="en-GB"/>
        </w:rPr>
        <w:t>Also, in terms of safety and workload to amend the values after conversion, it is efficient to set to True (if all Underwater/Awash Rock features have True, the display will be cluttered, but it will be safe and additional amendment will be optional. Oppositely, if all Underwater/Awash Rock features have False, a lot of additional amendment for the features of the depth 30 m or less will be mandatory)?</w:t>
      </w:r>
      <w:r>
        <w:rPr>
          <w:lang w:val="en-GB"/>
        </w:rPr>
        <w:t xml:space="preserve">  </w:t>
      </w:r>
      <w:r w:rsidRPr="00515372">
        <w:rPr>
          <w:rFonts w:hint="eastAsia"/>
          <w:lang w:val="en-GB"/>
        </w:rPr>
        <w:t>C</w:t>
      </w:r>
      <w:r w:rsidRPr="00515372">
        <w:rPr>
          <w:lang w:val="en-GB"/>
        </w:rPr>
        <w:t>hange the last paragraph.</w:t>
      </w:r>
    </w:p>
  </w:comment>
  <w:comment w:id="785" w:author="Teh Stand" w:date="2021-03-11T12:22:00Z" w:initials="TS">
    <w:p w14:paraId="29CA0807" w14:textId="6197C860" w:rsidR="00BD564F" w:rsidRDefault="00BD564F" w:rsidP="009C6CE4">
      <w:pPr>
        <w:pStyle w:val="CommentText"/>
      </w:pPr>
      <w:r>
        <w:rPr>
          <w:rStyle w:val="CommentReference"/>
        </w:rPr>
        <w:annotationRef/>
      </w:r>
      <w:r>
        <w:t xml:space="preserve">Not sure whether to include some guidance in this clause regarding the S-101 “system attributes” </w:t>
      </w:r>
      <w:proofErr w:type="spellStart"/>
      <w:r>
        <w:t>defaultClearanceDepth</w:t>
      </w:r>
      <w:proofErr w:type="spellEnd"/>
      <w:r>
        <w:t xml:space="preserve"> and </w:t>
      </w:r>
      <w:proofErr w:type="spellStart"/>
      <w:r>
        <w:t>surroundingDepth</w:t>
      </w:r>
      <w:proofErr w:type="spellEnd"/>
      <w:r>
        <w:t>.</w:t>
      </w:r>
    </w:p>
    <w:p w14:paraId="02275BF0" w14:textId="3C1C409D" w:rsidR="00BD564F" w:rsidRDefault="00BD564F">
      <w:pPr>
        <w:pStyle w:val="CommentText"/>
      </w:pPr>
    </w:p>
  </w:comment>
  <w:comment w:id="786" w:author="Teh Stand" w:date="2021-09-09T11:38:00Z" w:initials="TS">
    <w:p w14:paraId="3D86A7A8" w14:textId="7C2C7B9B" w:rsidR="00BD564F" w:rsidRDefault="00BD564F">
      <w:pPr>
        <w:pStyle w:val="CommentText"/>
      </w:pPr>
      <w:r>
        <w:rPr>
          <w:rStyle w:val="CommentReference"/>
        </w:rPr>
        <w:annotationRef/>
      </w:r>
      <w:r>
        <w:t>IIC:  I think we should. Not sure what is best though? Might be good to take input from production system manufacturers.</w:t>
      </w:r>
    </w:p>
  </w:comment>
  <w:comment w:id="795" w:author="Teh Stand" w:date="2021-08-26T11:36:00Z" w:initials="TS">
    <w:p w14:paraId="1A49596E" w14:textId="77777777" w:rsidR="00BD564F" w:rsidRDefault="00BD564F" w:rsidP="00515372">
      <w:pPr>
        <w:pStyle w:val="CommentText"/>
        <w:rPr>
          <w:lang w:val="en-GB"/>
        </w:rPr>
      </w:pPr>
      <w:r>
        <w:rPr>
          <w:rStyle w:val="CommentReference"/>
        </w:rPr>
        <w:annotationRef/>
      </w:r>
      <w:r>
        <w:t xml:space="preserve">POJ:  </w:t>
      </w:r>
      <w:r w:rsidRPr="00515372">
        <w:rPr>
          <w:rFonts w:hint="eastAsia"/>
          <w:lang w:val="en-GB"/>
        </w:rPr>
        <w:t>B</w:t>
      </w:r>
      <w:r w:rsidRPr="00515372">
        <w:rPr>
          <w:lang w:val="en-GB"/>
        </w:rPr>
        <w:t>oolean attribute has the value True/False, not Yes/No.</w:t>
      </w:r>
      <w:r>
        <w:rPr>
          <w:lang w:val="en-GB"/>
        </w:rPr>
        <w:t xml:space="preserve"> </w:t>
      </w:r>
      <w:r w:rsidRPr="00515372">
        <w:rPr>
          <w:rFonts w:hint="eastAsia"/>
          <w:lang w:val="en-GB"/>
        </w:rPr>
        <w:t>C</w:t>
      </w:r>
      <w:r w:rsidRPr="00515372">
        <w:rPr>
          <w:lang w:val="en-GB"/>
        </w:rPr>
        <w:t>hange to “the value of this attribute will be set to False”.</w:t>
      </w:r>
      <w:r>
        <w:rPr>
          <w:lang w:val="en-GB"/>
        </w:rPr>
        <w:t xml:space="preserve"> </w:t>
      </w:r>
    </w:p>
    <w:p w14:paraId="00628AA7" w14:textId="77777777" w:rsidR="00BD564F" w:rsidRDefault="00BD564F" w:rsidP="00515372">
      <w:pPr>
        <w:pStyle w:val="CommentText"/>
        <w:rPr>
          <w:lang w:val="en-GB"/>
        </w:rPr>
      </w:pPr>
    </w:p>
    <w:p w14:paraId="126462FC" w14:textId="77777777" w:rsidR="00BD564F" w:rsidRPr="00515372" w:rsidRDefault="00BD564F" w:rsidP="007474ED">
      <w:pPr>
        <w:pStyle w:val="CommentText"/>
        <w:rPr>
          <w:lang w:val="en-GB"/>
        </w:rPr>
      </w:pPr>
      <w:r>
        <w:rPr>
          <w:lang w:val="en-GB"/>
        </w:rPr>
        <w:t xml:space="preserve">POJ:  </w:t>
      </w:r>
      <w:r w:rsidRPr="00515372">
        <w:rPr>
          <w:lang w:val="en-GB"/>
        </w:rPr>
        <w:t>Ideally, software determines the value of True/False, considering the Depth Area underneath, or has producer set the default value.</w:t>
      </w:r>
    </w:p>
    <w:p w14:paraId="5F6DCD28" w14:textId="30360B2E" w:rsidR="00BD564F" w:rsidRDefault="00BD564F" w:rsidP="007474ED">
      <w:pPr>
        <w:pStyle w:val="CommentText"/>
      </w:pPr>
      <w:r w:rsidRPr="00515372">
        <w:rPr>
          <w:lang w:val="en-GB"/>
        </w:rPr>
        <w:t>Also, in terms of safety and workload to amend the values after conversion, it is efficient to set to True (if all Underwater/Awash Rock features have True, the display will be cluttered, but it will be safe and additional amendment will be optional. Oppositely, if all Underwater/Awash Rock features have False, a lot of additional amendment for the features of the depth 30 m or less will be mandatory)?</w:t>
      </w:r>
      <w:r>
        <w:rPr>
          <w:lang w:val="en-GB"/>
        </w:rPr>
        <w:t xml:space="preserve">  </w:t>
      </w:r>
      <w:r w:rsidRPr="00515372">
        <w:rPr>
          <w:rFonts w:hint="eastAsia"/>
          <w:lang w:val="en-GB"/>
        </w:rPr>
        <w:t>C</w:t>
      </w:r>
      <w:r w:rsidRPr="00515372">
        <w:rPr>
          <w:lang w:val="en-GB"/>
        </w:rPr>
        <w:t>hange the last paragraph.</w:t>
      </w:r>
    </w:p>
  </w:comment>
  <w:comment w:id="859" w:author="Teh Stand" w:date="2021-09-09T11:39:00Z" w:initials="TS">
    <w:p w14:paraId="156FE453" w14:textId="10C15F20" w:rsidR="00BD564F" w:rsidRDefault="00BD564F">
      <w:pPr>
        <w:pStyle w:val="CommentText"/>
      </w:pPr>
      <w:r>
        <w:rPr>
          <w:rStyle w:val="CommentReference"/>
        </w:rPr>
        <w:annotationRef/>
      </w:r>
      <w:r>
        <w:t xml:space="preserve">IIC:  </w:t>
      </w:r>
      <w:r w:rsidRPr="001C3AA2">
        <w:t>I found “</w:t>
      </w:r>
      <w:r w:rsidRPr="001C3AA2">
        <w:rPr>
          <w:lang w:val="en-GB"/>
        </w:rPr>
        <w:t>Reported anchorage, 27 to 46 metres” in an ENC. We should look at these situations, ref: ESRI’s comments about INFORM translations.</w:t>
      </w:r>
    </w:p>
  </w:comment>
  <w:comment w:id="881" w:author="Teh Stand" w:date="2021-03-12T10:20:00Z" w:initials="TS">
    <w:p w14:paraId="46576ECE" w14:textId="52B65857" w:rsidR="00BD564F" w:rsidRDefault="00BD564F">
      <w:pPr>
        <w:pStyle w:val="CommentText"/>
      </w:pPr>
      <w:r>
        <w:rPr>
          <w:rStyle w:val="CommentReference"/>
        </w:rPr>
        <w:annotationRef/>
      </w:r>
      <w:r>
        <w:t>Suggest that a new named association (e.g. Anchorage Aggregation) is added to S-101.  Perhaps there is also an argument here for a new (no geometry) feature Anchorage?</w:t>
      </w:r>
    </w:p>
  </w:comment>
  <w:comment w:id="882" w:author="Teh Stand" w:date="2021-09-09T11:42:00Z" w:initials="TS">
    <w:p w14:paraId="238699E1" w14:textId="75477DE9" w:rsidR="00BD564F" w:rsidRDefault="00BD564F">
      <w:pPr>
        <w:pStyle w:val="CommentText"/>
      </w:pPr>
      <w:r>
        <w:rPr>
          <w:rStyle w:val="CommentReference"/>
        </w:rPr>
        <w:annotationRef/>
      </w:r>
      <w:r>
        <w:t>IIC:  Makes sense. We could specify and feed into S-101PT.</w:t>
      </w:r>
    </w:p>
  </w:comment>
  <w:comment w:id="892" w:author="Teh Stand" w:date="2021-09-09T11:43:00Z" w:initials="TS">
    <w:p w14:paraId="009EBD14" w14:textId="6AFF4D24" w:rsidR="00BD564F" w:rsidRDefault="00BD564F">
      <w:pPr>
        <w:pStyle w:val="CommentText"/>
      </w:pPr>
      <w:r>
        <w:rPr>
          <w:rStyle w:val="CommentReference"/>
        </w:rPr>
        <w:annotationRef/>
      </w:r>
      <w:r>
        <w:t xml:space="preserve">IIC:  Should we cover definition of </w:t>
      </w:r>
      <w:proofErr w:type="spellStart"/>
      <w:r>
        <w:t>maximumPermittedDraught</w:t>
      </w:r>
      <w:proofErr w:type="spellEnd"/>
      <w:r>
        <w:t xml:space="preserve"> from INFORM=”Maximum authorized draught = 14m” as per the UOC suggestion…</w:t>
      </w:r>
    </w:p>
  </w:comment>
  <w:comment w:id="910" w:author="Teh Stand" w:date="2021-03-12T12:08:00Z" w:initials="TS">
    <w:p w14:paraId="2CFF6847" w14:textId="76FF041B" w:rsidR="00BD564F" w:rsidRDefault="00BD564F">
      <w:pPr>
        <w:pStyle w:val="CommentText"/>
      </w:pPr>
      <w:r>
        <w:rPr>
          <w:rStyle w:val="CommentReference"/>
        </w:rPr>
        <w:annotationRef/>
      </w:r>
      <w:r>
        <w:t xml:space="preserve">Suggest that RECTRC of type area convert to </w:t>
      </w:r>
      <w:proofErr w:type="spellStart"/>
      <w:r>
        <w:t>RecommendedTrafficLanePart</w:t>
      </w:r>
      <w:proofErr w:type="spellEnd"/>
      <w:r>
        <w:t xml:space="preserve"> or </w:t>
      </w:r>
      <w:proofErr w:type="spellStart"/>
      <w:r>
        <w:t>TwoWayRoutePart</w:t>
      </w:r>
      <w:proofErr w:type="spellEnd"/>
      <w:r>
        <w:t xml:space="preserve"> feature in S-101.  Guidance may then be amended.</w:t>
      </w:r>
    </w:p>
  </w:comment>
  <w:comment w:id="928" w:author="Teh Stand" w:date="2021-03-15T11:20:00Z" w:initials="TS">
    <w:p w14:paraId="00F8D889" w14:textId="05E71F08" w:rsidR="00BD564F" w:rsidRDefault="00BD564F">
      <w:pPr>
        <w:pStyle w:val="CommentText"/>
      </w:pPr>
      <w:r>
        <w:rPr>
          <w:rStyle w:val="CommentReference"/>
        </w:rPr>
        <w:annotationRef/>
      </w:r>
      <w:r>
        <w:t>How does the conversion software know which feature to create?  Can this be done by looking at the individual objects included in the C_AGGR?</w:t>
      </w:r>
    </w:p>
  </w:comment>
  <w:comment w:id="929" w:author="Teh Stand" w:date="2021-03-12T12:27:00Z" w:initials="TS">
    <w:p w14:paraId="0A3D1933" w14:textId="43D486B0" w:rsidR="00BD564F" w:rsidRDefault="00BD564F">
      <w:pPr>
        <w:pStyle w:val="CommentText"/>
      </w:pPr>
      <w:r>
        <w:rPr>
          <w:rStyle w:val="CommentReference"/>
        </w:rPr>
        <w:annotationRef/>
      </w:r>
      <w:r>
        <w:t>Not sure if this is the case, or if it was simply overlooked when the DCEG was being developed.</w:t>
      </w:r>
    </w:p>
  </w:comment>
  <w:comment w:id="933" w:author="Teh Stand" w:date="2021-09-09T11:47:00Z" w:initials="TS">
    <w:p w14:paraId="51DE1BE3" w14:textId="6B8397FB" w:rsidR="00BD564F" w:rsidRDefault="00BD564F">
      <w:pPr>
        <w:pStyle w:val="CommentText"/>
      </w:pPr>
      <w:r>
        <w:rPr>
          <w:rStyle w:val="CommentReference"/>
        </w:rPr>
        <w:annotationRef/>
      </w:r>
      <w:r>
        <w:t xml:space="preserve">IIC:  Cover population of measured distance attribute from INFORM (in UOC (although not mandatory) and in DCEG as attribute </w:t>
      </w:r>
      <w:proofErr w:type="spellStart"/>
      <w:r>
        <w:t>measuredDistance</w:t>
      </w:r>
      <w:proofErr w:type="spellEnd"/>
      <w:r>
        <w:t>).</w:t>
      </w:r>
    </w:p>
  </w:comment>
  <w:comment w:id="945" w:author="Teh Stand" w:date="2021-03-15T11:21:00Z" w:initials="TS">
    <w:p w14:paraId="216B04C2" w14:textId="68007286" w:rsidR="00BD564F" w:rsidRDefault="00BD564F">
      <w:pPr>
        <w:pStyle w:val="CommentText"/>
      </w:pPr>
      <w:r>
        <w:rPr>
          <w:rStyle w:val="CommentReference"/>
        </w:rPr>
        <w:annotationRef/>
      </w:r>
      <w:r>
        <w:t>How does the conversion software know which feature to create?  Can this be done by looking at the individual objects included in the C_AGGR?</w:t>
      </w:r>
    </w:p>
  </w:comment>
  <w:comment w:id="954" w:author="Teh Stand" w:date="2021-08-26T12:08:00Z" w:initials="TS">
    <w:p w14:paraId="4961591B" w14:textId="77777777" w:rsidR="00BD564F" w:rsidRDefault="00BD564F" w:rsidP="00316744">
      <w:pPr>
        <w:pStyle w:val="CommentText"/>
        <w:rPr>
          <w:lang w:val="en-GB"/>
        </w:rPr>
      </w:pPr>
      <w:r>
        <w:rPr>
          <w:rStyle w:val="CommentReference"/>
        </w:rPr>
        <w:annotationRef/>
      </w:r>
      <w:r>
        <w:t xml:space="preserve">POJ:  </w:t>
      </w:r>
      <w:r w:rsidRPr="00FC4869">
        <w:rPr>
          <w:rFonts w:hint="eastAsia"/>
          <w:lang w:val="en-GB"/>
        </w:rPr>
        <w:t>I</w:t>
      </w:r>
      <w:r w:rsidRPr="00FC4869">
        <w:rPr>
          <w:lang w:val="en-GB"/>
        </w:rPr>
        <w:t>f a TSS includes more than 1 components of Traffic Separation Scheme XXX, more than 1 instances of S-101 Feature type Traffic Separation Scheme (non-geometry) will be created (it’s duplicate).</w:t>
      </w:r>
    </w:p>
    <w:p w14:paraId="36A43E78" w14:textId="77777777" w:rsidR="00BD564F" w:rsidRDefault="00BD564F" w:rsidP="00316744">
      <w:pPr>
        <w:pStyle w:val="CommentText"/>
      </w:pPr>
      <w:r w:rsidRPr="00FC4869">
        <w:rPr>
          <w:lang w:val="en-GB"/>
        </w:rPr>
        <w:t>Delete the bullet and Add the sentence like “producer has to create Traffic Separation Scheme and populate the value of Boolean attribute IMO adopted based on the S-57 attribute CATTSS, manually after conversion” in 10.2.3, if software cannot delete these duplicates.</w:t>
      </w:r>
    </w:p>
  </w:comment>
  <w:comment w:id="963" w:author="Teh Stand" w:date="2021-08-26T12:08:00Z" w:initials="TS">
    <w:p w14:paraId="2501167A" w14:textId="5C47F5D0" w:rsidR="00BD564F" w:rsidRDefault="00BD564F">
      <w:pPr>
        <w:pStyle w:val="CommentText"/>
        <w:rPr>
          <w:lang w:val="en-GB"/>
        </w:rPr>
      </w:pPr>
      <w:r>
        <w:rPr>
          <w:rStyle w:val="CommentReference"/>
        </w:rPr>
        <w:annotationRef/>
      </w:r>
      <w:r>
        <w:t xml:space="preserve">POJ:  </w:t>
      </w:r>
      <w:r w:rsidRPr="00FC4869">
        <w:rPr>
          <w:rFonts w:hint="eastAsia"/>
          <w:lang w:val="en-GB"/>
        </w:rPr>
        <w:t>I</w:t>
      </w:r>
      <w:r w:rsidRPr="00FC4869">
        <w:rPr>
          <w:lang w:val="en-GB"/>
        </w:rPr>
        <w:t>f a TSS includes more than 1 components of Traffic Separation Scheme XXX, more than 1 instances of S-101 Feature type Traffic Separation Scheme (non-geometry) will be created (it’s duplicate).</w:t>
      </w:r>
    </w:p>
    <w:p w14:paraId="66997CA7" w14:textId="267C8A96" w:rsidR="00BD564F" w:rsidRDefault="00BD564F">
      <w:pPr>
        <w:pStyle w:val="CommentText"/>
      </w:pPr>
      <w:r w:rsidRPr="00FC4869">
        <w:rPr>
          <w:lang w:val="en-GB"/>
        </w:rPr>
        <w:t>Delete the bullet and Add the sentence like “producer has to create Traffic Separation Scheme and populate the value of Boolean attribute IMO adopted based on the S-57 attribute CATTSS, manually after conversion” in 10.2.3, if software cannot delete these duplicates.</w:t>
      </w:r>
    </w:p>
  </w:comment>
  <w:comment w:id="972" w:author="Teh Stand" w:date="2021-08-26T12:08:00Z" w:initials="TS">
    <w:p w14:paraId="4C59F4CF" w14:textId="77777777" w:rsidR="00BD564F" w:rsidRDefault="00BD564F" w:rsidP="00316744">
      <w:pPr>
        <w:pStyle w:val="CommentText"/>
        <w:rPr>
          <w:lang w:val="en-GB"/>
        </w:rPr>
      </w:pPr>
      <w:r>
        <w:rPr>
          <w:rStyle w:val="CommentReference"/>
        </w:rPr>
        <w:annotationRef/>
      </w:r>
      <w:r>
        <w:t xml:space="preserve">POJ:  </w:t>
      </w:r>
      <w:r w:rsidRPr="00FC4869">
        <w:rPr>
          <w:rFonts w:hint="eastAsia"/>
          <w:lang w:val="en-GB"/>
        </w:rPr>
        <w:t>I</w:t>
      </w:r>
      <w:r w:rsidRPr="00FC4869">
        <w:rPr>
          <w:lang w:val="en-GB"/>
        </w:rPr>
        <w:t>f a TSS includes more than 1 components of Traffic Separation Scheme XXX, more than 1 instances of S-101 Feature type Traffic Separation Scheme (non-geometry) will be created (it’s duplicate).</w:t>
      </w:r>
    </w:p>
    <w:p w14:paraId="32117747" w14:textId="77777777" w:rsidR="00BD564F" w:rsidRDefault="00BD564F" w:rsidP="00316744">
      <w:pPr>
        <w:pStyle w:val="CommentText"/>
      </w:pPr>
      <w:r w:rsidRPr="00FC4869">
        <w:rPr>
          <w:lang w:val="en-GB"/>
        </w:rPr>
        <w:t>Delete the bullet and Add the sentence like “producer has to create Traffic Separation Scheme and populate the value of Boolean attribute IMO adopted based on the S-57 attribute CATTSS, manually after conversion” in 10.2.3, if software cannot delete these duplicates.</w:t>
      </w:r>
    </w:p>
  </w:comment>
  <w:comment w:id="980" w:author="Teh Stand" w:date="2021-08-26T12:08:00Z" w:initials="TS">
    <w:p w14:paraId="686110E7" w14:textId="77777777" w:rsidR="00BD564F" w:rsidRDefault="00BD564F" w:rsidP="00316744">
      <w:pPr>
        <w:pStyle w:val="CommentText"/>
        <w:rPr>
          <w:lang w:val="en-GB"/>
        </w:rPr>
      </w:pPr>
      <w:r>
        <w:rPr>
          <w:rStyle w:val="CommentReference"/>
        </w:rPr>
        <w:annotationRef/>
      </w:r>
      <w:r>
        <w:t xml:space="preserve">POJ:  </w:t>
      </w:r>
      <w:r w:rsidRPr="00FC4869">
        <w:rPr>
          <w:rFonts w:hint="eastAsia"/>
          <w:lang w:val="en-GB"/>
        </w:rPr>
        <w:t>I</w:t>
      </w:r>
      <w:r w:rsidRPr="00FC4869">
        <w:rPr>
          <w:lang w:val="en-GB"/>
        </w:rPr>
        <w:t>f a TSS includes more than 1 components of Traffic Separation Scheme XXX, more than 1 instances of S-101 Feature type Traffic Separation Scheme (non-geometry) will be created (it’s duplicate).</w:t>
      </w:r>
    </w:p>
    <w:p w14:paraId="6ED25923" w14:textId="77777777" w:rsidR="00BD564F" w:rsidRDefault="00BD564F" w:rsidP="00316744">
      <w:pPr>
        <w:pStyle w:val="CommentText"/>
      </w:pPr>
      <w:r w:rsidRPr="00FC4869">
        <w:rPr>
          <w:lang w:val="en-GB"/>
        </w:rPr>
        <w:t>Delete the bullet and Add the sentence like “producer has to create Traffic Separation Scheme and populate the value of Boolean attribute IMO adopted based on the S-57 attribute CATTSS, manually after conversion” in 10.2.3, if software cannot delete these duplicates.</w:t>
      </w:r>
    </w:p>
  </w:comment>
  <w:comment w:id="988" w:author="Teh Stand" w:date="2021-08-26T12:08:00Z" w:initials="TS">
    <w:p w14:paraId="15EC1E93" w14:textId="77777777" w:rsidR="00BD564F" w:rsidRDefault="00BD564F" w:rsidP="00316744">
      <w:pPr>
        <w:pStyle w:val="CommentText"/>
        <w:rPr>
          <w:lang w:val="en-GB"/>
        </w:rPr>
      </w:pPr>
      <w:r>
        <w:rPr>
          <w:rStyle w:val="CommentReference"/>
        </w:rPr>
        <w:annotationRef/>
      </w:r>
      <w:r>
        <w:t xml:space="preserve">POJ:  </w:t>
      </w:r>
      <w:r w:rsidRPr="00FC4869">
        <w:rPr>
          <w:rFonts w:hint="eastAsia"/>
          <w:lang w:val="en-GB"/>
        </w:rPr>
        <w:t>I</w:t>
      </w:r>
      <w:r w:rsidRPr="00FC4869">
        <w:rPr>
          <w:lang w:val="en-GB"/>
        </w:rPr>
        <w:t>f a TSS includes more than 1 components of Traffic Separation Scheme XXX, more than 1 instances of S-101 Feature type Traffic Separation Scheme (non-geometry) will be created (it’s duplicate).</w:t>
      </w:r>
    </w:p>
    <w:p w14:paraId="1E5DAAB2" w14:textId="77777777" w:rsidR="00BD564F" w:rsidRDefault="00BD564F" w:rsidP="00316744">
      <w:pPr>
        <w:pStyle w:val="CommentText"/>
      </w:pPr>
      <w:r w:rsidRPr="00FC4869">
        <w:rPr>
          <w:lang w:val="en-GB"/>
        </w:rPr>
        <w:t>Delete the bullet and Add the sentence like “producer has to create Traffic Separation Scheme and populate the value of Boolean attribute IMO adopted based on the S-57 attribute CATTSS, manually after conversion” in 10.2.3, if software cannot delete these duplicates.</w:t>
      </w:r>
    </w:p>
  </w:comment>
  <w:comment w:id="996" w:author="Teh Stand" w:date="2021-08-26T12:08:00Z" w:initials="TS">
    <w:p w14:paraId="5228D287" w14:textId="77777777" w:rsidR="00BD564F" w:rsidRDefault="00BD564F" w:rsidP="00316744">
      <w:pPr>
        <w:pStyle w:val="CommentText"/>
        <w:rPr>
          <w:lang w:val="en-GB"/>
        </w:rPr>
      </w:pPr>
      <w:r>
        <w:rPr>
          <w:rStyle w:val="CommentReference"/>
        </w:rPr>
        <w:annotationRef/>
      </w:r>
      <w:r>
        <w:t xml:space="preserve">POJ:  </w:t>
      </w:r>
      <w:r w:rsidRPr="00FC4869">
        <w:rPr>
          <w:rFonts w:hint="eastAsia"/>
          <w:lang w:val="en-GB"/>
        </w:rPr>
        <w:t>I</w:t>
      </w:r>
      <w:r w:rsidRPr="00FC4869">
        <w:rPr>
          <w:lang w:val="en-GB"/>
        </w:rPr>
        <w:t>f a TSS includes more than 1 components of Traffic Separation Scheme XXX, more than 1 instances of S-101 Feature type Traffic Separation Scheme (non-geometry) will be created (it’s duplicate).</w:t>
      </w:r>
    </w:p>
    <w:p w14:paraId="03216AA6" w14:textId="77777777" w:rsidR="00BD564F" w:rsidRDefault="00BD564F" w:rsidP="00316744">
      <w:pPr>
        <w:pStyle w:val="CommentText"/>
      </w:pPr>
      <w:r w:rsidRPr="00FC4869">
        <w:rPr>
          <w:lang w:val="en-GB"/>
        </w:rPr>
        <w:t>Delete the bullet and Add the sentence like “producer has to create Traffic Separation Scheme and populate the value of Boolean attribute IMO adopted based on the S-57 attribute CATTSS, manually after conversion” in 10.2.3, if software cannot delete these duplicates.</w:t>
      </w:r>
    </w:p>
  </w:comment>
  <w:comment w:id="1004" w:author="Teh Stand" w:date="2021-08-26T12:08:00Z" w:initials="TS">
    <w:p w14:paraId="4D3CBA7B" w14:textId="77777777" w:rsidR="00BD564F" w:rsidRDefault="00BD564F" w:rsidP="00316744">
      <w:pPr>
        <w:pStyle w:val="CommentText"/>
        <w:rPr>
          <w:lang w:val="en-GB"/>
        </w:rPr>
      </w:pPr>
      <w:r>
        <w:rPr>
          <w:rStyle w:val="CommentReference"/>
        </w:rPr>
        <w:annotationRef/>
      </w:r>
      <w:r>
        <w:t xml:space="preserve">POJ:  </w:t>
      </w:r>
      <w:r w:rsidRPr="00FC4869">
        <w:rPr>
          <w:rFonts w:hint="eastAsia"/>
          <w:lang w:val="en-GB"/>
        </w:rPr>
        <w:t>I</w:t>
      </w:r>
      <w:r w:rsidRPr="00FC4869">
        <w:rPr>
          <w:lang w:val="en-GB"/>
        </w:rPr>
        <w:t>f a TSS includes more than 1 components of Traffic Separation Scheme XXX, more than 1 instances of S-101 Feature type Traffic Separation Scheme (non-geometry) will be created (it’s duplicate).</w:t>
      </w:r>
    </w:p>
    <w:p w14:paraId="2DCAD880" w14:textId="77777777" w:rsidR="00BD564F" w:rsidRDefault="00BD564F" w:rsidP="00316744">
      <w:pPr>
        <w:pStyle w:val="CommentText"/>
      </w:pPr>
      <w:r w:rsidRPr="00FC4869">
        <w:rPr>
          <w:lang w:val="en-GB"/>
        </w:rPr>
        <w:t>Delete the bullet and Add the sentence like “producer has to create Traffic Separation Scheme and populate the value of Boolean attribute IMO adopted based on the S-57 attribute CATTSS, manually after conversion” in 10.2.3, if software cannot delete these duplicates.</w:t>
      </w:r>
    </w:p>
  </w:comment>
  <w:comment w:id="1012" w:author="Teh Stand" w:date="2021-08-26T12:08:00Z" w:initials="TS">
    <w:p w14:paraId="2A92C1D5" w14:textId="77777777" w:rsidR="00BD564F" w:rsidRDefault="00BD564F" w:rsidP="00316744">
      <w:pPr>
        <w:pStyle w:val="CommentText"/>
        <w:rPr>
          <w:lang w:val="en-GB"/>
        </w:rPr>
      </w:pPr>
      <w:r>
        <w:rPr>
          <w:rStyle w:val="CommentReference"/>
        </w:rPr>
        <w:annotationRef/>
      </w:r>
      <w:r>
        <w:t xml:space="preserve">POJ:  </w:t>
      </w:r>
      <w:r w:rsidRPr="00FC4869">
        <w:rPr>
          <w:rFonts w:hint="eastAsia"/>
          <w:lang w:val="en-GB"/>
        </w:rPr>
        <w:t>I</w:t>
      </w:r>
      <w:r w:rsidRPr="00FC4869">
        <w:rPr>
          <w:lang w:val="en-GB"/>
        </w:rPr>
        <w:t>f a TSS includes more than 1 components of Traffic Separation Scheme XXX, more than 1 instances of S-101 Feature type Traffic Separation Scheme (non-geometry) will be created (it’s duplicate).</w:t>
      </w:r>
    </w:p>
    <w:p w14:paraId="5B22D986" w14:textId="77777777" w:rsidR="00BD564F" w:rsidRDefault="00BD564F" w:rsidP="00316744">
      <w:pPr>
        <w:pStyle w:val="CommentText"/>
      </w:pPr>
      <w:r w:rsidRPr="00FC4869">
        <w:rPr>
          <w:lang w:val="en-GB"/>
        </w:rPr>
        <w:t>Delete the bullet and Add the sentence like “producer has to create Traffic Separation Scheme and populate the value of Boolean attribute IMO adopted based on the S-57 attribute CATTSS, manually after conversion” in 10.2.3, if software cannot delete these duplicates.</w:t>
      </w:r>
    </w:p>
  </w:comment>
  <w:comment w:id="1032" w:author="Teh Stand" w:date="2021-03-15T11:17:00Z" w:initials="TS">
    <w:p w14:paraId="70B10456" w14:textId="5C17B60A" w:rsidR="00BD564F" w:rsidRDefault="00BD564F">
      <w:pPr>
        <w:pStyle w:val="CommentText"/>
      </w:pPr>
      <w:r>
        <w:rPr>
          <w:rStyle w:val="CommentReference"/>
        </w:rPr>
        <w:annotationRef/>
      </w:r>
      <w:r>
        <w:t>How does the conversion software know which feature to create?  Can this be done by looking at the individual objects included in the C_AGGR?</w:t>
      </w:r>
    </w:p>
  </w:comment>
  <w:comment w:id="1049" w:author="Teh Stand" w:date="2021-03-15T11:21:00Z" w:initials="TS">
    <w:p w14:paraId="1AAABB35" w14:textId="03F994A7" w:rsidR="00BD564F" w:rsidRDefault="00BD564F">
      <w:pPr>
        <w:pStyle w:val="CommentText"/>
      </w:pPr>
      <w:r>
        <w:rPr>
          <w:rStyle w:val="CommentReference"/>
        </w:rPr>
        <w:annotationRef/>
      </w:r>
      <w:r>
        <w:t>How does the conversion software know which feature to create?  Can this be done by looking at the individual objects included in the C_AGGR?</w:t>
      </w:r>
    </w:p>
  </w:comment>
  <w:comment w:id="1079" w:author="Teh Stand" w:date="2021-03-15T11:21:00Z" w:initials="TS">
    <w:p w14:paraId="31CCA5EF" w14:textId="77777777" w:rsidR="00BD564F" w:rsidRDefault="00BD564F" w:rsidP="00A220F8">
      <w:pPr>
        <w:pStyle w:val="CommentText"/>
      </w:pPr>
      <w:r>
        <w:rPr>
          <w:rStyle w:val="CommentReference"/>
        </w:rPr>
        <w:annotationRef/>
      </w:r>
      <w:r>
        <w:t>How does the conversion software know which feature to create?  Can this be done by looking at the individual objects included in the C_AGGR?</w:t>
      </w:r>
    </w:p>
  </w:comment>
  <w:comment w:id="1103" w:author="Teh Stand" w:date="2021-03-15T11:21:00Z" w:initials="TS">
    <w:p w14:paraId="5E8C8B56" w14:textId="77777777" w:rsidR="00BD564F" w:rsidRDefault="00BD564F" w:rsidP="002E5851">
      <w:pPr>
        <w:pStyle w:val="CommentText"/>
      </w:pPr>
      <w:r>
        <w:rPr>
          <w:rStyle w:val="CommentReference"/>
        </w:rPr>
        <w:annotationRef/>
      </w:r>
      <w:r>
        <w:t>How does the conversion software know which feature to create?  Can this be done by looking at the individual objects included in the C_AGGR?</w:t>
      </w:r>
    </w:p>
  </w:comment>
  <w:comment w:id="1113" w:author="Teh Stand" w:date="2021-03-15T11:21:00Z" w:initials="TS">
    <w:p w14:paraId="2E4D5619" w14:textId="77777777" w:rsidR="00BD564F" w:rsidRDefault="00BD564F" w:rsidP="00D96021">
      <w:pPr>
        <w:pStyle w:val="CommentText"/>
      </w:pPr>
      <w:r>
        <w:rPr>
          <w:rStyle w:val="CommentReference"/>
        </w:rPr>
        <w:annotationRef/>
      </w:r>
      <w:r>
        <w:t>How does the conversion software know which feature to create?  Can this be done by looking at the individual objects included in the C_AGGR?</w:t>
      </w:r>
    </w:p>
  </w:comment>
  <w:comment w:id="1122" w:author="Teh Stand" w:date="2021-07-22T15:53:00Z" w:initials="TS">
    <w:p w14:paraId="07E4230F" w14:textId="77777777" w:rsidR="00BD564F" w:rsidRDefault="00BD564F" w:rsidP="00C46C12">
      <w:pPr>
        <w:pStyle w:val="CommentText"/>
      </w:pPr>
      <w:r>
        <w:rPr>
          <w:rStyle w:val="CommentReference"/>
        </w:rPr>
        <w:annotationRef/>
      </w:r>
      <w:r>
        <w:t xml:space="preserve">7Cs:  </w:t>
      </w:r>
      <w:r w:rsidRPr="003D2837">
        <w:rPr>
          <w:lang w:val="en-GB"/>
        </w:rPr>
        <w:t>How to deal with situations where values from both lists are encoded in S-57. I have no idea, whether this may happen, but a priority should be considered.</w:t>
      </w:r>
    </w:p>
  </w:comment>
  <w:comment w:id="1121" w:author="Teh Stand" w:date="2021-03-16T12:14:00Z" w:initials="TS">
    <w:p w14:paraId="4F9801DC" w14:textId="4018676C" w:rsidR="00BD564F" w:rsidRDefault="00BD564F">
      <w:pPr>
        <w:pStyle w:val="CommentText"/>
      </w:pPr>
      <w:r>
        <w:rPr>
          <w:rStyle w:val="CommentReference"/>
        </w:rPr>
        <w:annotationRef/>
      </w:r>
      <w:r>
        <w:t>To be discussed.</w:t>
      </w:r>
    </w:p>
  </w:comment>
  <w:comment w:id="1132" w:author="Teh Stand" w:date="2021-03-16T13:51:00Z" w:initials="TS">
    <w:p w14:paraId="6D993622" w14:textId="5E938B73" w:rsidR="00BD564F" w:rsidRDefault="00BD564F">
      <w:pPr>
        <w:pStyle w:val="CommentText"/>
      </w:pPr>
      <w:r>
        <w:rPr>
          <w:rStyle w:val="CommentReference"/>
        </w:rPr>
        <w:annotationRef/>
      </w:r>
      <w:r w:rsidRPr="0070202C">
        <w:t xml:space="preserve">To be discussed.  How does the conversion software know which feature to populate this information on?  Should this convert to a </w:t>
      </w:r>
      <w:proofErr w:type="spellStart"/>
      <w:r>
        <w:t>administration</w:t>
      </w:r>
      <w:r w:rsidRPr="0070202C">
        <w:t>Area</w:t>
      </w:r>
      <w:proofErr w:type="spellEnd"/>
      <w:r w:rsidRPr="0070202C">
        <w:t xml:space="preserve"> feature?  Also need to reconcile the geometry of all these features.</w:t>
      </w:r>
    </w:p>
  </w:comment>
  <w:comment w:id="1143" w:author="Teh Stand" w:date="2021-09-09T12:04:00Z" w:initials="TS">
    <w:p w14:paraId="5B24CD4F" w14:textId="5F9934C2" w:rsidR="00BD564F" w:rsidRDefault="00BD564F">
      <w:pPr>
        <w:pStyle w:val="CommentText"/>
      </w:pPr>
      <w:r>
        <w:rPr>
          <w:rStyle w:val="CommentReference"/>
        </w:rPr>
        <w:annotationRef/>
      </w:r>
      <w:r>
        <w:t xml:space="preserve">IIC:  </w:t>
      </w:r>
      <w:proofErr w:type="spellStart"/>
      <w:r>
        <w:t>inDispute</w:t>
      </w:r>
      <w:proofErr w:type="spellEnd"/>
      <w:r>
        <w:t xml:space="preserve"> is not only territorial sea, although specific in this case. See ESRI comments on this subject.</w:t>
      </w:r>
    </w:p>
  </w:comment>
  <w:comment w:id="1142" w:author="Teh Stand" w:date="2021-02-18T10:29:00Z" w:initials="TS">
    <w:p w14:paraId="30FFE440" w14:textId="24591731" w:rsidR="00BD564F" w:rsidRDefault="00BD564F" w:rsidP="00366A14">
      <w:pPr>
        <w:pStyle w:val="CommentText"/>
      </w:pPr>
      <w:r>
        <w:rPr>
          <w:rStyle w:val="CommentReference"/>
        </w:rPr>
        <w:annotationRef/>
      </w:r>
      <w:r>
        <w:t xml:space="preserve">To be discussed.  How does the conversion software know which feature to populate this information on?  Should this convert to a </w:t>
      </w:r>
      <w:proofErr w:type="spellStart"/>
      <w:r>
        <w:t>territorialSeaArea</w:t>
      </w:r>
      <w:proofErr w:type="spellEnd"/>
      <w:r>
        <w:t xml:space="preserve"> feature?  Also need to reconcile the geometry of all these features.</w:t>
      </w:r>
    </w:p>
  </w:comment>
  <w:comment w:id="1147" w:author="Teh Stand" w:date="2021-02-18T10:29:00Z" w:initials="TS">
    <w:p w14:paraId="50888480" w14:textId="77777777" w:rsidR="00BD564F" w:rsidRDefault="00BD564F" w:rsidP="002409D6">
      <w:pPr>
        <w:pStyle w:val="CommentText"/>
      </w:pPr>
      <w:r>
        <w:rPr>
          <w:rStyle w:val="CommentReference"/>
        </w:rPr>
        <w:annotationRef/>
      </w:r>
      <w:r>
        <w:t xml:space="preserve">To be discussed.  How does the conversion software know which feature to populate this information on?  Should this convert to a </w:t>
      </w:r>
      <w:proofErr w:type="spellStart"/>
      <w:r>
        <w:t>territorialSeaArea</w:t>
      </w:r>
      <w:proofErr w:type="spellEnd"/>
      <w:r>
        <w:t xml:space="preserve"> feature?  Also need to reconcile the geometry of all these features.</w:t>
      </w:r>
    </w:p>
  </w:comment>
  <w:comment w:id="1148" w:author="Teh Stand" w:date="2021-09-09T12:12:00Z" w:initials="TS">
    <w:p w14:paraId="783FB7E3" w14:textId="67FDD74C" w:rsidR="00BD564F" w:rsidRDefault="00BD564F">
      <w:pPr>
        <w:pStyle w:val="CommentText"/>
      </w:pPr>
      <w:r>
        <w:rPr>
          <w:rStyle w:val="CommentReference"/>
        </w:rPr>
        <w:annotationRef/>
      </w:r>
      <w:r>
        <w:t xml:space="preserve">IIC:  If the CONZNE and TESARE overlap then you don’t know which the CTNARE applies to, to correctly identify the </w:t>
      </w:r>
      <w:proofErr w:type="spellStart"/>
      <w:r>
        <w:t>inDispute</w:t>
      </w:r>
      <w:proofErr w:type="spellEnd"/>
      <w:r>
        <w:t xml:space="preserve"> attribute. See ESRI comments.</w:t>
      </w:r>
    </w:p>
  </w:comment>
  <w:comment w:id="1155" w:author="Teh Stand" w:date="2021-09-09T12:13:00Z" w:initials="TS">
    <w:p w14:paraId="10397FB7" w14:textId="01E23E86" w:rsidR="00BD564F" w:rsidRDefault="00BD564F">
      <w:pPr>
        <w:pStyle w:val="CommentText"/>
      </w:pPr>
      <w:r>
        <w:rPr>
          <w:rStyle w:val="CommentReference"/>
        </w:rPr>
        <w:annotationRef/>
      </w:r>
      <w:r>
        <w:t xml:space="preserve">IIC:  For DCEG/S-101PT, should these be able to be </w:t>
      </w:r>
      <w:proofErr w:type="spellStart"/>
      <w:r>
        <w:t>inDispute</w:t>
      </w:r>
      <w:proofErr w:type="spellEnd"/>
      <w:r>
        <w:t xml:space="preserve"> too…?</w:t>
      </w:r>
    </w:p>
  </w:comment>
  <w:comment w:id="1159" w:author="Teh Stand" w:date="2021-02-18T10:29:00Z" w:initials="TS">
    <w:p w14:paraId="58E30F5B" w14:textId="77777777" w:rsidR="00BD564F" w:rsidRDefault="00BD564F" w:rsidP="00915FD4">
      <w:pPr>
        <w:pStyle w:val="CommentText"/>
      </w:pPr>
      <w:r>
        <w:rPr>
          <w:rStyle w:val="CommentReference"/>
        </w:rPr>
        <w:annotationRef/>
      </w:r>
      <w:r>
        <w:t xml:space="preserve">To be discussed.  How does the conversion software know which feature to populate this information on?  Should this convert to a </w:t>
      </w:r>
      <w:proofErr w:type="spellStart"/>
      <w:r>
        <w:t>territorialSeaArea</w:t>
      </w:r>
      <w:proofErr w:type="spellEnd"/>
      <w:r>
        <w:t xml:space="preserve"> feature?  Also need to reconcile the geometry of all these features.</w:t>
      </w:r>
    </w:p>
  </w:comment>
  <w:comment w:id="1241" w:author="Teh Stand" w:date="2021-06-02T14:33:00Z" w:initials="TS">
    <w:p w14:paraId="30E8F46A" w14:textId="53ABF344" w:rsidR="00BD564F" w:rsidRDefault="00BD564F">
      <w:pPr>
        <w:pStyle w:val="CommentText"/>
        <w:rPr>
          <w:lang w:val="en-GB"/>
        </w:rPr>
      </w:pPr>
      <w:r>
        <w:rPr>
          <w:rStyle w:val="CommentReference"/>
        </w:rPr>
        <w:annotationRef/>
      </w:r>
      <w:r>
        <w:t xml:space="preserve">SE:  </w:t>
      </w:r>
      <w:r w:rsidRPr="009B4184">
        <w:rPr>
          <w:lang w:val="en-GB"/>
        </w:rPr>
        <w:t>RESTRN is not allowed for PIPSOL in S-57.</w:t>
      </w:r>
    </w:p>
    <w:p w14:paraId="4F34355E" w14:textId="63F5CD47" w:rsidR="00BD564F" w:rsidRDefault="00BD564F">
      <w:pPr>
        <w:pStyle w:val="CommentText"/>
      </w:pPr>
      <w:r w:rsidRPr="009B4184">
        <w:rPr>
          <w:lang w:val="en-GB"/>
        </w:rPr>
        <w:t>Remove restriction from list of attributes with restricted enumerate values and the following paragraph.</w:t>
      </w:r>
    </w:p>
  </w:comment>
  <w:comment w:id="1266" w:author="Teh Stand" w:date="2021-02-18T10:29:00Z" w:initials="TS">
    <w:p w14:paraId="598F31D3" w14:textId="77777777" w:rsidR="00BD564F" w:rsidRDefault="00BD564F" w:rsidP="00317EB3">
      <w:pPr>
        <w:pStyle w:val="CommentText"/>
      </w:pPr>
      <w:r>
        <w:rPr>
          <w:rStyle w:val="CommentReference"/>
        </w:rPr>
        <w:annotationRef/>
      </w:r>
      <w:r>
        <w:t>To be confirmed.</w:t>
      </w:r>
    </w:p>
  </w:comment>
  <w:comment w:id="1273" w:author="Teh Stand" w:date="2021-02-23T09:44:00Z" w:initials="TS">
    <w:p w14:paraId="59212E95" w14:textId="77561933" w:rsidR="00BD564F" w:rsidRDefault="00BD564F" w:rsidP="00B228F8">
      <w:pPr>
        <w:pStyle w:val="CommentText"/>
      </w:pPr>
      <w:r>
        <w:rPr>
          <w:rStyle w:val="CommentReference"/>
        </w:rPr>
        <w:annotationRef/>
      </w:r>
      <w:r>
        <w:t>To be discussed.</w:t>
      </w:r>
    </w:p>
  </w:comment>
  <w:comment w:id="1277" w:author="Teh Stand" w:date="2021-02-18T10:29:00Z" w:initials="TS">
    <w:p w14:paraId="0AC7E8BD" w14:textId="77777777" w:rsidR="00BD564F" w:rsidRDefault="00BD564F" w:rsidP="009A3E68">
      <w:pPr>
        <w:pStyle w:val="CommentText"/>
      </w:pPr>
      <w:r>
        <w:rPr>
          <w:rStyle w:val="CommentReference"/>
        </w:rPr>
        <w:annotationRef/>
      </w:r>
      <w:r>
        <w:t>To be confirmed.</w:t>
      </w:r>
    </w:p>
  </w:comment>
  <w:comment w:id="1300" w:author="Teh Stand" w:date="2021-06-02T14:41:00Z" w:initials="TS">
    <w:p w14:paraId="4438F9D4" w14:textId="0A72737E" w:rsidR="00BD564F" w:rsidRDefault="00BD564F">
      <w:pPr>
        <w:pStyle w:val="CommentText"/>
        <w:rPr>
          <w:bCs/>
          <w:lang w:val="en-GB"/>
        </w:rPr>
      </w:pPr>
      <w:r>
        <w:rPr>
          <w:rStyle w:val="CommentReference"/>
        </w:rPr>
        <w:annotationRef/>
      </w:r>
      <w:r>
        <w:t xml:space="preserve">SE:  </w:t>
      </w:r>
      <w:r w:rsidRPr="00456369">
        <w:rPr>
          <w:bCs/>
          <w:lang w:val="en-GB"/>
        </w:rPr>
        <w:t xml:space="preserve">“Data Producers are advised to check any populated values for STATUS on </w:t>
      </w:r>
      <w:r w:rsidRPr="00456369">
        <w:rPr>
          <w:b/>
          <w:lang w:val="en-GB"/>
        </w:rPr>
        <w:t>MARCUL</w:t>
      </w:r>
      <w:r w:rsidRPr="00456369">
        <w:rPr>
          <w:bCs/>
          <w:lang w:val="en-GB"/>
        </w:rPr>
        <w:t xml:space="preserve"> and amend appropriately”.</w:t>
      </w:r>
    </w:p>
    <w:p w14:paraId="23434502" w14:textId="34023E12" w:rsidR="00BD564F" w:rsidRDefault="00BD564F">
      <w:pPr>
        <w:pStyle w:val="CommentText"/>
      </w:pPr>
      <w:r w:rsidRPr="00456369">
        <w:rPr>
          <w:lang w:val="en-GB"/>
        </w:rPr>
        <w:t>STATUS should be EXPSOU?</w:t>
      </w:r>
    </w:p>
  </w:comment>
  <w:comment w:id="1336" w:author="Teh Stand" w:date="2021-02-18T10:29:00Z" w:initials="TS">
    <w:p w14:paraId="34FB293E" w14:textId="222E1974" w:rsidR="00BD564F" w:rsidRDefault="00BD564F" w:rsidP="000243C9">
      <w:pPr>
        <w:pStyle w:val="CommentText"/>
      </w:pPr>
      <w:r>
        <w:rPr>
          <w:rStyle w:val="CommentReference"/>
        </w:rPr>
        <w:annotationRef/>
      </w:r>
      <w:r>
        <w:t>To be discussed.  Also need to confirm that the “very narrow area” for the CTNARE will convert to a curve type feature.</w:t>
      </w:r>
    </w:p>
  </w:comment>
  <w:comment w:id="1340" w:author="Teh Stand" w:date="2021-02-18T10:29:00Z" w:initials="TS">
    <w:p w14:paraId="6ADDF631" w14:textId="7C4FC7E0" w:rsidR="00BD564F" w:rsidRDefault="00BD564F" w:rsidP="00A87B84">
      <w:pPr>
        <w:pStyle w:val="CommentText"/>
      </w:pPr>
      <w:r>
        <w:rPr>
          <w:rStyle w:val="CommentReference"/>
        </w:rPr>
        <w:annotationRef/>
      </w:r>
      <w:r>
        <w:t>To be discussed.</w:t>
      </w:r>
    </w:p>
  </w:comment>
  <w:comment w:id="1368" w:author="Teh Stand" w:date="2021-03-18T11:58:00Z" w:initials="TS">
    <w:p w14:paraId="55D0F060" w14:textId="538150AB" w:rsidR="00BD564F" w:rsidRDefault="00BD564F">
      <w:pPr>
        <w:pStyle w:val="CommentText"/>
      </w:pPr>
      <w:r>
        <w:rPr>
          <w:rStyle w:val="CommentReference"/>
        </w:rPr>
        <w:annotationRef/>
      </w:r>
      <w:r>
        <w:t>Needs to be discussed.  There is only one value (10 – other system) not included in S-101 and this may convert to an empty (null)?  This is probably a discussion that will relate to all mandatory attributes with restricted enumerate lists.</w:t>
      </w:r>
    </w:p>
  </w:comment>
  <w:comment w:id="1369" w:author="Teh Stand" w:date="2021-09-09T12:16:00Z" w:initials="TS">
    <w:p w14:paraId="24D57D3E" w14:textId="665486D8" w:rsidR="00BD564F" w:rsidRDefault="00BD564F">
      <w:pPr>
        <w:pStyle w:val="CommentText"/>
      </w:pPr>
      <w:r>
        <w:rPr>
          <w:rStyle w:val="CommentReference"/>
        </w:rPr>
        <w:annotationRef/>
      </w:r>
      <w:r>
        <w:t>IIC:  Unknown – I guess. Can we list these out and double check them? We probably have all the source information we need from the FC and UOC tables Jeff has written.</w:t>
      </w:r>
    </w:p>
  </w:comment>
  <w:comment w:id="1400" w:author="Teh Stand" w:date="2021-09-14T09:56:00Z" w:initials="TS">
    <w:p w14:paraId="5F605BF2" w14:textId="31901500" w:rsidR="00BD564F" w:rsidRDefault="00BD564F">
      <w:pPr>
        <w:pStyle w:val="CommentText"/>
      </w:pPr>
      <w:r>
        <w:rPr>
          <w:rStyle w:val="CommentReference"/>
        </w:rPr>
        <w:annotationRef/>
      </w:r>
      <w:r>
        <w:t>Email from Tom D 13/09/21.  Needs to be discussed – is there anything here that can be customized (such as parsing a standard formatted text string)?</w:t>
      </w:r>
    </w:p>
  </w:comment>
  <w:comment w:id="1445" w:author="Teh Stand" w:date="2021-09-09T12:24:00Z" w:initials="TS">
    <w:p w14:paraId="0BE181CA" w14:textId="01D98FF4" w:rsidR="00BD564F" w:rsidRDefault="00BD564F">
      <w:pPr>
        <w:pStyle w:val="CommentText"/>
      </w:pPr>
      <w:r>
        <w:rPr>
          <w:rStyle w:val="CommentReference"/>
        </w:rPr>
        <w:annotationRef/>
      </w:r>
      <w:r>
        <w:t>IIC:  IALA combinations are in the UOC. Could these be used to differentiate between the non-BNDM and real BNDMs?</w:t>
      </w:r>
    </w:p>
  </w:comment>
  <w:comment w:id="1448" w:author="Teh Stand" w:date="2021-09-09T12:20:00Z" w:initials="TS">
    <w:p w14:paraId="6AA5706B" w14:textId="154C5431" w:rsidR="00BD564F" w:rsidRDefault="00BD564F">
      <w:pPr>
        <w:pStyle w:val="CommentText"/>
      </w:pPr>
      <w:r>
        <w:rPr>
          <w:rStyle w:val="CommentReference"/>
        </w:rPr>
        <w:annotationRef/>
      </w:r>
      <w:r>
        <w:t>IIC:  Which association is it?</w:t>
      </w:r>
    </w:p>
  </w:comment>
  <w:comment w:id="1467" w:author="Teh Stand" w:date="2021-03-19T12:04:00Z" w:initials="TS">
    <w:p w14:paraId="123AAC47" w14:textId="1303ADED" w:rsidR="00BD564F" w:rsidRDefault="00BD564F">
      <w:pPr>
        <w:pStyle w:val="CommentText"/>
      </w:pPr>
      <w:r>
        <w:rPr>
          <w:rStyle w:val="CommentReference"/>
        </w:rPr>
        <w:annotationRef/>
      </w:r>
      <w:r>
        <w:t>These text strings are not in accordance with the current guidance in the UOC.  Should a proposal be submitted to amend the UOC?</w:t>
      </w:r>
    </w:p>
  </w:comment>
  <w:comment w:id="1468" w:author="Teh Stand" w:date="2021-09-09T12:25:00Z" w:initials="TS">
    <w:p w14:paraId="5F06DC12" w14:textId="1657466F" w:rsidR="00BD564F" w:rsidRDefault="00BD564F">
      <w:pPr>
        <w:pStyle w:val="CommentText"/>
      </w:pPr>
      <w:r>
        <w:rPr>
          <w:rStyle w:val="CommentReference"/>
        </w:rPr>
        <w:annotationRef/>
      </w:r>
      <w:r>
        <w:t>IIC:  We could submit such a proposal. We should probably include a note that these strings aren’t currently mandated from the UOC though to clarify (and for other similar situations).</w:t>
      </w:r>
    </w:p>
  </w:comment>
  <w:comment w:id="1475" w:author="Teh Stand" w:date="2021-09-14T09:55:00Z" w:initials="TS">
    <w:p w14:paraId="1FF1DA9C" w14:textId="07572D75" w:rsidR="00BD564F" w:rsidRDefault="00BD564F">
      <w:pPr>
        <w:pStyle w:val="CommentText"/>
      </w:pPr>
      <w:r>
        <w:rPr>
          <w:rStyle w:val="CommentReference"/>
        </w:rPr>
        <w:annotationRef/>
      </w:r>
      <w:r>
        <w:t>Email from Tom D 13/09/21.  Needs to be discussed – is there anything here that can be customized (such as parsing a standard formatted text string)?</w:t>
      </w:r>
    </w:p>
  </w:comment>
  <w:comment w:id="1498" w:author="Teh Stand" w:date="2021-06-02T14:44:00Z" w:initials="TS">
    <w:p w14:paraId="65B24077" w14:textId="77777777" w:rsidR="00BD564F" w:rsidRPr="00C27EF7" w:rsidRDefault="00BD564F" w:rsidP="00C27EF7">
      <w:pPr>
        <w:pStyle w:val="CommentText"/>
        <w:rPr>
          <w:lang w:val="en-GB"/>
        </w:rPr>
      </w:pPr>
      <w:r>
        <w:rPr>
          <w:rStyle w:val="CommentReference"/>
        </w:rPr>
        <w:annotationRef/>
      </w:r>
      <w:r>
        <w:t xml:space="preserve">SE:  </w:t>
      </w:r>
      <w:r w:rsidRPr="00C27EF7">
        <w:rPr>
          <w:lang w:val="en-GB"/>
        </w:rPr>
        <w:t xml:space="preserve">The bullet about major light says that lights with a nominal range of at least </w:t>
      </w:r>
      <w:r w:rsidRPr="00C27EF7">
        <w:rPr>
          <w:highlight w:val="yellow"/>
          <w:lang w:val="en-GB"/>
        </w:rPr>
        <w:t>10 miles</w:t>
      </w:r>
      <w:r w:rsidRPr="00C27EF7">
        <w:rPr>
          <w:lang w:val="en-GB"/>
        </w:rPr>
        <w:t xml:space="preserve"> will have major light = true. In DCEG 19.2.1 Remark 7, it is stated: “Generally, a major light may be considered to be a light intended for use at sea, usually with a range of </w:t>
      </w:r>
      <w:r w:rsidRPr="00C27EF7">
        <w:rPr>
          <w:highlight w:val="yellow"/>
          <w:lang w:val="en-GB"/>
        </w:rPr>
        <w:t>15 miles</w:t>
      </w:r>
      <w:r w:rsidRPr="00C27EF7">
        <w:rPr>
          <w:lang w:val="en-GB"/>
        </w:rPr>
        <w:t xml:space="preserve"> or more, and in outer approaches to harbours.”</w:t>
      </w:r>
    </w:p>
    <w:p w14:paraId="756A5FAB" w14:textId="024D2992" w:rsidR="00BD564F" w:rsidRDefault="00BD564F" w:rsidP="00C27EF7">
      <w:pPr>
        <w:pStyle w:val="CommentText"/>
        <w:rPr>
          <w:lang w:val="en-GB"/>
        </w:rPr>
      </w:pPr>
      <w:r w:rsidRPr="00C27EF7">
        <w:rPr>
          <w:lang w:val="en-GB"/>
        </w:rPr>
        <w:t>If</w:t>
      </w:r>
      <w:r>
        <w:rPr>
          <w:lang w:val="en-GB"/>
        </w:rPr>
        <w:t xml:space="preserve"> </w:t>
      </w:r>
      <w:r w:rsidRPr="00C27EF7">
        <w:rPr>
          <w:lang w:val="en-GB"/>
        </w:rPr>
        <w:t>the guidance should be conformed to DCEG some of them needs to be changed. I think this is a hard one to have a general rule for conversion but it’s good to have something to start with.</w:t>
      </w:r>
    </w:p>
    <w:p w14:paraId="6540892C" w14:textId="7CEABE52" w:rsidR="00BD564F" w:rsidRDefault="00BD564F" w:rsidP="00C27EF7">
      <w:pPr>
        <w:pStyle w:val="CommentText"/>
      </w:pPr>
      <w:r w:rsidRPr="00C27EF7">
        <w:rPr>
          <w:lang w:val="en-GB"/>
        </w:rPr>
        <w:t>The guidance should be conformed to DCEG.</w:t>
      </w:r>
    </w:p>
  </w:comment>
  <w:comment w:id="1497" w:author="Teh Stand" w:date="2021-02-18T10:29:00Z" w:initials="TS">
    <w:p w14:paraId="288D2F6B" w14:textId="77777777" w:rsidR="00BD564F" w:rsidRDefault="00BD564F" w:rsidP="00DD4D1B">
      <w:pPr>
        <w:pStyle w:val="CommentText"/>
      </w:pPr>
      <w:r>
        <w:rPr>
          <w:rStyle w:val="CommentReference"/>
        </w:rPr>
        <w:annotationRef/>
      </w:r>
      <w:r>
        <w:t>To be confirmed.</w:t>
      </w:r>
    </w:p>
  </w:comment>
  <w:comment w:id="1499" w:author="Teh Stand" w:date="2021-02-18T10:29:00Z" w:initials="TS">
    <w:p w14:paraId="450D2915" w14:textId="77777777" w:rsidR="00BD564F" w:rsidRDefault="00BD564F" w:rsidP="00DD0A7E">
      <w:pPr>
        <w:pStyle w:val="CommentText"/>
      </w:pPr>
      <w:r>
        <w:rPr>
          <w:rStyle w:val="CommentReference"/>
        </w:rPr>
        <w:annotationRef/>
      </w:r>
      <w:r>
        <w:t>To be confirmed.</w:t>
      </w:r>
    </w:p>
  </w:comment>
  <w:comment w:id="1516" w:author="Teh Stand" w:date="2021-02-18T10:29:00Z" w:initials="TS">
    <w:p w14:paraId="0730D4D9" w14:textId="77777777" w:rsidR="00BD564F" w:rsidRDefault="00BD564F" w:rsidP="007163B4">
      <w:pPr>
        <w:pStyle w:val="CommentText"/>
      </w:pPr>
      <w:r>
        <w:rPr>
          <w:rStyle w:val="CommentReference"/>
        </w:rPr>
        <w:annotationRef/>
      </w:r>
      <w:r>
        <w:t>To be confirmed.</w:t>
      </w:r>
    </w:p>
  </w:comment>
  <w:comment w:id="1552" w:author="Teh Stand" w:date="2021-03-22T10:43:00Z" w:initials="TS">
    <w:p w14:paraId="12B1F4DE" w14:textId="67F2CEFC" w:rsidR="00BD564F" w:rsidRDefault="00BD564F">
      <w:pPr>
        <w:pStyle w:val="CommentText"/>
      </w:pPr>
      <w:r>
        <w:rPr>
          <w:rStyle w:val="CommentReference"/>
        </w:rPr>
        <w:annotationRef/>
      </w:r>
      <w:r>
        <w:t>These text strings are not in accordance with the current guidance in the UOC.  Should a proposal be submitted to amend the UOC?</w:t>
      </w:r>
    </w:p>
    <w:p w14:paraId="5788C3B5" w14:textId="77777777" w:rsidR="00BD564F" w:rsidRDefault="00BD564F">
      <w:pPr>
        <w:pStyle w:val="CommentText"/>
      </w:pPr>
    </w:p>
    <w:p w14:paraId="34C8E367" w14:textId="5C134E00" w:rsidR="00BD564F" w:rsidRDefault="00BD564F">
      <w:pPr>
        <w:pStyle w:val="CommentText"/>
      </w:pPr>
      <w:r>
        <w:t xml:space="preserve">SE:  </w:t>
      </w:r>
      <w:r w:rsidRPr="00C27EF7">
        <w:rPr>
          <w:lang w:val="en-GB"/>
        </w:rPr>
        <w:t>Agree to the comment that this INFORM values should be included in UOC.</w:t>
      </w:r>
    </w:p>
  </w:comment>
  <w:comment w:id="1553" w:author="Teh Stand" w:date="2021-09-09T12:25:00Z" w:initials="TS">
    <w:p w14:paraId="2B5D07E2" w14:textId="37028109" w:rsidR="00BD564F" w:rsidRDefault="00BD564F">
      <w:pPr>
        <w:pStyle w:val="CommentText"/>
      </w:pPr>
      <w:r>
        <w:rPr>
          <w:rStyle w:val="CommentReference"/>
        </w:rPr>
        <w:annotationRef/>
      </w:r>
      <w:r>
        <w:t>IIC:  Agree – we should probably have standard text representing these cases. “Strings included in INFORM values will be converted, these aren’t currently specified in the UOC” and some way of figuring out which are important and which are not.</w:t>
      </w:r>
    </w:p>
  </w:comment>
  <w:comment w:id="1560" w:author="Teh Stand" w:date="2021-03-22T11:44:00Z" w:initials="TS">
    <w:p w14:paraId="087D2D34" w14:textId="21693DDA" w:rsidR="00BD564F" w:rsidRDefault="00BD564F">
      <w:pPr>
        <w:pStyle w:val="CommentText"/>
      </w:pPr>
      <w:r>
        <w:rPr>
          <w:rStyle w:val="CommentReference"/>
        </w:rPr>
        <w:annotationRef/>
      </w:r>
      <w:r>
        <w:t>To be discussed.</w:t>
      </w:r>
    </w:p>
  </w:comment>
  <w:comment w:id="1583" w:author="Teh Stand" w:date="2021-03-22T12:47:00Z" w:initials="TS">
    <w:p w14:paraId="2BD56645" w14:textId="2EF63144" w:rsidR="00BD564F" w:rsidRDefault="00BD564F">
      <w:pPr>
        <w:pStyle w:val="CommentText"/>
      </w:pPr>
      <w:r>
        <w:rPr>
          <w:rStyle w:val="CommentReference"/>
        </w:rPr>
        <w:annotationRef/>
      </w:r>
      <w:r>
        <w:t xml:space="preserve">Note however that there is an outstanding discussion item on strip lights serving the purpose of an aid to navigation. </w:t>
      </w:r>
    </w:p>
  </w:comment>
  <w:comment w:id="1615" w:author="Teh Stand" w:date="2021-09-09T12:26:00Z" w:initials="TS">
    <w:p w14:paraId="761D0B4F" w14:textId="0A285553" w:rsidR="00BD564F" w:rsidRDefault="00BD564F">
      <w:pPr>
        <w:pStyle w:val="CommentText"/>
      </w:pPr>
      <w:r>
        <w:rPr>
          <w:rStyle w:val="CommentReference"/>
        </w:rPr>
        <w:annotationRef/>
      </w:r>
      <w:r>
        <w:t xml:space="preserve">IIC:  Should we mention the communication channel one to many relationships.? These aren’t embedded in </w:t>
      </w:r>
      <w:proofErr w:type="spellStart"/>
      <w:r>
        <w:t>ContactDetails</w:t>
      </w:r>
      <w:proofErr w:type="spellEnd"/>
      <w:r>
        <w:t xml:space="preserve"> (unlike </w:t>
      </w:r>
      <w:proofErr w:type="spellStart"/>
      <w:proofErr w:type="gramStart"/>
      <w:r>
        <w:t>PilotBoardingPlace</w:t>
      </w:r>
      <w:proofErr w:type="spellEnd"/>
      <w:r>
        <w:t xml:space="preserve">  but</w:t>
      </w:r>
      <w:proofErr w:type="gramEnd"/>
      <w:r>
        <w:t xml:space="preserve"> the conversion should possibly be highlighted)</w:t>
      </w:r>
    </w:p>
  </w:comment>
  <w:comment w:id="1622" w:author="Teh Stand" w:date="2021-09-09T12:31:00Z" w:initials="TS">
    <w:p w14:paraId="57733F4B" w14:textId="7476B7C2" w:rsidR="00BD564F" w:rsidRDefault="00BD564F">
      <w:pPr>
        <w:pStyle w:val="CommentText"/>
      </w:pPr>
      <w:r>
        <w:rPr>
          <w:rStyle w:val="CommentReference"/>
        </w:rPr>
        <w:annotationRef/>
      </w:r>
      <w:r>
        <w:t>IIC:  Similarly, Communications Channel.</w:t>
      </w:r>
    </w:p>
  </w:comment>
  <w:comment w:id="1629" w:author="Teh Stand" w:date="2021-09-09T12:36:00Z" w:initials="TS">
    <w:p w14:paraId="097471A9" w14:textId="6E8EA7F3" w:rsidR="00BD564F" w:rsidRDefault="00BD564F">
      <w:pPr>
        <w:pStyle w:val="CommentText"/>
      </w:pPr>
      <w:r>
        <w:rPr>
          <w:rStyle w:val="CommentReference"/>
        </w:rPr>
        <w:annotationRef/>
      </w:r>
      <w:r>
        <w:t>IIC:  See my comments on COMCHA and duplicate information types.</w:t>
      </w:r>
    </w:p>
  </w:comment>
  <w:comment w:id="1630" w:author="Teh Stand" w:date="2021-03-23T13:48:00Z" w:initials="TS">
    <w:p w14:paraId="760D04FD" w14:textId="3038771E" w:rsidR="00BD564F" w:rsidRDefault="00BD564F">
      <w:pPr>
        <w:pStyle w:val="CommentText"/>
      </w:pPr>
      <w:r>
        <w:rPr>
          <w:rStyle w:val="CommentReference"/>
        </w:rPr>
        <w:annotationRef/>
      </w:r>
      <w:r>
        <w:t xml:space="preserve">Can this be automated during the conversion process (i.e. two RDOCAL sharing the same geometry convert to a single </w:t>
      </w:r>
      <w:proofErr w:type="spellStart"/>
      <w:r>
        <w:t>radioCallingInPoint</w:t>
      </w:r>
      <w:proofErr w:type="spellEnd"/>
      <w:r>
        <w:t>)?</w:t>
      </w:r>
    </w:p>
  </w:comment>
  <w:comment w:id="1631" w:author="Teh Stand" w:date="2021-09-09T12:37:00Z" w:initials="TS">
    <w:p w14:paraId="32FE4075" w14:textId="58DAF1E6" w:rsidR="00BD564F" w:rsidRDefault="00BD564F">
      <w:pPr>
        <w:pStyle w:val="CommentText"/>
      </w:pPr>
      <w:r>
        <w:rPr>
          <w:rStyle w:val="CommentReference"/>
        </w:rPr>
        <w:annotationRef/>
      </w:r>
      <w:r>
        <w:t>IIC:  We should assume the conversion can be done by a “suitably configured converter” and the optimal encoding is a single Radio Calling-In Point but two coincident ones would be acceptable. From a user perspective the single one is far better…</w:t>
      </w:r>
    </w:p>
  </w:comment>
  <w:comment w:id="1635" w:author="Teh Stand" w:date="2021-09-09T12:37:00Z" w:initials="TS">
    <w:p w14:paraId="627EF34C" w14:textId="6D3AEF68" w:rsidR="00BD564F" w:rsidRDefault="00BD564F">
      <w:pPr>
        <w:pStyle w:val="CommentText"/>
      </w:pPr>
      <w:r>
        <w:rPr>
          <w:rStyle w:val="CommentReference"/>
        </w:rPr>
        <w:annotationRef/>
      </w:r>
      <w:r>
        <w:t>IIC:  This looks good to me. The ADMARE should translate straight over to VTS Area.</w:t>
      </w:r>
    </w:p>
  </w:comment>
  <w:comment w:id="1634" w:author="Teh Stand" w:date="2021-02-18T10:29:00Z" w:initials="TS">
    <w:p w14:paraId="4C363F0A" w14:textId="77777777" w:rsidR="00BD564F" w:rsidRDefault="00BD564F" w:rsidP="002E5058">
      <w:pPr>
        <w:pStyle w:val="CommentText"/>
      </w:pPr>
      <w:r>
        <w:rPr>
          <w:rStyle w:val="CommentReference"/>
        </w:rPr>
        <w:annotationRef/>
      </w:r>
      <w:r>
        <w:t>To be discussed.</w:t>
      </w:r>
    </w:p>
  </w:comment>
  <w:comment w:id="1638" w:author="Teh Stand" w:date="2021-09-09T12:38:00Z" w:initials="TS">
    <w:p w14:paraId="434927D8" w14:textId="27629A1D" w:rsidR="00BD564F" w:rsidRDefault="00BD564F">
      <w:pPr>
        <w:pStyle w:val="CommentText"/>
      </w:pPr>
      <w:r>
        <w:rPr>
          <w:rStyle w:val="CommentReference"/>
        </w:rPr>
        <w:annotationRef/>
      </w:r>
      <w:r>
        <w:t>IIC:  In UOC? Check.</w:t>
      </w:r>
    </w:p>
    <w:p w14:paraId="0CBF1CCF" w14:textId="1AC0F59D" w:rsidR="00BD564F" w:rsidRDefault="00BD564F">
      <w:pPr>
        <w:pStyle w:val="CommentText"/>
      </w:pPr>
      <w:r>
        <w:t>IHO Sec:  Yes it is.</w:t>
      </w:r>
    </w:p>
  </w:comment>
  <w:comment w:id="1640" w:author="Teh Stand" w:date="2021-03-23T15:02:00Z" w:initials="TS">
    <w:p w14:paraId="13FDD646" w14:textId="2AEF5EF3" w:rsidR="00BD564F" w:rsidRDefault="00BD564F">
      <w:pPr>
        <w:pStyle w:val="CommentText"/>
      </w:pPr>
      <w:r>
        <w:rPr>
          <w:rStyle w:val="CommentReference"/>
        </w:rPr>
        <w:annotationRef/>
      </w:r>
      <w:r>
        <w:t>To be discussed.</w:t>
      </w:r>
    </w:p>
  </w:comment>
  <w:comment w:id="1641" w:author="Teh Stand" w:date="2021-09-09T12:40:00Z" w:initials="TS">
    <w:p w14:paraId="779B354A" w14:textId="57F4E040" w:rsidR="00BD564F" w:rsidRDefault="00BD564F">
      <w:pPr>
        <w:pStyle w:val="CommentText"/>
      </w:pPr>
      <w:r>
        <w:rPr>
          <w:rStyle w:val="CommentReference"/>
        </w:rPr>
        <w:annotationRef/>
      </w:r>
      <w:r>
        <w:t xml:space="preserve">IIC:  UK uses INFORM to contain the category of aid, lateral, cardinal </w:t>
      </w:r>
      <w:proofErr w:type="spellStart"/>
      <w:r>
        <w:t>etc</w:t>
      </w:r>
      <w:proofErr w:type="spellEnd"/>
      <w:r>
        <w:t xml:space="preserve"> etc…. Should be thought about. Same with US. Delimited </w:t>
      </w:r>
      <w:proofErr w:type="gramStart"/>
      <w:r>
        <w:t>with ;</w:t>
      </w:r>
      <w:proofErr w:type="gramEnd"/>
    </w:p>
  </w:comment>
  <w:comment w:id="1642" w:author="Teh Stand" w:date="2021-03-23T15:02:00Z" w:initials="TS">
    <w:p w14:paraId="3C1A5AFB" w14:textId="45BC7684" w:rsidR="00BD564F" w:rsidRDefault="00BD564F">
      <w:pPr>
        <w:pStyle w:val="CommentText"/>
      </w:pPr>
      <w:r>
        <w:rPr>
          <w:rStyle w:val="CommentReference"/>
        </w:rPr>
        <w:annotationRef/>
      </w:r>
      <w:r>
        <w:t>To be discussed.</w:t>
      </w:r>
    </w:p>
  </w:comment>
  <w:comment w:id="1643" w:author="Teh Stand" w:date="2021-09-09T12:45:00Z" w:initials="TS">
    <w:p w14:paraId="505723E5" w14:textId="337BE4F6" w:rsidR="00BD564F" w:rsidRDefault="00BD564F">
      <w:pPr>
        <w:pStyle w:val="CommentText"/>
      </w:pPr>
      <w:r>
        <w:rPr>
          <w:rStyle w:val="CommentReference"/>
        </w:rPr>
        <w:annotationRef/>
      </w:r>
      <w:r>
        <w:t>IIC:  Look at US, also ask other MS for input on this.</w:t>
      </w:r>
    </w:p>
  </w:comment>
  <w:comment w:id="1654" w:author="Teh Stand" w:date="2021-09-09T12:46:00Z" w:initials="TS">
    <w:p w14:paraId="2FDB2137" w14:textId="7F7C70F3" w:rsidR="00BD564F" w:rsidRDefault="00BD564F">
      <w:pPr>
        <w:pStyle w:val="CommentText"/>
      </w:pPr>
      <w:r>
        <w:rPr>
          <w:rStyle w:val="CommentReference"/>
        </w:rPr>
        <w:annotationRef/>
      </w:r>
      <w:r>
        <w:t>IIC:  This is similar to the INFORM-&gt;Nautical Information situation I guess. COMCHA is [XX]</w:t>
      </w:r>
      <w:proofErr w:type="gramStart"/>
      <w:r>
        <w:t>:[</w:t>
      </w:r>
      <w:proofErr w:type="gramEnd"/>
      <w:r>
        <w:t xml:space="preserve">YY]…etc. I would have thought the default would be to convert this to multiple communication channel attributes rather than separate Contact Details Information Types. But, this could work either way. Best might be to use a similar explanation as the INFORM </w:t>
      </w:r>
      <w:proofErr w:type="gramStart"/>
      <w:r>
        <w:t>one.,</w:t>
      </w:r>
      <w:proofErr w:type="gramEnd"/>
      <w:r>
        <w:t xml:space="preserve"> i.e. this could be </w:t>
      </w:r>
      <w:proofErr w:type="spellStart"/>
      <w:r>
        <w:t>aurtomated</w:t>
      </w:r>
      <w:proofErr w:type="spellEnd"/>
      <w:r>
        <w:t xml:space="preserve"> but could be done either as separate or a single shared </w:t>
      </w:r>
      <w:proofErr w:type="spellStart"/>
      <w:r>
        <w:t>InformationType</w:t>
      </w:r>
      <w:proofErr w:type="spellEnd"/>
      <w:r>
        <w:t xml:space="preserve">. Separately, could communications channel be added to </w:t>
      </w:r>
      <w:proofErr w:type="spellStart"/>
      <w:r>
        <w:t>PilotBoardingPlace</w:t>
      </w:r>
      <w:proofErr w:type="spellEnd"/>
      <w:r>
        <w:t>?</w:t>
      </w:r>
    </w:p>
  </w:comment>
  <w:comment w:id="1661" w:author="Teh Stand" w:date="2021-02-18T10:29:00Z" w:initials="TS">
    <w:p w14:paraId="5E19F1C8" w14:textId="77777777" w:rsidR="00BD564F" w:rsidRDefault="00BD564F" w:rsidP="005831E5">
      <w:pPr>
        <w:pStyle w:val="CommentText"/>
      </w:pPr>
      <w:r>
        <w:rPr>
          <w:rStyle w:val="CommentReference"/>
        </w:rPr>
        <w:annotationRef/>
      </w:r>
      <w:r>
        <w:t>To be discussed.</w:t>
      </w:r>
    </w:p>
  </w:comment>
  <w:comment w:id="1665" w:author="Teh Stand" w:date="2021-09-09T13:42:00Z" w:initials="TS">
    <w:p w14:paraId="2D7C8A83" w14:textId="7CD40375" w:rsidR="00BD564F" w:rsidRDefault="00BD564F">
      <w:pPr>
        <w:pStyle w:val="CommentText"/>
      </w:pPr>
      <w:r>
        <w:rPr>
          <w:rStyle w:val="CommentReference"/>
        </w:rPr>
        <w:annotationRef/>
      </w:r>
      <w:r>
        <w:t xml:space="preserve">IIC:  Should we assume false or not set value? It’s hard to be specific and, although an edge case there’s a difference between </w:t>
      </w:r>
      <w:proofErr w:type="spellStart"/>
      <w:r>
        <w:t>isMRCC</w:t>
      </w:r>
      <w:proofErr w:type="spellEnd"/>
      <w:r>
        <w:t xml:space="preserve">=false and </w:t>
      </w:r>
      <w:proofErr w:type="spellStart"/>
      <w:r>
        <w:t>isMRCC</w:t>
      </w:r>
      <w:proofErr w:type="spellEnd"/>
      <w:r>
        <w:t xml:space="preserve"> is undefined. S-57 doesn’t allow you to represent the </w:t>
      </w:r>
      <w:proofErr w:type="spellStart"/>
      <w:r>
        <w:t>isMRCC</w:t>
      </w:r>
      <w:proofErr w:type="spellEnd"/>
      <w:r>
        <w:t>=false case.</w:t>
      </w:r>
    </w:p>
  </w:comment>
  <w:comment w:id="1672" w:author="Teh Stand" w:date="2021-09-09T13:42:00Z" w:initials="TS">
    <w:p w14:paraId="6C95AB51" w14:textId="2A39660C" w:rsidR="00BD564F" w:rsidRDefault="00BD564F">
      <w:pPr>
        <w:pStyle w:val="CommentText"/>
      </w:pPr>
      <w:r>
        <w:rPr>
          <w:rStyle w:val="CommentReference"/>
        </w:rPr>
        <w:annotationRef/>
      </w:r>
      <w:r>
        <w:t>IIC:  Communications channel needs to be split up one-&gt;many.</w:t>
      </w:r>
    </w:p>
  </w:comment>
  <w:comment w:id="1696" w:author="Teh Stand" w:date="2021-06-02T14:46:00Z" w:initials="TS">
    <w:p w14:paraId="1710C2A8" w14:textId="4047930C" w:rsidR="00BD564F" w:rsidRDefault="00BD564F">
      <w:pPr>
        <w:pStyle w:val="CommentText"/>
        <w:rPr>
          <w:lang w:val="en-GB"/>
        </w:rPr>
      </w:pPr>
      <w:r>
        <w:rPr>
          <w:rStyle w:val="CommentReference"/>
        </w:rPr>
        <w:annotationRef/>
      </w:r>
      <w:r>
        <w:t xml:space="preserve">SE:  </w:t>
      </w:r>
      <w:r w:rsidRPr="00C27EF7">
        <w:rPr>
          <w:lang w:val="en-GB"/>
        </w:rPr>
        <w:t xml:space="preserve">There is two typos …to provide </w:t>
      </w:r>
      <w:r w:rsidRPr="00C27EF7">
        <w:rPr>
          <w:highlight w:val="yellow"/>
          <w:lang w:val="en-GB"/>
        </w:rPr>
        <w:t>an</w:t>
      </w:r>
      <w:r w:rsidRPr="00C27EF7">
        <w:rPr>
          <w:lang w:val="en-GB"/>
        </w:rPr>
        <w:t xml:space="preserve"> dedicated method for </w:t>
      </w:r>
      <w:proofErr w:type="spellStart"/>
      <w:r w:rsidRPr="00C27EF7">
        <w:rPr>
          <w:highlight w:val="yellow"/>
          <w:lang w:val="en-GB"/>
        </w:rPr>
        <w:t>trhe</w:t>
      </w:r>
      <w:proofErr w:type="spellEnd"/>
      <w:r w:rsidRPr="00C27EF7">
        <w:rPr>
          <w:lang w:val="en-GB"/>
        </w:rPr>
        <w:t xml:space="preserve"> encoding…</w:t>
      </w:r>
    </w:p>
    <w:p w14:paraId="2D425C03" w14:textId="30EA5433" w:rsidR="00BD564F" w:rsidRDefault="00BD564F">
      <w:pPr>
        <w:pStyle w:val="CommentText"/>
      </w:pPr>
      <w:r w:rsidRPr="00A7208C">
        <w:rPr>
          <w:lang w:val="en-GB"/>
        </w:rPr>
        <w:t>…to provide a dedicated method for the encoding…</w:t>
      </w:r>
    </w:p>
  </w:comment>
  <w:comment w:id="1694" w:author="Teh Stand" w:date="2021-03-16T13:52:00Z" w:initials="TS">
    <w:p w14:paraId="18742137" w14:textId="69FDBB7B" w:rsidR="00BD564F" w:rsidRDefault="00BD564F" w:rsidP="00DF1487">
      <w:pPr>
        <w:pStyle w:val="CommentText"/>
      </w:pPr>
      <w:r>
        <w:rPr>
          <w:rStyle w:val="CommentReference"/>
        </w:rPr>
        <w:annotationRef/>
      </w:r>
      <w:r w:rsidRPr="003C30CC">
        <w:t xml:space="preserve">To be discussed.  </w:t>
      </w:r>
      <w:r>
        <w:t>This is new population of INFORM in the data (screen clutter in ECDIS)</w:t>
      </w:r>
      <w:r w:rsidRPr="003C30CC">
        <w:t>.</w:t>
      </w:r>
      <w:r>
        <w:t xml:space="preserve">  Worded so as to only be populated in the database and not on the derived S-57 ENC product.</w:t>
      </w:r>
    </w:p>
  </w:comment>
  <w:comment w:id="1695" w:author="Teh Stand" w:date="2021-09-09T13:43:00Z" w:initials="TS">
    <w:p w14:paraId="64E4B4F2" w14:textId="2BD7973D" w:rsidR="00BD564F" w:rsidRDefault="00BD564F">
      <w:pPr>
        <w:pStyle w:val="CommentText"/>
      </w:pPr>
      <w:r>
        <w:rPr>
          <w:rStyle w:val="CommentReference"/>
        </w:rPr>
        <w:annotationRef/>
      </w:r>
      <w:r>
        <w:t>IIC:  This sounds good to me. Needs some discussion to work out which cases are best to use such constructions for.</w:t>
      </w:r>
    </w:p>
  </w:comment>
  <w:comment w:id="1699" w:author="Teh Stand" w:date="2021-03-24T10:14:00Z" w:initials="TS">
    <w:p w14:paraId="65EE5F63" w14:textId="785439EA" w:rsidR="00BD564F" w:rsidRDefault="00BD564F">
      <w:pPr>
        <w:pStyle w:val="CommentText"/>
      </w:pPr>
      <w:r>
        <w:rPr>
          <w:rStyle w:val="CommentReference"/>
        </w:rPr>
        <w:annotationRef/>
      </w:r>
      <w:r>
        <w:t>Can this be automated?</w:t>
      </w:r>
    </w:p>
  </w:comment>
  <w:comment w:id="1700" w:author="Teh Stand" w:date="2021-02-22T15:56:00Z" w:initials="TS">
    <w:p w14:paraId="1D254882" w14:textId="77777777" w:rsidR="00BD564F" w:rsidRDefault="00BD564F" w:rsidP="001B198D">
      <w:pPr>
        <w:pStyle w:val="CommentText"/>
      </w:pPr>
      <w:r>
        <w:rPr>
          <w:rStyle w:val="CommentReference"/>
        </w:rPr>
        <w:annotationRef/>
      </w:r>
      <w:r>
        <w:t>JP:  Although this could be a one-off conversion parameter across a number of datasets rather than requiring individual attribution.</w:t>
      </w:r>
    </w:p>
  </w:comment>
  <w:comment w:id="1704" w:author="Teh Stand" w:date="2021-03-24T11:30:00Z" w:initials="TS">
    <w:p w14:paraId="2B095083" w14:textId="0CACD6DF" w:rsidR="00BD564F" w:rsidRDefault="00BD564F">
      <w:pPr>
        <w:pStyle w:val="CommentText"/>
      </w:pPr>
      <w:r>
        <w:rPr>
          <w:rStyle w:val="CommentReference"/>
        </w:rPr>
        <w:annotationRef/>
      </w:r>
      <w:r>
        <w:t>To be discussed.  Can this be done through identification of the S-57 objects in the relationship, or will something need to be populated in INFORM for the C_AGGR/C_ASSO?</w:t>
      </w:r>
    </w:p>
  </w:comment>
  <w:comment w:id="1731" w:author="Teh Stand" w:date="2021-06-02T14:49:00Z" w:initials="TS">
    <w:p w14:paraId="12B30436" w14:textId="523F062E" w:rsidR="00BD564F" w:rsidRDefault="00BD564F">
      <w:pPr>
        <w:pStyle w:val="CommentText"/>
        <w:rPr>
          <w:lang w:val="en-GB"/>
        </w:rPr>
      </w:pPr>
      <w:r>
        <w:rPr>
          <w:rStyle w:val="CommentReference"/>
        </w:rPr>
        <w:annotationRef/>
      </w:r>
      <w:r>
        <w:t xml:space="preserve">SE:  </w:t>
      </w:r>
      <w:r w:rsidRPr="00A7208C">
        <w:rPr>
          <w:lang w:val="en-GB"/>
        </w:rPr>
        <w:t xml:space="preserve">Typo: …during the </w:t>
      </w:r>
      <w:r w:rsidRPr="00A7208C">
        <w:rPr>
          <w:highlight w:val="yellow"/>
          <w:lang w:val="en-GB"/>
        </w:rPr>
        <w:t>S057</w:t>
      </w:r>
      <w:r w:rsidRPr="00A7208C">
        <w:rPr>
          <w:lang w:val="en-GB"/>
        </w:rPr>
        <w:t xml:space="preserve"> to S-101…</w:t>
      </w:r>
    </w:p>
    <w:p w14:paraId="743DB0F6" w14:textId="7173FB22" w:rsidR="00BD564F" w:rsidRDefault="00BD564F">
      <w:pPr>
        <w:pStyle w:val="CommentText"/>
      </w:pPr>
      <w:r w:rsidRPr="00A7208C">
        <w:rPr>
          <w:lang w:val="en-GB"/>
        </w:rPr>
        <w:t>…during the S-57 to S-101…</w:t>
      </w:r>
    </w:p>
  </w:comment>
  <w:comment w:id="1874" w:author="Teh Stand" w:date="2021-07-19T12:40:00Z" w:initials="TS">
    <w:p w14:paraId="7BB66088" w14:textId="4112E101" w:rsidR="00BD564F" w:rsidRDefault="00BD564F">
      <w:pPr>
        <w:pStyle w:val="CommentText"/>
      </w:pPr>
      <w:r>
        <w:rPr>
          <w:rStyle w:val="CommentReference"/>
        </w:rPr>
        <w:annotationRef/>
      </w:r>
      <w:r>
        <w:t>Refer to BSH comment for S-101 DCEG review – May 2021.</w:t>
      </w:r>
    </w:p>
  </w:comment>
  <w:comment w:id="1878" w:author="Teh Stand" w:date="2021-07-19T14:24:00Z" w:initials="TS">
    <w:p w14:paraId="56789E88" w14:textId="0311C660" w:rsidR="00BD564F" w:rsidRDefault="00BD564F">
      <w:pPr>
        <w:pStyle w:val="CommentText"/>
      </w:pPr>
      <w:r>
        <w:rPr>
          <w:rStyle w:val="CommentReference"/>
        </w:rPr>
        <w:annotationRef/>
      </w:r>
      <w:r>
        <w:t>Refer to BSH comment for S-101 DCEG review – May 2021.</w:t>
      </w:r>
    </w:p>
  </w:comment>
  <w:comment w:id="1886" w:author="Teh Stand" w:date="2021-07-19T14:19:00Z" w:initials="TS">
    <w:p w14:paraId="22534288" w14:textId="4DC928EA" w:rsidR="00BD564F" w:rsidRDefault="00BD564F">
      <w:pPr>
        <w:pStyle w:val="CommentText"/>
      </w:pPr>
      <w:r>
        <w:rPr>
          <w:rStyle w:val="CommentReference"/>
        </w:rPr>
        <w:annotationRef/>
      </w:r>
      <w:r>
        <w:t>Refer to BSH comment for S-101 DCEG review – May 2021.</w:t>
      </w:r>
    </w:p>
  </w:comment>
  <w:comment w:id="1894" w:author="Teh Stand" w:date="2021-07-19T15:08:00Z" w:initials="TS">
    <w:p w14:paraId="50F3B05A" w14:textId="21AF7425" w:rsidR="00BD564F" w:rsidRDefault="00BD564F">
      <w:pPr>
        <w:pStyle w:val="CommentText"/>
      </w:pPr>
      <w:r>
        <w:rPr>
          <w:rStyle w:val="CommentReference"/>
        </w:rPr>
        <w:annotationRef/>
      </w:r>
      <w:r>
        <w:t>Refer to BSH comment for S-101 DCEG review – May 2021.</w:t>
      </w:r>
    </w:p>
  </w:comment>
  <w:comment w:id="1901" w:author="Teh Stand" w:date="2021-07-19T15:05:00Z" w:initials="TS">
    <w:p w14:paraId="2112803B" w14:textId="72C11729" w:rsidR="00BD564F" w:rsidRDefault="00BD564F">
      <w:pPr>
        <w:pStyle w:val="CommentText"/>
      </w:pPr>
      <w:r>
        <w:rPr>
          <w:rStyle w:val="CommentReference"/>
        </w:rPr>
        <w:annotationRef/>
      </w:r>
      <w:r>
        <w:t>Refer to BSH comment for S-101 DCEG review – May 2021.</w:t>
      </w:r>
    </w:p>
  </w:comment>
  <w:comment w:id="1908" w:author="Teh Stand" w:date="2021-07-20T12:09:00Z" w:initials="TS">
    <w:p w14:paraId="279B167E" w14:textId="3B5E9579" w:rsidR="00BD564F" w:rsidRDefault="00BD564F">
      <w:pPr>
        <w:pStyle w:val="CommentText"/>
      </w:pPr>
      <w:r>
        <w:rPr>
          <w:rStyle w:val="CommentReference"/>
        </w:rPr>
        <w:annotationRef/>
      </w:r>
      <w:r>
        <w:t>Refer to BSH comment for S-101 DCEG review – May 2021.</w:t>
      </w:r>
    </w:p>
  </w:comment>
  <w:comment w:id="1927" w:author="Teh Stand" w:date="2021-07-19T14:28:00Z" w:initials="TS">
    <w:p w14:paraId="134B37DF" w14:textId="53A6A3DA" w:rsidR="00BD564F" w:rsidRDefault="00BD564F">
      <w:pPr>
        <w:pStyle w:val="CommentText"/>
      </w:pPr>
      <w:r>
        <w:rPr>
          <w:rStyle w:val="CommentReference"/>
        </w:rPr>
        <w:annotationRef/>
      </w:r>
      <w:r>
        <w:t>Refer to BSH comment for S-101 DCEG review – May 2021.</w:t>
      </w:r>
    </w:p>
  </w:comment>
  <w:comment w:id="1935" w:author="Teh Stand" w:date="2021-07-19T12:38:00Z" w:initials="TS">
    <w:p w14:paraId="1327B59B" w14:textId="3D79F05D" w:rsidR="00BD564F" w:rsidRDefault="00BD564F">
      <w:pPr>
        <w:pStyle w:val="CommentText"/>
      </w:pPr>
      <w:r>
        <w:rPr>
          <w:rStyle w:val="CommentReference"/>
        </w:rPr>
        <w:annotationRef/>
      </w:r>
      <w:r>
        <w:t>Refer to BSH comment for S-101 DCEG review – May 2021.</w:t>
      </w:r>
    </w:p>
  </w:comment>
  <w:comment w:id="1988" w:author="Jeff Wootton" w:date="2021-04-02T19:57:00Z" w:initials="JW">
    <w:p w14:paraId="6FEC291B" w14:textId="77777777" w:rsidR="00BD564F" w:rsidRDefault="00BD564F" w:rsidP="005D7373">
      <w:pPr>
        <w:pStyle w:val="CommentText"/>
      </w:pPr>
      <w:r>
        <w:rPr>
          <w:rStyle w:val="CommentReference"/>
        </w:rPr>
        <w:annotationRef/>
      </w:r>
      <w:r>
        <w:t>This is inconsistent with other similar features such as two-way route.  Needs to be discussed in the DCEG Sub-Group.</w:t>
      </w:r>
    </w:p>
  </w:comment>
  <w:comment w:id="2002" w:author="Teh Stand" w:date="2021-08-06T08:08:00Z" w:initials="TS">
    <w:p w14:paraId="3961B657" w14:textId="4636451F" w:rsidR="00BD564F" w:rsidRDefault="00BD564F">
      <w:pPr>
        <w:pStyle w:val="CommentText"/>
      </w:pPr>
      <w:r>
        <w:rPr>
          <w:rStyle w:val="CommentReference"/>
        </w:rPr>
        <w:annotationRef/>
      </w:r>
      <w:r>
        <w:t xml:space="preserve">To be discussed.  Can this be done using INFORM similar to </w:t>
      </w:r>
      <w:proofErr w:type="spellStart"/>
      <w:r>
        <w:t>fogSignal</w:t>
      </w:r>
      <w:proofErr w:type="spellEnd"/>
      <w:r>
        <w:t>?</w:t>
      </w:r>
    </w:p>
  </w:comment>
  <w:comment w:id="2015" w:author="Jeff Wootton" w:date="2021-04-02T20:35:00Z" w:initials="JW">
    <w:p w14:paraId="4986F41C" w14:textId="77777777" w:rsidR="00BD564F" w:rsidRDefault="00BD564F" w:rsidP="005D7373">
      <w:pPr>
        <w:pStyle w:val="CommentText"/>
      </w:pPr>
      <w:r>
        <w:rPr>
          <w:rStyle w:val="CommentReference"/>
        </w:rPr>
        <w:annotationRef/>
      </w:r>
      <w:r>
        <w:t xml:space="preserve">To be discussed.  Can this be done using INFORM similar to </w:t>
      </w:r>
      <w:proofErr w:type="spellStart"/>
      <w:r>
        <w:t>fogSignal</w:t>
      </w:r>
      <w:proofErr w:type="spellEnd"/>
      <w:r>
        <w:t>?</w:t>
      </w:r>
    </w:p>
  </w:comment>
  <w:comment w:id="2061" w:author="Jeff Wootton" w:date="2021-04-02T20:01:00Z" w:initials="JW">
    <w:p w14:paraId="594FB6D4" w14:textId="77777777" w:rsidR="00BD564F" w:rsidRDefault="00BD564F" w:rsidP="005D7373">
      <w:pPr>
        <w:pStyle w:val="CommentText"/>
      </w:pPr>
      <w:r>
        <w:rPr>
          <w:rStyle w:val="CommentReference"/>
        </w:rPr>
        <w:annotationRef/>
      </w:r>
      <w:r>
        <w:t>There is no guidance in the UOC as to how to populated such information.  Perhaps there could be a standard syntax text string in INFORM for conversion?</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955D7CD" w15:done="0"/>
  <w15:commentEx w15:paraId="78DD7408" w15:done="0"/>
  <w15:commentEx w15:paraId="5A2684EB" w15:done="0"/>
  <w15:commentEx w15:paraId="426FE099" w15:paraIdParent="5A2684EB" w15:done="0"/>
  <w15:commentEx w15:paraId="3112C0CD" w15:done="0"/>
  <w15:commentEx w15:paraId="7CE03EC6" w15:done="0"/>
  <w15:commentEx w15:paraId="633BF9DE" w15:done="0"/>
  <w15:commentEx w15:paraId="0714220C" w15:done="0"/>
  <w15:commentEx w15:paraId="6454BFA5" w15:done="0"/>
  <w15:commentEx w15:paraId="7923F585" w15:done="0"/>
  <w15:commentEx w15:paraId="3AA2E35B" w15:done="0"/>
  <w15:commentEx w15:paraId="239A1CC2" w15:done="0"/>
  <w15:commentEx w15:paraId="49BA9068" w15:done="0"/>
  <w15:commentEx w15:paraId="5607490D" w15:done="0"/>
  <w15:commentEx w15:paraId="6F81877A" w15:done="0"/>
  <w15:commentEx w15:paraId="4EB61B3C" w15:done="0"/>
  <w15:commentEx w15:paraId="2370FCE8" w15:done="0"/>
  <w15:commentEx w15:paraId="647A6205" w15:done="0"/>
  <w15:commentEx w15:paraId="0C4439EC" w15:done="0"/>
  <w15:commentEx w15:paraId="2A1952CD" w15:done="0"/>
  <w15:commentEx w15:paraId="469A7865" w15:done="0"/>
  <w15:commentEx w15:paraId="3151DC80" w15:done="0"/>
  <w15:commentEx w15:paraId="2167F444" w15:done="0"/>
  <w15:commentEx w15:paraId="6B04DBE5" w15:done="0"/>
  <w15:commentEx w15:paraId="1E19E5B8" w15:done="0"/>
  <w15:commentEx w15:paraId="6B4B3261" w15:done="0"/>
  <w15:commentEx w15:paraId="56E286D9" w15:done="0"/>
  <w15:commentEx w15:paraId="04943EBA" w15:done="0"/>
  <w15:commentEx w15:paraId="649BFB69" w15:done="0"/>
  <w15:commentEx w15:paraId="05D18721" w15:done="0"/>
  <w15:commentEx w15:paraId="1A9FEC14" w15:done="0"/>
  <w15:commentEx w15:paraId="18242C7F" w15:paraIdParent="1A9FEC14" w15:done="0"/>
  <w15:commentEx w15:paraId="0A32CEC7" w15:done="0"/>
  <w15:commentEx w15:paraId="52DF151D" w15:done="0"/>
  <w15:commentEx w15:paraId="0972A5F5" w15:done="0"/>
  <w15:commentEx w15:paraId="18464E9B" w15:paraIdParent="0972A5F5" w15:done="0"/>
  <w15:commentEx w15:paraId="188C99BD" w15:done="0"/>
  <w15:commentEx w15:paraId="02275BF0" w15:done="0"/>
  <w15:commentEx w15:paraId="3D86A7A8" w15:paraIdParent="02275BF0" w15:done="0"/>
  <w15:commentEx w15:paraId="5F6DCD28" w15:done="0"/>
  <w15:commentEx w15:paraId="156FE453" w15:done="0"/>
  <w15:commentEx w15:paraId="46576ECE" w15:done="0"/>
  <w15:commentEx w15:paraId="238699E1" w15:paraIdParent="46576ECE" w15:done="0"/>
  <w15:commentEx w15:paraId="009EBD14" w15:done="0"/>
  <w15:commentEx w15:paraId="2CFF6847" w15:done="0"/>
  <w15:commentEx w15:paraId="00F8D889" w15:done="0"/>
  <w15:commentEx w15:paraId="0A3D1933" w15:done="0"/>
  <w15:commentEx w15:paraId="51DE1BE3" w15:done="0"/>
  <w15:commentEx w15:paraId="216B04C2" w15:done="0"/>
  <w15:commentEx w15:paraId="36A43E78" w15:done="0"/>
  <w15:commentEx w15:paraId="66997CA7" w15:done="0"/>
  <w15:commentEx w15:paraId="32117747" w15:done="0"/>
  <w15:commentEx w15:paraId="6ED25923" w15:done="0"/>
  <w15:commentEx w15:paraId="1E5DAAB2" w15:done="0"/>
  <w15:commentEx w15:paraId="03216AA6" w15:done="0"/>
  <w15:commentEx w15:paraId="2DCAD880" w15:done="0"/>
  <w15:commentEx w15:paraId="5B22D986" w15:done="0"/>
  <w15:commentEx w15:paraId="70B10456" w15:done="0"/>
  <w15:commentEx w15:paraId="1AAABB35" w15:done="0"/>
  <w15:commentEx w15:paraId="31CCA5EF" w15:done="0"/>
  <w15:commentEx w15:paraId="5E8C8B56" w15:done="0"/>
  <w15:commentEx w15:paraId="2E4D5619" w15:done="0"/>
  <w15:commentEx w15:paraId="07E4230F" w15:done="0"/>
  <w15:commentEx w15:paraId="4F9801DC" w15:done="0"/>
  <w15:commentEx w15:paraId="6D993622" w15:done="0"/>
  <w15:commentEx w15:paraId="5B24CD4F" w15:done="0"/>
  <w15:commentEx w15:paraId="30FFE440" w15:done="0"/>
  <w15:commentEx w15:paraId="50888480" w15:done="0"/>
  <w15:commentEx w15:paraId="783FB7E3" w15:paraIdParent="50888480" w15:done="0"/>
  <w15:commentEx w15:paraId="10397FB7" w15:done="0"/>
  <w15:commentEx w15:paraId="58E30F5B" w15:done="0"/>
  <w15:commentEx w15:paraId="4F34355E" w15:done="0"/>
  <w15:commentEx w15:paraId="598F31D3" w15:done="0"/>
  <w15:commentEx w15:paraId="59212E95" w15:done="0"/>
  <w15:commentEx w15:paraId="0AC7E8BD" w15:done="0"/>
  <w15:commentEx w15:paraId="23434502" w15:done="0"/>
  <w15:commentEx w15:paraId="34FB293E" w15:done="0"/>
  <w15:commentEx w15:paraId="6ADDF631" w15:done="0"/>
  <w15:commentEx w15:paraId="55D0F060" w15:done="0"/>
  <w15:commentEx w15:paraId="24D57D3E" w15:paraIdParent="55D0F060" w15:done="0"/>
  <w15:commentEx w15:paraId="5F605BF2" w15:done="0"/>
  <w15:commentEx w15:paraId="0BE181CA" w15:done="0"/>
  <w15:commentEx w15:paraId="6AA5706B" w15:done="0"/>
  <w15:commentEx w15:paraId="123AAC47" w15:done="0"/>
  <w15:commentEx w15:paraId="5F06DC12" w15:paraIdParent="123AAC47" w15:done="0"/>
  <w15:commentEx w15:paraId="1FF1DA9C" w15:done="0"/>
  <w15:commentEx w15:paraId="6540892C" w15:done="0"/>
  <w15:commentEx w15:paraId="288D2F6B" w15:done="0"/>
  <w15:commentEx w15:paraId="450D2915" w15:done="0"/>
  <w15:commentEx w15:paraId="0730D4D9" w15:done="0"/>
  <w15:commentEx w15:paraId="34C8E367" w15:done="0"/>
  <w15:commentEx w15:paraId="2B5D07E2" w15:paraIdParent="34C8E367" w15:done="0"/>
  <w15:commentEx w15:paraId="087D2D34" w15:done="0"/>
  <w15:commentEx w15:paraId="2BD56645" w15:done="0"/>
  <w15:commentEx w15:paraId="761D0B4F" w15:done="0"/>
  <w15:commentEx w15:paraId="57733F4B" w15:done="0"/>
  <w15:commentEx w15:paraId="097471A9" w15:done="0"/>
  <w15:commentEx w15:paraId="760D04FD" w15:done="0"/>
  <w15:commentEx w15:paraId="32FE4075" w15:paraIdParent="760D04FD" w15:done="0"/>
  <w15:commentEx w15:paraId="627EF34C" w15:done="0"/>
  <w15:commentEx w15:paraId="4C363F0A" w15:done="0"/>
  <w15:commentEx w15:paraId="0CBF1CCF" w15:done="0"/>
  <w15:commentEx w15:paraId="13FDD646" w15:done="0"/>
  <w15:commentEx w15:paraId="779B354A" w15:done="0"/>
  <w15:commentEx w15:paraId="3C1A5AFB" w15:done="0"/>
  <w15:commentEx w15:paraId="505723E5" w15:done="0"/>
  <w15:commentEx w15:paraId="2FDB2137" w15:done="0"/>
  <w15:commentEx w15:paraId="5E19F1C8" w15:done="0"/>
  <w15:commentEx w15:paraId="2D7C8A83" w15:done="0"/>
  <w15:commentEx w15:paraId="6C95AB51" w15:done="0"/>
  <w15:commentEx w15:paraId="2D425C03" w15:done="0"/>
  <w15:commentEx w15:paraId="18742137" w15:done="0"/>
  <w15:commentEx w15:paraId="64E4B4F2" w15:paraIdParent="18742137" w15:done="0"/>
  <w15:commentEx w15:paraId="65EE5F63" w15:done="0"/>
  <w15:commentEx w15:paraId="1D254882" w15:done="0"/>
  <w15:commentEx w15:paraId="2B095083" w15:done="0"/>
  <w15:commentEx w15:paraId="743DB0F6" w15:done="0"/>
  <w15:commentEx w15:paraId="7BB66088" w15:done="0"/>
  <w15:commentEx w15:paraId="56789E88" w15:done="0"/>
  <w15:commentEx w15:paraId="22534288" w15:done="0"/>
  <w15:commentEx w15:paraId="50F3B05A" w15:done="0"/>
  <w15:commentEx w15:paraId="2112803B" w15:done="0"/>
  <w15:commentEx w15:paraId="279B167E" w15:done="0"/>
  <w15:commentEx w15:paraId="134B37DF" w15:done="0"/>
  <w15:commentEx w15:paraId="1327B59B" w15:done="0"/>
  <w15:commentEx w15:paraId="6FEC291B" w15:done="0"/>
  <w15:commentEx w15:paraId="3961B657" w15:done="0"/>
  <w15:commentEx w15:paraId="4986F41C" w15:done="0"/>
  <w15:commentEx w15:paraId="594FB6D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5ABAE5" w16cex:dateUtc="2021-01-06T02:45:00Z"/>
  <w16cex:commentExtensible w16cex:durableId="2435CEF6" w16cex:dateUtc="2021-04-29T00:53:00Z"/>
  <w16cex:commentExtensible w16cex:durableId="2411CDEC" w16cex:dateUtc="2021-01-12T03:50:00Z"/>
  <w16cex:commentExtensible w16cex:durableId="2599E188" w16cex:dateUtc="2021-02-22T04:51:00Z"/>
  <w16cex:commentExtensible w16cex:durableId="2599E189" w16cex:dateUtc="2022-01-21T02:51:00Z"/>
  <w16cex:commentExtensible w16cex:durableId="2435CF23" w16cex:dateUtc="2021-04-28T22:55:00Z"/>
  <w16cex:commentExtensible w16cex:durableId="24650261" w16cex:dateUtc="2021-06-02T00:34:00Z"/>
  <w16cex:commentExtensible w16cex:durableId="252F1A8E" w16cex:dateUtc="2021-09-10T05:21:00Z"/>
  <w16cex:commentExtensible w16cex:durableId="24650277" w16cex:dateUtc="2021-05-31T02:21:00Z"/>
  <w16cex:commentExtensible w16cex:durableId="24650279" w16cex:dateUtc="2021-05-31T02:25:00Z"/>
  <w16cex:commentExtensible w16cex:durableId="2411CE01" w16cex:dateUtc="2021-02-18T04:00:00Z"/>
  <w16cex:commentExtensible w16cex:durableId="2465027F" w16cex:dateUtc="2021-06-02T02:11:00Z"/>
  <w16cex:commentExtensible w16cex:durableId="24650280" w16cex:dateUtc="2021-02-18T04:23:00Z"/>
  <w16cex:commentExtensible w16cex:durableId="2411CE04" w16cex:dateUtc="2021-02-18T04:00:00Z"/>
  <w16cex:commentExtensible w16cex:durableId="24650283" w16cex:dateUtc="2021-05-31T02:35:00Z"/>
  <w16cex:commentExtensible w16cex:durableId="24650284" w16cex:dateUtc="2021-06-02T02:18:00Z"/>
  <w16cex:commentExtensible w16cex:durableId="24650285" w16cex:dateUtc="2021-02-18T02:46:00Z"/>
  <w16cex:commentExtensible w16cex:durableId="24650286" w16cex:dateUtc="2021-05-31T02:37:00Z"/>
  <w16cex:commentExtensible w16cex:durableId="252F1AB2" w16cex:dateUtc="2021-05-31T02:42:00Z"/>
  <w16cex:commentExtensible w16cex:durableId="247FA500" w16cex:dateUtc="2021-02-18T02:46:00Z"/>
  <w16cex:commentExtensible w16cex:durableId="252F1AB4" w16cex:dateUtc="2021-05-31T02:43:00Z"/>
  <w16cex:commentExtensible w16cex:durableId="24650289" w16cex:dateUtc="2021-05-31T03:54:00Z"/>
  <w16cex:commentExtensible w16cex:durableId="24E529DC" w16cex:dateUtc="2021-09-08T23:44:00Z"/>
  <w16cex:commentExtensible w16cex:durableId="2465028A" w16cex:dateUtc="2021-05-31T03:58:00Z"/>
  <w16cex:commentExtensible w16cex:durableId="2411CE06" w16cex:dateUtc="2021-02-22T22:44:00Z"/>
  <w16cex:commentExtensible w16cex:durableId="252F1AB9" w16cex:dateUtc="2021-09-13T01:48:00Z"/>
  <w16cex:commentExtensible w16cex:durableId="2465028C" w16cex:dateUtc="2021-06-02T02:28:00Z"/>
  <w16cex:commentExtensible w16cex:durableId="2465028D" w16cex:dateUtc="2021-05-31T04:01:00Z"/>
  <w16cex:commentExtensible w16cex:durableId="2465028E" w16cex:dateUtc="2021-05-31T04:03:00Z"/>
  <w16cex:commentExtensible w16cex:durableId="2465028F" w16cex:dateUtc="2021-06-02T02:29:00Z"/>
  <w16cex:commentExtensible w16cex:durableId="24650290" w16cex:dateUtc="2021-06-02T02:30:00Z"/>
  <w16cex:commentExtensible w16cex:durableId="2411CE07" w16cex:dateUtc="2021-03-03T23:12:00Z"/>
  <w16cex:commentExtensible w16cex:durableId="24650292" w16cex:dateUtc="2021-06-02T02:32:00Z"/>
  <w16cex:commentExtensible w16cex:durableId="24650293" w16cex:dateUtc="2021-06-02T00:14:00Z"/>
  <w16cex:commentExtensible w16cex:durableId="24650294" w16cex:dateUtc="2021-06-02T02:33:00Z"/>
  <w16cex:commentExtensible w16cex:durableId="24E529E8" w16cex:dateUtc="2021-09-09T00:10:00Z"/>
  <w16cex:commentExtensible w16cex:durableId="24650296" w16cex:dateUtc="2021-06-02T02:34:00Z"/>
  <w16cex:commentExtensible w16cex:durableId="24650297" w16cex:dateUtc="2021-06-02T00:16:00Z"/>
  <w16cex:commentExtensible w16cex:durableId="24E529EC" w16cex:dateUtc="2021-07-22T05:29:00Z"/>
  <w16cex:commentExtensible w16cex:durableId="24650298" w16cex:dateUtc="2021-06-02T00:21:00Z"/>
  <w16cex:commentExtensible w16cex:durableId="24650299" w16cex:dateUtc="2021-03-05T04:39:00Z"/>
  <w16cex:commentExtensible w16cex:durableId="2465029A" w16cex:dateUtc="2021-06-02T00:25:00Z"/>
  <w16cex:commentExtensible w16cex:durableId="2435CF4D" w16cex:dateUtc="2021-04-27T01:39:00Z"/>
  <w16cex:commentExtensible w16cex:durableId="2465029C" w16cex:dateUtc="2021-03-08T03:49:00Z"/>
  <w16cex:commentExtensible w16cex:durableId="2465029D" w16cex:dateUtc="2021-06-02T02:43:00Z"/>
  <w16cex:commentExtensible w16cex:durableId="2465029E" w16cex:dateUtc="2021-06-02T00:30:00Z"/>
  <w16cex:commentExtensible w16cex:durableId="2465029F" w16cex:dateUtc="2021-06-02T02:48:00Z"/>
  <w16cex:commentExtensible w16cex:durableId="246502A0" w16cex:dateUtc="2021-06-02T04:10:00Z"/>
  <w16cex:commentExtensible w16cex:durableId="24E529F6" w16cex:dateUtc="2021-09-09T00:39:00Z"/>
  <w16cex:commentExtensible w16cex:durableId="24E529F7" w16cex:dateUtc="2021-09-09T00:45:00Z"/>
  <w16cex:commentExtensible w16cex:durableId="24E529F8" w16cex:dateUtc="2021-02-22T22:44:00Z"/>
  <w16cex:commentExtensible w16cex:durableId="246502A1" w16cex:dateUtc="2021-06-02T02:45:00Z"/>
  <w16cex:commentExtensible w16cex:durableId="246502A2" w16cex:dateUtc="2021-06-02T04:12:00Z"/>
  <w16cex:commentExtensible w16cex:durableId="246502A3" w16cex:dateUtc="2021-06-02T02:47:00Z"/>
  <w16cex:commentExtensible w16cex:durableId="252F1AD7" w16cex:dateUtc="2021-06-02T02:47:00Z"/>
  <w16cex:commentExtensible w16cex:durableId="246502A5" w16cex:dateUtc="2021-06-02T04:14:00Z"/>
  <w16cex:commentExtensible w16cex:durableId="246502A6" w16cex:dateUtc="2021-06-02T04:19:00Z"/>
  <w16cex:commentExtensible w16cex:durableId="252F1ADA" w16cex:dateUtc="2021-06-02T04:20:00Z"/>
  <w16cex:commentExtensible w16cex:durableId="252F1ADB" w16cex:dateUtc="2021-09-13T02:23:00Z"/>
  <w16cex:commentExtensible w16cex:durableId="2411CE0A" w16cex:dateUtc="2021-03-09T23:08:00Z"/>
  <w16cex:commentExtensible w16cex:durableId="24E52A01" w16cex:dateUtc="2021-08-03T23:02:00Z"/>
  <w16cex:commentExtensible w16cex:durableId="246502A9" w16cex:dateUtc="2021-06-02T04:24:00Z"/>
  <w16cex:commentExtensible w16cex:durableId="2411CE0B" w16cex:dateUtc="2021-03-09T22:53:00Z"/>
  <w16cex:commentExtensible w16cex:durableId="246502AB" w16cex:dateUtc="2021-06-02T04:27:00Z"/>
  <w16cex:commentExtensible w16cex:durableId="252F1AE1" w16cex:dateUtc="2021-09-13T02:55:00Z"/>
  <w16cex:commentExtensible w16cex:durableId="2411CE0C" w16cex:dateUtc="2021-03-10T01:36:00Z"/>
  <w16cex:commentExtensible w16cex:durableId="246502AD" w16cex:dateUtc="2021-06-02T04:29:00Z"/>
  <w16cex:commentExtensible w16cex:durableId="24E52A07" w16cex:dateUtc="2021-08-26T00:39:00Z"/>
  <w16cex:commentExtensible w16cex:durableId="24E52A08" w16cex:dateUtc="2021-08-26T01:27:00Z"/>
  <w16cex:commentExtensible w16cex:durableId="2411CE0D" w16cex:dateUtc="2021-03-10T23:00:00Z"/>
  <w16cex:commentExtensible w16cex:durableId="24E52A0A" w16cex:dateUtc="2021-09-09T01:34:00Z"/>
  <w16cex:commentExtensible w16cex:durableId="2411CE0E" w16cex:dateUtc="2021-03-10T01:36:00Z"/>
  <w16cex:commentExtensible w16cex:durableId="24E52A0C" w16cex:dateUtc="2021-08-26T01:36:00Z"/>
  <w16cex:commentExtensible w16cex:durableId="2411CE0F" w16cex:dateUtc="2021-03-11T01:21:00Z"/>
  <w16cex:commentExtensible w16cex:durableId="24E52A0E" w16cex:dateUtc="2021-09-09T01:37:00Z"/>
  <w16cex:commentExtensible w16cex:durableId="24E52A0F" w16cex:dateUtc="2021-08-26T01:36:00Z"/>
  <w16cex:commentExtensible w16cex:durableId="2411CE10" w16cex:dateUtc="2021-03-11T01:22:00Z"/>
  <w16cex:commentExtensible w16cex:durableId="24E52A11" w16cex:dateUtc="2021-09-09T01:38:00Z"/>
  <w16cex:commentExtensible w16cex:durableId="24E52A12" w16cex:dateUtc="2021-09-09T00:33:00Z"/>
  <w16cex:commentExtensible w16cex:durableId="2411CE11" w16cex:dateUtc="2021-02-22T22:44:00Z"/>
  <w16cex:commentExtensible w16cex:durableId="24E52A14" w16cex:dateUtc="2021-08-26T01:36:00Z"/>
  <w16cex:commentExtensible w16cex:durableId="2411CE12" w16cex:dateUtc="2021-02-17T23:29:00Z"/>
  <w16cex:commentExtensible w16cex:durableId="24E52A16" w16cex:dateUtc="2021-09-09T01:39:00Z"/>
  <w16cex:commentExtensible w16cex:durableId="2411CE13" w16cex:dateUtc="2021-02-22T22:44:00Z"/>
  <w16cex:commentExtensible w16cex:durableId="2411CE14" w16cex:dateUtc="2021-03-11T23:20:00Z"/>
  <w16cex:commentExtensible w16cex:durableId="24E52A19" w16cex:dateUtc="2021-09-09T01:42:00Z"/>
  <w16cex:commentExtensible w16cex:durableId="24E52A1A" w16cex:dateUtc="2021-09-09T01:43:00Z"/>
  <w16cex:commentExtensible w16cex:durableId="2411CE15" w16cex:dateUtc="2021-02-17T23:29:00Z"/>
  <w16cex:commentExtensible w16cex:durableId="2411CE16" w16cex:dateUtc="2021-03-12T01:08:00Z"/>
  <w16cex:commentExtensible w16cex:durableId="2411CE17" w16cex:dateUtc="2021-03-15T00:20:00Z"/>
  <w16cex:commentExtensible w16cex:durableId="2411CE18" w16cex:dateUtc="2021-03-12T01:27:00Z"/>
  <w16cex:commentExtensible w16cex:durableId="24E52A1F" w16cex:dateUtc="2021-09-09T01:47:00Z"/>
  <w16cex:commentExtensible w16cex:durableId="2411CE19" w16cex:dateUtc="2021-03-15T00:21:00Z"/>
  <w16cex:commentExtensible w16cex:durableId="24E52A21" w16cex:dateUtc="2021-08-26T02:08:00Z"/>
  <w16cex:commentExtensible w16cex:durableId="24E52A22" w16cex:dateUtc="2021-08-26T02:08:00Z"/>
  <w16cex:commentExtensible w16cex:durableId="24E52A23" w16cex:dateUtc="2021-08-26T02:08:00Z"/>
  <w16cex:commentExtensible w16cex:durableId="24E52A24" w16cex:dateUtc="2021-08-26T02:08:00Z"/>
  <w16cex:commentExtensible w16cex:durableId="24E52A25" w16cex:dateUtc="2021-08-26T02:08:00Z"/>
  <w16cex:commentExtensible w16cex:durableId="24E52A26" w16cex:dateUtc="2021-08-26T02:08:00Z"/>
  <w16cex:commentExtensible w16cex:durableId="24E52A27" w16cex:dateUtc="2021-08-26T02:08:00Z"/>
  <w16cex:commentExtensible w16cex:durableId="24E52A28" w16cex:dateUtc="2021-08-26T02:08:00Z"/>
  <w16cex:commentExtensible w16cex:durableId="2411CE1A" w16cex:dateUtc="2021-03-15T00:17:00Z"/>
  <w16cex:commentExtensible w16cex:durableId="2411CE1B" w16cex:dateUtc="2021-03-15T00:21:00Z"/>
  <w16cex:commentExtensible w16cex:durableId="2411CE1C" w16cex:dateUtc="2021-03-15T00:21:00Z"/>
  <w16cex:commentExtensible w16cex:durableId="2411CE1E" w16cex:dateUtc="2021-03-15T00:21:00Z"/>
  <w16cex:commentExtensible w16cex:durableId="2411CE1F" w16cex:dateUtc="2021-03-15T00:21:00Z"/>
  <w16cex:commentExtensible w16cex:durableId="24E52A2E" w16cex:dateUtc="2021-07-22T05:53:00Z"/>
  <w16cex:commentExtensible w16cex:durableId="2411CE20" w16cex:dateUtc="2021-03-16T01:14:00Z"/>
  <w16cex:commentExtensible w16cex:durableId="2411CE22" w16cex:dateUtc="2021-03-16T02:51:00Z"/>
  <w16cex:commentExtensible w16cex:durableId="24E52A31" w16cex:dateUtc="2021-09-09T02:04:00Z"/>
  <w16cex:commentExtensible w16cex:durableId="2411CE23" w16cex:dateUtc="2021-02-17T23:29:00Z"/>
  <w16cex:commentExtensible w16cex:durableId="2411CE24" w16cex:dateUtc="2021-02-17T23:29:00Z"/>
  <w16cex:commentExtensible w16cex:durableId="24E52A34" w16cex:dateUtc="2021-09-09T02:12:00Z"/>
  <w16cex:commentExtensible w16cex:durableId="24E52A35" w16cex:dateUtc="2021-09-09T02:13:00Z"/>
  <w16cex:commentExtensible w16cex:durableId="2411CE25" w16cex:dateUtc="2021-02-17T23:29:00Z"/>
  <w16cex:commentExtensible w16cex:durableId="246502C5" w16cex:dateUtc="2021-06-02T04:33:00Z"/>
  <w16cex:commentExtensible w16cex:durableId="2411CE26" w16cex:dateUtc="2021-02-17T23:29:00Z"/>
  <w16cex:commentExtensible w16cex:durableId="2411CE27" w16cex:dateUtc="2021-02-22T22:44:00Z"/>
  <w16cex:commentExtensible w16cex:durableId="2411CE28" w16cex:dateUtc="2021-02-17T23:29:00Z"/>
  <w16cex:commentExtensible w16cex:durableId="246502C9" w16cex:dateUtc="2021-06-02T04:41:00Z"/>
  <w16cex:commentExtensible w16cex:durableId="2411CE29" w16cex:dateUtc="2021-02-17T23:29:00Z"/>
  <w16cex:commentExtensible w16cex:durableId="2411CE2A" w16cex:dateUtc="2021-02-17T23:29:00Z"/>
  <w16cex:commentExtensible w16cex:durableId="2411CE2B" w16cex:dateUtc="2021-03-18T00:58:00Z"/>
  <w16cex:commentExtensible w16cex:durableId="24E52A3F" w16cex:dateUtc="2021-09-09T02:16:00Z"/>
  <w16cex:commentExtensible w16cex:durableId="252F1B1D" w16cex:dateUtc="2021-09-13T23:56:00Z"/>
  <w16cex:commentExtensible w16cex:durableId="24E52A40" w16cex:dateUtc="2021-09-09T02:24:00Z"/>
  <w16cex:commentExtensible w16cex:durableId="24E52A41" w16cex:dateUtc="2021-09-09T02:20:00Z"/>
  <w16cex:commentExtensible w16cex:durableId="2411CE2C" w16cex:dateUtc="2021-03-19T01:04:00Z"/>
  <w16cex:commentExtensible w16cex:durableId="24E52A43" w16cex:dateUtc="2021-09-09T02:25:00Z"/>
  <w16cex:commentExtensible w16cex:durableId="252F1B22" w16cex:dateUtc="2021-09-13T23:55:00Z"/>
  <w16cex:commentExtensible w16cex:durableId="246502CE" w16cex:dateUtc="2021-06-02T04:44:00Z"/>
  <w16cex:commentExtensible w16cex:durableId="2411CE2D" w16cex:dateUtc="2021-02-17T23:29:00Z"/>
  <w16cex:commentExtensible w16cex:durableId="24E52A46" w16cex:dateUtc="2021-02-17T23:29:00Z"/>
  <w16cex:commentExtensible w16cex:durableId="24E52A47" w16cex:dateUtc="2021-02-17T23:29:00Z"/>
  <w16cex:commentExtensible w16cex:durableId="246502D1" w16cex:dateUtc="2021-03-21T23:43:00Z"/>
  <w16cex:commentExtensible w16cex:durableId="24E52A49" w16cex:dateUtc="2021-09-09T02:25:00Z"/>
  <w16cex:commentExtensible w16cex:durableId="2411CE31" w16cex:dateUtc="2021-03-22T00:44:00Z"/>
  <w16cex:commentExtensible w16cex:durableId="2411CE33" w16cex:dateUtc="2021-03-22T01:47:00Z"/>
  <w16cex:commentExtensible w16cex:durableId="24E52A4C" w16cex:dateUtc="2021-09-09T02:26:00Z"/>
  <w16cex:commentExtensible w16cex:durableId="24E52A4D" w16cex:dateUtc="2021-09-09T02:31:00Z"/>
  <w16cex:commentExtensible w16cex:durableId="24E52A4E" w16cex:dateUtc="2021-09-09T02:36:00Z"/>
  <w16cex:commentExtensible w16cex:durableId="2411CE34" w16cex:dateUtc="2021-03-23T02:48:00Z"/>
  <w16cex:commentExtensible w16cex:durableId="24E52A50" w16cex:dateUtc="2021-09-09T02:37:00Z"/>
  <w16cex:commentExtensible w16cex:durableId="24E52A51" w16cex:dateUtc="2021-09-09T02:37:00Z"/>
  <w16cex:commentExtensible w16cex:durableId="2411CE35" w16cex:dateUtc="2021-02-17T23:29:00Z"/>
  <w16cex:commentExtensible w16cex:durableId="24E52A53" w16cex:dateUtc="2021-09-09T02:38:00Z"/>
  <w16cex:commentExtensible w16cex:durableId="2411CE36" w16cex:dateUtc="2021-03-23T04:02:00Z"/>
  <w16cex:commentExtensible w16cex:durableId="24E52A55" w16cex:dateUtc="2021-09-09T02:40:00Z"/>
  <w16cex:commentExtensible w16cex:durableId="2411CE37" w16cex:dateUtc="2021-03-23T04:02:00Z"/>
  <w16cex:commentExtensible w16cex:durableId="24E52A57" w16cex:dateUtc="2021-09-09T02:45:00Z"/>
  <w16cex:commentExtensible w16cex:durableId="24E52A58" w16cex:dateUtc="2021-09-09T02:46:00Z"/>
  <w16cex:commentExtensible w16cex:durableId="2411CE38" w16cex:dateUtc="2021-02-17T23:29:00Z"/>
  <w16cex:commentExtensible w16cex:durableId="2411CE39" w16cex:dateUtc="2021-02-17T23:29:00Z"/>
  <w16cex:commentExtensible w16cex:durableId="24E52A5B" w16cex:dateUtc="2021-09-09T03:42:00Z"/>
  <w16cex:commentExtensible w16cex:durableId="24E52A5C" w16cex:dateUtc="2021-09-09T03:42:00Z"/>
  <w16cex:commentExtensible w16cex:durableId="246502DA" w16cex:dateUtc="2021-06-02T04:46:00Z"/>
  <w16cex:commentExtensible w16cex:durableId="2411CE3A" w16cex:dateUtc="2021-03-16T02:52:00Z"/>
  <w16cex:commentExtensible w16cex:durableId="24E52A5F" w16cex:dateUtc="2021-09-09T03:43:00Z"/>
  <w16cex:commentExtensible w16cex:durableId="2411CE3B" w16cex:dateUtc="2021-03-23T23:14:00Z"/>
  <w16cex:commentExtensible w16cex:durableId="2411CE3C" w16cex:dateUtc="2021-02-22T04:56:00Z"/>
  <w16cex:commentExtensible w16cex:durableId="2411CE3D" w16cex:dateUtc="2021-03-24T00:30:00Z"/>
  <w16cex:commentExtensible w16cex:durableId="246502DF" w16cex:dateUtc="2021-06-02T04:49:00Z"/>
  <w16cex:commentExtensible w16cex:durableId="24E52A64" w16cex:dateUtc="2021-07-19T02:40:00Z"/>
  <w16cex:commentExtensible w16cex:durableId="24E52A65" w16cex:dateUtc="2021-07-19T04:24:00Z"/>
  <w16cex:commentExtensible w16cex:durableId="24E52A66" w16cex:dateUtc="2021-07-19T04:19:00Z"/>
  <w16cex:commentExtensible w16cex:durableId="24E52A67" w16cex:dateUtc="2021-07-19T05:08:00Z"/>
  <w16cex:commentExtensible w16cex:durableId="24E52A68" w16cex:dateUtc="2021-07-19T05:05:00Z"/>
  <w16cex:commentExtensible w16cex:durableId="24E52A69" w16cex:dateUtc="2021-07-20T02:09:00Z"/>
  <w16cex:commentExtensible w16cex:durableId="24E52A6A" w16cex:dateUtc="2021-07-19T04:28:00Z"/>
  <w16cex:commentExtensible w16cex:durableId="24E52A6B" w16cex:dateUtc="2021-07-19T02:38:00Z"/>
  <w16cex:commentExtensible w16cex:durableId="2411F59A" w16cex:dateUtc="2021-04-02T08:57:00Z"/>
  <w16cex:commentExtensible w16cex:durableId="24E52A6D" w16cex:dateUtc="2021-08-05T22:08:00Z"/>
  <w16cex:commentExtensible w16cex:durableId="2411FE79" w16cex:dateUtc="2021-04-02T09:35:00Z"/>
  <w16cex:commentExtensible w16cex:durableId="2411F6AA" w16cex:dateUtc="2021-04-02T09:0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955D7CD" w16cid:durableId="245ABAE5"/>
  <w16cid:commentId w16cid:paraId="78DD7408" w16cid:durableId="2435CEF6"/>
  <w16cid:commentId w16cid:paraId="5A2684EB" w16cid:durableId="2411CDEC"/>
  <w16cid:commentId w16cid:paraId="426FE099" w16cid:durableId="2599E188"/>
  <w16cid:commentId w16cid:paraId="3112C0CD" w16cid:durableId="2599E189"/>
  <w16cid:commentId w16cid:paraId="7CE03EC6" w16cid:durableId="2435CF23"/>
  <w16cid:commentId w16cid:paraId="633BF9DE" w16cid:durableId="24650261"/>
  <w16cid:commentId w16cid:paraId="0714220C" w16cid:durableId="252F1A8E"/>
  <w16cid:commentId w16cid:paraId="545E1408" w16cid:durableId="24650277"/>
  <w16cid:commentId w16cid:paraId="482FC5B1" w16cid:durableId="24650279"/>
  <w16cid:commentId w16cid:paraId="15757141" w16cid:durableId="2411CE01"/>
  <w16cid:commentId w16cid:paraId="6EF72617" w16cid:durableId="2465027F"/>
  <w16cid:commentId w16cid:paraId="2CC9A5CB" w16cid:durableId="24650280"/>
  <w16cid:commentId w16cid:paraId="48E44C2A" w16cid:durableId="2411CE04"/>
  <w16cid:commentId w16cid:paraId="6BBCDBFB" w16cid:durableId="24650283"/>
  <w16cid:commentId w16cid:paraId="11FBB936" w16cid:durableId="24650284"/>
  <w16cid:commentId w16cid:paraId="6D83DA74" w16cid:durableId="24650285"/>
  <w16cid:commentId w16cid:paraId="2399201D" w16cid:durableId="24650286"/>
  <w16cid:commentId w16cid:paraId="592148C0" w16cid:durableId="252F1AB2"/>
  <w16cid:commentId w16cid:paraId="542EDFEF" w16cid:durableId="247FA500"/>
  <w16cid:commentId w16cid:paraId="6454BFA5" w16cid:durableId="252F1AB4"/>
  <w16cid:commentId w16cid:paraId="424A48A0" w16cid:durableId="24650289"/>
  <w16cid:commentId w16cid:paraId="362CA197" w16cid:durableId="24E529DC"/>
  <w16cid:commentId w16cid:paraId="1B9FE374" w16cid:durableId="2465028A"/>
  <w16cid:commentId w16cid:paraId="33874872" w16cid:durableId="2411CE06"/>
  <w16cid:commentId w16cid:paraId="7923F585" w16cid:durableId="252F1AB9"/>
  <w16cid:commentId w16cid:paraId="6DC02C3C" w16cid:durableId="2465028C"/>
  <w16cid:commentId w16cid:paraId="0D8C726B" w16cid:durableId="2465028D"/>
  <w16cid:commentId w16cid:paraId="68A30386" w16cid:durableId="2465028E"/>
  <w16cid:commentId w16cid:paraId="231C3850" w16cid:durableId="2465028F"/>
  <w16cid:commentId w16cid:paraId="6BD37AF5" w16cid:durableId="24650290"/>
  <w16cid:commentId w16cid:paraId="6657FEDE" w16cid:durableId="2411CE07"/>
  <w16cid:commentId w16cid:paraId="3065106C" w16cid:durableId="24650292"/>
  <w16cid:commentId w16cid:paraId="3FB74A7C" w16cid:durableId="24650293"/>
  <w16cid:commentId w16cid:paraId="2730EE01" w16cid:durableId="24650294"/>
  <w16cid:commentId w16cid:paraId="1BE75717" w16cid:durableId="24E529E8"/>
  <w16cid:commentId w16cid:paraId="6BD1CC25" w16cid:durableId="24650296"/>
  <w16cid:commentId w16cid:paraId="48EDF7B3" w16cid:durableId="24650297"/>
  <w16cid:commentId w16cid:paraId="4F85E6C3" w16cid:durableId="24E529EC"/>
  <w16cid:commentId w16cid:paraId="239A1CC2" w16cid:durableId="24650298"/>
  <w16cid:commentId w16cid:paraId="49BA9068" w16cid:durableId="24650299"/>
  <w16cid:commentId w16cid:paraId="5607490D" w16cid:durableId="2465029A"/>
  <w16cid:commentId w16cid:paraId="6F81877A" w16cid:durableId="2435CF4D"/>
  <w16cid:commentId w16cid:paraId="4EB61B3C" w16cid:durableId="2465029C"/>
  <w16cid:commentId w16cid:paraId="5293CB71" w16cid:durableId="2465029D"/>
  <w16cid:commentId w16cid:paraId="2370FCE8" w16cid:durableId="2465029E"/>
  <w16cid:commentId w16cid:paraId="072BE297" w16cid:durableId="2465029F"/>
  <w16cid:commentId w16cid:paraId="647A6205" w16cid:durableId="246502A0"/>
  <w16cid:commentId w16cid:paraId="0C4439EC" w16cid:durableId="24E529F6"/>
  <w16cid:commentId w16cid:paraId="2A1952CD" w16cid:durableId="24E529F7"/>
  <w16cid:commentId w16cid:paraId="469A7865" w16cid:durableId="24E529F8"/>
  <w16cid:commentId w16cid:paraId="1453EE86" w16cid:durableId="246502A1"/>
  <w16cid:commentId w16cid:paraId="5E5FDC11" w16cid:durableId="246502A2"/>
  <w16cid:commentId w16cid:paraId="23E4EAAC" w16cid:durableId="246502A3"/>
  <w16cid:commentId w16cid:paraId="2B4258C5" w16cid:durableId="252F1AD7"/>
  <w16cid:commentId w16cid:paraId="3151DC80" w16cid:durableId="246502A5"/>
  <w16cid:commentId w16cid:paraId="4448651E" w16cid:durableId="246502A6"/>
  <w16cid:commentId w16cid:paraId="3CAC1418" w16cid:durableId="252F1ADA"/>
  <w16cid:commentId w16cid:paraId="2167F444" w16cid:durableId="252F1ADB"/>
  <w16cid:commentId w16cid:paraId="1E19E5B8" w16cid:durableId="2411CE0A"/>
  <w16cid:commentId w16cid:paraId="6B4B3261" w16cid:durableId="24E52A01"/>
  <w16cid:commentId w16cid:paraId="31F221C4" w16cid:durableId="246502A9"/>
  <w16cid:commentId w16cid:paraId="3999D468" w16cid:durableId="2411CE0B"/>
  <w16cid:commentId w16cid:paraId="36EB8758" w16cid:durableId="246502AB"/>
  <w16cid:commentId w16cid:paraId="56E286D9" w16cid:durableId="252F1AE1"/>
  <w16cid:commentId w16cid:paraId="04943EBA" w16cid:durableId="2411CE0C"/>
  <w16cid:commentId w16cid:paraId="649BFB69" w16cid:durableId="246502AD"/>
  <w16cid:commentId w16cid:paraId="05D18721" w16cid:durableId="24E52A07"/>
  <w16cid:commentId w16cid:paraId="498904DB" w16cid:durableId="24E52A08"/>
  <w16cid:commentId w16cid:paraId="1A9FEC14" w16cid:durableId="2411CE0D"/>
  <w16cid:commentId w16cid:paraId="18242C7F" w16cid:durableId="24E52A0A"/>
  <w16cid:commentId w16cid:paraId="0A32CEC7" w16cid:durableId="2411CE0E"/>
  <w16cid:commentId w16cid:paraId="52DF151D" w16cid:durableId="24E52A0C"/>
  <w16cid:commentId w16cid:paraId="0972A5F5" w16cid:durableId="2411CE0F"/>
  <w16cid:commentId w16cid:paraId="18464E9B" w16cid:durableId="24E52A0E"/>
  <w16cid:commentId w16cid:paraId="188C99BD" w16cid:durableId="24E52A0F"/>
  <w16cid:commentId w16cid:paraId="02275BF0" w16cid:durableId="2411CE10"/>
  <w16cid:commentId w16cid:paraId="3D86A7A8" w16cid:durableId="24E52A11"/>
  <w16cid:commentId w16cid:paraId="1ABDA5E2" w16cid:durableId="24E52A12"/>
  <w16cid:commentId w16cid:paraId="30390932" w16cid:durableId="2411CE11"/>
  <w16cid:commentId w16cid:paraId="5F6DCD28" w16cid:durableId="24E52A14"/>
  <w16cid:commentId w16cid:paraId="6DF86892" w16cid:durableId="2411CE12"/>
  <w16cid:commentId w16cid:paraId="156FE453" w16cid:durableId="24E52A16"/>
  <w16cid:commentId w16cid:paraId="69C6D9EE" w16cid:durableId="2411CE13"/>
  <w16cid:commentId w16cid:paraId="46576ECE" w16cid:durableId="2411CE14"/>
  <w16cid:commentId w16cid:paraId="238699E1" w16cid:durableId="24E52A19"/>
  <w16cid:commentId w16cid:paraId="009EBD14" w16cid:durableId="24E52A1A"/>
  <w16cid:commentId w16cid:paraId="14AABD4B" w16cid:durableId="2411CE15"/>
  <w16cid:commentId w16cid:paraId="2CFF6847" w16cid:durableId="2411CE16"/>
  <w16cid:commentId w16cid:paraId="00F8D889" w16cid:durableId="2411CE17"/>
  <w16cid:commentId w16cid:paraId="0A3D1933" w16cid:durableId="2411CE18"/>
  <w16cid:commentId w16cid:paraId="51DE1BE3" w16cid:durableId="24E52A1F"/>
  <w16cid:commentId w16cid:paraId="216B04C2" w16cid:durableId="2411CE19"/>
  <w16cid:commentId w16cid:paraId="36A43E78" w16cid:durableId="24E52A21"/>
  <w16cid:commentId w16cid:paraId="66997CA7" w16cid:durableId="24E52A22"/>
  <w16cid:commentId w16cid:paraId="32117747" w16cid:durableId="24E52A23"/>
  <w16cid:commentId w16cid:paraId="6ED25923" w16cid:durableId="24E52A24"/>
  <w16cid:commentId w16cid:paraId="1E5DAAB2" w16cid:durableId="24E52A25"/>
  <w16cid:commentId w16cid:paraId="03216AA6" w16cid:durableId="24E52A26"/>
  <w16cid:commentId w16cid:paraId="2DCAD880" w16cid:durableId="24E52A27"/>
  <w16cid:commentId w16cid:paraId="5B22D986" w16cid:durableId="24E52A28"/>
  <w16cid:commentId w16cid:paraId="70B10456" w16cid:durableId="2411CE1A"/>
  <w16cid:commentId w16cid:paraId="1AAABB35" w16cid:durableId="2411CE1B"/>
  <w16cid:commentId w16cid:paraId="31CCA5EF" w16cid:durableId="2411CE1C"/>
  <w16cid:commentId w16cid:paraId="5E8C8B56" w16cid:durableId="2411CE1E"/>
  <w16cid:commentId w16cid:paraId="2E4D5619" w16cid:durableId="2411CE1F"/>
  <w16cid:commentId w16cid:paraId="07E4230F" w16cid:durableId="24E52A2E"/>
  <w16cid:commentId w16cid:paraId="4F9801DC" w16cid:durableId="2411CE20"/>
  <w16cid:commentId w16cid:paraId="6D993622" w16cid:durableId="2411CE22"/>
  <w16cid:commentId w16cid:paraId="5B24CD4F" w16cid:durableId="24E52A31"/>
  <w16cid:commentId w16cid:paraId="30FFE440" w16cid:durableId="2411CE23"/>
  <w16cid:commentId w16cid:paraId="50888480" w16cid:durableId="2411CE24"/>
  <w16cid:commentId w16cid:paraId="783FB7E3" w16cid:durableId="24E52A34"/>
  <w16cid:commentId w16cid:paraId="10397FB7" w16cid:durableId="24E52A35"/>
  <w16cid:commentId w16cid:paraId="58E30F5B" w16cid:durableId="2411CE25"/>
  <w16cid:commentId w16cid:paraId="4F34355E" w16cid:durableId="246502C5"/>
  <w16cid:commentId w16cid:paraId="598F31D3" w16cid:durableId="2411CE26"/>
  <w16cid:commentId w16cid:paraId="59212E95" w16cid:durableId="2411CE27"/>
  <w16cid:commentId w16cid:paraId="0AC7E8BD" w16cid:durableId="2411CE28"/>
  <w16cid:commentId w16cid:paraId="23434502" w16cid:durableId="246502C9"/>
  <w16cid:commentId w16cid:paraId="34FB293E" w16cid:durableId="2411CE29"/>
  <w16cid:commentId w16cid:paraId="6ADDF631" w16cid:durableId="2411CE2A"/>
  <w16cid:commentId w16cid:paraId="55D0F060" w16cid:durableId="2411CE2B"/>
  <w16cid:commentId w16cid:paraId="24D57D3E" w16cid:durableId="24E52A3F"/>
  <w16cid:commentId w16cid:paraId="5F605BF2" w16cid:durableId="252F1B1D"/>
  <w16cid:commentId w16cid:paraId="0BE181CA" w16cid:durableId="24E52A40"/>
  <w16cid:commentId w16cid:paraId="6AA5706B" w16cid:durableId="24E52A41"/>
  <w16cid:commentId w16cid:paraId="123AAC47" w16cid:durableId="2411CE2C"/>
  <w16cid:commentId w16cid:paraId="5F06DC12" w16cid:durableId="24E52A43"/>
  <w16cid:commentId w16cid:paraId="1FF1DA9C" w16cid:durableId="252F1B22"/>
  <w16cid:commentId w16cid:paraId="6540892C" w16cid:durableId="246502CE"/>
  <w16cid:commentId w16cid:paraId="288D2F6B" w16cid:durableId="2411CE2D"/>
  <w16cid:commentId w16cid:paraId="450D2915" w16cid:durableId="24E52A46"/>
  <w16cid:commentId w16cid:paraId="0730D4D9" w16cid:durableId="24E52A47"/>
  <w16cid:commentId w16cid:paraId="34C8E367" w16cid:durableId="246502D1"/>
  <w16cid:commentId w16cid:paraId="2B5D07E2" w16cid:durableId="24E52A49"/>
  <w16cid:commentId w16cid:paraId="087D2D34" w16cid:durableId="2411CE31"/>
  <w16cid:commentId w16cid:paraId="2BD56645" w16cid:durableId="2411CE33"/>
  <w16cid:commentId w16cid:paraId="761D0B4F" w16cid:durableId="24E52A4C"/>
  <w16cid:commentId w16cid:paraId="57733F4B" w16cid:durableId="24E52A4D"/>
  <w16cid:commentId w16cid:paraId="097471A9" w16cid:durableId="24E52A4E"/>
  <w16cid:commentId w16cid:paraId="760D04FD" w16cid:durableId="2411CE34"/>
  <w16cid:commentId w16cid:paraId="32FE4075" w16cid:durableId="24E52A50"/>
  <w16cid:commentId w16cid:paraId="627EF34C" w16cid:durableId="24E52A51"/>
  <w16cid:commentId w16cid:paraId="4C363F0A" w16cid:durableId="2411CE35"/>
  <w16cid:commentId w16cid:paraId="0CBF1CCF" w16cid:durableId="24E52A53"/>
  <w16cid:commentId w16cid:paraId="13FDD646" w16cid:durableId="2411CE36"/>
  <w16cid:commentId w16cid:paraId="779B354A" w16cid:durableId="24E52A55"/>
  <w16cid:commentId w16cid:paraId="3C1A5AFB" w16cid:durableId="2411CE37"/>
  <w16cid:commentId w16cid:paraId="505723E5" w16cid:durableId="24E52A57"/>
  <w16cid:commentId w16cid:paraId="2FDB2137" w16cid:durableId="24E52A58"/>
  <w16cid:commentId w16cid:paraId="5E19F1C8" w16cid:durableId="2411CE38"/>
  <w16cid:commentId w16cid:paraId="6A03A714" w16cid:durableId="2411CE39"/>
  <w16cid:commentId w16cid:paraId="2D7C8A83" w16cid:durableId="24E52A5B"/>
  <w16cid:commentId w16cid:paraId="6C95AB51" w16cid:durableId="24E52A5C"/>
  <w16cid:commentId w16cid:paraId="2D425C03" w16cid:durableId="246502DA"/>
  <w16cid:commentId w16cid:paraId="18742137" w16cid:durableId="2411CE3A"/>
  <w16cid:commentId w16cid:paraId="64E4B4F2" w16cid:durableId="24E52A5F"/>
  <w16cid:commentId w16cid:paraId="65EE5F63" w16cid:durableId="2411CE3B"/>
  <w16cid:commentId w16cid:paraId="1D254882" w16cid:durableId="2411CE3C"/>
  <w16cid:commentId w16cid:paraId="2B095083" w16cid:durableId="2411CE3D"/>
  <w16cid:commentId w16cid:paraId="743DB0F6" w16cid:durableId="246502DF"/>
  <w16cid:commentId w16cid:paraId="7BB66088" w16cid:durableId="24E52A64"/>
  <w16cid:commentId w16cid:paraId="56789E88" w16cid:durableId="24E52A65"/>
  <w16cid:commentId w16cid:paraId="22534288" w16cid:durableId="24E52A66"/>
  <w16cid:commentId w16cid:paraId="50F3B05A" w16cid:durableId="24E52A67"/>
  <w16cid:commentId w16cid:paraId="2112803B" w16cid:durableId="24E52A68"/>
  <w16cid:commentId w16cid:paraId="279B167E" w16cid:durableId="24E52A69"/>
  <w16cid:commentId w16cid:paraId="134B37DF" w16cid:durableId="24E52A6A"/>
  <w16cid:commentId w16cid:paraId="1327B59B" w16cid:durableId="24E52A6B"/>
  <w16cid:commentId w16cid:paraId="6FEC291B" w16cid:durableId="2411F59A"/>
  <w16cid:commentId w16cid:paraId="3961B657" w16cid:durableId="24E52A6D"/>
  <w16cid:commentId w16cid:paraId="4986F41C" w16cid:durableId="2411FE79"/>
  <w16cid:commentId w16cid:paraId="594FB6D4" w16cid:durableId="2411F6AA"/>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C3BD551" w14:textId="77777777" w:rsidR="00F03882" w:rsidRDefault="00F03882">
      <w:r>
        <w:separator/>
      </w:r>
    </w:p>
  </w:endnote>
  <w:endnote w:type="continuationSeparator" w:id="0">
    <w:p w14:paraId="1D558CF6" w14:textId="77777777" w:rsidR="00F03882" w:rsidRDefault="00F038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Bold">
    <w:altName w:val="Arial"/>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HIMKKD+BookAntiqua">
    <w:altName w:val="Book Antiqua"/>
    <w:panose1 w:val="00000000000000000000"/>
    <w:charset w:val="00"/>
    <w:family w:val="roman"/>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 w:name="Times">
    <w:panose1 w:val="02020603050405020304"/>
    <w:charset w:val="00"/>
    <w:family w:val="roman"/>
    <w:pitch w:val="variable"/>
    <w:sig w:usb0="E0002AFF" w:usb1="C0007841" w:usb2="00000009" w:usb3="00000000" w:csb0="000001FF" w:csb1="00000000"/>
  </w:font>
  <w:font w:name="HelveticaNeueLT Std Med">
    <w:altName w:val="Arial"/>
    <w:panose1 w:val="00000000000000000000"/>
    <w:charset w:val="4D"/>
    <w:family w:val="auto"/>
    <w:notTrueType/>
    <w:pitch w:val="default"/>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ArialMT">
    <w:altName w:val="Arial"/>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BCEC9B" w14:textId="3D722DE7" w:rsidR="00BD564F" w:rsidRPr="00560C1D" w:rsidRDefault="00BD564F" w:rsidP="004D12C9">
    <w:pPr>
      <w:pStyle w:val="Header"/>
      <w:tabs>
        <w:tab w:val="clear" w:pos="4320"/>
        <w:tab w:val="clear" w:pos="8640"/>
        <w:tab w:val="center" w:pos="4512"/>
        <w:tab w:val="right" w:pos="9025"/>
      </w:tabs>
      <w:rPr>
        <w:rFonts w:ascii="Arial" w:hAnsi="Arial" w:cs="Arial"/>
        <w:sz w:val="20"/>
      </w:rPr>
    </w:pPr>
    <w:r w:rsidRPr="00560C1D">
      <w:rPr>
        <w:rFonts w:ascii="Arial" w:hAnsi="Arial" w:cs="Arial"/>
        <w:sz w:val="20"/>
      </w:rPr>
      <w:t>S-</w:t>
    </w:r>
    <w:r>
      <w:rPr>
        <w:rFonts w:ascii="Arial" w:hAnsi="Arial" w:cs="Arial"/>
        <w:color w:val="FF0000"/>
        <w:sz w:val="20"/>
      </w:rPr>
      <w:t>XX</w:t>
    </w:r>
    <w:r w:rsidRPr="00560C1D">
      <w:rPr>
        <w:rFonts w:ascii="Arial" w:hAnsi="Arial" w:cs="Arial"/>
        <w:sz w:val="20"/>
      </w:rPr>
      <w:tab/>
    </w:r>
    <w:proofErr w:type="spellStart"/>
    <w:r>
      <w:rPr>
        <w:rFonts w:ascii="Arial" w:hAnsi="Arial" w:cs="Arial"/>
        <w:color w:val="FF0000"/>
        <w:sz w:val="20"/>
      </w:rPr>
      <w:t>Xxxx</w:t>
    </w:r>
    <w:proofErr w:type="spellEnd"/>
    <w:r>
      <w:rPr>
        <w:rFonts w:ascii="Arial" w:hAnsi="Arial" w:cs="Arial"/>
        <w:sz w:val="20"/>
      </w:rPr>
      <w:t xml:space="preserve"> 2022</w:t>
    </w:r>
    <w:r w:rsidRPr="00560C1D">
      <w:rPr>
        <w:rFonts w:ascii="Arial" w:hAnsi="Arial" w:cs="Arial"/>
        <w:sz w:val="20"/>
      </w:rPr>
      <w:tab/>
      <w:t xml:space="preserve">Edition </w:t>
    </w:r>
    <w:r>
      <w:rPr>
        <w:rFonts w:ascii="Arial" w:hAnsi="Arial" w:cs="Arial"/>
        <w:sz w:val="20"/>
      </w:rPr>
      <w:t>0.0.2</w:t>
    </w:r>
  </w:p>
  <w:p w14:paraId="3003D709" w14:textId="77777777" w:rsidR="00BD564F" w:rsidRPr="004D12C9" w:rsidRDefault="00BD564F" w:rsidP="004D12C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B93C65" w14:textId="6298058C" w:rsidR="00BD564F" w:rsidRPr="00560C1D" w:rsidRDefault="00BD564F" w:rsidP="008A6A29">
    <w:pPr>
      <w:pStyle w:val="Header"/>
      <w:tabs>
        <w:tab w:val="clear" w:pos="4320"/>
        <w:tab w:val="clear" w:pos="8640"/>
        <w:tab w:val="center" w:pos="4512"/>
        <w:tab w:val="right" w:pos="9025"/>
      </w:tabs>
      <w:rPr>
        <w:rFonts w:ascii="Arial" w:hAnsi="Arial" w:cs="Arial"/>
        <w:sz w:val="20"/>
      </w:rPr>
    </w:pPr>
    <w:r w:rsidRPr="00560C1D">
      <w:rPr>
        <w:rFonts w:ascii="Arial" w:hAnsi="Arial" w:cs="Arial"/>
        <w:sz w:val="20"/>
      </w:rPr>
      <w:t>S-</w:t>
    </w:r>
    <w:r>
      <w:rPr>
        <w:rFonts w:ascii="Arial" w:hAnsi="Arial" w:cs="Arial"/>
        <w:color w:val="FF0000"/>
        <w:sz w:val="20"/>
      </w:rPr>
      <w:t>XX</w:t>
    </w:r>
    <w:r w:rsidRPr="00560C1D">
      <w:rPr>
        <w:rFonts w:ascii="Arial" w:hAnsi="Arial" w:cs="Arial"/>
        <w:sz w:val="20"/>
      </w:rPr>
      <w:tab/>
    </w:r>
    <w:proofErr w:type="spellStart"/>
    <w:r>
      <w:rPr>
        <w:rFonts w:ascii="Arial" w:hAnsi="Arial" w:cs="Arial"/>
        <w:color w:val="FF0000"/>
        <w:sz w:val="20"/>
      </w:rPr>
      <w:t>Xxxx</w:t>
    </w:r>
    <w:proofErr w:type="spellEnd"/>
    <w:r>
      <w:rPr>
        <w:rFonts w:ascii="Arial" w:hAnsi="Arial" w:cs="Arial"/>
        <w:sz w:val="20"/>
      </w:rPr>
      <w:t xml:space="preserve"> 2022</w:t>
    </w:r>
    <w:r w:rsidRPr="00560C1D">
      <w:rPr>
        <w:rFonts w:ascii="Arial" w:hAnsi="Arial" w:cs="Arial"/>
        <w:sz w:val="20"/>
      </w:rPr>
      <w:tab/>
      <w:t xml:space="preserve">Edition </w:t>
    </w:r>
    <w:r>
      <w:rPr>
        <w:rFonts w:ascii="Arial" w:hAnsi="Arial" w:cs="Arial"/>
        <w:sz w:val="20"/>
      </w:rPr>
      <w:t>0.0.2</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3FC2E6" w14:textId="28954993" w:rsidR="00BD564F" w:rsidRPr="00582353" w:rsidRDefault="00BD564F" w:rsidP="0027648E">
    <w:pPr>
      <w:pStyle w:val="Header"/>
      <w:tabs>
        <w:tab w:val="clear" w:pos="4320"/>
        <w:tab w:val="clear" w:pos="8640"/>
        <w:tab w:val="center" w:pos="4512"/>
        <w:tab w:val="right" w:pos="9025"/>
      </w:tabs>
      <w:rPr>
        <w:rFonts w:cs="Arial"/>
      </w:rPr>
    </w:pPr>
    <w:r w:rsidRPr="00560C1D">
      <w:rPr>
        <w:rFonts w:ascii="Arial" w:hAnsi="Arial" w:cs="Arial"/>
        <w:sz w:val="20"/>
      </w:rPr>
      <w:t>S-</w:t>
    </w:r>
    <w:r>
      <w:rPr>
        <w:rFonts w:ascii="Arial" w:hAnsi="Arial" w:cs="Arial"/>
        <w:color w:val="FF0000"/>
        <w:sz w:val="20"/>
      </w:rPr>
      <w:t>XX</w:t>
    </w:r>
    <w:r w:rsidRPr="00560C1D">
      <w:rPr>
        <w:rFonts w:ascii="Arial" w:hAnsi="Arial" w:cs="Arial"/>
        <w:sz w:val="20"/>
      </w:rPr>
      <w:tab/>
    </w:r>
    <w:proofErr w:type="spellStart"/>
    <w:r>
      <w:rPr>
        <w:rFonts w:ascii="Arial" w:hAnsi="Arial" w:cs="Arial"/>
        <w:color w:val="FF0000"/>
        <w:sz w:val="20"/>
      </w:rPr>
      <w:t>Xxxx</w:t>
    </w:r>
    <w:proofErr w:type="spellEnd"/>
    <w:r>
      <w:rPr>
        <w:rFonts w:ascii="Arial" w:hAnsi="Arial" w:cs="Arial"/>
        <w:sz w:val="20"/>
      </w:rPr>
      <w:t xml:space="preserve"> 2022</w:t>
    </w:r>
    <w:r w:rsidRPr="00560C1D">
      <w:rPr>
        <w:rFonts w:ascii="Arial" w:hAnsi="Arial" w:cs="Arial"/>
        <w:sz w:val="20"/>
      </w:rPr>
      <w:tab/>
      <w:t xml:space="preserve">Edition </w:t>
    </w:r>
    <w:r>
      <w:rPr>
        <w:rFonts w:ascii="Arial" w:hAnsi="Arial" w:cs="Arial"/>
        <w:sz w:val="20"/>
      </w:rPr>
      <w:t>0.0.2</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108926" w14:textId="67CE0DC1" w:rsidR="00BD564F" w:rsidRPr="00560C1D" w:rsidRDefault="00BD564F" w:rsidP="00206395">
    <w:pPr>
      <w:pStyle w:val="Header"/>
      <w:tabs>
        <w:tab w:val="clear" w:pos="4320"/>
        <w:tab w:val="clear" w:pos="8640"/>
        <w:tab w:val="center" w:pos="4512"/>
        <w:tab w:val="right" w:pos="9025"/>
      </w:tabs>
      <w:rPr>
        <w:rFonts w:ascii="Arial" w:hAnsi="Arial" w:cs="Arial"/>
        <w:sz w:val="20"/>
      </w:rPr>
    </w:pPr>
    <w:r w:rsidRPr="00560C1D">
      <w:rPr>
        <w:rFonts w:ascii="Arial" w:hAnsi="Arial" w:cs="Arial"/>
        <w:sz w:val="20"/>
      </w:rPr>
      <w:t>S-</w:t>
    </w:r>
    <w:r>
      <w:rPr>
        <w:rFonts w:ascii="Arial" w:hAnsi="Arial" w:cs="Arial"/>
        <w:color w:val="FF0000"/>
        <w:sz w:val="20"/>
      </w:rPr>
      <w:t>XX</w:t>
    </w:r>
    <w:r w:rsidRPr="00560C1D">
      <w:rPr>
        <w:rFonts w:ascii="Arial" w:hAnsi="Arial" w:cs="Arial"/>
        <w:sz w:val="20"/>
      </w:rPr>
      <w:tab/>
    </w:r>
    <w:proofErr w:type="spellStart"/>
    <w:r>
      <w:rPr>
        <w:rFonts w:ascii="Arial" w:hAnsi="Arial" w:cs="Arial"/>
        <w:color w:val="FF0000"/>
        <w:sz w:val="20"/>
      </w:rPr>
      <w:t>Xxxx</w:t>
    </w:r>
    <w:proofErr w:type="spellEnd"/>
    <w:r>
      <w:rPr>
        <w:rFonts w:ascii="Arial" w:hAnsi="Arial" w:cs="Arial"/>
        <w:sz w:val="20"/>
      </w:rPr>
      <w:t xml:space="preserve"> 2022</w:t>
    </w:r>
    <w:r w:rsidRPr="00560C1D">
      <w:rPr>
        <w:rFonts w:ascii="Arial" w:hAnsi="Arial" w:cs="Arial"/>
        <w:sz w:val="20"/>
      </w:rPr>
      <w:tab/>
      <w:t xml:space="preserve">Edition </w:t>
    </w:r>
    <w:r>
      <w:rPr>
        <w:rFonts w:ascii="Arial" w:hAnsi="Arial" w:cs="Arial"/>
        <w:sz w:val="20"/>
      </w:rPr>
      <w:t>0.0.2</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E0BD4B3" w14:textId="77777777" w:rsidR="00F03882" w:rsidRDefault="00F03882">
      <w:r>
        <w:separator/>
      </w:r>
    </w:p>
  </w:footnote>
  <w:footnote w:type="continuationSeparator" w:id="0">
    <w:p w14:paraId="56CB35E9" w14:textId="77777777" w:rsidR="00F03882" w:rsidRDefault="00F0388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9162C7" w14:textId="2BE4F501" w:rsidR="00BD564F" w:rsidRDefault="00BD564F">
    <w:pPr>
      <w:tabs>
        <w:tab w:val="center" w:pos="4512"/>
      </w:tabs>
    </w:pPr>
    <w:r>
      <w:tab/>
      <w:t>S-57 to S-101 Conversion Guidance</w:t>
    </w:r>
  </w:p>
  <w:p w14:paraId="57872D7B" w14:textId="77777777" w:rsidR="00BD564F" w:rsidRDefault="00BD564F">
    <w:pPr>
      <w:spacing w:line="240" w:lineRule="exac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B1A18B" w14:textId="35DA1523" w:rsidR="00BD564F" w:rsidRDefault="00BD564F">
    <w:pPr>
      <w:tabs>
        <w:tab w:val="center" w:pos="4512"/>
      </w:tabs>
    </w:pPr>
    <w:r>
      <w:rPr>
        <w:rStyle w:val="PageNumber"/>
        <w:rFonts w:cs="Arial"/>
        <w:snapToGrid w:val="0"/>
        <w:sz w:val="16"/>
        <w:lang w:eastAsia="en-US"/>
      </w:rPr>
      <w:fldChar w:fldCharType="begin"/>
    </w:r>
    <w:r>
      <w:rPr>
        <w:rStyle w:val="PageNumber"/>
        <w:rFonts w:cs="Arial"/>
        <w:snapToGrid w:val="0"/>
        <w:sz w:val="16"/>
        <w:lang w:eastAsia="en-US"/>
      </w:rPr>
      <w:instrText xml:space="preserve"> PAGE </w:instrText>
    </w:r>
    <w:r>
      <w:rPr>
        <w:rStyle w:val="PageNumber"/>
        <w:rFonts w:cs="Arial"/>
        <w:snapToGrid w:val="0"/>
        <w:sz w:val="16"/>
        <w:lang w:eastAsia="en-US"/>
      </w:rPr>
      <w:fldChar w:fldCharType="separate"/>
    </w:r>
    <w:r w:rsidR="00377AFE">
      <w:rPr>
        <w:rStyle w:val="PageNumber"/>
        <w:rFonts w:cs="Arial"/>
        <w:noProof/>
        <w:snapToGrid w:val="0"/>
        <w:sz w:val="16"/>
        <w:lang w:eastAsia="en-US"/>
      </w:rPr>
      <w:t>viii</w:t>
    </w:r>
    <w:r>
      <w:rPr>
        <w:rStyle w:val="PageNumber"/>
        <w:rFonts w:cs="Arial"/>
        <w:snapToGrid w:val="0"/>
        <w:sz w:val="16"/>
        <w:lang w:eastAsia="en-US"/>
      </w:rPr>
      <w:fldChar w:fldCharType="end"/>
    </w:r>
    <w:r>
      <w:tab/>
    </w:r>
    <w:r w:rsidRPr="003C73F6">
      <w:t>S-57 to S-101 Conversion Guidance</w:t>
    </w:r>
  </w:p>
  <w:p w14:paraId="638F178D" w14:textId="77777777" w:rsidR="00BD564F" w:rsidRDefault="00BD564F">
    <w:pPr>
      <w:spacing w:line="240" w:lineRule="exact"/>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C8DE42" w14:textId="1FA2DCF2" w:rsidR="00BD564F" w:rsidRDefault="00BD564F">
    <w:pPr>
      <w:pStyle w:val="CommentText"/>
      <w:tabs>
        <w:tab w:val="center" w:pos="4512"/>
      </w:tabs>
      <w:rPr>
        <w:rFonts w:ascii="Arial" w:hAnsi="Arial" w:cs="Arial"/>
      </w:rPr>
    </w:pPr>
    <w:r>
      <w:rPr>
        <w:rFonts w:ascii="Arial" w:hAnsi="Arial"/>
      </w:rPr>
      <w:tab/>
    </w:r>
    <w:r w:rsidRPr="003C73F6">
      <w:rPr>
        <w:rFonts w:ascii="Arial" w:hAnsi="Arial"/>
      </w:rPr>
      <w:t>S-57 to S-101 Conversion Guidance</w:t>
    </w:r>
    <w:r>
      <w:rPr>
        <w:rFonts w:ascii="Arial" w:hAnsi="Arial"/>
      </w:rPr>
      <w:tab/>
    </w:r>
    <w:r>
      <w:rPr>
        <w:rFonts w:ascii="Arial" w:hAnsi="Arial"/>
      </w:rPr>
      <w:tab/>
      <w:t xml:space="preserve">                                </w:t>
    </w:r>
    <w:r w:rsidRPr="004A0608">
      <w:rPr>
        <w:rStyle w:val="PageNumber"/>
        <w:rFonts w:ascii="Arial" w:hAnsi="Arial" w:cs="Arial"/>
        <w:snapToGrid w:val="0"/>
        <w:sz w:val="16"/>
        <w:szCs w:val="16"/>
      </w:rPr>
      <w:fldChar w:fldCharType="begin"/>
    </w:r>
    <w:r w:rsidRPr="004A0608">
      <w:rPr>
        <w:rStyle w:val="PageNumber"/>
        <w:rFonts w:ascii="Arial" w:hAnsi="Arial" w:cs="Arial"/>
        <w:snapToGrid w:val="0"/>
        <w:sz w:val="16"/>
        <w:szCs w:val="16"/>
      </w:rPr>
      <w:instrText xml:space="preserve"> PAGE </w:instrText>
    </w:r>
    <w:r w:rsidRPr="004A0608">
      <w:rPr>
        <w:rStyle w:val="PageNumber"/>
        <w:rFonts w:ascii="Arial" w:hAnsi="Arial" w:cs="Arial"/>
        <w:snapToGrid w:val="0"/>
        <w:sz w:val="16"/>
        <w:szCs w:val="16"/>
      </w:rPr>
      <w:fldChar w:fldCharType="separate"/>
    </w:r>
    <w:r w:rsidR="00377AFE">
      <w:rPr>
        <w:rStyle w:val="PageNumber"/>
        <w:rFonts w:ascii="Arial" w:hAnsi="Arial" w:cs="Arial"/>
        <w:noProof/>
        <w:snapToGrid w:val="0"/>
        <w:sz w:val="16"/>
        <w:szCs w:val="16"/>
      </w:rPr>
      <w:t>vii</w:t>
    </w:r>
    <w:r w:rsidRPr="004A0608">
      <w:rPr>
        <w:rStyle w:val="PageNumber"/>
        <w:rFonts w:ascii="Arial" w:hAnsi="Arial" w:cs="Arial"/>
        <w:snapToGrid w:val="0"/>
        <w:sz w:val="16"/>
        <w:szCs w:val="16"/>
      </w:rPr>
      <w:fldChar w:fldCharType="end"/>
    </w:r>
    <w:r>
      <w:rPr>
        <w:rStyle w:val="PageNumber"/>
        <w:rFonts w:ascii="Arial" w:hAnsi="Arial" w:cs="Arial"/>
        <w:snapToGrid w:val="0"/>
      </w:rPr>
      <w:t xml:space="preserve">  </w:t>
    </w:r>
  </w:p>
  <w:p w14:paraId="7B038EBF" w14:textId="77777777" w:rsidR="00BD564F" w:rsidRDefault="00BD564F">
    <w:pPr>
      <w:spacing w:line="240" w:lineRule="exact"/>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9406B1" w14:textId="69844A2D" w:rsidR="00BD564F" w:rsidRPr="00206395" w:rsidRDefault="00BD564F" w:rsidP="00641785">
    <w:pPr>
      <w:tabs>
        <w:tab w:val="center" w:pos="4512"/>
      </w:tabs>
      <w:rPr>
        <w:rFonts w:cs="Arial"/>
      </w:rPr>
    </w:pPr>
    <w:r w:rsidRPr="00206395">
      <w:rPr>
        <w:rStyle w:val="PageNumber"/>
        <w:rFonts w:cs="Arial"/>
        <w:snapToGrid w:val="0"/>
        <w:lang w:eastAsia="en-US"/>
      </w:rPr>
      <w:fldChar w:fldCharType="begin"/>
    </w:r>
    <w:r w:rsidRPr="00206395">
      <w:rPr>
        <w:rStyle w:val="PageNumber"/>
        <w:rFonts w:cs="Arial"/>
        <w:snapToGrid w:val="0"/>
        <w:lang w:eastAsia="en-US"/>
      </w:rPr>
      <w:instrText xml:space="preserve"> PAGE </w:instrText>
    </w:r>
    <w:r w:rsidRPr="00206395">
      <w:rPr>
        <w:rStyle w:val="PageNumber"/>
        <w:rFonts w:cs="Arial"/>
        <w:snapToGrid w:val="0"/>
        <w:lang w:eastAsia="en-US"/>
      </w:rPr>
      <w:fldChar w:fldCharType="separate"/>
    </w:r>
    <w:r w:rsidR="00377AFE">
      <w:rPr>
        <w:rStyle w:val="PageNumber"/>
        <w:rFonts w:cs="Arial"/>
        <w:noProof/>
        <w:snapToGrid w:val="0"/>
        <w:lang w:eastAsia="en-US"/>
      </w:rPr>
      <w:t>10</w:t>
    </w:r>
    <w:r w:rsidRPr="00206395">
      <w:rPr>
        <w:rStyle w:val="PageNumber"/>
        <w:rFonts w:cs="Arial"/>
        <w:snapToGrid w:val="0"/>
        <w:lang w:eastAsia="en-US"/>
      </w:rPr>
      <w:fldChar w:fldCharType="end"/>
    </w:r>
    <w:r>
      <w:tab/>
    </w:r>
    <w:r w:rsidRPr="003C73F6">
      <w:t>S-57 to S-101 Conversion Guidance</w:t>
    </w:r>
    <w:r>
      <w:tab/>
      <w:t xml:space="preserve"> </w:t>
    </w:r>
    <w:r>
      <w:tab/>
    </w:r>
    <w:r>
      <w:tab/>
      <w:t xml:space="preserve">          </w:t>
    </w:r>
  </w:p>
  <w:p w14:paraId="5BE98787" w14:textId="77777777" w:rsidR="00BD564F" w:rsidRDefault="00BD564F">
    <w:pPr>
      <w:spacing w:line="240" w:lineRule="exact"/>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10FD2D" w14:textId="4FAABF83" w:rsidR="00BD564F" w:rsidRPr="00206395" w:rsidRDefault="00BD564F" w:rsidP="008A6A29">
    <w:pPr>
      <w:tabs>
        <w:tab w:val="center" w:pos="4512"/>
      </w:tabs>
      <w:rPr>
        <w:rFonts w:cs="Arial"/>
      </w:rPr>
    </w:pPr>
    <w:r>
      <w:tab/>
    </w:r>
    <w:r w:rsidRPr="003C73F6">
      <w:t>S-57 to S-101 Conversion Guidance</w:t>
    </w:r>
    <w:r>
      <w:tab/>
      <w:t xml:space="preserve"> </w:t>
    </w:r>
    <w:r>
      <w:tab/>
    </w:r>
    <w:r>
      <w:tab/>
      <w:t xml:space="preserve">          </w:t>
    </w:r>
    <w:r w:rsidRPr="00206395">
      <w:rPr>
        <w:rStyle w:val="PageNumber"/>
        <w:rFonts w:cs="Arial"/>
        <w:snapToGrid w:val="0"/>
        <w:lang w:eastAsia="en-US"/>
      </w:rPr>
      <w:fldChar w:fldCharType="begin"/>
    </w:r>
    <w:r w:rsidRPr="00206395">
      <w:rPr>
        <w:rStyle w:val="PageNumber"/>
        <w:rFonts w:cs="Arial"/>
        <w:snapToGrid w:val="0"/>
        <w:lang w:eastAsia="en-US"/>
      </w:rPr>
      <w:instrText xml:space="preserve"> PAGE </w:instrText>
    </w:r>
    <w:r w:rsidRPr="00206395">
      <w:rPr>
        <w:rStyle w:val="PageNumber"/>
        <w:rFonts w:cs="Arial"/>
        <w:snapToGrid w:val="0"/>
        <w:lang w:eastAsia="en-US"/>
      </w:rPr>
      <w:fldChar w:fldCharType="separate"/>
    </w:r>
    <w:r w:rsidR="00377AFE">
      <w:rPr>
        <w:rStyle w:val="PageNumber"/>
        <w:rFonts w:cs="Arial"/>
        <w:noProof/>
        <w:snapToGrid w:val="0"/>
        <w:lang w:eastAsia="en-US"/>
      </w:rPr>
      <w:t>11</w:t>
    </w:r>
    <w:r w:rsidRPr="00206395">
      <w:rPr>
        <w:rStyle w:val="PageNumber"/>
        <w:rFonts w:cs="Arial"/>
        <w:snapToGrid w:val="0"/>
        <w:lang w:eastAsia="en-US"/>
      </w:rPr>
      <w:fldChar w:fldCharType="end"/>
    </w:r>
  </w:p>
  <w:p w14:paraId="7FCD830E" w14:textId="77777777" w:rsidR="00BD564F" w:rsidRPr="008A6A29" w:rsidRDefault="00BD564F" w:rsidP="008A6A2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6" type="#_x0000_t75" style="width:9pt;height:9pt" o:bullet="t">
        <v:imagedata r:id="rId1" o:title=""/>
      </v:shape>
    </w:pict>
  </w:numPicBullet>
  <w:abstractNum w:abstractNumId="0">
    <w:nsid w:val="FFFFFF88"/>
    <w:multiLevelType w:val="singleLevel"/>
    <w:tmpl w:val="0F429802"/>
    <w:lvl w:ilvl="0">
      <w:start w:val="1"/>
      <w:numFmt w:val="decimal"/>
      <w:pStyle w:val="Style4"/>
      <w:lvlText w:val="A-%1"/>
      <w:lvlJc w:val="left"/>
      <w:pPr>
        <w:tabs>
          <w:tab w:val="num" w:pos="360"/>
        </w:tabs>
        <w:ind w:left="360" w:hanging="360"/>
      </w:pPr>
      <w:rPr>
        <w:rFonts w:cs="Times New Roman" w:hint="default"/>
      </w:rPr>
    </w:lvl>
  </w:abstractNum>
  <w:abstractNum w:abstractNumId="1">
    <w:nsid w:val="FFFFFF89"/>
    <w:multiLevelType w:val="singleLevel"/>
    <w:tmpl w:val="4330DC22"/>
    <w:lvl w:ilvl="0">
      <w:start w:val="1"/>
      <w:numFmt w:val="bullet"/>
      <w:pStyle w:val="Introtextbullet"/>
      <w:lvlText w:val=""/>
      <w:lvlJc w:val="left"/>
      <w:pPr>
        <w:tabs>
          <w:tab w:val="num" w:pos="360"/>
        </w:tabs>
        <w:ind w:left="360" w:hanging="360"/>
      </w:pPr>
      <w:rPr>
        <w:rFonts w:ascii="Symbol" w:hAnsi="Symbol" w:hint="default"/>
      </w:rPr>
    </w:lvl>
  </w:abstractNum>
  <w:abstractNum w:abstractNumId="2">
    <w:nsid w:val="00000001"/>
    <w:multiLevelType w:val="singleLevel"/>
    <w:tmpl w:val="00000001"/>
    <w:name w:val="WW8Num1"/>
    <w:lvl w:ilvl="0">
      <w:start w:val="1"/>
      <w:numFmt w:val="bullet"/>
      <w:lvlText w:val=""/>
      <w:lvlJc w:val="left"/>
      <w:pPr>
        <w:tabs>
          <w:tab w:val="num" w:pos="720"/>
        </w:tabs>
        <w:ind w:left="720" w:hanging="360"/>
      </w:pPr>
      <w:rPr>
        <w:rFonts w:ascii="Symbol" w:hAnsi="Symbol"/>
      </w:rPr>
    </w:lvl>
  </w:abstractNum>
  <w:abstractNum w:abstractNumId="3">
    <w:nsid w:val="00000002"/>
    <w:multiLevelType w:val="singleLevel"/>
    <w:tmpl w:val="00000002"/>
    <w:name w:val="WW8Num2"/>
    <w:lvl w:ilvl="0">
      <w:start w:val="1"/>
      <w:numFmt w:val="bullet"/>
      <w:lvlText w:val=""/>
      <w:lvlJc w:val="left"/>
      <w:pPr>
        <w:tabs>
          <w:tab w:val="num" w:pos="720"/>
        </w:tabs>
        <w:ind w:left="720" w:hanging="360"/>
      </w:pPr>
      <w:rPr>
        <w:rFonts w:ascii="Symbol" w:hAnsi="Symbol"/>
      </w:rPr>
    </w:lvl>
  </w:abstractNum>
  <w:abstractNum w:abstractNumId="4">
    <w:nsid w:val="020C2B0A"/>
    <w:multiLevelType w:val="multilevel"/>
    <w:tmpl w:val="DEAAD4EA"/>
    <w:lvl w:ilvl="0">
      <w:start w:val="4"/>
      <w:numFmt w:val="decimal"/>
      <w:lvlText w:val="%1"/>
      <w:lvlJc w:val="left"/>
      <w:pPr>
        <w:tabs>
          <w:tab w:val="num" w:pos="855"/>
        </w:tabs>
        <w:ind w:left="855" w:hanging="855"/>
      </w:pPr>
      <w:rPr>
        <w:rFonts w:cs="Times New Roman" w:hint="default"/>
      </w:rPr>
    </w:lvl>
    <w:lvl w:ilvl="1">
      <w:start w:val="6"/>
      <w:numFmt w:val="decimal"/>
      <w:lvlText w:val="%1.%2"/>
      <w:lvlJc w:val="left"/>
      <w:pPr>
        <w:tabs>
          <w:tab w:val="num" w:pos="855"/>
        </w:tabs>
        <w:ind w:left="855" w:hanging="855"/>
      </w:pPr>
      <w:rPr>
        <w:rFonts w:cs="Times New Roman" w:hint="default"/>
      </w:rPr>
    </w:lvl>
    <w:lvl w:ilvl="2">
      <w:start w:val="1"/>
      <w:numFmt w:val="decimal"/>
      <w:lvlText w:val="%1.%2.%3"/>
      <w:lvlJc w:val="left"/>
      <w:pPr>
        <w:tabs>
          <w:tab w:val="num" w:pos="855"/>
        </w:tabs>
        <w:ind w:left="855" w:hanging="855"/>
      </w:pPr>
      <w:rPr>
        <w:rFonts w:cs="Times New Roman" w:hint="default"/>
        <w:b/>
      </w:rPr>
    </w:lvl>
    <w:lvl w:ilvl="3">
      <w:start w:val="1"/>
      <w:numFmt w:val="decimal"/>
      <w:lvlText w:val="%1.%2.%3.%4"/>
      <w:lvlJc w:val="left"/>
      <w:pPr>
        <w:tabs>
          <w:tab w:val="num" w:pos="855"/>
        </w:tabs>
        <w:ind w:left="855" w:hanging="855"/>
      </w:pPr>
      <w:rPr>
        <w:rFonts w:cs="Times New Roman" w:hint="default"/>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080"/>
        </w:tabs>
        <w:ind w:left="1080" w:hanging="1080"/>
      </w:pPr>
      <w:rPr>
        <w:rFonts w:cs="Times New Roman" w:hint="default"/>
      </w:rPr>
    </w:lvl>
    <w:lvl w:ilvl="6">
      <w:start w:val="1"/>
      <w:numFmt w:val="decimal"/>
      <w:lvlText w:val="%1.%2.%3.%4.%5.%6.%7"/>
      <w:lvlJc w:val="left"/>
      <w:pPr>
        <w:tabs>
          <w:tab w:val="num" w:pos="1440"/>
        </w:tabs>
        <w:ind w:left="1440" w:hanging="1440"/>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800"/>
        </w:tabs>
        <w:ind w:left="1800" w:hanging="1800"/>
      </w:pPr>
      <w:rPr>
        <w:rFonts w:cs="Times New Roman" w:hint="default"/>
      </w:rPr>
    </w:lvl>
  </w:abstractNum>
  <w:abstractNum w:abstractNumId="5">
    <w:nsid w:val="043C1C34"/>
    <w:multiLevelType w:val="hybridMultilevel"/>
    <w:tmpl w:val="7F06731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nsid w:val="089024FE"/>
    <w:multiLevelType w:val="multilevel"/>
    <w:tmpl w:val="A920AB2C"/>
    <w:lvl w:ilvl="0">
      <w:start w:val="1"/>
      <w:numFmt w:val="decimal"/>
      <w:pStyle w:val="TOCHeading"/>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nsid w:val="0D831EF5"/>
    <w:multiLevelType w:val="hybridMultilevel"/>
    <w:tmpl w:val="0F92C3C2"/>
    <w:lvl w:ilvl="0" w:tplc="04060011">
      <w:start w:val="1"/>
      <w:numFmt w:val="decimal"/>
      <w:lvlText w:val="%1)"/>
      <w:lvlJc w:val="left"/>
      <w:pPr>
        <w:ind w:left="720" w:hanging="360"/>
      </w:pPr>
    </w:lvl>
    <w:lvl w:ilvl="1" w:tplc="04060019">
      <w:start w:val="1"/>
      <w:numFmt w:val="lowerLetter"/>
      <w:lvlText w:val="%2."/>
      <w:lvlJc w:val="left"/>
      <w:pPr>
        <w:ind w:left="1440" w:hanging="360"/>
      </w:pPr>
    </w:lvl>
    <w:lvl w:ilvl="2" w:tplc="0406001B">
      <w:start w:val="1"/>
      <w:numFmt w:val="lowerRoman"/>
      <w:lvlText w:val="%3."/>
      <w:lvlJc w:val="right"/>
      <w:pPr>
        <w:ind w:left="2160" w:hanging="180"/>
      </w:pPr>
    </w:lvl>
    <w:lvl w:ilvl="3" w:tplc="0406000F">
      <w:start w:val="1"/>
      <w:numFmt w:val="decimal"/>
      <w:lvlText w:val="%4."/>
      <w:lvlJc w:val="left"/>
      <w:pPr>
        <w:ind w:left="2880" w:hanging="360"/>
      </w:pPr>
    </w:lvl>
    <w:lvl w:ilvl="4" w:tplc="04060019">
      <w:start w:val="1"/>
      <w:numFmt w:val="lowerLetter"/>
      <w:lvlText w:val="%5."/>
      <w:lvlJc w:val="left"/>
      <w:pPr>
        <w:ind w:left="3600" w:hanging="360"/>
      </w:pPr>
    </w:lvl>
    <w:lvl w:ilvl="5" w:tplc="0406001B">
      <w:start w:val="1"/>
      <w:numFmt w:val="lowerRoman"/>
      <w:lvlText w:val="%6."/>
      <w:lvlJc w:val="right"/>
      <w:pPr>
        <w:ind w:left="4320" w:hanging="180"/>
      </w:pPr>
    </w:lvl>
    <w:lvl w:ilvl="6" w:tplc="0406000F">
      <w:start w:val="1"/>
      <w:numFmt w:val="decimal"/>
      <w:lvlText w:val="%7."/>
      <w:lvlJc w:val="left"/>
      <w:pPr>
        <w:ind w:left="5040" w:hanging="360"/>
      </w:pPr>
    </w:lvl>
    <w:lvl w:ilvl="7" w:tplc="04060019">
      <w:start w:val="1"/>
      <w:numFmt w:val="lowerLetter"/>
      <w:lvlText w:val="%8."/>
      <w:lvlJc w:val="left"/>
      <w:pPr>
        <w:ind w:left="5760" w:hanging="360"/>
      </w:pPr>
    </w:lvl>
    <w:lvl w:ilvl="8" w:tplc="0406001B">
      <w:start w:val="1"/>
      <w:numFmt w:val="lowerRoman"/>
      <w:lvlText w:val="%9."/>
      <w:lvlJc w:val="right"/>
      <w:pPr>
        <w:ind w:left="6480" w:hanging="180"/>
      </w:pPr>
    </w:lvl>
  </w:abstractNum>
  <w:abstractNum w:abstractNumId="8">
    <w:nsid w:val="126019B0"/>
    <w:multiLevelType w:val="hybridMultilevel"/>
    <w:tmpl w:val="4C9A06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AD16A67"/>
    <w:multiLevelType w:val="multilevel"/>
    <w:tmpl w:val="8200A6CE"/>
    <w:lvl w:ilvl="0">
      <w:start w:val="2"/>
      <w:numFmt w:val="decimal"/>
      <w:lvlText w:val="%1"/>
      <w:lvlJc w:val="left"/>
      <w:pPr>
        <w:tabs>
          <w:tab w:val="num" w:pos="600"/>
        </w:tabs>
        <w:ind w:left="600" w:hanging="600"/>
      </w:pPr>
      <w:rPr>
        <w:rFonts w:cs="Times New Roman" w:hint="default"/>
      </w:rPr>
    </w:lvl>
    <w:lvl w:ilvl="1">
      <w:start w:val="2"/>
      <w:numFmt w:val="decimal"/>
      <w:lvlText w:val="%1.%2"/>
      <w:lvlJc w:val="left"/>
      <w:pPr>
        <w:tabs>
          <w:tab w:val="num" w:pos="600"/>
        </w:tabs>
        <w:ind w:left="600" w:hanging="600"/>
      </w:pPr>
      <w:rPr>
        <w:rFonts w:cs="Times New Roman" w:hint="default"/>
      </w:rPr>
    </w:lvl>
    <w:lvl w:ilvl="2">
      <w:start w:val="3"/>
      <w:numFmt w:val="decimal"/>
      <w:lvlText w:val="%1.%2.%3"/>
      <w:lvlJc w:val="left"/>
      <w:pPr>
        <w:tabs>
          <w:tab w:val="num" w:pos="720"/>
        </w:tabs>
        <w:ind w:left="720" w:hanging="720"/>
      </w:pPr>
      <w:rPr>
        <w:rFonts w:cs="Times New Roman" w:hint="default"/>
      </w:rPr>
    </w:lvl>
    <w:lvl w:ilvl="3">
      <w:start w:val="3"/>
      <w:numFmt w:val="decimal"/>
      <w:lvlText w:val="%1.%2.%3.%4"/>
      <w:lvlJc w:val="left"/>
      <w:pPr>
        <w:tabs>
          <w:tab w:val="num" w:pos="720"/>
        </w:tabs>
        <w:ind w:left="720" w:hanging="720"/>
      </w:pPr>
      <w:rPr>
        <w:rFonts w:cs="Times New Roman" w:hint="default"/>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080"/>
        </w:tabs>
        <w:ind w:left="1080" w:hanging="1080"/>
      </w:pPr>
      <w:rPr>
        <w:rFonts w:cs="Times New Roman" w:hint="default"/>
      </w:rPr>
    </w:lvl>
    <w:lvl w:ilvl="6">
      <w:start w:val="1"/>
      <w:numFmt w:val="decimal"/>
      <w:lvlText w:val="%1.%2.%3.%4.%5.%6.%7"/>
      <w:lvlJc w:val="left"/>
      <w:pPr>
        <w:tabs>
          <w:tab w:val="num" w:pos="1440"/>
        </w:tabs>
        <w:ind w:left="1440" w:hanging="1440"/>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800"/>
        </w:tabs>
        <w:ind w:left="1800" w:hanging="1800"/>
      </w:pPr>
      <w:rPr>
        <w:rFonts w:cs="Times New Roman" w:hint="default"/>
      </w:rPr>
    </w:lvl>
  </w:abstractNum>
  <w:abstractNum w:abstractNumId="10">
    <w:nsid w:val="1DF20DCE"/>
    <w:multiLevelType w:val="hybridMultilevel"/>
    <w:tmpl w:val="80E083D0"/>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20407150"/>
    <w:multiLevelType w:val="multilevel"/>
    <w:tmpl w:val="D1867D96"/>
    <w:lvl w:ilvl="0">
      <w:start w:val="1"/>
      <w:numFmt w:val="decimal"/>
      <w:lvlText w:val="%1"/>
      <w:lvlJc w:val="left"/>
      <w:pPr>
        <w:tabs>
          <w:tab w:val="num" w:pos="432"/>
        </w:tabs>
        <w:ind w:left="432" w:hanging="432"/>
      </w:pPr>
      <w:rPr>
        <w:rFonts w:cs="Times New Roman" w:hint="default"/>
        <w:sz w:val="28"/>
        <w:szCs w:val="28"/>
      </w:rPr>
    </w:lvl>
    <w:lvl w:ilvl="1">
      <w:start w:val="1"/>
      <w:numFmt w:val="decimal"/>
      <w:lvlText w:val="%1.%2"/>
      <w:lvlJc w:val="left"/>
      <w:pPr>
        <w:tabs>
          <w:tab w:val="num" w:pos="576"/>
        </w:tabs>
        <w:ind w:left="576" w:hanging="576"/>
      </w:pPr>
      <w:rPr>
        <w:rFonts w:cs="Times New Roman" w:hint="default"/>
        <w:color w:val="auto"/>
        <w:sz w:val="24"/>
        <w:szCs w:val="24"/>
      </w:rPr>
    </w:lvl>
    <w:lvl w:ilvl="2">
      <w:start w:val="1"/>
      <w:numFmt w:val="decimal"/>
      <w:lvlText w:val="%1.%2.%3"/>
      <w:lvlJc w:val="left"/>
      <w:pPr>
        <w:tabs>
          <w:tab w:val="num" w:pos="720"/>
        </w:tabs>
        <w:ind w:left="720" w:hanging="720"/>
      </w:pPr>
      <w:rPr>
        <w:rFonts w:cs="Times New Roman" w:hint="default"/>
        <w:b/>
      </w:rPr>
    </w:lvl>
    <w:lvl w:ilvl="3">
      <w:start w:val="1"/>
      <w:numFmt w:val="decimal"/>
      <w:lvlText w:val="%1.%2.%3.%4"/>
      <w:lvlJc w:val="left"/>
      <w:pPr>
        <w:tabs>
          <w:tab w:val="num" w:pos="864"/>
        </w:tabs>
        <w:ind w:left="864" w:hanging="864"/>
      </w:pPr>
      <w:rPr>
        <w:rFonts w:cs="Times New Roman" w:hint="default"/>
        <w:b/>
        <w:strike w:val="0"/>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12">
    <w:nsid w:val="2A3B5E73"/>
    <w:multiLevelType w:val="hybridMultilevel"/>
    <w:tmpl w:val="60DE84D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nsid w:val="2F4A73C3"/>
    <w:multiLevelType w:val="hybridMultilevel"/>
    <w:tmpl w:val="A16675C0"/>
    <w:lvl w:ilvl="0" w:tplc="3B6E3542">
      <w:start w:val="1"/>
      <w:numFmt w:val="decimal"/>
      <w:lvlText w:val="(%1)"/>
      <w:lvlJc w:val="left"/>
      <w:pPr>
        <w:tabs>
          <w:tab w:val="num" w:pos="1830"/>
        </w:tabs>
        <w:ind w:left="1830" w:hanging="390"/>
      </w:pPr>
      <w:rPr>
        <w:rFonts w:cs="Times New Roman" w:hint="default"/>
      </w:rPr>
    </w:lvl>
    <w:lvl w:ilvl="1" w:tplc="0C090019">
      <w:start w:val="1"/>
      <w:numFmt w:val="lowerLetter"/>
      <w:lvlText w:val="%2."/>
      <w:lvlJc w:val="left"/>
      <w:pPr>
        <w:tabs>
          <w:tab w:val="num" w:pos="1440"/>
        </w:tabs>
        <w:ind w:left="1440" w:hanging="360"/>
      </w:pPr>
      <w:rPr>
        <w:rFonts w:cs="Times New Roman"/>
      </w:rPr>
    </w:lvl>
    <w:lvl w:ilvl="2" w:tplc="0C09001B">
      <w:start w:val="1"/>
      <w:numFmt w:val="lowerRoman"/>
      <w:lvlText w:val="%3."/>
      <w:lvlJc w:val="right"/>
      <w:pPr>
        <w:tabs>
          <w:tab w:val="num" w:pos="2160"/>
        </w:tabs>
        <w:ind w:left="2160" w:hanging="180"/>
      </w:pPr>
      <w:rPr>
        <w:rFonts w:cs="Times New Roman"/>
      </w:rPr>
    </w:lvl>
    <w:lvl w:ilvl="3" w:tplc="0C09000F">
      <w:start w:val="1"/>
      <w:numFmt w:val="decimal"/>
      <w:lvlText w:val="%4."/>
      <w:lvlJc w:val="left"/>
      <w:pPr>
        <w:tabs>
          <w:tab w:val="num" w:pos="2880"/>
        </w:tabs>
        <w:ind w:left="2880" w:hanging="360"/>
      </w:pPr>
      <w:rPr>
        <w:rFonts w:cs="Times New Roman"/>
      </w:rPr>
    </w:lvl>
    <w:lvl w:ilvl="4" w:tplc="0C090019" w:tentative="1">
      <w:start w:val="1"/>
      <w:numFmt w:val="lowerLetter"/>
      <w:lvlText w:val="%5."/>
      <w:lvlJc w:val="left"/>
      <w:pPr>
        <w:tabs>
          <w:tab w:val="num" w:pos="3600"/>
        </w:tabs>
        <w:ind w:left="3600" w:hanging="360"/>
      </w:pPr>
      <w:rPr>
        <w:rFonts w:cs="Times New Roman"/>
      </w:rPr>
    </w:lvl>
    <w:lvl w:ilvl="5" w:tplc="0C09001B" w:tentative="1">
      <w:start w:val="1"/>
      <w:numFmt w:val="lowerRoman"/>
      <w:lvlText w:val="%6."/>
      <w:lvlJc w:val="right"/>
      <w:pPr>
        <w:tabs>
          <w:tab w:val="num" w:pos="4320"/>
        </w:tabs>
        <w:ind w:left="4320" w:hanging="180"/>
      </w:pPr>
      <w:rPr>
        <w:rFonts w:cs="Times New Roman"/>
      </w:rPr>
    </w:lvl>
    <w:lvl w:ilvl="6" w:tplc="0C09000F" w:tentative="1">
      <w:start w:val="1"/>
      <w:numFmt w:val="decimal"/>
      <w:lvlText w:val="%7."/>
      <w:lvlJc w:val="left"/>
      <w:pPr>
        <w:tabs>
          <w:tab w:val="num" w:pos="5040"/>
        </w:tabs>
        <w:ind w:left="5040" w:hanging="360"/>
      </w:pPr>
      <w:rPr>
        <w:rFonts w:cs="Times New Roman"/>
      </w:rPr>
    </w:lvl>
    <w:lvl w:ilvl="7" w:tplc="0C090019" w:tentative="1">
      <w:start w:val="1"/>
      <w:numFmt w:val="lowerLetter"/>
      <w:lvlText w:val="%8."/>
      <w:lvlJc w:val="left"/>
      <w:pPr>
        <w:tabs>
          <w:tab w:val="num" w:pos="5760"/>
        </w:tabs>
        <w:ind w:left="5760" w:hanging="360"/>
      </w:pPr>
      <w:rPr>
        <w:rFonts w:cs="Times New Roman"/>
      </w:rPr>
    </w:lvl>
    <w:lvl w:ilvl="8" w:tplc="0C09001B" w:tentative="1">
      <w:start w:val="1"/>
      <w:numFmt w:val="lowerRoman"/>
      <w:lvlText w:val="%9."/>
      <w:lvlJc w:val="right"/>
      <w:pPr>
        <w:tabs>
          <w:tab w:val="num" w:pos="6480"/>
        </w:tabs>
        <w:ind w:left="6480" w:hanging="180"/>
      </w:pPr>
      <w:rPr>
        <w:rFonts w:cs="Times New Roman"/>
      </w:rPr>
    </w:lvl>
  </w:abstractNum>
  <w:abstractNum w:abstractNumId="14">
    <w:nsid w:val="30630FE1"/>
    <w:multiLevelType w:val="multilevel"/>
    <w:tmpl w:val="5F16618C"/>
    <w:lvl w:ilvl="0">
      <w:start w:val="1"/>
      <w:numFmt w:val="decimal"/>
      <w:lvlText w:val="%1"/>
      <w:lvlJc w:val="left"/>
      <w:pPr>
        <w:tabs>
          <w:tab w:val="num" w:pos="432"/>
        </w:tabs>
        <w:ind w:left="432" w:hanging="432"/>
      </w:pPr>
      <w:rPr>
        <w:rFonts w:cs="Times New Roman"/>
        <w:sz w:val="28"/>
        <w:szCs w:val="28"/>
      </w:rPr>
    </w:lvl>
    <w:lvl w:ilvl="1">
      <w:start w:val="1"/>
      <w:numFmt w:val="decimal"/>
      <w:lvlText w:val="%1.%2"/>
      <w:lvlJc w:val="left"/>
      <w:pPr>
        <w:tabs>
          <w:tab w:val="num" w:pos="576"/>
        </w:tabs>
        <w:ind w:left="576" w:hanging="576"/>
      </w:pPr>
      <w:rPr>
        <w:rFonts w:cs="Times New Roman"/>
      </w:rPr>
    </w:lvl>
    <w:lvl w:ilvl="2">
      <w:start w:val="1"/>
      <w:numFmt w:val="decimal"/>
      <w:lvlText w:val="%1.%2.%3"/>
      <w:lvlJc w:val="left"/>
      <w:pPr>
        <w:tabs>
          <w:tab w:val="num" w:pos="720"/>
        </w:tabs>
        <w:ind w:left="720" w:hanging="720"/>
      </w:pPr>
      <w:rPr>
        <w:rFonts w:cs="Times New Roman"/>
      </w:rPr>
    </w:lvl>
    <w:lvl w:ilvl="3">
      <w:start w:val="1"/>
      <w:numFmt w:val="decimal"/>
      <w:lvlText w:val="%1.%2.%3.%4"/>
      <w:lvlJc w:val="left"/>
      <w:pPr>
        <w:tabs>
          <w:tab w:val="num" w:pos="864"/>
        </w:tabs>
        <w:ind w:left="864" w:hanging="864"/>
      </w:pPr>
      <w:rPr>
        <w:rFonts w:cs="Times New Roman"/>
      </w:rPr>
    </w:lvl>
    <w:lvl w:ilvl="4">
      <w:start w:val="1"/>
      <w:numFmt w:val="decimal"/>
      <w:lvlText w:val="%1.%2.%3.%4.%5"/>
      <w:lvlJc w:val="left"/>
      <w:pPr>
        <w:tabs>
          <w:tab w:val="num" w:pos="1008"/>
        </w:tabs>
        <w:ind w:left="1008" w:hanging="1008"/>
      </w:pPr>
      <w:rPr>
        <w:rFonts w:cs="Times New Roman"/>
      </w:rPr>
    </w:lvl>
    <w:lvl w:ilvl="5">
      <w:start w:val="1"/>
      <w:numFmt w:val="decimal"/>
      <w:lvlText w:val="%1.%2.%3.%4.%5.%6"/>
      <w:lvlJc w:val="left"/>
      <w:pPr>
        <w:tabs>
          <w:tab w:val="num" w:pos="1152"/>
        </w:tabs>
        <w:ind w:left="1152" w:hanging="1152"/>
      </w:pPr>
      <w:rPr>
        <w:rFonts w:cs="Times New Roman"/>
      </w:rPr>
    </w:lvl>
    <w:lvl w:ilvl="6">
      <w:start w:val="1"/>
      <w:numFmt w:val="decimal"/>
      <w:lvlText w:val="%1.%2.%3.%4.%5.%6.%7"/>
      <w:lvlJc w:val="left"/>
      <w:pPr>
        <w:tabs>
          <w:tab w:val="num" w:pos="1296"/>
        </w:tabs>
        <w:ind w:left="1296" w:hanging="1296"/>
      </w:pPr>
      <w:rPr>
        <w:rFonts w:cs="Times New Roman"/>
      </w:rPr>
    </w:lvl>
    <w:lvl w:ilvl="7">
      <w:start w:val="1"/>
      <w:numFmt w:val="decimal"/>
      <w:lvlText w:val="%1.%2.%3.%4.%5.%6.%7.%8"/>
      <w:lvlJc w:val="left"/>
      <w:pPr>
        <w:tabs>
          <w:tab w:val="num" w:pos="1440"/>
        </w:tabs>
        <w:ind w:left="1440" w:hanging="1440"/>
      </w:pPr>
      <w:rPr>
        <w:rFonts w:cs="Times New Roman"/>
      </w:rPr>
    </w:lvl>
    <w:lvl w:ilvl="8">
      <w:start w:val="1"/>
      <w:numFmt w:val="decimal"/>
      <w:lvlText w:val="%1.%2.%3.%4.%5.%6.%7.%8.%9"/>
      <w:lvlJc w:val="left"/>
      <w:pPr>
        <w:tabs>
          <w:tab w:val="num" w:pos="1584"/>
        </w:tabs>
        <w:ind w:left="1584" w:hanging="1584"/>
      </w:pPr>
      <w:rPr>
        <w:rFonts w:cs="Times New Roman"/>
      </w:rPr>
    </w:lvl>
  </w:abstractNum>
  <w:abstractNum w:abstractNumId="15">
    <w:nsid w:val="31316229"/>
    <w:multiLevelType w:val="hybridMultilevel"/>
    <w:tmpl w:val="5C86E766"/>
    <w:lvl w:ilvl="0" w:tplc="04060011">
      <w:start w:val="1"/>
      <w:numFmt w:val="decimal"/>
      <w:lvlText w:val="%1)"/>
      <w:lvlJc w:val="left"/>
      <w:pPr>
        <w:ind w:left="720" w:hanging="360"/>
      </w:pPr>
    </w:lvl>
    <w:lvl w:ilvl="1" w:tplc="04060019">
      <w:start w:val="1"/>
      <w:numFmt w:val="lowerLetter"/>
      <w:lvlText w:val="%2."/>
      <w:lvlJc w:val="left"/>
      <w:pPr>
        <w:ind w:left="1440" w:hanging="360"/>
      </w:pPr>
    </w:lvl>
    <w:lvl w:ilvl="2" w:tplc="0406001B">
      <w:start w:val="1"/>
      <w:numFmt w:val="lowerRoman"/>
      <w:lvlText w:val="%3."/>
      <w:lvlJc w:val="right"/>
      <w:pPr>
        <w:ind w:left="2160" w:hanging="180"/>
      </w:pPr>
    </w:lvl>
    <w:lvl w:ilvl="3" w:tplc="0406000F">
      <w:start w:val="1"/>
      <w:numFmt w:val="decimal"/>
      <w:lvlText w:val="%4."/>
      <w:lvlJc w:val="left"/>
      <w:pPr>
        <w:ind w:left="2880" w:hanging="360"/>
      </w:pPr>
    </w:lvl>
    <w:lvl w:ilvl="4" w:tplc="04060019">
      <w:start w:val="1"/>
      <w:numFmt w:val="lowerLetter"/>
      <w:lvlText w:val="%5."/>
      <w:lvlJc w:val="left"/>
      <w:pPr>
        <w:ind w:left="3600" w:hanging="360"/>
      </w:pPr>
    </w:lvl>
    <w:lvl w:ilvl="5" w:tplc="0406001B">
      <w:start w:val="1"/>
      <w:numFmt w:val="lowerRoman"/>
      <w:lvlText w:val="%6."/>
      <w:lvlJc w:val="right"/>
      <w:pPr>
        <w:ind w:left="4320" w:hanging="180"/>
      </w:pPr>
    </w:lvl>
    <w:lvl w:ilvl="6" w:tplc="0406000F">
      <w:start w:val="1"/>
      <w:numFmt w:val="decimal"/>
      <w:lvlText w:val="%7."/>
      <w:lvlJc w:val="left"/>
      <w:pPr>
        <w:ind w:left="5040" w:hanging="360"/>
      </w:pPr>
    </w:lvl>
    <w:lvl w:ilvl="7" w:tplc="04060019">
      <w:start w:val="1"/>
      <w:numFmt w:val="lowerLetter"/>
      <w:lvlText w:val="%8."/>
      <w:lvlJc w:val="left"/>
      <w:pPr>
        <w:ind w:left="5760" w:hanging="360"/>
      </w:pPr>
    </w:lvl>
    <w:lvl w:ilvl="8" w:tplc="0406001B">
      <w:start w:val="1"/>
      <w:numFmt w:val="lowerRoman"/>
      <w:lvlText w:val="%9."/>
      <w:lvlJc w:val="right"/>
      <w:pPr>
        <w:ind w:left="6480" w:hanging="180"/>
      </w:pPr>
    </w:lvl>
  </w:abstractNum>
  <w:abstractNum w:abstractNumId="16">
    <w:nsid w:val="3474078E"/>
    <w:multiLevelType w:val="hybridMultilevel"/>
    <w:tmpl w:val="707A72F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nsid w:val="35663801"/>
    <w:multiLevelType w:val="multilevel"/>
    <w:tmpl w:val="5C267F7A"/>
    <w:lvl w:ilvl="0">
      <w:start w:val="4"/>
      <w:numFmt w:val="decimal"/>
      <w:lvlText w:val="%1"/>
      <w:lvlJc w:val="left"/>
      <w:pPr>
        <w:tabs>
          <w:tab w:val="num" w:pos="855"/>
        </w:tabs>
        <w:ind w:left="855" w:hanging="855"/>
      </w:pPr>
      <w:rPr>
        <w:rFonts w:cs="Times New Roman" w:hint="default"/>
      </w:rPr>
    </w:lvl>
    <w:lvl w:ilvl="1">
      <w:start w:val="6"/>
      <w:numFmt w:val="decimal"/>
      <w:lvlText w:val="%1.%2"/>
      <w:lvlJc w:val="left"/>
      <w:pPr>
        <w:tabs>
          <w:tab w:val="num" w:pos="855"/>
        </w:tabs>
        <w:ind w:left="855" w:hanging="855"/>
      </w:pPr>
      <w:rPr>
        <w:rFonts w:cs="Times New Roman" w:hint="default"/>
      </w:rPr>
    </w:lvl>
    <w:lvl w:ilvl="2">
      <w:start w:val="5"/>
      <w:numFmt w:val="decimal"/>
      <w:lvlText w:val="%1.%2.%3"/>
      <w:lvlJc w:val="left"/>
      <w:pPr>
        <w:tabs>
          <w:tab w:val="num" w:pos="855"/>
        </w:tabs>
        <w:ind w:left="855" w:hanging="855"/>
      </w:pPr>
      <w:rPr>
        <w:rFonts w:cs="Times New Roman" w:hint="default"/>
      </w:rPr>
    </w:lvl>
    <w:lvl w:ilvl="3">
      <w:start w:val="1"/>
      <w:numFmt w:val="decimal"/>
      <w:lvlText w:val="%1.%2.%3.%4"/>
      <w:lvlJc w:val="left"/>
      <w:pPr>
        <w:tabs>
          <w:tab w:val="num" w:pos="855"/>
        </w:tabs>
        <w:ind w:left="855" w:hanging="855"/>
      </w:pPr>
      <w:rPr>
        <w:rFonts w:cs="Times New Roman" w:hint="default"/>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080"/>
        </w:tabs>
        <w:ind w:left="1080" w:hanging="1080"/>
      </w:pPr>
      <w:rPr>
        <w:rFonts w:cs="Times New Roman" w:hint="default"/>
      </w:rPr>
    </w:lvl>
    <w:lvl w:ilvl="6">
      <w:start w:val="1"/>
      <w:numFmt w:val="decimal"/>
      <w:lvlText w:val="%1.%2.%3.%4.%5.%6.%7"/>
      <w:lvlJc w:val="left"/>
      <w:pPr>
        <w:tabs>
          <w:tab w:val="num" w:pos="1440"/>
        </w:tabs>
        <w:ind w:left="1440" w:hanging="1440"/>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800"/>
        </w:tabs>
        <w:ind w:left="1800" w:hanging="1800"/>
      </w:pPr>
      <w:rPr>
        <w:rFonts w:cs="Times New Roman" w:hint="default"/>
      </w:rPr>
    </w:lvl>
  </w:abstractNum>
  <w:abstractNum w:abstractNumId="18">
    <w:nsid w:val="3F543B8A"/>
    <w:multiLevelType w:val="hybridMultilevel"/>
    <w:tmpl w:val="9A10D47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9">
    <w:nsid w:val="41325FFF"/>
    <w:multiLevelType w:val="hybridMultilevel"/>
    <w:tmpl w:val="37867F0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nsid w:val="45B60927"/>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21">
    <w:nsid w:val="4E4B5F4B"/>
    <w:multiLevelType w:val="hybridMultilevel"/>
    <w:tmpl w:val="F5CADED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nsid w:val="509D6A6A"/>
    <w:multiLevelType w:val="hybridMultilevel"/>
    <w:tmpl w:val="78CCA51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nsid w:val="523749C0"/>
    <w:multiLevelType w:val="multilevel"/>
    <w:tmpl w:val="EC064E70"/>
    <w:lvl w:ilvl="0">
      <w:start w:val="1"/>
      <w:numFmt w:val="decimal"/>
      <w:pStyle w:val="QSHEAD1"/>
      <w:isLgl/>
      <w:lvlText w:val="%1."/>
      <w:lvlJc w:val="left"/>
      <w:pPr>
        <w:tabs>
          <w:tab w:val="num" w:pos="851"/>
        </w:tabs>
        <w:ind w:left="851" w:hanging="851"/>
      </w:pPr>
      <w:rPr>
        <w:rFonts w:ascii="Arial" w:hAnsi="Arial" w:cs="Arial" w:hint="default"/>
        <w:b/>
        <w:i w:val="0"/>
        <w:sz w:val="24"/>
        <w:szCs w:val="24"/>
      </w:rPr>
    </w:lvl>
    <w:lvl w:ilvl="1">
      <w:start w:val="1"/>
      <w:numFmt w:val="decimal"/>
      <w:pStyle w:val="QSHEAD2"/>
      <w:isLgl/>
      <w:lvlText w:val="%1.%2"/>
      <w:lvlJc w:val="left"/>
      <w:pPr>
        <w:tabs>
          <w:tab w:val="num" w:pos="1135"/>
        </w:tabs>
        <w:ind w:left="1135" w:hanging="851"/>
      </w:pPr>
      <w:rPr>
        <w:rFonts w:ascii="Arial Bold" w:hAnsi="Arial Bold" w:cs="Arial" w:hint="default"/>
        <w:b/>
        <w:i w:val="0"/>
        <w:caps w:val="0"/>
        <w:strike w:val="0"/>
        <w:dstrike w:val="0"/>
        <w:vanish w:val="0"/>
        <w:color w:val="0000FF"/>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QSHEAD3"/>
      <w:isLgl/>
      <w:lvlText w:val="%1.%2.%3"/>
      <w:lvlJc w:val="left"/>
      <w:pPr>
        <w:tabs>
          <w:tab w:val="num" w:pos="851"/>
        </w:tabs>
        <w:ind w:left="851" w:hanging="851"/>
      </w:pPr>
      <w:rPr>
        <w:rFonts w:ascii="Arial" w:hAnsi="Arial" w:cs="Times New Roman" w:hint="default"/>
        <w:b w:val="0"/>
        <w:i w:val="0"/>
        <w:caps w:val="0"/>
        <w:strike w:val="0"/>
        <w:dstrike w:val="0"/>
        <w:vanish w:val="0"/>
        <w:color w:val="auto"/>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QSHEAD4"/>
      <w:isLgl/>
      <w:lvlText w:val="%1.%2.%3.%4"/>
      <w:lvlJc w:val="left"/>
      <w:pPr>
        <w:tabs>
          <w:tab w:val="num" w:pos="1080"/>
        </w:tabs>
        <w:ind w:left="851" w:hanging="851"/>
      </w:pPr>
      <w:rPr>
        <w:rFonts w:cs="Times New Roman" w:hint="default"/>
      </w:rPr>
    </w:lvl>
    <w:lvl w:ilvl="4">
      <w:start w:val="1"/>
      <w:numFmt w:val="decimal"/>
      <w:lvlText w:val="%1.%2.%3.%4.%5"/>
      <w:lvlJc w:val="left"/>
      <w:pPr>
        <w:tabs>
          <w:tab w:val="num" w:pos="1008"/>
        </w:tabs>
        <w:ind w:left="1008" w:hanging="1008"/>
      </w:pPr>
      <w:rPr>
        <w:rFonts w:cs="Times New Roman"/>
      </w:rPr>
    </w:lvl>
    <w:lvl w:ilvl="5">
      <w:start w:val="1"/>
      <w:numFmt w:val="decimal"/>
      <w:lvlText w:val="%1.%2.%3.%4.%5.%6"/>
      <w:lvlJc w:val="left"/>
      <w:pPr>
        <w:tabs>
          <w:tab w:val="num" w:pos="1152"/>
        </w:tabs>
        <w:ind w:left="1152" w:hanging="1152"/>
      </w:pPr>
      <w:rPr>
        <w:rFonts w:cs="Times New Roman"/>
      </w:rPr>
    </w:lvl>
    <w:lvl w:ilvl="6">
      <w:start w:val="1"/>
      <w:numFmt w:val="decimal"/>
      <w:lvlText w:val="%1.%2.%3.%4.%5.%6.%7"/>
      <w:lvlJc w:val="left"/>
      <w:pPr>
        <w:tabs>
          <w:tab w:val="num" w:pos="1296"/>
        </w:tabs>
        <w:ind w:left="1296" w:hanging="1296"/>
      </w:pPr>
      <w:rPr>
        <w:rFonts w:cs="Times New Roman"/>
      </w:rPr>
    </w:lvl>
    <w:lvl w:ilvl="7">
      <w:start w:val="1"/>
      <w:numFmt w:val="decimal"/>
      <w:lvlText w:val="%1.%2.%3.%4.%5.%6.%7.%8"/>
      <w:lvlJc w:val="left"/>
      <w:pPr>
        <w:tabs>
          <w:tab w:val="num" w:pos="1440"/>
        </w:tabs>
        <w:ind w:left="1440" w:hanging="1440"/>
      </w:pPr>
      <w:rPr>
        <w:rFonts w:cs="Times New Roman"/>
      </w:rPr>
    </w:lvl>
    <w:lvl w:ilvl="8">
      <w:start w:val="1"/>
      <w:numFmt w:val="decimal"/>
      <w:lvlText w:val="%1.%2.%3.%4.%5.%6.%7.%8.%9"/>
      <w:lvlJc w:val="left"/>
      <w:pPr>
        <w:tabs>
          <w:tab w:val="num" w:pos="1584"/>
        </w:tabs>
        <w:ind w:left="1584" w:hanging="1584"/>
      </w:pPr>
      <w:rPr>
        <w:rFonts w:cs="Times New Roman"/>
      </w:rPr>
    </w:lvl>
  </w:abstractNum>
  <w:abstractNum w:abstractNumId="24">
    <w:nsid w:val="52E0272F"/>
    <w:multiLevelType w:val="hybridMultilevel"/>
    <w:tmpl w:val="3564BC00"/>
    <w:lvl w:ilvl="0" w:tplc="04090001">
      <w:start w:val="1"/>
      <w:numFmt w:val="bullet"/>
      <w:lvlText w:val=""/>
      <w:lvlJc w:val="left"/>
      <w:pPr>
        <w:tabs>
          <w:tab w:val="num" w:pos="360"/>
        </w:tabs>
        <w:ind w:left="360" w:hanging="360"/>
      </w:pPr>
      <w:rPr>
        <w:rFonts w:ascii="Symbol" w:hAnsi="Symbol" w:hint="default"/>
      </w:rPr>
    </w:lvl>
    <w:lvl w:ilvl="1" w:tplc="08090003">
      <w:start w:val="1"/>
      <w:numFmt w:val="bullet"/>
      <w:lvlText w:val="o"/>
      <w:lvlJc w:val="left"/>
      <w:pPr>
        <w:tabs>
          <w:tab w:val="num" w:pos="1080"/>
        </w:tabs>
        <w:ind w:left="1080" w:hanging="360"/>
      </w:pPr>
      <w:rPr>
        <w:rFonts w:ascii="Courier New" w:hAnsi="Courier New" w:hint="default"/>
      </w:rPr>
    </w:lvl>
    <w:lvl w:ilvl="2" w:tplc="08090005">
      <w:start w:val="1"/>
      <w:numFmt w:val="bullet"/>
      <w:lvlText w:val=""/>
      <w:lvlJc w:val="left"/>
      <w:pPr>
        <w:tabs>
          <w:tab w:val="num" w:pos="1800"/>
        </w:tabs>
        <w:ind w:left="1800" w:hanging="360"/>
      </w:pPr>
      <w:rPr>
        <w:rFonts w:ascii="Wingdings" w:hAnsi="Wingdings" w:hint="default"/>
      </w:rPr>
    </w:lvl>
    <w:lvl w:ilvl="3" w:tplc="0809000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25">
    <w:nsid w:val="5B4A7A64"/>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26">
    <w:nsid w:val="657B59EC"/>
    <w:multiLevelType w:val="hybridMultilevel"/>
    <w:tmpl w:val="DFA4183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nsid w:val="6BDA6940"/>
    <w:multiLevelType w:val="hybridMultilevel"/>
    <w:tmpl w:val="083A084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8">
    <w:nsid w:val="6C44412E"/>
    <w:multiLevelType w:val="multilevel"/>
    <w:tmpl w:val="AB4E4E0A"/>
    <w:lvl w:ilvl="0">
      <w:start w:val="4"/>
      <w:numFmt w:val="decimal"/>
      <w:lvlText w:val="%1"/>
      <w:lvlJc w:val="left"/>
      <w:pPr>
        <w:tabs>
          <w:tab w:val="num" w:pos="915"/>
        </w:tabs>
        <w:ind w:left="915" w:hanging="915"/>
      </w:pPr>
      <w:rPr>
        <w:rFonts w:cs="Times New Roman" w:hint="default"/>
      </w:rPr>
    </w:lvl>
    <w:lvl w:ilvl="1">
      <w:start w:val="6"/>
      <w:numFmt w:val="decimal"/>
      <w:lvlText w:val="%1.%2"/>
      <w:lvlJc w:val="left"/>
      <w:pPr>
        <w:tabs>
          <w:tab w:val="num" w:pos="915"/>
        </w:tabs>
        <w:ind w:left="915" w:hanging="915"/>
      </w:pPr>
      <w:rPr>
        <w:rFonts w:cs="Times New Roman" w:hint="default"/>
      </w:rPr>
    </w:lvl>
    <w:lvl w:ilvl="2">
      <w:start w:val="6"/>
      <w:numFmt w:val="decimal"/>
      <w:lvlText w:val="%1.%2.%3"/>
      <w:lvlJc w:val="left"/>
      <w:pPr>
        <w:tabs>
          <w:tab w:val="num" w:pos="915"/>
        </w:tabs>
        <w:ind w:left="915" w:hanging="915"/>
      </w:pPr>
      <w:rPr>
        <w:rFonts w:cs="Times New Roman" w:hint="default"/>
      </w:rPr>
    </w:lvl>
    <w:lvl w:ilvl="3">
      <w:start w:val="1"/>
      <w:numFmt w:val="decimal"/>
      <w:lvlText w:val="%1.%2.%3.%4"/>
      <w:lvlJc w:val="left"/>
      <w:pPr>
        <w:tabs>
          <w:tab w:val="num" w:pos="915"/>
        </w:tabs>
        <w:ind w:left="915" w:hanging="915"/>
      </w:pPr>
      <w:rPr>
        <w:rFonts w:cs="Times New Roman" w:hint="default"/>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080"/>
        </w:tabs>
        <w:ind w:left="1080" w:hanging="1080"/>
      </w:pPr>
      <w:rPr>
        <w:rFonts w:cs="Times New Roman" w:hint="default"/>
      </w:rPr>
    </w:lvl>
    <w:lvl w:ilvl="6">
      <w:start w:val="1"/>
      <w:numFmt w:val="decimal"/>
      <w:lvlText w:val="%1.%2.%3.%4.%5.%6.%7"/>
      <w:lvlJc w:val="left"/>
      <w:pPr>
        <w:tabs>
          <w:tab w:val="num" w:pos="1440"/>
        </w:tabs>
        <w:ind w:left="1440" w:hanging="1440"/>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800"/>
        </w:tabs>
        <w:ind w:left="1800" w:hanging="1800"/>
      </w:pPr>
      <w:rPr>
        <w:rFonts w:cs="Times New Roman" w:hint="default"/>
      </w:rPr>
    </w:lvl>
  </w:abstractNum>
  <w:abstractNum w:abstractNumId="29">
    <w:nsid w:val="6F5F4F28"/>
    <w:multiLevelType w:val="hybridMultilevel"/>
    <w:tmpl w:val="3E86FBF4"/>
    <w:lvl w:ilvl="0" w:tplc="78FCE05E">
      <w:start w:val="1"/>
      <w:numFmt w:val="bullet"/>
      <w:pStyle w:val="Level2Head"/>
      <w:lvlText w:val=""/>
      <w:lvlJc w:val="left"/>
      <w:pPr>
        <w:tabs>
          <w:tab w:val="num" w:pos="720"/>
        </w:tabs>
        <w:ind w:left="720" w:hanging="360"/>
      </w:pPr>
      <w:rPr>
        <w:rFonts w:ascii="Wingdings" w:hAnsi="Wingdings" w:hint="default"/>
        <w:color w:val="3366FF"/>
      </w:rPr>
    </w:lvl>
    <w:lvl w:ilvl="1" w:tplc="08090005">
      <w:start w:val="1"/>
      <w:numFmt w:val="bullet"/>
      <w:lvlText w:val=""/>
      <w:lvlPicBulletId w:val="0"/>
      <w:lvlJc w:val="left"/>
      <w:pPr>
        <w:tabs>
          <w:tab w:val="num" w:pos="1440"/>
        </w:tabs>
        <w:ind w:left="1440" w:hanging="360"/>
      </w:pPr>
      <w:rPr>
        <w:rFonts w:ascii="Symbol" w:hAnsi="Symbol" w:hint="default"/>
        <w:color w:val="auto"/>
      </w:rPr>
    </w:lvl>
    <w:lvl w:ilvl="2" w:tplc="08090005">
      <w:start w:val="1"/>
      <w:numFmt w:val="bullet"/>
      <w:lvlText w:val=""/>
      <w:lvlJc w:val="left"/>
      <w:pPr>
        <w:tabs>
          <w:tab w:val="num" w:pos="2160"/>
        </w:tabs>
        <w:ind w:left="2160" w:hanging="360"/>
      </w:pPr>
      <w:rPr>
        <w:rFonts w:ascii="Wingdings" w:hAnsi="Wingdings" w:hint="default"/>
      </w:rPr>
    </w:lvl>
    <w:lvl w:ilvl="3" w:tplc="0809000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0">
    <w:nsid w:val="70B52C6F"/>
    <w:multiLevelType w:val="hybridMultilevel"/>
    <w:tmpl w:val="D0A87D7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1">
    <w:nsid w:val="72642D62"/>
    <w:multiLevelType w:val="hybridMultilevel"/>
    <w:tmpl w:val="893AE8FE"/>
    <w:lvl w:ilvl="0" w:tplc="609258EA">
      <w:start w:val="3"/>
      <w:numFmt w:val="decimal"/>
      <w:lvlText w:val="A.%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2">
    <w:nsid w:val="73386C59"/>
    <w:multiLevelType w:val="hybridMultilevel"/>
    <w:tmpl w:val="4C9A06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A055F81"/>
    <w:multiLevelType w:val="hybridMultilevel"/>
    <w:tmpl w:val="5BFAF5AA"/>
    <w:lvl w:ilvl="0" w:tplc="67EAFD40">
      <w:start w:val="1"/>
      <w:numFmt w:val="decimal"/>
      <w:lvlText w:val="A-%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4">
    <w:nsid w:val="7AA27A93"/>
    <w:multiLevelType w:val="hybridMultilevel"/>
    <w:tmpl w:val="70341980"/>
    <w:lvl w:ilvl="0" w:tplc="67EAFD40">
      <w:start w:val="1"/>
      <w:numFmt w:val="decimal"/>
      <w:lvlText w:val="A-%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5">
    <w:nsid w:val="7C1B6E56"/>
    <w:multiLevelType w:val="multilevel"/>
    <w:tmpl w:val="1452E0BA"/>
    <w:lvl w:ilvl="0">
      <w:start w:val="1"/>
      <w:numFmt w:val="decimal"/>
      <w:lvlText w:val="A.%1."/>
      <w:lvlJc w:val="left"/>
      <w:pPr>
        <w:ind w:left="432" w:hanging="432"/>
      </w:pPr>
      <w:rPr>
        <w:rFonts w:hint="default"/>
        <w:color w:val="auto"/>
      </w:rPr>
    </w:lvl>
    <w:lvl w:ilvl="1">
      <w:start w:val="1"/>
      <w:numFmt w:val="decimal"/>
      <w:lvlText w:val="A-%2"/>
      <w:lvlJc w:val="left"/>
      <w:pPr>
        <w:ind w:left="576" w:hanging="576"/>
      </w:pPr>
      <w:rPr>
        <w:rFonts w:ascii="Arial" w:hAnsi="Arial" w:cs="Arial" w:hint="default"/>
        <w:b/>
        <w:color w:val="auto"/>
        <w:sz w:val="24"/>
        <w:szCs w:val="24"/>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abstractNumId w:val="0"/>
  </w:num>
  <w:num w:numId="2">
    <w:abstractNumId w:val="1"/>
  </w:num>
  <w:num w:numId="3">
    <w:abstractNumId w:val="20"/>
  </w:num>
  <w:num w:numId="4">
    <w:abstractNumId w:val="25"/>
  </w:num>
  <w:num w:numId="5">
    <w:abstractNumId w:val="9"/>
  </w:num>
  <w:num w:numId="6">
    <w:abstractNumId w:val="4"/>
  </w:num>
  <w:num w:numId="7">
    <w:abstractNumId w:val="17"/>
  </w:num>
  <w:num w:numId="8">
    <w:abstractNumId w:val="28"/>
  </w:num>
  <w:num w:numId="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1"/>
    <w:lvlOverride w:ilvl="0">
      <w:startOverride w:val="4"/>
    </w:lvlOverride>
    <w:lvlOverride w:ilvl="1">
      <w:startOverride w:val="6"/>
    </w:lvlOverride>
    <w:lvlOverride w:ilvl="2">
      <w:startOverride w:val="3"/>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1"/>
    <w:lvlOverride w:ilvl="0">
      <w:startOverride w:val="4"/>
    </w:lvlOverride>
    <w:lvlOverride w:ilvl="1">
      <w:startOverride w:val="6"/>
    </w:lvlOverride>
    <w:lvlOverride w:ilvl="2">
      <w:startOverride w:val="5"/>
    </w:lvlOverride>
    <w:lvlOverride w:ilvl="3">
      <w:startOverride w:val="2"/>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1"/>
    <w:lvlOverride w:ilvl="0">
      <w:startOverride w:val="1"/>
    </w:lvlOverride>
    <w:lvlOverride w:ilvl="1">
      <w:startOverride w:val="1"/>
    </w:lvlOverride>
    <w:lvlOverride w:ilvl="2">
      <w:startOverride w:val="6"/>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1"/>
  </w:num>
  <w:num w:numId="14">
    <w:abstractNumId w:val="23"/>
  </w:num>
  <w:num w:numId="15">
    <w:abstractNumId w:val="29"/>
  </w:num>
  <w:num w:numId="16">
    <w:abstractNumId w:val="24"/>
  </w:num>
  <w:num w:numId="17">
    <w:abstractNumId w:val="13"/>
  </w:num>
  <w:num w:numId="18">
    <w:abstractNumId w:val="26"/>
  </w:num>
  <w:num w:numId="19">
    <w:abstractNumId w:val="21"/>
  </w:num>
  <w:num w:numId="20">
    <w:abstractNumId w:val="19"/>
  </w:num>
  <w:num w:numId="21">
    <w:abstractNumId w:val="10"/>
  </w:num>
  <w:num w:numId="22">
    <w:abstractNumId w:val="6"/>
  </w:num>
  <w:num w:numId="23">
    <w:abstractNumId w:val="22"/>
  </w:num>
  <w:num w:numId="24">
    <w:abstractNumId w:val="35"/>
  </w:num>
  <w:num w:numId="25">
    <w:abstractNumId w:val="0"/>
    <w:lvlOverride w:ilvl="0">
      <w:startOverride w:val="1"/>
    </w:lvlOverride>
  </w:num>
  <w:num w:numId="26">
    <w:abstractNumId w:val="0"/>
    <w:lvlOverride w:ilvl="0">
      <w:startOverride w:val="1"/>
    </w:lvlOverride>
  </w:num>
  <w:num w:numId="27">
    <w:abstractNumId w:val="33"/>
  </w:num>
  <w:num w:numId="28">
    <w:abstractNumId w:val="31"/>
  </w:num>
  <w:num w:numId="29">
    <w:abstractNumId w:val="34"/>
  </w:num>
  <w:num w:numId="30">
    <w:abstractNumId w:val="8"/>
  </w:num>
  <w:num w:numId="31">
    <w:abstractNumId w:val="27"/>
  </w:num>
  <w:num w:numId="32">
    <w:abstractNumId w:val="18"/>
  </w:num>
  <w:num w:numId="33">
    <w:abstractNumId w:val="12"/>
  </w:num>
  <w:num w:numId="34">
    <w:abstractNumId w:val="30"/>
  </w:num>
  <w:num w:numId="35">
    <w:abstractNumId w:val="5"/>
  </w:num>
  <w:num w:numId="36">
    <w:abstractNumId w:val="16"/>
  </w:num>
  <w:num w:numId="3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32"/>
  </w:num>
  <w:numIdMacAtCleanup w:val="23"/>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Teh Stand">
    <w15:presenceInfo w15:providerId="None" w15:userId="Teh Stand"/>
  </w15:person>
  <w15:person w15:author="Jeff Wootton">
    <w15:presenceInfo w15:providerId="Windows Live" w15:userId="cec53c07e83b9e0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hyphenationZone w:val="425"/>
  <w:evenAndOddHeader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3F04"/>
    <w:rsid w:val="000005D9"/>
    <w:rsid w:val="00000916"/>
    <w:rsid w:val="000017E9"/>
    <w:rsid w:val="000018D6"/>
    <w:rsid w:val="00002565"/>
    <w:rsid w:val="00003117"/>
    <w:rsid w:val="00003135"/>
    <w:rsid w:val="00003237"/>
    <w:rsid w:val="00003989"/>
    <w:rsid w:val="00003DA8"/>
    <w:rsid w:val="000041CF"/>
    <w:rsid w:val="0000470C"/>
    <w:rsid w:val="00004934"/>
    <w:rsid w:val="00006235"/>
    <w:rsid w:val="00007E12"/>
    <w:rsid w:val="000101E4"/>
    <w:rsid w:val="000126AA"/>
    <w:rsid w:val="00012B87"/>
    <w:rsid w:val="000142EE"/>
    <w:rsid w:val="00014BCE"/>
    <w:rsid w:val="00014FDE"/>
    <w:rsid w:val="000156B7"/>
    <w:rsid w:val="000159B0"/>
    <w:rsid w:val="00015F16"/>
    <w:rsid w:val="00017106"/>
    <w:rsid w:val="000202C4"/>
    <w:rsid w:val="000208D5"/>
    <w:rsid w:val="00020B23"/>
    <w:rsid w:val="00020C23"/>
    <w:rsid w:val="00020F7F"/>
    <w:rsid w:val="00021404"/>
    <w:rsid w:val="0002185D"/>
    <w:rsid w:val="000224C3"/>
    <w:rsid w:val="00023347"/>
    <w:rsid w:val="0002403E"/>
    <w:rsid w:val="000243C9"/>
    <w:rsid w:val="00025283"/>
    <w:rsid w:val="00025A17"/>
    <w:rsid w:val="00026259"/>
    <w:rsid w:val="0002635D"/>
    <w:rsid w:val="000266C3"/>
    <w:rsid w:val="00027BEB"/>
    <w:rsid w:val="000302B1"/>
    <w:rsid w:val="00032E72"/>
    <w:rsid w:val="000332D5"/>
    <w:rsid w:val="00033714"/>
    <w:rsid w:val="00033B56"/>
    <w:rsid w:val="000343BE"/>
    <w:rsid w:val="00035099"/>
    <w:rsid w:val="00036370"/>
    <w:rsid w:val="00036D56"/>
    <w:rsid w:val="00036FB6"/>
    <w:rsid w:val="00042470"/>
    <w:rsid w:val="00042D48"/>
    <w:rsid w:val="00042F7E"/>
    <w:rsid w:val="0004353A"/>
    <w:rsid w:val="0004453B"/>
    <w:rsid w:val="000445A5"/>
    <w:rsid w:val="000446B1"/>
    <w:rsid w:val="0004479B"/>
    <w:rsid w:val="00045C4E"/>
    <w:rsid w:val="00045D04"/>
    <w:rsid w:val="0004672A"/>
    <w:rsid w:val="00047AE9"/>
    <w:rsid w:val="00047C1D"/>
    <w:rsid w:val="00047FAB"/>
    <w:rsid w:val="00047FFD"/>
    <w:rsid w:val="00050917"/>
    <w:rsid w:val="00051149"/>
    <w:rsid w:val="00051506"/>
    <w:rsid w:val="000520F2"/>
    <w:rsid w:val="00052B9F"/>
    <w:rsid w:val="00052CBD"/>
    <w:rsid w:val="0005317B"/>
    <w:rsid w:val="00053520"/>
    <w:rsid w:val="000538BB"/>
    <w:rsid w:val="00053C0B"/>
    <w:rsid w:val="00054A08"/>
    <w:rsid w:val="00054A18"/>
    <w:rsid w:val="00055208"/>
    <w:rsid w:val="0005591A"/>
    <w:rsid w:val="000566AB"/>
    <w:rsid w:val="0005699D"/>
    <w:rsid w:val="00057BFB"/>
    <w:rsid w:val="00057FEC"/>
    <w:rsid w:val="0006028B"/>
    <w:rsid w:val="000603A1"/>
    <w:rsid w:val="0006048D"/>
    <w:rsid w:val="00062175"/>
    <w:rsid w:val="0006225B"/>
    <w:rsid w:val="000629B9"/>
    <w:rsid w:val="00062B76"/>
    <w:rsid w:val="000632D5"/>
    <w:rsid w:val="00063C2E"/>
    <w:rsid w:val="00063E03"/>
    <w:rsid w:val="00064073"/>
    <w:rsid w:val="00064277"/>
    <w:rsid w:val="0006460B"/>
    <w:rsid w:val="00064633"/>
    <w:rsid w:val="0006579C"/>
    <w:rsid w:val="00066A43"/>
    <w:rsid w:val="00067195"/>
    <w:rsid w:val="00070659"/>
    <w:rsid w:val="000709A1"/>
    <w:rsid w:val="00070CD6"/>
    <w:rsid w:val="0007251E"/>
    <w:rsid w:val="000730F6"/>
    <w:rsid w:val="00073798"/>
    <w:rsid w:val="000746E6"/>
    <w:rsid w:val="00074867"/>
    <w:rsid w:val="0007496D"/>
    <w:rsid w:val="00074A67"/>
    <w:rsid w:val="00074E44"/>
    <w:rsid w:val="00076129"/>
    <w:rsid w:val="0007744C"/>
    <w:rsid w:val="000774B0"/>
    <w:rsid w:val="00081A53"/>
    <w:rsid w:val="00081E04"/>
    <w:rsid w:val="00081E0D"/>
    <w:rsid w:val="00082FBA"/>
    <w:rsid w:val="000834F1"/>
    <w:rsid w:val="000845C3"/>
    <w:rsid w:val="00086638"/>
    <w:rsid w:val="00086AA8"/>
    <w:rsid w:val="00086CAA"/>
    <w:rsid w:val="00086D13"/>
    <w:rsid w:val="00087365"/>
    <w:rsid w:val="000875A0"/>
    <w:rsid w:val="0008764B"/>
    <w:rsid w:val="00087BF5"/>
    <w:rsid w:val="00087DDC"/>
    <w:rsid w:val="00090F9A"/>
    <w:rsid w:val="00091296"/>
    <w:rsid w:val="00092BD9"/>
    <w:rsid w:val="00093006"/>
    <w:rsid w:val="00093965"/>
    <w:rsid w:val="00093AB0"/>
    <w:rsid w:val="000941C8"/>
    <w:rsid w:val="0009470D"/>
    <w:rsid w:val="00094A6E"/>
    <w:rsid w:val="00094B56"/>
    <w:rsid w:val="00095661"/>
    <w:rsid w:val="00096A97"/>
    <w:rsid w:val="000978D7"/>
    <w:rsid w:val="00097C70"/>
    <w:rsid w:val="00097C76"/>
    <w:rsid w:val="00097F4F"/>
    <w:rsid w:val="00097F64"/>
    <w:rsid w:val="000A01E9"/>
    <w:rsid w:val="000A049B"/>
    <w:rsid w:val="000A1AAA"/>
    <w:rsid w:val="000A1FD8"/>
    <w:rsid w:val="000A261C"/>
    <w:rsid w:val="000A26D6"/>
    <w:rsid w:val="000A3000"/>
    <w:rsid w:val="000A3A43"/>
    <w:rsid w:val="000A3ADC"/>
    <w:rsid w:val="000A3CF4"/>
    <w:rsid w:val="000A45E7"/>
    <w:rsid w:val="000A464E"/>
    <w:rsid w:val="000A48F3"/>
    <w:rsid w:val="000A5E58"/>
    <w:rsid w:val="000A6527"/>
    <w:rsid w:val="000A6CE7"/>
    <w:rsid w:val="000A7273"/>
    <w:rsid w:val="000A7453"/>
    <w:rsid w:val="000A794A"/>
    <w:rsid w:val="000A794C"/>
    <w:rsid w:val="000A7D9F"/>
    <w:rsid w:val="000A7F0F"/>
    <w:rsid w:val="000B02D4"/>
    <w:rsid w:val="000B0369"/>
    <w:rsid w:val="000B03E7"/>
    <w:rsid w:val="000B0B4B"/>
    <w:rsid w:val="000B0D0E"/>
    <w:rsid w:val="000B1D73"/>
    <w:rsid w:val="000B2E66"/>
    <w:rsid w:val="000B33AC"/>
    <w:rsid w:val="000B3443"/>
    <w:rsid w:val="000B35C1"/>
    <w:rsid w:val="000B384A"/>
    <w:rsid w:val="000B3CC1"/>
    <w:rsid w:val="000B3D1C"/>
    <w:rsid w:val="000B3EDD"/>
    <w:rsid w:val="000B5F66"/>
    <w:rsid w:val="000B6DED"/>
    <w:rsid w:val="000B6F92"/>
    <w:rsid w:val="000C053F"/>
    <w:rsid w:val="000C107D"/>
    <w:rsid w:val="000C184F"/>
    <w:rsid w:val="000C2026"/>
    <w:rsid w:val="000C249F"/>
    <w:rsid w:val="000C2843"/>
    <w:rsid w:val="000C3206"/>
    <w:rsid w:val="000C34B1"/>
    <w:rsid w:val="000C3B36"/>
    <w:rsid w:val="000C3DE2"/>
    <w:rsid w:val="000C3EA1"/>
    <w:rsid w:val="000C3F08"/>
    <w:rsid w:val="000C4AAD"/>
    <w:rsid w:val="000C6CCC"/>
    <w:rsid w:val="000C75DD"/>
    <w:rsid w:val="000C776A"/>
    <w:rsid w:val="000C7944"/>
    <w:rsid w:val="000C7C39"/>
    <w:rsid w:val="000D00E1"/>
    <w:rsid w:val="000D10B5"/>
    <w:rsid w:val="000D2DDA"/>
    <w:rsid w:val="000D33D6"/>
    <w:rsid w:val="000D355A"/>
    <w:rsid w:val="000D3E12"/>
    <w:rsid w:val="000D4756"/>
    <w:rsid w:val="000D477D"/>
    <w:rsid w:val="000D538D"/>
    <w:rsid w:val="000D635A"/>
    <w:rsid w:val="000D6EAC"/>
    <w:rsid w:val="000D7350"/>
    <w:rsid w:val="000D753A"/>
    <w:rsid w:val="000D7592"/>
    <w:rsid w:val="000D7904"/>
    <w:rsid w:val="000D7A97"/>
    <w:rsid w:val="000D7CDB"/>
    <w:rsid w:val="000E0289"/>
    <w:rsid w:val="000E108F"/>
    <w:rsid w:val="000E115B"/>
    <w:rsid w:val="000E168B"/>
    <w:rsid w:val="000E191D"/>
    <w:rsid w:val="000E1D4F"/>
    <w:rsid w:val="000E31B6"/>
    <w:rsid w:val="000E4063"/>
    <w:rsid w:val="000E4F18"/>
    <w:rsid w:val="000E59A5"/>
    <w:rsid w:val="000E59E3"/>
    <w:rsid w:val="000E6BA0"/>
    <w:rsid w:val="000E7F1A"/>
    <w:rsid w:val="000F09E6"/>
    <w:rsid w:val="000F0B81"/>
    <w:rsid w:val="000F0C3F"/>
    <w:rsid w:val="000F1578"/>
    <w:rsid w:val="000F16A4"/>
    <w:rsid w:val="000F1E4C"/>
    <w:rsid w:val="000F2CDF"/>
    <w:rsid w:val="000F4DFC"/>
    <w:rsid w:val="000F53B7"/>
    <w:rsid w:val="000F6A60"/>
    <w:rsid w:val="000F7157"/>
    <w:rsid w:val="000F755B"/>
    <w:rsid w:val="000F799C"/>
    <w:rsid w:val="00100288"/>
    <w:rsid w:val="00100AA9"/>
    <w:rsid w:val="0010165B"/>
    <w:rsid w:val="0010241C"/>
    <w:rsid w:val="00103746"/>
    <w:rsid w:val="00105716"/>
    <w:rsid w:val="00105C44"/>
    <w:rsid w:val="001067AA"/>
    <w:rsid w:val="0010717B"/>
    <w:rsid w:val="001071BF"/>
    <w:rsid w:val="001074DE"/>
    <w:rsid w:val="00107921"/>
    <w:rsid w:val="00110BC3"/>
    <w:rsid w:val="00110BFC"/>
    <w:rsid w:val="00110F88"/>
    <w:rsid w:val="001114D4"/>
    <w:rsid w:val="0011215B"/>
    <w:rsid w:val="001124E0"/>
    <w:rsid w:val="00112529"/>
    <w:rsid w:val="00113656"/>
    <w:rsid w:val="001136CF"/>
    <w:rsid w:val="001140DE"/>
    <w:rsid w:val="001150B2"/>
    <w:rsid w:val="0011525D"/>
    <w:rsid w:val="00115716"/>
    <w:rsid w:val="00115ABE"/>
    <w:rsid w:val="00115C4D"/>
    <w:rsid w:val="00115CD3"/>
    <w:rsid w:val="00115CD4"/>
    <w:rsid w:val="00116139"/>
    <w:rsid w:val="0011644F"/>
    <w:rsid w:val="001176DB"/>
    <w:rsid w:val="00117D48"/>
    <w:rsid w:val="00117FFD"/>
    <w:rsid w:val="00120262"/>
    <w:rsid w:val="001206D9"/>
    <w:rsid w:val="00120CFE"/>
    <w:rsid w:val="00120E49"/>
    <w:rsid w:val="00122247"/>
    <w:rsid w:val="00122E58"/>
    <w:rsid w:val="00123A80"/>
    <w:rsid w:val="001245CC"/>
    <w:rsid w:val="001260A2"/>
    <w:rsid w:val="00126303"/>
    <w:rsid w:val="001273F5"/>
    <w:rsid w:val="0013022B"/>
    <w:rsid w:val="0013071F"/>
    <w:rsid w:val="00130753"/>
    <w:rsid w:val="001324C6"/>
    <w:rsid w:val="001326D4"/>
    <w:rsid w:val="00132BC2"/>
    <w:rsid w:val="00132F73"/>
    <w:rsid w:val="001330B0"/>
    <w:rsid w:val="001331D1"/>
    <w:rsid w:val="00133633"/>
    <w:rsid w:val="001336F2"/>
    <w:rsid w:val="001339AD"/>
    <w:rsid w:val="00133E88"/>
    <w:rsid w:val="001341F1"/>
    <w:rsid w:val="00134546"/>
    <w:rsid w:val="00134EC6"/>
    <w:rsid w:val="00135203"/>
    <w:rsid w:val="00135832"/>
    <w:rsid w:val="00135C29"/>
    <w:rsid w:val="00137FCF"/>
    <w:rsid w:val="001400B1"/>
    <w:rsid w:val="00140C4F"/>
    <w:rsid w:val="0014124B"/>
    <w:rsid w:val="001415CA"/>
    <w:rsid w:val="00141971"/>
    <w:rsid w:val="00141ECE"/>
    <w:rsid w:val="001423F0"/>
    <w:rsid w:val="00142C76"/>
    <w:rsid w:val="00143292"/>
    <w:rsid w:val="001434FB"/>
    <w:rsid w:val="00143B44"/>
    <w:rsid w:val="00143E70"/>
    <w:rsid w:val="001447FB"/>
    <w:rsid w:val="00144947"/>
    <w:rsid w:val="00144C82"/>
    <w:rsid w:val="00144F6F"/>
    <w:rsid w:val="0014506D"/>
    <w:rsid w:val="001455DC"/>
    <w:rsid w:val="00145616"/>
    <w:rsid w:val="001470AC"/>
    <w:rsid w:val="00147187"/>
    <w:rsid w:val="001478C2"/>
    <w:rsid w:val="001500B8"/>
    <w:rsid w:val="00150298"/>
    <w:rsid w:val="00150352"/>
    <w:rsid w:val="00150957"/>
    <w:rsid w:val="00150C1C"/>
    <w:rsid w:val="0015105A"/>
    <w:rsid w:val="001512E3"/>
    <w:rsid w:val="00151852"/>
    <w:rsid w:val="0015195A"/>
    <w:rsid w:val="00152D43"/>
    <w:rsid w:val="00153E83"/>
    <w:rsid w:val="001561E8"/>
    <w:rsid w:val="0015658F"/>
    <w:rsid w:val="00156593"/>
    <w:rsid w:val="00157754"/>
    <w:rsid w:val="0016059A"/>
    <w:rsid w:val="00160EAD"/>
    <w:rsid w:val="00161A1E"/>
    <w:rsid w:val="00162050"/>
    <w:rsid w:val="001629DB"/>
    <w:rsid w:val="00164132"/>
    <w:rsid w:val="001641DC"/>
    <w:rsid w:val="0016510F"/>
    <w:rsid w:val="00165241"/>
    <w:rsid w:val="0016593E"/>
    <w:rsid w:val="00165B09"/>
    <w:rsid w:val="00166023"/>
    <w:rsid w:val="00166B80"/>
    <w:rsid w:val="00166F5D"/>
    <w:rsid w:val="0016766E"/>
    <w:rsid w:val="001677B6"/>
    <w:rsid w:val="001679DB"/>
    <w:rsid w:val="001708C9"/>
    <w:rsid w:val="00170AB0"/>
    <w:rsid w:val="00170B4F"/>
    <w:rsid w:val="00171993"/>
    <w:rsid w:val="00171B11"/>
    <w:rsid w:val="00171D6E"/>
    <w:rsid w:val="001727CF"/>
    <w:rsid w:val="00172A50"/>
    <w:rsid w:val="0017347A"/>
    <w:rsid w:val="00173B48"/>
    <w:rsid w:val="00175249"/>
    <w:rsid w:val="00175E28"/>
    <w:rsid w:val="001766A1"/>
    <w:rsid w:val="00177B42"/>
    <w:rsid w:val="00177E83"/>
    <w:rsid w:val="001800EB"/>
    <w:rsid w:val="00180444"/>
    <w:rsid w:val="0018173B"/>
    <w:rsid w:val="00181E04"/>
    <w:rsid w:val="0018384D"/>
    <w:rsid w:val="00184728"/>
    <w:rsid w:val="00184A30"/>
    <w:rsid w:val="00184DFB"/>
    <w:rsid w:val="001853D7"/>
    <w:rsid w:val="00186026"/>
    <w:rsid w:val="001866B6"/>
    <w:rsid w:val="00186B84"/>
    <w:rsid w:val="00187607"/>
    <w:rsid w:val="00187A5A"/>
    <w:rsid w:val="00187DA7"/>
    <w:rsid w:val="001907E9"/>
    <w:rsid w:val="0019150F"/>
    <w:rsid w:val="00192DAE"/>
    <w:rsid w:val="001935B1"/>
    <w:rsid w:val="001940CA"/>
    <w:rsid w:val="00194A1E"/>
    <w:rsid w:val="0019596B"/>
    <w:rsid w:val="001966AF"/>
    <w:rsid w:val="001975F5"/>
    <w:rsid w:val="00197DA0"/>
    <w:rsid w:val="001A1A07"/>
    <w:rsid w:val="001A28E9"/>
    <w:rsid w:val="001A339D"/>
    <w:rsid w:val="001A38E7"/>
    <w:rsid w:val="001A402B"/>
    <w:rsid w:val="001A40DA"/>
    <w:rsid w:val="001A4A4B"/>
    <w:rsid w:val="001A4D5D"/>
    <w:rsid w:val="001A506D"/>
    <w:rsid w:val="001A5EE6"/>
    <w:rsid w:val="001A622D"/>
    <w:rsid w:val="001A6A7B"/>
    <w:rsid w:val="001A712B"/>
    <w:rsid w:val="001A76E9"/>
    <w:rsid w:val="001A7802"/>
    <w:rsid w:val="001A7BB5"/>
    <w:rsid w:val="001B1476"/>
    <w:rsid w:val="001B198D"/>
    <w:rsid w:val="001B1FAC"/>
    <w:rsid w:val="001B2073"/>
    <w:rsid w:val="001B2157"/>
    <w:rsid w:val="001B2FA0"/>
    <w:rsid w:val="001B3064"/>
    <w:rsid w:val="001B3568"/>
    <w:rsid w:val="001B357C"/>
    <w:rsid w:val="001B399F"/>
    <w:rsid w:val="001B4768"/>
    <w:rsid w:val="001B4A5E"/>
    <w:rsid w:val="001B4F88"/>
    <w:rsid w:val="001B57BA"/>
    <w:rsid w:val="001B5CFD"/>
    <w:rsid w:val="001B61C2"/>
    <w:rsid w:val="001B6479"/>
    <w:rsid w:val="001B651B"/>
    <w:rsid w:val="001B6A5B"/>
    <w:rsid w:val="001B742E"/>
    <w:rsid w:val="001B7675"/>
    <w:rsid w:val="001C09FC"/>
    <w:rsid w:val="001C0E25"/>
    <w:rsid w:val="001C10E7"/>
    <w:rsid w:val="001C1C78"/>
    <w:rsid w:val="001C317B"/>
    <w:rsid w:val="001C338E"/>
    <w:rsid w:val="001C3AA2"/>
    <w:rsid w:val="001C41E9"/>
    <w:rsid w:val="001C47A7"/>
    <w:rsid w:val="001C4AC5"/>
    <w:rsid w:val="001C5166"/>
    <w:rsid w:val="001C6239"/>
    <w:rsid w:val="001D04E8"/>
    <w:rsid w:val="001D05A4"/>
    <w:rsid w:val="001D0917"/>
    <w:rsid w:val="001D1B72"/>
    <w:rsid w:val="001D4F72"/>
    <w:rsid w:val="001D5E8D"/>
    <w:rsid w:val="001D6C14"/>
    <w:rsid w:val="001D7724"/>
    <w:rsid w:val="001D7A96"/>
    <w:rsid w:val="001E16DC"/>
    <w:rsid w:val="001E17E1"/>
    <w:rsid w:val="001E4966"/>
    <w:rsid w:val="001E4D90"/>
    <w:rsid w:val="001E4EAB"/>
    <w:rsid w:val="001E794D"/>
    <w:rsid w:val="001E7CDF"/>
    <w:rsid w:val="001F0CB0"/>
    <w:rsid w:val="001F12AF"/>
    <w:rsid w:val="001F19E0"/>
    <w:rsid w:val="001F2995"/>
    <w:rsid w:val="001F3D0E"/>
    <w:rsid w:val="001F43E7"/>
    <w:rsid w:val="001F4A19"/>
    <w:rsid w:val="001F5844"/>
    <w:rsid w:val="001F67DD"/>
    <w:rsid w:val="001F77E3"/>
    <w:rsid w:val="001F7C08"/>
    <w:rsid w:val="001F7DB8"/>
    <w:rsid w:val="002002D1"/>
    <w:rsid w:val="002003A1"/>
    <w:rsid w:val="00202CB4"/>
    <w:rsid w:val="00203758"/>
    <w:rsid w:val="0020456D"/>
    <w:rsid w:val="002047DC"/>
    <w:rsid w:val="0020572B"/>
    <w:rsid w:val="00206395"/>
    <w:rsid w:val="002064E0"/>
    <w:rsid w:val="002074DB"/>
    <w:rsid w:val="002075F2"/>
    <w:rsid w:val="00207F24"/>
    <w:rsid w:val="002108A1"/>
    <w:rsid w:val="0021198E"/>
    <w:rsid w:val="002123ED"/>
    <w:rsid w:val="00212960"/>
    <w:rsid w:val="00212F9B"/>
    <w:rsid w:val="0021371C"/>
    <w:rsid w:val="002151FA"/>
    <w:rsid w:val="00215337"/>
    <w:rsid w:val="00215641"/>
    <w:rsid w:val="00215A96"/>
    <w:rsid w:val="00217056"/>
    <w:rsid w:val="00217D64"/>
    <w:rsid w:val="0022123D"/>
    <w:rsid w:val="0022155E"/>
    <w:rsid w:val="0022195C"/>
    <w:rsid w:val="00222E60"/>
    <w:rsid w:val="0022485D"/>
    <w:rsid w:val="00224937"/>
    <w:rsid w:val="002262B3"/>
    <w:rsid w:val="00226EEF"/>
    <w:rsid w:val="00227044"/>
    <w:rsid w:val="00227AD3"/>
    <w:rsid w:val="002306BE"/>
    <w:rsid w:val="00230CA6"/>
    <w:rsid w:val="00231F30"/>
    <w:rsid w:val="00232105"/>
    <w:rsid w:val="002323DD"/>
    <w:rsid w:val="00232A32"/>
    <w:rsid w:val="00233CD7"/>
    <w:rsid w:val="002341CD"/>
    <w:rsid w:val="00234B63"/>
    <w:rsid w:val="00234D60"/>
    <w:rsid w:val="00234E94"/>
    <w:rsid w:val="00235666"/>
    <w:rsid w:val="0023696B"/>
    <w:rsid w:val="00236AAD"/>
    <w:rsid w:val="00237270"/>
    <w:rsid w:val="00237786"/>
    <w:rsid w:val="00237E5F"/>
    <w:rsid w:val="002409D6"/>
    <w:rsid w:val="00240E23"/>
    <w:rsid w:val="0024120A"/>
    <w:rsid w:val="002423C4"/>
    <w:rsid w:val="00242E19"/>
    <w:rsid w:val="002430E5"/>
    <w:rsid w:val="0024428B"/>
    <w:rsid w:val="002450B0"/>
    <w:rsid w:val="002450B2"/>
    <w:rsid w:val="00245AB9"/>
    <w:rsid w:val="0024690C"/>
    <w:rsid w:val="00246940"/>
    <w:rsid w:val="00246A92"/>
    <w:rsid w:val="00247250"/>
    <w:rsid w:val="00247A3F"/>
    <w:rsid w:val="00247E32"/>
    <w:rsid w:val="00251349"/>
    <w:rsid w:val="0025153E"/>
    <w:rsid w:val="00251557"/>
    <w:rsid w:val="00252CEE"/>
    <w:rsid w:val="00253289"/>
    <w:rsid w:val="00253EE0"/>
    <w:rsid w:val="00255892"/>
    <w:rsid w:val="0025625F"/>
    <w:rsid w:val="00256A6A"/>
    <w:rsid w:val="002576B1"/>
    <w:rsid w:val="00260C99"/>
    <w:rsid w:val="00260E13"/>
    <w:rsid w:val="00261CB6"/>
    <w:rsid w:val="00261D43"/>
    <w:rsid w:val="00261F5A"/>
    <w:rsid w:val="00261FE3"/>
    <w:rsid w:val="00262248"/>
    <w:rsid w:val="00262B82"/>
    <w:rsid w:val="00263483"/>
    <w:rsid w:val="002638D2"/>
    <w:rsid w:val="00263B80"/>
    <w:rsid w:val="002644A6"/>
    <w:rsid w:val="002648A1"/>
    <w:rsid w:val="00264E4A"/>
    <w:rsid w:val="00265314"/>
    <w:rsid w:val="0026564F"/>
    <w:rsid w:val="00265CC0"/>
    <w:rsid w:val="0026686F"/>
    <w:rsid w:val="00266A8F"/>
    <w:rsid w:val="00267A1E"/>
    <w:rsid w:val="00270AC3"/>
    <w:rsid w:val="00271428"/>
    <w:rsid w:val="00271D4D"/>
    <w:rsid w:val="0027217D"/>
    <w:rsid w:val="002729D7"/>
    <w:rsid w:val="00272B68"/>
    <w:rsid w:val="00272D8C"/>
    <w:rsid w:val="002737CF"/>
    <w:rsid w:val="00274726"/>
    <w:rsid w:val="0027538F"/>
    <w:rsid w:val="002754E7"/>
    <w:rsid w:val="00275DB1"/>
    <w:rsid w:val="00275FD1"/>
    <w:rsid w:val="0027648E"/>
    <w:rsid w:val="00276835"/>
    <w:rsid w:val="00277476"/>
    <w:rsid w:val="00282A59"/>
    <w:rsid w:val="002830B3"/>
    <w:rsid w:val="0028312B"/>
    <w:rsid w:val="00284BD7"/>
    <w:rsid w:val="00286939"/>
    <w:rsid w:val="00286F6C"/>
    <w:rsid w:val="00287285"/>
    <w:rsid w:val="00287533"/>
    <w:rsid w:val="002878EE"/>
    <w:rsid w:val="0029026A"/>
    <w:rsid w:val="00290783"/>
    <w:rsid w:val="00291080"/>
    <w:rsid w:val="002911BD"/>
    <w:rsid w:val="00291229"/>
    <w:rsid w:val="00291568"/>
    <w:rsid w:val="00291B64"/>
    <w:rsid w:val="002927E5"/>
    <w:rsid w:val="00292BF5"/>
    <w:rsid w:val="00292C62"/>
    <w:rsid w:val="00292CAC"/>
    <w:rsid w:val="00294050"/>
    <w:rsid w:val="00294930"/>
    <w:rsid w:val="002949E4"/>
    <w:rsid w:val="00297224"/>
    <w:rsid w:val="00297BB8"/>
    <w:rsid w:val="002A0558"/>
    <w:rsid w:val="002A06C3"/>
    <w:rsid w:val="002A0893"/>
    <w:rsid w:val="002A09D2"/>
    <w:rsid w:val="002A2381"/>
    <w:rsid w:val="002A2EC9"/>
    <w:rsid w:val="002A324B"/>
    <w:rsid w:val="002A3482"/>
    <w:rsid w:val="002A3A18"/>
    <w:rsid w:val="002A3E6D"/>
    <w:rsid w:val="002A66EF"/>
    <w:rsid w:val="002A6710"/>
    <w:rsid w:val="002A6C11"/>
    <w:rsid w:val="002A6E20"/>
    <w:rsid w:val="002A7058"/>
    <w:rsid w:val="002A72B8"/>
    <w:rsid w:val="002A755E"/>
    <w:rsid w:val="002B03DA"/>
    <w:rsid w:val="002B0569"/>
    <w:rsid w:val="002B0D1A"/>
    <w:rsid w:val="002B0D2F"/>
    <w:rsid w:val="002B13D2"/>
    <w:rsid w:val="002B15DE"/>
    <w:rsid w:val="002B15F1"/>
    <w:rsid w:val="002B1CD4"/>
    <w:rsid w:val="002B1D8D"/>
    <w:rsid w:val="002B232E"/>
    <w:rsid w:val="002B46A2"/>
    <w:rsid w:val="002B47BD"/>
    <w:rsid w:val="002B5016"/>
    <w:rsid w:val="002B582C"/>
    <w:rsid w:val="002B5B3A"/>
    <w:rsid w:val="002B6494"/>
    <w:rsid w:val="002B65F7"/>
    <w:rsid w:val="002B69F1"/>
    <w:rsid w:val="002B6BCF"/>
    <w:rsid w:val="002B74D5"/>
    <w:rsid w:val="002B79F8"/>
    <w:rsid w:val="002C0273"/>
    <w:rsid w:val="002C066F"/>
    <w:rsid w:val="002C1513"/>
    <w:rsid w:val="002C1F9C"/>
    <w:rsid w:val="002C20FE"/>
    <w:rsid w:val="002C3271"/>
    <w:rsid w:val="002C3467"/>
    <w:rsid w:val="002C399C"/>
    <w:rsid w:val="002C3BEF"/>
    <w:rsid w:val="002C4D48"/>
    <w:rsid w:val="002C4FC0"/>
    <w:rsid w:val="002C587A"/>
    <w:rsid w:val="002C647C"/>
    <w:rsid w:val="002C687B"/>
    <w:rsid w:val="002C7C5C"/>
    <w:rsid w:val="002D0112"/>
    <w:rsid w:val="002D0369"/>
    <w:rsid w:val="002D076A"/>
    <w:rsid w:val="002D076C"/>
    <w:rsid w:val="002D0EFB"/>
    <w:rsid w:val="002D1F7D"/>
    <w:rsid w:val="002D247C"/>
    <w:rsid w:val="002D25A6"/>
    <w:rsid w:val="002D27FC"/>
    <w:rsid w:val="002D3A3C"/>
    <w:rsid w:val="002D4039"/>
    <w:rsid w:val="002D4742"/>
    <w:rsid w:val="002D48A3"/>
    <w:rsid w:val="002D57DA"/>
    <w:rsid w:val="002D5BD8"/>
    <w:rsid w:val="002D609F"/>
    <w:rsid w:val="002D6531"/>
    <w:rsid w:val="002D7533"/>
    <w:rsid w:val="002E0303"/>
    <w:rsid w:val="002E0A5D"/>
    <w:rsid w:val="002E0E99"/>
    <w:rsid w:val="002E1D05"/>
    <w:rsid w:val="002E1D0D"/>
    <w:rsid w:val="002E1FE8"/>
    <w:rsid w:val="002E2C60"/>
    <w:rsid w:val="002E3B88"/>
    <w:rsid w:val="002E4E8B"/>
    <w:rsid w:val="002E5058"/>
    <w:rsid w:val="002E571C"/>
    <w:rsid w:val="002E5851"/>
    <w:rsid w:val="002E68B7"/>
    <w:rsid w:val="002E6911"/>
    <w:rsid w:val="002E7184"/>
    <w:rsid w:val="002E7AD9"/>
    <w:rsid w:val="002E7E55"/>
    <w:rsid w:val="002F0253"/>
    <w:rsid w:val="002F029E"/>
    <w:rsid w:val="002F0A6B"/>
    <w:rsid w:val="002F18B4"/>
    <w:rsid w:val="002F23AF"/>
    <w:rsid w:val="002F24E4"/>
    <w:rsid w:val="002F2A51"/>
    <w:rsid w:val="002F2A97"/>
    <w:rsid w:val="002F3154"/>
    <w:rsid w:val="002F33AF"/>
    <w:rsid w:val="002F3D67"/>
    <w:rsid w:val="002F4827"/>
    <w:rsid w:val="002F5A58"/>
    <w:rsid w:val="002F6B62"/>
    <w:rsid w:val="002F7018"/>
    <w:rsid w:val="002F7060"/>
    <w:rsid w:val="002F7B5C"/>
    <w:rsid w:val="002F7F0E"/>
    <w:rsid w:val="002F7F75"/>
    <w:rsid w:val="00300B96"/>
    <w:rsid w:val="003011D9"/>
    <w:rsid w:val="00301241"/>
    <w:rsid w:val="00301C61"/>
    <w:rsid w:val="00303245"/>
    <w:rsid w:val="0030336B"/>
    <w:rsid w:val="00303B07"/>
    <w:rsid w:val="003044EB"/>
    <w:rsid w:val="00306321"/>
    <w:rsid w:val="003065FB"/>
    <w:rsid w:val="003068BC"/>
    <w:rsid w:val="00306FA9"/>
    <w:rsid w:val="00307787"/>
    <w:rsid w:val="003101A5"/>
    <w:rsid w:val="00310C0F"/>
    <w:rsid w:val="00311147"/>
    <w:rsid w:val="003115F7"/>
    <w:rsid w:val="0031200E"/>
    <w:rsid w:val="003123B2"/>
    <w:rsid w:val="0031282F"/>
    <w:rsid w:val="003136F2"/>
    <w:rsid w:val="003154A5"/>
    <w:rsid w:val="00315619"/>
    <w:rsid w:val="003164C1"/>
    <w:rsid w:val="00316744"/>
    <w:rsid w:val="00316D9F"/>
    <w:rsid w:val="00316E40"/>
    <w:rsid w:val="00317007"/>
    <w:rsid w:val="0031703D"/>
    <w:rsid w:val="00317EB3"/>
    <w:rsid w:val="0032004A"/>
    <w:rsid w:val="00320148"/>
    <w:rsid w:val="0032056E"/>
    <w:rsid w:val="00320663"/>
    <w:rsid w:val="00320EBC"/>
    <w:rsid w:val="00320F83"/>
    <w:rsid w:val="00321D54"/>
    <w:rsid w:val="003222FD"/>
    <w:rsid w:val="00322B5A"/>
    <w:rsid w:val="0032350F"/>
    <w:rsid w:val="00323DFB"/>
    <w:rsid w:val="00324622"/>
    <w:rsid w:val="003250D9"/>
    <w:rsid w:val="00325908"/>
    <w:rsid w:val="0032652B"/>
    <w:rsid w:val="0032685B"/>
    <w:rsid w:val="0032698A"/>
    <w:rsid w:val="00327253"/>
    <w:rsid w:val="003275FC"/>
    <w:rsid w:val="0032774E"/>
    <w:rsid w:val="00330C68"/>
    <w:rsid w:val="003314E7"/>
    <w:rsid w:val="00332935"/>
    <w:rsid w:val="003333AE"/>
    <w:rsid w:val="003338A6"/>
    <w:rsid w:val="00334112"/>
    <w:rsid w:val="0033520F"/>
    <w:rsid w:val="0033549A"/>
    <w:rsid w:val="00335654"/>
    <w:rsid w:val="00335966"/>
    <w:rsid w:val="00335E7C"/>
    <w:rsid w:val="00341078"/>
    <w:rsid w:val="00341747"/>
    <w:rsid w:val="00341D7B"/>
    <w:rsid w:val="003421EC"/>
    <w:rsid w:val="0034230D"/>
    <w:rsid w:val="00342352"/>
    <w:rsid w:val="003427DE"/>
    <w:rsid w:val="00342D60"/>
    <w:rsid w:val="00343EAA"/>
    <w:rsid w:val="003445A0"/>
    <w:rsid w:val="003448A0"/>
    <w:rsid w:val="003448D8"/>
    <w:rsid w:val="0034636B"/>
    <w:rsid w:val="00346376"/>
    <w:rsid w:val="00346AD6"/>
    <w:rsid w:val="00347B9D"/>
    <w:rsid w:val="003504A9"/>
    <w:rsid w:val="00351972"/>
    <w:rsid w:val="00352C7E"/>
    <w:rsid w:val="00352D85"/>
    <w:rsid w:val="003540BB"/>
    <w:rsid w:val="00354761"/>
    <w:rsid w:val="0035556A"/>
    <w:rsid w:val="00355BD2"/>
    <w:rsid w:val="00356718"/>
    <w:rsid w:val="00356AB9"/>
    <w:rsid w:val="00357A43"/>
    <w:rsid w:val="003601DE"/>
    <w:rsid w:val="0036103E"/>
    <w:rsid w:val="00361A7E"/>
    <w:rsid w:val="00361F11"/>
    <w:rsid w:val="00361F89"/>
    <w:rsid w:val="00362890"/>
    <w:rsid w:val="00363493"/>
    <w:rsid w:val="003635AE"/>
    <w:rsid w:val="00364435"/>
    <w:rsid w:val="00364804"/>
    <w:rsid w:val="00365BE1"/>
    <w:rsid w:val="00365C6C"/>
    <w:rsid w:val="00365CCC"/>
    <w:rsid w:val="00366165"/>
    <w:rsid w:val="0036695B"/>
    <w:rsid w:val="00366A14"/>
    <w:rsid w:val="003679DC"/>
    <w:rsid w:val="00370C9D"/>
    <w:rsid w:val="00370FA2"/>
    <w:rsid w:val="003714D4"/>
    <w:rsid w:val="00371596"/>
    <w:rsid w:val="0037214A"/>
    <w:rsid w:val="0037233C"/>
    <w:rsid w:val="00372578"/>
    <w:rsid w:val="0037294F"/>
    <w:rsid w:val="003733E3"/>
    <w:rsid w:val="0037391C"/>
    <w:rsid w:val="00374006"/>
    <w:rsid w:val="003741BA"/>
    <w:rsid w:val="00375992"/>
    <w:rsid w:val="0037620A"/>
    <w:rsid w:val="003765AB"/>
    <w:rsid w:val="00376CB6"/>
    <w:rsid w:val="00377AB3"/>
    <w:rsid w:val="00377AFE"/>
    <w:rsid w:val="003802B2"/>
    <w:rsid w:val="00381903"/>
    <w:rsid w:val="00381C41"/>
    <w:rsid w:val="0038248F"/>
    <w:rsid w:val="00383653"/>
    <w:rsid w:val="00383C52"/>
    <w:rsid w:val="00383E14"/>
    <w:rsid w:val="003844F3"/>
    <w:rsid w:val="00387E41"/>
    <w:rsid w:val="00387E51"/>
    <w:rsid w:val="00390207"/>
    <w:rsid w:val="00390CA4"/>
    <w:rsid w:val="0039107A"/>
    <w:rsid w:val="00391AE9"/>
    <w:rsid w:val="00391D53"/>
    <w:rsid w:val="003920A5"/>
    <w:rsid w:val="003920B3"/>
    <w:rsid w:val="003921E0"/>
    <w:rsid w:val="003928C2"/>
    <w:rsid w:val="00393468"/>
    <w:rsid w:val="00393A9D"/>
    <w:rsid w:val="00393F27"/>
    <w:rsid w:val="003940E1"/>
    <w:rsid w:val="0039426A"/>
    <w:rsid w:val="00394C6E"/>
    <w:rsid w:val="003953BB"/>
    <w:rsid w:val="00395C0B"/>
    <w:rsid w:val="00396813"/>
    <w:rsid w:val="00396D98"/>
    <w:rsid w:val="0039756F"/>
    <w:rsid w:val="003978B5"/>
    <w:rsid w:val="003A00A7"/>
    <w:rsid w:val="003A0403"/>
    <w:rsid w:val="003A071F"/>
    <w:rsid w:val="003A0C20"/>
    <w:rsid w:val="003A1265"/>
    <w:rsid w:val="003A13ED"/>
    <w:rsid w:val="003A1837"/>
    <w:rsid w:val="003A1A0D"/>
    <w:rsid w:val="003A2013"/>
    <w:rsid w:val="003A21EC"/>
    <w:rsid w:val="003A269D"/>
    <w:rsid w:val="003A2C5F"/>
    <w:rsid w:val="003A3702"/>
    <w:rsid w:val="003A3C2C"/>
    <w:rsid w:val="003A417C"/>
    <w:rsid w:val="003A421E"/>
    <w:rsid w:val="003A4382"/>
    <w:rsid w:val="003A45C0"/>
    <w:rsid w:val="003A46B8"/>
    <w:rsid w:val="003A4A7C"/>
    <w:rsid w:val="003A4CCB"/>
    <w:rsid w:val="003A5748"/>
    <w:rsid w:val="003A583F"/>
    <w:rsid w:val="003A5EB5"/>
    <w:rsid w:val="003A6B66"/>
    <w:rsid w:val="003A6BAE"/>
    <w:rsid w:val="003A757B"/>
    <w:rsid w:val="003B02A1"/>
    <w:rsid w:val="003B16FB"/>
    <w:rsid w:val="003B1F6B"/>
    <w:rsid w:val="003B1FB2"/>
    <w:rsid w:val="003B2192"/>
    <w:rsid w:val="003B3EDD"/>
    <w:rsid w:val="003B3EF5"/>
    <w:rsid w:val="003B79D2"/>
    <w:rsid w:val="003C0006"/>
    <w:rsid w:val="003C0624"/>
    <w:rsid w:val="003C06F9"/>
    <w:rsid w:val="003C2238"/>
    <w:rsid w:val="003C32FF"/>
    <w:rsid w:val="003C39B8"/>
    <w:rsid w:val="003C3B29"/>
    <w:rsid w:val="003C3F02"/>
    <w:rsid w:val="003C45BA"/>
    <w:rsid w:val="003C4955"/>
    <w:rsid w:val="003C5FCD"/>
    <w:rsid w:val="003C6259"/>
    <w:rsid w:val="003C650D"/>
    <w:rsid w:val="003C72EE"/>
    <w:rsid w:val="003C73F6"/>
    <w:rsid w:val="003C7B40"/>
    <w:rsid w:val="003C7CDA"/>
    <w:rsid w:val="003D01BC"/>
    <w:rsid w:val="003D04ED"/>
    <w:rsid w:val="003D126C"/>
    <w:rsid w:val="003D1723"/>
    <w:rsid w:val="003D17F0"/>
    <w:rsid w:val="003D1EB3"/>
    <w:rsid w:val="003D2837"/>
    <w:rsid w:val="003D3722"/>
    <w:rsid w:val="003D3883"/>
    <w:rsid w:val="003D3C29"/>
    <w:rsid w:val="003D4AF6"/>
    <w:rsid w:val="003D5259"/>
    <w:rsid w:val="003D5BDC"/>
    <w:rsid w:val="003D657C"/>
    <w:rsid w:val="003D7080"/>
    <w:rsid w:val="003D7C32"/>
    <w:rsid w:val="003D7F44"/>
    <w:rsid w:val="003E02B1"/>
    <w:rsid w:val="003E1BD4"/>
    <w:rsid w:val="003E3A00"/>
    <w:rsid w:val="003E4FA2"/>
    <w:rsid w:val="003E57DD"/>
    <w:rsid w:val="003E5984"/>
    <w:rsid w:val="003E5A09"/>
    <w:rsid w:val="003E61C6"/>
    <w:rsid w:val="003E724A"/>
    <w:rsid w:val="003E76C5"/>
    <w:rsid w:val="003F0279"/>
    <w:rsid w:val="003F0512"/>
    <w:rsid w:val="003F0B67"/>
    <w:rsid w:val="003F0FFF"/>
    <w:rsid w:val="003F1055"/>
    <w:rsid w:val="003F10E7"/>
    <w:rsid w:val="003F1248"/>
    <w:rsid w:val="003F140D"/>
    <w:rsid w:val="003F2F31"/>
    <w:rsid w:val="003F35D4"/>
    <w:rsid w:val="003F388E"/>
    <w:rsid w:val="003F39D3"/>
    <w:rsid w:val="003F3DA7"/>
    <w:rsid w:val="003F486D"/>
    <w:rsid w:val="003F51B2"/>
    <w:rsid w:val="003F594E"/>
    <w:rsid w:val="003F7CA1"/>
    <w:rsid w:val="00401671"/>
    <w:rsid w:val="004017B6"/>
    <w:rsid w:val="0040201A"/>
    <w:rsid w:val="004021E2"/>
    <w:rsid w:val="00402D76"/>
    <w:rsid w:val="004036DB"/>
    <w:rsid w:val="00403A7E"/>
    <w:rsid w:val="00403D1F"/>
    <w:rsid w:val="0040411E"/>
    <w:rsid w:val="00404713"/>
    <w:rsid w:val="0040524C"/>
    <w:rsid w:val="00406157"/>
    <w:rsid w:val="0040669F"/>
    <w:rsid w:val="004069EA"/>
    <w:rsid w:val="004100B4"/>
    <w:rsid w:val="004111FF"/>
    <w:rsid w:val="004113A9"/>
    <w:rsid w:val="00412630"/>
    <w:rsid w:val="004128DC"/>
    <w:rsid w:val="004131FB"/>
    <w:rsid w:val="004135DC"/>
    <w:rsid w:val="004150B3"/>
    <w:rsid w:val="00415684"/>
    <w:rsid w:val="00416232"/>
    <w:rsid w:val="00416C12"/>
    <w:rsid w:val="00416CF5"/>
    <w:rsid w:val="004177C5"/>
    <w:rsid w:val="004207D6"/>
    <w:rsid w:val="004209A7"/>
    <w:rsid w:val="004209DF"/>
    <w:rsid w:val="00420CA1"/>
    <w:rsid w:val="004213DA"/>
    <w:rsid w:val="0042161A"/>
    <w:rsid w:val="00421D4B"/>
    <w:rsid w:val="00423FDA"/>
    <w:rsid w:val="004244AA"/>
    <w:rsid w:val="00424DDE"/>
    <w:rsid w:val="00425034"/>
    <w:rsid w:val="004259AE"/>
    <w:rsid w:val="0042703E"/>
    <w:rsid w:val="00427619"/>
    <w:rsid w:val="00427718"/>
    <w:rsid w:val="0043004E"/>
    <w:rsid w:val="00431170"/>
    <w:rsid w:val="004313C6"/>
    <w:rsid w:val="0043186F"/>
    <w:rsid w:val="004324C8"/>
    <w:rsid w:val="00432DD9"/>
    <w:rsid w:val="00432EB2"/>
    <w:rsid w:val="004332A3"/>
    <w:rsid w:val="00434E9D"/>
    <w:rsid w:val="00434EF6"/>
    <w:rsid w:val="004366AC"/>
    <w:rsid w:val="004366B7"/>
    <w:rsid w:val="004374F2"/>
    <w:rsid w:val="0043760E"/>
    <w:rsid w:val="004379C1"/>
    <w:rsid w:val="004400A6"/>
    <w:rsid w:val="0044024D"/>
    <w:rsid w:val="004406A3"/>
    <w:rsid w:val="00440BA2"/>
    <w:rsid w:val="004418A7"/>
    <w:rsid w:val="0044259C"/>
    <w:rsid w:val="00442771"/>
    <w:rsid w:val="004442CD"/>
    <w:rsid w:val="004450AA"/>
    <w:rsid w:val="00446269"/>
    <w:rsid w:val="004464F9"/>
    <w:rsid w:val="0044685C"/>
    <w:rsid w:val="004505AB"/>
    <w:rsid w:val="004509C1"/>
    <w:rsid w:val="00452282"/>
    <w:rsid w:val="0045253F"/>
    <w:rsid w:val="00453337"/>
    <w:rsid w:val="00453F7C"/>
    <w:rsid w:val="00453FD9"/>
    <w:rsid w:val="004540C3"/>
    <w:rsid w:val="00454455"/>
    <w:rsid w:val="00455183"/>
    <w:rsid w:val="00455AEA"/>
    <w:rsid w:val="00456369"/>
    <w:rsid w:val="004565AE"/>
    <w:rsid w:val="004567DE"/>
    <w:rsid w:val="0045717A"/>
    <w:rsid w:val="00457230"/>
    <w:rsid w:val="00460229"/>
    <w:rsid w:val="00460750"/>
    <w:rsid w:val="004609A4"/>
    <w:rsid w:val="00460D01"/>
    <w:rsid w:val="004611FE"/>
    <w:rsid w:val="00461F00"/>
    <w:rsid w:val="00462052"/>
    <w:rsid w:val="00462858"/>
    <w:rsid w:val="004637CB"/>
    <w:rsid w:val="00463909"/>
    <w:rsid w:val="00463F80"/>
    <w:rsid w:val="00464375"/>
    <w:rsid w:val="00464803"/>
    <w:rsid w:val="00465483"/>
    <w:rsid w:val="00465A0A"/>
    <w:rsid w:val="00465A24"/>
    <w:rsid w:val="00466A81"/>
    <w:rsid w:val="00466C6F"/>
    <w:rsid w:val="00466E4C"/>
    <w:rsid w:val="00467188"/>
    <w:rsid w:val="00467243"/>
    <w:rsid w:val="00471238"/>
    <w:rsid w:val="00473A7F"/>
    <w:rsid w:val="00474351"/>
    <w:rsid w:val="00475FDB"/>
    <w:rsid w:val="0047609D"/>
    <w:rsid w:val="004761DA"/>
    <w:rsid w:val="0047620A"/>
    <w:rsid w:val="00476C7D"/>
    <w:rsid w:val="00477B3B"/>
    <w:rsid w:val="00477EA3"/>
    <w:rsid w:val="00480D04"/>
    <w:rsid w:val="0048166C"/>
    <w:rsid w:val="004824A9"/>
    <w:rsid w:val="00482705"/>
    <w:rsid w:val="004828A4"/>
    <w:rsid w:val="00482963"/>
    <w:rsid w:val="004829B2"/>
    <w:rsid w:val="00482BEC"/>
    <w:rsid w:val="00482E51"/>
    <w:rsid w:val="004833D2"/>
    <w:rsid w:val="00483413"/>
    <w:rsid w:val="00483667"/>
    <w:rsid w:val="004836AC"/>
    <w:rsid w:val="00484604"/>
    <w:rsid w:val="00484DA2"/>
    <w:rsid w:val="0048516C"/>
    <w:rsid w:val="00485187"/>
    <w:rsid w:val="0048567B"/>
    <w:rsid w:val="00485DBC"/>
    <w:rsid w:val="0048688E"/>
    <w:rsid w:val="00486C53"/>
    <w:rsid w:val="0048763E"/>
    <w:rsid w:val="00487C94"/>
    <w:rsid w:val="004907F1"/>
    <w:rsid w:val="00490BE2"/>
    <w:rsid w:val="0049116B"/>
    <w:rsid w:val="00491675"/>
    <w:rsid w:val="00491876"/>
    <w:rsid w:val="004919FE"/>
    <w:rsid w:val="00491FE8"/>
    <w:rsid w:val="00492474"/>
    <w:rsid w:val="00492503"/>
    <w:rsid w:val="00492A7E"/>
    <w:rsid w:val="00492F5B"/>
    <w:rsid w:val="004931CC"/>
    <w:rsid w:val="00493312"/>
    <w:rsid w:val="00493B3F"/>
    <w:rsid w:val="004947F6"/>
    <w:rsid w:val="00494FBA"/>
    <w:rsid w:val="00495269"/>
    <w:rsid w:val="0049542A"/>
    <w:rsid w:val="00495A57"/>
    <w:rsid w:val="00495ED6"/>
    <w:rsid w:val="004963B8"/>
    <w:rsid w:val="0049706D"/>
    <w:rsid w:val="004978DD"/>
    <w:rsid w:val="004979B9"/>
    <w:rsid w:val="00497D11"/>
    <w:rsid w:val="004A0202"/>
    <w:rsid w:val="004A049D"/>
    <w:rsid w:val="004A0608"/>
    <w:rsid w:val="004A07D6"/>
    <w:rsid w:val="004A0914"/>
    <w:rsid w:val="004A1576"/>
    <w:rsid w:val="004A4DD9"/>
    <w:rsid w:val="004A6535"/>
    <w:rsid w:val="004A65A0"/>
    <w:rsid w:val="004A6BA1"/>
    <w:rsid w:val="004A7DE7"/>
    <w:rsid w:val="004B0C32"/>
    <w:rsid w:val="004B0F46"/>
    <w:rsid w:val="004B11E9"/>
    <w:rsid w:val="004B1B7D"/>
    <w:rsid w:val="004B1F73"/>
    <w:rsid w:val="004B28B7"/>
    <w:rsid w:val="004B2A5D"/>
    <w:rsid w:val="004B2B2C"/>
    <w:rsid w:val="004B2CCF"/>
    <w:rsid w:val="004B4425"/>
    <w:rsid w:val="004B4CF4"/>
    <w:rsid w:val="004B5100"/>
    <w:rsid w:val="004B5725"/>
    <w:rsid w:val="004B5798"/>
    <w:rsid w:val="004B5D34"/>
    <w:rsid w:val="004B61D5"/>
    <w:rsid w:val="004B6DFE"/>
    <w:rsid w:val="004B6E8B"/>
    <w:rsid w:val="004B6FED"/>
    <w:rsid w:val="004B71CC"/>
    <w:rsid w:val="004B73F3"/>
    <w:rsid w:val="004B7462"/>
    <w:rsid w:val="004B7E10"/>
    <w:rsid w:val="004C04BC"/>
    <w:rsid w:val="004C16CE"/>
    <w:rsid w:val="004C1855"/>
    <w:rsid w:val="004C1ABF"/>
    <w:rsid w:val="004C21C4"/>
    <w:rsid w:val="004C2415"/>
    <w:rsid w:val="004C3168"/>
    <w:rsid w:val="004C35C8"/>
    <w:rsid w:val="004C3800"/>
    <w:rsid w:val="004C3C7E"/>
    <w:rsid w:val="004C4306"/>
    <w:rsid w:val="004C456F"/>
    <w:rsid w:val="004C4BB4"/>
    <w:rsid w:val="004C5194"/>
    <w:rsid w:val="004C56A7"/>
    <w:rsid w:val="004C64A9"/>
    <w:rsid w:val="004C6F70"/>
    <w:rsid w:val="004C771C"/>
    <w:rsid w:val="004C7C29"/>
    <w:rsid w:val="004D0680"/>
    <w:rsid w:val="004D1067"/>
    <w:rsid w:val="004D12C9"/>
    <w:rsid w:val="004D1A87"/>
    <w:rsid w:val="004D2AAC"/>
    <w:rsid w:val="004D2C08"/>
    <w:rsid w:val="004D3E0F"/>
    <w:rsid w:val="004D5596"/>
    <w:rsid w:val="004D5C92"/>
    <w:rsid w:val="004D5D50"/>
    <w:rsid w:val="004D6980"/>
    <w:rsid w:val="004D7737"/>
    <w:rsid w:val="004E0352"/>
    <w:rsid w:val="004E0D43"/>
    <w:rsid w:val="004E1B02"/>
    <w:rsid w:val="004E33BC"/>
    <w:rsid w:val="004E369D"/>
    <w:rsid w:val="004E3D1E"/>
    <w:rsid w:val="004E4476"/>
    <w:rsid w:val="004E4946"/>
    <w:rsid w:val="004E55A9"/>
    <w:rsid w:val="004E5A30"/>
    <w:rsid w:val="004E5E3C"/>
    <w:rsid w:val="004E629A"/>
    <w:rsid w:val="004F0494"/>
    <w:rsid w:val="004F0E38"/>
    <w:rsid w:val="004F0E3C"/>
    <w:rsid w:val="004F1804"/>
    <w:rsid w:val="004F1AA4"/>
    <w:rsid w:val="004F253E"/>
    <w:rsid w:val="004F2734"/>
    <w:rsid w:val="004F2FF0"/>
    <w:rsid w:val="004F31D0"/>
    <w:rsid w:val="004F3E34"/>
    <w:rsid w:val="004F43A1"/>
    <w:rsid w:val="004F5126"/>
    <w:rsid w:val="004F5BCC"/>
    <w:rsid w:val="004F6DB3"/>
    <w:rsid w:val="004F75EA"/>
    <w:rsid w:val="005003F2"/>
    <w:rsid w:val="00500925"/>
    <w:rsid w:val="00500D60"/>
    <w:rsid w:val="00501301"/>
    <w:rsid w:val="005014CA"/>
    <w:rsid w:val="0050167A"/>
    <w:rsid w:val="00501F2D"/>
    <w:rsid w:val="00501FD2"/>
    <w:rsid w:val="0050253C"/>
    <w:rsid w:val="0050352A"/>
    <w:rsid w:val="00504035"/>
    <w:rsid w:val="005042CA"/>
    <w:rsid w:val="00504BC7"/>
    <w:rsid w:val="0050512A"/>
    <w:rsid w:val="00505335"/>
    <w:rsid w:val="00505AD6"/>
    <w:rsid w:val="00505D06"/>
    <w:rsid w:val="00505FA8"/>
    <w:rsid w:val="005075EE"/>
    <w:rsid w:val="0050786E"/>
    <w:rsid w:val="00507F70"/>
    <w:rsid w:val="00511CFA"/>
    <w:rsid w:val="005138AE"/>
    <w:rsid w:val="00514EF9"/>
    <w:rsid w:val="00515372"/>
    <w:rsid w:val="00515A3E"/>
    <w:rsid w:val="00516A56"/>
    <w:rsid w:val="00516C5A"/>
    <w:rsid w:val="00517C25"/>
    <w:rsid w:val="00517EEB"/>
    <w:rsid w:val="00520304"/>
    <w:rsid w:val="0052158A"/>
    <w:rsid w:val="00521A25"/>
    <w:rsid w:val="00522267"/>
    <w:rsid w:val="005227FA"/>
    <w:rsid w:val="00523022"/>
    <w:rsid w:val="00523874"/>
    <w:rsid w:val="0052408D"/>
    <w:rsid w:val="005243BD"/>
    <w:rsid w:val="005246D7"/>
    <w:rsid w:val="0052470A"/>
    <w:rsid w:val="00524972"/>
    <w:rsid w:val="00524B33"/>
    <w:rsid w:val="00524B60"/>
    <w:rsid w:val="005255AB"/>
    <w:rsid w:val="00525603"/>
    <w:rsid w:val="005259E5"/>
    <w:rsid w:val="00525B9C"/>
    <w:rsid w:val="005263EA"/>
    <w:rsid w:val="005266D8"/>
    <w:rsid w:val="005268C9"/>
    <w:rsid w:val="00526914"/>
    <w:rsid w:val="00527185"/>
    <w:rsid w:val="0052763A"/>
    <w:rsid w:val="00527AC7"/>
    <w:rsid w:val="00527B3C"/>
    <w:rsid w:val="005304E8"/>
    <w:rsid w:val="005319B2"/>
    <w:rsid w:val="00533B65"/>
    <w:rsid w:val="005350A9"/>
    <w:rsid w:val="005367A4"/>
    <w:rsid w:val="005367FE"/>
    <w:rsid w:val="00536A29"/>
    <w:rsid w:val="00536EC0"/>
    <w:rsid w:val="0053700A"/>
    <w:rsid w:val="00537862"/>
    <w:rsid w:val="00537D67"/>
    <w:rsid w:val="00540B06"/>
    <w:rsid w:val="00540DA8"/>
    <w:rsid w:val="00541373"/>
    <w:rsid w:val="00541868"/>
    <w:rsid w:val="00541F73"/>
    <w:rsid w:val="00542784"/>
    <w:rsid w:val="00542BFA"/>
    <w:rsid w:val="00543F5F"/>
    <w:rsid w:val="00543FBE"/>
    <w:rsid w:val="00544748"/>
    <w:rsid w:val="005456B3"/>
    <w:rsid w:val="0054659C"/>
    <w:rsid w:val="005471ED"/>
    <w:rsid w:val="00550388"/>
    <w:rsid w:val="00550B8B"/>
    <w:rsid w:val="00550CA2"/>
    <w:rsid w:val="005510EA"/>
    <w:rsid w:val="005517EA"/>
    <w:rsid w:val="00552512"/>
    <w:rsid w:val="0055257E"/>
    <w:rsid w:val="00552928"/>
    <w:rsid w:val="00552FDC"/>
    <w:rsid w:val="005556F3"/>
    <w:rsid w:val="00555A5D"/>
    <w:rsid w:val="0055668D"/>
    <w:rsid w:val="005570E9"/>
    <w:rsid w:val="00557C5B"/>
    <w:rsid w:val="00557FCE"/>
    <w:rsid w:val="00560029"/>
    <w:rsid w:val="0056011E"/>
    <w:rsid w:val="0056096F"/>
    <w:rsid w:val="00560AE4"/>
    <w:rsid w:val="00560C1D"/>
    <w:rsid w:val="00561BF3"/>
    <w:rsid w:val="0056232D"/>
    <w:rsid w:val="005623D2"/>
    <w:rsid w:val="00562427"/>
    <w:rsid w:val="005626CC"/>
    <w:rsid w:val="00562940"/>
    <w:rsid w:val="00562BFC"/>
    <w:rsid w:val="00562C4A"/>
    <w:rsid w:val="00563049"/>
    <w:rsid w:val="005633D7"/>
    <w:rsid w:val="00563CF3"/>
    <w:rsid w:val="00564294"/>
    <w:rsid w:val="00564753"/>
    <w:rsid w:val="0056494B"/>
    <w:rsid w:val="00565004"/>
    <w:rsid w:val="00566466"/>
    <w:rsid w:val="00566A3B"/>
    <w:rsid w:val="00566CBF"/>
    <w:rsid w:val="00566EE2"/>
    <w:rsid w:val="0056731C"/>
    <w:rsid w:val="00567780"/>
    <w:rsid w:val="00570046"/>
    <w:rsid w:val="00570213"/>
    <w:rsid w:val="005708A1"/>
    <w:rsid w:val="005709C8"/>
    <w:rsid w:val="005714E5"/>
    <w:rsid w:val="0057197D"/>
    <w:rsid w:val="0057204A"/>
    <w:rsid w:val="00573AD6"/>
    <w:rsid w:val="0057507F"/>
    <w:rsid w:val="0057569C"/>
    <w:rsid w:val="0057697D"/>
    <w:rsid w:val="00577040"/>
    <w:rsid w:val="00577661"/>
    <w:rsid w:val="0057775A"/>
    <w:rsid w:val="00577983"/>
    <w:rsid w:val="005779AF"/>
    <w:rsid w:val="00580022"/>
    <w:rsid w:val="005809CE"/>
    <w:rsid w:val="00581282"/>
    <w:rsid w:val="00581416"/>
    <w:rsid w:val="00582076"/>
    <w:rsid w:val="00582353"/>
    <w:rsid w:val="005831E5"/>
    <w:rsid w:val="005841C9"/>
    <w:rsid w:val="005849D3"/>
    <w:rsid w:val="00584CD9"/>
    <w:rsid w:val="005851F4"/>
    <w:rsid w:val="005857B4"/>
    <w:rsid w:val="005858D0"/>
    <w:rsid w:val="00586B85"/>
    <w:rsid w:val="00586DC1"/>
    <w:rsid w:val="005879EF"/>
    <w:rsid w:val="00590A1A"/>
    <w:rsid w:val="00591B0D"/>
    <w:rsid w:val="00591E45"/>
    <w:rsid w:val="0059318F"/>
    <w:rsid w:val="005932E8"/>
    <w:rsid w:val="00593E8B"/>
    <w:rsid w:val="0059462A"/>
    <w:rsid w:val="00595589"/>
    <w:rsid w:val="005965B7"/>
    <w:rsid w:val="00597687"/>
    <w:rsid w:val="0059793F"/>
    <w:rsid w:val="005A011D"/>
    <w:rsid w:val="005A1259"/>
    <w:rsid w:val="005A29BC"/>
    <w:rsid w:val="005A2E17"/>
    <w:rsid w:val="005A2E81"/>
    <w:rsid w:val="005A3712"/>
    <w:rsid w:val="005A3E4E"/>
    <w:rsid w:val="005A3FC3"/>
    <w:rsid w:val="005A6301"/>
    <w:rsid w:val="005A6B67"/>
    <w:rsid w:val="005A72B7"/>
    <w:rsid w:val="005A7366"/>
    <w:rsid w:val="005A77AD"/>
    <w:rsid w:val="005A7D2F"/>
    <w:rsid w:val="005A7F05"/>
    <w:rsid w:val="005B107E"/>
    <w:rsid w:val="005B221C"/>
    <w:rsid w:val="005B2F52"/>
    <w:rsid w:val="005B4774"/>
    <w:rsid w:val="005B5A5C"/>
    <w:rsid w:val="005B71D1"/>
    <w:rsid w:val="005C023F"/>
    <w:rsid w:val="005C0BC0"/>
    <w:rsid w:val="005C0BDB"/>
    <w:rsid w:val="005C0DFC"/>
    <w:rsid w:val="005C0F02"/>
    <w:rsid w:val="005C1211"/>
    <w:rsid w:val="005C1A16"/>
    <w:rsid w:val="005C28A0"/>
    <w:rsid w:val="005C2C7C"/>
    <w:rsid w:val="005C3394"/>
    <w:rsid w:val="005C3922"/>
    <w:rsid w:val="005C3A12"/>
    <w:rsid w:val="005C4240"/>
    <w:rsid w:val="005C4498"/>
    <w:rsid w:val="005C5160"/>
    <w:rsid w:val="005C56EC"/>
    <w:rsid w:val="005C5A1B"/>
    <w:rsid w:val="005C7260"/>
    <w:rsid w:val="005D020C"/>
    <w:rsid w:val="005D03E8"/>
    <w:rsid w:val="005D10C0"/>
    <w:rsid w:val="005D1574"/>
    <w:rsid w:val="005D2451"/>
    <w:rsid w:val="005D2815"/>
    <w:rsid w:val="005D2AD4"/>
    <w:rsid w:val="005D2AE6"/>
    <w:rsid w:val="005D2EBC"/>
    <w:rsid w:val="005D4B9D"/>
    <w:rsid w:val="005D5138"/>
    <w:rsid w:val="005D51C1"/>
    <w:rsid w:val="005D5A97"/>
    <w:rsid w:val="005D5C1D"/>
    <w:rsid w:val="005D60A4"/>
    <w:rsid w:val="005D6466"/>
    <w:rsid w:val="005D6778"/>
    <w:rsid w:val="005D6B39"/>
    <w:rsid w:val="005D7373"/>
    <w:rsid w:val="005D766F"/>
    <w:rsid w:val="005D7F2B"/>
    <w:rsid w:val="005E0342"/>
    <w:rsid w:val="005E049A"/>
    <w:rsid w:val="005E0BEE"/>
    <w:rsid w:val="005E16C4"/>
    <w:rsid w:val="005E193D"/>
    <w:rsid w:val="005E1B86"/>
    <w:rsid w:val="005E1FD6"/>
    <w:rsid w:val="005E2816"/>
    <w:rsid w:val="005E2CFA"/>
    <w:rsid w:val="005E2E30"/>
    <w:rsid w:val="005E3061"/>
    <w:rsid w:val="005E3610"/>
    <w:rsid w:val="005E418E"/>
    <w:rsid w:val="005E4716"/>
    <w:rsid w:val="005E5381"/>
    <w:rsid w:val="005E5A5D"/>
    <w:rsid w:val="005E5A9F"/>
    <w:rsid w:val="005E6339"/>
    <w:rsid w:val="005E6573"/>
    <w:rsid w:val="005E6713"/>
    <w:rsid w:val="005E75A7"/>
    <w:rsid w:val="005F1627"/>
    <w:rsid w:val="005F2030"/>
    <w:rsid w:val="005F2149"/>
    <w:rsid w:val="005F29AE"/>
    <w:rsid w:val="005F520B"/>
    <w:rsid w:val="005F5C87"/>
    <w:rsid w:val="005F5D27"/>
    <w:rsid w:val="005F62A4"/>
    <w:rsid w:val="005F75B5"/>
    <w:rsid w:val="005F787E"/>
    <w:rsid w:val="005F7E94"/>
    <w:rsid w:val="00600D90"/>
    <w:rsid w:val="00600E28"/>
    <w:rsid w:val="00600E4D"/>
    <w:rsid w:val="00601114"/>
    <w:rsid w:val="0060151A"/>
    <w:rsid w:val="00601CDC"/>
    <w:rsid w:val="00601F71"/>
    <w:rsid w:val="0060281E"/>
    <w:rsid w:val="0060376A"/>
    <w:rsid w:val="00604045"/>
    <w:rsid w:val="0060431F"/>
    <w:rsid w:val="00605C81"/>
    <w:rsid w:val="00605F2A"/>
    <w:rsid w:val="006065B4"/>
    <w:rsid w:val="006072BC"/>
    <w:rsid w:val="00611ACC"/>
    <w:rsid w:val="00611F19"/>
    <w:rsid w:val="0061250A"/>
    <w:rsid w:val="0061254A"/>
    <w:rsid w:val="0061268D"/>
    <w:rsid w:val="00612815"/>
    <w:rsid w:val="00613EAD"/>
    <w:rsid w:val="00614875"/>
    <w:rsid w:val="00615F96"/>
    <w:rsid w:val="00615FF7"/>
    <w:rsid w:val="006167F0"/>
    <w:rsid w:val="0061691A"/>
    <w:rsid w:val="00616FF6"/>
    <w:rsid w:val="006178A3"/>
    <w:rsid w:val="0061795E"/>
    <w:rsid w:val="006201C4"/>
    <w:rsid w:val="00621210"/>
    <w:rsid w:val="00621B96"/>
    <w:rsid w:val="00621CA2"/>
    <w:rsid w:val="0062307A"/>
    <w:rsid w:val="00623387"/>
    <w:rsid w:val="00624E13"/>
    <w:rsid w:val="00626B0B"/>
    <w:rsid w:val="00626E4E"/>
    <w:rsid w:val="006272BD"/>
    <w:rsid w:val="00627AEE"/>
    <w:rsid w:val="00627C85"/>
    <w:rsid w:val="006302DB"/>
    <w:rsid w:val="00630A1F"/>
    <w:rsid w:val="00630EAB"/>
    <w:rsid w:val="00630F35"/>
    <w:rsid w:val="00631950"/>
    <w:rsid w:val="006321ED"/>
    <w:rsid w:val="00632353"/>
    <w:rsid w:val="006326CF"/>
    <w:rsid w:val="0063313A"/>
    <w:rsid w:val="006333A3"/>
    <w:rsid w:val="00633669"/>
    <w:rsid w:val="00633A3C"/>
    <w:rsid w:val="006346AC"/>
    <w:rsid w:val="00635271"/>
    <w:rsid w:val="0063527F"/>
    <w:rsid w:val="006357AF"/>
    <w:rsid w:val="00636841"/>
    <w:rsid w:val="0063686A"/>
    <w:rsid w:val="00636D3A"/>
    <w:rsid w:val="006407B9"/>
    <w:rsid w:val="00641058"/>
    <w:rsid w:val="00641785"/>
    <w:rsid w:val="00644383"/>
    <w:rsid w:val="00644530"/>
    <w:rsid w:val="006446C9"/>
    <w:rsid w:val="00644953"/>
    <w:rsid w:val="00645773"/>
    <w:rsid w:val="006461DD"/>
    <w:rsid w:val="0064651C"/>
    <w:rsid w:val="006466A0"/>
    <w:rsid w:val="006472C2"/>
    <w:rsid w:val="00647435"/>
    <w:rsid w:val="00647B58"/>
    <w:rsid w:val="00647DA1"/>
    <w:rsid w:val="006507CE"/>
    <w:rsid w:val="00650934"/>
    <w:rsid w:val="00652A35"/>
    <w:rsid w:val="00652DAA"/>
    <w:rsid w:val="0065370F"/>
    <w:rsid w:val="00653EF5"/>
    <w:rsid w:val="00655526"/>
    <w:rsid w:val="00655608"/>
    <w:rsid w:val="0065580B"/>
    <w:rsid w:val="0065595D"/>
    <w:rsid w:val="00655A5C"/>
    <w:rsid w:val="00655C07"/>
    <w:rsid w:val="00655EE2"/>
    <w:rsid w:val="006567D0"/>
    <w:rsid w:val="00656C69"/>
    <w:rsid w:val="00657692"/>
    <w:rsid w:val="006611E2"/>
    <w:rsid w:val="006615A5"/>
    <w:rsid w:val="0066177F"/>
    <w:rsid w:val="00662042"/>
    <w:rsid w:val="00662302"/>
    <w:rsid w:val="00662C00"/>
    <w:rsid w:val="00662F3C"/>
    <w:rsid w:val="0066353B"/>
    <w:rsid w:val="00663648"/>
    <w:rsid w:val="006636F9"/>
    <w:rsid w:val="00663898"/>
    <w:rsid w:val="00664057"/>
    <w:rsid w:val="00665456"/>
    <w:rsid w:val="00665C87"/>
    <w:rsid w:val="00665FB3"/>
    <w:rsid w:val="00666F74"/>
    <w:rsid w:val="00666FD6"/>
    <w:rsid w:val="006676BA"/>
    <w:rsid w:val="00667C9B"/>
    <w:rsid w:val="006703DD"/>
    <w:rsid w:val="0067052A"/>
    <w:rsid w:val="006706A3"/>
    <w:rsid w:val="00670C20"/>
    <w:rsid w:val="00671A95"/>
    <w:rsid w:val="00672ECC"/>
    <w:rsid w:val="006742AA"/>
    <w:rsid w:val="00674370"/>
    <w:rsid w:val="0067449B"/>
    <w:rsid w:val="006745DC"/>
    <w:rsid w:val="0067486F"/>
    <w:rsid w:val="00674907"/>
    <w:rsid w:val="00675D2A"/>
    <w:rsid w:val="006762EC"/>
    <w:rsid w:val="006763BC"/>
    <w:rsid w:val="006765CE"/>
    <w:rsid w:val="0067666B"/>
    <w:rsid w:val="00676894"/>
    <w:rsid w:val="00676F1B"/>
    <w:rsid w:val="006771FA"/>
    <w:rsid w:val="00677432"/>
    <w:rsid w:val="006775A1"/>
    <w:rsid w:val="006777BC"/>
    <w:rsid w:val="006778EA"/>
    <w:rsid w:val="006779D3"/>
    <w:rsid w:val="00677BC1"/>
    <w:rsid w:val="0068059B"/>
    <w:rsid w:val="00681101"/>
    <w:rsid w:val="00682892"/>
    <w:rsid w:val="00682B53"/>
    <w:rsid w:val="0068353E"/>
    <w:rsid w:val="00683AB8"/>
    <w:rsid w:val="00684C00"/>
    <w:rsid w:val="00684D85"/>
    <w:rsid w:val="006855F2"/>
    <w:rsid w:val="006858A9"/>
    <w:rsid w:val="006863DA"/>
    <w:rsid w:val="0068730F"/>
    <w:rsid w:val="006879BB"/>
    <w:rsid w:val="00687C31"/>
    <w:rsid w:val="00690C94"/>
    <w:rsid w:val="00691A0C"/>
    <w:rsid w:val="00692434"/>
    <w:rsid w:val="00693DA6"/>
    <w:rsid w:val="00694408"/>
    <w:rsid w:val="00694D00"/>
    <w:rsid w:val="00694F24"/>
    <w:rsid w:val="00695F50"/>
    <w:rsid w:val="006962CA"/>
    <w:rsid w:val="006965B6"/>
    <w:rsid w:val="006968D9"/>
    <w:rsid w:val="006973F0"/>
    <w:rsid w:val="00697D48"/>
    <w:rsid w:val="006A0098"/>
    <w:rsid w:val="006A151C"/>
    <w:rsid w:val="006A1ADD"/>
    <w:rsid w:val="006A1F29"/>
    <w:rsid w:val="006A24AC"/>
    <w:rsid w:val="006A271A"/>
    <w:rsid w:val="006A3AD8"/>
    <w:rsid w:val="006A3B0D"/>
    <w:rsid w:val="006A5773"/>
    <w:rsid w:val="006A5924"/>
    <w:rsid w:val="006A59A8"/>
    <w:rsid w:val="006A5E17"/>
    <w:rsid w:val="006A5E7F"/>
    <w:rsid w:val="006A66BB"/>
    <w:rsid w:val="006A6F77"/>
    <w:rsid w:val="006B06C5"/>
    <w:rsid w:val="006B0798"/>
    <w:rsid w:val="006B0B00"/>
    <w:rsid w:val="006B0BB2"/>
    <w:rsid w:val="006B116C"/>
    <w:rsid w:val="006B1749"/>
    <w:rsid w:val="006B1A6F"/>
    <w:rsid w:val="006B2826"/>
    <w:rsid w:val="006B29BD"/>
    <w:rsid w:val="006B42F1"/>
    <w:rsid w:val="006B44CF"/>
    <w:rsid w:val="006B4975"/>
    <w:rsid w:val="006B54D2"/>
    <w:rsid w:val="006B5D69"/>
    <w:rsid w:val="006B6DD0"/>
    <w:rsid w:val="006B6DF4"/>
    <w:rsid w:val="006B706C"/>
    <w:rsid w:val="006B7914"/>
    <w:rsid w:val="006C0BBF"/>
    <w:rsid w:val="006C0CF2"/>
    <w:rsid w:val="006C1984"/>
    <w:rsid w:val="006C1F85"/>
    <w:rsid w:val="006C2E31"/>
    <w:rsid w:val="006C389E"/>
    <w:rsid w:val="006C44E2"/>
    <w:rsid w:val="006C6C37"/>
    <w:rsid w:val="006C6E30"/>
    <w:rsid w:val="006C7581"/>
    <w:rsid w:val="006C772F"/>
    <w:rsid w:val="006C797C"/>
    <w:rsid w:val="006C7F70"/>
    <w:rsid w:val="006D1ABC"/>
    <w:rsid w:val="006D1D98"/>
    <w:rsid w:val="006D3233"/>
    <w:rsid w:val="006D35ED"/>
    <w:rsid w:val="006D396B"/>
    <w:rsid w:val="006D3DBC"/>
    <w:rsid w:val="006D4511"/>
    <w:rsid w:val="006D4C51"/>
    <w:rsid w:val="006D55D6"/>
    <w:rsid w:val="006D5B41"/>
    <w:rsid w:val="006D67A2"/>
    <w:rsid w:val="006D681E"/>
    <w:rsid w:val="006D73FE"/>
    <w:rsid w:val="006E1412"/>
    <w:rsid w:val="006E17B9"/>
    <w:rsid w:val="006E1ADA"/>
    <w:rsid w:val="006E21C7"/>
    <w:rsid w:val="006E260C"/>
    <w:rsid w:val="006E3296"/>
    <w:rsid w:val="006E5636"/>
    <w:rsid w:val="006E56F1"/>
    <w:rsid w:val="006E5D57"/>
    <w:rsid w:val="006E6292"/>
    <w:rsid w:val="006E7544"/>
    <w:rsid w:val="006E7AAC"/>
    <w:rsid w:val="006E7D55"/>
    <w:rsid w:val="006F11F3"/>
    <w:rsid w:val="006F1279"/>
    <w:rsid w:val="006F12AA"/>
    <w:rsid w:val="006F19CE"/>
    <w:rsid w:val="006F19F2"/>
    <w:rsid w:val="006F1A40"/>
    <w:rsid w:val="006F1B64"/>
    <w:rsid w:val="006F1C0D"/>
    <w:rsid w:val="006F3341"/>
    <w:rsid w:val="006F49A4"/>
    <w:rsid w:val="006F5A61"/>
    <w:rsid w:val="006F6C16"/>
    <w:rsid w:val="006F718F"/>
    <w:rsid w:val="006F7427"/>
    <w:rsid w:val="007001C9"/>
    <w:rsid w:val="00700543"/>
    <w:rsid w:val="00700D81"/>
    <w:rsid w:val="0070131F"/>
    <w:rsid w:val="0070202C"/>
    <w:rsid w:val="007022E7"/>
    <w:rsid w:val="00702E32"/>
    <w:rsid w:val="00703A3C"/>
    <w:rsid w:val="007040DE"/>
    <w:rsid w:val="00704F27"/>
    <w:rsid w:val="0070573A"/>
    <w:rsid w:val="007061C2"/>
    <w:rsid w:val="0070679C"/>
    <w:rsid w:val="00706AEA"/>
    <w:rsid w:val="00707857"/>
    <w:rsid w:val="00707924"/>
    <w:rsid w:val="00707BBA"/>
    <w:rsid w:val="00707C51"/>
    <w:rsid w:val="007110AD"/>
    <w:rsid w:val="0071121B"/>
    <w:rsid w:val="00711740"/>
    <w:rsid w:val="0071237D"/>
    <w:rsid w:val="007139E4"/>
    <w:rsid w:val="00713C83"/>
    <w:rsid w:val="007154B0"/>
    <w:rsid w:val="007163B4"/>
    <w:rsid w:val="007164DF"/>
    <w:rsid w:val="007167B3"/>
    <w:rsid w:val="00716FDB"/>
    <w:rsid w:val="00717903"/>
    <w:rsid w:val="0072100B"/>
    <w:rsid w:val="007213CD"/>
    <w:rsid w:val="0072196B"/>
    <w:rsid w:val="00721C19"/>
    <w:rsid w:val="0072270C"/>
    <w:rsid w:val="0072339F"/>
    <w:rsid w:val="00723479"/>
    <w:rsid w:val="007239C7"/>
    <w:rsid w:val="00724540"/>
    <w:rsid w:val="007245A7"/>
    <w:rsid w:val="00726F18"/>
    <w:rsid w:val="007308EF"/>
    <w:rsid w:val="0073153A"/>
    <w:rsid w:val="0073175A"/>
    <w:rsid w:val="00732D68"/>
    <w:rsid w:val="0073346C"/>
    <w:rsid w:val="00734C3F"/>
    <w:rsid w:val="007352D7"/>
    <w:rsid w:val="00735743"/>
    <w:rsid w:val="007359A3"/>
    <w:rsid w:val="00735C97"/>
    <w:rsid w:val="00735F55"/>
    <w:rsid w:val="00736087"/>
    <w:rsid w:val="00736709"/>
    <w:rsid w:val="00736A03"/>
    <w:rsid w:val="00736AD4"/>
    <w:rsid w:val="007370EA"/>
    <w:rsid w:val="00740CDE"/>
    <w:rsid w:val="00740D23"/>
    <w:rsid w:val="00741403"/>
    <w:rsid w:val="00742F0E"/>
    <w:rsid w:val="00743609"/>
    <w:rsid w:val="0074417A"/>
    <w:rsid w:val="00745562"/>
    <w:rsid w:val="007458F8"/>
    <w:rsid w:val="00745A29"/>
    <w:rsid w:val="00745AF4"/>
    <w:rsid w:val="00745B4D"/>
    <w:rsid w:val="00745FB2"/>
    <w:rsid w:val="007474ED"/>
    <w:rsid w:val="007507E0"/>
    <w:rsid w:val="00750A6C"/>
    <w:rsid w:val="00750E62"/>
    <w:rsid w:val="007514C1"/>
    <w:rsid w:val="007515D1"/>
    <w:rsid w:val="00751CB4"/>
    <w:rsid w:val="00751D94"/>
    <w:rsid w:val="00752250"/>
    <w:rsid w:val="0075263B"/>
    <w:rsid w:val="007528D3"/>
    <w:rsid w:val="00752951"/>
    <w:rsid w:val="00752990"/>
    <w:rsid w:val="00752EBC"/>
    <w:rsid w:val="00752EEC"/>
    <w:rsid w:val="0075395A"/>
    <w:rsid w:val="007549A6"/>
    <w:rsid w:val="0075565A"/>
    <w:rsid w:val="00756350"/>
    <w:rsid w:val="0075649B"/>
    <w:rsid w:val="007570EC"/>
    <w:rsid w:val="007606C7"/>
    <w:rsid w:val="0076262C"/>
    <w:rsid w:val="00763070"/>
    <w:rsid w:val="0076311D"/>
    <w:rsid w:val="007649C4"/>
    <w:rsid w:val="00764A77"/>
    <w:rsid w:val="00764A84"/>
    <w:rsid w:val="00764AD4"/>
    <w:rsid w:val="00764C72"/>
    <w:rsid w:val="00765149"/>
    <w:rsid w:val="007656FE"/>
    <w:rsid w:val="007663B1"/>
    <w:rsid w:val="007668D8"/>
    <w:rsid w:val="00766B06"/>
    <w:rsid w:val="0076734A"/>
    <w:rsid w:val="00767731"/>
    <w:rsid w:val="007678B7"/>
    <w:rsid w:val="0076798D"/>
    <w:rsid w:val="00770AAE"/>
    <w:rsid w:val="00770D39"/>
    <w:rsid w:val="007710B5"/>
    <w:rsid w:val="00771516"/>
    <w:rsid w:val="00771ACD"/>
    <w:rsid w:val="007728D4"/>
    <w:rsid w:val="00772F4B"/>
    <w:rsid w:val="007731B6"/>
    <w:rsid w:val="007745CE"/>
    <w:rsid w:val="00775069"/>
    <w:rsid w:val="00775406"/>
    <w:rsid w:val="00775BEC"/>
    <w:rsid w:val="00775CD3"/>
    <w:rsid w:val="00776116"/>
    <w:rsid w:val="00776967"/>
    <w:rsid w:val="00777229"/>
    <w:rsid w:val="00777FE3"/>
    <w:rsid w:val="007804CD"/>
    <w:rsid w:val="0078078A"/>
    <w:rsid w:val="00780B83"/>
    <w:rsid w:val="007811E5"/>
    <w:rsid w:val="00781680"/>
    <w:rsid w:val="007816C8"/>
    <w:rsid w:val="00783A65"/>
    <w:rsid w:val="0078544B"/>
    <w:rsid w:val="00785978"/>
    <w:rsid w:val="00786327"/>
    <w:rsid w:val="007868CA"/>
    <w:rsid w:val="00786956"/>
    <w:rsid w:val="00786A31"/>
    <w:rsid w:val="00786A36"/>
    <w:rsid w:val="007875B5"/>
    <w:rsid w:val="007877C7"/>
    <w:rsid w:val="00787988"/>
    <w:rsid w:val="007879CE"/>
    <w:rsid w:val="007926DE"/>
    <w:rsid w:val="007940FD"/>
    <w:rsid w:val="007948A8"/>
    <w:rsid w:val="0079497F"/>
    <w:rsid w:val="00796AEB"/>
    <w:rsid w:val="00797521"/>
    <w:rsid w:val="007975C9"/>
    <w:rsid w:val="00797D4A"/>
    <w:rsid w:val="007A068E"/>
    <w:rsid w:val="007A1C4D"/>
    <w:rsid w:val="007A2554"/>
    <w:rsid w:val="007A2A5A"/>
    <w:rsid w:val="007A2E60"/>
    <w:rsid w:val="007A3133"/>
    <w:rsid w:val="007A329A"/>
    <w:rsid w:val="007A3454"/>
    <w:rsid w:val="007A533E"/>
    <w:rsid w:val="007A62BB"/>
    <w:rsid w:val="007A682D"/>
    <w:rsid w:val="007A6F0D"/>
    <w:rsid w:val="007A7ADC"/>
    <w:rsid w:val="007B06AC"/>
    <w:rsid w:val="007B0A4F"/>
    <w:rsid w:val="007B1614"/>
    <w:rsid w:val="007B1697"/>
    <w:rsid w:val="007B1E6B"/>
    <w:rsid w:val="007B1FD5"/>
    <w:rsid w:val="007B2E6D"/>
    <w:rsid w:val="007B3641"/>
    <w:rsid w:val="007B38BF"/>
    <w:rsid w:val="007B461E"/>
    <w:rsid w:val="007B4F47"/>
    <w:rsid w:val="007B59C5"/>
    <w:rsid w:val="007B62B3"/>
    <w:rsid w:val="007B6C64"/>
    <w:rsid w:val="007B6EA4"/>
    <w:rsid w:val="007B70B3"/>
    <w:rsid w:val="007B71FE"/>
    <w:rsid w:val="007C0D69"/>
    <w:rsid w:val="007C1039"/>
    <w:rsid w:val="007C1205"/>
    <w:rsid w:val="007C1B4B"/>
    <w:rsid w:val="007C21BD"/>
    <w:rsid w:val="007C28C7"/>
    <w:rsid w:val="007C2943"/>
    <w:rsid w:val="007C3565"/>
    <w:rsid w:val="007C3675"/>
    <w:rsid w:val="007C3679"/>
    <w:rsid w:val="007C399C"/>
    <w:rsid w:val="007C3EDC"/>
    <w:rsid w:val="007C51C5"/>
    <w:rsid w:val="007C6C91"/>
    <w:rsid w:val="007C7441"/>
    <w:rsid w:val="007D03AB"/>
    <w:rsid w:val="007D0E74"/>
    <w:rsid w:val="007D1040"/>
    <w:rsid w:val="007D15A8"/>
    <w:rsid w:val="007D1840"/>
    <w:rsid w:val="007D1AEF"/>
    <w:rsid w:val="007D1C6B"/>
    <w:rsid w:val="007D1D61"/>
    <w:rsid w:val="007D3B25"/>
    <w:rsid w:val="007D3B56"/>
    <w:rsid w:val="007D408E"/>
    <w:rsid w:val="007D425B"/>
    <w:rsid w:val="007D4A9A"/>
    <w:rsid w:val="007D62DC"/>
    <w:rsid w:val="007D6BEC"/>
    <w:rsid w:val="007D6CE7"/>
    <w:rsid w:val="007D7B0C"/>
    <w:rsid w:val="007D7E95"/>
    <w:rsid w:val="007E0BEF"/>
    <w:rsid w:val="007E0C3C"/>
    <w:rsid w:val="007E1627"/>
    <w:rsid w:val="007E16AA"/>
    <w:rsid w:val="007E1987"/>
    <w:rsid w:val="007E1F14"/>
    <w:rsid w:val="007E2298"/>
    <w:rsid w:val="007E3282"/>
    <w:rsid w:val="007E3A18"/>
    <w:rsid w:val="007E452F"/>
    <w:rsid w:val="007E4733"/>
    <w:rsid w:val="007E4AFC"/>
    <w:rsid w:val="007E4EB5"/>
    <w:rsid w:val="007E565D"/>
    <w:rsid w:val="007E669F"/>
    <w:rsid w:val="007E6774"/>
    <w:rsid w:val="007E678C"/>
    <w:rsid w:val="007F0990"/>
    <w:rsid w:val="007F0D94"/>
    <w:rsid w:val="007F0DB3"/>
    <w:rsid w:val="007F10A1"/>
    <w:rsid w:val="007F1413"/>
    <w:rsid w:val="007F1635"/>
    <w:rsid w:val="007F1F5B"/>
    <w:rsid w:val="007F21F8"/>
    <w:rsid w:val="007F26F0"/>
    <w:rsid w:val="007F2935"/>
    <w:rsid w:val="007F2C12"/>
    <w:rsid w:val="007F40E6"/>
    <w:rsid w:val="007F416F"/>
    <w:rsid w:val="007F544D"/>
    <w:rsid w:val="007F627E"/>
    <w:rsid w:val="007F654B"/>
    <w:rsid w:val="007F6AE1"/>
    <w:rsid w:val="007F760B"/>
    <w:rsid w:val="007F799E"/>
    <w:rsid w:val="00800D25"/>
    <w:rsid w:val="008010D3"/>
    <w:rsid w:val="00801852"/>
    <w:rsid w:val="00801F1D"/>
    <w:rsid w:val="0080224B"/>
    <w:rsid w:val="00802AEF"/>
    <w:rsid w:val="00802E97"/>
    <w:rsid w:val="00803B58"/>
    <w:rsid w:val="00803DEB"/>
    <w:rsid w:val="00804F28"/>
    <w:rsid w:val="00805598"/>
    <w:rsid w:val="00807506"/>
    <w:rsid w:val="00807780"/>
    <w:rsid w:val="00807CF5"/>
    <w:rsid w:val="00807DA6"/>
    <w:rsid w:val="0081130E"/>
    <w:rsid w:val="008114C3"/>
    <w:rsid w:val="00811EC9"/>
    <w:rsid w:val="00811ED2"/>
    <w:rsid w:val="00812B99"/>
    <w:rsid w:val="00813AF4"/>
    <w:rsid w:val="0081522A"/>
    <w:rsid w:val="00815524"/>
    <w:rsid w:val="008164D7"/>
    <w:rsid w:val="00816A30"/>
    <w:rsid w:val="00817143"/>
    <w:rsid w:val="0081716D"/>
    <w:rsid w:val="00817700"/>
    <w:rsid w:val="00820443"/>
    <w:rsid w:val="008204B3"/>
    <w:rsid w:val="00820866"/>
    <w:rsid w:val="00820F4F"/>
    <w:rsid w:val="00822882"/>
    <w:rsid w:val="00822BFE"/>
    <w:rsid w:val="008233C8"/>
    <w:rsid w:val="0082568E"/>
    <w:rsid w:val="008270F5"/>
    <w:rsid w:val="0082777C"/>
    <w:rsid w:val="00827D0D"/>
    <w:rsid w:val="0083058C"/>
    <w:rsid w:val="008310B2"/>
    <w:rsid w:val="00831751"/>
    <w:rsid w:val="008317C0"/>
    <w:rsid w:val="008317F4"/>
    <w:rsid w:val="00831E60"/>
    <w:rsid w:val="00833E32"/>
    <w:rsid w:val="008344F9"/>
    <w:rsid w:val="00834906"/>
    <w:rsid w:val="00834A4E"/>
    <w:rsid w:val="00835AB7"/>
    <w:rsid w:val="00836362"/>
    <w:rsid w:val="00837116"/>
    <w:rsid w:val="0083729A"/>
    <w:rsid w:val="00841A7B"/>
    <w:rsid w:val="00843BD7"/>
    <w:rsid w:val="00843D47"/>
    <w:rsid w:val="00844175"/>
    <w:rsid w:val="00845B98"/>
    <w:rsid w:val="0084632F"/>
    <w:rsid w:val="00846BE2"/>
    <w:rsid w:val="00847131"/>
    <w:rsid w:val="008509FB"/>
    <w:rsid w:val="00850B85"/>
    <w:rsid w:val="00851911"/>
    <w:rsid w:val="00852883"/>
    <w:rsid w:val="00853A20"/>
    <w:rsid w:val="00854F11"/>
    <w:rsid w:val="00855491"/>
    <w:rsid w:val="008555C2"/>
    <w:rsid w:val="00856395"/>
    <w:rsid w:val="00856AE6"/>
    <w:rsid w:val="0085761F"/>
    <w:rsid w:val="00857D12"/>
    <w:rsid w:val="00860141"/>
    <w:rsid w:val="008607F1"/>
    <w:rsid w:val="00860CD4"/>
    <w:rsid w:val="00860E06"/>
    <w:rsid w:val="0086248F"/>
    <w:rsid w:val="008624E8"/>
    <w:rsid w:val="0086417A"/>
    <w:rsid w:val="008648F2"/>
    <w:rsid w:val="0086584D"/>
    <w:rsid w:val="00865B26"/>
    <w:rsid w:val="00865DDC"/>
    <w:rsid w:val="0086613A"/>
    <w:rsid w:val="0086625B"/>
    <w:rsid w:val="008665B1"/>
    <w:rsid w:val="00866C89"/>
    <w:rsid w:val="008675F6"/>
    <w:rsid w:val="00870C77"/>
    <w:rsid w:val="00871393"/>
    <w:rsid w:val="00873E3F"/>
    <w:rsid w:val="0087451D"/>
    <w:rsid w:val="0087459C"/>
    <w:rsid w:val="0087570C"/>
    <w:rsid w:val="00875980"/>
    <w:rsid w:val="00875A01"/>
    <w:rsid w:val="00875B1F"/>
    <w:rsid w:val="00875DAC"/>
    <w:rsid w:val="00876FCA"/>
    <w:rsid w:val="00877BB1"/>
    <w:rsid w:val="00880E66"/>
    <w:rsid w:val="00881762"/>
    <w:rsid w:val="0088187A"/>
    <w:rsid w:val="008820BE"/>
    <w:rsid w:val="00884101"/>
    <w:rsid w:val="00885377"/>
    <w:rsid w:val="00885FE7"/>
    <w:rsid w:val="00886173"/>
    <w:rsid w:val="00887F87"/>
    <w:rsid w:val="008901DA"/>
    <w:rsid w:val="00890249"/>
    <w:rsid w:val="008912AA"/>
    <w:rsid w:val="00891355"/>
    <w:rsid w:val="008920D3"/>
    <w:rsid w:val="00892912"/>
    <w:rsid w:val="00894312"/>
    <w:rsid w:val="00894E82"/>
    <w:rsid w:val="00895669"/>
    <w:rsid w:val="00896195"/>
    <w:rsid w:val="008966CC"/>
    <w:rsid w:val="00896894"/>
    <w:rsid w:val="00896F07"/>
    <w:rsid w:val="00897E6E"/>
    <w:rsid w:val="008A0273"/>
    <w:rsid w:val="008A0A84"/>
    <w:rsid w:val="008A10C3"/>
    <w:rsid w:val="008A1697"/>
    <w:rsid w:val="008A1883"/>
    <w:rsid w:val="008A219F"/>
    <w:rsid w:val="008A2A67"/>
    <w:rsid w:val="008A2D07"/>
    <w:rsid w:val="008A303F"/>
    <w:rsid w:val="008A30BF"/>
    <w:rsid w:val="008A52CA"/>
    <w:rsid w:val="008A56C4"/>
    <w:rsid w:val="008A5778"/>
    <w:rsid w:val="008A591A"/>
    <w:rsid w:val="008A6709"/>
    <w:rsid w:val="008A6A29"/>
    <w:rsid w:val="008A7A7F"/>
    <w:rsid w:val="008B0330"/>
    <w:rsid w:val="008B0B38"/>
    <w:rsid w:val="008B1351"/>
    <w:rsid w:val="008B2293"/>
    <w:rsid w:val="008B22D8"/>
    <w:rsid w:val="008B23FD"/>
    <w:rsid w:val="008B2776"/>
    <w:rsid w:val="008B3137"/>
    <w:rsid w:val="008B325C"/>
    <w:rsid w:val="008B383F"/>
    <w:rsid w:val="008B44E9"/>
    <w:rsid w:val="008B4DF8"/>
    <w:rsid w:val="008B546B"/>
    <w:rsid w:val="008B6615"/>
    <w:rsid w:val="008C0C95"/>
    <w:rsid w:val="008C16E0"/>
    <w:rsid w:val="008C182F"/>
    <w:rsid w:val="008C1AE7"/>
    <w:rsid w:val="008C2057"/>
    <w:rsid w:val="008C21B0"/>
    <w:rsid w:val="008C24F4"/>
    <w:rsid w:val="008C2883"/>
    <w:rsid w:val="008C3247"/>
    <w:rsid w:val="008C422A"/>
    <w:rsid w:val="008C4A5C"/>
    <w:rsid w:val="008C4B4B"/>
    <w:rsid w:val="008C4CF8"/>
    <w:rsid w:val="008C5F28"/>
    <w:rsid w:val="008C7503"/>
    <w:rsid w:val="008C751F"/>
    <w:rsid w:val="008C7527"/>
    <w:rsid w:val="008D044A"/>
    <w:rsid w:val="008D05CF"/>
    <w:rsid w:val="008D0906"/>
    <w:rsid w:val="008D09F2"/>
    <w:rsid w:val="008D0CFC"/>
    <w:rsid w:val="008D1B37"/>
    <w:rsid w:val="008D1B60"/>
    <w:rsid w:val="008D2E1B"/>
    <w:rsid w:val="008D415C"/>
    <w:rsid w:val="008D44AF"/>
    <w:rsid w:val="008D46BE"/>
    <w:rsid w:val="008D5087"/>
    <w:rsid w:val="008D51A5"/>
    <w:rsid w:val="008D5963"/>
    <w:rsid w:val="008D5B65"/>
    <w:rsid w:val="008D5BA6"/>
    <w:rsid w:val="008D6387"/>
    <w:rsid w:val="008D65CA"/>
    <w:rsid w:val="008D6FCB"/>
    <w:rsid w:val="008D7757"/>
    <w:rsid w:val="008E003F"/>
    <w:rsid w:val="008E00DA"/>
    <w:rsid w:val="008E02A7"/>
    <w:rsid w:val="008E0757"/>
    <w:rsid w:val="008E1D52"/>
    <w:rsid w:val="008E1E51"/>
    <w:rsid w:val="008E3C3E"/>
    <w:rsid w:val="008E4F84"/>
    <w:rsid w:val="008E5232"/>
    <w:rsid w:val="008E5443"/>
    <w:rsid w:val="008E5A52"/>
    <w:rsid w:val="008E628D"/>
    <w:rsid w:val="008E7D17"/>
    <w:rsid w:val="008F022A"/>
    <w:rsid w:val="008F0AEE"/>
    <w:rsid w:val="008F115C"/>
    <w:rsid w:val="008F1F08"/>
    <w:rsid w:val="008F24BA"/>
    <w:rsid w:val="008F3299"/>
    <w:rsid w:val="008F3BCB"/>
    <w:rsid w:val="008F405D"/>
    <w:rsid w:val="008F55CD"/>
    <w:rsid w:val="008F5707"/>
    <w:rsid w:val="008F5752"/>
    <w:rsid w:val="008F7275"/>
    <w:rsid w:val="008F7CC0"/>
    <w:rsid w:val="008F7D7C"/>
    <w:rsid w:val="00900566"/>
    <w:rsid w:val="00900744"/>
    <w:rsid w:val="0090252F"/>
    <w:rsid w:val="009037F5"/>
    <w:rsid w:val="009049E6"/>
    <w:rsid w:val="0090526E"/>
    <w:rsid w:val="009053E4"/>
    <w:rsid w:val="0090693B"/>
    <w:rsid w:val="00906B3D"/>
    <w:rsid w:val="00906EF2"/>
    <w:rsid w:val="00907D76"/>
    <w:rsid w:val="009104A2"/>
    <w:rsid w:val="009110F5"/>
    <w:rsid w:val="009112B3"/>
    <w:rsid w:val="0091164A"/>
    <w:rsid w:val="0091245A"/>
    <w:rsid w:val="0091268B"/>
    <w:rsid w:val="00912D80"/>
    <w:rsid w:val="00913637"/>
    <w:rsid w:val="00913864"/>
    <w:rsid w:val="009139E7"/>
    <w:rsid w:val="00913A34"/>
    <w:rsid w:val="0091453E"/>
    <w:rsid w:val="00914B90"/>
    <w:rsid w:val="00915FD4"/>
    <w:rsid w:val="00916D46"/>
    <w:rsid w:val="00920BE0"/>
    <w:rsid w:val="009220E6"/>
    <w:rsid w:val="00923053"/>
    <w:rsid w:val="00925BF5"/>
    <w:rsid w:val="00926B21"/>
    <w:rsid w:val="009279A6"/>
    <w:rsid w:val="00927D39"/>
    <w:rsid w:val="00930B42"/>
    <w:rsid w:val="009318D2"/>
    <w:rsid w:val="00931ACA"/>
    <w:rsid w:val="00931B4F"/>
    <w:rsid w:val="009323A8"/>
    <w:rsid w:val="00932E36"/>
    <w:rsid w:val="0093443B"/>
    <w:rsid w:val="009348B0"/>
    <w:rsid w:val="00934961"/>
    <w:rsid w:val="009354F9"/>
    <w:rsid w:val="0093561E"/>
    <w:rsid w:val="00936476"/>
    <w:rsid w:val="00936745"/>
    <w:rsid w:val="00937373"/>
    <w:rsid w:val="00940074"/>
    <w:rsid w:val="00940F10"/>
    <w:rsid w:val="00941277"/>
    <w:rsid w:val="00942413"/>
    <w:rsid w:val="00943811"/>
    <w:rsid w:val="00943A2A"/>
    <w:rsid w:val="00943F47"/>
    <w:rsid w:val="009460FC"/>
    <w:rsid w:val="0094643E"/>
    <w:rsid w:val="00947379"/>
    <w:rsid w:val="009474DF"/>
    <w:rsid w:val="00950761"/>
    <w:rsid w:val="0095104F"/>
    <w:rsid w:val="00951E05"/>
    <w:rsid w:val="00951E50"/>
    <w:rsid w:val="00951EBB"/>
    <w:rsid w:val="00952A70"/>
    <w:rsid w:val="0095398C"/>
    <w:rsid w:val="00953F87"/>
    <w:rsid w:val="0095483C"/>
    <w:rsid w:val="00955419"/>
    <w:rsid w:val="00955653"/>
    <w:rsid w:val="00955727"/>
    <w:rsid w:val="009558DB"/>
    <w:rsid w:val="0095637C"/>
    <w:rsid w:val="009572BD"/>
    <w:rsid w:val="00957E75"/>
    <w:rsid w:val="00960124"/>
    <w:rsid w:val="00960462"/>
    <w:rsid w:val="009606A4"/>
    <w:rsid w:val="00961384"/>
    <w:rsid w:val="00961624"/>
    <w:rsid w:val="00961C04"/>
    <w:rsid w:val="00961C0A"/>
    <w:rsid w:val="009625C3"/>
    <w:rsid w:val="0096320A"/>
    <w:rsid w:val="009633AB"/>
    <w:rsid w:val="0096435F"/>
    <w:rsid w:val="00964B7F"/>
    <w:rsid w:val="00965473"/>
    <w:rsid w:val="0096577F"/>
    <w:rsid w:val="00965918"/>
    <w:rsid w:val="0096621D"/>
    <w:rsid w:val="009666A8"/>
    <w:rsid w:val="00967C65"/>
    <w:rsid w:val="00970256"/>
    <w:rsid w:val="0097055A"/>
    <w:rsid w:val="009707B1"/>
    <w:rsid w:val="00970F2E"/>
    <w:rsid w:val="009725E5"/>
    <w:rsid w:val="00972807"/>
    <w:rsid w:val="00973072"/>
    <w:rsid w:val="0097343A"/>
    <w:rsid w:val="009745D1"/>
    <w:rsid w:val="009749EC"/>
    <w:rsid w:val="009758B0"/>
    <w:rsid w:val="009760B0"/>
    <w:rsid w:val="00976566"/>
    <w:rsid w:val="00976AF7"/>
    <w:rsid w:val="00976BBC"/>
    <w:rsid w:val="009777DA"/>
    <w:rsid w:val="00977925"/>
    <w:rsid w:val="00977EBB"/>
    <w:rsid w:val="009802A3"/>
    <w:rsid w:val="009806DB"/>
    <w:rsid w:val="0098086F"/>
    <w:rsid w:val="00980E6B"/>
    <w:rsid w:val="009822E2"/>
    <w:rsid w:val="009824F0"/>
    <w:rsid w:val="00982AA0"/>
    <w:rsid w:val="00983E6C"/>
    <w:rsid w:val="009851E1"/>
    <w:rsid w:val="00985408"/>
    <w:rsid w:val="0098557B"/>
    <w:rsid w:val="00985BEC"/>
    <w:rsid w:val="00985D21"/>
    <w:rsid w:val="00986272"/>
    <w:rsid w:val="00986FFD"/>
    <w:rsid w:val="009870FE"/>
    <w:rsid w:val="00987273"/>
    <w:rsid w:val="0098736C"/>
    <w:rsid w:val="00987EC3"/>
    <w:rsid w:val="00991462"/>
    <w:rsid w:val="009923A2"/>
    <w:rsid w:val="00992705"/>
    <w:rsid w:val="0099273E"/>
    <w:rsid w:val="00992F0D"/>
    <w:rsid w:val="009936F3"/>
    <w:rsid w:val="009959F9"/>
    <w:rsid w:val="009A05AC"/>
    <w:rsid w:val="009A0826"/>
    <w:rsid w:val="009A114F"/>
    <w:rsid w:val="009A1AA0"/>
    <w:rsid w:val="009A1F7B"/>
    <w:rsid w:val="009A216A"/>
    <w:rsid w:val="009A2951"/>
    <w:rsid w:val="009A2AEC"/>
    <w:rsid w:val="009A3A0B"/>
    <w:rsid w:val="009A3C53"/>
    <w:rsid w:val="009A3E68"/>
    <w:rsid w:val="009A3F04"/>
    <w:rsid w:val="009A42B2"/>
    <w:rsid w:val="009A42D9"/>
    <w:rsid w:val="009A45CE"/>
    <w:rsid w:val="009A4C49"/>
    <w:rsid w:val="009A5327"/>
    <w:rsid w:val="009A56A8"/>
    <w:rsid w:val="009A56BB"/>
    <w:rsid w:val="009A5FD4"/>
    <w:rsid w:val="009A7568"/>
    <w:rsid w:val="009B0405"/>
    <w:rsid w:val="009B0593"/>
    <w:rsid w:val="009B0AB6"/>
    <w:rsid w:val="009B1065"/>
    <w:rsid w:val="009B2F87"/>
    <w:rsid w:val="009B302B"/>
    <w:rsid w:val="009B3309"/>
    <w:rsid w:val="009B3399"/>
    <w:rsid w:val="009B3A72"/>
    <w:rsid w:val="009B4184"/>
    <w:rsid w:val="009B4996"/>
    <w:rsid w:val="009B4B9F"/>
    <w:rsid w:val="009B4E0D"/>
    <w:rsid w:val="009B5892"/>
    <w:rsid w:val="009B787B"/>
    <w:rsid w:val="009C0EF9"/>
    <w:rsid w:val="009C1285"/>
    <w:rsid w:val="009C2A2A"/>
    <w:rsid w:val="009C2A67"/>
    <w:rsid w:val="009C2EFC"/>
    <w:rsid w:val="009C3AE2"/>
    <w:rsid w:val="009C3FAC"/>
    <w:rsid w:val="009C43DF"/>
    <w:rsid w:val="009C58BF"/>
    <w:rsid w:val="009C5B2B"/>
    <w:rsid w:val="009C5C18"/>
    <w:rsid w:val="009C63A8"/>
    <w:rsid w:val="009C6CE4"/>
    <w:rsid w:val="009C6E40"/>
    <w:rsid w:val="009D0CD8"/>
    <w:rsid w:val="009D0D7F"/>
    <w:rsid w:val="009D0E00"/>
    <w:rsid w:val="009D12B8"/>
    <w:rsid w:val="009D1718"/>
    <w:rsid w:val="009D1B71"/>
    <w:rsid w:val="009D1D46"/>
    <w:rsid w:val="009D2118"/>
    <w:rsid w:val="009D2171"/>
    <w:rsid w:val="009D26C1"/>
    <w:rsid w:val="009D2757"/>
    <w:rsid w:val="009D3454"/>
    <w:rsid w:val="009D3620"/>
    <w:rsid w:val="009D3628"/>
    <w:rsid w:val="009D372D"/>
    <w:rsid w:val="009D4E4D"/>
    <w:rsid w:val="009D4F8B"/>
    <w:rsid w:val="009D5F64"/>
    <w:rsid w:val="009D605D"/>
    <w:rsid w:val="009D6D4C"/>
    <w:rsid w:val="009D6E82"/>
    <w:rsid w:val="009D7A19"/>
    <w:rsid w:val="009D7A24"/>
    <w:rsid w:val="009E0635"/>
    <w:rsid w:val="009E0FA9"/>
    <w:rsid w:val="009E14AE"/>
    <w:rsid w:val="009E189C"/>
    <w:rsid w:val="009E2508"/>
    <w:rsid w:val="009E2B54"/>
    <w:rsid w:val="009E398A"/>
    <w:rsid w:val="009E4584"/>
    <w:rsid w:val="009E4FB3"/>
    <w:rsid w:val="009E505B"/>
    <w:rsid w:val="009E5294"/>
    <w:rsid w:val="009E55D5"/>
    <w:rsid w:val="009E5DAB"/>
    <w:rsid w:val="009E5FB9"/>
    <w:rsid w:val="009E6453"/>
    <w:rsid w:val="009E6E6E"/>
    <w:rsid w:val="009E6EA5"/>
    <w:rsid w:val="009E6F5C"/>
    <w:rsid w:val="009E7124"/>
    <w:rsid w:val="009E76B4"/>
    <w:rsid w:val="009F0810"/>
    <w:rsid w:val="009F1611"/>
    <w:rsid w:val="009F238E"/>
    <w:rsid w:val="009F27B2"/>
    <w:rsid w:val="009F34F5"/>
    <w:rsid w:val="009F3C0C"/>
    <w:rsid w:val="009F56CD"/>
    <w:rsid w:val="009F57C3"/>
    <w:rsid w:val="009F5F35"/>
    <w:rsid w:val="009F6520"/>
    <w:rsid w:val="009F6718"/>
    <w:rsid w:val="009F6E9C"/>
    <w:rsid w:val="009F75E4"/>
    <w:rsid w:val="00A00096"/>
    <w:rsid w:val="00A007B5"/>
    <w:rsid w:val="00A00EB5"/>
    <w:rsid w:val="00A0162F"/>
    <w:rsid w:val="00A0277C"/>
    <w:rsid w:val="00A029C9"/>
    <w:rsid w:val="00A02E57"/>
    <w:rsid w:val="00A02ED1"/>
    <w:rsid w:val="00A05053"/>
    <w:rsid w:val="00A05722"/>
    <w:rsid w:val="00A0657D"/>
    <w:rsid w:val="00A072DC"/>
    <w:rsid w:val="00A073AD"/>
    <w:rsid w:val="00A106DF"/>
    <w:rsid w:val="00A12A5C"/>
    <w:rsid w:val="00A13815"/>
    <w:rsid w:val="00A13E82"/>
    <w:rsid w:val="00A13ECE"/>
    <w:rsid w:val="00A14048"/>
    <w:rsid w:val="00A144C1"/>
    <w:rsid w:val="00A15608"/>
    <w:rsid w:val="00A156D8"/>
    <w:rsid w:val="00A16F44"/>
    <w:rsid w:val="00A17C29"/>
    <w:rsid w:val="00A17C2D"/>
    <w:rsid w:val="00A2022F"/>
    <w:rsid w:val="00A21383"/>
    <w:rsid w:val="00A213CA"/>
    <w:rsid w:val="00A21652"/>
    <w:rsid w:val="00A220F8"/>
    <w:rsid w:val="00A22E19"/>
    <w:rsid w:val="00A24364"/>
    <w:rsid w:val="00A269E2"/>
    <w:rsid w:val="00A278C0"/>
    <w:rsid w:val="00A3011E"/>
    <w:rsid w:val="00A308D4"/>
    <w:rsid w:val="00A311DE"/>
    <w:rsid w:val="00A31889"/>
    <w:rsid w:val="00A31B7E"/>
    <w:rsid w:val="00A31F11"/>
    <w:rsid w:val="00A3216A"/>
    <w:rsid w:val="00A32F61"/>
    <w:rsid w:val="00A33031"/>
    <w:rsid w:val="00A33E48"/>
    <w:rsid w:val="00A34258"/>
    <w:rsid w:val="00A34985"/>
    <w:rsid w:val="00A34A41"/>
    <w:rsid w:val="00A34F91"/>
    <w:rsid w:val="00A35590"/>
    <w:rsid w:val="00A35780"/>
    <w:rsid w:val="00A3582D"/>
    <w:rsid w:val="00A35ADD"/>
    <w:rsid w:val="00A35E2A"/>
    <w:rsid w:val="00A360FD"/>
    <w:rsid w:val="00A36897"/>
    <w:rsid w:val="00A36D4E"/>
    <w:rsid w:val="00A37831"/>
    <w:rsid w:val="00A4003D"/>
    <w:rsid w:val="00A41431"/>
    <w:rsid w:val="00A41E08"/>
    <w:rsid w:val="00A41F51"/>
    <w:rsid w:val="00A43C6E"/>
    <w:rsid w:val="00A44649"/>
    <w:rsid w:val="00A4478B"/>
    <w:rsid w:val="00A44E26"/>
    <w:rsid w:val="00A45A66"/>
    <w:rsid w:val="00A46C99"/>
    <w:rsid w:val="00A47F9C"/>
    <w:rsid w:val="00A506FE"/>
    <w:rsid w:val="00A50B52"/>
    <w:rsid w:val="00A51084"/>
    <w:rsid w:val="00A51484"/>
    <w:rsid w:val="00A519AB"/>
    <w:rsid w:val="00A51E2C"/>
    <w:rsid w:val="00A524AA"/>
    <w:rsid w:val="00A52B5F"/>
    <w:rsid w:val="00A53E7C"/>
    <w:rsid w:val="00A543AF"/>
    <w:rsid w:val="00A54489"/>
    <w:rsid w:val="00A54ADD"/>
    <w:rsid w:val="00A55DEF"/>
    <w:rsid w:val="00A5651E"/>
    <w:rsid w:val="00A57525"/>
    <w:rsid w:val="00A60B86"/>
    <w:rsid w:val="00A61B4C"/>
    <w:rsid w:val="00A621C2"/>
    <w:rsid w:val="00A62AF1"/>
    <w:rsid w:val="00A62F59"/>
    <w:rsid w:val="00A63315"/>
    <w:rsid w:val="00A638CD"/>
    <w:rsid w:val="00A641B0"/>
    <w:rsid w:val="00A64C37"/>
    <w:rsid w:val="00A65370"/>
    <w:rsid w:val="00A655E5"/>
    <w:rsid w:val="00A65ADE"/>
    <w:rsid w:val="00A65E63"/>
    <w:rsid w:val="00A65FEB"/>
    <w:rsid w:val="00A66255"/>
    <w:rsid w:val="00A663BD"/>
    <w:rsid w:val="00A66B4E"/>
    <w:rsid w:val="00A6709E"/>
    <w:rsid w:val="00A67253"/>
    <w:rsid w:val="00A678A3"/>
    <w:rsid w:val="00A71960"/>
    <w:rsid w:val="00A71F06"/>
    <w:rsid w:val="00A7208C"/>
    <w:rsid w:val="00A72435"/>
    <w:rsid w:val="00A7272E"/>
    <w:rsid w:val="00A74590"/>
    <w:rsid w:val="00A74A9B"/>
    <w:rsid w:val="00A74EEA"/>
    <w:rsid w:val="00A74F1B"/>
    <w:rsid w:val="00A7579E"/>
    <w:rsid w:val="00A76562"/>
    <w:rsid w:val="00A76AB8"/>
    <w:rsid w:val="00A76F4A"/>
    <w:rsid w:val="00A77B54"/>
    <w:rsid w:val="00A77B8D"/>
    <w:rsid w:val="00A804E6"/>
    <w:rsid w:val="00A8110A"/>
    <w:rsid w:val="00A81123"/>
    <w:rsid w:val="00A814E1"/>
    <w:rsid w:val="00A814FE"/>
    <w:rsid w:val="00A81639"/>
    <w:rsid w:val="00A8217E"/>
    <w:rsid w:val="00A82B87"/>
    <w:rsid w:val="00A830CE"/>
    <w:rsid w:val="00A837E6"/>
    <w:rsid w:val="00A83A06"/>
    <w:rsid w:val="00A83B30"/>
    <w:rsid w:val="00A83B34"/>
    <w:rsid w:val="00A83DFD"/>
    <w:rsid w:val="00A83FAD"/>
    <w:rsid w:val="00A846AA"/>
    <w:rsid w:val="00A85942"/>
    <w:rsid w:val="00A85E85"/>
    <w:rsid w:val="00A863DF"/>
    <w:rsid w:val="00A87149"/>
    <w:rsid w:val="00A87724"/>
    <w:rsid w:val="00A87B84"/>
    <w:rsid w:val="00A87D76"/>
    <w:rsid w:val="00A90642"/>
    <w:rsid w:val="00A909BA"/>
    <w:rsid w:val="00A90FC5"/>
    <w:rsid w:val="00A91E7A"/>
    <w:rsid w:val="00A92503"/>
    <w:rsid w:val="00A92E3F"/>
    <w:rsid w:val="00A9353B"/>
    <w:rsid w:val="00A93BB3"/>
    <w:rsid w:val="00A940C2"/>
    <w:rsid w:val="00A94103"/>
    <w:rsid w:val="00A9446F"/>
    <w:rsid w:val="00A94E90"/>
    <w:rsid w:val="00A95BAC"/>
    <w:rsid w:val="00A95D87"/>
    <w:rsid w:val="00AA06DF"/>
    <w:rsid w:val="00AA07C0"/>
    <w:rsid w:val="00AA0BF6"/>
    <w:rsid w:val="00AA13FA"/>
    <w:rsid w:val="00AA1BA7"/>
    <w:rsid w:val="00AA2458"/>
    <w:rsid w:val="00AA25B2"/>
    <w:rsid w:val="00AA3387"/>
    <w:rsid w:val="00AA3C4E"/>
    <w:rsid w:val="00AA3C7A"/>
    <w:rsid w:val="00AA3FB6"/>
    <w:rsid w:val="00AA45C2"/>
    <w:rsid w:val="00AA4FD4"/>
    <w:rsid w:val="00AA5412"/>
    <w:rsid w:val="00AA6478"/>
    <w:rsid w:val="00AA663B"/>
    <w:rsid w:val="00AA7C24"/>
    <w:rsid w:val="00AB00D0"/>
    <w:rsid w:val="00AB02AE"/>
    <w:rsid w:val="00AB0681"/>
    <w:rsid w:val="00AB0F98"/>
    <w:rsid w:val="00AB1284"/>
    <w:rsid w:val="00AB178E"/>
    <w:rsid w:val="00AB1E85"/>
    <w:rsid w:val="00AB2AB9"/>
    <w:rsid w:val="00AB33DF"/>
    <w:rsid w:val="00AB3461"/>
    <w:rsid w:val="00AB36B3"/>
    <w:rsid w:val="00AB3D66"/>
    <w:rsid w:val="00AB3E91"/>
    <w:rsid w:val="00AB3F27"/>
    <w:rsid w:val="00AB441C"/>
    <w:rsid w:val="00AB4465"/>
    <w:rsid w:val="00AB44F2"/>
    <w:rsid w:val="00AB5631"/>
    <w:rsid w:val="00AB6E84"/>
    <w:rsid w:val="00AB7A8B"/>
    <w:rsid w:val="00AC04D4"/>
    <w:rsid w:val="00AC0B7B"/>
    <w:rsid w:val="00AC1135"/>
    <w:rsid w:val="00AC167A"/>
    <w:rsid w:val="00AC18FB"/>
    <w:rsid w:val="00AC2B3C"/>
    <w:rsid w:val="00AC3AB6"/>
    <w:rsid w:val="00AC4F4E"/>
    <w:rsid w:val="00AC5951"/>
    <w:rsid w:val="00AC60B4"/>
    <w:rsid w:val="00AC63AF"/>
    <w:rsid w:val="00AC6E9B"/>
    <w:rsid w:val="00AC7860"/>
    <w:rsid w:val="00AC7B06"/>
    <w:rsid w:val="00AC7D62"/>
    <w:rsid w:val="00AD0250"/>
    <w:rsid w:val="00AD125D"/>
    <w:rsid w:val="00AD1BC8"/>
    <w:rsid w:val="00AD29FE"/>
    <w:rsid w:val="00AD2DBB"/>
    <w:rsid w:val="00AD305B"/>
    <w:rsid w:val="00AD314F"/>
    <w:rsid w:val="00AD3B29"/>
    <w:rsid w:val="00AD3BB2"/>
    <w:rsid w:val="00AD3D92"/>
    <w:rsid w:val="00AD4562"/>
    <w:rsid w:val="00AD4F42"/>
    <w:rsid w:val="00AD538B"/>
    <w:rsid w:val="00AD5BC9"/>
    <w:rsid w:val="00AD5F30"/>
    <w:rsid w:val="00AD615B"/>
    <w:rsid w:val="00AD6F96"/>
    <w:rsid w:val="00AD738D"/>
    <w:rsid w:val="00AD7A7D"/>
    <w:rsid w:val="00AE0ABB"/>
    <w:rsid w:val="00AE0CB5"/>
    <w:rsid w:val="00AE26D1"/>
    <w:rsid w:val="00AE2AC9"/>
    <w:rsid w:val="00AE2AD7"/>
    <w:rsid w:val="00AE2DCA"/>
    <w:rsid w:val="00AE41D9"/>
    <w:rsid w:val="00AE4570"/>
    <w:rsid w:val="00AE4F85"/>
    <w:rsid w:val="00AE757E"/>
    <w:rsid w:val="00AF01B9"/>
    <w:rsid w:val="00AF05C0"/>
    <w:rsid w:val="00AF0D97"/>
    <w:rsid w:val="00AF0E7B"/>
    <w:rsid w:val="00AF104A"/>
    <w:rsid w:val="00AF16BE"/>
    <w:rsid w:val="00AF1809"/>
    <w:rsid w:val="00AF223E"/>
    <w:rsid w:val="00AF2682"/>
    <w:rsid w:val="00AF3671"/>
    <w:rsid w:val="00AF421E"/>
    <w:rsid w:val="00AF45BD"/>
    <w:rsid w:val="00AF48A0"/>
    <w:rsid w:val="00AF48FC"/>
    <w:rsid w:val="00AF5AAB"/>
    <w:rsid w:val="00AF5F0D"/>
    <w:rsid w:val="00AF639A"/>
    <w:rsid w:val="00AF6753"/>
    <w:rsid w:val="00AF6967"/>
    <w:rsid w:val="00AF731F"/>
    <w:rsid w:val="00B001CF"/>
    <w:rsid w:val="00B00697"/>
    <w:rsid w:val="00B01598"/>
    <w:rsid w:val="00B01AFA"/>
    <w:rsid w:val="00B02B2D"/>
    <w:rsid w:val="00B0355B"/>
    <w:rsid w:val="00B03D20"/>
    <w:rsid w:val="00B0447E"/>
    <w:rsid w:val="00B04996"/>
    <w:rsid w:val="00B04DAC"/>
    <w:rsid w:val="00B04E94"/>
    <w:rsid w:val="00B05009"/>
    <w:rsid w:val="00B05DC8"/>
    <w:rsid w:val="00B06023"/>
    <w:rsid w:val="00B062EB"/>
    <w:rsid w:val="00B11C1E"/>
    <w:rsid w:val="00B12A16"/>
    <w:rsid w:val="00B13259"/>
    <w:rsid w:val="00B139CE"/>
    <w:rsid w:val="00B13D36"/>
    <w:rsid w:val="00B13FE3"/>
    <w:rsid w:val="00B145BA"/>
    <w:rsid w:val="00B15652"/>
    <w:rsid w:val="00B15D84"/>
    <w:rsid w:val="00B15E21"/>
    <w:rsid w:val="00B166F1"/>
    <w:rsid w:val="00B1772F"/>
    <w:rsid w:val="00B20951"/>
    <w:rsid w:val="00B20D4E"/>
    <w:rsid w:val="00B20F8C"/>
    <w:rsid w:val="00B21A4A"/>
    <w:rsid w:val="00B21BDA"/>
    <w:rsid w:val="00B21C89"/>
    <w:rsid w:val="00B21D90"/>
    <w:rsid w:val="00B226A7"/>
    <w:rsid w:val="00B228F8"/>
    <w:rsid w:val="00B237DC"/>
    <w:rsid w:val="00B23FF7"/>
    <w:rsid w:val="00B243C1"/>
    <w:rsid w:val="00B24A59"/>
    <w:rsid w:val="00B24E14"/>
    <w:rsid w:val="00B25834"/>
    <w:rsid w:val="00B2681C"/>
    <w:rsid w:val="00B268CD"/>
    <w:rsid w:val="00B2690A"/>
    <w:rsid w:val="00B26D31"/>
    <w:rsid w:val="00B26F2B"/>
    <w:rsid w:val="00B275CC"/>
    <w:rsid w:val="00B31574"/>
    <w:rsid w:val="00B31B17"/>
    <w:rsid w:val="00B31CF6"/>
    <w:rsid w:val="00B31FCA"/>
    <w:rsid w:val="00B32EB5"/>
    <w:rsid w:val="00B334EF"/>
    <w:rsid w:val="00B33F8E"/>
    <w:rsid w:val="00B3446D"/>
    <w:rsid w:val="00B34752"/>
    <w:rsid w:val="00B34EB0"/>
    <w:rsid w:val="00B3534C"/>
    <w:rsid w:val="00B354F7"/>
    <w:rsid w:val="00B35586"/>
    <w:rsid w:val="00B369D0"/>
    <w:rsid w:val="00B36D9E"/>
    <w:rsid w:val="00B370FA"/>
    <w:rsid w:val="00B3748C"/>
    <w:rsid w:val="00B375B8"/>
    <w:rsid w:val="00B376E7"/>
    <w:rsid w:val="00B37E78"/>
    <w:rsid w:val="00B40F11"/>
    <w:rsid w:val="00B41170"/>
    <w:rsid w:val="00B41A58"/>
    <w:rsid w:val="00B41F59"/>
    <w:rsid w:val="00B429E3"/>
    <w:rsid w:val="00B43079"/>
    <w:rsid w:val="00B43684"/>
    <w:rsid w:val="00B443E8"/>
    <w:rsid w:val="00B44D21"/>
    <w:rsid w:val="00B45E83"/>
    <w:rsid w:val="00B466EC"/>
    <w:rsid w:val="00B46C0C"/>
    <w:rsid w:val="00B47B63"/>
    <w:rsid w:val="00B50318"/>
    <w:rsid w:val="00B50387"/>
    <w:rsid w:val="00B511C7"/>
    <w:rsid w:val="00B51276"/>
    <w:rsid w:val="00B51821"/>
    <w:rsid w:val="00B52036"/>
    <w:rsid w:val="00B5388D"/>
    <w:rsid w:val="00B53BA5"/>
    <w:rsid w:val="00B53C11"/>
    <w:rsid w:val="00B54613"/>
    <w:rsid w:val="00B54C66"/>
    <w:rsid w:val="00B55719"/>
    <w:rsid w:val="00B55B5E"/>
    <w:rsid w:val="00B55D6F"/>
    <w:rsid w:val="00B56BCC"/>
    <w:rsid w:val="00B56C20"/>
    <w:rsid w:val="00B57EEE"/>
    <w:rsid w:val="00B6042C"/>
    <w:rsid w:val="00B61CE4"/>
    <w:rsid w:val="00B61DE3"/>
    <w:rsid w:val="00B62E22"/>
    <w:rsid w:val="00B632AC"/>
    <w:rsid w:val="00B643ED"/>
    <w:rsid w:val="00B649BE"/>
    <w:rsid w:val="00B64BA1"/>
    <w:rsid w:val="00B6593F"/>
    <w:rsid w:val="00B67FAF"/>
    <w:rsid w:val="00B7002C"/>
    <w:rsid w:val="00B70901"/>
    <w:rsid w:val="00B70E96"/>
    <w:rsid w:val="00B7220E"/>
    <w:rsid w:val="00B72540"/>
    <w:rsid w:val="00B72910"/>
    <w:rsid w:val="00B73CC0"/>
    <w:rsid w:val="00B75522"/>
    <w:rsid w:val="00B757AA"/>
    <w:rsid w:val="00B75A1E"/>
    <w:rsid w:val="00B776C9"/>
    <w:rsid w:val="00B776E2"/>
    <w:rsid w:val="00B8034C"/>
    <w:rsid w:val="00B80E6F"/>
    <w:rsid w:val="00B8192E"/>
    <w:rsid w:val="00B81AA9"/>
    <w:rsid w:val="00B8260F"/>
    <w:rsid w:val="00B828A7"/>
    <w:rsid w:val="00B83D43"/>
    <w:rsid w:val="00B85041"/>
    <w:rsid w:val="00B86B20"/>
    <w:rsid w:val="00B8722F"/>
    <w:rsid w:val="00B872D9"/>
    <w:rsid w:val="00B873F4"/>
    <w:rsid w:val="00B90C2C"/>
    <w:rsid w:val="00B916A5"/>
    <w:rsid w:val="00B916D7"/>
    <w:rsid w:val="00B91ECE"/>
    <w:rsid w:val="00B92329"/>
    <w:rsid w:val="00B92844"/>
    <w:rsid w:val="00B92B6E"/>
    <w:rsid w:val="00B9362E"/>
    <w:rsid w:val="00B93C3F"/>
    <w:rsid w:val="00B94C44"/>
    <w:rsid w:val="00B94D4F"/>
    <w:rsid w:val="00B94EC2"/>
    <w:rsid w:val="00B955A9"/>
    <w:rsid w:val="00B95723"/>
    <w:rsid w:val="00B95840"/>
    <w:rsid w:val="00B9723D"/>
    <w:rsid w:val="00B97A90"/>
    <w:rsid w:val="00BA135A"/>
    <w:rsid w:val="00BA1EC2"/>
    <w:rsid w:val="00BA200F"/>
    <w:rsid w:val="00BA313F"/>
    <w:rsid w:val="00BA3ACE"/>
    <w:rsid w:val="00BA3B86"/>
    <w:rsid w:val="00BA5250"/>
    <w:rsid w:val="00BA7047"/>
    <w:rsid w:val="00BA7AD9"/>
    <w:rsid w:val="00BB18A5"/>
    <w:rsid w:val="00BB26AE"/>
    <w:rsid w:val="00BB3642"/>
    <w:rsid w:val="00BB4277"/>
    <w:rsid w:val="00BB471A"/>
    <w:rsid w:val="00BB4F3B"/>
    <w:rsid w:val="00BB52FC"/>
    <w:rsid w:val="00BB53A7"/>
    <w:rsid w:val="00BB5935"/>
    <w:rsid w:val="00BB6712"/>
    <w:rsid w:val="00BB6BC9"/>
    <w:rsid w:val="00BB7033"/>
    <w:rsid w:val="00BC1856"/>
    <w:rsid w:val="00BC1B46"/>
    <w:rsid w:val="00BC3255"/>
    <w:rsid w:val="00BC3524"/>
    <w:rsid w:val="00BC48ED"/>
    <w:rsid w:val="00BC4923"/>
    <w:rsid w:val="00BC4F65"/>
    <w:rsid w:val="00BC526C"/>
    <w:rsid w:val="00BC5A0F"/>
    <w:rsid w:val="00BC5AD9"/>
    <w:rsid w:val="00BC5DFB"/>
    <w:rsid w:val="00BC63A8"/>
    <w:rsid w:val="00BC6C9B"/>
    <w:rsid w:val="00BC7699"/>
    <w:rsid w:val="00BC7CA7"/>
    <w:rsid w:val="00BD04D0"/>
    <w:rsid w:val="00BD0F2A"/>
    <w:rsid w:val="00BD13F9"/>
    <w:rsid w:val="00BD1728"/>
    <w:rsid w:val="00BD18AC"/>
    <w:rsid w:val="00BD18F3"/>
    <w:rsid w:val="00BD1DE4"/>
    <w:rsid w:val="00BD1F1A"/>
    <w:rsid w:val="00BD2045"/>
    <w:rsid w:val="00BD2558"/>
    <w:rsid w:val="00BD315B"/>
    <w:rsid w:val="00BD3785"/>
    <w:rsid w:val="00BD38AE"/>
    <w:rsid w:val="00BD3966"/>
    <w:rsid w:val="00BD4658"/>
    <w:rsid w:val="00BD4684"/>
    <w:rsid w:val="00BD4BDD"/>
    <w:rsid w:val="00BD564F"/>
    <w:rsid w:val="00BD5746"/>
    <w:rsid w:val="00BD5BD1"/>
    <w:rsid w:val="00BD6507"/>
    <w:rsid w:val="00BD6A9A"/>
    <w:rsid w:val="00BD73C7"/>
    <w:rsid w:val="00BD740C"/>
    <w:rsid w:val="00BD7607"/>
    <w:rsid w:val="00BE07D4"/>
    <w:rsid w:val="00BE0A39"/>
    <w:rsid w:val="00BE14FE"/>
    <w:rsid w:val="00BE2522"/>
    <w:rsid w:val="00BE3246"/>
    <w:rsid w:val="00BE36EF"/>
    <w:rsid w:val="00BE4C64"/>
    <w:rsid w:val="00BE4D3E"/>
    <w:rsid w:val="00BE6686"/>
    <w:rsid w:val="00BE6F9C"/>
    <w:rsid w:val="00BE7572"/>
    <w:rsid w:val="00BE7C8E"/>
    <w:rsid w:val="00BF038A"/>
    <w:rsid w:val="00BF0A1E"/>
    <w:rsid w:val="00BF0DBD"/>
    <w:rsid w:val="00BF2171"/>
    <w:rsid w:val="00BF2AA1"/>
    <w:rsid w:val="00BF339A"/>
    <w:rsid w:val="00BF35A6"/>
    <w:rsid w:val="00BF4826"/>
    <w:rsid w:val="00BF4D1A"/>
    <w:rsid w:val="00BF4E94"/>
    <w:rsid w:val="00BF5142"/>
    <w:rsid w:val="00BF5768"/>
    <w:rsid w:val="00BF5F0F"/>
    <w:rsid w:val="00BF6037"/>
    <w:rsid w:val="00BF604C"/>
    <w:rsid w:val="00BF6434"/>
    <w:rsid w:val="00BF7326"/>
    <w:rsid w:val="00C014AF"/>
    <w:rsid w:val="00C01C6E"/>
    <w:rsid w:val="00C01D8B"/>
    <w:rsid w:val="00C01E1A"/>
    <w:rsid w:val="00C01E3A"/>
    <w:rsid w:val="00C026F7"/>
    <w:rsid w:val="00C02AD0"/>
    <w:rsid w:val="00C02C6F"/>
    <w:rsid w:val="00C0391E"/>
    <w:rsid w:val="00C03EB6"/>
    <w:rsid w:val="00C045E9"/>
    <w:rsid w:val="00C045FC"/>
    <w:rsid w:val="00C047EF"/>
    <w:rsid w:val="00C04F70"/>
    <w:rsid w:val="00C0534B"/>
    <w:rsid w:val="00C05B5F"/>
    <w:rsid w:val="00C05F99"/>
    <w:rsid w:val="00C06029"/>
    <w:rsid w:val="00C0641F"/>
    <w:rsid w:val="00C0774E"/>
    <w:rsid w:val="00C077CC"/>
    <w:rsid w:val="00C07A57"/>
    <w:rsid w:val="00C07B01"/>
    <w:rsid w:val="00C10647"/>
    <w:rsid w:val="00C106C0"/>
    <w:rsid w:val="00C10ACB"/>
    <w:rsid w:val="00C10B1E"/>
    <w:rsid w:val="00C1133A"/>
    <w:rsid w:val="00C116D5"/>
    <w:rsid w:val="00C12503"/>
    <w:rsid w:val="00C12765"/>
    <w:rsid w:val="00C1283F"/>
    <w:rsid w:val="00C13550"/>
    <w:rsid w:val="00C1398E"/>
    <w:rsid w:val="00C170AC"/>
    <w:rsid w:val="00C17759"/>
    <w:rsid w:val="00C2001F"/>
    <w:rsid w:val="00C207DE"/>
    <w:rsid w:val="00C20C36"/>
    <w:rsid w:val="00C214C8"/>
    <w:rsid w:val="00C21DB6"/>
    <w:rsid w:val="00C22AFF"/>
    <w:rsid w:val="00C22DD2"/>
    <w:rsid w:val="00C23BE9"/>
    <w:rsid w:val="00C25014"/>
    <w:rsid w:val="00C26AF9"/>
    <w:rsid w:val="00C26F90"/>
    <w:rsid w:val="00C27161"/>
    <w:rsid w:val="00C27236"/>
    <w:rsid w:val="00C27415"/>
    <w:rsid w:val="00C27708"/>
    <w:rsid w:val="00C27966"/>
    <w:rsid w:val="00C27EAC"/>
    <w:rsid w:val="00C27EF7"/>
    <w:rsid w:val="00C3069D"/>
    <w:rsid w:val="00C3095F"/>
    <w:rsid w:val="00C30EF2"/>
    <w:rsid w:val="00C318E1"/>
    <w:rsid w:val="00C31B6C"/>
    <w:rsid w:val="00C32111"/>
    <w:rsid w:val="00C3373F"/>
    <w:rsid w:val="00C33E7B"/>
    <w:rsid w:val="00C34237"/>
    <w:rsid w:val="00C3469A"/>
    <w:rsid w:val="00C34A8A"/>
    <w:rsid w:val="00C34BE3"/>
    <w:rsid w:val="00C35621"/>
    <w:rsid w:val="00C35D41"/>
    <w:rsid w:val="00C35F20"/>
    <w:rsid w:val="00C3762D"/>
    <w:rsid w:val="00C37BDF"/>
    <w:rsid w:val="00C40670"/>
    <w:rsid w:val="00C40B71"/>
    <w:rsid w:val="00C4122B"/>
    <w:rsid w:val="00C4272A"/>
    <w:rsid w:val="00C430F4"/>
    <w:rsid w:val="00C44570"/>
    <w:rsid w:val="00C446DA"/>
    <w:rsid w:val="00C450B5"/>
    <w:rsid w:val="00C45AE6"/>
    <w:rsid w:val="00C45D0F"/>
    <w:rsid w:val="00C46453"/>
    <w:rsid w:val="00C4663D"/>
    <w:rsid w:val="00C46C12"/>
    <w:rsid w:val="00C46DB8"/>
    <w:rsid w:val="00C46F3A"/>
    <w:rsid w:val="00C47FE5"/>
    <w:rsid w:val="00C50705"/>
    <w:rsid w:val="00C51A47"/>
    <w:rsid w:val="00C526C9"/>
    <w:rsid w:val="00C52913"/>
    <w:rsid w:val="00C52EAB"/>
    <w:rsid w:val="00C53C16"/>
    <w:rsid w:val="00C54078"/>
    <w:rsid w:val="00C54CD2"/>
    <w:rsid w:val="00C559F6"/>
    <w:rsid w:val="00C5675D"/>
    <w:rsid w:val="00C5798D"/>
    <w:rsid w:val="00C57F52"/>
    <w:rsid w:val="00C60160"/>
    <w:rsid w:val="00C61280"/>
    <w:rsid w:val="00C61F8A"/>
    <w:rsid w:val="00C625B6"/>
    <w:rsid w:val="00C64885"/>
    <w:rsid w:val="00C64894"/>
    <w:rsid w:val="00C64EFD"/>
    <w:rsid w:val="00C66D70"/>
    <w:rsid w:val="00C673B0"/>
    <w:rsid w:val="00C677D1"/>
    <w:rsid w:val="00C70C25"/>
    <w:rsid w:val="00C7123B"/>
    <w:rsid w:val="00C712FB"/>
    <w:rsid w:val="00C72840"/>
    <w:rsid w:val="00C72E22"/>
    <w:rsid w:val="00C73511"/>
    <w:rsid w:val="00C73FEE"/>
    <w:rsid w:val="00C74028"/>
    <w:rsid w:val="00C74E32"/>
    <w:rsid w:val="00C755A5"/>
    <w:rsid w:val="00C76E4B"/>
    <w:rsid w:val="00C77288"/>
    <w:rsid w:val="00C77B05"/>
    <w:rsid w:val="00C77E0F"/>
    <w:rsid w:val="00C804A5"/>
    <w:rsid w:val="00C80B6E"/>
    <w:rsid w:val="00C8191D"/>
    <w:rsid w:val="00C819A9"/>
    <w:rsid w:val="00C81A0C"/>
    <w:rsid w:val="00C822C4"/>
    <w:rsid w:val="00C82644"/>
    <w:rsid w:val="00C82C42"/>
    <w:rsid w:val="00C8365B"/>
    <w:rsid w:val="00C83F3F"/>
    <w:rsid w:val="00C8401F"/>
    <w:rsid w:val="00C84AD2"/>
    <w:rsid w:val="00C90AA8"/>
    <w:rsid w:val="00C920CD"/>
    <w:rsid w:val="00C928C1"/>
    <w:rsid w:val="00C93144"/>
    <w:rsid w:val="00C94864"/>
    <w:rsid w:val="00C94944"/>
    <w:rsid w:val="00C9588A"/>
    <w:rsid w:val="00C9702B"/>
    <w:rsid w:val="00C97942"/>
    <w:rsid w:val="00C97C5B"/>
    <w:rsid w:val="00CA08E1"/>
    <w:rsid w:val="00CA0B04"/>
    <w:rsid w:val="00CA103F"/>
    <w:rsid w:val="00CA1223"/>
    <w:rsid w:val="00CA1998"/>
    <w:rsid w:val="00CA204B"/>
    <w:rsid w:val="00CA2085"/>
    <w:rsid w:val="00CA22E2"/>
    <w:rsid w:val="00CA2686"/>
    <w:rsid w:val="00CA26B8"/>
    <w:rsid w:val="00CA2D92"/>
    <w:rsid w:val="00CA3E08"/>
    <w:rsid w:val="00CA3FBB"/>
    <w:rsid w:val="00CA495D"/>
    <w:rsid w:val="00CA58D2"/>
    <w:rsid w:val="00CA5AD4"/>
    <w:rsid w:val="00CA674D"/>
    <w:rsid w:val="00CA6C67"/>
    <w:rsid w:val="00CB0B10"/>
    <w:rsid w:val="00CB1912"/>
    <w:rsid w:val="00CB1AED"/>
    <w:rsid w:val="00CB1E5F"/>
    <w:rsid w:val="00CB285C"/>
    <w:rsid w:val="00CB2BC2"/>
    <w:rsid w:val="00CB2D49"/>
    <w:rsid w:val="00CB2D4F"/>
    <w:rsid w:val="00CB2FEE"/>
    <w:rsid w:val="00CB3B15"/>
    <w:rsid w:val="00CB3C81"/>
    <w:rsid w:val="00CB4904"/>
    <w:rsid w:val="00CB52C1"/>
    <w:rsid w:val="00CB5800"/>
    <w:rsid w:val="00CB58A5"/>
    <w:rsid w:val="00CB5AC3"/>
    <w:rsid w:val="00CB674C"/>
    <w:rsid w:val="00CB7797"/>
    <w:rsid w:val="00CB7E28"/>
    <w:rsid w:val="00CC039E"/>
    <w:rsid w:val="00CC08BF"/>
    <w:rsid w:val="00CC21E6"/>
    <w:rsid w:val="00CC35EA"/>
    <w:rsid w:val="00CC3E99"/>
    <w:rsid w:val="00CC43CE"/>
    <w:rsid w:val="00CC4660"/>
    <w:rsid w:val="00CC4C37"/>
    <w:rsid w:val="00CC69C3"/>
    <w:rsid w:val="00CC6E10"/>
    <w:rsid w:val="00CC7881"/>
    <w:rsid w:val="00CC7FAE"/>
    <w:rsid w:val="00CD10F0"/>
    <w:rsid w:val="00CD1807"/>
    <w:rsid w:val="00CD1A68"/>
    <w:rsid w:val="00CD208C"/>
    <w:rsid w:val="00CD2A19"/>
    <w:rsid w:val="00CD3BFE"/>
    <w:rsid w:val="00CD4D91"/>
    <w:rsid w:val="00CD4EBB"/>
    <w:rsid w:val="00CD64AF"/>
    <w:rsid w:val="00CD7075"/>
    <w:rsid w:val="00CE0809"/>
    <w:rsid w:val="00CE0B93"/>
    <w:rsid w:val="00CE0E32"/>
    <w:rsid w:val="00CE11D0"/>
    <w:rsid w:val="00CE2633"/>
    <w:rsid w:val="00CE29D6"/>
    <w:rsid w:val="00CE2D21"/>
    <w:rsid w:val="00CE4213"/>
    <w:rsid w:val="00CE47F7"/>
    <w:rsid w:val="00CE7166"/>
    <w:rsid w:val="00CE7AA2"/>
    <w:rsid w:val="00CF1A08"/>
    <w:rsid w:val="00CF251E"/>
    <w:rsid w:val="00CF2F54"/>
    <w:rsid w:val="00CF3611"/>
    <w:rsid w:val="00CF4559"/>
    <w:rsid w:val="00CF49D5"/>
    <w:rsid w:val="00CF581E"/>
    <w:rsid w:val="00CF5DCB"/>
    <w:rsid w:val="00CF62B5"/>
    <w:rsid w:val="00CF6726"/>
    <w:rsid w:val="00CF6BA6"/>
    <w:rsid w:val="00CF70D6"/>
    <w:rsid w:val="00CF723B"/>
    <w:rsid w:val="00CF72D4"/>
    <w:rsid w:val="00CF79DA"/>
    <w:rsid w:val="00D0042B"/>
    <w:rsid w:val="00D009BF"/>
    <w:rsid w:val="00D02EB3"/>
    <w:rsid w:val="00D05222"/>
    <w:rsid w:val="00D0588B"/>
    <w:rsid w:val="00D05C11"/>
    <w:rsid w:val="00D0672A"/>
    <w:rsid w:val="00D071B7"/>
    <w:rsid w:val="00D07244"/>
    <w:rsid w:val="00D074F0"/>
    <w:rsid w:val="00D07D3B"/>
    <w:rsid w:val="00D115F6"/>
    <w:rsid w:val="00D11AA3"/>
    <w:rsid w:val="00D121C1"/>
    <w:rsid w:val="00D12D0A"/>
    <w:rsid w:val="00D135A2"/>
    <w:rsid w:val="00D136A0"/>
    <w:rsid w:val="00D13C23"/>
    <w:rsid w:val="00D152D5"/>
    <w:rsid w:val="00D15768"/>
    <w:rsid w:val="00D17776"/>
    <w:rsid w:val="00D17D37"/>
    <w:rsid w:val="00D20B46"/>
    <w:rsid w:val="00D21C73"/>
    <w:rsid w:val="00D22090"/>
    <w:rsid w:val="00D232F8"/>
    <w:rsid w:val="00D237CA"/>
    <w:rsid w:val="00D239DD"/>
    <w:rsid w:val="00D23DDC"/>
    <w:rsid w:val="00D25C4A"/>
    <w:rsid w:val="00D25E6D"/>
    <w:rsid w:val="00D25F19"/>
    <w:rsid w:val="00D26A72"/>
    <w:rsid w:val="00D302E0"/>
    <w:rsid w:val="00D30C15"/>
    <w:rsid w:val="00D31814"/>
    <w:rsid w:val="00D32F43"/>
    <w:rsid w:val="00D337BF"/>
    <w:rsid w:val="00D338DC"/>
    <w:rsid w:val="00D3496E"/>
    <w:rsid w:val="00D34B81"/>
    <w:rsid w:val="00D35737"/>
    <w:rsid w:val="00D36791"/>
    <w:rsid w:val="00D368FD"/>
    <w:rsid w:val="00D36B92"/>
    <w:rsid w:val="00D402B6"/>
    <w:rsid w:val="00D40DE3"/>
    <w:rsid w:val="00D41028"/>
    <w:rsid w:val="00D41A2B"/>
    <w:rsid w:val="00D421FB"/>
    <w:rsid w:val="00D423A4"/>
    <w:rsid w:val="00D42953"/>
    <w:rsid w:val="00D42F86"/>
    <w:rsid w:val="00D432E1"/>
    <w:rsid w:val="00D43960"/>
    <w:rsid w:val="00D44C93"/>
    <w:rsid w:val="00D4597B"/>
    <w:rsid w:val="00D4619B"/>
    <w:rsid w:val="00D46CCA"/>
    <w:rsid w:val="00D471C3"/>
    <w:rsid w:val="00D47C55"/>
    <w:rsid w:val="00D47CB5"/>
    <w:rsid w:val="00D47EC5"/>
    <w:rsid w:val="00D50CD7"/>
    <w:rsid w:val="00D526D8"/>
    <w:rsid w:val="00D52C39"/>
    <w:rsid w:val="00D53961"/>
    <w:rsid w:val="00D53CF2"/>
    <w:rsid w:val="00D54DAE"/>
    <w:rsid w:val="00D55FAD"/>
    <w:rsid w:val="00D560F1"/>
    <w:rsid w:val="00D56FD5"/>
    <w:rsid w:val="00D60053"/>
    <w:rsid w:val="00D60640"/>
    <w:rsid w:val="00D60D91"/>
    <w:rsid w:val="00D60F61"/>
    <w:rsid w:val="00D6148B"/>
    <w:rsid w:val="00D61686"/>
    <w:rsid w:val="00D61BE1"/>
    <w:rsid w:val="00D6249E"/>
    <w:rsid w:val="00D626FF"/>
    <w:rsid w:val="00D62CBB"/>
    <w:rsid w:val="00D62E4B"/>
    <w:rsid w:val="00D6330E"/>
    <w:rsid w:val="00D636F1"/>
    <w:rsid w:val="00D646FC"/>
    <w:rsid w:val="00D6490A"/>
    <w:rsid w:val="00D64F09"/>
    <w:rsid w:val="00D64F92"/>
    <w:rsid w:val="00D651DF"/>
    <w:rsid w:val="00D65795"/>
    <w:rsid w:val="00D65877"/>
    <w:rsid w:val="00D66832"/>
    <w:rsid w:val="00D66854"/>
    <w:rsid w:val="00D669F7"/>
    <w:rsid w:val="00D6740A"/>
    <w:rsid w:val="00D67FB6"/>
    <w:rsid w:val="00D70242"/>
    <w:rsid w:val="00D706A3"/>
    <w:rsid w:val="00D713E6"/>
    <w:rsid w:val="00D71852"/>
    <w:rsid w:val="00D7189E"/>
    <w:rsid w:val="00D71FAB"/>
    <w:rsid w:val="00D72BE1"/>
    <w:rsid w:val="00D72D33"/>
    <w:rsid w:val="00D72FD5"/>
    <w:rsid w:val="00D73919"/>
    <w:rsid w:val="00D769C7"/>
    <w:rsid w:val="00D80A24"/>
    <w:rsid w:val="00D80CEE"/>
    <w:rsid w:val="00D81182"/>
    <w:rsid w:val="00D8128E"/>
    <w:rsid w:val="00D81BA6"/>
    <w:rsid w:val="00D81F9E"/>
    <w:rsid w:val="00D825BC"/>
    <w:rsid w:val="00D8307D"/>
    <w:rsid w:val="00D8328D"/>
    <w:rsid w:val="00D8387C"/>
    <w:rsid w:val="00D83924"/>
    <w:rsid w:val="00D83A12"/>
    <w:rsid w:val="00D859EE"/>
    <w:rsid w:val="00D866E8"/>
    <w:rsid w:val="00D86A93"/>
    <w:rsid w:val="00D8715F"/>
    <w:rsid w:val="00D876F9"/>
    <w:rsid w:val="00D91892"/>
    <w:rsid w:val="00D92D78"/>
    <w:rsid w:val="00D93535"/>
    <w:rsid w:val="00D9374B"/>
    <w:rsid w:val="00D9432B"/>
    <w:rsid w:val="00D944DE"/>
    <w:rsid w:val="00D95447"/>
    <w:rsid w:val="00D95944"/>
    <w:rsid w:val="00D96021"/>
    <w:rsid w:val="00D9749B"/>
    <w:rsid w:val="00D97D0D"/>
    <w:rsid w:val="00DA0889"/>
    <w:rsid w:val="00DA099D"/>
    <w:rsid w:val="00DA0E19"/>
    <w:rsid w:val="00DA0E7F"/>
    <w:rsid w:val="00DA1EF4"/>
    <w:rsid w:val="00DA2E01"/>
    <w:rsid w:val="00DA3C2D"/>
    <w:rsid w:val="00DA3F1E"/>
    <w:rsid w:val="00DA4306"/>
    <w:rsid w:val="00DA497E"/>
    <w:rsid w:val="00DA4D89"/>
    <w:rsid w:val="00DA55C5"/>
    <w:rsid w:val="00DA5AF3"/>
    <w:rsid w:val="00DA5DB0"/>
    <w:rsid w:val="00DA5DEF"/>
    <w:rsid w:val="00DA6FA3"/>
    <w:rsid w:val="00DA7187"/>
    <w:rsid w:val="00DA79AF"/>
    <w:rsid w:val="00DA7C82"/>
    <w:rsid w:val="00DB0F1B"/>
    <w:rsid w:val="00DB14D4"/>
    <w:rsid w:val="00DB1EF4"/>
    <w:rsid w:val="00DB2E81"/>
    <w:rsid w:val="00DB34B7"/>
    <w:rsid w:val="00DB378E"/>
    <w:rsid w:val="00DB43DB"/>
    <w:rsid w:val="00DB4C5B"/>
    <w:rsid w:val="00DB5944"/>
    <w:rsid w:val="00DB668D"/>
    <w:rsid w:val="00DB670C"/>
    <w:rsid w:val="00DB680F"/>
    <w:rsid w:val="00DB7160"/>
    <w:rsid w:val="00DB75B8"/>
    <w:rsid w:val="00DB7632"/>
    <w:rsid w:val="00DB7DD2"/>
    <w:rsid w:val="00DC0BBF"/>
    <w:rsid w:val="00DC0BCF"/>
    <w:rsid w:val="00DC0EB0"/>
    <w:rsid w:val="00DC1002"/>
    <w:rsid w:val="00DC220C"/>
    <w:rsid w:val="00DC25F7"/>
    <w:rsid w:val="00DC3DD0"/>
    <w:rsid w:val="00DC3DF4"/>
    <w:rsid w:val="00DC45F4"/>
    <w:rsid w:val="00DC4C60"/>
    <w:rsid w:val="00DC541B"/>
    <w:rsid w:val="00DC5F3C"/>
    <w:rsid w:val="00DC6B27"/>
    <w:rsid w:val="00DC6E7F"/>
    <w:rsid w:val="00DC745D"/>
    <w:rsid w:val="00DC7D3D"/>
    <w:rsid w:val="00DD0134"/>
    <w:rsid w:val="00DD0A7E"/>
    <w:rsid w:val="00DD0DE8"/>
    <w:rsid w:val="00DD11D2"/>
    <w:rsid w:val="00DD1C22"/>
    <w:rsid w:val="00DD23EB"/>
    <w:rsid w:val="00DD2BF5"/>
    <w:rsid w:val="00DD2FC0"/>
    <w:rsid w:val="00DD3231"/>
    <w:rsid w:val="00DD4D1B"/>
    <w:rsid w:val="00DD5809"/>
    <w:rsid w:val="00DD61FA"/>
    <w:rsid w:val="00DD65A4"/>
    <w:rsid w:val="00DD74B4"/>
    <w:rsid w:val="00DD791C"/>
    <w:rsid w:val="00DE013D"/>
    <w:rsid w:val="00DE55FB"/>
    <w:rsid w:val="00DE5C2E"/>
    <w:rsid w:val="00DF01FE"/>
    <w:rsid w:val="00DF0EA9"/>
    <w:rsid w:val="00DF1487"/>
    <w:rsid w:val="00DF17B0"/>
    <w:rsid w:val="00DF1A7C"/>
    <w:rsid w:val="00DF1BFA"/>
    <w:rsid w:val="00DF24F8"/>
    <w:rsid w:val="00DF320B"/>
    <w:rsid w:val="00DF32BE"/>
    <w:rsid w:val="00DF442E"/>
    <w:rsid w:val="00DF512A"/>
    <w:rsid w:val="00DF5336"/>
    <w:rsid w:val="00DF5467"/>
    <w:rsid w:val="00DF63A9"/>
    <w:rsid w:val="00DF68A2"/>
    <w:rsid w:val="00DF6C5B"/>
    <w:rsid w:val="00DF6E9F"/>
    <w:rsid w:val="00DF75EF"/>
    <w:rsid w:val="00E0077A"/>
    <w:rsid w:val="00E01B8B"/>
    <w:rsid w:val="00E02DFD"/>
    <w:rsid w:val="00E04932"/>
    <w:rsid w:val="00E05051"/>
    <w:rsid w:val="00E053EC"/>
    <w:rsid w:val="00E05992"/>
    <w:rsid w:val="00E05DCC"/>
    <w:rsid w:val="00E0692D"/>
    <w:rsid w:val="00E06C61"/>
    <w:rsid w:val="00E10915"/>
    <w:rsid w:val="00E118FF"/>
    <w:rsid w:val="00E1270B"/>
    <w:rsid w:val="00E128AD"/>
    <w:rsid w:val="00E12A04"/>
    <w:rsid w:val="00E12BBC"/>
    <w:rsid w:val="00E12C16"/>
    <w:rsid w:val="00E1333C"/>
    <w:rsid w:val="00E1343C"/>
    <w:rsid w:val="00E1444F"/>
    <w:rsid w:val="00E144BE"/>
    <w:rsid w:val="00E14E80"/>
    <w:rsid w:val="00E14FF3"/>
    <w:rsid w:val="00E15397"/>
    <w:rsid w:val="00E15625"/>
    <w:rsid w:val="00E15822"/>
    <w:rsid w:val="00E15DE5"/>
    <w:rsid w:val="00E1678A"/>
    <w:rsid w:val="00E17A20"/>
    <w:rsid w:val="00E17D1D"/>
    <w:rsid w:val="00E20DF7"/>
    <w:rsid w:val="00E20E32"/>
    <w:rsid w:val="00E21635"/>
    <w:rsid w:val="00E22406"/>
    <w:rsid w:val="00E235AB"/>
    <w:rsid w:val="00E238C8"/>
    <w:rsid w:val="00E2471A"/>
    <w:rsid w:val="00E24B71"/>
    <w:rsid w:val="00E24C8F"/>
    <w:rsid w:val="00E25203"/>
    <w:rsid w:val="00E270CC"/>
    <w:rsid w:val="00E274EB"/>
    <w:rsid w:val="00E30909"/>
    <w:rsid w:val="00E3189F"/>
    <w:rsid w:val="00E31EB0"/>
    <w:rsid w:val="00E33371"/>
    <w:rsid w:val="00E33573"/>
    <w:rsid w:val="00E33AEE"/>
    <w:rsid w:val="00E33EF0"/>
    <w:rsid w:val="00E34400"/>
    <w:rsid w:val="00E34403"/>
    <w:rsid w:val="00E3575B"/>
    <w:rsid w:val="00E376B7"/>
    <w:rsid w:val="00E378E5"/>
    <w:rsid w:val="00E37BE9"/>
    <w:rsid w:val="00E4042F"/>
    <w:rsid w:val="00E4054B"/>
    <w:rsid w:val="00E40618"/>
    <w:rsid w:val="00E41340"/>
    <w:rsid w:val="00E4178C"/>
    <w:rsid w:val="00E419D4"/>
    <w:rsid w:val="00E41A4C"/>
    <w:rsid w:val="00E41A67"/>
    <w:rsid w:val="00E41AA5"/>
    <w:rsid w:val="00E41F3B"/>
    <w:rsid w:val="00E4228B"/>
    <w:rsid w:val="00E42331"/>
    <w:rsid w:val="00E42470"/>
    <w:rsid w:val="00E42563"/>
    <w:rsid w:val="00E425AB"/>
    <w:rsid w:val="00E42C82"/>
    <w:rsid w:val="00E4323E"/>
    <w:rsid w:val="00E43F80"/>
    <w:rsid w:val="00E4435F"/>
    <w:rsid w:val="00E44800"/>
    <w:rsid w:val="00E45203"/>
    <w:rsid w:val="00E4623D"/>
    <w:rsid w:val="00E46721"/>
    <w:rsid w:val="00E46BFD"/>
    <w:rsid w:val="00E47623"/>
    <w:rsid w:val="00E5060B"/>
    <w:rsid w:val="00E528AC"/>
    <w:rsid w:val="00E52F46"/>
    <w:rsid w:val="00E53295"/>
    <w:rsid w:val="00E53334"/>
    <w:rsid w:val="00E535A7"/>
    <w:rsid w:val="00E538A8"/>
    <w:rsid w:val="00E53A47"/>
    <w:rsid w:val="00E53A66"/>
    <w:rsid w:val="00E5403B"/>
    <w:rsid w:val="00E549B3"/>
    <w:rsid w:val="00E54C19"/>
    <w:rsid w:val="00E551D4"/>
    <w:rsid w:val="00E56234"/>
    <w:rsid w:val="00E5674A"/>
    <w:rsid w:val="00E56C90"/>
    <w:rsid w:val="00E5762F"/>
    <w:rsid w:val="00E6059B"/>
    <w:rsid w:val="00E60D3B"/>
    <w:rsid w:val="00E61D36"/>
    <w:rsid w:val="00E62317"/>
    <w:rsid w:val="00E629C4"/>
    <w:rsid w:val="00E62A34"/>
    <w:rsid w:val="00E633FB"/>
    <w:rsid w:val="00E6410C"/>
    <w:rsid w:val="00E64397"/>
    <w:rsid w:val="00E64760"/>
    <w:rsid w:val="00E65C5F"/>
    <w:rsid w:val="00E703B0"/>
    <w:rsid w:val="00E713C3"/>
    <w:rsid w:val="00E71712"/>
    <w:rsid w:val="00E72DBC"/>
    <w:rsid w:val="00E738F9"/>
    <w:rsid w:val="00E73FDA"/>
    <w:rsid w:val="00E7402D"/>
    <w:rsid w:val="00E74B3C"/>
    <w:rsid w:val="00E74CC8"/>
    <w:rsid w:val="00E75328"/>
    <w:rsid w:val="00E75D6D"/>
    <w:rsid w:val="00E769F8"/>
    <w:rsid w:val="00E77290"/>
    <w:rsid w:val="00E80C5A"/>
    <w:rsid w:val="00E824B5"/>
    <w:rsid w:val="00E8305F"/>
    <w:rsid w:val="00E833B7"/>
    <w:rsid w:val="00E836A5"/>
    <w:rsid w:val="00E8448A"/>
    <w:rsid w:val="00E84EFD"/>
    <w:rsid w:val="00E8522A"/>
    <w:rsid w:val="00E852E7"/>
    <w:rsid w:val="00E864D7"/>
    <w:rsid w:val="00E867EE"/>
    <w:rsid w:val="00E871C4"/>
    <w:rsid w:val="00E90A50"/>
    <w:rsid w:val="00E9131F"/>
    <w:rsid w:val="00E91B33"/>
    <w:rsid w:val="00E92A4C"/>
    <w:rsid w:val="00E92D4D"/>
    <w:rsid w:val="00E9378D"/>
    <w:rsid w:val="00E938FA"/>
    <w:rsid w:val="00E9475C"/>
    <w:rsid w:val="00E94B4C"/>
    <w:rsid w:val="00E951E3"/>
    <w:rsid w:val="00E96B77"/>
    <w:rsid w:val="00E9766D"/>
    <w:rsid w:val="00E97B45"/>
    <w:rsid w:val="00EA034D"/>
    <w:rsid w:val="00EA0AC5"/>
    <w:rsid w:val="00EA1BBF"/>
    <w:rsid w:val="00EA1EBC"/>
    <w:rsid w:val="00EA205E"/>
    <w:rsid w:val="00EA2896"/>
    <w:rsid w:val="00EA364F"/>
    <w:rsid w:val="00EA3706"/>
    <w:rsid w:val="00EA3722"/>
    <w:rsid w:val="00EA47E3"/>
    <w:rsid w:val="00EA5515"/>
    <w:rsid w:val="00EA581E"/>
    <w:rsid w:val="00EA63AF"/>
    <w:rsid w:val="00EA67A5"/>
    <w:rsid w:val="00EA68DF"/>
    <w:rsid w:val="00EA6CAD"/>
    <w:rsid w:val="00EA7D16"/>
    <w:rsid w:val="00EB09AE"/>
    <w:rsid w:val="00EB25F0"/>
    <w:rsid w:val="00EB2622"/>
    <w:rsid w:val="00EB372B"/>
    <w:rsid w:val="00EB3990"/>
    <w:rsid w:val="00EB3C5E"/>
    <w:rsid w:val="00EB4351"/>
    <w:rsid w:val="00EB4EA8"/>
    <w:rsid w:val="00EB4F04"/>
    <w:rsid w:val="00EB6ADA"/>
    <w:rsid w:val="00EB771C"/>
    <w:rsid w:val="00EC0544"/>
    <w:rsid w:val="00EC0597"/>
    <w:rsid w:val="00EC0AA7"/>
    <w:rsid w:val="00EC0D75"/>
    <w:rsid w:val="00EC0EB0"/>
    <w:rsid w:val="00EC18D5"/>
    <w:rsid w:val="00EC2B5E"/>
    <w:rsid w:val="00EC569B"/>
    <w:rsid w:val="00EC57B2"/>
    <w:rsid w:val="00EC5B64"/>
    <w:rsid w:val="00EC5CDA"/>
    <w:rsid w:val="00EC61D0"/>
    <w:rsid w:val="00EC64F6"/>
    <w:rsid w:val="00EC7964"/>
    <w:rsid w:val="00EC796C"/>
    <w:rsid w:val="00EC7ECA"/>
    <w:rsid w:val="00ED105E"/>
    <w:rsid w:val="00ED1154"/>
    <w:rsid w:val="00ED1FC2"/>
    <w:rsid w:val="00ED2963"/>
    <w:rsid w:val="00ED2DAB"/>
    <w:rsid w:val="00ED2F38"/>
    <w:rsid w:val="00ED3C16"/>
    <w:rsid w:val="00ED4C4D"/>
    <w:rsid w:val="00ED6F6D"/>
    <w:rsid w:val="00ED77FD"/>
    <w:rsid w:val="00EE05E6"/>
    <w:rsid w:val="00EE074C"/>
    <w:rsid w:val="00EE108B"/>
    <w:rsid w:val="00EE12B3"/>
    <w:rsid w:val="00EE1B0E"/>
    <w:rsid w:val="00EE252B"/>
    <w:rsid w:val="00EE27F5"/>
    <w:rsid w:val="00EE29FD"/>
    <w:rsid w:val="00EE2C7B"/>
    <w:rsid w:val="00EE35BC"/>
    <w:rsid w:val="00EE4977"/>
    <w:rsid w:val="00EE4978"/>
    <w:rsid w:val="00EE4FE0"/>
    <w:rsid w:val="00EE5003"/>
    <w:rsid w:val="00EE53FC"/>
    <w:rsid w:val="00EE552D"/>
    <w:rsid w:val="00EE5810"/>
    <w:rsid w:val="00EE6C19"/>
    <w:rsid w:val="00EF0958"/>
    <w:rsid w:val="00EF0C5D"/>
    <w:rsid w:val="00EF160D"/>
    <w:rsid w:val="00EF1C2E"/>
    <w:rsid w:val="00EF1CA8"/>
    <w:rsid w:val="00EF2528"/>
    <w:rsid w:val="00EF2641"/>
    <w:rsid w:val="00EF2834"/>
    <w:rsid w:val="00EF3127"/>
    <w:rsid w:val="00EF3D86"/>
    <w:rsid w:val="00EF4298"/>
    <w:rsid w:val="00EF42ED"/>
    <w:rsid w:val="00EF43F6"/>
    <w:rsid w:val="00EF46E6"/>
    <w:rsid w:val="00EF4B41"/>
    <w:rsid w:val="00EF56E4"/>
    <w:rsid w:val="00EF598F"/>
    <w:rsid w:val="00EF66FC"/>
    <w:rsid w:val="00EF6B88"/>
    <w:rsid w:val="00F00342"/>
    <w:rsid w:val="00F00492"/>
    <w:rsid w:val="00F019DC"/>
    <w:rsid w:val="00F01A9C"/>
    <w:rsid w:val="00F0261E"/>
    <w:rsid w:val="00F02D82"/>
    <w:rsid w:val="00F03283"/>
    <w:rsid w:val="00F033EC"/>
    <w:rsid w:val="00F03882"/>
    <w:rsid w:val="00F03918"/>
    <w:rsid w:val="00F03BB4"/>
    <w:rsid w:val="00F03EFA"/>
    <w:rsid w:val="00F04054"/>
    <w:rsid w:val="00F05B42"/>
    <w:rsid w:val="00F05D09"/>
    <w:rsid w:val="00F06660"/>
    <w:rsid w:val="00F06694"/>
    <w:rsid w:val="00F06929"/>
    <w:rsid w:val="00F06EF5"/>
    <w:rsid w:val="00F06F1F"/>
    <w:rsid w:val="00F071E8"/>
    <w:rsid w:val="00F07D09"/>
    <w:rsid w:val="00F11309"/>
    <w:rsid w:val="00F11415"/>
    <w:rsid w:val="00F125A8"/>
    <w:rsid w:val="00F13172"/>
    <w:rsid w:val="00F1335F"/>
    <w:rsid w:val="00F13A1F"/>
    <w:rsid w:val="00F1506F"/>
    <w:rsid w:val="00F15799"/>
    <w:rsid w:val="00F16CCA"/>
    <w:rsid w:val="00F20A81"/>
    <w:rsid w:val="00F20AE1"/>
    <w:rsid w:val="00F21CEC"/>
    <w:rsid w:val="00F22367"/>
    <w:rsid w:val="00F22467"/>
    <w:rsid w:val="00F22CF2"/>
    <w:rsid w:val="00F2324D"/>
    <w:rsid w:val="00F2399B"/>
    <w:rsid w:val="00F24043"/>
    <w:rsid w:val="00F246E5"/>
    <w:rsid w:val="00F247AB"/>
    <w:rsid w:val="00F24F13"/>
    <w:rsid w:val="00F24F73"/>
    <w:rsid w:val="00F26274"/>
    <w:rsid w:val="00F26BE2"/>
    <w:rsid w:val="00F2732B"/>
    <w:rsid w:val="00F30D73"/>
    <w:rsid w:val="00F310A2"/>
    <w:rsid w:val="00F315BF"/>
    <w:rsid w:val="00F3249B"/>
    <w:rsid w:val="00F325FE"/>
    <w:rsid w:val="00F337D8"/>
    <w:rsid w:val="00F34139"/>
    <w:rsid w:val="00F3433F"/>
    <w:rsid w:val="00F34592"/>
    <w:rsid w:val="00F358B0"/>
    <w:rsid w:val="00F35A02"/>
    <w:rsid w:val="00F35ED7"/>
    <w:rsid w:val="00F360AB"/>
    <w:rsid w:val="00F36CFF"/>
    <w:rsid w:val="00F36EBF"/>
    <w:rsid w:val="00F370B0"/>
    <w:rsid w:val="00F37627"/>
    <w:rsid w:val="00F378FB"/>
    <w:rsid w:val="00F379BA"/>
    <w:rsid w:val="00F37B07"/>
    <w:rsid w:val="00F40B3D"/>
    <w:rsid w:val="00F40B48"/>
    <w:rsid w:val="00F414A4"/>
    <w:rsid w:val="00F42246"/>
    <w:rsid w:val="00F42D57"/>
    <w:rsid w:val="00F4382F"/>
    <w:rsid w:val="00F43FDD"/>
    <w:rsid w:val="00F45741"/>
    <w:rsid w:val="00F45888"/>
    <w:rsid w:val="00F459D2"/>
    <w:rsid w:val="00F46306"/>
    <w:rsid w:val="00F46C70"/>
    <w:rsid w:val="00F51A55"/>
    <w:rsid w:val="00F52568"/>
    <w:rsid w:val="00F53758"/>
    <w:rsid w:val="00F53D6C"/>
    <w:rsid w:val="00F54057"/>
    <w:rsid w:val="00F54734"/>
    <w:rsid w:val="00F54EDA"/>
    <w:rsid w:val="00F54F28"/>
    <w:rsid w:val="00F560BE"/>
    <w:rsid w:val="00F5610A"/>
    <w:rsid w:val="00F57181"/>
    <w:rsid w:val="00F57A01"/>
    <w:rsid w:val="00F60244"/>
    <w:rsid w:val="00F6200B"/>
    <w:rsid w:val="00F62135"/>
    <w:rsid w:val="00F628C7"/>
    <w:rsid w:val="00F62C5A"/>
    <w:rsid w:val="00F62F17"/>
    <w:rsid w:val="00F6376C"/>
    <w:rsid w:val="00F64318"/>
    <w:rsid w:val="00F651A0"/>
    <w:rsid w:val="00F66E55"/>
    <w:rsid w:val="00F672B1"/>
    <w:rsid w:val="00F6752F"/>
    <w:rsid w:val="00F70F51"/>
    <w:rsid w:val="00F714C6"/>
    <w:rsid w:val="00F714ED"/>
    <w:rsid w:val="00F72272"/>
    <w:rsid w:val="00F72327"/>
    <w:rsid w:val="00F72EA6"/>
    <w:rsid w:val="00F73D0A"/>
    <w:rsid w:val="00F73D61"/>
    <w:rsid w:val="00F74F4F"/>
    <w:rsid w:val="00F758A0"/>
    <w:rsid w:val="00F758B2"/>
    <w:rsid w:val="00F75964"/>
    <w:rsid w:val="00F768A0"/>
    <w:rsid w:val="00F76CE9"/>
    <w:rsid w:val="00F777FD"/>
    <w:rsid w:val="00F77935"/>
    <w:rsid w:val="00F77B4C"/>
    <w:rsid w:val="00F77C10"/>
    <w:rsid w:val="00F80A22"/>
    <w:rsid w:val="00F80D83"/>
    <w:rsid w:val="00F81475"/>
    <w:rsid w:val="00F8171E"/>
    <w:rsid w:val="00F832D9"/>
    <w:rsid w:val="00F84505"/>
    <w:rsid w:val="00F845CC"/>
    <w:rsid w:val="00F85393"/>
    <w:rsid w:val="00F8684F"/>
    <w:rsid w:val="00F86A0F"/>
    <w:rsid w:val="00F910E0"/>
    <w:rsid w:val="00F91179"/>
    <w:rsid w:val="00F918BE"/>
    <w:rsid w:val="00F9238B"/>
    <w:rsid w:val="00F92F7E"/>
    <w:rsid w:val="00F93C3E"/>
    <w:rsid w:val="00F94829"/>
    <w:rsid w:val="00F94BA3"/>
    <w:rsid w:val="00F95709"/>
    <w:rsid w:val="00F9580E"/>
    <w:rsid w:val="00F962CB"/>
    <w:rsid w:val="00F96A7B"/>
    <w:rsid w:val="00F96F79"/>
    <w:rsid w:val="00F96FFA"/>
    <w:rsid w:val="00F97A76"/>
    <w:rsid w:val="00FA06F1"/>
    <w:rsid w:val="00FA0AAB"/>
    <w:rsid w:val="00FA14F5"/>
    <w:rsid w:val="00FA24D6"/>
    <w:rsid w:val="00FA2E21"/>
    <w:rsid w:val="00FA33A6"/>
    <w:rsid w:val="00FA4E31"/>
    <w:rsid w:val="00FA512A"/>
    <w:rsid w:val="00FA5694"/>
    <w:rsid w:val="00FA5846"/>
    <w:rsid w:val="00FA5A6B"/>
    <w:rsid w:val="00FA6EE2"/>
    <w:rsid w:val="00FA70BA"/>
    <w:rsid w:val="00FA74D3"/>
    <w:rsid w:val="00FA759D"/>
    <w:rsid w:val="00FA77FA"/>
    <w:rsid w:val="00FA7859"/>
    <w:rsid w:val="00FB0114"/>
    <w:rsid w:val="00FB0190"/>
    <w:rsid w:val="00FB0F8F"/>
    <w:rsid w:val="00FB1309"/>
    <w:rsid w:val="00FB3B26"/>
    <w:rsid w:val="00FB46DC"/>
    <w:rsid w:val="00FB4D08"/>
    <w:rsid w:val="00FB4DDB"/>
    <w:rsid w:val="00FB5A12"/>
    <w:rsid w:val="00FB5A89"/>
    <w:rsid w:val="00FB5B3B"/>
    <w:rsid w:val="00FB60F5"/>
    <w:rsid w:val="00FB6428"/>
    <w:rsid w:val="00FB6653"/>
    <w:rsid w:val="00FB711F"/>
    <w:rsid w:val="00FC0B23"/>
    <w:rsid w:val="00FC0B95"/>
    <w:rsid w:val="00FC1717"/>
    <w:rsid w:val="00FC1849"/>
    <w:rsid w:val="00FC3D91"/>
    <w:rsid w:val="00FC423C"/>
    <w:rsid w:val="00FC44B4"/>
    <w:rsid w:val="00FC4869"/>
    <w:rsid w:val="00FC4EE9"/>
    <w:rsid w:val="00FC5168"/>
    <w:rsid w:val="00FC52A5"/>
    <w:rsid w:val="00FC654C"/>
    <w:rsid w:val="00FC7055"/>
    <w:rsid w:val="00FC7448"/>
    <w:rsid w:val="00FC78D9"/>
    <w:rsid w:val="00FD051F"/>
    <w:rsid w:val="00FD0659"/>
    <w:rsid w:val="00FD0859"/>
    <w:rsid w:val="00FD0C76"/>
    <w:rsid w:val="00FD13E0"/>
    <w:rsid w:val="00FD162E"/>
    <w:rsid w:val="00FD1859"/>
    <w:rsid w:val="00FD1CE1"/>
    <w:rsid w:val="00FD1E9E"/>
    <w:rsid w:val="00FD268E"/>
    <w:rsid w:val="00FD35FE"/>
    <w:rsid w:val="00FD3A3B"/>
    <w:rsid w:val="00FD5274"/>
    <w:rsid w:val="00FD54AE"/>
    <w:rsid w:val="00FD6BEF"/>
    <w:rsid w:val="00FE024C"/>
    <w:rsid w:val="00FE08B7"/>
    <w:rsid w:val="00FE3340"/>
    <w:rsid w:val="00FE341D"/>
    <w:rsid w:val="00FE3DD5"/>
    <w:rsid w:val="00FE4B07"/>
    <w:rsid w:val="00FE5230"/>
    <w:rsid w:val="00FE52E5"/>
    <w:rsid w:val="00FE55E9"/>
    <w:rsid w:val="00FE6250"/>
    <w:rsid w:val="00FE69C8"/>
    <w:rsid w:val="00FE6B03"/>
    <w:rsid w:val="00FE7866"/>
    <w:rsid w:val="00FE78AD"/>
    <w:rsid w:val="00FE7DBF"/>
    <w:rsid w:val="00FF2F3F"/>
    <w:rsid w:val="00FF3A45"/>
    <w:rsid w:val="00FF4E21"/>
    <w:rsid w:val="00FF5057"/>
    <w:rsid w:val="00FF53F4"/>
    <w:rsid w:val="00FF5B41"/>
    <w:rsid w:val="00FF7263"/>
    <w:rsid w:val="00FF7E6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4A06A65A"/>
  <w15:docId w15:val="{DE505986-9227-4A85-B9E2-B9DE51B437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fr-FR" w:eastAsia="fr-F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unhideWhenUsed="1" w:qFormat="1"/>
    <w:lsdException w:name="heading 8" w:uiPriority="9" w:unhideWhenUsed="1" w:qFormat="1"/>
    <w:lsdException w:name="heading 9" w:uiPriority="9" w:unhideWhenUs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iPriority="0" w:unhideWhenUsed="1"/>
    <w:lsdException w:name="footer" w:locked="1" w:semiHidden="1" w:unhideWhenUsed="1"/>
    <w:lsdException w:name="index heading" w:locked="1" w:semiHidden="1" w:unhideWhenUsed="1"/>
    <w:lsdException w:name="caption" w:uiPriority="0"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iPriority="0"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iPriority="0"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uiPriority="0" w:qFormat="1"/>
    <w:lsdException w:name="Closing" w:locked="1" w:semiHidden="1" w:unhideWhenUsed="1"/>
    <w:lsdException w:name="Signature" w:locked="1" w:semiHidden="1" w:unhideWhenUsed="1"/>
    <w:lsdException w:name="Default Paragraph Font" w:uiPriority="0" w:unhideWhenUsed="1"/>
    <w:lsdException w:name="Body Text" w:locked="1" w:semiHidden="1" w:uiPriority="0"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uiPriority="0"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iPriority="0" w:unhideWhenUsed="1"/>
    <w:lsdException w:name="Strong" w:uiPriority="0" w:qFormat="1"/>
    <w:lsdException w:name="Emphasis" w:uiPriority="0" w:qFormat="1"/>
    <w:lsdException w:name="Document Map" w:locked="1" w:semiHidden="1" w:uiPriority="0"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iPriority="0"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iPriority="0" w:unhideWhenUsed="1"/>
    <w:lsdException w:name="Table Grid" w:uiPriority="0"/>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A47E3"/>
    <w:rPr>
      <w:rFonts w:ascii="Arial" w:hAnsi="Arial"/>
      <w:lang w:val="en-US" w:eastAsia="en-GB"/>
    </w:rPr>
  </w:style>
  <w:style w:type="paragraph" w:styleId="Heading1">
    <w:name w:val="heading 1"/>
    <w:basedOn w:val="Normal"/>
    <w:next w:val="Normal"/>
    <w:link w:val="Heading1Char"/>
    <w:uiPriority w:val="9"/>
    <w:qFormat/>
    <w:rsid w:val="008D51A5"/>
    <w:pPr>
      <w:keepNext/>
      <w:keepLines/>
      <w:tabs>
        <w:tab w:val="left" w:pos="0"/>
        <w:tab w:val="left" w:pos="283"/>
        <w:tab w:val="num" w:pos="432"/>
        <w:tab w:val="left" w:pos="566"/>
        <w:tab w:val="num" w:pos="720"/>
        <w:tab w:val="left" w:pos="850"/>
        <w:tab w:val="num" w:pos="915"/>
        <w:tab w:val="left" w:pos="1134"/>
        <w:tab w:val="left" w:pos="1417"/>
        <w:tab w:val="left" w:pos="1700"/>
        <w:tab w:val="left" w:pos="1983"/>
        <w:tab w:val="left" w:pos="2268"/>
        <w:tab w:val="left" w:pos="2551"/>
        <w:tab w:val="left" w:pos="2834"/>
        <w:tab w:val="num" w:pos="2911"/>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ind w:left="432" w:hanging="432"/>
      <w:jc w:val="both"/>
      <w:outlineLvl w:val="0"/>
    </w:pPr>
    <w:rPr>
      <w:b/>
      <w:sz w:val="28"/>
      <w:lang w:eastAsia="en-US"/>
    </w:rPr>
  </w:style>
  <w:style w:type="paragraph" w:styleId="Heading2">
    <w:name w:val="heading 2"/>
    <w:basedOn w:val="Normal"/>
    <w:next w:val="Normal"/>
    <w:link w:val="Heading2Char"/>
    <w:uiPriority w:val="9"/>
    <w:qFormat/>
    <w:rsid w:val="008D51A5"/>
    <w:pPr>
      <w:keepNext/>
      <w:keepLines/>
      <w:numPr>
        <w:ilvl w:val="1"/>
        <w:numId w:val="1"/>
      </w:numPr>
      <w:tabs>
        <w:tab w:val="clear" w:pos="360"/>
        <w:tab w:val="left" w:pos="0"/>
        <w:tab w:val="left" w:pos="283"/>
        <w:tab w:val="num" w:pos="576"/>
        <w:tab w:val="num" w:pos="720"/>
        <w:tab w:val="left" w:pos="850"/>
        <w:tab w:val="num" w:pos="915"/>
        <w:tab w:val="left" w:pos="1134"/>
        <w:tab w:val="left" w:pos="1417"/>
        <w:tab w:val="left" w:pos="1700"/>
        <w:tab w:val="left" w:pos="1983"/>
        <w:tab w:val="left" w:pos="2268"/>
        <w:tab w:val="left" w:pos="2551"/>
        <w:tab w:val="left" w:pos="2834"/>
        <w:tab w:val="num" w:pos="2911"/>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ind w:left="576" w:hanging="576"/>
      <w:jc w:val="both"/>
      <w:outlineLvl w:val="1"/>
    </w:pPr>
    <w:rPr>
      <w:b/>
      <w:sz w:val="24"/>
      <w:lang w:eastAsia="en-US"/>
    </w:rPr>
  </w:style>
  <w:style w:type="paragraph" w:styleId="Heading3">
    <w:name w:val="heading 3"/>
    <w:basedOn w:val="Normal"/>
    <w:next w:val="Normal"/>
    <w:link w:val="Heading3Char"/>
    <w:qFormat/>
    <w:rsid w:val="008D51A5"/>
    <w:pPr>
      <w:keepNext/>
      <w:numPr>
        <w:ilvl w:val="2"/>
        <w:numId w:val="1"/>
      </w:numPr>
      <w:tabs>
        <w:tab w:val="clear" w:pos="360"/>
        <w:tab w:val="left" w:pos="0"/>
        <w:tab w:val="left" w:pos="283"/>
        <w:tab w:val="left" w:pos="566"/>
        <w:tab w:val="num" w:pos="720"/>
        <w:tab w:val="left" w:pos="850"/>
        <w:tab w:val="num" w:pos="915"/>
        <w:tab w:val="left" w:pos="1134"/>
        <w:tab w:val="left" w:pos="1417"/>
        <w:tab w:val="left" w:pos="1700"/>
        <w:tab w:val="left" w:pos="1983"/>
        <w:tab w:val="left" w:pos="2268"/>
        <w:tab w:val="left" w:pos="2551"/>
        <w:tab w:val="left" w:pos="2834"/>
        <w:tab w:val="num" w:pos="2911"/>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ind w:left="720" w:hanging="720"/>
      <w:outlineLvl w:val="2"/>
    </w:pPr>
    <w:rPr>
      <w:b/>
      <w:lang w:eastAsia="en-US"/>
    </w:rPr>
  </w:style>
  <w:style w:type="paragraph" w:styleId="Heading4">
    <w:name w:val="heading 4"/>
    <w:basedOn w:val="Normal"/>
    <w:next w:val="Normal"/>
    <w:link w:val="Heading4Char"/>
    <w:uiPriority w:val="9"/>
    <w:qFormat/>
    <w:rsid w:val="008D51A5"/>
    <w:pPr>
      <w:keepNext/>
      <w:widowControl w:val="0"/>
      <w:numPr>
        <w:ilvl w:val="3"/>
        <w:numId w:val="1"/>
      </w:numPr>
      <w:tabs>
        <w:tab w:val="clear" w:pos="360"/>
        <w:tab w:val="num" w:pos="720"/>
        <w:tab w:val="num" w:pos="864"/>
        <w:tab w:val="num" w:pos="915"/>
        <w:tab w:val="num" w:pos="2911"/>
      </w:tabs>
      <w:spacing w:before="240" w:after="60"/>
      <w:ind w:left="864" w:hanging="864"/>
      <w:outlineLvl w:val="3"/>
    </w:pPr>
    <w:rPr>
      <w:b/>
      <w:lang w:eastAsia="en-US"/>
    </w:rPr>
  </w:style>
  <w:style w:type="paragraph" w:styleId="Heading5">
    <w:name w:val="heading 5"/>
    <w:basedOn w:val="Normal"/>
    <w:next w:val="Normal"/>
    <w:link w:val="Heading5Char"/>
    <w:uiPriority w:val="9"/>
    <w:qFormat/>
    <w:rsid w:val="008D51A5"/>
    <w:pPr>
      <w:keepNext/>
      <w:numPr>
        <w:ilvl w:val="4"/>
        <w:numId w:val="1"/>
      </w:numPr>
      <w:tabs>
        <w:tab w:val="clear" w:pos="360"/>
        <w:tab w:val="left" w:pos="0"/>
        <w:tab w:val="left" w:pos="283"/>
        <w:tab w:val="left" w:pos="566"/>
        <w:tab w:val="num" w:pos="720"/>
        <w:tab w:val="left" w:pos="850"/>
        <w:tab w:val="num" w:pos="1008"/>
        <w:tab w:val="num" w:pos="1080"/>
        <w:tab w:val="left" w:pos="1134"/>
        <w:tab w:val="left" w:pos="1417"/>
        <w:tab w:val="left" w:pos="1700"/>
        <w:tab w:val="left" w:pos="1983"/>
        <w:tab w:val="left" w:pos="2268"/>
        <w:tab w:val="left" w:pos="2551"/>
        <w:tab w:val="left" w:pos="2834"/>
        <w:tab w:val="num" w:pos="2911"/>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ind w:left="1008" w:hanging="1008"/>
      <w:jc w:val="both"/>
      <w:outlineLvl w:val="4"/>
    </w:pPr>
    <w:rPr>
      <w:color w:val="00FF00"/>
      <w:u w:val="single"/>
      <w:lang w:eastAsia="en-US"/>
    </w:rPr>
  </w:style>
  <w:style w:type="paragraph" w:styleId="Heading6">
    <w:name w:val="heading 6"/>
    <w:basedOn w:val="Normal"/>
    <w:next w:val="Normal"/>
    <w:link w:val="Heading6Char"/>
    <w:uiPriority w:val="9"/>
    <w:qFormat/>
    <w:rsid w:val="008D51A5"/>
    <w:pPr>
      <w:keepNext/>
      <w:numPr>
        <w:ilvl w:val="5"/>
        <w:numId w:val="1"/>
      </w:numPr>
      <w:tabs>
        <w:tab w:val="clear" w:pos="360"/>
        <w:tab w:val="left" w:pos="0"/>
        <w:tab w:val="left" w:pos="283"/>
        <w:tab w:val="left" w:pos="566"/>
        <w:tab w:val="num" w:pos="720"/>
        <w:tab w:val="left" w:pos="850"/>
        <w:tab w:val="num" w:pos="1080"/>
        <w:tab w:val="num" w:pos="1152"/>
        <w:tab w:val="left" w:pos="1417"/>
        <w:tab w:val="left" w:pos="1700"/>
        <w:tab w:val="left" w:pos="1983"/>
        <w:tab w:val="left" w:pos="2268"/>
        <w:tab w:val="left" w:pos="2551"/>
        <w:tab w:val="left" w:pos="2834"/>
        <w:tab w:val="num" w:pos="2911"/>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ind w:left="1152" w:hanging="1152"/>
      <w:jc w:val="both"/>
      <w:outlineLvl w:val="5"/>
    </w:pPr>
    <w:rPr>
      <w:lang w:val="en-GB" w:eastAsia="en-US"/>
    </w:rPr>
  </w:style>
  <w:style w:type="paragraph" w:styleId="Heading7">
    <w:name w:val="heading 7"/>
    <w:basedOn w:val="Normal"/>
    <w:next w:val="Normal"/>
    <w:link w:val="Heading7Char"/>
    <w:uiPriority w:val="9"/>
    <w:qFormat/>
    <w:rsid w:val="008D51A5"/>
    <w:pPr>
      <w:keepNext/>
      <w:numPr>
        <w:ilvl w:val="6"/>
        <w:numId w:val="1"/>
      </w:numPr>
      <w:tabs>
        <w:tab w:val="clear" w:pos="360"/>
        <w:tab w:val="left" w:pos="0"/>
        <w:tab w:val="left" w:pos="283"/>
        <w:tab w:val="left" w:pos="566"/>
        <w:tab w:val="num" w:pos="720"/>
        <w:tab w:val="left" w:pos="850"/>
        <w:tab w:val="left" w:pos="1134"/>
        <w:tab w:val="num" w:pos="1296"/>
        <w:tab w:val="left" w:pos="1417"/>
        <w:tab w:val="left" w:pos="1700"/>
        <w:tab w:val="left" w:pos="1983"/>
        <w:tab w:val="left" w:pos="2268"/>
        <w:tab w:val="left" w:pos="2551"/>
        <w:tab w:val="left" w:pos="2834"/>
        <w:tab w:val="num" w:pos="2911"/>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ind w:left="1296" w:hanging="1296"/>
      <w:jc w:val="both"/>
      <w:outlineLvl w:val="6"/>
    </w:pPr>
    <w:rPr>
      <w:color w:val="00FF00"/>
      <w:u w:val="single"/>
      <w:lang w:val="en-GB" w:eastAsia="en-US"/>
    </w:rPr>
  </w:style>
  <w:style w:type="paragraph" w:styleId="Heading8">
    <w:name w:val="heading 8"/>
    <w:basedOn w:val="Normal"/>
    <w:next w:val="Normal"/>
    <w:link w:val="Heading8Char"/>
    <w:uiPriority w:val="9"/>
    <w:qFormat/>
    <w:rsid w:val="008D51A5"/>
    <w:pPr>
      <w:keepNext/>
      <w:numPr>
        <w:ilvl w:val="7"/>
        <w:numId w:val="1"/>
      </w:numPr>
      <w:tabs>
        <w:tab w:val="clear" w:pos="360"/>
        <w:tab w:val="left" w:pos="0"/>
        <w:tab w:val="left" w:pos="283"/>
        <w:tab w:val="left" w:pos="566"/>
        <w:tab w:val="num" w:pos="720"/>
        <w:tab w:val="left" w:pos="850"/>
        <w:tab w:val="left" w:pos="1134"/>
        <w:tab w:val="num" w:pos="1440"/>
        <w:tab w:val="left" w:pos="1700"/>
        <w:tab w:val="left" w:pos="1983"/>
        <w:tab w:val="left" w:pos="2268"/>
        <w:tab w:val="left" w:pos="2551"/>
        <w:tab w:val="left" w:pos="2834"/>
        <w:tab w:val="num" w:pos="2911"/>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58"/>
      <w:ind w:left="1440" w:hanging="1440"/>
      <w:jc w:val="center"/>
      <w:outlineLvl w:val="7"/>
    </w:pPr>
    <w:rPr>
      <w:b/>
      <w:sz w:val="16"/>
      <w:lang w:val="en-GB" w:eastAsia="en-US"/>
    </w:rPr>
  </w:style>
  <w:style w:type="paragraph" w:styleId="Heading9">
    <w:name w:val="heading 9"/>
    <w:basedOn w:val="Normal"/>
    <w:next w:val="Normal"/>
    <w:link w:val="Heading9Char"/>
    <w:uiPriority w:val="9"/>
    <w:qFormat/>
    <w:rsid w:val="008D51A5"/>
    <w:pPr>
      <w:keepNext/>
      <w:numPr>
        <w:ilvl w:val="8"/>
        <w:numId w:val="1"/>
      </w:numPr>
      <w:tabs>
        <w:tab w:val="clear" w:pos="360"/>
        <w:tab w:val="left" w:pos="0"/>
        <w:tab w:val="left" w:pos="283"/>
        <w:tab w:val="left" w:pos="566"/>
        <w:tab w:val="num" w:pos="720"/>
        <w:tab w:val="left" w:pos="850"/>
        <w:tab w:val="left" w:pos="1134"/>
        <w:tab w:val="left" w:pos="1417"/>
        <w:tab w:val="num" w:pos="1584"/>
        <w:tab w:val="left" w:pos="1700"/>
        <w:tab w:val="num" w:pos="1800"/>
        <w:tab w:val="left" w:pos="1983"/>
        <w:tab w:val="left" w:pos="2268"/>
        <w:tab w:val="left" w:pos="2551"/>
        <w:tab w:val="left" w:pos="2834"/>
        <w:tab w:val="num" w:pos="2911"/>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ind w:left="1584" w:hanging="1584"/>
      <w:outlineLvl w:val="8"/>
    </w:pPr>
    <w:rPr>
      <w:b/>
      <w:sz w:val="28"/>
      <w:lang w:val="en-GB"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locked/>
    <w:rsid w:val="00C44570"/>
    <w:rPr>
      <w:rFonts w:ascii="Arial" w:hAnsi="Arial"/>
      <w:b/>
      <w:sz w:val="28"/>
      <w:lang w:val="en-US" w:eastAsia="en-US"/>
    </w:rPr>
  </w:style>
  <w:style w:type="character" w:customStyle="1" w:styleId="Heading2Char">
    <w:name w:val="Heading 2 Char"/>
    <w:link w:val="Heading2"/>
    <w:uiPriority w:val="9"/>
    <w:locked/>
    <w:rsid w:val="00C44570"/>
    <w:rPr>
      <w:rFonts w:ascii="Arial" w:hAnsi="Arial"/>
      <w:b/>
      <w:sz w:val="24"/>
      <w:lang w:val="en-US" w:eastAsia="en-US"/>
    </w:rPr>
  </w:style>
  <w:style w:type="character" w:customStyle="1" w:styleId="Heading3Char">
    <w:name w:val="Heading 3 Char"/>
    <w:link w:val="Heading3"/>
    <w:locked/>
    <w:rsid w:val="00C44570"/>
    <w:rPr>
      <w:rFonts w:ascii="Arial" w:hAnsi="Arial"/>
      <w:b/>
      <w:lang w:val="en-US" w:eastAsia="en-US"/>
    </w:rPr>
  </w:style>
  <w:style w:type="character" w:customStyle="1" w:styleId="Heading4Char">
    <w:name w:val="Heading 4 Char"/>
    <w:link w:val="Heading4"/>
    <w:uiPriority w:val="9"/>
    <w:locked/>
    <w:rsid w:val="00C44570"/>
    <w:rPr>
      <w:rFonts w:ascii="Arial" w:hAnsi="Arial"/>
      <w:b/>
      <w:lang w:val="en-US" w:eastAsia="en-US"/>
    </w:rPr>
  </w:style>
  <w:style w:type="character" w:customStyle="1" w:styleId="Heading5Char">
    <w:name w:val="Heading 5 Char"/>
    <w:link w:val="Heading5"/>
    <w:uiPriority w:val="9"/>
    <w:locked/>
    <w:rsid w:val="00C44570"/>
    <w:rPr>
      <w:rFonts w:ascii="Arial" w:hAnsi="Arial"/>
      <w:color w:val="00FF00"/>
      <w:u w:val="single"/>
      <w:lang w:val="en-US" w:eastAsia="en-US"/>
    </w:rPr>
  </w:style>
  <w:style w:type="character" w:customStyle="1" w:styleId="Heading6Char">
    <w:name w:val="Heading 6 Char"/>
    <w:link w:val="Heading6"/>
    <w:uiPriority w:val="9"/>
    <w:locked/>
    <w:rsid w:val="00C44570"/>
    <w:rPr>
      <w:rFonts w:ascii="Arial" w:hAnsi="Arial"/>
      <w:lang w:val="en-GB" w:eastAsia="en-US"/>
    </w:rPr>
  </w:style>
  <w:style w:type="character" w:customStyle="1" w:styleId="Heading7Char">
    <w:name w:val="Heading 7 Char"/>
    <w:link w:val="Heading7"/>
    <w:uiPriority w:val="9"/>
    <w:locked/>
    <w:rsid w:val="00C44570"/>
    <w:rPr>
      <w:rFonts w:ascii="Arial" w:hAnsi="Arial"/>
      <w:color w:val="00FF00"/>
      <w:u w:val="single"/>
      <w:lang w:val="en-GB" w:eastAsia="en-US"/>
    </w:rPr>
  </w:style>
  <w:style w:type="character" w:customStyle="1" w:styleId="Heading8Char">
    <w:name w:val="Heading 8 Char"/>
    <w:link w:val="Heading8"/>
    <w:uiPriority w:val="9"/>
    <w:locked/>
    <w:rsid w:val="00C44570"/>
    <w:rPr>
      <w:rFonts w:ascii="Arial" w:hAnsi="Arial"/>
      <w:b/>
      <w:sz w:val="16"/>
      <w:lang w:val="en-GB" w:eastAsia="en-US"/>
    </w:rPr>
  </w:style>
  <w:style w:type="character" w:customStyle="1" w:styleId="Heading9Char">
    <w:name w:val="Heading 9 Char"/>
    <w:link w:val="Heading9"/>
    <w:uiPriority w:val="9"/>
    <w:locked/>
    <w:rsid w:val="00C44570"/>
    <w:rPr>
      <w:rFonts w:ascii="Arial" w:hAnsi="Arial"/>
      <w:b/>
      <w:sz w:val="28"/>
      <w:lang w:val="en-GB" w:eastAsia="en-US"/>
    </w:rPr>
  </w:style>
  <w:style w:type="paragraph" w:styleId="BalloonText">
    <w:name w:val="Balloon Text"/>
    <w:basedOn w:val="Normal"/>
    <w:link w:val="BalloonTextChar"/>
    <w:semiHidden/>
    <w:rsid w:val="00B31CF6"/>
    <w:rPr>
      <w:rFonts w:ascii="Tahoma" w:hAnsi="Tahoma" w:cs="Tahoma"/>
      <w:sz w:val="16"/>
      <w:szCs w:val="16"/>
    </w:rPr>
  </w:style>
  <w:style w:type="character" w:customStyle="1" w:styleId="BalloonTextChar">
    <w:name w:val="Balloon Text Char"/>
    <w:link w:val="BalloonText"/>
    <w:uiPriority w:val="99"/>
    <w:semiHidden/>
    <w:locked/>
    <w:rsid w:val="00C44570"/>
    <w:rPr>
      <w:rFonts w:cs="Times New Roman"/>
      <w:sz w:val="2"/>
      <w:lang w:eastAsia="en-GB"/>
    </w:rPr>
  </w:style>
  <w:style w:type="paragraph" w:styleId="Footer">
    <w:name w:val="footer"/>
    <w:basedOn w:val="Normal"/>
    <w:link w:val="FooterChar"/>
    <w:uiPriority w:val="99"/>
    <w:rsid w:val="008D51A5"/>
    <w:pPr>
      <w:tabs>
        <w:tab w:val="center" w:pos="4320"/>
        <w:tab w:val="right" w:pos="8640"/>
      </w:tabs>
    </w:pPr>
  </w:style>
  <w:style w:type="character" w:customStyle="1" w:styleId="FooterChar">
    <w:name w:val="Footer Char"/>
    <w:link w:val="Footer"/>
    <w:uiPriority w:val="99"/>
    <w:locked/>
    <w:rsid w:val="00DC6B27"/>
    <w:rPr>
      <w:rFonts w:ascii="Arial" w:hAnsi="Arial" w:cs="Times New Roman"/>
      <w:lang w:val="en-US" w:eastAsia="en-GB" w:bidi="ar-SA"/>
    </w:rPr>
  </w:style>
  <w:style w:type="paragraph" w:styleId="Header">
    <w:name w:val="header"/>
    <w:basedOn w:val="Normal"/>
    <w:link w:val="HeaderChar"/>
    <w:rsid w:val="008D51A5"/>
    <w:pPr>
      <w:widowControl w:val="0"/>
      <w:tabs>
        <w:tab w:val="center" w:pos="4320"/>
        <w:tab w:val="right" w:pos="8640"/>
      </w:tabs>
    </w:pPr>
    <w:rPr>
      <w:rFonts w:ascii="Courier New" w:hAnsi="Courier New"/>
      <w:sz w:val="16"/>
      <w:lang w:eastAsia="en-US"/>
    </w:rPr>
  </w:style>
  <w:style w:type="character" w:customStyle="1" w:styleId="HeaderChar">
    <w:name w:val="Header Char"/>
    <w:link w:val="Header"/>
    <w:locked/>
    <w:rsid w:val="00C44570"/>
    <w:rPr>
      <w:rFonts w:ascii="Arial" w:hAnsi="Arial" w:cs="Times New Roman"/>
      <w:lang w:eastAsia="en-GB"/>
    </w:rPr>
  </w:style>
  <w:style w:type="paragraph" w:styleId="TOC9">
    <w:name w:val="toc 9"/>
    <w:basedOn w:val="Normal"/>
    <w:next w:val="Normal"/>
    <w:autoRedefine/>
    <w:uiPriority w:val="39"/>
    <w:rsid w:val="008D51A5"/>
    <w:pPr>
      <w:widowControl w:val="0"/>
      <w:ind w:left="1920"/>
    </w:pPr>
    <w:rPr>
      <w:rFonts w:ascii="Courier New" w:hAnsi="Courier New"/>
      <w:sz w:val="16"/>
      <w:lang w:eastAsia="en-US"/>
    </w:rPr>
  </w:style>
  <w:style w:type="character" w:styleId="Hyperlink">
    <w:name w:val="Hyperlink"/>
    <w:uiPriority w:val="99"/>
    <w:rsid w:val="008D51A5"/>
    <w:rPr>
      <w:rFonts w:cs="Times New Roman"/>
      <w:color w:val="0000FF"/>
      <w:u w:val="single"/>
    </w:rPr>
  </w:style>
  <w:style w:type="paragraph" w:styleId="TOC1">
    <w:name w:val="toc 1"/>
    <w:basedOn w:val="Normal"/>
    <w:next w:val="Normal"/>
    <w:autoRedefine/>
    <w:uiPriority w:val="39"/>
    <w:rsid w:val="008D51A5"/>
    <w:pPr>
      <w:widowControl w:val="0"/>
      <w:tabs>
        <w:tab w:val="left" w:pos="566"/>
        <w:tab w:val="right" w:leader="dot" w:pos="9072"/>
      </w:tabs>
      <w:ind w:left="283" w:hanging="283"/>
    </w:pPr>
    <w:rPr>
      <w:noProof/>
    </w:rPr>
  </w:style>
  <w:style w:type="paragraph" w:styleId="TOC2">
    <w:name w:val="toc 2"/>
    <w:basedOn w:val="Normal"/>
    <w:next w:val="Normal"/>
    <w:autoRedefine/>
    <w:uiPriority w:val="39"/>
    <w:rsid w:val="004135DC"/>
    <w:pPr>
      <w:widowControl w:val="0"/>
      <w:tabs>
        <w:tab w:val="left" w:pos="851"/>
        <w:tab w:val="left" w:pos="993"/>
        <w:tab w:val="right" w:leader="dot" w:pos="9072"/>
      </w:tabs>
      <w:ind w:left="709" w:right="120" w:hanging="426"/>
    </w:pPr>
    <w:rPr>
      <w:noProof/>
    </w:rPr>
  </w:style>
  <w:style w:type="paragraph" w:styleId="TOC3">
    <w:name w:val="toc 3"/>
    <w:basedOn w:val="Normal"/>
    <w:next w:val="Normal"/>
    <w:autoRedefine/>
    <w:uiPriority w:val="39"/>
    <w:rsid w:val="00772F4B"/>
    <w:pPr>
      <w:widowControl w:val="0"/>
      <w:tabs>
        <w:tab w:val="left" w:pos="993"/>
        <w:tab w:val="left" w:pos="1276"/>
        <w:tab w:val="right" w:leader="dot" w:pos="9072"/>
      </w:tabs>
      <w:ind w:left="738" w:right="120" w:hanging="284"/>
    </w:pPr>
    <w:rPr>
      <w:noProof/>
    </w:rPr>
  </w:style>
  <w:style w:type="paragraph" w:styleId="TOC4">
    <w:name w:val="toc 4"/>
    <w:basedOn w:val="Normal"/>
    <w:next w:val="Normal"/>
    <w:autoRedefine/>
    <w:uiPriority w:val="39"/>
    <w:rsid w:val="009E5DAB"/>
    <w:pPr>
      <w:widowControl w:val="0"/>
      <w:tabs>
        <w:tab w:val="left" w:pos="1440"/>
        <w:tab w:val="left" w:pos="1560"/>
        <w:tab w:val="right" w:leader="dot" w:pos="9072"/>
      </w:tabs>
      <w:ind w:left="1021" w:right="120" w:hanging="284"/>
    </w:pPr>
    <w:rPr>
      <w:noProof/>
    </w:rPr>
  </w:style>
  <w:style w:type="paragraph" w:styleId="TableofFigures">
    <w:name w:val="table of figures"/>
    <w:basedOn w:val="Normal"/>
    <w:next w:val="Normal"/>
    <w:uiPriority w:val="99"/>
    <w:rsid w:val="008D51A5"/>
    <w:pPr>
      <w:widowControl w:val="0"/>
    </w:pPr>
    <w:rPr>
      <w:rFonts w:ascii="Courier New" w:hAnsi="Courier New"/>
      <w:i/>
      <w:lang w:eastAsia="en-US"/>
    </w:rPr>
  </w:style>
  <w:style w:type="paragraph" w:styleId="Index1">
    <w:name w:val="index 1"/>
    <w:basedOn w:val="Normal"/>
    <w:next w:val="Normal"/>
    <w:autoRedefine/>
    <w:uiPriority w:val="99"/>
    <w:semiHidden/>
    <w:rsid w:val="00611F19"/>
    <w:pPr>
      <w:widowControl w:val="0"/>
      <w:tabs>
        <w:tab w:val="right" w:pos="4142"/>
      </w:tabs>
      <w:ind w:left="-19" w:firstLine="19"/>
    </w:pPr>
    <w:rPr>
      <w:noProof/>
    </w:rPr>
  </w:style>
  <w:style w:type="paragraph" w:styleId="IndexHeading">
    <w:name w:val="index heading"/>
    <w:basedOn w:val="Normal"/>
    <w:next w:val="Index1"/>
    <w:uiPriority w:val="99"/>
    <w:semiHidden/>
    <w:rsid w:val="008D51A5"/>
    <w:pPr>
      <w:widowControl w:val="0"/>
      <w:spacing w:before="120" w:after="120"/>
    </w:pPr>
    <w:rPr>
      <w:rFonts w:ascii="Courier New" w:hAnsi="Courier New"/>
      <w:b/>
      <w:i/>
      <w:lang w:eastAsia="en-US"/>
    </w:rPr>
  </w:style>
  <w:style w:type="paragraph" w:styleId="Index2">
    <w:name w:val="index 2"/>
    <w:basedOn w:val="Normal"/>
    <w:next w:val="Normal"/>
    <w:autoRedefine/>
    <w:uiPriority w:val="99"/>
    <w:semiHidden/>
    <w:rsid w:val="008D51A5"/>
    <w:pPr>
      <w:widowControl w:val="0"/>
      <w:ind w:left="480" w:hanging="240"/>
    </w:pPr>
    <w:rPr>
      <w:rFonts w:ascii="Courier New" w:hAnsi="Courier New"/>
      <w:lang w:eastAsia="en-US"/>
    </w:rPr>
  </w:style>
  <w:style w:type="paragraph" w:styleId="Index3">
    <w:name w:val="index 3"/>
    <w:basedOn w:val="Normal"/>
    <w:next w:val="Normal"/>
    <w:autoRedefine/>
    <w:uiPriority w:val="99"/>
    <w:semiHidden/>
    <w:rsid w:val="008D51A5"/>
    <w:pPr>
      <w:widowControl w:val="0"/>
      <w:ind w:left="720" w:hanging="240"/>
    </w:pPr>
    <w:rPr>
      <w:rFonts w:ascii="Courier New" w:hAnsi="Courier New"/>
      <w:lang w:eastAsia="en-US"/>
    </w:rPr>
  </w:style>
  <w:style w:type="paragraph" w:styleId="BodyTextIndent">
    <w:name w:val="Body Text Indent"/>
    <w:basedOn w:val="Normal"/>
    <w:link w:val="BodyTextIndentChar"/>
    <w:uiPriority w:val="99"/>
    <w:rsid w:val="008D51A5"/>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ind w:left="283"/>
      <w:jc w:val="both"/>
    </w:pPr>
    <w:rPr>
      <w:lang w:eastAsia="en-US"/>
    </w:rPr>
  </w:style>
  <w:style w:type="character" w:customStyle="1" w:styleId="BodyTextIndentChar">
    <w:name w:val="Body Text Indent Char"/>
    <w:link w:val="BodyTextIndent"/>
    <w:uiPriority w:val="99"/>
    <w:semiHidden/>
    <w:locked/>
    <w:rsid w:val="00C44570"/>
    <w:rPr>
      <w:rFonts w:ascii="Arial" w:hAnsi="Arial" w:cs="Times New Roman"/>
      <w:lang w:eastAsia="en-GB"/>
    </w:rPr>
  </w:style>
  <w:style w:type="paragraph" w:styleId="BodyText">
    <w:name w:val="Body Text"/>
    <w:basedOn w:val="Normal"/>
    <w:link w:val="BodyTextChar"/>
    <w:rsid w:val="008D51A5"/>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jc w:val="both"/>
    </w:pPr>
    <w:rPr>
      <w:lang w:val="en-GB" w:eastAsia="en-US"/>
    </w:rPr>
  </w:style>
  <w:style w:type="character" w:customStyle="1" w:styleId="BodyTextChar">
    <w:name w:val="Body Text Char"/>
    <w:link w:val="BodyText"/>
    <w:locked/>
    <w:rsid w:val="00C44570"/>
    <w:rPr>
      <w:rFonts w:ascii="Arial" w:hAnsi="Arial" w:cs="Times New Roman"/>
      <w:lang w:eastAsia="en-GB"/>
    </w:rPr>
  </w:style>
  <w:style w:type="paragraph" w:styleId="BodyTextIndent2">
    <w:name w:val="Body Text Indent 2"/>
    <w:basedOn w:val="Normal"/>
    <w:link w:val="BodyTextIndent2Char"/>
    <w:uiPriority w:val="99"/>
    <w:rsid w:val="008D51A5"/>
    <w:pPr>
      <w:ind w:left="709" w:firstLine="11"/>
    </w:pPr>
    <w:rPr>
      <w:color w:val="00FF00"/>
      <w:lang w:eastAsia="en-US"/>
    </w:rPr>
  </w:style>
  <w:style w:type="character" w:customStyle="1" w:styleId="BodyTextIndent2Char">
    <w:name w:val="Body Text Indent 2 Char"/>
    <w:link w:val="BodyTextIndent2"/>
    <w:uiPriority w:val="99"/>
    <w:semiHidden/>
    <w:locked/>
    <w:rsid w:val="00C44570"/>
    <w:rPr>
      <w:rFonts w:ascii="Arial" w:hAnsi="Arial" w:cs="Times New Roman"/>
      <w:lang w:eastAsia="en-GB"/>
    </w:rPr>
  </w:style>
  <w:style w:type="paragraph" w:styleId="CommentText">
    <w:name w:val="annotation text"/>
    <w:basedOn w:val="Normal"/>
    <w:link w:val="CommentTextChar"/>
    <w:uiPriority w:val="99"/>
    <w:semiHidden/>
    <w:rsid w:val="008D51A5"/>
    <w:rPr>
      <w:rFonts w:ascii="Garamond" w:hAnsi="Garamond"/>
      <w:lang w:eastAsia="en-US"/>
    </w:rPr>
  </w:style>
  <w:style w:type="character" w:customStyle="1" w:styleId="CommentTextChar">
    <w:name w:val="Comment Text Char"/>
    <w:link w:val="CommentText"/>
    <w:uiPriority w:val="99"/>
    <w:locked/>
    <w:rsid w:val="008966CC"/>
    <w:rPr>
      <w:rFonts w:ascii="Garamond" w:hAnsi="Garamond" w:cs="Times New Roman"/>
      <w:lang w:val="en-US" w:eastAsia="en-US" w:bidi="ar-SA"/>
    </w:rPr>
  </w:style>
  <w:style w:type="paragraph" w:styleId="BodyText2">
    <w:name w:val="Body Text 2"/>
    <w:basedOn w:val="Normal"/>
    <w:link w:val="BodyText2Char"/>
    <w:uiPriority w:val="99"/>
    <w:rsid w:val="008D51A5"/>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jc w:val="both"/>
    </w:pPr>
    <w:rPr>
      <w:b/>
      <w:lang w:val="en-GB" w:eastAsia="en-US"/>
    </w:rPr>
  </w:style>
  <w:style w:type="character" w:customStyle="1" w:styleId="BodyText2Char">
    <w:name w:val="Body Text 2 Char"/>
    <w:link w:val="BodyText2"/>
    <w:uiPriority w:val="99"/>
    <w:semiHidden/>
    <w:locked/>
    <w:rsid w:val="00C44570"/>
    <w:rPr>
      <w:rFonts w:ascii="Arial" w:hAnsi="Arial" w:cs="Times New Roman"/>
      <w:lang w:eastAsia="en-GB"/>
    </w:rPr>
  </w:style>
  <w:style w:type="paragraph" w:styleId="BodyTextIndent3">
    <w:name w:val="Body Text Indent 3"/>
    <w:basedOn w:val="Normal"/>
    <w:link w:val="BodyTextIndent3Char"/>
    <w:uiPriority w:val="99"/>
    <w:rsid w:val="008D51A5"/>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ind w:left="284"/>
      <w:jc w:val="both"/>
    </w:pPr>
    <w:rPr>
      <w:lang w:val="en-GB" w:eastAsia="en-US"/>
    </w:rPr>
  </w:style>
  <w:style w:type="character" w:customStyle="1" w:styleId="BodyTextIndent3Char">
    <w:name w:val="Body Text Indent 3 Char"/>
    <w:link w:val="BodyTextIndent3"/>
    <w:uiPriority w:val="99"/>
    <w:semiHidden/>
    <w:locked/>
    <w:rsid w:val="00C44570"/>
    <w:rPr>
      <w:rFonts w:ascii="Arial" w:hAnsi="Arial" w:cs="Times New Roman"/>
      <w:sz w:val="16"/>
      <w:szCs w:val="16"/>
      <w:lang w:eastAsia="en-GB"/>
    </w:rPr>
  </w:style>
  <w:style w:type="paragraph" w:styleId="TOC5">
    <w:name w:val="toc 5"/>
    <w:basedOn w:val="Normal"/>
    <w:next w:val="Normal"/>
    <w:autoRedefine/>
    <w:uiPriority w:val="39"/>
    <w:rsid w:val="008D51A5"/>
    <w:pPr>
      <w:ind w:left="800"/>
    </w:pPr>
  </w:style>
  <w:style w:type="character" w:styleId="PageNumber">
    <w:name w:val="page number"/>
    <w:rsid w:val="008D51A5"/>
    <w:rPr>
      <w:rFonts w:cs="Times New Roman"/>
    </w:rPr>
  </w:style>
  <w:style w:type="paragraph" w:styleId="Caption">
    <w:name w:val="caption"/>
    <w:basedOn w:val="Normal"/>
    <w:next w:val="Normal"/>
    <w:qFormat/>
    <w:rsid w:val="008D51A5"/>
    <w:pPr>
      <w:keepNext/>
      <w:keepLines/>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jc w:val="both"/>
    </w:pPr>
    <w:rPr>
      <w:b/>
      <w:i/>
      <w:sz w:val="16"/>
      <w:lang w:eastAsia="en-US"/>
    </w:rPr>
  </w:style>
  <w:style w:type="paragraph" w:styleId="BodyText3">
    <w:name w:val="Body Text 3"/>
    <w:basedOn w:val="Normal"/>
    <w:link w:val="BodyText3Char"/>
    <w:uiPriority w:val="99"/>
    <w:rsid w:val="008D51A5"/>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jc w:val="both"/>
    </w:pPr>
    <w:rPr>
      <w:color w:val="00FF00"/>
      <w:lang w:val="en-GB" w:eastAsia="en-US"/>
    </w:rPr>
  </w:style>
  <w:style w:type="character" w:customStyle="1" w:styleId="BodyText3Char">
    <w:name w:val="Body Text 3 Char"/>
    <w:link w:val="BodyText3"/>
    <w:uiPriority w:val="99"/>
    <w:semiHidden/>
    <w:locked/>
    <w:rsid w:val="00C44570"/>
    <w:rPr>
      <w:rFonts w:ascii="Arial" w:hAnsi="Arial" w:cs="Times New Roman"/>
      <w:sz w:val="16"/>
      <w:szCs w:val="16"/>
      <w:lang w:eastAsia="en-GB"/>
    </w:rPr>
  </w:style>
  <w:style w:type="character" w:styleId="CommentReference">
    <w:name w:val="annotation reference"/>
    <w:uiPriority w:val="99"/>
    <w:semiHidden/>
    <w:rsid w:val="008D51A5"/>
    <w:rPr>
      <w:rFonts w:cs="Times New Roman"/>
      <w:sz w:val="16"/>
      <w:szCs w:val="16"/>
    </w:rPr>
  </w:style>
  <w:style w:type="paragraph" w:styleId="TOC6">
    <w:name w:val="toc 6"/>
    <w:basedOn w:val="Normal"/>
    <w:next w:val="Normal"/>
    <w:autoRedefine/>
    <w:uiPriority w:val="39"/>
    <w:rsid w:val="008D51A5"/>
    <w:pPr>
      <w:ind w:left="1000"/>
    </w:pPr>
  </w:style>
  <w:style w:type="paragraph" w:styleId="TOC7">
    <w:name w:val="toc 7"/>
    <w:basedOn w:val="Normal"/>
    <w:next w:val="Normal"/>
    <w:autoRedefine/>
    <w:uiPriority w:val="39"/>
    <w:rsid w:val="008D51A5"/>
    <w:pPr>
      <w:ind w:left="1200"/>
    </w:pPr>
  </w:style>
  <w:style w:type="paragraph" w:styleId="TOC8">
    <w:name w:val="toc 8"/>
    <w:basedOn w:val="Normal"/>
    <w:next w:val="Normal"/>
    <w:autoRedefine/>
    <w:uiPriority w:val="39"/>
    <w:rsid w:val="008D51A5"/>
    <w:pPr>
      <w:ind w:left="1400"/>
    </w:pPr>
  </w:style>
  <w:style w:type="paragraph" w:styleId="CommentSubject">
    <w:name w:val="annotation subject"/>
    <w:basedOn w:val="CommentText"/>
    <w:next w:val="CommentText"/>
    <w:link w:val="CommentSubjectChar"/>
    <w:semiHidden/>
    <w:rsid w:val="00B31CF6"/>
    <w:rPr>
      <w:rFonts w:ascii="Arial" w:hAnsi="Arial"/>
      <w:b/>
      <w:bCs/>
      <w:lang w:eastAsia="en-GB"/>
    </w:rPr>
  </w:style>
  <w:style w:type="character" w:customStyle="1" w:styleId="CommentSubjectChar">
    <w:name w:val="Comment Subject Char"/>
    <w:link w:val="CommentSubject"/>
    <w:semiHidden/>
    <w:locked/>
    <w:rsid w:val="00C44570"/>
    <w:rPr>
      <w:rFonts w:ascii="Arial" w:hAnsi="Arial" w:cs="Times New Roman"/>
      <w:b/>
      <w:bCs/>
      <w:lang w:val="en-US" w:eastAsia="en-GB" w:bidi="ar-SA"/>
    </w:rPr>
  </w:style>
  <w:style w:type="paragraph" w:styleId="NormalWeb">
    <w:name w:val="Normal (Web)"/>
    <w:basedOn w:val="Normal"/>
    <w:link w:val="NormalWebChar"/>
    <w:uiPriority w:val="99"/>
    <w:rsid w:val="00542784"/>
    <w:rPr>
      <w:rFonts w:ascii="Times New Roman" w:hAnsi="Times New Roman"/>
      <w:sz w:val="24"/>
      <w:szCs w:val="24"/>
      <w:lang w:eastAsia="en-US"/>
    </w:rPr>
  </w:style>
  <w:style w:type="character" w:customStyle="1" w:styleId="NormalWebChar">
    <w:name w:val="Normal (Web) Char"/>
    <w:link w:val="NormalWeb"/>
    <w:uiPriority w:val="99"/>
    <w:locked/>
    <w:rsid w:val="00542784"/>
    <w:rPr>
      <w:rFonts w:cs="Times New Roman"/>
      <w:sz w:val="24"/>
      <w:szCs w:val="24"/>
      <w:lang w:val="en-US" w:eastAsia="en-US" w:bidi="ar-SA"/>
    </w:rPr>
  </w:style>
  <w:style w:type="paragraph" w:styleId="FootnoteText">
    <w:name w:val="footnote text"/>
    <w:basedOn w:val="Normal"/>
    <w:link w:val="FootnoteTextChar"/>
    <w:uiPriority w:val="99"/>
    <w:semiHidden/>
    <w:rsid w:val="002D4742"/>
    <w:pPr>
      <w:spacing w:after="120"/>
    </w:pPr>
    <w:rPr>
      <w:rFonts w:ascii="Verdana" w:hAnsi="Verdana"/>
      <w:lang w:val="en-GB"/>
    </w:rPr>
  </w:style>
  <w:style w:type="character" w:customStyle="1" w:styleId="FootnoteTextChar">
    <w:name w:val="Footnote Text Char"/>
    <w:link w:val="FootnoteText"/>
    <w:uiPriority w:val="99"/>
    <w:semiHidden/>
    <w:locked/>
    <w:rsid w:val="00DC6B27"/>
    <w:rPr>
      <w:rFonts w:ascii="Verdana" w:hAnsi="Verdana" w:cs="Times New Roman"/>
      <w:lang w:val="en-GB" w:eastAsia="en-GB" w:bidi="ar-SA"/>
    </w:rPr>
  </w:style>
  <w:style w:type="character" w:styleId="FootnoteReference">
    <w:name w:val="footnote reference"/>
    <w:uiPriority w:val="99"/>
    <w:semiHidden/>
    <w:rsid w:val="002D4742"/>
    <w:rPr>
      <w:rFonts w:cs="Times New Roman"/>
      <w:vertAlign w:val="superscript"/>
    </w:rPr>
  </w:style>
  <w:style w:type="paragraph" w:customStyle="1" w:styleId="Style1">
    <w:name w:val="Style1"/>
    <w:basedOn w:val="Heading1"/>
    <w:autoRedefine/>
    <w:uiPriority w:val="99"/>
    <w:rsid w:val="00DC6B27"/>
    <w:pPr>
      <w:keepLines w:val="0"/>
      <w:tabs>
        <w:tab w:val="clear" w:pos="0"/>
        <w:tab w:val="clear" w:pos="283"/>
        <w:tab w:val="clear" w:pos="432"/>
        <w:tab w:val="clear" w:pos="915"/>
        <w:tab w:val="clear" w:pos="1134"/>
        <w:tab w:val="clear" w:pos="1417"/>
        <w:tab w:val="clear" w:pos="1700"/>
        <w:tab w:val="clear" w:pos="1983"/>
        <w:tab w:val="clear" w:pos="2268"/>
        <w:tab w:val="clear" w:pos="2551"/>
        <w:tab w:val="clear" w:pos="2834"/>
        <w:tab w:val="clear" w:pos="2911"/>
        <w:tab w:val="clear" w:pos="3117"/>
        <w:tab w:val="clear" w:pos="3400"/>
        <w:tab w:val="clear" w:pos="3685"/>
        <w:tab w:val="clear" w:pos="3968"/>
        <w:tab w:val="clear" w:pos="4251"/>
        <w:tab w:val="clear" w:pos="4534"/>
        <w:tab w:val="clear" w:pos="4818"/>
        <w:tab w:val="clear" w:pos="5102"/>
        <w:tab w:val="clear" w:pos="5385"/>
        <w:tab w:val="clear" w:pos="5668"/>
        <w:tab w:val="clear" w:pos="5952"/>
        <w:tab w:val="clear" w:pos="6235"/>
        <w:tab w:val="clear" w:pos="6519"/>
        <w:tab w:val="clear" w:pos="6802"/>
        <w:tab w:val="clear" w:pos="7086"/>
        <w:tab w:val="clear" w:pos="7369"/>
        <w:tab w:val="clear" w:pos="7652"/>
        <w:tab w:val="clear" w:pos="7936"/>
        <w:tab w:val="clear" w:pos="8220"/>
        <w:tab w:val="clear" w:pos="8503"/>
        <w:tab w:val="clear" w:pos="8786"/>
      </w:tabs>
      <w:spacing w:after="120"/>
      <w:ind w:left="0" w:firstLine="0"/>
      <w:jc w:val="left"/>
    </w:pPr>
    <w:rPr>
      <w:sz w:val="32"/>
      <w:szCs w:val="32"/>
      <w:lang w:val="en-GB" w:eastAsia="en-GB"/>
      <w14:shadow w14:blurRad="50800" w14:dist="38100" w14:dir="2700000" w14:sx="100000" w14:sy="100000" w14:kx="0" w14:ky="0" w14:algn="tl">
        <w14:srgbClr w14:val="000000">
          <w14:alpha w14:val="60000"/>
        </w14:srgbClr>
      </w14:shadow>
    </w:rPr>
  </w:style>
  <w:style w:type="paragraph" w:customStyle="1" w:styleId="TextN">
    <w:name w:val="Text N"/>
    <w:basedOn w:val="Normal"/>
    <w:uiPriority w:val="99"/>
    <w:rsid w:val="00DC6B27"/>
    <w:pPr>
      <w:spacing w:after="240"/>
      <w:ind w:left="567"/>
    </w:pPr>
    <w:rPr>
      <w:rFonts w:ascii="Verdana" w:hAnsi="Verdana"/>
      <w:sz w:val="22"/>
      <w:szCs w:val="22"/>
      <w:lang w:val="en-GB"/>
    </w:rPr>
  </w:style>
  <w:style w:type="paragraph" w:customStyle="1" w:styleId="QSHEAD1">
    <w:name w:val="QS HEAD 1"/>
    <w:basedOn w:val="Normal"/>
    <w:next w:val="Normal"/>
    <w:uiPriority w:val="99"/>
    <w:rsid w:val="00DC6B27"/>
    <w:pPr>
      <w:numPr>
        <w:numId w:val="14"/>
      </w:numPr>
      <w:spacing w:before="120" w:after="60"/>
      <w:outlineLvl w:val="0"/>
    </w:pPr>
    <w:rPr>
      <w:rFonts w:ascii="Verdana" w:hAnsi="Verdana"/>
      <w:b/>
      <w:caps/>
      <w:sz w:val="24"/>
      <w:lang w:val="en-GB"/>
    </w:rPr>
  </w:style>
  <w:style w:type="paragraph" w:customStyle="1" w:styleId="QSHEAD2">
    <w:name w:val="QS HEAD 2"/>
    <w:basedOn w:val="Normal"/>
    <w:next w:val="Normal"/>
    <w:uiPriority w:val="99"/>
    <w:rsid w:val="00DC6B27"/>
    <w:pPr>
      <w:numPr>
        <w:ilvl w:val="1"/>
        <w:numId w:val="14"/>
      </w:numPr>
      <w:spacing w:before="120" w:after="60"/>
      <w:outlineLvl w:val="1"/>
    </w:pPr>
    <w:rPr>
      <w:rFonts w:ascii="Verdana" w:hAnsi="Verdana"/>
      <w:b/>
      <w:sz w:val="24"/>
      <w:lang w:val="en-GB"/>
    </w:rPr>
  </w:style>
  <w:style w:type="paragraph" w:customStyle="1" w:styleId="QSHEAD3">
    <w:name w:val="QS HEAD 3"/>
    <w:basedOn w:val="Normal"/>
    <w:next w:val="Normal"/>
    <w:uiPriority w:val="99"/>
    <w:rsid w:val="00DC6B27"/>
    <w:pPr>
      <w:numPr>
        <w:ilvl w:val="2"/>
        <w:numId w:val="14"/>
      </w:numPr>
      <w:spacing w:before="120" w:after="120"/>
      <w:outlineLvl w:val="2"/>
    </w:pPr>
    <w:rPr>
      <w:rFonts w:ascii="Verdana" w:hAnsi="Verdana"/>
      <w:sz w:val="24"/>
      <w:lang w:val="en-GB"/>
    </w:rPr>
  </w:style>
  <w:style w:type="paragraph" w:customStyle="1" w:styleId="QSHEAD4">
    <w:name w:val="QS HEAD 4"/>
    <w:basedOn w:val="Normal"/>
    <w:next w:val="Normal"/>
    <w:uiPriority w:val="99"/>
    <w:rsid w:val="00DC6B27"/>
    <w:pPr>
      <w:numPr>
        <w:ilvl w:val="3"/>
        <w:numId w:val="14"/>
      </w:numPr>
      <w:spacing w:after="120"/>
      <w:outlineLvl w:val="3"/>
    </w:pPr>
    <w:rPr>
      <w:rFonts w:ascii="Verdana" w:hAnsi="Verdana"/>
      <w:sz w:val="22"/>
      <w:lang w:val="en-GB"/>
    </w:rPr>
  </w:style>
  <w:style w:type="paragraph" w:customStyle="1" w:styleId="QSTextIndent">
    <w:name w:val="QS Text Indent"/>
    <w:basedOn w:val="Normal"/>
    <w:uiPriority w:val="99"/>
    <w:rsid w:val="00DC6B27"/>
    <w:pPr>
      <w:spacing w:after="120"/>
      <w:ind w:left="851"/>
    </w:pPr>
    <w:rPr>
      <w:rFonts w:ascii="Verdana" w:hAnsi="Verdana"/>
      <w:sz w:val="22"/>
      <w:lang w:val="en-GB"/>
    </w:rPr>
  </w:style>
  <w:style w:type="paragraph" w:customStyle="1" w:styleId="StyleArialLeft15cm">
    <w:name w:val="Style Arial Left:  1.5 cm"/>
    <w:basedOn w:val="Normal"/>
    <w:uiPriority w:val="99"/>
    <w:rsid w:val="00DC6B27"/>
    <w:pPr>
      <w:spacing w:after="120"/>
      <w:ind w:left="851"/>
    </w:pPr>
    <w:rPr>
      <w:rFonts w:ascii="Verdana" w:hAnsi="Verdana"/>
      <w:sz w:val="22"/>
      <w:lang w:val="en-GB"/>
    </w:rPr>
  </w:style>
  <w:style w:type="character" w:customStyle="1" w:styleId="QSHEAD2Char">
    <w:name w:val="QS HEAD 2 Char"/>
    <w:uiPriority w:val="99"/>
    <w:rsid w:val="00DC6B27"/>
    <w:rPr>
      <w:rFonts w:ascii="Arial" w:hAnsi="Arial" w:cs="Times New Roman"/>
      <w:b/>
      <w:sz w:val="24"/>
      <w:lang w:val="en-GB" w:eastAsia="en-GB" w:bidi="ar-SA"/>
    </w:rPr>
  </w:style>
  <w:style w:type="character" w:customStyle="1" w:styleId="QSHEAD1Char">
    <w:name w:val="QS HEAD 1 Char"/>
    <w:uiPriority w:val="99"/>
    <w:rsid w:val="00DC6B27"/>
    <w:rPr>
      <w:rFonts w:ascii="Arial" w:hAnsi="Arial" w:cs="Times New Roman"/>
      <w:b/>
      <w:caps/>
      <w:sz w:val="24"/>
      <w:lang w:val="en-GB" w:eastAsia="en-GB" w:bidi="ar-SA"/>
    </w:rPr>
  </w:style>
  <w:style w:type="paragraph" w:customStyle="1" w:styleId="StyleQSHEAD2ArialBoldBlue">
    <w:name w:val="Style QS HEAD 2 + Arial Bold Blue"/>
    <w:basedOn w:val="QSHEAD2"/>
    <w:autoRedefine/>
    <w:uiPriority w:val="99"/>
    <w:rsid w:val="00DC6B27"/>
    <w:rPr>
      <w:rFonts w:ascii="Arial Bold" w:hAnsi="Arial Bold"/>
      <w:bCs/>
      <w:color w:val="0000FF"/>
      <w:sz w:val="28"/>
    </w:rPr>
  </w:style>
  <w:style w:type="character" w:customStyle="1" w:styleId="StyleQSHEAD2ArialBoldBlueChar">
    <w:name w:val="Style QS HEAD 2 + Arial Bold Blue Char"/>
    <w:uiPriority w:val="99"/>
    <w:rsid w:val="00DC6B27"/>
    <w:rPr>
      <w:rFonts w:ascii="Arial Bold" w:hAnsi="Arial Bold" w:cs="Times New Roman"/>
      <w:b/>
      <w:bCs/>
      <w:color w:val="0000FF"/>
      <w:sz w:val="28"/>
      <w:lang w:val="en-GB" w:eastAsia="en-GB" w:bidi="ar-SA"/>
    </w:rPr>
  </w:style>
  <w:style w:type="paragraph" w:customStyle="1" w:styleId="Style2">
    <w:name w:val="Style2"/>
    <w:basedOn w:val="Normal"/>
    <w:autoRedefine/>
    <w:uiPriority w:val="99"/>
    <w:rsid w:val="00DC6B27"/>
    <w:pPr>
      <w:spacing w:after="120"/>
    </w:pPr>
    <w:rPr>
      <w:rFonts w:ascii="Verdana" w:hAnsi="Verdana"/>
      <w:b/>
      <w:sz w:val="24"/>
      <w:szCs w:val="22"/>
      <w:lang w:val="en-GB"/>
    </w:rPr>
  </w:style>
  <w:style w:type="paragraph" w:customStyle="1" w:styleId="Style3">
    <w:name w:val="Style3"/>
    <w:basedOn w:val="Normal"/>
    <w:autoRedefine/>
    <w:uiPriority w:val="99"/>
    <w:rsid w:val="00DC6B27"/>
    <w:pPr>
      <w:spacing w:after="120"/>
    </w:pPr>
    <w:rPr>
      <w:rFonts w:ascii="Verdana" w:hAnsi="Verdana"/>
      <w:b/>
      <w:sz w:val="24"/>
      <w:szCs w:val="22"/>
      <w:lang w:val="en-GB"/>
    </w:rPr>
  </w:style>
  <w:style w:type="paragraph" w:customStyle="1" w:styleId="Style4CharChar">
    <w:name w:val="Style4 Char Char"/>
    <w:basedOn w:val="Normal"/>
    <w:autoRedefine/>
    <w:uiPriority w:val="99"/>
    <w:rsid w:val="00DC6B27"/>
    <w:pPr>
      <w:spacing w:before="120" w:after="120"/>
      <w:jc w:val="both"/>
    </w:pPr>
    <w:rPr>
      <w:rFonts w:ascii="Arial Bold" w:hAnsi="Arial Bold" w:cs="Arial"/>
      <w:b/>
      <w:bCs/>
      <w:color w:val="0000FF"/>
      <w:sz w:val="28"/>
      <w:szCs w:val="28"/>
      <w:lang w:val="en-GB"/>
    </w:rPr>
  </w:style>
  <w:style w:type="paragraph" w:customStyle="1" w:styleId="Style5">
    <w:name w:val="Style5"/>
    <w:basedOn w:val="Normal"/>
    <w:autoRedefine/>
    <w:uiPriority w:val="99"/>
    <w:rsid w:val="00DC6B27"/>
    <w:pPr>
      <w:spacing w:after="120"/>
      <w:jc w:val="both"/>
    </w:pPr>
    <w:rPr>
      <w:rFonts w:ascii="Arial Bold" w:hAnsi="Arial Bold" w:cs="Arial"/>
      <w:b/>
      <w:bCs/>
      <w:color w:val="0000FF"/>
      <w:sz w:val="28"/>
      <w:szCs w:val="28"/>
      <w:lang w:val="en-GB"/>
    </w:rPr>
  </w:style>
  <w:style w:type="character" w:customStyle="1" w:styleId="Style4CharCharChar">
    <w:name w:val="Style4 Char Char Char"/>
    <w:uiPriority w:val="99"/>
    <w:rsid w:val="00DC6B27"/>
    <w:rPr>
      <w:rFonts w:ascii="Arial Bold" w:hAnsi="Arial Bold" w:cs="Arial"/>
      <w:b/>
      <w:bCs/>
      <w:color w:val="0000FF"/>
      <w:sz w:val="28"/>
      <w:szCs w:val="28"/>
      <w:lang w:val="en-GB" w:eastAsia="en-GB" w:bidi="ar-SA"/>
    </w:rPr>
  </w:style>
  <w:style w:type="paragraph" w:customStyle="1" w:styleId="Style6">
    <w:name w:val="Style6"/>
    <w:basedOn w:val="Normal"/>
    <w:autoRedefine/>
    <w:uiPriority w:val="99"/>
    <w:rsid w:val="00DC6B27"/>
    <w:pPr>
      <w:spacing w:after="120"/>
      <w:ind w:left="720"/>
      <w:jc w:val="both"/>
    </w:pPr>
    <w:rPr>
      <w:rFonts w:ascii="Arial Bold" w:hAnsi="Arial Bold" w:cs="Arial"/>
      <w:b/>
      <w:bCs/>
      <w:caps/>
      <w:color w:val="0000FF"/>
      <w:sz w:val="24"/>
      <w:szCs w:val="24"/>
      <w:lang w:val="en-GB"/>
    </w:rPr>
  </w:style>
  <w:style w:type="paragraph" w:customStyle="1" w:styleId="Style7">
    <w:name w:val="Style7"/>
    <w:basedOn w:val="Normal"/>
    <w:autoRedefine/>
    <w:uiPriority w:val="99"/>
    <w:rsid w:val="00DC6B27"/>
    <w:pPr>
      <w:spacing w:after="120"/>
      <w:jc w:val="both"/>
    </w:pPr>
    <w:rPr>
      <w:rFonts w:ascii="Arial Bold" w:hAnsi="Arial Bold" w:cs="Arial"/>
      <w:b/>
      <w:bCs/>
      <w:caps/>
      <w:color w:val="0000FF"/>
      <w:sz w:val="24"/>
      <w:szCs w:val="24"/>
      <w:lang w:val="en-GB"/>
    </w:rPr>
  </w:style>
  <w:style w:type="paragraph" w:customStyle="1" w:styleId="StyleQSHEAD1ArialBold14ptBlueLeft0cmFirstline">
    <w:name w:val="Style QS HEAD 1 + Arial Bold 14 pt Blue Left:  0 cm First line:..."/>
    <w:basedOn w:val="QSHEAD1"/>
    <w:uiPriority w:val="99"/>
    <w:rsid w:val="00DC6B27"/>
    <w:pPr>
      <w:spacing w:after="240"/>
      <w:ind w:left="0" w:firstLine="0"/>
    </w:pPr>
    <w:rPr>
      <w:rFonts w:ascii="Arial Bold" w:hAnsi="Arial Bold"/>
      <w:bCs/>
      <w:color w:val="0000FF"/>
      <w:sz w:val="28"/>
    </w:rPr>
  </w:style>
  <w:style w:type="paragraph" w:customStyle="1" w:styleId="StyleQSHEAD2ArialBoldBlueLeft05cmFirstline0cm">
    <w:name w:val="Style QS HEAD 2 + Arial Bold Blue Left:  0.5 cm First line:  0 cm"/>
    <w:basedOn w:val="QSHEAD2"/>
    <w:uiPriority w:val="99"/>
    <w:rsid w:val="00DC6B27"/>
    <w:pPr>
      <w:numPr>
        <w:ilvl w:val="0"/>
        <w:numId w:val="0"/>
      </w:numPr>
      <w:spacing w:after="120"/>
    </w:pPr>
    <w:rPr>
      <w:rFonts w:ascii="Arial Bold" w:hAnsi="Arial Bold"/>
      <w:bCs/>
      <w:color w:val="0000FF"/>
    </w:rPr>
  </w:style>
  <w:style w:type="paragraph" w:customStyle="1" w:styleId="StageHead">
    <w:name w:val="StageHead"/>
    <w:basedOn w:val="StyleQSHEAD2ArialBoldBlueLeft05cmFirstline0cm"/>
    <w:uiPriority w:val="99"/>
    <w:rsid w:val="00DC6B27"/>
    <w:pPr>
      <w:tabs>
        <w:tab w:val="left" w:pos="1304"/>
      </w:tabs>
      <w:spacing w:after="240"/>
    </w:pPr>
    <w:rPr>
      <w:rFonts w:ascii="Verdana" w:hAnsi="Verdana"/>
      <w:sz w:val="26"/>
      <w:szCs w:val="26"/>
    </w:rPr>
  </w:style>
  <w:style w:type="paragraph" w:customStyle="1" w:styleId="Step1head">
    <w:name w:val="Step1head"/>
    <w:basedOn w:val="Normal"/>
    <w:uiPriority w:val="99"/>
    <w:rsid w:val="00DC6B27"/>
    <w:pPr>
      <w:tabs>
        <w:tab w:val="left" w:pos="1021"/>
      </w:tabs>
      <w:spacing w:after="120"/>
    </w:pPr>
    <w:rPr>
      <w:rFonts w:ascii="Verdana" w:hAnsi="Verdana" w:cs="Arial"/>
      <w:b/>
      <w:i/>
      <w:color w:val="FF0000"/>
      <w:sz w:val="24"/>
      <w:szCs w:val="24"/>
      <w:lang w:val="en-GB"/>
      <w14:shadow w14:blurRad="50800" w14:dist="38100" w14:dir="2700000" w14:sx="100000" w14:sy="100000" w14:kx="0" w14:ky="0" w14:algn="tl">
        <w14:srgbClr w14:val="000000">
          <w14:alpha w14:val="60000"/>
        </w14:srgbClr>
      </w14:shadow>
    </w:rPr>
  </w:style>
  <w:style w:type="paragraph" w:customStyle="1" w:styleId="stepxhead">
    <w:name w:val="stepxhead"/>
    <w:basedOn w:val="Step1head"/>
    <w:uiPriority w:val="99"/>
    <w:rsid w:val="00DC6B27"/>
    <w:pPr>
      <w:keepNext/>
      <w:spacing w:before="240"/>
    </w:pPr>
  </w:style>
  <w:style w:type="paragraph" w:customStyle="1" w:styleId="Afterpicturebullet">
    <w:name w:val="After picture bullet"/>
    <w:basedOn w:val="Normal"/>
    <w:uiPriority w:val="99"/>
    <w:rsid w:val="00DC6B27"/>
    <w:pPr>
      <w:spacing w:after="120"/>
      <w:ind w:left="357"/>
    </w:pPr>
    <w:rPr>
      <w:rFonts w:ascii="Verdana" w:hAnsi="Verdana" w:cs="Arial"/>
      <w:sz w:val="22"/>
      <w:szCs w:val="22"/>
      <w:lang w:val="en-GB"/>
    </w:rPr>
  </w:style>
  <w:style w:type="paragraph" w:customStyle="1" w:styleId="Level2Bullet">
    <w:name w:val="Level 2 Bullet"/>
    <w:basedOn w:val="Normal"/>
    <w:link w:val="Level2BulletChar"/>
    <w:uiPriority w:val="99"/>
    <w:rsid w:val="00DC6B27"/>
    <w:pPr>
      <w:tabs>
        <w:tab w:val="num" w:pos="720"/>
      </w:tabs>
      <w:spacing w:after="120"/>
      <w:ind w:left="720" w:hanging="360"/>
    </w:pPr>
    <w:rPr>
      <w:rFonts w:ascii="Verdana" w:hAnsi="Verdana" w:cs="Arial"/>
      <w:sz w:val="22"/>
      <w:szCs w:val="22"/>
      <w:lang w:val="en-GB"/>
    </w:rPr>
  </w:style>
  <w:style w:type="paragraph" w:customStyle="1" w:styleId="Level2Head">
    <w:name w:val="Level 2 Head"/>
    <w:basedOn w:val="Level2Bullet"/>
    <w:uiPriority w:val="99"/>
    <w:rsid w:val="00DC6B27"/>
    <w:pPr>
      <w:numPr>
        <w:numId w:val="15"/>
      </w:numPr>
    </w:pPr>
    <w:rPr>
      <w:b/>
      <w:i/>
      <w:color w:val="0000FF"/>
    </w:rPr>
  </w:style>
  <w:style w:type="paragraph" w:customStyle="1" w:styleId="Level3Bullet">
    <w:name w:val="Level 3 Bullet"/>
    <w:basedOn w:val="Normal"/>
    <w:uiPriority w:val="99"/>
    <w:rsid w:val="00DC6B27"/>
    <w:pPr>
      <w:tabs>
        <w:tab w:val="num" w:pos="360"/>
        <w:tab w:val="left" w:pos="1055"/>
        <w:tab w:val="num" w:pos="1440"/>
      </w:tabs>
      <w:spacing w:after="120"/>
      <w:ind w:left="360" w:hanging="360"/>
    </w:pPr>
    <w:rPr>
      <w:rFonts w:ascii="Verdana" w:hAnsi="Verdana" w:cs="Arial"/>
      <w:i/>
      <w:sz w:val="22"/>
      <w:szCs w:val="22"/>
      <w:lang w:val="en-GB"/>
    </w:rPr>
  </w:style>
  <w:style w:type="paragraph" w:customStyle="1" w:styleId="GlossaryHead">
    <w:name w:val="Glossary Head"/>
    <w:basedOn w:val="Normal"/>
    <w:uiPriority w:val="99"/>
    <w:rsid w:val="00DC6B27"/>
    <w:pPr>
      <w:keepNext/>
      <w:spacing w:before="120" w:after="60"/>
    </w:pPr>
    <w:rPr>
      <w:rFonts w:ascii="Verdana" w:hAnsi="Verdana" w:cs="Arial"/>
      <w:b/>
      <w:lang w:val="en-GB"/>
    </w:rPr>
  </w:style>
  <w:style w:type="paragraph" w:customStyle="1" w:styleId="GlossaryEntry">
    <w:name w:val="Glossary Entry"/>
    <w:basedOn w:val="Normal"/>
    <w:uiPriority w:val="99"/>
    <w:rsid w:val="00DC6B27"/>
    <w:pPr>
      <w:keepLines/>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20"/>
      <w:ind w:left="720"/>
      <w:jc w:val="both"/>
    </w:pPr>
    <w:rPr>
      <w:rFonts w:ascii="Verdana" w:hAnsi="Verdana" w:cs="Arial"/>
      <w:lang w:val="en-GB"/>
    </w:rPr>
  </w:style>
  <w:style w:type="paragraph" w:customStyle="1" w:styleId="Cover1">
    <w:name w:val="Cover1"/>
    <w:basedOn w:val="Normal"/>
    <w:uiPriority w:val="99"/>
    <w:rsid w:val="00DC6B27"/>
    <w:pPr>
      <w:spacing w:after="120"/>
      <w:jc w:val="center"/>
    </w:pPr>
    <w:rPr>
      <w:rFonts w:ascii="Times New Roman" w:hAnsi="Times New Roman"/>
      <w:b/>
      <w:sz w:val="48"/>
      <w:szCs w:val="48"/>
      <w:lang w:val="en-GB"/>
    </w:rPr>
  </w:style>
  <w:style w:type="paragraph" w:customStyle="1" w:styleId="Cover2">
    <w:name w:val="Cover2"/>
    <w:basedOn w:val="Normal"/>
    <w:uiPriority w:val="99"/>
    <w:rsid w:val="00DC6B27"/>
    <w:pPr>
      <w:spacing w:after="120"/>
      <w:jc w:val="center"/>
    </w:pPr>
    <w:rPr>
      <w:rFonts w:ascii="Times New Roman" w:hAnsi="Times New Roman"/>
      <w:b/>
      <w:color w:val="808080"/>
      <w:sz w:val="36"/>
      <w:szCs w:val="36"/>
      <w:lang w:val="en-GB"/>
    </w:rPr>
  </w:style>
  <w:style w:type="paragraph" w:customStyle="1" w:styleId="Boxtop">
    <w:name w:val="Boxtop"/>
    <w:basedOn w:val="Normal"/>
    <w:uiPriority w:val="99"/>
    <w:rsid w:val="00DC6B27"/>
    <w:pPr>
      <w:spacing w:after="120"/>
      <w:jc w:val="center"/>
    </w:pPr>
    <w:rPr>
      <w:rFonts w:ascii="Arial Bold" w:hAnsi="Arial Bold"/>
      <w:b/>
      <w:color w:val="0000FF"/>
      <w:sz w:val="16"/>
      <w:szCs w:val="16"/>
      <w:lang w:val="en-GB"/>
    </w:rPr>
  </w:style>
  <w:style w:type="paragraph" w:customStyle="1" w:styleId="Boxtext">
    <w:name w:val="Boxtext"/>
    <w:basedOn w:val="Normal"/>
    <w:uiPriority w:val="99"/>
    <w:rsid w:val="00DC6B27"/>
    <w:pPr>
      <w:jc w:val="center"/>
    </w:pPr>
    <w:rPr>
      <w:rFonts w:ascii="Verdana" w:hAnsi="Verdana"/>
      <w:sz w:val="16"/>
      <w:szCs w:val="16"/>
      <w:lang w:val="en-GB"/>
    </w:rPr>
  </w:style>
  <w:style w:type="paragraph" w:customStyle="1" w:styleId="Notforcontentsheading">
    <w:name w:val="Not for contents heading"/>
    <w:basedOn w:val="StageHead"/>
    <w:uiPriority w:val="99"/>
    <w:rsid w:val="00DC6B27"/>
  </w:style>
  <w:style w:type="paragraph" w:customStyle="1" w:styleId="SectionHead">
    <w:name w:val="Section Head"/>
    <w:basedOn w:val="Normal"/>
    <w:uiPriority w:val="99"/>
    <w:rsid w:val="00DC6B27"/>
    <w:pPr>
      <w:keepNext/>
      <w:spacing w:before="120" w:after="120"/>
    </w:pPr>
    <w:rPr>
      <w:rFonts w:ascii="Verdana" w:hAnsi="Verdana"/>
      <w:b/>
      <w:color w:val="0000FF"/>
      <w:sz w:val="24"/>
      <w:szCs w:val="24"/>
      <w:lang w:val="en-GB"/>
    </w:rPr>
  </w:style>
  <w:style w:type="paragraph" w:customStyle="1" w:styleId="Introtextbullet">
    <w:name w:val="Intro_text_bullet"/>
    <w:basedOn w:val="Normal"/>
    <w:uiPriority w:val="99"/>
    <w:rsid w:val="00DC6B27"/>
    <w:pPr>
      <w:numPr>
        <w:numId w:val="2"/>
      </w:numPr>
      <w:tabs>
        <w:tab w:val="clear" w:pos="360"/>
        <w:tab w:val="num" w:pos="720"/>
      </w:tabs>
      <w:spacing w:after="120"/>
      <w:jc w:val="both"/>
    </w:pPr>
    <w:rPr>
      <w:rFonts w:ascii="Verdana" w:hAnsi="Verdana" w:cs="Arial"/>
      <w:sz w:val="22"/>
      <w:szCs w:val="22"/>
      <w:lang w:val="en-GB"/>
    </w:rPr>
  </w:style>
  <w:style w:type="paragraph" w:customStyle="1" w:styleId="Subheadnotforcontents">
    <w:name w:val="Subhead not for contents"/>
    <w:basedOn w:val="Step1head"/>
    <w:uiPriority w:val="99"/>
    <w:rsid w:val="00DC6B27"/>
  </w:style>
  <w:style w:type="character" w:customStyle="1" w:styleId="WENDPrinciplestext">
    <w:name w:val="WEND Principles text"/>
    <w:uiPriority w:val="99"/>
    <w:rsid w:val="00DC6B27"/>
    <w:rPr>
      <w:rFonts w:cs="Times New Roman"/>
      <w:b/>
      <w:bCs/>
      <w:i/>
      <w:iCs/>
      <w:color w:val="0000FF"/>
    </w:rPr>
  </w:style>
  <w:style w:type="paragraph" w:styleId="BlockText">
    <w:name w:val="Block Text"/>
    <w:basedOn w:val="Normal"/>
    <w:uiPriority w:val="99"/>
    <w:rsid w:val="00DC6B27"/>
    <w:pPr>
      <w:spacing w:after="120"/>
      <w:ind w:left="567" w:right="567"/>
      <w:jc w:val="center"/>
    </w:pPr>
    <w:rPr>
      <w:rFonts w:ascii="Times New Roman" w:hAnsi="Times New Roman"/>
      <w:b/>
      <w:sz w:val="44"/>
      <w:szCs w:val="48"/>
      <w:lang w:val="en-GB"/>
    </w:rPr>
  </w:style>
  <w:style w:type="paragraph" w:customStyle="1" w:styleId="WEND-Entry">
    <w:name w:val="WEND-Entry"/>
    <w:basedOn w:val="Normal"/>
    <w:uiPriority w:val="99"/>
    <w:rsid w:val="00DC6B27"/>
    <w:pPr>
      <w:pBdr>
        <w:top w:val="single" w:sz="18" w:space="6" w:color="808080" w:shadow="1"/>
        <w:left w:val="single" w:sz="18" w:space="12" w:color="808080" w:shadow="1"/>
        <w:bottom w:val="single" w:sz="18" w:space="6" w:color="808080" w:shadow="1"/>
        <w:right w:val="single" w:sz="18" w:space="12" w:color="808080" w:shadow="1"/>
      </w:pBdr>
      <w:shd w:val="clear" w:color="auto" w:fill="F3F3F3"/>
      <w:tabs>
        <w:tab w:val="num" w:pos="720"/>
      </w:tabs>
      <w:spacing w:after="120"/>
      <w:ind w:left="360" w:hanging="360"/>
    </w:pPr>
    <w:rPr>
      <w:rFonts w:ascii="Times New Roman" w:hAnsi="Times New Roman"/>
      <w:sz w:val="22"/>
      <w:szCs w:val="22"/>
      <w:lang w:val="en-GB"/>
    </w:rPr>
  </w:style>
  <w:style w:type="paragraph" w:styleId="Title">
    <w:name w:val="Title"/>
    <w:basedOn w:val="Normal"/>
    <w:link w:val="TitleChar"/>
    <w:uiPriority w:val="99"/>
    <w:qFormat/>
    <w:rsid w:val="00DC6B27"/>
    <w:pPr>
      <w:spacing w:after="120"/>
      <w:jc w:val="center"/>
    </w:pPr>
    <w:rPr>
      <w:rFonts w:ascii="Times New Roman" w:hAnsi="Times New Roman"/>
      <w:b/>
      <w:sz w:val="24"/>
      <w:szCs w:val="24"/>
      <w:lang w:val="en-GB"/>
    </w:rPr>
  </w:style>
  <w:style w:type="character" w:customStyle="1" w:styleId="TitleChar">
    <w:name w:val="Title Char"/>
    <w:link w:val="Title"/>
    <w:uiPriority w:val="99"/>
    <w:locked/>
    <w:rsid w:val="00C44570"/>
    <w:rPr>
      <w:rFonts w:ascii="Cambria" w:hAnsi="Cambria" w:cs="Times New Roman"/>
      <w:b/>
      <w:bCs/>
      <w:kern w:val="28"/>
      <w:sz w:val="32"/>
      <w:szCs w:val="32"/>
      <w:lang w:eastAsia="en-GB"/>
    </w:rPr>
  </w:style>
  <w:style w:type="character" w:styleId="FollowedHyperlink">
    <w:name w:val="FollowedHyperlink"/>
    <w:rsid w:val="00DC6B27"/>
    <w:rPr>
      <w:rFonts w:cs="Times New Roman"/>
      <w:color w:val="800080"/>
      <w:u w:val="single"/>
    </w:rPr>
  </w:style>
  <w:style w:type="paragraph" w:customStyle="1" w:styleId="NoFrills">
    <w:name w:val="No Frills"/>
    <w:basedOn w:val="Normal"/>
    <w:uiPriority w:val="99"/>
    <w:rsid w:val="00DC6B27"/>
    <w:pPr>
      <w:jc w:val="both"/>
    </w:pPr>
    <w:rPr>
      <w:rFonts w:ascii="Times New Roman" w:hAnsi="Times New Roman"/>
      <w:sz w:val="24"/>
      <w:szCs w:val="24"/>
      <w:lang w:val="en-AU" w:eastAsia="en-AU"/>
    </w:rPr>
  </w:style>
  <w:style w:type="paragraph" w:customStyle="1" w:styleId="SubPara">
    <w:name w:val="Sub Para"/>
    <w:basedOn w:val="Normal"/>
    <w:uiPriority w:val="99"/>
    <w:rsid w:val="00DC6B27"/>
    <w:pPr>
      <w:spacing w:before="120" w:after="120"/>
      <w:ind w:left="567"/>
      <w:jc w:val="both"/>
    </w:pPr>
    <w:rPr>
      <w:rFonts w:ascii="Times New Roman" w:hAnsi="Times New Roman"/>
      <w:sz w:val="24"/>
      <w:szCs w:val="24"/>
      <w:lang w:val="en-AU" w:eastAsia="en-AU"/>
    </w:rPr>
  </w:style>
  <w:style w:type="paragraph" w:customStyle="1" w:styleId="SubsubPara">
    <w:name w:val="Subsub Para"/>
    <w:basedOn w:val="SubPara"/>
    <w:uiPriority w:val="99"/>
    <w:rsid w:val="00DC6B27"/>
    <w:pPr>
      <w:ind w:left="1134"/>
    </w:pPr>
  </w:style>
  <w:style w:type="paragraph" w:customStyle="1" w:styleId="Default">
    <w:name w:val="Default"/>
    <w:rsid w:val="00DC6B27"/>
    <w:pPr>
      <w:autoSpaceDE w:val="0"/>
      <w:autoSpaceDN w:val="0"/>
      <w:adjustRightInd w:val="0"/>
    </w:pPr>
    <w:rPr>
      <w:color w:val="000000"/>
      <w:sz w:val="24"/>
      <w:szCs w:val="24"/>
      <w:lang w:val="en-GB" w:eastAsia="en-GB"/>
    </w:rPr>
  </w:style>
  <w:style w:type="paragraph" w:styleId="ListBullet">
    <w:name w:val="List Bullet"/>
    <w:basedOn w:val="Normal"/>
    <w:uiPriority w:val="99"/>
    <w:rsid w:val="00DC6B27"/>
    <w:pPr>
      <w:tabs>
        <w:tab w:val="num" w:pos="360"/>
      </w:tabs>
      <w:ind w:left="360" w:hanging="360"/>
    </w:pPr>
    <w:rPr>
      <w:rFonts w:ascii="Times New Roman" w:hAnsi="Times New Roman"/>
      <w:sz w:val="24"/>
      <w:lang w:val="en-GB" w:eastAsia="nb-NO"/>
    </w:rPr>
  </w:style>
  <w:style w:type="paragraph" w:styleId="ListNumber">
    <w:name w:val="List Number"/>
    <w:basedOn w:val="Normal"/>
    <w:uiPriority w:val="99"/>
    <w:rsid w:val="00DC6B27"/>
    <w:pPr>
      <w:tabs>
        <w:tab w:val="num" w:pos="360"/>
      </w:tabs>
      <w:ind w:left="360" w:hanging="360"/>
    </w:pPr>
    <w:rPr>
      <w:rFonts w:ascii="Times New Roman" w:hAnsi="Times New Roman"/>
      <w:sz w:val="24"/>
      <w:lang w:val="en-GB" w:eastAsia="nb-NO"/>
    </w:rPr>
  </w:style>
  <w:style w:type="paragraph" w:styleId="ListContinue">
    <w:name w:val="List Continue"/>
    <w:basedOn w:val="Normal"/>
    <w:uiPriority w:val="99"/>
    <w:rsid w:val="00DC6B27"/>
    <w:pPr>
      <w:spacing w:after="120"/>
      <w:ind w:left="360"/>
    </w:pPr>
    <w:rPr>
      <w:rFonts w:ascii="Times New Roman" w:hAnsi="Times New Roman"/>
      <w:lang w:val="en-AU" w:eastAsia="en-AU"/>
    </w:rPr>
  </w:style>
  <w:style w:type="paragraph" w:styleId="Subtitle">
    <w:name w:val="Subtitle"/>
    <w:basedOn w:val="Normal"/>
    <w:link w:val="SubtitleChar"/>
    <w:uiPriority w:val="99"/>
    <w:qFormat/>
    <w:rsid w:val="00DC6B27"/>
    <w:pPr>
      <w:spacing w:after="240" w:line="360" w:lineRule="auto"/>
    </w:pPr>
    <w:rPr>
      <w:b/>
      <w:sz w:val="22"/>
      <w:lang w:val="en-CA" w:eastAsia="de-DE"/>
    </w:rPr>
  </w:style>
  <w:style w:type="character" w:customStyle="1" w:styleId="SubtitleChar">
    <w:name w:val="Subtitle Char"/>
    <w:link w:val="Subtitle"/>
    <w:uiPriority w:val="99"/>
    <w:locked/>
    <w:rsid w:val="00C44570"/>
    <w:rPr>
      <w:rFonts w:ascii="Cambria" w:hAnsi="Cambria" w:cs="Times New Roman"/>
      <w:sz w:val="24"/>
      <w:szCs w:val="24"/>
      <w:lang w:eastAsia="en-GB"/>
    </w:rPr>
  </w:style>
  <w:style w:type="paragraph" w:styleId="PlainText">
    <w:name w:val="Plain Text"/>
    <w:basedOn w:val="Normal"/>
    <w:link w:val="PlainTextChar"/>
    <w:uiPriority w:val="99"/>
    <w:rsid w:val="00DC6B27"/>
    <w:rPr>
      <w:rFonts w:ascii="Courier New" w:hAnsi="Courier New"/>
      <w:lang w:val="en-GB"/>
    </w:rPr>
  </w:style>
  <w:style w:type="character" w:customStyle="1" w:styleId="PlainTextChar">
    <w:name w:val="Plain Text Char"/>
    <w:link w:val="PlainText"/>
    <w:uiPriority w:val="99"/>
    <w:semiHidden/>
    <w:locked/>
    <w:rsid w:val="00C44570"/>
    <w:rPr>
      <w:rFonts w:ascii="Courier New" w:hAnsi="Courier New" w:cs="Courier New"/>
      <w:lang w:eastAsia="en-GB"/>
    </w:rPr>
  </w:style>
  <w:style w:type="paragraph" w:customStyle="1" w:styleId="AnnexHeader">
    <w:name w:val="Annex Header"/>
    <w:next w:val="Normal"/>
    <w:uiPriority w:val="99"/>
    <w:rsid w:val="00DC6B27"/>
    <w:pPr>
      <w:jc w:val="center"/>
    </w:pPr>
    <w:rPr>
      <w:rFonts w:ascii="Arial" w:hAnsi="Arial"/>
      <w:b/>
      <w:sz w:val="28"/>
      <w:lang w:val="en-AU" w:eastAsia="en-GB"/>
    </w:rPr>
  </w:style>
  <w:style w:type="paragraph" w:customStyle="1" w:styleId="AnnexHeading1">
    <w:name w:val="Annex Heading1"/>
    <w:basedOn w:val="Normal"/>
    <w:uiPriority w:val="99"/>
    <w:rsid w:val="00DC6B27"/>
    <w:pPr>
      <w:tabs>
        <w:tab w:val="num" w:pos="284"/>
        <w:tab w:val="num" w:pos="720"/>
      </w:tabs>
      <w:ind w:left="284" w:hanging="284"/>
    </w:pPr>
    <w:rPr>
      <w:b/>
      <w:noProof/>
      <w:szCs w:val="24"/>
      <w:lang w:val="en-GB"/>
    </w:rPr>
  </w:style>
  <w:style w:type="paragraph" w:customStyle="1" w:styleId="DNV-Cover2">
    <w:name w:val="DNV-Cover 2"/>
    <w:basedOn w:val="DNV-Cover1"/>
    <w:uiPriority w:val="99"/>
    <w:rsid w:val="00DC6B27"/>
    <w:rPr>
      <w:sz w:val="48"/>
    </w:rPr>
  </w:style>
  <w:style w:type="paragraph" w:customStyle="1" w:styleId="DNV-Cover1">
    <w:name w:val="DNV-Cover 1"/>
    <w:basedOn w:val="Normal"/>
    <w:next w:val="DNV-Cover2"/>
    <w:uiPriority w:val="99"/>
    <w:rsid w:val="00DC6B27"/>
    <w:pPr>
      <w:jc w:val="center"/>
    </w:pPr>
    <w:rPr>
      <w:rFonts w:ascii="Times New Roman" w:hAnsi="Times New Roman"/>
      <w:smallCaps/>
      <w:noProof/>
      <w:color w:val="000080"/>
      <w:sz w:val="84"/>
      <w:lang w:val="en-GB" w:eastAsia="nb-NO"/>
    </w:rPr>
  </w:style>
  <w:style w:type="paragraph" w:customStyle="1" w:styleId="DNV-Cover3">
    <w:name w:val="DNV-Cover 3"/>
    <w:basedOn w:val="DNV-Cover2"/>
    <w:uiPriority w:val="99"/>
    <w:rsid w:val="00DC6B27"/>
    <w:pPr>
      <w:framePr w:hSpace="181" w:wrap="around" w:vAnchor="page" w:hAnchor="margin" w:xAlign="center" w:y="13042"/>
    </w:pPr>
  </w:style>
  <w:style w:type="paragraph" w:customStyle="1" w:styleId="DNV-Cover4">
    <w:name w:val="DNV-Cover 4"/>
    <w:basedOn w:val="DNV-Cover3"/>
    <w:uiPriority w:val="99"/>
    <w:rsid w:val="00DC6B27"/>
    <w:pPr>
      <w:framePr w:wrap="around"/>
    </w:pPr>
    <w:rPr>
      <w:sz w:val="24"/>
    </w:rPr>
  </w:style>
  <w:style w:type="paragraph" w:customStyle="1" w:styleId="DNV-PrePrint">
    <w:name w:val="DNV-PrePrint"/>
    <w:basedOn w:val="Normal"/>
    <w:uiPriority w:val="99"/>
    <w:rsid w:val="00DC6B27"/>
    <w:rPr>
      <w:sz w:val="24"/>
      <w:lang w:val="en-GB" w:eastAsia="nb-NO"/>
    </w:rPr>
  </w:style>
  <w:style w:type="paragraph" w:customStyle="1" w:styleId="DNV-FieldInput">
    <w:name w:val="DNV-FieldInput"/>
    <w:basedOn w:val="Normal"/>
    <w:uiPriority w:val="99"/>
    <w:rsid w:val="00DC6B27"/>
    <w:rPr>
      <w:rFonts w:ascii="Times New Roman" w:hAnsi="Times New Roman"/>
      <w:noProof/>
      <w:sz w:val="24"/>
      <w:lang w:val="en-GB" w:eastAsia="nb-NO"/>
    </w:rPr>
  </w:style>
  <w:style w:type="paragraph" w:customStyle="1" w:styleId="DNV-IndexTermHeading">
    <w:name w:val="DNV-IndexTerm Heading"/>
    <w:basedOn w:val="DNV-FieldInput"/>
    <w:uiPriority w:val="99"/>
    <w:rsid w:val="00DC6B27"/>
    <w:rPr>
      <w:rFonts w:ascii="Arial" w:hAnsi="Arial"/>
      <w:b/>
      <w:sz w:val="18"/>
    </w:rPr>
  </w:style>
  <w:style w:type="paragraph" w:customStyle="1" w:styleId="DNV-IndexTerm">
    <w:name w:val="DNV-IndexTerm"/>
    <w:uiPriority w:val="99"/>
    <w:rsid w:val="00DC6B27"/>
    <w:pPr>
      <w:spacing w:before="60" w:after="60"/>
    </w:pPr>
    <w:rPr>
      <w:sz w:val="24"/>
      <w:lang w:val="en-GB" w:eastAsia="nb-NO"/>
    </w:rPr>
  </w:style>
  <w:style w:type="paragraph" w:customStyle="1" w:styleId="DNV-FieldInfo">
    <w:name w:val="DNV-FieldInfo"/>
    <w:basedOn w:val="DNV-FieldInput"/>
    <w:uiPriority w:val="99"/>
    <w:rsid w:val="00DC6B27"/>
    <w:pPr>
      <w:ind w:left="454" w:hanging="454"/>
    </w:pPr>
    <w:rPr>
      <w:rFonts w:ascii="Arial" w:hAnsi="Arial"/>
      <w:sz w:val="20"/>
    </w:rPr>
  </w:style>
  <w:style w:type="paragraph" w:customStyle="1" w:styleId="DNV-AppListing">
    <w:name w:val="DNV-App Listing"/>
    <w:basedOn w:val="Normal"/>
    <w:uiPriority w:val="99"/>
    <w:rsid w:val="00DC6B27"/>
    <w:pPr>
      <w:ind w:left="1418" w:hanging="1418"/>
    </w:pPr>
    <w:rPr>
      <w:rFonts w:ascii="Times New Roman" w:hAnsi="Times New Roman"/>
      <w:color w:val="000080"/>
      <w:sz w:val="24"/>
      <w:lang w:val="en-GB" w:eastAsia="nb-NO"/>
    </w:rPr>
  </w:style>
  <w:style w:type="paragraph" w:customStyle="1" w:styleId="DNV-AppListHeading">
    <w:name w:val="DNV-App ListHeading"/>
    <w:basedOn w:val="Normal"/>
    <w:next w:val="DNV-AppListing"/>
    <w:uiPriority w:val="99"/>
    <w:rsid w:val="00DC6B27"/>
    <w:rPr>
      <w:rFonts w:ascii="Times New Roman" w:hAnsi="Times New Roman"/>
      <w:noProof/>
      <w:color w:val="000080"/>
      <w:sz w:val="12"/>
      <w:lang w:val="en-GB" w:eastAsia="nb-NO"/>
    </w:rPr>
  </w:style>
  <w:style w:type="paragraph" w:customStyle="1" w:styleId="DNV-HeadDocNo">
    <w:name w:val="DNV-HeadDocNo"/>
    <w:basedOn w:val="Normal"/>
    <w:next w:val="DNV-HeadLine2"/>
    <w:uiPriority w:val="99"/>
    <w:rsid w:val="00DC6B27"/>
    <w:pPr>
      <w:spacing w:before="440" w:after="40" w:line="240" w:lineRule="exact"/>
      <w:ind w:right="1701"/>
      <w:jc w:val="right"/>
    </w:pPr>
    <w:rPr>
      <w:rFonts w:ascii="Times New Roman" w:hAnsi="Times New Roman"/>
      <w:noProof/>
      <w:sz w:val="24"/>
      <w:lang w:val="en-GB" w:eastAsia="nb-NO"/>
    </w:rPr>
  </w:style>
  <w:style w:type="paragraph" w:customStyle="1" w:styleId="DNV-HeadLine2">
    <w:name w:val="DNV-HeadLine 2"/>
    <w:basedOn w:val="Normal"/>
    <w:uiPriority w:val="99"/>
    <w:rsid w:val="00DC6B27"/>
    <w:rPr>
      <w:sz w:val="24"/>
      <w:szCs w:val="24"/>
      <w:lang w:val="en-GB"/>
    </w:rPr>
  </w:style>
  <w:style w:type="paragraph" w:customStyle="1" w:styleId="DNV-Name">
    <w:name w:val="DNV-Name"/>
    <w:basedOn w:val="Normal"/>
    <w:next w:val="DNV-HeadDocNo"/>
    <w:uiPriority w:val="99"/>
    <w:rsid w:val="00DC6B27"/>
    <w:pPr>
      <w:tabs>
        <w:tab w:val="left" w:pos="5103"/>
        <w:tab w:val="right" w:pos="7655"/>
      </w:tabs>
      <w:spacing w:line="240" w:lineRule="exact"/>
    </w:pPr>
    <w:rPr>
      <w:rFonts w:ascii="Times New Roman" w:hAnsi="Times New Roman"/>
      <w:smallCaps/>
      <w:noProof/>
      <w:sz w:val="24"/>
      <w:lang w:val="en-GB" w:eastAsia="nb-NO"/>
    </w:rPr>
  </w:style>
  <w:style w:type="paragraph" w:customStyle="1" w:styleId="DNV-HeadLine1">
    <w:name w:val="DNV-HeadLine 1"/>
    <w:basedOn w:val="Normal"/>
    <w:uiPriority w:val="99"/>
    <w:rsid w:val="00DC6B27"/>
    <w:pPr>
      <w:pBdr>
        <w:top w:val="single" w:sz="6" w:space="1" w:color="auto"/>
        <w:bottom w:val="single" w:sz="6" w:space="1" w:color="auto"/>
      </w:pBdr>
      <w:spacing w:line="480" w:lineRule="exact"/>
      <w:ind w:right="1701"/>
    </w:pPr>
    <w:rPr>
      <w:rFonts w:ascii="Times New Roman" w:hAnsi="Times New Roman"/>
      <w:b/>
      <w:smallCaps/>
      <w:noProof/>
      <w:sz w:val="36"/>
      <w:lang w:val="en-GB" w:eastAsia="nb-NO"/>
    </w:rPr>
  </w:style>
  <w:style w:type="paragraph" w:customStyle="1" w:styleId="DNV-Ending">
    <w:name w:val="DNV-Ending"/>
    <w:basedOn w:val="Normal"/>
    <w:uiPriority w:val="99"/>
    <w:rsid w:val="00DC6B27"/>
    <w:pPr>
      <w:spacing w:before="120"/>
      <w:jc w:val="center"/>
    </w:pPr>
    <w:rPr>
      <w:rFonts w:ascii="Times New Roman" w:hAnsi="Times New Roman"/>
      <w:noProof/>
      <w:sz w:val="24"/>
      <w:lang w:val="en-GB" w:eastAsia="nb-NO"/>
    </w:rPr>
  </w:style>
  <w:style w:type="paragraph" w:customStyle="1" w:styleId="DNV-PageInfo">
    <w:name w:val="DNV-PageInfo"/>
    <w:basedOn w:val="Normal"/>
    <w:next w:val="DNV-DocRef"/>
    <w:uiPriority w:val="99"/>
    <w:rsid w:val="00DC6B27"/>
    <w:pPr>
      <w:spacing w:before="40"/>
    </w:pPr>
    <w:rPr>
      <w:rFonts w:ascii="Times New Roman" w:hAnsi="Times New Roman"/>
      <w:noProof/>
      <w:sz w:val="16"/>
      <w:lang w:val="en-GB" w:eastAsia="nb-NO"/>
    </w:rPr>
  </w:style>
  <w:style w:type="paragraph" w:customStyle="1" w:styleId="DNV-DocRef">
    <w:name w:val="DNV-DocRef"/>
    <w:basedOn w:val="Normal"/>
    <w:next w:val="BodyText"/>
    <w:uiPriority w:val="99"/>
    <w:rsid w:val="00DC6B27"/>
    <w:pPr>
      <w:jc w:val="right"/>
    </w:pPr>
    <w:rPr>
      <w:rFonts w:ascii="Times New Roman" w:hAnsi="Times New Roman"/>
      <w:noProof/>
      <w:sz w:val="12"/>
      <w:lang w:val="en-GB" w:eastAsia="nb-NO"/>
    </w:rPr>
  </w:style>
  <w:style w:type="paragraph" w:customStyle="1" w:styleId="DNV-PageNumber">
    <w:name w:val="DNV-PageNumber"/>
    <w:basedOn w:val="Normal"/>
    <w:next w:val="DNV-PageInfo"/>
    <w:uiPriority w:val="99"/>
    <w:rsid w:val="00DC6B27"/>
    <w:pPr>
      <w:pBdr>
        <w:bottom w:val="single" w:sz="6" w:space="1" w:color="auto"/>
      </w:pBdr>
      <w:jc w:val="right"/>
    </w:pPr>
    <w:rPr>
      <w:rFonts w:ascii="Times New Roman" w:hAnsi="Times New Roman"/>
      <w:noProof/>
      <w:sz w:val="24"/>
      <w:lang w:val="en-GB" w:eastAsia="nb-NO"/>
    </w:rPr>
  </w:style>
  <w:style w:type="paragraph" w:customStyle="1" w:styleId="DNV-CoverHeader">
    <w:name w:val="DNV-CoverHeader"/>
    <w:basedOn w:val="DNV-Cover1"/>
    <w:uiPriority w:val="99"/>
    <w:rsid w:val="00DC6B27"/>
    <w:pPr>
      <w:spacing w:before="80"/>
    </w:pPr>
  </w:style>
  <w:style w:type="paragraph" w:customStyle="1" w:styleId="DNV-SubName1">
    <w:name w:val="DNV-SubName1"/>
    <w:basedOn w:val="DNV-Company"/>
    <w:next w:val="DNV-SubName"/>
    <w:uiPriority w:val="99"/>
    <w:rsid w:val="00DC6B27"/>
    <w:pPr>
      <w:framePr w:wrap="notBeside"/>
      <w:spacing w:after="20"/>
    </w:pPr>
    <w:rPr>
      <w:smallCaps w:val="0"/>
      <w:sz w:val="14"/>
    </w:rPr>
  </w:style>
  <w:style w:type="paragraph" w:customStyle="1" w:styleId="DNV-Company">
    <w:name w:val="DNV-Company"/>
    <w:basedOn w:val="Normal"/>
    <w:next w:val="DNV-SubName1"/>
    <w:uiPriority w:val="99"/>
    <w:rsid w:val="00DC6B27"/>
    <w:pPr>
      <w:framePr w:w="1985" w:wrap="notBeside" w:vAnchor="page" w:hAnchor="page" w:x="9413" w:y="2553" w:anchorLock="1"/>
    </w:pPr>
    <w:rPr>
      <w:rFonts w:ascii="Times New Roman" w:hAnsi="Times New Roman"/>
      <w:smallCaps/>
      <w:noProof/>
      <w:sz w:val="16"/>
      <w:lang w:val="en-GB" w:eastAsia="nb-NO"/>
    </w:rPr>
  </w:style>
  <w:style w:type="paragraph" w:customStyle="1" w:styleId="DNV-SubName">
    <w:name w:val="DNV-SubName"/>
    <w:basedOn w:val="DNV-Company"/>
    <w:next w:val="DNV-PostalReferences"/>
    <w:uiPriority w:val="99"/>
    <w:rsid w:val="00DC6B27"/>
    <w:pPr>
      <w:framePr w:wrap="notBeside"/>
      <w:spacing w:after="40"/>
    </w:pPr>
    <w:rPr>
      <w:i/>
      <w:smallCaps w:val="0"/>
      <w:sz w:val="14"/>
    </w:rPr>
  </w:style>
  <w:style w:type="paragraph" w:customStyle="1" w:styleId="DNV-PostalReferences">
    <w:name w:val="DNV-PostalReferences"/>
    <w:basedOn w:val="DNV-Company"/>
    <w:uiPriority w:val="99"/>
    <w:rsid w:val="00DC6B27"/>
    <w:pPr>
      <w:framePr w:wrap="notBeside"/>
      <w:tabs>
        <w:tab w:val="left" w:pos="284"/>
      </w:tabs>
    </w:pPr>
    <w:rPr>
      <w:smallCaps w:val="0"/>
      <w:sz w:val="14"/>
    </w:rPr>
  </w:style>
  <w:style w:type="paragraph" w:customStyle="1" w:styleId="HTMLBody">
    <w:name w:val="HTML Body"/>
    <w:uiPriority w:val="99"/>
    <w:rsid w:val="00DC6B27"/>
    <w:pPr>
      <w:autoSpaceDE w:val="0"/>
      <w:autoSpaceDN w:val="0"/>
      <w:adjustRightInd w:val="0"/>
    </w:pPr>
    <w:rPr>
      <w:rFonts w:ascii="Arial" w:hAnsi="Arial"/>
      <w:sz w:val="18"/>
      <w:szCs w:val="18"/>
      <w:lang w:val="en-AU" w:eastAsia="en-AU"/>
    </w:rPr>
  </w:style>
  <w:style w:type="paragraph" w:customStyle="1" w:styleId="PiedPPaysage">
    <w:name w:val="PiedPPaysage"/>
    <w:basedOn w:val="Footer"/>
    <w:uiPriority w:val="99"/>
    <w:rsid w:val="00DC6B27"/>
    <w:pPr>
      <w:tabs>
        <w:tab w:val="clear" w:pos="4320"/>
        <w:tab w:val="clear" w:pos="8640"/>
        <w:tab w:val="center" w:pos="7513"/>
        <w:tab w:val="right" w:pos="14459"/>
        <w:tab w:val="right" w:pos="15026"/>
      </w:tabs>
    </w:pPr>
    <w:rPr>
      <w:rFonts w:ascii="Times New Roman" w:hAnsi="Times New Roman"/>
      <w:sz w:val="22"/>
      <w:lang w:val="fr-FR" w:eastAsia="en-AU"/>
    </w:rPr>
  </w:style>
  <w:style w:type="paragraph" w:customStyle="1" w:styleId="TabPiedPage">
    <w:name w:val="TabPiedPage"/>
    <w:basedOn w:val="Normal"/>
    <w:uiPriority w:val="99"/>
    <w:rsid w:val="00DC6B27"/>
    <w:pPr>
      <w:spacing w:before="60"/>
      <w:jc w:val="both"/>
    </w:pPr>
    <w:rPr>
      <w:rFonts w:ascii="Times New Roman" w:hAnsi="Times New Roman"/>
      <w:sz w:val="22"/>
      <w:lang w:val="fr-FR" w:eastAsia="en-AU"/>
    </w:rPr>
  </w:style>
  <w:style w:type="paragraph" w:customStyle="1" w:styleId="Dashbullet">
    <w:name w:val="Dash bullet"/>
    <w:basedOn w:val="Normal"/>
    <w:uiPriority w:val="99"/>
    <w:rsid w:val="00DC6B27"/>
    <w:pPr>
      <w:tabs>
        <w:tab w:val="num" w:pos="720"/>
        <w:tab w:val="num" w:pos="2041"/>
      </w:tabs>
      <w:ind w:left="2041" w:hanging="397"/>
    </w:pPr>
    <w:rPr>
      <w:rFonts w:ascii="Times New Roman" w:hAnsi="Times New Roman"/>
      <w:sz w:val="24"/>
      <w:lang w:val="en-GB"/>
    </w:rPr>
  </w:style>
  <w:style w:type="paragraph" w:customStyle="1" w:styleId="BulletText1">
    <w:name w:val="Bullet &amp; Text 1"/>
    <w:basedOn w:val="Normal"/>
    <w:uiPriority w:val="99"/>
    <w:rsid w:val="00DC6B27"/>
    <w:pPr>
      <w:tabs>
        <w:tab w:val="num" w:pos="720"/>
        <w:tab w:val="num" w:pos="1588"/>
      </w:tabs>
      <w:ind w:left="1588" w:hanging="567"/>
    </w:pPr>
    <w:rPr>
      <w:rFonts w:ascii="Times New Roman" w:hAnsi="Times New Roman"/>
      <w:sz w:val="24"/>
      <w:lang w:val="en-GB"/>
    </w:rPr>
  </w:style>
  <w:style w:type="paragraph" w:customStyle="1" w:styleId="Guidelines">
    <w:name w:val="Guidelines"/>
    <w:basedOn w:val="Normal"/>
    <w:uiPriority w:val="99"/>
    <w:rsid w:val="00DC6B27"/>
    <w:pPr>
      <w:jc w:val="both"/>
    </w:pPr>
    <w:rPr>
      <w:i/>
      <w:color w:val="0000FF"/>
      <w:sz w:val="22"/>
      <w:lang w:val="en-GB"/>
    </w:rPr>
  </w:style>
  <w:style w:type="paragraph" w:customStyle="1" w:styleId="EndBulletText1">
    <w:name w:val="End Bullet &amp; Text  1"/>
    <w:basedOn w:val="Normal"/>
    <w:uiPriority w:val="99"/>
    <w:rsid w:val="00DC6B27"/>
    <w:pPr>
      <w:tabs>
        <w:tab w:val="num" w:pos="720"/>
        <w:tab w:val="num" w:pos="851"/>
        <w:tab w:val="num" w:pos="1588"/>
      </w:tabs>
      <w:ind w:left="1588" w:hanging="567"/>
    </w:pPr>
    <w:rPr>
      <w:rFonts w:ascii="Times New Roman" w:hAnsi="Times New Roman"/>
      <w:sz w:val="24"/>
      <w:lang w:val="en-GB"/>
    </w:rPr>
  </w:style>
  <w:style w:type="paragraph" w:customStyle="1" w:styleId="htmlbody0">
    <w:name w:val="htmlbody"/>
    <w:basedOn w:val="Normal"/>
    <w:uiPriority w:val="99"/>
    <w:rsid w:val="00DC6B27"/>
    <w:pPr>
      <w:snapToGrid w:val="0"/>
    </w:pPr>
    <w:rPr>
      <w:rFonts w:ascii="Times New Roman" w:hAnsi="Times New Roman"/>
      <w:lang w:val="en-GB"/>
    </w:rPr>
  </w:style>
  <w:style w:type="paragraph" w:customStyle="1" w:styleId="Retraitcorpsdetexte21">
    <w:name w:val="Retrait corps de texte 21"/>
    <w:basedOn w:val="Default"/>
    <w:next w:val="Default"/>
    <w:uiPriority w:val="99"/>
    <w:rsid w:val="00DC6B27"/>
    <w:pPr>
      <w:widowControl w:val="0"/>
    </w:pPr>
    <w:rPr>
      <w:rFonts w:ascii="HIMKKD+BookAntiqua" w:hAnsi="HIMKKD+BookAntiqua"/>
      <w:color w:val="auto"/>
    </w:rPr>
  </w:style>
  <w:style w:type="paragraph" w:customStyle="1" w:styleId="Retraitcorpsdetexte31">
    <w:name w:val="Retrait corps de texte 31"/>
    <w:basedOn w:val="Default"/>
    <w:next w:val="Default"/>
    <w:uiPriority w:val="99"/>
    <w:rsid w:val="00DC6B27"/>
    <w:pPr>
      <w:widowControl w:val="0"/>
    </w:pPr>
    <w:rPr>
      <w:rFonts w:ascii="HIMKKD+BookAntiqua" w:hAnsi="HIMKKD+BookAntiqua"/>
      <w:color w:val="auto"/>
    </w:rPr>
  </w:style>
  <w:style w:type="paragraph" w:customStyle="1" w:styleId="En-tte1">
    <w:name w:val="En-tête1"/>
    <w:basedOn w:val="Default"/>
    <w:next w:val="Default"/>
    <w:uiPriority w:val="99"/>
    <w:rsid w:val="00DC6B27"/>
    <w:pPr>
      <w:widowControl w:val="0"/>
    </w:pPr>
    <w:rPr>
      <w:rFonts w:ascii="HIMKKD+BookAntiqua" w:hAnsi="HIMKKD+BookAntiqua"/>
      <w:color w:val="auto"/>
    </w:rPr>
  </w:style>
  <w:style w:type="character" w:customStyle="1" w:styleId="module">
    <w:name w:val="module"/>
    <w:uiPriority w:val="99"/>
    <w:rsid w:val="00DC6B27"/>
  </w:style>
  <w:style w:type="paragraph" w:customStyle="1" w:styleId="GuidelinesBullet">
    <w:name w:val="Guidelines Bullet"/>
    <w:basedOn w:val="Guidelines"/>
    <w:next w:val="Normal"/>
    <w:uiPriority w:val="99"/>
    <w:rsid w:val="00DC6B27"/>
    <w:pPr>
      <w:tabs>
        <w:tab w:val="num" w:pos="360"/>
      </w:tabs>
      <w:ind w:left="360" w:hanging="360"/>
    </w:pPr>
  </w:style>
  <w:style w:type="paragraph" w:customStyle="1" w:styleId="DNV-FieldGuide">
    <w:name w:val="DNV-FieldGuide"/>
    <w:basedOn w:val="DNV-PrePrint"/>
    <w:next w:val="DNV-FieldInput"/>
    <w:uiPriority w:val="99"/>
    <w:rsid w:val="00DC6B27"/>
    <w:pPr>
      <w:tabs>
        <w:tab w:val="num" w:pos="284"/>
        <w:tab w:val="num" w:pos="720"/>
      </w:tabs>
      <w:spacing w:line="160" w:lineRule="exact"/>
      <w:ind w:left="284" w:hanging="284"/>
    </w:pPr>
    <w:rPr>
      <w:noProof/>
      <w:sz w:val="16"/>
    </w:rPr>
  </w:style>
  <w:style w:type="paragraph" w:customStyle="1" w:styleId="Paragraphedeliste">
    <w:name w:val="Paragraphe de liste"/>
    <w:basedOn w:val="Normal"/>
    <w:uiPriority w:val="99"/>
    <w:rsid w:val="00DC6B27"/>
    <w:pPr>
      <w:spacing w:after="120"/>
      <w:ind w:left="708"/>
    </w:pPr>
    <w:rPr>
      <w:rFonts w:ascii="Verdana" w:hAnsi="Verdana"/>
      <w:sz w:val="22"/>
      <w:szCs w:val="22"/>
      <w:lang w:val="en-GB"/>
    </w:rPr>
  </w:style>
  <w:style w:type="paragraph" w:styleId="HTMLPreformatted">
    <w:name w:val="HTML Preformatted"/>
    <w:basedOn w:val="Normal"/>
    <w:link w:val="HTMLPreformattedChar"/>
    <w:uiPriority w:val="99"/>
    <w:rsid w:val="00DC6B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lang w:val="fr-FR" w:eastAsia="fr-FR"/>
    </w:rPr>
  </w:style>
  <w:style w:type="character" w:customStyle="1" w:styleId="HTMLPreformattedChar">
    <w:name w:val="HTML Preformatted Char"/>
    <w:link w:val="HTMLPreformatted"/>
    <w:uiPriority w:val="99"/>
    <w:semiHidden/>
    <w:locked/>
    <w:rsid w:val="00C44570"/>
    <w:rPr>
      <w:rFonts w:ascii="Courier New" w:hAnsi="Courier New" w:cs="Courier New"/>
      <w:lang w:eastAsia="en-GB"/>
    </w:rPr>
  </w:style>
  <w:style w:type="character" w:customStyle="1" w:styleId="moz-txt-citetags">
    <w:name w:val="moz-txt-citetags"/>
    <w:uiPriority w:val="99"/>
    <w:rsid w:val="00DC6B27"/>
    <w:rPr>
      <w:rFonts w:cs="Times New Roman"/>
    </w:rPr>
  </w:style>
  <w:style w:type="paragraph" w:customStyle="1" w:styleId="Tabletitle">
    <w:name w:val="Table title"/>
    <w:basedOn w:val="Normal"/>
    <w:next w:val="Normal"/>
    <w:uiPriority w:val="99"/>
    <w:rsid w:val="00227044"/>
    <w:pPr>
      <w:keepNext/>
      <w:suppressAutoHyphens/>
      <w:spacing w:before="120" w:after="120" w:line="230" w:lineRule="exact"/>
      <w:jc w:val="center"/>
    </w:pPr>
    <w:rPr>
      <w:rFonts w:eastAsia="MS Mincho"/>
      <w:b/>
      <w:lang w:val="de-DE" w:eastAsia="ja-JP"/>
    </w:rPr>
  </w:style>
  <w:style w:type="paragraph" w:customStyle="1" w:styleId="StylezzForewordAuto">
    <w:name w:val="Style zzForeword + Auto"/>
    <w:basedOn w:val="Normal"/>
    <w:uiPriority w:val="99"/>
    <w:rsid w:val="00227044"/>
    <w:pPr>
      <w:keepNext/>
      <w:pageBreakBefore/>
      <w:suppressAutoHyphens/>
      <w:spacing w:line="310" w:lineRule="exact"/>
    </w:pPr>
    <w:rPr>
      <w:rFonts w:eastAsia="MS Mincho"/>
      <w:b/>
      <w:bCs/>
      <w:sz w:val="28"/>
      <w:lang w:val="de-DE" w:eastAsia="ja-JP"/>
    </w:rPr>
  </w:style>
  <w:style w:type="paragraph" w:styleId="DocumentMap">
    <w:name w:val="Document Map"/>
    <w:basedOn w:val="Normal"/>
    <w:link w:val="DocumentMapChar"/>
    <w:semiHidden/>
    <w:rsid w:val="00611F19"/>
    <w:pPr>
      <w:shd w:val="clear" w:color="auto" w:fill="000080"/>
    </w:pPr>
    <w:rPr>
      <w:rFonts w:ascii="Tahoma" w:hAnsi="Tahoma"/>
    </w:rPr>
  </w:style>
  <w:style w:type="character" w:customStyle="1" w:styleId="DocumentMapChar">
    <w:name w:val="Document Map Char"/>
    <w:link w:val="DocumentMap"/>
    <w:semiHidden/>
    <w:locked/>
    <w:rsid w:val="00C44570"/>
    <w:rPr>
      <w:rFonts w:cs="Times New Roman"/>
      <w:sz w:val="2"/>
      <w:lang w:eastAsia="en-GB"/>
    </w:rPr>
  </w:style>
  <w:style w:type="paragraph" w:customStyle="1" w:styleId="Body3">
    <w:name w:val="Body 3"/>
    <w:basedOn w:val="Normal"/>
    <w:uiPriority w:val="99"/>
    <w:rsid w:val="00611F19"/>
    <w:pPr>
      <w:keepNext/>
      <w:spacing w:before="60" w:after="60"/>
      <w:ind w:left="737"/>
    </w:pPr>
    <w:rPr>
      <w:sz w:val="22"/>
      <w:lang w:val="en-AU" w:eastAsia="en-AU"/>
    </w:rPr>
  </w:style>
  <w:style w:type="paragraph" w:customStyle="1" w:styleId="Body2">
    <w:name w:val="Body 2"/>
    <w:basedOn w:val="Body3"/>
    <w:uiPriority w:val="99"/>
    <w:rsid w:val="00611F19"/>
    <w:pPr>
      <w:spacing w:before="120" w:after="120"/>
      <w:ind w:left="454"/>
    </w:pPr>
  </w:style>
  <w:style w:type="table" w:styleId="TableGrid">
    <w:name w:val="Table Grid"/>
    <w:basedOn w:val="TableNormal"/>
    <w:uiPriority w:val="99"/>
    <w:rsid w:val="00611F1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harChar2">
    <w:name w:val="Char Char2"/>
    <w:uiPriority w:val="99"/>
    <w:rsid w:val="00F80A22"/>
    <w:rPr>
      <w:rFonts w:ascii="Garamond" w:hAnsi="Garamond" w:cs="Times New Roman"/>
      <w:lang w:val="en-US" w:eastAsia="en-US" w:bidi="ar-SA"/>
    </w:rPr>
  </w:style>
  <w:style w:type="character" w:customStyle="1" w:styleId="Level2BulletChar">
    <w:name w:val="Level 2 Bullet Char"/>
    <w:link w:val="Level2Bullet"/>
    <w:uiPriority w:val="99"/>
    <w:locked/>
    <w:rsid w:val="002F0253"/>
    <w:rPr>
      <w:rFonts w:ascii="Verdana" w:hAnsi="Verdana" w:cs="Arial"/>
      <w:lang w:val="en-GB" w:eastAsia="en-GB"/>
    </w:rPr>
  </w:style>
  <w:style w:type="paragraph" w:styleId="Revision">
    <w:name w:val="Revision"/>
    <w:hidden/>
    <w:uiPriority w:val="99"/>
    <w:semiHidden/>
    <w:rsid w:val="00E62A34"/>
    <w:rPr>
      <w:rFonts w:ascii="Arial" w:hAnsi="Arial"/>
      <w:lang w:val="en-US" w:eastAsia="en-GB"/>
    </w:rPr>
  </w:style>
  <w:style w:type="character" w:customStyle="1" w:styleId="apple-converted-space">
    <w:name w:val="apple-converted-space"/>
    <w:rsid w:val="005E0BEE"/>
  </w:style>
  <w:style w:type="paragraph" w:styleId="Quote">
    <w:name w:val="Quote"/>
    <w:basedOn w:val="Normal"/>
    <w:next w:val="Normal"/>
    <w:link w:val="QuoteChar"/>
    <w:uiPriority w:val="29"/>
    <w:qFormat/>
    <w:rsid w:val="0018384D"/>
    <w:pPr>
      <w:autoSpaceDE w:val="0"/>
      <w:autoSpaceDN w:val="0"/>
      <w:adjustRightInd w:val="0"/>
      <w:spacing w:before="120" w:after="120"/>
      <w:ind w:left="600" w:right="924"/>
      <w:jc w:val="center"/>
    </w:pPr>
    <w:rPr>
      <w:rFonts w:ascii="Calibri" w:hAnsi="Calibri"/>
      <w:i/>
      <w:szCs w:val="24"/>
      <w:lang w:val="en-AU" w:eastAsia="en-US"/>
    </w:rPr>
  </w:style>
  <w:style w:type="character" w:customStyle="1" w:styleId="QuoteChar">
    <w:name w:val="Quote Char"/>
    <w:link w:val="Quote"/>
    <w:uiPriority w:val="29"/>
    <w:rsid w:val="0018384D"/>
    <w:rPr>
      <w:rFonts w:ascii="Calibri" w:hAnsi="Calibri"/>
      <w:i/>
      <w:szCs w:val="24"/>
      <w:lang w:val="en-AU" w:eastAsia="en-US"/>
    </w:rPr>
  </w:style>
  <w:style w:type="paragraph" w:customStyle="1" w:styleId="Basisalinea">
    <w:name w:val="[Basisalinea]"/>
    <w:basedOn w:val="Normal"/>
    <w:uiPriority w:val="99"/>
    <w:rsid w:val="0018384D"/>
    <w:pPr>
      <w:autoSpaceDE w:val="0"/>
      <w:autoSpaceDN w:val="0"/>
      <w:adjustRightInd w:val="0"/>
      <w:spacing w:line="288" w:lineRule="auto"/>
      <w:textAlignment w:val="center"/>
    </w:pPr>
    <w:rPr>
      <w:rFonts w:ascii="Times" w:eastAsia="Calibri" w:hAnsi="Times" w:cs="Times"/>
      <w:color w:val="000000"/>
      <w:sz w:val="24"/>
      <w:szCs w:val="24"/>
      <w:lang w:val="nl-NL" w:eastAsia="en-US"/>
    </w:rPr>
  </w:style>
  <w:style w:type="paragraph" w:styleId="ListParagraph">
    <w:name w:val="List Paragraph"/>
    <w:basedOn w:val="Normal"/>
    <w:uiPriority w:val="34"/>
    <w:qFormat/>
    <w:rsid w:val="00DD1C22"/>
    <w:pPr>
      <w:ind w:left="720"/>
      <w:contextualSpacing/>
    </w:pPr>
  </w:style>
  <w:style w:type="numbering" w:customStyle="1" w:styleId="NoList1">
    <w:name w:val="No List1"/>
    <w:next w:val="NoList"/>
    <w:uiPriority w:val="99"/>
    <w:semiHidden/>
    <w:unhideWhenUsed/>
    <w:rsid w:val="005D7373"/>
  </w:style>
  <w:style w:type="table" w:customStyle="1" w:styleId="TableGrid1">
    <w:name w:val="Table Grid1"/>
    <w:basedOn w:val="TableNormal"/>
    <w:next w:val="TableGrid"/>
    <w:rsid w:val="005D7373"/>
    <w:rPr>
      <w:rFonts w:ascii="Calibri" w:eastAsia="Calibri" w:hAnsi="Calibr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WW8Num1z0">
    <w:name w:val="WW8Num1z0"/>
    <w:rsid w:val="005D7373"/>
    <w:rPr>
      <w:rFonts w:ascii="Symbol" w:hAnsi="Symbol"/>
    </w:rPr>
  </w:style>
  <w:style w:type="character" w:customStyle="1" w:styleId="WW8Num2z0">
    <w:name w:val="WW8Num2z0"/>
    <w:rsid w:val="005D7373"/>
    <w:rPr>
      <w:rFonts w:ascii="Symbol" w:hAnsi="Symbol"/>
    </w:rPr>
  </w:style>
  <w:style w:type="character" w:customStyle="1" w:styleId="Absatz-Standardschriftart">
    <w:name w:val="Absatz-Standardschriftart"/>
    <w:rsid w:val="005D7373"/>
  </w:style>
  <w:style w:type="character" w:customStyle="1" w:styleId="WW8Num1z1">
    <w:name w:val="WW8Num1z1"/>
    <w:rsid w:val="005D7373"/>
    <w:rPr>
      <w:rFonts w:ascii="Courier New" w:hAnsi="Courier New" w:cs="Courier New"/>
    </w:rPr>
  </w:style>
  <w:style w:type="character" w:customStyle="1" w:styleId="WW8Num1z2">
    <w:name w:val="WW8Num1z2"/>
    <w:rsid w:val="005D7373"/>
    <w:rPr>
      <w:rFonts w:ascii="Wingdings" w:hAnsi="Wingdings"/>
    </w:rPr>
  </w:style>
  <w:style w:type="character" w:customStyle="1" w:styleId="WW8Num2z1">
    <w:name w:val="WW8Num2z1"/>
    <w:rsid w:val="005D7373"/>
    <w:rPr>
      <w:rFonts w:ascii="Courier New" w:hAnsi="Courier New" w:cs="Courier New"/>
    </w:rPr>
  </w:style>
  <w:style w:type="character" w:customStyle="1" w:styleId="WW8Num2z2">
    <w:name w:val="WW8Num2z2"/>
    <w:rsid w:val="005D7373"/>
    <w:rPr>
      <w:rFonts w:ascii="Wingdings" w:hAnsi="Wingdings"/>
    </w:rPr>
  </w:style>
  <w:style w:type="character" w:customStyle="1" w:styleId="WW8Num4z0">
    <w:name w:val="WW8Num4z0"/>
    <w:rsid w:val="005D7373"/>
    <w:rPr>
      <w:rFonts w:ascii="Symbol" w:hAnsi="Symbol"/>
    </w:rPr>
  </w:style>
  <w:style w:type="character" w:customStyle="1" w:styleId="WW8Num4z1">
    <w:name w:val="WW8Num4z1"/>
    <w:rsid w:val="005D7373"/>
    <w:rPr>
      <w:rFonts w:ascii="Courier New" w:hAnsi="Courier New" w:cs="Courier New"/>
    </w:rPr>
  </w:style>
  <w:style w:type="character" w:customStyle="1" w:styleId="WW8Num4z2">
    <w:name w:val="WW8Num4z2"/>
    <w:rsid w:val="005D7373"/>
    <w:rPr>
      <w:rFonts w:ascii="Wingdings" w:hAnsi="Wingdings"/>
    </w:rPr>
  </w:style>
  <w:style w:type="character" w:customStyle="1" w:styleId="NumberingSymbols">
    <w:name w:val="Numbering Symbols"/>
    <w:rsid w:val="005D7373"/>
  </w:style>
  <w:style w:type="paragraph" w:customStyle="1" w:styleId="Heading">
    <w:name w:val="Heading"/>
    <w:basedOn w:val="Normal"/>
    <w:next w:val="BodyText"/>
    <w:rsid w:val="005D7373"/>
    <w:pPr>
      <w:keepNext/>
      <w:suppressAutoHyphens/>
      <w:spacing w:before="240" w:after="120"/>
    </w:pPr>
    <w:rPr>
      <w:rFonts w:eastAsia="MS Mincho" w:cs="Tahoma"/>
      <w:sz w:val="28"/>
      <w:szCs w:val="28"/>
      <w:lang w:val="en-GB" w:eastAsia="ar-SA"/>
    </w:rPr>
  </w:style>
  <w:style w:type="paragraph" w:styleId="List">
    <w:name w:val="List"/>
    <w:basedOn w:val="BodyText"/>
    <w:locked/>
    <w:rsid w:val="005D7373"/>
    <w:pPr>
      <w:tabs>
        <w:tab w:val="clear" w:pos="0"/>
        <w:tab w:val="clear" w:pos="283"/>
        <w:tab w:val="clear" w:pos="566"/>
        <w:tab w:val="clear" w:pos="850"/>
        <w:tab w:val="clear" w:pos="1134"/>
        <w:tab w:val="clear" w:pos="1417"/>
        <w:tab w:val="clear" w:pos="1700"/>
        <w:tab w:val="clear" w:pos="1983"/>
        <w:tab w:val="clear" w:pos="2268"/>
        <w:tab w:val="clear" w:pos="2551"/>
        <w:tab w:val="clear" w:pos="2834"/>
        <w:tab w:val="clear" w:pos="3117"/>
        <w:tab w:val="clear" w:pos="3400"/>
        <w:tab w:val="clear" w:pos="3685"/>
        <w:tab w:val="clear" w:pos="3968"/>
        <w:tab w:val="clear" w:pos="4251"/>
        <w:tab w:val="clear" w:pos="4534"/>
        <w:tab w:val="clear" w:pos="4818"/>
        <w:tab w:val="clear" w:pos="5102"/>
        <w:tab w:val="clear" w:pos="5385"/>
        <w:tab w:val="clear" w:pos="5668"/>
        <w:tab w:val="clear" w:pos="5952"/>
        <w:tab w:val="clear" w:pos="6235"/>
        <w:tab w:val="clear" w:pos="6519"/>
        <w:tab w:val="clear" w:pos="6802"/>
        <w:tab w:val="clear" w:pos="7086"/>
        <w:tab w:val="clear" w:pos="7369"/>
        <w:tab w:val="clear" w:pos="7652"/>
        <w:tab w:val="clear" w:pos="7936"/>
        <w:tab w:val="clear" w:pos="8220"/>
        <w:tab w:val="clear" w:pos="8503"/>
        <w:tab w:val="clear" w:pos="8786"/>
      </w:tabs>
      <w:suppressAutoHyphens/>
      <w:spacing w:after="120"/>
      <w:jc w:val="left"/>
    </w:pPr>
    <w:rPr>
      <w:rFonts w:ascii="Times New Roman" w:hAnsi="Times New Roman" w:cs="Tahoma"/>
      <w:sz w:val="24"/>
      <w:szCs w:val="24"/>
      <w:lang w:eastAsia="ar-SA"/>
    </w:rPr>
  </w:style>
  <w:style w:type="paragraph" w:customStyle="1" w:styleId="Index">
    <w:name w:val="Index"/>
    <w:basedOn w:val="Normal"/>
    <w:rsid w:val="005D7373"/>
    <w:pPr>
      <w:suppressLineNumbers/>
      <w:suppressAutoHyphens/>
    </w:pPr>
    <w:rPr>
      <w:rFonts w:ascii="Times New Roman" w:hAnsi="Times New Roman" w:cs="Tahoma"/>
      <w:sz w:val="24"/>
      <w:szCs w:val="24"/>
      <w:lang w:val="en-GB" w:eastAsia="ar-SA"/>
    </w:rPr>
  </w:style>
  <w:style w:type="paragraph" w:customStyle="1" w:styleId="WW-Default">
    <w:name w:val="WW-Default"/>
    <w:rsid w:val="005D7373"/>
    <w:pPr>
      <w:suppressAutoHyphens/>
      <w:autoSpaceDE w:val="0"/>
    </w:pPr>
    <w:rPr>
      <w:rFonts w:ascii="Arial" w:eastAsia="Arial" w:hAnsi="Arial" w:cs="Arial"/>
      <w:color w:val="000000"/>
      <w:sz w:val="24"/>
      <w:szCs w:val="24"/>
      <w:lang w:val="en-GB" w:eastAsia="ar-SA"/>
    </w:rPr>
  </w:style>
  <w:style w:type="paragraph" w:customStyle="1" w:styleId="TableContents">
    <w:name w:val="Table Contents"/>
    <w:basedOn w:val="Normal"/>
    <w:rsid w:val="005D7373"/>
    <w:pPr>
      <w:suppressLineNumbers/>
      <w:suppressAutoHyphens/>
    </w:pPr>
    <w:rPr>
      <w:rFonts w:ascii="Times New Roman" w:hAnsi="Times New Roman"/>
      <w:sz w:val="24"/>
      <w:szCs w:val="24"/>
      <w:lang w:val="en-GB" w:eastAsia="ar-SA"/>
    </w:rPr>
  </w:style>
  <w:style w:type="paragraph" w:customStyle="1" w:styleId="TableHeading">
    <w:name w:val="Table Heading"/>
    <w:basedOn w:val="TableContents"/>
    <w:rsid w:val="005D7373"/>
    <w:pPr>
      <w:jc w:val="center"/>
    </w:pPr>
    <w:rPr>
      <w:b/>
      <w:bCs/>
    </w:rPr>
  </w:style>
  <w:style w:type="paragraph" w:customStyle="1" w:styleId="western">
    <w:name w:val="western"/>
    <w:basedOn w:val="Normal"/>
    <w:rsid w:val="005D7373"/>
    <w:pPr>
      <w:spacing w:before="100" w:beforeAutospacing="1" w:line="288" w:lineRule="auto"/>
      <w:ind w:left="113"/>
    </w:pPr>
    <w:rPr>
      <w:rFonts w:cs="Arial"/>
      <w:color w:val="000000"/>
      <w:sz w:val="24"/>
      <w:szCs w:val="24"/>
      <w:lang w:val="en-CA" w:eastAsia="en-CA"/>
    </w:rPr>
  </w:style>
  <w:style w:type="paragraph" w:styleId="TOCHeading">
    <w:name w:val="TOC Heading"/>
    <w:basedOn w:val="Heading1"/>
    <w:next w:val="Normal"/>
    <w:uiPriority w:val="39"/>
    <w:unhideWhenUsed/>
    <w:qFormat/>
    <w:rsid w:val="005D7373"/>
    <w:pPr>
      <w:numPr>
        <w:numId w:val="22"/>
      </w:numPr>
      <w:tabs>
        <w:tab w:val="clear" w:pos="0"/>
        <w:tab w:val="clear" w:pos="283"/>
        <w:tab w:val="clear" w:pos="566"/>
        <w:tab w:val="clear" w:pos="720"/>
        <w:tab w:val="clear" w:pos="850"/>
        <w:tab w:val="clear" w:pos="915"/>
        <w:tab w:val="clear" w:pos="1134"/>
        <w:tab w:val="clear" w:pos="1417"/>
        <w:tab w:val="clear" w:pos="1700"/>
        <w:tab w:val="clear" w:pos="1983"/>
        <w:tab w:val="clear" w:pos="2268"/>
        <w:tab w:val="clear" w:pos="2551"/>
        <w:tab w:val="clear" w:pos="2834"/>
        <w:tab w:val="clear" w:pos="2911"/>
        <w:tab w:val="clear" w:pos="3117"/>
        <w:tab w:val="clear" w:pos="3400"/>
        <w:tab w:val="clear" w:pos="3685"/>
        <w:tab w:val="clear" w:pos="3968"/>
        <w:tab w:val="clear" w:pos="4251"/>
        <w:tab w:val="clear" w:pos="4534"/>
        <w:tab w:val="clear" w:pos="4818"/>
        <w:tab w:val="clear" w:pos="5102"/>
        <w:tab w:val="clear" w:pos="5385"/>
        <w:tab w:val="clear" w:pos="5668"/>
        <w:tab w:val="clear" w:pos="5952"/>
        <w:tab w:val="clear" w:pos="6235"/>
        <w:tab w:val="clear" w:pos="6519"/>
        <w:tab w:val="clear" w:pos="6802"/>
        <w:tab w:val="clear" w:pos="7086"/>
        <w:tab w:val="clear" w:pos="7369"/>
        <w:tab w:val="clear" w:pos="7652"/>
        <w:tab w:val="clear" w:pos="7936"/>
        <w:tab w:val="clear" w:pos="8220"/>
        <w:tab w:val="clear" w:pos="8503"/>
        <w:tab w:val="clear" w:pos="8786"/>
        <w:tab w:val="num" w:pos="360"/>
      </w:tabs>
      <w:spacing w:before="240" w:line="259" w:lineRule="auto"/>
      <w:ind w:left="360" w:hanging="360"/>
      <w:jc w:val="left"/>
      <w:outlineLvl w:val="9"/>
    </w:pPr>
    <w:rPr>
      <w:sz w:val="22"/>
      <w:szCs w:val="32"/>
    </w:rPr>
  </w:style>
  <w:style w:type="paragraph" w:customStyle="1" w:styleId="HEADING1-NEW">
    <w:name w:val="HEADING 1 - NEW"/>
    <w:basedOn w:val="Normal"/>
    <w:rsid w:val="005D7373"/>
    <w:pPr>
      <w:widowControl w:val="0"/>
      <w:autoSpaceDE w:val="0"/>
      <w:autoSpaceDN w:val="0"/>
      <w:adjustRightInd w:val="0"/>
      <w:spacing w:before="283" w:after="113" w:line="288" w:lineRule="auto"/>
      <w:ind w:left="283"/>
      <w:textAlignment w:val="center"/>
    </w:pPr>
    <w:rPr>
      <w:rFonts w:cs="Arial"/>
      <w:b/>
      <w:bCs/>
      <w:color w:val="761329"/>
      <w:sz w:val="28"/>
      <w:szCs w:val="28"/>
      <w:lang w:val="en-AU" w:eastAsia="en-AU"/>
    </w:rPr>
  </w:style>
  <w:style w:type="character" w:customStyle="1" w:styleId="HEADING1NEW">
    <w:name w:val="HEADING 1 NEW"/>
    <w:rsid w:val="005D7373"/>
    <w:rPr>
      <w:rFonts w:ascii="Arial" w:hAnsi="Arial"/>
      <w:b/>
      <w:color w:val="761329"/>
      <w:sz w:val="28"/>
    </w:rPr>
  </w:style>
  <w:style w:type="paragraph" w:customStyle="1" w:styleId="Style4">
    <w:name w:val="Style4"/>
    <w:basedOn w:val="Heading2"/>
    <w:link w:val="Style4Char"/>
    <w:qFormat/>
    <w:rsid w:val="001423F0"/>
    <w:pPr>
      <w:spacing w:before="240" w:after="120"/>
      <w:ind w:left="709" w:hanging="709"/>
    </w:pPr>
    <w:rPr>
      <w:rFonts w:eastAsia="Calibri" w:cs="Arial"/>
      <w:szCs w:val="24"/>
      <w:lang w:val="en-AU"/>
    </w:rPr>
  </w:style>
  <w:style w:type="paragraph" w:customStyle="1" w:styleId="Heading2Annex">
    <w:name w:val="Heading 2 Annex"/>
    <w:basedOn w:val="Heading2"/>
    <w:link w:val="Heading2AnnexChar"/>
    <w:qFormat/>
    <w:rsid w:val="00756350"/>
    <w:pPr>
      <w:numPr>
        <w:ilvl w:val="0"/>
        <w:numId w:val="0"/>
      </w:numPr>
      <w:tabs>
        <w:tab w:val="num" w:pos="360"/>
      </w:tabs>
      <w:spacing w:before="240" w:after="120"/>
      <w:ind w:left="360" w:hanging="360"/>
    </w:pPr>
  </w:style>
  <w:style w:type="character" w:customStyle="1" w:styleId="Style4Char">
    <w:name w:val="Style4 Char"/>
    <w:basedOn w:val="Heading2Char"/>
    <w:link w:val="Style4"/>
    <w:rsid w:val="001423F0"/>
    <w:rPr>
      <w:rFonts w:ascii="Arial" w:eastAsia="Calibri" w:hAnsi="Arial" w:cs="Arial"/>
      <w:b/>
      <w:sz w:val="24"/>
      <w:szCs w:val="24"/>
      <w:lang w:val="en-AU" w:eastAsia="en-US"/>
    </w:rPr>
  </w:style>
  <w:style w:type="character" w:customStyle="1" w:styleId="Heading2AnnexChar">
    <w:name w:val="Heading 2 Annex Char"/>
    <w:basedOn w:val="Heading2Char"/>
    <w:link w:val="Heading2Annex"/>
    <w:rsid w:val="00756350"/>
    <w:rPr>
      <w:rFonts w:ascii="Arial" w:hAnsi="Arial"/>
      <w:b/>
      <w:sz w:val="24"/>
      <w:lang w:val="en-US" w:eastAsia="en-US"/>
    </w:rPr>
  </w:style>
  <w:style w:type="paragraph" w:customStyle="1" w:styleId="ISOComments">
    <w:name w:val="ISO_Comments"/>
    <w:basedOn w:val="Normal"/>
    <w:rsid w:val="00A007B5"/>
    <w:pPr>
      <w:spacing w:before="210" w:line="210" w:lineRule="exact"/>
    </w:pPr>
    <w:rPr>
      <w:rFonts w:ascii="Times New Roman" w:hAnsi="Times New Roman"/>
      <w:sz w:val="18"/>
      <w:szCs w:val="24"/>
      <w:lang w:val="en-GB"/>
    </w:rPr>
  </w:style>
  <w:style w:type="paragraph" w:customStyle="1" w:styleId="ISOMB">
    <w:name w:val="ISO_MB"/>
    <w:basedOn w:val="Normal"/>
    <w:rsid w:val="002B1D8D"/>
    <w:pPr>
      <w:spacing w:before="210" w:line="210" w:lineRule="exact"/>
    </w:pPr>
    <w:rPr>
      <w:rFonts w:ascii="Times New Roman" w:hAnsi="Times New Roman"/>
      <w:sz w:val="18"/>
      <w:szCs w:val="24"/>
      <w:lang w:val="en-GB"/>
    </w:rPr>
  </w:style>
  <w:style w:type="paragraph" w:customStyle="1" w:styleId="ISOChange">
    <w:name w:val="ISO_Change"/>
    <w:basedOn w:val="Normal"/>
    <w:rsid w:val="005266D8"/>
    <w:pPr>
      <w:spacing w:before="210" w:line="210" w:lineRule="exact"/>
    </w:pPr>
    <w:rPr>
      <w:sz w:val="18"/>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817321">
      <w:marLeft w:val="0"/>
      <w:marRight w:val="0"/>
      <w:marTop w:val="0"/>
      <w:marBottom w:val="0"/>
      <w:divBdr>
        <w:top w:val="none" w:sz="0" w:space="0" w:color="auto"/>
        <w:left w:val="none" w:sz="0" w:space="0" w:color="auto"/>
        <w:bottom w:val="none" w:sz="0" w:space="0" w:color="auto"/>
        <w:right w:val="none" w:sz="0" w:space="0" w:color="auto"/>
      </w:divBdr>
      <w:divsChild>
        <w:div w:id="72817319">
          <w:marLeft w:val="720"/>
          <w:marRight w:val="720"/>
          <w:marTop w:val="100"/>
          <w:marBottom w:val="100"/>
          <w:divBdr>
            <w:top w:val="none" w:sz="0" w:space="0" w:color="auto"/>
            <w:left w:val="none" w:sz="0" w:space="0" w:color="auto"/>
            <w:bottom w:val="none" w:sz="0" w:space="0" w:color="auto"/>
            <w:right w:val="none" w:sz="0" w:space="0" w:color="auto"/>
          </w:divBdr>
        </w:div>
        <w:div w:id="72817320">
          <w:marLeft w:val="720"/>
          <w:marRight w:val="720"/>
          <w:marTop w:val="100"/>
          <w:marBottom w:val="100"/>
          <w:divBdr>
            <w:top w:val="none" w:sz="0" w:space="0" w:color="auto"/>
            <w:left w:val="none" w:sz="0" w:space="0" w:color="auto"/>
            <w:bottom w:val="none" w:sz="0" w:space="0" w:color="auto"/>
            <w:right w:val="none" w:sz="0" w:space="0" w:color="auto"/>
          </w:divBdr>
        </w:div>
        <w:div w:id="72817322">
          <w:marLeft w:val="720"/>
          <w:marRight w:val="720"/>
          <w:marTop w:val="100"/>
          <w:marBottom w:val="100"/>
          <w:divBdr>
            <w:top w:val="none" w:sz="0" w:space="0" w:color="auto"/>
            <w:left w:val="none" w:sz="0" w:space="0" w:color="auto"/>
            <w:bottom w:val="none" w:sz="0" w:space="0" w:color="auto"/>
            <w:right w:val="none" w:sz="0" w:space="0" w:color="auto"/>
          </w:divBdr>
        </w:div>
        <w:div w:id="72817323">
          <w:marLeft w:val="720"/>
          <w:marRight w:val="720"/>
          <w:marTop w:val="100"/>
          <w:marBottom w:val="100"/>
          <w:divBdr>
            <w:top w:val="none" w:sz="0" w:space="0" w:color="auto"/>
            <w:left w:val="none" w:sz="0" w:space="0" w:color="auto"/>
            <w:bottom w:val="none" w:sz="0" w:space="0" w:color="auto"/>
            <w:right w:val="none" w:sz="0" w:space="0" w:color="auto"/>
          </w:divBdr>
        </w:div>
      </w:divsChild>
    </w:div>
    <w:div w:id="72817327">
      <w:marLeft w:val="0"/>
      <w:marRight w:val="0"/>
      <w:marTop w:val="0"/>
      <w:marBottom w:val="0"/>
      <w:divBdr>
        <w:top w:val="none" w:sz="0" w:space="0" w:color="auto"/>
        <w:left w:val="none" w:sz="0" w:space="0" w:color="auto"/>
        <w:bottom w:val="none" w:sz="0" w:space="0" w:color="auto"/>
        <w:right w:val="none" w:sz="0" w:space="0" w:color="auto"/>
      </w:divBdr>
      <w:divsChild>
        <w:div w:id="72817325">
          <w:marLeft w:val="720"/>
          <w:marRight w:val="0"/>
          <w:marTop w:val="100"/>
          <w:marBottom w:val="100"/>
          <w:divBdr>
            <w:top w:val="none" w:sz="0" w:space="0" w:color="auto"/>
            <w:left w:val="none" w:sz="0" w:space="0" w:color="auto"/>
            <w:bottom w:val="none" w:sz="0" w:space="0" w:color="auto"/>
            <w:right w:val="none" w:sz="0" w:space="0" w:color="auto"/>
          </w:divBdr>
          <w:divsChild>
            <w:div w:id="72817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17328">
      <w:marLeft w:val="0"/>
      <w:marRight w:val="0"/>
      <w:marTop w:val="0"/>
      <w:marBottom w:val="0"/>
      <w:divBdr>
        <w:top w:val="none" w:sz="0" w:space="0" w:color="auto"/>
        <w:left w:val="none" w:sz="0" w:space="0" w:color="auto"/>
        <w:bottom w:val="none" w:sz="0" w:space="0" w:color="auto"/>
        <w:right w:val="none" w:sz="0" w:space="0" w:color="auto"/>
      </w:divBdr>
      <w:divsChild>
        <w:div w:id="72817324">
          <w:marLeft w:val="720"/>
          <w:marRight w:val="0"/>
          <w:marTop w:val="100"/>
          <w:marBottom w:val="100"/>
          <w:divBdr>
            <w:top w:val="none" w:sz="0" w:space="0" w:color="auto"/>
            <w:left w:val="none" w:sz="0" w:space="0" w:color="auto"/>
            <w:bottom w:val="none" w:sz="0" w:space="0" w:color="auto"/>
            <w:right w:val="none" w:sz="0" w:space="0" w:color="auto"/>
          </w:divBdr>
          <w:divsChild>
            <w:div w:id="72817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17330">
      <w:marLeft w:val="0"/>
      <w:marRight w:val="0"/>
      <w:marTop w:val="0"/>
      <w:marBottom w:val="0"/>
      <w:divBdr>
        <w:top w:val="none" w:sz="0" w:space="0" w:color="auto"/>
        <w:left w:val="none" w:sz="0" w:space="0" w:color="auto"/>
        <w:bottom w:val="none" w:sz="0" w:space="0" w:color="auto"/>
        <w:right w:val="none" w:sz="0" w:space="0" w:color="auto"/>
      </w:divBdr>
      <w:divsChild>
        <w:div w:id="72817332">
          <w:marLeft w:val="0"/>
          <w:marRight w:val="0"/>
          <w:marTop w:val="0"/>
          <w:marBottom w:val="0"/>
          <w:divBdr>
            <w:top w:val="none" w:sz="0" w:space="0" w:color="auto"/>
            <w:left w:val="none" w:sz="0" w:space="0" w:color="auto"/>
            <w:bottom w:val="none" w:sz="0" w:space="0" w:color="auto"/>
            <w:right w:val="none" w:sz="0" w:space="0" w:color="auto"/>
          </w:divBdr>
        </w:div>
      </w:divsChild>
    </w:div>
    <w:div w:id="72817331">
      <w:marLeft w:val="0"/>
      <w:marRight w:val="0"/>
      <w:marTop w:val="0"/>
      <w:marBottom w:val="0"/>
      <w:divBdr>
        <w:top w:val="none" w:sz="0" w:space="0" w:color="auto"/>
        <w:left w:val="none" w:sz="0" w:space="0" w:color="auto"/>
        <w:bottom w:val="none" w:sz="0" w:space="0" w:color="auto"/>
        <w:right w:val="none" w:sz="0" w:space="0" w:color="auto"/>
      </w:divBdr>
      <w:divsChild>
        <w:div w:id="72817333">
          <w:marLeft w:val="0"/>
          <w:marRight w:val="0"/>
          <w:marTop w:val="0"/>
          <w:marBottom w:val="0"/>
          <w:divBdr>
            <w:top w:val="none" w:sz="0" w:space="0" w:color="auto"/>
            <w:left w:val="none" w:sz="0" w:space="0" w:color="auto"/>
            <w:bottom w:val="none" w:sz="0" w:space="0" w:color="auto"/>
            <w:right w:val="none" w:sz="0" w:space="0" w:color="auto"/>
          </w:divBdr>
        </w:div>
      </w:divsChild>
    </w:div>
    <w:div w:id="1259694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3.xml"/><Relationship Id="rId26" Type="http://schemas.openxmlformats.org/officeDocument/2006/relationships/fontTable" Target="fontTable.xml"/><Relationship Id="rId3" Type="http://schemas.openxmlformats.org/officeDocument/2006/relationships/styles" Target="styles.xml"/><Relationship Id="rId21" Type="http://schemas.microsoft.com/office/2011/relationships/commentsExtended" Target="commentsExtended.xml"/><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header" Target="header2.xml"/><Relationship Id="rId25"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comments" Target="comments.xml"/><Relationship Id="rId29" Type="http://schemas.microsoft.com/office/2018/08/relationships/commentsExtensible" Target="commentsExtensi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header" Target="header1.xml"/><Relationship Id="rId23" Type="http://schemas.openxmlformats.org/officeDocument/2006/relationships/header" Target="header5.xml"/><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yperlink" Target="http://www.wipo.int/treaties/en/ip/berne/trtdocs_wo001.html" TargetMode="External"/><Relationship Id="rId22" Type="http://schemas.openxmlformats.org/officeDocument/2006/relationships/header" Target="header4.xml"/><Relationship Id="rId27" Type="http://schemas.microsoft.com/office/2011/relationships/people" Target="people.xml"/><Relationship Id="rId30" Type="http://schemas.microsoft.com/office/2016/09/relationships/commentsIds" Target="commentsIds.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C1A5EF-D9CD-497C-95A0-E8DD41C2C7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13661</TotalTime>
  <Pages>114</Pages>
  <Words>43973</Words>
  <Characters>241852</Characters>
  <Application>Microsoft Office Word</Application>
  <DocSecurity>0</DocSecurity>
  <Lines>2015</Lines>
  <Paragraphs>570</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DFO-MPO</Company>
  <LinksUpToDate>false</LinksUpToDate>
  <CharactersWithSpaces>285255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Lepager</dc:creator>
  <cp:keywords/>
  <dc:description/>
  <cp:lastModifiedBy>Teh Stand</cp:lastModifiedBy>
  <cp:revision>204</cp:revision>
  <cp:lastPrinted>2020-04-23T11:57:00Z</cp:lastPrinted>
  <dcterms:created xsi:type="dcterms:W3CDTF">2021-01-05T14:08:00Z</dcterms:created>
  <dcterms:modified xsi:type="dcterms:W3CDTF">2022-01-25T10:00:00Z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32123</vt:lpwstr>
  </property>
  <property fmtid="{D5CDD505-2E9C-101B-9397-08002B2CF9AE}" pid="3" name="Objective-Id">
    <vt:lpwstr>AA765738</vt:lpwstr>
  </property>
  <property fmtid="{D5CDD505-2E9C-101B-9397-08002B2CF9AE}" pid="4" name="Objective-Title">
    <vt:lpwstr>S-57 Appendix B.1 Annex A UOC Edition 4_1_0_Draft_Track Changed</vt:lpwstr>
  </property>
  <property fmtid="{D5CDD505-2E9C-101B-9397-08002B2CF9AE}" pid="5" name="Objective-Comment">
    <vt:lpwstr/>
  </property>
  <property fmtid="{D5CDD505-2E9C-101B-9397-08002B2CF9AE}" pid="6" name="Objective-IsApproved">
    <vt:bool>false</vt:bool>
  </property>
  <property fmtid="{D5CDD505-2E9C-101B-9397-08002B2CF9AE}" pid="7" name="Objective-IsPublished">
    <vt:bool>false</vt:bool>
  </property>
  <property fmtid="{D5CDD505-2E9C-101B-9397-08002B2CF9AE}" pid="8" name="Objective-Owner">
    <vt:lpwstr>Wootton, Jeffrey (MR)(DDCSS -  Charting Standards &amp; Specifications)</vt:lpwstr>
  </property>
  <property fmtid="{D5CDD505-2E9C-101B-9397-08002B2CF9AE}" pid="9" name="Objective-Path">
    <vt:lpwstr>Objective Global Folder - PROD:Defence Business Units:Navy:Navy Strategic Command:Navy Workgroups Prior to NAVSTRATCOM DRMS Implementation:HM BRANCH : Hydrography and Metoc Branch:HM BRANCH WORLD:03 HM  BRANCH CORPORATE FILES:F. (Process 05) Charting, Nav</vt:lpwstr>
  </property>
  <property fmtid="{D5CDD505-2E9C-101B-9397-08002B2CF9AE}" pid="10" name="Objective-Parent">
    <vt:lpwstr>UOC Edition 4.1.0 Preparation</vt:lpwstr>
  </property>
  <property fmtid="{D5CDD505-2E9C-101B-9397-08002B2CF9AE}" pid="11" name="Objective-State">
    <vt:lpwstr>Being Edited</vt:lpwstr>
  </property>
  <property fmtid="{D5CDD505-2E9C-101B-9397-08002B2CF9AE}" pid="12" name="Objective-Version">
    <vt:lpwstr>1.2</vt:lpwstr>
  </property>
  <property fmtid="{D5CDD505-2E9C-101B-9397-08002B2CF9AE}" pid="13" name="Objective-VersionNumber">
    <vt:i4>3</vt:i4>
  </property>
  <property fmtid="{D5CDD505-2E9C-101B-9397-08002B2CF9AE}" pid="14" name="Objective-VersionComment">
    <vt:lpwstr/>
  </property>
  <property fmtid="{D5CDD505-2E9C-101B-9397-08002B2CF9AE}" pid="15" name="Objective-FileNumber">
    <vt:lpwstr>2016/1029649</vt:lpwstr>
  </property>
  <property fmtid="{D5CDD505-2E9C-101B-9397-08002B2CF9AE}" pid="16" name="Objective-Classification">
    <vt:lpwstr>[Inherited - Unclassified]</vt:lpwstr>
  </property>
  <property fmtid="{D5CDD505-2E9C-101B-9397-08002B2CF9AE}" pid="17" name="Objective-Caveats">
    <vt:lpwstr/>
  </property>
  <property fmtid="{D5CDD505-2E9C-101B-9397-08002B2CF9AE}" pid="18" name="Objective-DatePublished">
    <vt:lpwstr/>
  </property>
  <property fmtid="{D5CDD505-2E9C-101B-9397-08002B2CF9AE}" pid="19" name="Objective-Document Type [system]">
    <vt:lpwstr/>
  </property>
</Properties>
</file>